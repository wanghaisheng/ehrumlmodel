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A9CE8" w14:textId="77777777" w:rsidR="003E2EA8" w:rsidRDefault="003E2EA8" w:rsidP="003E2EA8">
      <w:pPr>
        <w:pStyle w:val="DocumentName"/>
      </w:pPr>
      <w:r w:rsidRPr="00892082">
        <w:t>CDAR2</w:t>
      </w:r>
      <w:r>
        <w:t>_IG</w:t>
      </w:r>
      <w:r w:rsidRPr="00892082">
        <w:t>_</w:t>
      </w:r>
      <w:r w:rsidR="003632C0">
        <w:t>CONSOL</w:t>
      </w:r>
      <w:r w:rsidRPr="00892082">
        <w:t>_R1</w:t>
      </w:r>
      <w:r>
        <w:t>_</w:t>
      </w:r>
      <w:r w:rsidRPr="00892082">
        <w:t>D1_201</w:t>
      </w:r>
      <w:r>
        <w:t>1</w:t>
      </w:r>
      <w:r w:rsidR="009415AF">
        <w:t>APR</w:t>
      </w:r>
    </w:p>
    <w:p w14:paraId="16225C2E" w14:textId="77777777" w:rsidR="003E2EA8" w:rsidRPr="001018B1" w:rsidRDefault="003E2EA8" w:rsidP="003E2EA8">
      <w:pPr>
        <w:pStyle w:val="DocumentName"/>
        <w:rPr>
          <w:lang w:val="es-ES_tradnl"/>
        </w:rPr>
      </w:pPr>
    </w:p>
    <w:p w14:paraId="3F3719C4" w14:textId="77777777" w:rsidR="003E2EA8" w:rsidRPr="00717918" w:rsidRDefault="003E2EA8" w:rsidP="003E2EA8">
      <w:pPr>
        <w:pStyle w:val="DocumentName"/>
      </w:pPr>
    </w:p>
    <w:p w14:paraId="3FE451DD" w14:textId="77777777" w:rsidR="003E2EA8" w:rsidRPr="005F0A22" w:rsidRDefault="0087236B" w:rsidP="003E2EA8">
      <w:pPr>
        <w:pStyle w:val="DocumentName"/>
        <w:jc w:val="left"/>
      </w:pPr>
      <w:r>
        <w:rPr>
          <w:noProof/>
          <w:lang w:val="en-US"/>
        </w:rPr>
        <w:drawing>
          <wp:inline distT="0" distB="0" distL="0" distR="0" wp14:anchorId="6F064E28" wp14:editId="5FF1575B">
            <wp:extent cx="1583055" cy="1642745"/>
            <wp:effectExtent l="0" t="0" r="0" b="8255"/>
            <wp:docPr id="1" name="Picture 1" descr="Description: HL7 Internation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L7 Internationa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3055" cy="1642745"/>
                    </a:xfrm>
                    <a:prstGeom prst="rect">
                      <a:avLst/>
                    </a:prstGeom>
                    <a:noFill/>
                    <a:ln>
                      <a:noFill/>
                    </a:ln>
                  </pic:spPr>
                </pic:pic>
              </a:graphicData>
            </a:graphic>
          </wp:inline>
        </w:drawing>
      </w:r>
      <w:r w:rsidR="00804F4F">
        <w:t xml:space="preserve">          </w:t>
      </w:r>
    </w:p>
    <w:p w14:paraId="35256713" w14:textId="77777777" w:rsidR="003E2EA8" w:rsidRDefault="003E2EA8" w:rsidP="003E2EA8"/>
    <w:p w14:paraId="76F00AEE" w14:textId="77777777" w:rsidR="003632C0" w:rsidRDefault="003E2EA8" w:rsidP="003E2EA8">
      <w:pPr>
        <w:pStyle w:val="Title"/>
      </w:pPr>
      <w:r>
        <w:t>Implement</w:t>
      </w:r>
      <w:r w:rsidR="003632C0">
        <w:t>ation Guide for CDA Release 2.0</w:t>
      </w:r>
    </w:p>
    <w:p w14:paraId="71E05427" w14:textId="77777777" w:rsidR="003632C0" w:rsidRDefault="003632C0" w:rsidP="003E2EA8">
      <w:pPr>
        <w:pStyle w:val="Title"/>
      </w:pPr>
      <w:r>
        <w:t>Consolidated CDA Templates</w:t>
      </w:r>
    </w:p>
    <w:p w14:paraId="46095A92" w14:textId="77777777" w:rsidR="003E2EA8" w:rsidRDefault="003632C0" w:rsidP="003E2EA8">
      <w:pPr>
        <w:pStyle w:val="Title"/>
      </w:pPr>
      <w:r>
        <w:t>(</w:t>
      </w:r>
      <w:r w:rsidR="00B17913">
        <w:t>US</w:t>
      </w:r>
      <w:r>
        <w:t xml:space="preserve"> Realm)</w:t>
      </w:r>
    </w:p>
    <w:p w14:paraId="6FE47D5C" w14:textId="77777777" w:rsidR="003E2EA8" w:rsidRDefault="003E2EA8" w:rsidP="003E2EA8">
      <w:pPr>
        <w:pStyle w:val="Title"/>
      </w:pPr>
      <w:r>
        <w:t>DRAFT</w:t>
      </w:r>
    </w:p>
    <w:p w14:paraId="2BAA28F6" w14:textId="77777777" w:rsidR="003E2EA8" w:rsidRDefault="003E2EA8" w:rsidP="003E2EA8">
      <w:pPr>
        <w:pStyle w:val="SubTitle"/>
      </w:pPr>
    </w:p>
    <w:p w14:paraId="39F226A1" w14:textId="77777777" w:rsidR="003E2EA8" w:rsidRDefault="00D87BAB" w:rsidP="003E2EA8">
      <w:pPr>
        <w:pStyle w:val="SubTitle"/>
      </w:pPr>
      <w:r>
        <w:t>April</w:t>
      </w:r>
      <w:r w:rsidR="003E2EA8">
        <w:t xml:space="preserve"> 2011</w:t>
      </w:r>
    </w:p>
    <w:p w14:paraId="19C0D059" w14:textId="77777777" w:rsidR="003E2EA8" w:rsidRDefault="003E2EA8" w:rsidP="00DA29C9">
      <w:pPr>
        <w:pStyle w:val="BodyText"/>
        <w:ind w:left="0"/>
      </w:pPr>
    </w:p>
    <w:p w14:paraId="1505A25A" w14:textId="77777777" w:rsidR="003E2EA8" w:rsidRDefault="003E2EA8" w:rsidP="00DA29C9">
      <w:pPr>
        <w:pStyle w:val="BodyText"/>
        <w:ind w:left="0"/>
      </w:pPr>
    </w:p>
    <w:p w14:paraId="14321D22" w14:textId="77777777" w:rsidR="00C35FF3" w:rsidRDefault="00C35FF3" w:rsidP="00DA29C9">
      <w:pPr>
        <w:pStyle w:val="BodyText"/>
        <w:ind w:left="0"/>
      </w:pPr>
    </w:p>
    <w:p w14:paraId="61944AEF" w14:textId="77777777" w:rsidR="00C35FF3" w:rsidRDefault="00C35FF3" w:rsidP="00DA29C9">
      <w:pPr>
        <w:pStyle w:val="BodyText"/>
        <w:ind w:left="0"/>
      </w:pPr>
    </w:p>
    <w:p w14:paraId="110BABC3" w14:textId="77777777" w:rsidR="009415AF" w:rsidRDefault="0087236B" w:rsidP="00DA29C9">
      <w:pPr>
        <w:pStyle w:val="BodyText"/>
        <w:ind w:left="0"/>
      </w:pPr>
      <w:r>
        <w:drawing>
          <wp:anchor distT="0" distB="0" distL="114300" distR="114300" simplePos="0" relativeHeight="251655680" behindDoc="0" locked="0" layoutInCell="1" allowOverlap="1" wp14:anchorId="48B11D98" wp14:editId="4DC91A66">
            <wp:simplePos x="0" y="0"/>
            <wp:positionH relativeFrom="column">
              <wp:posOffset>66675</wp:posOffset>
            </wp:positionH>
            <wp:positionV relativeFrom="paragraph">
              <wp:posOffset>218440</wp:posOffset>
            </wp:positionV>
            <wp:extent cx="1226185" cy="948690"/>
            <wp:effectExtent l="0" t="0" r="0" b="0"/>
            <wp:wrapNone/>
            <wp:docPr id="14" name="Picture 9" descr="Description: logo_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logo_ih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6185" cy="94869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F01">
        <w:t>Produced in collabora</w:t>
      </w:r>
      <w:r w:rsidR="00C35FF3">
        <w:t>tion with:</w:t>
      </w:r>
    </w:p>
    <w:p w14:paraId="07C911C3" w14:textId="77777777" w:rsidR="00C35FF3" w:rsidRDefault="0087236B" w:rsidP="00DA29C9">
      <w:pPr>
        <w:pStyle w:val="BodyText"/>
        <w:ind w:left="0"/>
      </w:pPr>
      <w:r>
        <w:drawing>
          <wp:anchor distT="0" distB="0" distL="114300" distR="114300" simplePos="0" relativeHeight="251658752" behindDoc="0" locked="0" layoutInCell="1" allowOverlap="1" wp14:anchorId="37068E27" wp14:editId="11883281">
            <wp:simplePos x="0" y="0"/>
            <wp:positionH relativeFrom="column">
              <wp:posOffset>2976880</wp:posOffset>
            </wp:positionH>
            <wp:positionV relativeFrom="paragraph">
              <wp:posOffset>55245</wp:posOffset>
            </wp:positionV>
            <wp:extent cx="1433195" cy="821690"/>
            <wp:effectExtent l="0" t="0" r="0" b="0"/>
            <wp:wrapNone/>
            <wp:docPr id="13" name="Picture 8" descr="Description: S&amp;I Frame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S&amp;I Framework.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3195" cy="821690"/>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56704" behindDoc="0" locked="0" layoutInCell="1" allowOverlap="1" wp14:anchorId="31064B84" wp14:editId="598BD9D3">
            <wp:simplePos x="0" y="0"/>
            <wp:positionH relativeFrom="column">
              <wp:posOffset>1455420</wp:posOffset>
            </wp:positionH>
            <wp:positionV relativeFrom="paragraph">
              <wp:posOffset>196850</wp:posOffset>
            </wp:positionV>
            <wp:extent cx="1181100" cy="612140"/>
            <wp:effectExtent l="0" t="0" r="12700" b="0"/>
            <wp:wrapNone/>
            <wp:docPr id="12" name="Picture 7" descr="Description: logo_stacked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logo_stacked_m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 cy="612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BB28FA" w14:textId="77777777" w:rsidR="003E2EA8" w:rsidRDefault="003E2EA8" w:rsidP="00DA29C9">
      <w:pPr>
        <w:pStyle w:val="BodyText"/>
        <w:ind w:left="0"/>
      </w:pPr>
    </w:p>
    <w:p w14:paraId="721FCF11" w14:textId="77777777" w:rsidR="003E2EA8" w:rsidRDefault="009415AF" w:rsidP="00DA29C9">
      <w:pPr>
        <w:pStyle w:val="BodyText"/>
        <w:tabs>
          <w:tab w:val="clear" w:pos="1080"/>
          <w:tab w:val="clear" w:pos="1440"/>
          <w:tab w:val="left" w:pos="3690"/>
        </w:tabs>
        <w:ind w:left="0"/>
      </w:pPr>
      <w:r>
        <w:tab/>
      </w:r>
    </w:p>
    <w:p w14:paraId="4957AD9F" w14:textId="77777777" w:rsidR="003E2EA8" w:rsidRDefault="003E2EA8" w:rsidP="00DA29C9">
      <w:pPr>
        <w:pStyle w:val="BodyText"/>
        <w:ind w:left="0"/>
      </w:pPr>
    </w:p>
    <w:p w14:paraId="43AC7CB6" w14:textId="77777777" w:rsidR="003E2EA8" w:rsidRDefault="003E2EA8" w:rsidP="00DA29C9">
      <w:pPr>
        <w:pStyle w:val="BodyText"/>
        <w:ind w:left="0"/>
      </w:pPr>
    </w:p>
    <w:p w14:paraId="4B3924B0" w14:textId="77777777" w:rsidR="003E2EA8" w:rsidRPr="00F436B0" w:rsidRDefault="003E2EA8" w:rsidP="00DA29C9">
      <w:pPr>
        <w:pStyle w:val="BodyText"/>
        <w:ind w:left="0"/>
      </w:pPr>
      <w:r w:rsidRPr="00F436B0">
        <w:t xml:space="preserve">© </w:t>
      </w:r>
      <w:r w:rsidRPr="00A61EEB">
        <w:t>201</w:t>
      </w:r>
      <w:r>
        <w:t>1</w:t>
      </w:r>
      <w:r w:rsidRPr="00F436B0">
        <w:t xml:space="preserve"> Health Level Seven, Inc.</w:t>
      </w:r>
      <w:r w:rsidRPr="00F436B0">
        <w:br/>
        <w:t>Ann Arbor, MI</w:t>
      </w:r>
      <w:r w:rsidRPr="00F436B0">
        <w:br/>
        <w:t>All rights reserved.</w:t>
      </w:r>
    </w:p>
    <w:p w14:paraId="6A415438" w14:textId="77777777" w:rsidR="003E2EA8" w:rsidRPr="00CB28A4" w:rsidRDefault="003E2EA8" w:rsidP="00996AEE">
      <w:pPr>
        <w:pStyle w:val="BodyText"/>
      </w:pPr>
      <w:r>
        <w:br w:type="page"/>
      </w:r>
    </w:p>
    <w:tbl>
      <w:tblPr>
        <w:tblW w:w="9360" w:type="dxa"/>
        <w:tblLayout w:type="fixed"/>
        <w:tblLook w:val="0000" w:firstRow="0" w:lastRow="0" w:firstColumn="0" w:lastColumn="0" w:noHBand="0" w:noVBand="0"/>
      </w:tblPr>
      <w:tblGrid>
        <w:gridCol w:w="1188"/>
        <w:gridCol w:w="3330"/>
        <w:gridCol w:w="1260"/>
        <w:gridCol w:w="3582"/>
      </w:tblGrid>
      <w:tr w:rsidR="00C10F7A" w:rsidRPr="00A154E2" w14:paraId="67915401" w14:textId="77777777">
        <w:tc>
          <w:tcPr>
            <w:tcW w:w="1188" w:type="dxa"/>
          </w:tcPr>
          <w:p w14:paraId="6748D1D7" w14:textId="77777777" w:rsidR="00C10F7A" w:rsidRPr="00AC7CE6" w:rsidRDefault="00C10F7A" w:rsidP="003E2EA8">
            <w:pPr>
              <w:pStyle w:val="TableText"/>
            </w:pPr>
            <w:r w:rsidRPr="00AC7CE6">
              <w:lastRenderedPageBreak/>
              <w:t>Co-Chair/</w:t>
            </w:r>
            <w:r>
              <w:t xml:space="preserve"> </w:t>
            </w:r>
            <w:r w:rsidRPr="00AC7CE6">
              <w:t>Co-Editor</w:t>
            </w:r>
          </w:p>
        </w:tc>
        <w:tc>
          <w:tcPr>
            <w:tcW w:w="3330" w:type="dxa"/>
          </w:tcPr>
          <w:p w14:paraId="6FA71BB7" w14:textId="77777777" w:rsidR="00C10F7A" w:rsidRPr="00AC7CE6" w:rsidRDefault="00C10F7A" w:rsidP="003E2EA8">
            <w:pPr>
              <w:pStyle w:val="TableText"/>
            </w:pPr>
            <w:r w:rsidRPr="00150613">
              <w:t>Liora Alschuler</w:t>
            </w:r>
            <w:r w:rsidRPr="00150613">
              <w:br/>
              <w:t>Lantana Consulting Group</w:t>
            </w:r>
            <w:r w:rsidRPr="00150613">
              <w:br/>
            </w:r>
            <w:hyperlink r:id="rId13" w:history="1">
              <w:r w:rsidRPr="00150613">
                <w:rPr>
                  <w:rStyle w:val="Hyperlink"/>
                  <w:sz w:val="18"/>
                  <w:szCs w:val="18"/>
                </w:rPr>
                <w:t>liora.alschuler@lantanagroup.com</w:t>
              </w:r>
            </w:hyperlink>
          </w:p>
        </w:tc>
        <w:tc>
          <w:tcPr>
            <w:tcW w:w="1260" w:type="dxa"/>
          </w:tcPr>
          <w:p w14:paraId="78DF29EC" w14:textId="77777777" w:rsidR="00C10F7A" w:rsidRPr="00150613" w:rsidRDefault="00C10F7A" w:rsidP="003E2EA8">
            <w:pPr>
              <w:pStyle w:val="TableText"/>
            </w:pPr>
            <w:r w:rsidRPr="00150613">
              <w:t>Co-Editor:</w:t>
            </w:r>
          </w:p>
        </w:tc>
        <w:tc>
          <w:tcPr>
            <w:tcW w:w="3582" w:type="dxa"/>
          </w:tcPr>
          <w:p w14:paraId="2458390C" w14:textId="77777777" w:rsidR="00C10F7A" w:rsidRPr="00A641FC" w:rsidRDefault="00C10F7A" w:rsidP="00B27A6D">
            <w:pPr>
              <w:pStyle w:val="TableText"/>
            </w:pPr>
            <w:r w:rsidRPr="00711BB5">
              <w:t>Kanwarpreet (KP) Sethi</w:t>
            </w:r>
            <w:r w:rsidR="00B27A6D">
              <w:br/>
            </w:r>
            <w:r w:rsidRPr="00711BB5">
              <w:t>Deloitte Consulting LLP</w:t>
            </w:r>
            <w:r w:rsidR="00B27A6D">
              <w:br/>
            </w:r>
            <w:hyperlink r:id="rId14" w:history="1">
              <w:r w:rsidRPr="00711BB5">
                <w:rPr>
                  <w:rStyle w:val="Hyperlink"/>
                  <w:rFonts w:cs="Times New Roman"/>
                  <w:sz w:val="18"/>
                  <w:szCs w:val="18"/>
                  <w:lang w:eastAsia="en-US"/>
                </w:rPr>
                <w:t>ksethi@deloitte.com</w:t>
              </w:r>
            </w:hyperlink>
          </w:p>
        </w:tc>
      </w:tr>
      <w:tr w:rsidR="00C10F7A" w:rsidRPr="00006EA7" w14:paraId="4737C033" w14:textId="77777777">
        <w:tc>
          <w:tcPr>
            <w:tcW w:w="1188" w:type="dxa"/>
          </w:tcPr>
          <w:p w14:paraId="4D50919D" w14:textId="77777777" w:rsidR="00C10F7A" w:rsidRPr="00AC7CE6" w:rsidRDefault="00C10F7A" w:rsidP="003E2EA8">
            <w:pPr>
              <w:pStyle w:val="TableText"/>
            </w:pPr>
            <w:r w:rsidRPr="00150613">
              <w:t>Co-Chair</w:t>
            </w:r>
          </w:p>
        </w:tc>
        <w:tc>
          <w:tcPr>
            <w:tcW w:w="3330" w:type="dxa"/>
          </w:tcPr>
          <w:p w14:paraId="26EF196A" w14:textId="77777777" w:rsidR="00C10F7A" w:rsidRPr="00AC7CE6" w:rsidRDefault="00C10F7A" w:rsidP="009E6B9D">
            <w:pPr>
              <w:pStyle w:val="TableText"/>
              <w:rPr>
                <w:lang w:val="es-ES_tradnl"/>
              </w:rPr>
            </w:pPr>
            <w:r w:rsidRPr="00150613">
              <w:rPr>
                <w:lang w:val="es-ES_tradnl"/>
              </w:rPr>
              <w:t>Calvin Beebe</w:t>
            </w:r>
            <w:r w:rsidRPr="00150613">
              <w:rPr>
                <w:lang w:val="es-ES_tradnl"/>
              </w:rPr>
              <w:br/>
              <w:t>Mayo Clinic</w:t>
            </w:r>
            <w:r w:rsidRPr="00150613">
              <w:rPr>
                <w:lang w:val="es-ES_tradnl"/>
              </w:rPr>
              <w:br/>
            </w:r>
            <w:hyperlink r:id="rId15" w:history="1">
              <w:r w:rsidRPr="00150613">
                <w:rPr>
                  <w:rStyle w:val="Hyperlink"/>
                  <w:sz w:val="18"/>
                  <w:szCs w:val="18"/>
                  <w:lang w:val="es-ES_tradnl"/>
                </w:rPr>
                <w:t>cbeebe@mayo.edu</w:t>
              </w:r>
            </w:hyperlink>
          </w:p>
        </w:tc>
        <w:tc>
          <w:tcPr>
            <w:tcW w:w="1260" w:type="dxa"/>
          </w:tcPr>
          <w:p w14:paraId="3DAEC822" w14:textId="77777777" w:rsidR="00C10F7A" w:rsidRPr="00150613" w:rsidRDefault="00C10F7A" w:rsidP="009E6B9D">
            <w:pPr>
              <w:pStyle w:val="TableText"/>
              <w:rPr>
                <w:lang w:val="es-ES_tradnl"/>
              </w:rPr>
            </w:pPr>
            <w:r w:rsidRPr="00150613">
              <w:t>Co-Editor:</w:t>
            </w:r>
          </w:p>
        </w:tc>
        <w:tc>
          <w:tcPr>
            <w:tcW w:w="3582" w:type="dxa"/>
          </w:tcPr>
          <w:p w14:paraId="754084E8" w14:textId="77777777" w:rsidR="00C10F7A" w:rsidRPr="00150613" w:rsidRDefault="00C10F7A" w:rsidP="009A12C5">
            <w:pPr>
              <w:pStyle w:val="TableText"/>
            </w:pPr>
            <w:r w:rsidRPr="00711BB5">
              <w:t>George Benny Varghese</w:t>
            </w:r>
            <w:r w:rsidR="009A12C5">
              <w:br/>
            </w:r>
            <w:r w:rsidRPr="00711BB5">
              <w:t>Deloitte Consulting LLP</w:t>
            </w:r>
            <w:r w:rsidR="009A12C5">
              <w:br/>
            </w:r>
            <w:hyperlink r:id="rId16" w:history="1">
              <w:r w:rsidRPr="00711BB5">
                <w:rPr>
                  <w:rStyle w:val="Hyperlink"/>
                  <w:rFonts w:cs="Times New Roman"/>
                  <w:sz w:val="18"/>
                  <w:szCs w:val="18"/>
                  <w:lang w:eastAsia="en-US"/>
                </w:rPr>
                <w:t>gvarghese@deloitte.com</w:t>
              </w:r>
            </w:hyperlink>
          </w:p>
        </w:tc>
      </w:tr>
      <w:tr w:rsidR="00C10F7A" w14:paraId="461B69E7" w14:textId="77777777">
        <w:trPr>
          <w:trHeight w:val="557"/>
        </w:trPr>
        <w:tc>
          <w:tcPr>
            <w:tcW w:w="1188" w:type="dxa"/>
          </w:tcPr>
          <w:p w14:paraId="40D5518C" w14:textId="77777777" w:rsidR="00C10F7A" w:rsidRPr="00AC7CE6" w:rsidRDefault="00C10F7A" w:rsidP="003E2EA8">
            <w:pPr>
              <w:pStyle w:val="TableText"/>
            </w:pPr>
            <w:r w:rsidRPr="00150613">
              <w:t>Co-Chair</w:t>
            </w:r>
          </w:p>
        </w:tc>
        <w:tc>
          <w:tcPr>
            <w:tcW w:w="3330" w:type="dxa"/>
          </w:tcPr>
          <w:p w14:paraId="52A64CB6" w14:textId="77777777" w:rsidR="00C10F7A" w:rsidRPr="00AC7CE6" w:rsidRDefault="00C10F7A" w:rsidP="003E2EA8">
            <w:pPr>
              <w:pStyle w:val="TableText"/>
              <w:rPr>
                <w:highlight w:val="magenta"/>
                <w:lang w:val="de-DE"/>
              </w:rPr>
            </w:pPr>
            <w:r w:rsidRPr="00150613">
              <w:t>Austin Kreisler</w:t>
            </w:r>
            <w:r w:rsidRPr="00150613">
              <w:br/>
              <w:t xml:space="preserve">SAIC Consultant to CDC/NHSN </w:t>
            </w:r>
            <w:r w:rsidRPr="00150613">
              <w:br/>
            </w:r>
            <w:hyperlink r:id="rId17" w:history="1">
              <w:r w:rsidRPr="00E0208A">
                <w:rPr>
                  <w:rStyle w:val="HyperlinkText9pt"/>
                </w:rPr>
                <w:t>duz1@cdc.gov</w:t>
              </w:r>
            </w:hyperlink>
          </w:p>
        </w:tc>
        <w:tc>
          <w:tcPr>
            <w:tcW w:w="1260" w:type="dxa"/>
          </w:tcPr>
          <w:p w14:paraId="50D9CEB0" w14:textId="77777777" w:rsidR="00C10F7A" w:rsidRPr="00150613" w:rsidRDefault="00C10F7A" w:rsidP="003E2EA8">
            <w:pPr>
              <w:pStyle w:val="TableText"/>
            </w:pPr>
            <w:r w:rsidRPr="00150613">
              <w:t>Co-Editor:</w:t>
            </w:r>
          </w:p>
        </w:tc>
        <w:tc>
          <w:tcPr>
            <w:tcW w:w="3582" w:type="dxa"/>
          </w:tcPr>
          <w:p w14:paraId="4EDB1758" w14:textId="77777777" w:rsidR="00C10F7A" w:rsidRPr="00150613" w:rsidRDefault="00C10F7A" w:rsidP="00E56F59">
            <w:pPr>
              <w:pStyle w:val="TableText"/>
            </w:pPr>
            <w:r>
              <w:t>Corey Spears</w:t>
            </w:r>
            <w:r>
              <w:br/>
              <w:t>McKesson</w:t>
            </w:r>
            <w:r>
              <w:br/>
            </w:r>
            <w:hyperlink r:id="rId18" w:history="1">
              <w:r>
                <w:rPr>
                  <w:color w:val="0023F7"/>
                  <w:u w:val="single" w:color="0023F7"/>
                </w:rPr>
                <w:t>Corey.Spears@McKesson.com</w:t>
              </w:r>
            </w:hyperlink>
          </w:p>
        </w:tc>
      </w:tr>
      <w:tr w:rsidR="00C10F7A" w14:paraId="319C1248" w14:textId="77777777">
        <w:tc>
          <w:tcPr>
            <w:tcW w:w="1188" w:type="dxa"/>
          </w:tcPr>
          <w:p w14:paraId="24BAA214" w14:textId="77777777" w:rsidR="00C10F7A" w:rsidRPr="00AC7CE6" w:rsidRDefault="00C10F7A" w:rsidP="003E2EA8">
            <w:pPr>
              <w:pStyle w:val="TableText"/>
            </w:pPr>
            <w:r w:rsidRPr="00150613">
              <w:t>Co-Chair/</w:t>
            </w:r>
            <w:r>
              <w:t xml:space="preserve"> </w:t>
            </w:r>
            <w:r w:rsidRPr="00150613">
              <w:t>Co-Editor</w:t>
            </w:r>
          </w:p>
        </w:tc>
        <w:tc>
          <w:tcPr>
            <w:tcW w:w="3330" w:type="dxa"/>
          </w:tcPr>
          <w:p w14:paraId="26E8A6F8" w14:textId="77777777" w:rsidR="00C10F7A" w:rsidRPr="00AC7CE6" w:rsidRDefault="00C10F7A" w:rsidP="003E2EA8">
            <w:pPr>
              <w:pStyle w:val="TableText"/>
            </w:pPr>
            <w:r w:rsidRPr="00150613">
              <w:t>Robert H. Dolin, MD</w:t>
            </w:r>
            <w:r w:rsidRPr="00150613">
              <w:br/>
              <w:t>Lantana Consulting Group</w:t>
            </w:r>
            <w:r w:rsidRPr="00150613">
              <w:br/>
            </w:r>
            <w:hyperlink r:id="rId19" w:history="1">
              <w:r w:rsidRPr="00150613">
                <w:rPr>
                  <w:rStyle w:val="Hyperlink"/>
                  <w:sz w:val="18"/>
                  <w:szCs w:val="18"/>
                </w:rPr>
                <w:t>bob.dolin@lantanagroup.com</w:t>
              </w:r>
            </w:hyperlink>
          </w:p>
        </w:tc>
        <w:tc>
          <w:tcPr>
            <w:tcW w:w="1260" w:type="dxa"/>
          </w:tcPr>
          <w:p w14:paraId="465A396E" w14:textId="77777777" w:rsidR="00C10F7A" w:rsidRPr="00150613" w:rsidRDefault="00C10F7A" w:rsidP="003E2EA8">
            <w:pPr>
              <w:pStyle w:val="TableText"/>
            </w:pPr>
            <w:r w:rsidRPr="00150613">
              <w:t>Co-Editor:</w:t>
            </w:r>
          </w:p>
        </w:tc>
        <w:tc>
          <w:tcPr>
            <w:tcW w:w="3582" w:type="dxa"/>
          </w:tcPr>
          <w:p w14:paraId="0E5A19CA" w14:textId="77777777" w:rsidR="00C10F7A" w:rsidRPr="00150613" w:rsidRDefault="00C10F7A" w:rsidP="007C5D06">
            <w:pPr>
              <w:pStyle w:val="TableText"/>
            </w:pPr>
            <w:r w:rsidRPr="00E933F6">
              <w:t>Michael Tyburski</w:t>
            </w:r>
            <w:r w:rsidR="007C5D06">
              <w:br/>
            </w:r>
            <w:r w:rsidRPr="00E933F6">
              <w:t>Social Security Administration</w:t>
            </w:r>
            <w:r w:rsidR="007C5D06">
              <w:br/>
            </w:r>
            <w:hyperlink r:id="rId20" w:history="1">
              <w:r w:rsidRPr="00E933F6">
                <w:rPr>
                  <w:rStyle w:val="Hyperlink"/>
                  <w:rFonts w:cs="Times New Roman"/>
                  <w:sz w:val="18"/>
                  <w:szCs w:val="18"/>
                  <w:lang w:eastAsia="en-US"/>
                </w:rPr>
                <w:t>michael.tyburski@ssa.gov</w:t>
              </w:r>
            </w:hyperlink>
          </w:p>
        </w:tc>
      </w:tr>
      <w:tr w:rsidR="00C10F7A" w14:paraId="5C1BC528" w14:textId="77777777">
        <w:tc>
          <w:tcPr>
            <w:tcW w:w="1188" w:type="dxa"/>
          </w:tcPr>
          <w:p w14:paraId="4B761AF7" w14:textId="77777777" w:rsidR="00C10F7A" w:rsidRPr="00AC7CE6" w:rsidRDefault="00C10F7A" w:rsidP="003E2EA8">
            <w:pPr>
              <w:pStyle w:val="TableText"/>
            </w:pPr>
            <w:r w:rsidRPr="00150613">
              <w:t>Co-Chair:</w:t>
            </w:r>
          </w:p>
        </w:tc>
        <w:tc>
          <w:tcPr>
            <w:tcW w:w="3330" w:type="dxa"/>
          </w:tcPr>
          <w:p w14:paraId="0CF54229" w14:textId="77777777" w:rsidR="00C10F7A" w:rsidRPr="00AC7CE6" w:rsidRDefault="00C10F7A" w:rsidP="003E2EA8">
            <w:pPr>
              <w:pStyle w:val="TableText"/>
            </w:pPr>
            <w:r w:rsidRPr="00150613">
              <w:t>Grahame Grieve</w:t>
            </w:r>
            <w:r w:rsidRPr="00150613">
              <w:br/>
              <w:t>Kestral Computing Pty Ltd</w:t>
            </w:r>
            <w:r w:rsidRPr="00150613">
              <w:br/>
            </w:r>
            <w:hyperlink r:id="rId21" w:history="1">
              <w:r w:rsidRPr="00150613">
                <w:rPr>
                  <w:rStyle w:val="Hyperlink"/>
                  <w:sz w:val="18"/>
                  <w:szCs w:val="18"/>
                </w:rPr>
                <w:t>grahame@kestral.com.au</w:t>
              </w:r>
            </w:hyperlink>
          </w:p>
        </w:tc>
        <w:tc>
          <w:tcPr>
            <w:tcW w:w="1260" w:type="dxa"/>
          </w:tcPr>
          <w:p w14:paraId="37F7DCDC" w14:textId="77777777" w:rsidR="00C10F7A" w:rsidRPr="00150613" w:rsidRDefault="00C10F7A" w:rsidP="003E2EA8">
            <w:pPr>
              <w:pStyle w:val="TableText"/>
            </w:pPr>
            <w:r w:rsidRPr="00150613">
              <w:t>Co-Editor:</w:t>
            </w:r>
          </w:p>
        </w:tc>
        <w:tc>
          <w:tcPr>
            <w:tcW w:w="3582" w:type="dxa"/>
          </w:tcPr>
          <w:p w14:paraId="3AE0C614" w14:textId="77777777" w:rsidR="00C10F7A" w:rsidRPr="00E933F6" w:rsidRDefault="00C10F7A" w:rsidP="007C5D06">
            <w:pPr>
              <w:pStyle w:val="TableText"/>
            </w:pPr>
            <w:r>
              <w:t>Kevin Coonan, MD</w:t>
            </w:r>
            <w:r w:rsidR="007C5D06">
              <w:br/>
            </w:r>
            <w:r>
              <w:t>Deloitte Consulting LLP</w:t>
            </w:r>
            <w:r w:rsidR="007C5D06">
              <w:br/>
            </w:r>
            <w:hyperlink r:id="rId22" w:history="1">
              <w:r>
                <w:rPr>
                  <w:color w:val="0023F7"/>
                  <w:u w:val="single" w:color="0023F7"/>
                </w:rPr>
                <w:t>kcoonan@deloitte.com</w:t>
              </w:r>
            </w:hyperlink>
          </w:p>
        </w:tc>
      </w:tr>
      <w:tr w:rsidR="00C10F7A" w14:paraId="5E42516F" w14:textId="77777777">
        <w:tc>
          <w:tcPr>
            <w:tcW w:w="1188" w:type="dxa"/>
          </w:tcPr>
          <w:p w14:paraId="30676BD8" w14:textId="77777777" w:rsidR="00C10F7A" w:rsidRPr="00AC7CE6" w:rsidRDefault="00C10F7A" w:rsidP="003E2EA8">
            <w:pPr>
              <w:pStyle w:val="TableText"/>
            </w:pPr>
            <w:r w:rsidRPr="00150613">
              <w:t>Primary Editor:</w:t>
            </w:r>
          </w:p>
        </w:tc>
        <w:tc>
          <w:tcPr>
            <w:tcW w:w="3330" w:type="dxa"/>
          </w:tcPr>
          <w:p w14:paraId="0AA10EEB" w14:textId="77777777" w:rsidR="00C10F7A" w:rsidRPr="00AC7CE6" w:rsidRDefault="00C10F7A" w:rsidP="003E2EA8">
            <w:pPr>
              <w:pStyle w:val="TableText"/>
              <w:rPr>
                <w:lang w:val="fr-FR"/>
              </w:rPr>
            </w:pPr>
            <w:r w:rsidRPr="00150613">
              <w:t xml:space="preserve">Brett Marquard </w:t>
            </w:r>
            <w:r w:rsidRPr="00150613">
              <w:br/>
              <w:t>Lantana Consulting Group</w:t>
            </w:r>
            <w:r w:rsidRPr="00150613">
              <w:br/>
            </w:r>
            <w:hyperlink r:id="rId23" w:history="1">
              <w:r w:rsidRPr="00150613">
                <w:rPr>
                  <w:rStyle w:val="Hyperlink"/>
                  <w:sz w:val="18"/>
                  <w:szCs w:val="18"/>
                </w:rPr>
                <w:t>brett.marquard@lantanagroup.com</w:t>
              </w:r>
            </w:hyperlink>
          </w:p>
        </w:tc>
        <w:tc>
          <w:tcPr>
            <w:tcW w:w="1260" w:type="dxa"/>
          </w:tcPr>
          <w:p w14:paraId="5FC611DB" w14:textId="77777777" w:rsidR="00C10F7A" w:rsidRPr="00150613" w:rsidRDefault="00C10F7A" w:rsidP="003E2EA8">
            <w:pPr>
              <w:pStyle w:val="TableText"/>
            </w:pPr>
            <w:r w:rsidRPr="00150613">
              <w:t>Co-Editor:</w:t>
            </w:r>
          </w:p>
        </w:tc>
        <w:tc>
          <w:tcPr>
            <w:tcW w:w="3582" w:type="dxa"/>
          </w:tcPr>
          <w:p w14:paraId="4CA7D925" w14:textId="77777777" w:rsidR="00C10F7A" w:rsidRPr="00752379" w:rsidRDefault="00C10F7A" w:rsidP="00697D02">
            <w:pPr>
              <w:pStyle w:val="TableText"/>
            </w:pPr>
            <w:r>
              <w:t>Amy Berk RN, MSN</w:t>
            </w:r>
            <w:r w:rsidR="00697D02">
              <w:br/>
            </w:r>
            <w:r>
              <w:t>Accenture</w:t>
            </w:r>
            <w:r w:rsidR="00697D02">
              <w:br/>
            </w:r>
            <w:hyperlink r:id="rId24" w:history="1">
              <w:r>
                <w:rPr>
                  <w:color w:val="0023F7"/>
                  <w:u w:val="single" w:color="0023F7"/>
                </w:rPr>
                <w:t>amy.d.berk@accenture.com</w:t>
              </w:r>
            </w:hyperlink>
          </w:p>
        </w:tc>
      </w:tr>
      <w:tr w:rsidR="00C10F7A" w:rsidRPr="00A641FC" w14:paraId="0BD78BC1" w14:textId="77777777">
        <w:tc>
          <w:tcPr>
            <w:tcW w:w="1188" w:type="dxa"/>
          </w:tcPr>
          <w:p w14:paraId="313AE5DE" w14:textId="77777777" w:rsidR="00C10F7A" w:rsidRPr="00AC7CE6" w:rsidRDefault="00C10F7A" w:rsidP="003E2EA8">
            <w:pPr>
              <w:pStyle w:val="TableText"/>
            </w:pPr>
            <w:r w:rsidRPr="00150613">
              <w:t>Co-Editor:</w:t>
            </w:r>
          </w:p>
        </w:tc>
        <w:tc>
          <w:tcPr>
            <w:tcW w:w="3330" w:type="dxa"/>
          </w:tcPr>
          <w:p w14:paraId="3B91479F" w14:textId="77777777" w:rsidR="00C10F7A" w:rsidRPr="00AC7CE6" w:rsidRDefault="00C10F7A" w:rsidP="00593B90">
            <w:pPr>
              <w:pStyle w:val="TableText"/>
            </w:pPr>
            <w:r w:rsidRPr="00150613">
              <w:t>Dave Carlson</w:t>
            </w:r>
            <w:r>
              <w:br/>
            </w:r>
            <w:r w:rsidRPr="00E85CA0">
              <w:t>U.S. Department of Veterans Affairs</w:t>
            </w:r>
            <w:r>
              <w:br/>
            </w:r>
            <w:hyperlink r:id="rId25" w:history="1">
              <w:r w:rsidRPr="00593B90">
                <w:rPr>
                  <w:rStyle w:val="Hyperlink"/>
                  <w:rFonts w:cs="Times New Roman"/>
                  <w:sz w:val="18"/>
                  <w:szCs w:val="18"/>
                  <w:lang w:eastAsia="en-US"/>
                </w:rPr>
                <w:t>David.Carlson@va.gov</w:t>
              </w:r>
            </w:hyperlink>
          </w:p>
        </w:tc>
        <w:tc>
          <w:tcPr>
            <w:tcW w:w="1260" w:type="dxa"/>
          </w:tcPr>
          <w:p w14:paraId="4F756DA9" w14:textId="77777777" w:rsidR="00C10F7A" w:rsidRPr="00150613" w:rsidRDefault="00C10F7A" w:rsidP="00593B90">
            <w:pPr>
              <w:pStyle w:val="TableText"/>
            </w:pPr>
            <w:r w:rsidRPr="00150613">
              <w:t>Co-Editor:</w:t>
            </w:r>
          </w:p>
        </w:tc>
        <w:tc>
          <w:tcPr>
            <w:tcW w:w="3582" w:type="dxa"/>
          </w:tcPr>
          <w:p w14:paraId="66FCD07F" w14:textId="77777777" w:rsidR="00C10F7A" w:rsidRPr="00A02BA7" w:rsidRDefault="00C10F7A" w:rsidP="00697D02">
            <w:pPr>
              <w:pStyle w:val="TableText"/>
              <w:rPr>
                <w:lang w:val="es-ES_tradnl"/>
              </w:rPr>
            </w:pPr>
            <w:r w:rsidRPr="00A02BA7">
              <w:rPr>
                <w:lang w:val="es-ES_tradnl"/>
              </w:rPr>
              <w:t>Bob Yencha</w:t>
            </w:r>
            <w:r w:rsidR="00697D02">
              <w:rPr>
                <w:lang w:val="es-ES_tradnl"/>
              </w:rPr>
              <w:br/>
            </w:r>
            <w:r w:rsidRPr="00A02BA7">
              <w:rPr>
                <w:lang w:val="es-ES_tradnl"/>
              </w:rPr>
              <w:t>Lantana Consulting Group</w:t>
            </w:r>
            <w:r w:rsidR="00697D02">
              <w:rPr>
                <w:lang w:val="es-ES_tradnl"/>
              </w:rPr>
              <w:br/>
            </w:r>
            <w:hyperlink r:id="rId26" w:history="1">
              <w:r w:rsidRPr="00A02BA7">
                <w:rPr>
                  <w:rStyle w:val="Hyperlink"/>
                  <w:rFonts w:cs="Times New Roman"/>
                  <w:sz w:val="18"/>
                  <w:szCs w:val="18"/>
                  <w:lang w:val="es-ES_tradnl" w:eastAsia="en-US"/>
                </w:rPr>
                <w:t>bob.yencha@lantanagroup.com</w:t>
              </w:r>
            </w:hyperlink>
          </w:p>
        </w:tc>
      </w:tr>
      <w:tr w:rsidR="00C10F7A" w:rsidRPr="00A02BA7" w14:paraId="46D9F957" w14:textId="77777777">
        <w:tc>
          <w:tcPr>
            <w:tcW w:w="1188" w:type="dxa"/>
          </w:tcPr>
          <w:p w14:paraId="67192901" w14:textId="77777777" w:rsidR="00C10F7A" w:rsidRPr="00AC7CE6" w:rsidRDefault="00C10F7A" w:rsidP="003E2EA8">
            <w:pPr>
              <w:pStyle w:val="TableText"/>
            </w:pPr>
            <w:r w:rsidRPr="00150613">
              <w:t>Co-Editor:</w:t>
            </w:r>
          </w:p>
        </w:tc>
        <w:tc>
          <w:tcPr>
            <w:tcW w:w="3330" w:type="dxa"/>
          </w:tcPr>
          <w:p w14:paraId="4B46E68D" w14:textId="77777777" w:rsidR="00C10F7A" w:rsidRPr="00AC7CE6" w:rsidRDefault="00C10F7A" w:rsidP="00A334B8">
            <w:pPr>
              <w:pStyle w:val="TableText"/>
            </w:pPr>
            <w:r w:rsidRPr="00150613">
              <w:t>Keith W. Boone</w:t>
            </w:r>
            <w:r w:rsidRPr="00150613">
              <w:br/>
              <w:t>GE Healthcare</w:t>
            </w:r>
            <w:r w:rsidRPr="00150613">
              <w:br/>
            </w:r>
            <w:hyperlink r:id="rId27" w:history="1">
              <w:r w:rsidRPr="00150613">
                <w:rPr>
                  <w:rStyle w:val="Hyperlink"/>
                  <w:sz w:val="18"/>
                  <w:szCs w:val="18"/>
                </w:rPr>
                <w:t>keith.boone@ge.com</w:t>
              </w:r>
            </w:hyperlink>
          </w:p>
        </w:tc>
        <w:tc>
          <w:tcPr>
            <w:tcW w:w="1260" w:type="dxa"/>
          </w:tcPr>
          <w:p w14:paraId="7A078B3B" w14:textId="77777777" w:rsidR="00C10F7A" w:rsidRPr="00150613" w:rsidRDefault="00C10F7A" w:rsidP="00A334B8">
            <w:pPr>
              <w:pStyle w:val="TableText"/>
            </w:pPr>
            <w:r w:rsidRPr="00150613">
              <w:t>Co-Editor:</w:t>
            </w:r>
          </w:p>
        </w:tc>
        <w:tc>
          <w:tcPr>
            <w:tcW w:w="3582" w:type="dxa"/>
          </w:tcPr>
          <w:p w14:paraId="0E7558BD" w14:textId="77777777" w:rsidR="00C10F7A" w:rsidRPr="00AC7CE6" w:rsidRDefault="00C10F7A" w:rsidP="00AE500E">
            <w:pPr>
              <w:pStyle w:val="TableText"/>
            </w:pPr>
            <w:r w:rsidRPr="00E56F59">
              <w:t>Kate Hamilton</w:t>
            </w:r>
            <w:r>
              <w:br/>
            </w:r>
            <w:r w:rsidRPr="00E56F59">
              <w:t>Lantana Consulting Group</w:t>
            </w:r>
            <w:r>
              <w:br/>
            </w:r>
            <w:hyperlink r:id="rId28" w:history="1">
              <w:r w:rsidRPr="00E56F59">
                <w:rPr>
                  <w:rStyle w:val="Hyperlink"/>
                  <w:rFonts w:cs="Times New Roman"/>
                  <w:sz w:val="18"/>
                  <w:szCs w:val="18"/>
                  <w:lang w:eastAsia="en-US"/>
                </w:rPr>
                <w:t>kate.hamilton@lantanagroup.com</w:t>
              </w:r>
            </w:hyperlink>
          </w:p>
        </w:tc>
      </w:tr>
      <w:tr w:rsidR="00C10F7A" w14:paraId="11073566" w14:textId="77777777">
        <w:tc>
          <w:tcPr>
            <w:tcW w:w="1188" w:type="dxa"/>
          </w:tcPr>
          <w:p w14:paraId="333F5EAA" w14:textId="77777777" w:rsidR="00C10F7A" w:rsidRPr="00AC7CE6" w:rsidRDefault="00C10F7A" w:rsidP="003E2EA8">
            <w:pPr>
              <w:pStyle w:val="TableText"/>
            </w:pPr>
            <w:r w:rsidRPr="00150613">
              <w:t>Co-Editor:</w:t>
            </w:r>
          </w:p>
        </w:tc>
        <w:tc>
          <w:tcPr>
            <w:tcW w:w="3330" w:type="dxa"/>
          </w:tcPr>
          <w:p w14:paraId="211F745B" w14:textId="77777777" w:rsidR="00C10F7A" w:rsidRPr="00AC7CE6" w:rsidRDefault="00C10F7A" w:rsidP="003E2EA8">
            <w:pPr>
              <w:pStyle w:val="TableText"/>
            </w:pPr>
            <w:r w:rsidRPr="00150613">
              <w:t>Pete Gilbert</w:t>
            </w:r>
            <w:r>
              <w:br/>
            </w:r>
            <w:r w:rsidRPr="00E0208A">
              <w:t>Wayne State University Physician Group</w:t>
            </w:r>
            <w:r w:rsidRPr="00E0208A">
              <w:br/>
            </w:r>
            <w:hyperlink r:id="rId29" w:history="1">
              <w:r w:rsidRPr="00E0208A">
                <w:rPr>
                  <w:rStyle w:val="Hyperlink"/>
                  <w:rFonts w:cs="Times New Roman"/>
                  <w:sz w:val="18"/>
                  <w:szCs w:val="18"/>
                  <w:lang w:eastAsia="en-US"/>
                </w:rPr>
                <w:t>peterngilbert@gmail.com</w:t>
              </w:r>
            </w:hyperlink>
          </w:p>
        </w:tc>
        <w:tc>
          <w:tcPr>
            <w:tcW w:w="1260" w:type="dxa"/>
          </w:tcPr>
          <w:p w14:paraId="4EBF7D4E" w14:textId="77777777" w:rsidR="00C10F7A" w:rsidRPr="00AC7CE6" w:rsidRDefault="00C10F7A">
            <w:pPr>
              <w:pStyle w:val="TableText"/>
            </w:pPr>
            <w:r w:rsidRPr="00150613">
              <w:t>Co-Editor:</w:t>
            </w:r>
          </w:p>
        </w:tc>
        <w:tc>
          <w:tcPr>
            <w:tcW w:w="3582" w:type="dxa"/>
          </w:tcPr>
          <w:p w14:paraId="233706A9" w14:textId="77777777" w:rsidR="00C10F7A" w:rsidRPr="00705603" w:rsidRDefault="00C10F7A" w:rsidP="00A334B8">
            <w:pPr>
              <w:pStyle w:val="TableText"/>
            </w:pPr>
            <w:r>
              <w:t>Jingdong Li</w:t>
            </w:r>
            <w:r>
              <w:br/>
              <w:t>Lantana Consulting Group</w:t>
            </w:r>
            <w:r>
              <w:br/>
            </w:r>
            <w:hyperlink r:id="rId30" w:history="1">
              <w:r w:rsidRPr="00705603">
                <w:rPr>
                  <w:rStyle w:val="Hyperlink"/>
                  <w:rFonts w:cs="Times New Roman"/>
                  <w:sz w:val="18"/>
                  <w:szCs w:val="18"/>
                  <w:lang w:eastAsia="en-US"/>
                </w:rPr>
                <w:t>jingdong.li@lantanagroup.com</w:t>
              </w:r>
            </w:hyperlink>
          </w:p>
        </w:tc>
      </w:tr>
      <w:tr w:rsidR="00C10F7A" w14:paraId="75397FF2" w14:textId="77777777">
        <w:tc>
          <w:tcPr>
            <w:tcW w:w="1188" w:type="dxa"/>
          </w:tcPr>
          <w:p w14:paraId="5C983FC7" w14:textId="77777777" w:rsidR="00C10F7A" w:rsidRPr="00AC7CE6" w:rsidRDefault="00C10F7A" w:rsidP="003E2EA8">
            <w:pPr>
              <w:pStyle w:val="TableText"/>
            </w:pPr>
            <w:r w:rsidRPr="00150613">
              <w:t>Co-Editor:</w:t>
            </w:r>
          </w:p>
        </w:tc>
        <w:tc>
          <w:tcPr>
            <w:tcW w:w="3330" w:type="dxa"/>
          </w:tcPr>
          <w:p w14:paraId="57D39832" w14:textId="77777777" w:rsidR="00C10F7A" w:rsidRPr="00AC7CE6" w:rsidRDefault="00C10F7A" w:rsidP="00006EA7">
            <w:pPr>
              <w:pStyle w:val="TableText"/>
            </w:pPr>
            <w:r w:rsidRPr="00150613">
              <w:t>Gaye Dolin</w:t>
            </w:r>
            <w:r w:rsidRPr="00150613">
              <w:br/>
              <w:t>Lantana Consulting Group</w:t>
            </w:r>
            <w:r w:rsidRPr="00150613">
              <w:br/>
            </w:r>
            <w:hyperlink r:id="rId31" w:history="1">
              <w:r>
                <w:rPr>
                  <w:rStyle w:val="Hyperlink"/>
                  <w:rFonts w:cs="Times New Roman"/>
                  <w:sz w:val="18"/>
                  <w:szCs w:val="18"/>
                  <w:lang w:eastAsia="en-US"/>
                </w:rPr>
                <w:t>gaye.dolin@lantanagroup.com</w:t>
              </w:r>
            </w:hyperlink>
          </w:p>
        </w:tc>
        <w:tc>
          <w:tcPr>
            <w:tcW w:w="1260" w:type="dxa"/>
          </w:tcPr>
          <w:p w14:paraId="6B82AD5F" w14:textId="77777777" w:rsidR="00C10F7A" w:rsidRPr="00AC7CE6" w:rsidRDefault="00C10F7A">
            <w:pPr>
              <w:pStyle w:val="TableText"/>
            </w:pPr>
            <w:r>
              <w:t>Co-Editor:</w:t>
            </w:r>
          </w:p>
        </w:tc>
        <w:tc>
          <w:tcPr>
            <w:tcW w:w="3582" w:type="dxa"/>
          </w:tcPr>
          <w:p w14:paraId="0F421558" w14:textId="77777777" w:rsidR="00C10F7A" w:rsidRPr="00705603" w:rsidRDefault="00B27A6D" w:rsidP="00A334B8">
            <w:pPr>
              <w:pStyle w:val="TableText"/>
            </w:pPr>
            <w:r>
              <w:t>Rick Geimer</w:t>
            </w:r>
            <w:r>
              <w:br/>
              <w:t>Lantana Consulting Group</w:t>
            </w:r>
            <w:r>
              <w:br/>
            </w:r>
            <w:hyperlink r:id="rId32" w:history="1">
              <w:r w:rsidRPr="00B27A6D">
                <w:rPr>
                  <w:rStyle w:val="Hyperlink"/>
                  <w:rFonts w:cs="Times New Roman"/>
                  <w:sz w:val="18"/>
                  <w:szCs w:val="18"/>
                  <w:lang w:eastAsia="en-US"/>
                </w:rPr>
                <w:t>rick.geimer@lantanagroup.com</w:t>
              </w:r>
            </w:hyperlink>
          </w:p>
        </w:tc>
      </w:tr>
      <w:tr w:rsidR="00C10F7A" w:rsidRPr="00A641FC" w14:paraId="26FC3C91" w14:textId="77777777">
        <w:tc>
          <w:tcPr>
            <w:tcW w:w="1188" w:type="dxa"/>
          </w:tcPr>
          <w:p w14:paraId="39EE62D9" w14:textId="77777777" w:rsidR="00C10F7A" w:rsidRPr="00150613" w:rsidRDefault="00C10F7A" w:rsidP="003E2EA8">
            <w:pPr>
              <w:pStyle w:val="TableText"/>
            </w:pPr>
            <w:r>
              <w:t>Co-Editor:</w:t>
            </w:r>
          </w:p>
        </w:tc>
        <w:tc>
          <w:tcPr>
            <w:tcW w:w="3330" w:type="dxa"/>
          </w:tcPr>
          <w:p w14:paraId="0952E318" w14:textId="77777777" w:rsidR="00C10F7A" w:rsidRPr="00150613" w:rsidRDefault="00C10F7A" w:rsidP="003D0F8E">
            <w:pPr>
              <w:pStyle w:val="TableText"/>
            </w:pPr>
            <w:r w:rsidRPr="003D0F8E">
              <w:t>Rich Kernan</w:t>
            </w:r>
            <w:r>
              <w:br/>
            </w:r>
            <w:r w:rsidRPr="003D0F8E">
              <w:t>Deloitte Consulting LLP</w:t>
            </w:r>
            <w:r>
              <w:br/>
            </w:r>
            <w:hyperlink r:id="rId33" w:history="1">
              <w:r w:rsidRPr="003D0F8E">
                <w:rPr>
                  <w:rStyle w:val="Hyperlink"/>
                  <w:rFonts w:cs="Times New Roman"/>
                  <w:sz w:val="18"/>
                  <w:szCs w:val="18"/>
                  <w:lang w:eastAsia="en-US"/>
                </w:rPr>
                <w:t>rkernan@deloitte.com</w:t>
              </w:r>
            </w:hyperlink>
          </w:p>
        </w:tc>
        <w:tc>
          <w:tcPr>
            <w:tcW w:w="1260" w:type="dxa"/>
          </w:tcPr>
          <w:p w14:paraId="4BDED567" w14:textId="77777777" w:rsidR="00C10F7A" w:rsidRPr="00150613" w:rsidRDefault="00B27A6D" w:rsidP="00BF4A5B">
            <w:pPr>
              <w:pStyle w:val="TableText"/>
              <w:spacing w:before="2" w:after="2"/>
            </w:pPr>
            <w:r>
              <w:t>Co-Editor:</w:t>
            </w:r>
          </w:p>
        </w:tc>
        <w:tc>
          <w:tcPr>
            <w:tcW w:w="3582" w:type="dxa"/>
          </w:tcPr>
          <w:p w14:paraId="3EADA769" w14:textId="77777777" w:rsidR="00C10F7A" w:rsidRPr="00A641FC" w:rsidRDefault="00B27A6D" w:rsidP="00BF4A5B">
            <w:pPr>
              <w:pStyle w:val="TableText"/>
              <w:spacing w:before="2" w:after="2"/>
              <w:rPr>
                <w:lang w:val="es-ES_tradnl"/>
              </w:rPr>
            </w:pPr>
            <w:r w:rsidRPr="00A641FC">
              <w:rPr>
                <w:lang w:val="es-ES_tradnl"/>
              </w:rPr>
              <w:t>Sean McIlvenna</w:t>
            </w:r>
            <w:r w:rsidRPr="00A641FC">
              <w:rPr>
                <w:lang w:val="es-ES_tradnl"/>
              </w:rPr>
              <w:br/>
              <w:t>Lantana Consulting Group</w:t>
            </w:r>
            <w:r w:rsidRPr="00A641FC">
              <w:rPr>
                <w:lang w:val="es-ES_tradnl"/>
              </w:rPr>
              <w:br/>
            </w:r>
            <w:hyperlink r:id="rId34" w:history="1">
              <w:r w:rsidRPr="00A641FC">
                <w:rPr>
                  <w:rStyle w:val="Hyperlink"/>
                  <w:rFonts w:cs="Times New Roman"/>
                  <w:sz w:val="18"/>
                  <w:szCs w:val="18"/>
                  <w:lang w:val="es-ES_tradnl" w:eastAsia="en-US"/>
                </w:rPr>
                <w:t>sean.mcilvenna@lantanagroup.com</w:t>
              </w:r>
            </w:hyperlink>
          </w:p>
        </w:tc>
      </w:tr>
      <w:tr w:rsidR="00C10F7A" w14:paraId="2C53C2D3" w14:textId="77777777">
        <w:tc>
          <w:tcPr>
            <w:tcW w:w="1188" w:type="dxa"/>
          </w:tcPr>
          <w:p w14:paraId="35AC3CDA" w14:textId="77777777" w:rsidR="00C10F7A" w:rsidRPr="00150613" w:rsidRDefault="00C10F7A" w:rsidP="003E2EA8">
            <w:pPr>
              <w:pStyle w:val="TableText"/>
            </w:pPr>
            <w:r>
              <w:t>Co-Editor</w:t>
            </w:r>
          </w:p>
        </w:tc>
        <w:tc>
          <w:tcPr>
            <w:tcW w:w="3330" w:type="dxa"/>
          </w:tcPr>
          <w:p w14:paraId="2BA73730" w14:textId="77777777" w:rsidR="00C10F7A" w:rsidRPr="00150613" w:rsidRDefault="00C10F7A" w:rsidP="00202B08">
            <w:pPr>
              <w:pStyle w:val="TableText"/>
            </w:pPr>
            <w:r w:rsidRPr="003D0F8E">
              <w:t>Jas Singh</w:t>
            </w:r>
            <w:r>
              <w:br/>
            </w:r>
            <w:r w:rsidRPr="003D0F8E">
              <w:t>Deloitte Consulting LLP</w:t>
            </w:r>
            <w:r>
              <w:br/>
            </w:r>
            <w:hyperlink r:id="rId35" w:history="1">
              <w:r w:rsidRPr="003D0F8E">
                <w:rPr>
                  <w:rStyle w:val="Hyperlink"/>
                  <w:rFonts w:cs="Times New Roman"/>
                  <w:sz w:val="18"/>
                  <w:szCs w:val="18"/>
                  <w:lang w:eastAsia="en-US"/>
                </w:rPr>
                <w:t>jassingh3@deloitte.com</w:t>
              </w:r>
            </w:hyperlink>
          </w:p>
        </w:tc>
        <w:tc>
          <w:tcPr>
            <w:tcW w:w="1260" w:type="dxa"/>
          </w:tcPr>
          <w:p w14:paraId="48FCE48F" w14:textId="77777777" w:rsidR="00C10F7A" w:rsidRPr="00AC7CE6" w:rsidRDefault="00C10F7A" w:rsidP="00BF4A5B">
            <w:pPr>
              <w:pStyle w:val="TableText"/>
              <w:spacing w:before="2" w:after="2"/>
            </w:pPr>
            <w:r w:rsidRPr="00150613">
              <w:t>Technical Editor:</w:t>
            </w:r>
          </w:p>
        </w:tc>
        <w:tc>
          <w:tcPr>
            <w:tcW w:w="3582" w:type="dxa"/>
          </w:tcPr>
          <w:p w14:paraId="28D91DAA" w14:textId="77777777" w:rsidR="00C10F7A" w:rsidRPr="00AC7CE6" w:rsidRDefault="00C10F7A" w:rsidP="00BF4A5B">
            <w:pPr>
              <w:pStyle w:val="TableText"/>
              <w:spacing w:before="2" w:after="2"/>
            </w:pPr>
            <w:r w:rsidRPr="00150613">
              <w:t>Susan Hardy</w:t>
            </w:r>
            <w:r w:rsidRPr="00150613">
              <w:br/>
              <w:t>Lantana Consulting Group</w:t>
            </w:r>
            <w:r w:rsidRPr="00150613">
              <w:br/>
            </w:r>
            <w:hyperlink r:id="rId36" w:history="1">
              <w:r>
                <w:rPr>
                  <w:rStyle w:val="Hyperlink"/>
                  <w:rFonts w:cs="Times New Roman"/>
                  <w:sz w:val="18"/>
                  <w:szCs w:val="18"/>
                  <w:lang w:eastAsia="en-US"/>
                </w:rPr>
                <w:t>susan.hardy@lantanagroup.com</w:t>
              </w:r>
            </w:hyperlink>
          </w:p>
        </w:tc>
      </w:tr>
      <w:tr w:rsidR="00C10F7A" w:rsidRPr="00A641FC" w14:paraId="46DAAE0E" w14:textId="77777777">
        <w:tc>
          <w:tcPr>
            <w:tcW w:w="4518" w:type="dxa"/>
            <w:gridSpan w:val="2"/>
          </w:tcPr>
          <w:p w14:paraId="2465D7BE" w14:textId="77777777" w:rsidR="00C10F7A" w:rsidRDefault="00C10F7A">
            <w:pPr>
              <w:pStyle w:val="TableText"/>
            </w:pPr>
          </w:p>
          <w:p w14:paraId="72126B9D" w14:textId="77777777" w:rsidR="00C10F7A" w:rsidRPr="00AC7CE6" w:rsidRDefault="00C10F7A">
            <w:pPr>
              <w:pStyle w:val="TableText"/>
              <w:rPr>
                <w:lang w:val="it-IT"/>
              </w:rPr>
            </w:pPr>
            <w:r w:rsidRPr="00AC7CE6">
              <w:t>Current Work Group also includes</w:t>
            </w:r>
            <w:r>
              <w:t xml:space="preserve"> all those who particiapted in the ONC S&amp;I Framework</w:t>
            </w:r>
          </w:p>
        </w:tc>
        <w:tc>
          <w:tcPr>
            <w:tcW w:w="4842" w:type="dxa"/>
            <w:gridSpan w:val="2"/>
          </w:tcPr>
          <w:p w14:paraId="47B74CD6" w14:textId="77777777" w:rsidR="00C10F7A" w:rsidRDefault="00C10F7A" w:rsidP="008A3945">
            <w:pPr>
              <w:pStyle w:val="TableText"/>
              <w:rPr>
                <w:lang w:val="it-IT"/>
              </w:rPr>
            </w:pPr>
          </w:p>
          <w:p w14:paraId="5E0B8FAC" w14:textId="77777777" w:rsidR="00C10F7A" w:rsidRDefault="00C10F7A" w:rsidP="008A3945">
            <w:pPr>
              <w:pStyle w:val="TableText"/>
              <w:rPr>
                <w:lang w:val="it-IT"/>
              </w:rPr>
            </w:pPr>
            <w:r>
              <w:rPr>
                <w:lang w:val="it-IT"/>
              </w:rPr>
              <w:t>See the full list of participants (approximately 140) here:</w:t>
            </w:r>
          </w:p>
          <w:p w14:paraId="7C93A2D5" w14:textId="77777777" w:rsidR="00C10F7A" w:rsidRDefault="00D61323">
            <w:pPr>
              <w:pStyle w:val="TableText"/>
              <w:rPr>
                <w:lang w:val="it-IT"/>
              </w:rPr>
            </w:pPr>
            <w:hyperlink r:id="rId37" w:history="1">
              <w:r w:rsidR="00C10F7A" w:rsidRPr="00456AC7">
                <w:rPr>
                  <w:rStyle w:val="Hyperlink"/>
                  <w:rFonts w:cs="Times New Roman"/>
                  <w:sz w:val="18"/>
                  <w:szCs w:val="18"/>
                  <w:lang w:val="it-IT" w:eastAsia="en-US"/>
                </w:rPr>
                <w:t>http://jira.siframework.org/wiki/display/SIF/CDA+-+Agendas+and+Minutes</w:t>
              </w:r>
            </w:hyperlink>
          </w:p>
        </w:tc>
      </w:tr>
    </w:tbl>
    <w:p w14:paraId="4E541F7C" w14:textId="77777777" w:rsidR="003E2EA8" w:rsidRPr="00A02BA7" w:rsidRDefault="003E2EA8" w:rsidP="00996AEE">
      <w:pPr>
        <w:pStyle w:val="BodyText"/>
        <w:rPr>
          <w:lang w:val="it-IT"/>
        </w:rPr>
      </w:pPr>
    </w:p>
    <w:p w14:paraId="0C48AE11" w14:textId="77777777" w:rsidR="003E2EA8" w:rsidRPr="002662E9" w:rsidRDefault="003E2EA8" w:rsidP="003E2EA8">
      <w:pPr>
        <w:pStyle w:val="TOCTitle"/>
        <w:rPr>
          <w:rFonts w:ascii="Bookman Old Style" w:hAnsi="Bookman Old Style"/>
          <w:b w:val="0"/>
          <w:sz w:val="18"/>
          <w:szCs w:val="18"/>
        </w:rPr>
      </w:pPr>
      <w:r w:rsidRPr="00A02BA7">
        <w:rPr>
          <w:lang w:val="it-IT"/>
        </w:rPr>
        <w:br w:type="page"/>
      </w:r>
      <w:r w:rsidRPr="0011292E">
        <w:lastRenderedPageBreak/>
        <w:t>Acknowledgments</w:t>
      </w:r>
    </w:p>
    <w:p w14:paraId="5B4A89BB" w14:textId="77777777" w:rsidR="00CE7126" w:rsidRPr="00DE0C3D" w:rsidRDefault="00CE7126" w:rsidP="00996AEE">
      <w:pPr>
        <w:pStyle w:val="BodyText"/>
      </w:pPr>
      <w:r w:rsidRPr="00DE0C3D">
        <w:t xml:space="preserve">This </w:t>
      </w:r>
      <w:r w:rsidR="005E7F7D">
        <w:t>guide</w:t>
      </w:r>
      <w:r w:rsidRPr="00DE0C3D">
        <w:t xml:space="preserve"> was produced and developed through the joint efforts of Health Level Seven (HL7), Integrating the Healthcare Environment</w:t>
      </w:r>
      <w:r w:rsidR="00C010AB" w:rsidRPr="00DE0C3D">
        <w:t xml:space="preserve"> (IHE)</w:t>
      </w:r>
      <w:r w:rsidRPr="00DE0C3D">
        <w:t xml:space="preserve">, the Health Story Project, and the Office of the National Coordinator (ONC) within the </w:t>
      </w:r>
      <w:r w:rsidR="00B17913">
        <w:t>US</w:t>
      </w:r>
      <w:r w:rsidRPr="00DE0C3D">
        <w:t xml:space="preserve"> Department of Health and Human Services</w:t>
      </w:r>
      <w:r w:rsidR="00991AFC" w:rsidRPr="00DE0C3D">
        <w:t xml:space="preserve"> (HSS)</w:t>
      </w:r>
      <w:r w:rsidRPr="00DE0C3D">
        <w:t>.</w:t>
      </w:r>
    </w:p>
    <w:p w14:paraId="5592B6AE" w14:textId="77777777" w:rsidR="00CE7126" w:rsidRPr="00DE0C3D" w:rsidRDefault="00CE7126" w:rsidP="00996AEE">
      <w:pPr>
        <w:pStyle w:val="BodyText"/>
      </w:pPr>
      <w:r w:rsidRPr="00DE0C3D">
        <w:t xml:space="preserve">The project was carried out within the ONC’s Standards and Interoperability (S&amp;I) Framework as the </w:t>
      </w:r>
      <w:r w:rsidR="006C4B57" w:rsidRPr="00DE0C3D">
        <w:t>Clinical Document Architecture (</w:t>
      </w:r>
      <w:r w:rsidRPr="00DE0C3D">
        <w:t>CDA</w:t>
      </w:r>
      <w:r w:rsidR="006C4B57" w:rsidRPr="00DE0C3D">
        <w:t>)</w:t>
      </w:r>
      <w:r w:rsidRPr="00DE0C3D">
        <w:t xml:space="preserve"> Consolidation </w:t>
      </w:r>
      <w:r w:rsidR="004E5B97">
        <w:t>Project</w:t>
      </w:r>
      <w:r w:rsidRPr="00DE0C3D">
        <w:t xml:space="preserve"> with a number of goals, one of which is providing a set of harmonized CDA </w:t>
      </w:r>
      <w:r w:rsidR="00991AFC" w:rsidRPr="00DE0C3D">
        <w:t>t</w:t>
      </w:r>
      <w:r w:rsidRPr="00DE0C3D">
        <w:t xml:space="preserve">emplates for the </w:t>
      </w:r>
      <w:r w:rsidR="00B17913">
        <w:t>US</w:t>
      </w:r>
      <w:r w:rsidRPr="00DE0C3D">
        <w:t xml:space="preserve"> Realm. </w:t>
      </w:r>
    </w:p>
    <w:p w14:paraId="787712B1" w14:textId="77777777" w:rsidR="002B5A8F" w:rsidRDefault="00CE7126" w:rsidP="00996AEE">
      <w:pPr>
        <w:pStyle w:val="BodyText"/>
      </w:pPr>
      <w:r w:rsidRPr="00DE0C3D">
        <w:t>The co-editors appreciate the support and sponsorship of the HL7 Structured Documents Work</w:t>
      </w:r>
      <w:r w:rsidR="00991AFC" w:rsidRPr="00DE0C3D">
        <w:t>ing</w:t>
      </w:r>
      <w:r w:rsidRPr="00DE0C3D">
        <w:t xml:space="preserve"> Group (SDWG)</w:t>
      </w:r>
      <w:r w:rsidR="006B2C23">
        <w:t xml:space="preserve"> and all the volunteers, staff and contractors participating in the S&amp;I Framework.</w:t>
      </w:r>
    </w:p>
    <w:p w14:paraId="0B14F635" w14:textId="77777777" w:rsidR="00CE7126" w:rsidRPr="00DE0C3D" w:rsidRDefault="002B5A8F" w:rsidP="00996AEE">
      <w:pPr>
        <w:pStyle w:val="BodyText"/>
      </w:pPr>
      <w:r>
        <w:t>The conformance requirements included here for review were generated from two model-driven tools: the Model-Driven Health Tools (MDHT)</w:t>
      </w:r>
      <w:r w:rsidR="00851CB0">
        <w:t>—</w:t>
      </w:r>
      <w:r>
        <w:t>developed as on open source tool under the auspices of the Veterans Administration, IBM</w:t>
      </w:r>
      <w:r w:rsidR="00851CB0">
        <w:t>, and the ONC—</w:t>
      </w:r>
      <w:r>
        <w:t>and the Template Database (Tdb)</w:t>
      </w:r>
      <w:r w:rsidR="00851CB0">
        <w:t>—</w:t>
      </w:r>
      <w:r>
        <w:t xml:space="preserve">developed initially for the Centers for Disease Control and Prevention </w:t>
      </w:r>
      <w:r w:rsidR="00E225CE">
        <w:t xml:space="preserve">(CDC) </w:t>
      </w:r>
      <w:r>
        <w:t xml:space="preserve">and released by Lantana under an open source license. </w:t>
      </w:r>
    </w:p>
    <w:p w14:paraId="3E3603EE" w14:textId="77777777" w:rsidR="003E2EA8" w:rsidRPr="00062FB3" w:rsidRDefault="003E2EA8" w:rsidP="00996AEE">
      <w:pPr>
        <w:pStyle w:val="BodyText"/>
      </w:pPr>
      <w:r w:rsidRPr="00DE0C3D">
        <w:t>This material contains content from SNOM</w:t>
      </w:r>
      <w:r w:rsidRPr="00062FB3">
        <w:t>ED CT® (</w:t>
      </w:r>
      <w:hyperlink r:id="rId38" w:history="1">
        <w:r w:rsidRPr="00062FB3">
          <w:rPr>
            <w:rStyle w:val="HyperlinkText10pt"/>
          </w:rPr>
          <w:t>http://www.ihtsdo.org/snomed-ct/</w:t>
        </w:r>
      </w:hyperlink>
      <w:r w:rsidRPr="00062FB3">
        <w:t>). SNOMED CT is a registered trademark of the International Health Terminology Standard Development Organisation (IHTSDO).</w:t>
      </w:r>
    </w:p>
    <w:p w14:paraId="39418F89" w14:textId="77777777" w:rsidR="003E2EA8" w:rsidRPr="00DE0C3D" w:rsidRDefault="003E2EA8" w:rsidP="00996AEE">
      <w:pPr>
        <w:pStyle w:val="BodyText"/>
      </w:pPr>
      <w:r w:rsidRPr="00062FB3">
        <w:t>This material contains content from LOINC® (</w:t>
      </w:r>
      <w:r w:rsidR="0000006B">
        <w:fldChar w:fldCharType="begin"/>
      </w:r>
      <w:r w:rsidR="0000006B">
        <w:instrText>HYPERLINK "http://loinc.org/" \t "_blank"</w:instrText>
      </w:r>
      <w:r w:rsidR="0000006B">
        <w:fldChar w:fldCharType="separate"/>
      </w:r>
      <w:r w:rsidRPr="00062FB3">
        <w:rPr>
          <w:rStyle w:val="HyperlinkText10pt"/>
        </w:rPr>
        <w:t>http://loinc.org</w:t>
      </w:r>
      <w:r w:rsidR="0000006B">
        <w:fldChar w:fldCharType="end"/>
      </w:r>
      <w:r w:rsidRPr="00062FB3">
        <w:t>). The LOINC table, LOINC codes, and LOINC panels and forms file are copyright © 1995-201</w:t>
      </w:r>
      <w:r w:rsidR="00342BE8">
        <w:t>1</w:t>
      </w:r>
      <w:r w:rsidRPr="00062FB3">
        <w:t xml:space="preserve">, Regenstrief Institute, Inc. and the Logical Observation Identifiers Names and Codes (LOINC) Committee and available at no cost under the license at </w:t>
      </w:r>
      <w:r w:rsidR="0000006B">
        <w:fldChar w:fldCharType="begin"/>
      </w:r>
      <w:r w:rsidR="0000006B">
        <w:instrText>HYPERLINK "http://loinc.org/terms-of-use" \t "_blank"</w:instrText>
      </w:r>
      <w:r w:rsidR="0000006B">
        <w:fldChar w:fldCharType="separate"/>
      </w:r>
      <w:r w:rsidRPr="00062FB3">
        <w:t>http://loinc.org/terms-of-use</w:t>
      </w:r>
      <w:r w:rsidR="0000006B">
        <w:fldChar w:fldCharType="end"/>
      </w:r>
      <w:r w:rsidRPr="00DE0C3D">
        <w:t>.  </w:t>
      </w:r>
    </w:p>
    <w:p w14:paraId="232C5EF3" w14:textId="77777777" w:rsidR="003E2EA8" w:rsidRDefault="003E2EA8" w:rsidP="00996AEE">
      <w:pPr>
        <w:pStyle w:val="BodyText"/>
      </w:pPr>
    </w:p>
    <w:p w14:paraId="7843647E" w14:textId="77777777" w:rsidR="003E2EA8" w:rsidRPr="0011292E" w:rsidRDefault="003E2EA8" w:rsidP="003E2EA8">
      <w:pPr>
        <w:pStyle w:val="TOCTitle"/>
      </w:pPr>
      <w:r>
        <w:br w:type="page"/>
      </w:r>
      <w:r>
        <w:lastRenderedPageBreak/>
        <w:t>Table of Cont</w:t>
      </w:r>
      <w:r w:rsidRPr="0011292E">
        <w:t>ents</w:t>
      </w:r>
    </w:p>
    <w:p w14:paraId="4C733C45" w14:textId="77777777" w:rsidR="004F34C0" w:rsidRDefault="0000006B">
      <w:pPr>
        <w:pStyle w:val="TOC1"/>
        <w:tabs>
          <w:tab w:val="left" w:pos="351"/>
        </w:tabs>
        <w:rPr>
          <w:rFonts w:ascii="Calibri" w:hAnsi="Calibri" w:cs="Times New Roman"/>
          <w:caps w:val="0"/>
          <w:sz w:val="24"/>
        </w:rPr>
      </w:pPr>
      <w:r>
        <w:rPr>
          <w:caps w:val="0"/>
          <w:smallCaps/>
          <w:sz w:val="24"/>
          <w:szCs w:val="28"/>
        </w:rPr>
        <w:fldChar w:fldCharType="begin"/>
      </w:r>
      <w:r w:rsidR="004F34C0">
        <w:rPr>
          <w:caps w:val="0"/>
          <w:smallCaps/>
          <w:sz w:val="24"/>
          <w:szCs w:val="28"/>
        </w:rPr>
        <w:instrText xml:space="preserve"> TOC \o "1-2" </w:instrText>
      </w:r>
      <w:r>
        <w:rPr>
          <w:caps w:val="0"/>
          <w:smallCaps/>
          <w:sz w:val="24"/>
          <w:szCs w:val="28"/>
        </w:rPr>
        <w:fldChar w:fldCharType="separate"/>
      </w:r>
      <w:r w:rsidR="004F34C0" w:rsidRPr="00051E37">
        <w:rPr>
          <w:rFonts w:ascii="Arial" w:hAnsi="Arial"/>
        </w:rPr>
        <w:t>1</w:t>
      </w:r>
      <w:r w:rsidR="004F34C0">
        <w:rPr>
          <w:rFonts w:ascii="Calibri" w:hAnsi="Calibri" w:cs="Times New Roman"/>
          <w:caps w:val="0"/>
          <w:sz w:val="24"/>
        </w:rPr>
        <w:tab/>
      </w:r>
      <w:r w:rsidR="004F34C0">
        <w:t>Introduction</w:t>
      </w:r>
      <w:r w:rsidR="004F34C0">
        <w:tab/>
      </w:r>
      <w:r>
        <w:fldChar w:fldCharType="begin"/>
      </w:r>
      <w:r w:rsidR="004F34C0">
        <w:instrText xml:space="preserve"> PAGEREF _Toc163893570 \h </w:instrText>
      </w:r>
      <w:r>
        <w:fldChar w:fldCharType="separate"/>
      </w:r>
      <w:r w:rsidR="00D61323">
        <w:t>12</w:t>
      </w:r>
      <w:r>
        <w:fldChar w:fldCharType="end"/>
      </w:r>
    </w:p>
    <w:p w14:paraId="7BDBFEB3" w14:textId="77777777" w:rsidR="004F34C0" w:rsidRDefault="004F34C0">
      <w:pPr>
        <w:pStyle w:val="TOC2"/>
        <w:tabs>
          <w:tab w:val="left" w:pos="754"/>
        </w:tabs>
        <w:rPr>
          <w:rFonts w:ascii="Calibri" w:hAnsi="Calibri" w:cs="Times New Roman"/>
          <w:sz w:val="24"/>
        </w:rPr>
      </w:pPr>
      <w:r>
        <w:t>1.1</w:t>
      </w:r>
      <w:r>
        <w:rPr>
          <w:rFonts w:ascii="Calibri" w:hAnsi="Calibri" w:cs="Times New Roman"/>
          <w:sz w:val="24"/>
        </w:rPr>
        <w:tab/>
      </w:r>
      <w:r>
        <w:t>Audience</w:t>
      </w:r>
      <w:r>
        <w:tab/>
      </w:r>
      <w:r w:rsidR="0000006B">
        <w:fldChar w:fldCharType="begin"/>
      </w:r>
      <w:r>
        <w:instrText xml:space="preserve"> PAGEREF _Toc163893571 \h </w:instrText>
      </w:r>
      <w:r w:rsidR="0000006B">
        <w:fldChar w:fldCharType="separate"/>
      </w:r>
      <w:r w:rsidR="00D61323">
        <w:t>12</w:t>
      </w:r>
      <w:r w:rsidR="0000006B">
        <w:fldChar w:fldCharType="end"/>
      </w:r>
    </w:p>
    <w:p w14:paraId="41C71ED9" w14:textId="77777777" w:rsidR="004F34C0" w:rsidRDefault="004F34C0">
      <w:pPr>
        <w:pStyle w:val="TOC2"/>
        <w:tabs>
          <w:tab w:val="left" w:pos="754"/>
        </w:tabs>
        <w:rPr>
          <w:rFonts w:ascii="Calibri" w:hAnsi="Calibri" w:cs="Times New Roman"/>
          <w:sz w:val="24"/>
        </w:rPr>
      </w:pPr>
      <w:r>
        <w:t>1.2</w:t>
      </w:r>
      <w:r>
        <w:rPr>
          <w:rFonts w:ascii="Calibri" w:hAnsi="Calibri" w:cs="Times New Roman"/>
          <w:sz w:val="24"/>
        </w:rPr>
        <w:tab/>
      </w:r>
      <w:r>
        <w:t>Purpose</w:t>
      </w:r>
      <w:r>
        <w:tab/>
      </w:r>
      <w:r w:rsidR="0000006B">
        <w:fldChar w:fldCharType="begin"/>
      </w:r>
      <w:r>
        <w:instrText xml:space="preserve"> PAGEREF _Toc163893572 \h </w:instrText>
      </w:r>
      <w:r w:rsidR="0000006B">
        <w:fldChar w:fldCharType="separate"/>
      </w:r>
      <w:r w:rsidR="00D61323">
        <w:t>12</w:t>
      </w:r>
      <w:r w:rsidR="0000006B">
        <w:fldChar w:fldCharType="end"/>
      </w:r>
    </w:p>
    <w:p w14:paraId="0EF7548F" w14:textId="77777777" w:rsidR="004F34C0" w:rsidRDefault="004F34C0">
      <w:pPr>
        <w:pStyle w:val="TOC2"/>
        <w:tabs>
          <w:tab w:val="left" w:pos="754"/>
        </w:tabs>
        <w:rPr>
          <w:rFonts w:ascii="Calibri" w:hAnsi="Calibri" w:cs="Times New Roman"/>
          <w:sz w:val="24"/>
        </w:rPr>
      </w:pPr>
      <w:r>
        <w:t>1.3</w:t>
      </w:r>
      <w:r>
        <w:rPr>
          <w:rFonts w:ascii="Calibri" w:hAnsi="Calibri" w:cs="Times New Roman"/>
          <w:sz w:val="24"/>
        </w:rPr>
        <w:tab/>
      </w:r>
      <w:r>
        <w:t>Scope</w:t>
      </w:r>
      <w:r>
        <w:tab/>
      </w:r>
      <w:r w:rsidR="0000006B">
        <w:fldChar w:fldCharType="begin"/>
      </w:r>
      <w:r>
        <w:instrText xml:space="preserve"> PAGEREF _Toc163893573 \h </w:instrText>
      </w:r>
      <w:r w:rsidR="0000006B">
        <w:fldChar w:fldCharType="separate"/>
      </w:r>
      <w:r w:rsidR="00D61323">
        <w:t>13</w:t>
      </w:r>
      <w:r w:rsidR="0000006B">
        <w:fldChar w:fldCharType="end"/>
      </w:r>
    </w:p>
    <w:p w14:paraId="4173B0BD" w14:textId="77777777" w:rsidR="004F34C0" w:rsidRDefault="004F34C0">
      <w:pPr>
        <w:pStyle w:val="TOC2"/>
        <w:tabs>
          <w:tab w:val="left" w:pos="754"/>
        </w:tabs>
        <w:rPr>
          <w:rFonts w:ascii="Calibri" w:hAnsi="Calibri" w:cs="Times New Roman"/>
          <w:sz w:val="24"/>
        </w:rPr>
      </w:pPr>
      <w:r>
        <w:t>1.4</w:t>
      </w:r>
      <w:r>
        <w:rPr>
          <w:rFonts w:ascii="Calibri" w:hAnsi="Calibri" w:cs="Times New Roman"/>
          <w:sz w:val="24"/>
        </w:rPr>
        <w:tab/>
      </w:r>
      <w:r>
        <w:t>Approach</w:t>
      </w:r>
      <w:r>
        <w:tab/>
      </w:r>
      <w:r w:rsidR="0000006B">
        <w:fldChar w:fldCharType="begin"/>
      </w:r>
      <w:r>
        <w:instrText xml:space="preserve"> PAGEREF _Toc163893574 \h </w:instrText>
      </w:r>
      <w:r w:rsidR="0000006B">
        <w:fldChar w:fldCharType="separate"/>
      </w:r>
      <w:r w:rsidR="00D61323">
        <w:t>13</w:t>
      </w:r>
      <w:r w:rsidR="0000006B">
        <w:fldChar w:fldCharType="end"/>
      </w:r>
    </w:p>
    <w:p w14:paraId="0E5024BF" w14:textId="77777777" w:rsidR="004F34C0" w:rsidRDefault="004F34C0">
      <w:pPr>
        <w:pStyle w:val="TOC2"/>
        <w:tabs>
          <w:tab w:val="left" w:pos="754"/>
        </w:tabs>
        <w:rPr>
          <w:rFonts w:ascii="Calibri" w:hAnsi="Calibri" w:cs="Times New Roman"/>
          <w:sz w:val="24"/>
        </w:rPr>
      </w:pPr>
      <w:r>
        <w:t>1.5</w:t>
      </w:r>
      <w:r>
        <w:rPr>
          <w:rFonts w:ascii="Calibri" w:hAnsi="Calibri" w:cs="Times New Roman"/>
          <w:sz w:val="24"/>
        </w:rPr>
        <w:tab/>
      </w:r>
      <w:r>
        <w:t>Organization of This Guide</w:t>
      </w:r>
      <w:r>
        <w:tab/>
      </w:r>
      <w:r w:rsidR="0000006B">
        <w:fldChar w:fldCharType="begin"/>
      </w:r>
      <w:r>
        <w:instrText xml:space="preserve"> PAGEREF _Toc163893575 \h </w:instrText>
      </w:r>
      <w:r w:rsidR="0000006B">
        <w:fldChar w:fldCharType="separate"/>
      </w:r>
      <w:r w:rsidR="00D61323">
        <w:t>14</w:t>
      </w:r>
      <w:r w:rsidR="0000006B">
        <w:fldChar w:fldCharType="end"/>
      </w:r>
    </w:p>
    <w:p w14:paraId="339E5DF2" w14:textId="77777777" w:rsidR="004F34C0" w:rsidRDefault="004F34C0">
      <w:pPr>
        <w:pStyle w:val="TOC2"/>
        <w:tabs>
          <w:tab w:val="left" w:pos="754"/>
        </w:tabs>
        <w:rPr>
          <w:rFonts w:ascii="Calibri" w:hAnsi="Calibri" w:cs="Times New Roman"/>
          <w:sz w:val="24"/>
        </w:rPr>
      </w:pPr>
      <w:r>
        <w:t>1.6</w:t>
      </w:r>
      <w:r>
        <w:rPr>
          <w:rFonts w:ascii="Calibri" w:hAnsi="Calibri" w:cs="Times New Roman"/>
          <w:sz w:val="24"/>
        </w:rPr>
        <w:tab/>
      </w:r>
      <w:r>
        <w:t>Use of Templates</w:t>
      </w:r>
      <w:r>
        <w:tab/>
      </w:r>
      <w:r w:rsidR="0000006B">
        <w:fldChar w:fldCharType="begin"/>
      </w:r>
      <w:r>
        <w:instrText xml:space="preserve"> PAGEREF _Toc163893576 \h </w:instrText>
      </w:r>
      <w:r w:rsidR="0000006B">
        <w:fldChar w:fldCharType="separate"/>
      </w:r>
      <w:r w:rsidR="00D61323">
        <w:t>14</w:t>
      </w:r>
      <w:r w:rsidR="0000006B">
        <w:fldChar w:fldCharType="end"/>
      </w:r>
    </w:p>
    <w:p w14:paraId="5D86ED58" w14:textId="77777777" w:rsidR="004F34C0" w:rsidRDefault="004F34C0">
      <w:pPr>
        <w:pStyle w:val="TOC2"/>
        <w:tabs>
          <w:tab w:val="left" w:pos="754"/>
        </w:tabs>
        <w:rPr>
          <w:rFonts w:ascii="Calibri" w:hAnsi="Calibri" w:cs="Times New Roman"/>
          <w:sz w:val="24"/>
        </w:rPr>
      </w:pPr>
      <w:r>
        <w:t>1.7</w:t>
      </w:r>
      <w:r>
        <w:rPr>
          <w:rFonts w:ascii="Calibri" w:hAnsi="Calibri" w:cs="Times New Roman"/>
          <w:sz w:val="24"/>
        </w:rPr>
        <w:tab/>
      </w:r>
      <w:r>
        <w:t>Conformance</w:t>
      </w:r>
      <w:r>
        <w:tab/>
      </w:r>
      <w:r w:rsidR="0000006B">
        <w:fldChar w:fldCharType="begin"/>
      </w:r>
      <w:r>
        <w:instrText xml:space="preserve"> PAGEREF _Toc163893577 \h </w:instrText>
      </w:r>
      <w:r w:rsidR="0000006B">
        <w:fldChar w:fldCharType="separate"/>
      </w:r>
      <w:r w:rsidR="00D61323">
        <w:t>15</w:t>
      </w:r>
      <w:r w:rsidR="0000006B">
        <w:fldChar w:fldCharType="end"/>
      </w:r>
    </w:p>
    <w:p w14:paraId="1C4C4068" w14:textId="77777777" w:rsidR="004F34C0" w:rsidRDefault="004F34C0">
      <w:pPr>
        <w:pStyle w:val="TOC2"/>
        <w:tabs>
          <w:tab w:val="left" w:pos="754"/>
        </w:tabs>
        <w:rPr>
          <w:rFonts w:ascii="Calibri" w:hAnsi="Calibri" w:cs="Times New Roman"/>
          <w:sz w:val="24"/>
        </w:rPr>
      </w:pPr>
      <w:r>
        <w:t>1.8</w:t>
      </w:r>
      <w:r>
        <w:rPr>
          <w:rFonts w:ascii="Calibri" w:hAnsi="Calibri" w:cs="Times New Roman"/>
          <w:sz w:val="24"/>
        </w:rPr>
        <w:tab/>
      </w:r>
      <w:r>
        <w:t>Conventions Used in This Guide</w:t>
      </w:r>
      <w:r>
        <w:tab/>
      </w:r>
      <w:r w:rsidR="0000006B">
        <w:fldChar w:fldCharType="begin"/>
      </w:r>
      <w:r>
        <w:instrText xml:space="preserve"> PAGEREF _Toc163893578 \h </w:instrText>
      </w:r>
      <w:r w:rsidR="0000006B">
        <w:fldChar w:fldCharType="separate"/>
      </w:r>
      <w:r w:rsidR="00D61323">
        <w:t>19</w:t>
      </w:r>
      <w:r w:rsidR="0000006B">
        <w:fldChar w:fldCharType="end"/>
      </w:r>
    </w:p>
    <w:p w14:paraId="344F9DCA" w14:textId="77777777" w:rsidR="004F34C0" w:rsidRDefault="004F34C0">
      <w:pPr>
        <w:pStyle w:val="TOC2"/>
        <w:tabs>
          <w:tab w:val="left" w:pos="754"/>
        </w:tabs>
        <w:rPr>
          <w:rFonts w:ascii="Calibri" w:hAnsi="Calibri" w:cs="Times New Roman"/>
          <w:sz w:val="24"/>
        </w:rPr>
      </w:pPr>
      <w:r>
        <w:t>1.9</w:t>
      </w:r>
      <w:r>
        <w:rPr>
          <w:rFonts w:ascii="Calibri" w:hAnsi="Calibri" w:cs="Times New Roman"/>
          <w:sz w:val="24"/>
        </w:rPr>
        <w:tab/>
      </w:r>
      <w:r>
        <w:t>Content of the Package</w:t>
      </w:r>
      <w:r>
        <w:tab/>
      </w:r>
      <w:r w:rsidR="0000006B">
        <w:fldChar w:fldCharType="begin"/>
      </w:r>
      <w:r>
        <w:instrText xml:space="preserve"> PAGEREF _Toc163893579 \h </w:instrText>
      </w:r>
      <w:r w:rsidR="0000006B">
        <w:fldChar w:fldCharType="separate"/>
      </w:r>
      <w:r w:rsidR="00D61323">
        <w:t>20</w:t>
      </w:r>
      <w:r w:rsidR="0000006B">
        <w:fldChar w:fldCharType="end"/>
      </w:r>
    </w:p>
    <w:p w14:paraId="6D651736" w14:textId="77777777" w:rsidR="004F34C0" w:rsidRDefault="004F34C0">
      <w:pPr>
        <w:pStyle w:val="TOC1"/>
        <w:tabs>
          <w:tab w:val="left" w:pos="351"/>
        </w:tabs>
        <w:rPr>
          <w:rFonts w:ascii="Calibri" w:hAnsi="Calibri" w:cs="Times New Roman"/>
          <w:caps w:val="0"/>
          <w:sz w:val="24"/>
        </w:rPr>
      </w:pPr>
      <w:r w:rsidRPr="00051E37">
        <w:rPr>
          <w:rFonts w:ascii="Arial" w:hAnsi="Arial"/>
        </w:rPr>
        <w:t>2</w:t>
      </w:r>
      <w:r>
        <w:rPr>
          <w:rFonts w:ascii="Calibri" w:hAnsi="Calibri" w:cs="Times New Roman"/>
          <w:caps w:val="0"/>
          <w:sz w:val="24"/>
        </w:rPr>
        <w:tab/>
      </w:r>
      <w:r>
        <w:t>General Header Template</w:t>
      </w:r>
      <w:r>
        <w:tab/>
      </w:r>
      <w:r w:rsidR="0000006B">
        <w:fldChar w:fldCharType="begin"/>
      </w:r>
      <w:r>
        <w:instrText xml:space="preserve"> PAGEREF _Toc163893580 \h </w:instrText>
      </w:r>
      <w:r w:rsidR="0000006B">
        <w:fldChar w:fldCharType="separate"/>
      </w:r>
      <w:r w:rsidR="00D61323">
        <w:t>21</w:t>
      </w:r>
      <w:r w:rsidR="0000006B">
        <w:fldChar w:fldCharType="end"/>
      </w:r>
    </w:p>
    <w:p w14:paraId="5A3861BC" w14:textId="77777777" w:rsidR="004F34C0" w:rsidRDefault="004F34C0">
      <w:pPr>
        <w:pStyle w:val="TOC2"/>
        <w:tabs>
          <w:tab w:val="left" w:pos="754"/>
        </w:tabs>
        <w:rPr>
          <w:rFonts w:ascii="Calibri" w:hAnsi="Calibri" w:cs="Times New Roman"/>
          <w:sz w:val="24"/>
        </w:rPr>
      </w:pPr>
      <w:r>
        <w:t>2.1</w:t>
      </w:r>
      <w:r>
        <w:rPr>
          <w:rFonts w:ascii="Calibri" w:hAnsi="Calibri" w:cs="Times New Roman"/>
          <w:sz w:val="24"/>
        </w:rPr>
        <w:tab/>
      </w:r>
      <w:r>
        <w:t>US Realm Clinical Document Header</w:t>
      </w:r>
      <w:r>
        <w:tab/>
      </w:r>
      <w:r w:rsidR="0000006B">
        <w:fldChar w:fldCharType="begin"/>
      </w:r>
      <w:r>
        <w:instrText xml:space="preserve"> PAGEREF _Toc163893581 \h </w:instrText>
      </w:r>
      <w:r w:rsidR="0000006B">
        <w:fldChar w:fldCharType="separate"/>
      </w:r>
      <w:r w:rsidR="00D61323">
        <w:t>21</w:t>
      </w:r>
      <w:r w:rsidR="0000006B">
        <w:fldChar w:fldCharType="end"/>
      </w:r>
    </w:p>
    <w:p w14:paraId="400A5186" w14:textId="77777777" w:rsidR="004F34C0" w:rsidRDefault="004F34C0">
      <w:pPr>
        <w:pStyle w:val="TOC2"/>
        <w:tabs>
          <w:tab w:val="left" w:pos="754"/>
        </w:tabs>
        <w:rPr>
          <w:rFonts w:ascii="Calibri" w:hAnsi="Calibri" w:cs="Times New Roman"/>
          <w:sz w:val="24"/>
        </w:rPr>
      </w:pPr>
      <w:r>
        <w:t>2.2</w:t>
      </w:r>
      <w:r>
        <w:rPr>
          <w:rFonts w:ascii="Calibri" w:hAnsi="Calibri" w:cs="Times New Roman"/>
          <w:sz w:val="24"/>
        </w:rPr>
        <w:tab/>
      </w:r>
      <w:r>
        <w:t>US Realm Clinical Document Header Address</w:t>
      </w:r>
      <w:r>
        <w:tab/>
      </w:r>
      <w:r w:rsidR="0000006B">
        <w:fldChar w:fldCharType="begin"/>
      </w:r>
      <w:r>
        <w:instrText xml:space="preserve"> PAGEREF _Toc163893582 \h </w:instrText>
      </w:r>
      <w:r w:rsidR="0000006B">
        <w:fldChar w:fldCharType="separate"/>
      </w:r>
      <w:r w:rsidR="00D61323">
        <w:t>34</w:t>
      </w:r>
      <w:r w:rsidR="0000006B">
        <w:fldChar w:fldCharType="end"/>
      </w:r>
    </w:p>
    <w:p w14:paraId="66E64E8E" w14:textId="77777777" w:rsidR="004F34C0" w:rsidRDefault="004F34C0">
      <w:pPr>
        <w:pStyle w:val="TOC2"/>
        <w:tabs>
          <w:tab w:val="left" w:pos="754"/>
        </w:tabs>
        <w:rPr>
          <w:rFonts w:ascii="Calibri" w:hAnsi="Calibri" w:cs="Times New Roman"/>
          <w:sz w:val="24"/>
        </w:rPr>
      </w:pPr>
      <w:r>
        <w:t>2.3</w:t>
      </w:r>
      <w:r>
        <w:rPr>
          <w:rFonts w:ascii="Calibri" w:hAnsi="Calibri" w:cs="Times New Roman"/>
          <w:sz w:val="24"/>
        </w:rPr>
        <w:tab/>
      </w:r>
      <w:r>
        <w:t>US Realm Clinical Document Header Name</w:t>
      </w:r>
      <w:r>
        <w:tab/>
      </w:r>
      <w:r w:rsidR="0000006B">
        <w:fldChar w:fldCharType="begin"/>
      </w:r>
      <w:r>
        <w:instrText xml:space="preserve"> PAGEREF _Toc163893583 \h </w:instrText>
      </w:r>
      <w:r w:rsidR="0000006B">
        <w:fldChar w:fldCharType="separate"/>
      </w:r>
      <w:r w:rsidR="00D61323">
        <w:t>35</w:t>
      </w:r>
      <w:r w:rsidR="0000006B">
        <w:fldChar w:fldCharType="end"/>
      </w:r>
    </w:p>
    <w:p w14:paraId="2C60855D" w14:textId="77777777" w:rsidR="004F34C0" w:rsidRDefault="004F34C0">
      <w:pPr>
        <w:pStyle w:val="TOC2"/>
        <w:tabs>
          <w:tab w:val="left" w:pos="754"/>
        </w:tabs>
        <w:rPr>
          <w:rFonts w:ascii="Calibri" w:hAnsi="Calibri" w:cs="Times New Roman"/>
          <w:sz w:val="24"/>
        </w:rPr>
      </w:pPr>
      <w:r>
        <w:t>2.4</w:t>
      </w:r>
      <w:r>
        <w:rPr>
          <w:rFonts w:ascii="Calibri" w:hAnsi="Calibri" w:cs="Times New Roman"/>
          <w:sz w:val="24"/>
        </w:rPr>
        <w:tab/>
      </w:r>
      <w:r>
        <w:t>serviceEvent in a CDA Header</w:t>
      </w:r>
      <w:r>
        <w:tab/>
      </w:r>
      <w:r w:rsidR="0000006B">
        <w:fldChar w:fldCharType="begin"/>
      </w:r>
      <w:r>
        <w:instrText xml:space="preserve"> PAGEREF _Toc163893584 \h </w:instrText>
      </w:r>
      <w:r w:rsidR="0000006B">
        <w:fldChar w:fldCharType="separate"/>
      </w:r>
      <w:r w:rsidR="00D61323">
        <w:t>37</w:t>
      </w:r>
      <w:r w:rsidR="0000006B">
        <w:fldChar w:fldCharType="end"/>
      </w:r>
    </w:p>
    <w:p w14:paraId="0DE90A38" w14:textId="77777777" w:rsidR="004F34C0" w:rsidRDefault="004F34C0">
      <w:pPr>
        <w:pStyle w:val="TOC2"/>
        <w:tabs>
          <w:tab w:val="left" w:pos="754"/>
        </w:tabs>
        <w:rPr>
          <w:rFonts w:ascii="Calibri" w:hAnsi="Calibri" w:cs="Times New Roman"/>
          <w:sz w:val="24"/>
        </w:rPr>
      </w:pPr>
      <w:r>
        <w:t>2.5</w:t>
      </w:r>
      <w:r>
        <w:rPr>
          <w:rFonts w:ascii="Calibri" w:hAnsi="Calibri" w:cs="Times New Roman"/>
          <w:sz w:val="24"/>
        </w:rPr>
        <w:tab/>
      </w:r>
      <w:r>
        <w:t>Rendering Header Information for Human Presentation</w:t>
      </w:r>
      <w:r>
        <w:tab/>
      </w:r>
      <w:r w:rsidR="0000006B">
        <w:fldChar w:fldCharType="begin"/>
      </w:r>
      <w:r>
        <w:instrText xml:space="preserve"> PAGEREF _Toc163893585 \h </w:instrText>
      </w:r>
      <w:r w:rsidR="0000006B">
        <w:fldChar w:fldCharType="separate"/>
      </w:r>
      <w:r w:rsidR="00D61323">
        <w:t>38</w:t>
      </w:r>
      <w:r w:rsidR="0000006B">
        <w:fldChar w:fldCharType="end"/>
      </w:r>
    </w:p>
    <w:p w14:paraId="4039BA1F" w14:textId="77777777" w:rsidR="004F34C0" w:rsidRDefault="004F34C0">
      <w:pPr>
        <w:pStyle w:val="TOC1"/>
        <w:tabs>
          <w:tab w:val="left" w:pos="351"/>
        </w:tabs>
        <w:rPr>
          <w:rFonts w:ascii="Calibri" w:hAnsi="Calibri" w:cs="Times New Roman"/>
          <w:caps w:val="0"/>
          <w:sz w:val="24"/>
        </w:rPr>
      </w:pPr>
      <w:r w:rsidRPr="00051E37">
        <w:rPr>
          <w:rFonts w:ascii="Arial" w:hAnsi="Arial"/>
        </w:rPr>
        <w:t>3</w:t>
      </w:r>
      <w:r>
        <w:rPr>
          <w:rFonts w:ascii="Calibri" w:hAnsi="Calibri" w:cs="Times New Roman"/>
          <w:caps w:val="0"/>
          <w:sz w:val="24"/>
        </w:rPr>
        <w:tab/>
      </w:r>
      <w:r>
        <w:t>Document-Level Templates</w:t>
      </w:r>
      <w:r>
        <w:tab/>
      </w:r>
      <w:r w:rsidR="0000006B">
        <w:fldChar w:fldCharType="begin"/>
      </w:r>
      <w:r>
        <w:instrText xml:space="preserve"> PAGEREF _Toc163893586 \h </w:instrText>
      </w:r>
      <w:r w:rsidR="0000006B">
        <w:fldChar w:fldCharType="separate"/>
      </w:r>
      <w:r w:rsidR="00D61323">
        <w:t>39</w:t>
      </w:r>
      <w:r w:rsidR="0000006B">
        <w:fldChar w:fldCharType="end"/>
      </w:r>
    </w:p>
    <w:p w14:paraId="01A5FE73" w14:textId="77777777" w:rsidR="004F34C0" w:rsidRDefault="004F34C0">
      <w:pPr>
        <w:pStyle w:val="TOC2"/>
        <w:tabs>
          <w:tab w:val="left" w:pos="754"/>
        </w:tabs>
        <w:rPr>
          <w:rFonts w:ascii="Calibri" w:hAnsi="Calibri" w:cs="Times New Roman"/>
          <w:sz w:val="24"/>
        </w:rPr>
      </w:pPr>
      <w:r>
        <w:t>3.1</w:t>
      </w:r>
      <w:r>
        <w:rPr>
          <w:rFonts w:ascii="Calibri" w:hAnsi="Calibri" w:cs="Times New Roman"/>
          <w:sz w:val="24"/>
        </w:rPr>
        <w:tab/>
      </w:r>
      <w:r>
        <w:t>Continuity of Care Document (CCD)/C32</w:t>
      </w:r>
      <w:r>
        <w:tab/>
      </w:r>
      <w:r w:rsidR="0000006B">
        <w:fldChar w:fldCharType="begin"/>
      </w:r>
      <w:r>
        <w:instrText xml:space="preserve"> PAGEREF _Toc163893587 \h </w:instrText>
      </w:r>
      <w:r w:rsidR="0000006B">
        <w:fldChar w:fldCharType="separate"/>
      </w:r>
      <w:r w:rsidR="00D61323">
        <w:t>43</w:t>
      </w:r>
      <w:r w:rsidR="0000006B">
        <w:fldChar w:fldCharType="end"/>
      </w:r>
    </w:p>
    <w:p w14:paraId="581F2451" w14:textId="77777777" w:rsidR="004F34C0" w:rsidRDefault="004F34C0">
      <w:pPr>
        <w:pStyle w:val="TOC2"/>
        <w:tabs>
          <w:tab w:val="left" w:pos="754"/>
        </w:tabs>
        <w:rPr>
          <w:rFonts w:ascii="Calibri" w:hAnsi="Calibri" w:cs="Times New Roman"/>
          <w:sz w:val="24"/>
        </w:rPr>
      </w:pPr>
      <w:r>
        <w:t>3.2</w:t>
      </w:r>
      <w:r>
        <w:rPr>
          <w:rFonts w:ascii="Calibri" w:hAnsi="Calibri" w:cs="Times New Roman"/>
          <w:sz w:val="24"/>
        </w:rPr>
        <w:tab/>
      </w:r>
      <w:r>
        <w:t>Consultation Note</w:t>
      </w:r>
      <w:r>
        <w:tab/>
      </w:r>
      <w:r w:rsidR="0000006B">
        <w:fldChar w:fldCharType="begin"/>
      </w:r>
      <w:r>
        <w:instrText xml:space="preserve"> PAGEREF _Toc163893588 \h </w:instrText>
      </w:r>
      <w:r w:rsidR="0000006B">
        <w:fldChar w:fldCharType="separate"/>
      </w:r>
      <w:r w:rsidR="00D61323">
        <w:t>48</w:t>
      </w:r>
      <w:r w:rsidR="0000006B">
        <w:fldChar w:fldCharType="end"/>
      </w:r>
    </w:p>
    <w:p w14:paraId="3DC12D84" w14:textId="77777777" w:rsidR="004F34C0" w:rsidRDefault="004F34C0">
      <w:pPr>
        <w:pStyle w:val="TOC2"/>
        <w:tabs>
          <w:tab w:val="left" w:pos="754"/>
        </w:tabs>
        <w:rPr>
          <w:rFonts w:ascii="Calibri" w:hAnsi="Calibri" w:cs="Times New Roman"/>
          <w:sz w:val="24"/>
        </w:rPr>
      </w:pPr>
      <w:r>
        <w:t>3.3</w:t>
      </w:r>
      <w:r>
        <w:rPr>
          <w:rFonts w:ascii="Calibri" w:hAnsi="Calibri" w:cs="Times New Roman"/>
          <w:sz w:val="24"/>
        </w:rPr>
        <w:tab/>
      </w:r>
      <w:r>
        <w:t>Diagnostic Imaging Report</w:t>
      </w:r>
      <w:r>
        <w:tab/>
      </w:r>
      <w:r w:rsidR="0000006B">
        <w:fldChar w:fldCharType="begin"/>
      </w:r>
      <w:r>
        <w:instrText xml:space="preserve"> PAGEREF _Toc163893589 \h </w:instrText>
      </w:r>
      <w:r w:rsidR="0000006B">
        <w:fldChar w:fldCharType="separate"/>
      </w:r>
      <w:r w:rsidR="00D61323">
        <w:t>56</w:t>
      </w:r>
      <w:r w:rsidR="0000006B">
        <w:fldChar w:fldCharType="end"/>
      </w:r>
    </w:p>
    <w:p w14:paraId="36FBEA16" w14:textId="77777777" w:rsidR="004F34C0" w:rsidRDefault="004F34C0">
      <w:pPr>
        <w:pStyle w:val="TOC2"/>
        <w:tabs>
          <w:tab w:val="left" w:pos="754"/>
        </w:tabs>
        <w:rPr>
          <w:rFonts w:ascii="Calibri" w:hAnsi="Calibri" w:cs="Times New Roman"/>
          <w:sz w:val="24"/>
        </w:rPr>
      </w:pPr>
      <w:r>
        <w:t>3.4</w:t>
      </w:r>
      <w:r>
        <w:rPr>
          <w:rFonts w:ascii="Calibri" w:hAnsi="Calibri" w:cs="Times New Roman"/>
          <w:sz w:val="24"/>
        </w:rPr>
        <w:tab/>
      </w:r>
      <w:r>
        <w:t>Discharge Summary</w:t>
      </w:r>
      <w:r>
        <w:tab/>
      </w:r>
      <w:r w:rsidR="0000006B">
        <w:fldChar w:fldCharType="begin"/>
      </w:r>
      <w:r>
        <w:instrText xml:space="preserve"> PAGEREF _Toc163893590 \h </w:instrText>
      </w:r>
      <w:r w:rsidR="0000006B">
        <w:fldChar w:fldCharType="separate"/>
      </w:r>
      <w:r w:rsidR="00D61323">
        <w:t>68</w:t>
      </w:r>
      <w:r w:rsidR="0000006B">
        <w:fldChar w:fldCharType="end"/>
      </w:r>
    </w:p>
    <w:p w14:paraId="79500C41" w14:textId="77777777" w:rsidR="004F34C0" w:rsidRDefault="004F34C0">
      <w:pPr>
        <w:pStyle w:val="TOC2"/>
        <w:tabs>
          <w:tab w:val="left" w:pos="754"/>
        </w:tabs>
        <w:rPr>
          <w:rFonts w:ascii="Calibri" w:hAnsi="Calibri" w:cs="Times New Roman"/>
          <w:sz w:val="24"/>
        </w:rPr>
      </w:pPr>
      <w:r>
        <w:t>3.5</w:t>
      </w:r>
      <w:r>
        <w:rPr>
          <w:rFonts w:ascii="Calibri" w:hAnsi="Calibri" w:cs="Times New Roman"/>
          <w:sz w:val="24"/>
        </w:rPr>
        <w:tab/>
      </w:r>
      <w:r>
        <w:t>History and Physical (H&amp;P) Note</w:t>
      </w:r>
      <w:r>
        <w:tab/>
      </w:r>
      <w:r w:rsidR="0000006B">
        <w:fldChar w:fldCharType="begin"/>
      </w:r>
      <w:r>
        <w:instrText xml:space="preserve"> PAGEREF _Toc163893591 \h </w:instrText>
      </w:r>
      <w:r w:rsidR="0000006B">
        <w:fldChar w:fldCharType="separate"/>
      </w:r>
      <w:r w:rsidR="00D61323">
        <w:t>73</w:t>
      </w:r>
      <w:r w:rsidR="0000006B">
        <w:fldChar w:fldCharType="end"/>
      </w:r>
    </w:p>
    <w:p w14:paraId="0EF317A5" w14:textId="77777777" w:rsidR="004F34C0" w:rsidRDefault="004F34C0">
      <w:pPr>
        <w:pStyle w:val="TOC2"/>
        <w:tabs>
          <w:tab w:val="left" w:pos="754"/>
        </w:tabs>
        <w:rPr>
          <w:rFonts w:ascii="Calibri" w:hAnsi="Calibri" w:cs="Times New Roman"/>
          <w:sz w:val="24"/>
        </w:rPr>
      </w:pPr>
      <w:r>
        <w:t>3.6</w:t>
      </w:r>
      <w:r>
        <w:rPr>
          <w:rFonts w:ascii="Calibri" w:hAnsi="Calibri" w:cs="Times New Roman"/>
          <w:sz w:val="24"/>
        </w:rPr>
        <w:tab/>
      </w:r>
      <w:r>
        <w:t>Operative Note</w:t>
      </w:r>
      <w:r>
        <w:tab/>
      </w:r>
      <w:r w:rsidR="0000006B">
        <w:fldChar w:fldCharType="begin"/>
      </w:r>
      <w:r>
        <w:instrText xml:space="preserve"> PAGEREF _Toc163893592 \h </w:instrText>
      </w:r>
      <w:r w:rsidR="0000006B">
        <w:fldChar w:fldCharType="separate"/>
      </w:r>
      <w:r w:rsidR="00D61323">
        <w:t>80</w:t>
      </w:r>
      <w:r w:rsidR="0000006B">
        <w:fldChar w:fldCharType="end"/>
      </w:r>
    </w:p>
    <w:p w14:paraId="1EDEDC80" w14:textId="77777777" w:rsidR="004F34C0" w:rsidRDefault="004F34C0">
      <w:pPr>
        <w:pStyle w:val="TOC2"/>
        <w:tabs>
          <w:tab w:val="left" w:pos="754"/>
        </w:tabs>
        <w:rPr>
          <w:rFonts w:ascii="Calibri" w:hAnsi="Calibri" w:cs="Times New Roman"/>
          <w:sz w:val="24"/>
        </w:rPr>
      </w:pPr>
      <w:r>
        <w:t>3.7</w:t>
      </w:r>
      <w:r>
        <w:rPr>
          <w:rFonts w:ascii="Calibri" w:hAnsi="Calibri" w:cs="Times New Roman"/>
          <w:sz w:val="24"/>
        </w:rPr>
        <w:tab/>
      </w:r>
      <w:r>
        <w:t>Procedure Note</w:t>
      </w:r>
      <w:r>
        <w:tab/>
      </w:r>
      <w:r w:rsidR="0000006B">
        <w:fldChar w:fldCharType="begin"/>
      </w:r>
      <w:r>
        <w:instrText xml:space="preserve"> PAGEREF _Toc163893593 \h </w:instrText>
      </w:r>
      <w:r w:rsidR="0000006B">
        <w:fldChar w:fldCharType="separate"/>
      </w:r>
      <w:r w:rsidR="00D61323">
        <w:t>85</w:t>
      </w:r>
      <w:r w:rsidR="0000006B">
        <w:fldChar w:fldCharType="end"/>
      </w:r>
    </w:p>
    <w:p w14:paraId="66BDDFE2" w14:textId="77777777" w:rsidR="004F34C0" w:rsidRDefault="004F34C0">
      <w:pPr>
        <w:pStyle w:val="TOC2"/>
        <w:tabs>
          <w:tab w:val="left" w:pos="754"/>
        </w:tabs>
        <w:rPr>
          <w:rFonts w:ascii="Calibri" w:hAnsi="Calibri" w:cs="Times New Roman"/>
          <w:sz w:val="24"/>
        </w:rPr>
      </w:pPr>
      <w:r>
        <w:t>3.8</w:t>
      </w:r>
      <w:r>
        <w:rPr>
          <w:rFonts w:ascii="Calibri" w:hAnsi="Calibri" w:cs="Times New Roman"/>
          <w:sz w:val="24"/>
        </w:rPr>
        <w:tab/>
      </w:r>
      <w:r>
        <w:t>Progress Note</w:t>
      </w:r>
      <w:r>
        <w:tab/>
      </w:r>
      <w:r w:rsidR="0000006B">
        <w:fldChar w:fldCharType="begin"/>
      </w:r>
      <w:r>
        <w:instrText xml:space="preserve"> PAGEREF _Toc163893594 \h </w:instrText>
      </w:r>
      <w:r w:rsidR="0000006B">
        <w:fldChar w:fldCharType="separate"/>
      </w:r>
      <w:r w:rsidR="00D61323">
        <w:t>92</w:t>
      </w:r>
      <w:r w:rsidR="0000006B">
        <w:fldChar w:fldCharType="end"/>
      </w:r>
    </w:p>
    <w:p w14:paraId="1D42C296" w14:textId="77777777" w:rsidR="004F34C0" w:rsidRDefault="004F34C0">
      <w:pPr>
        <w:pStyle w:val="TOC2"/>
        <w:tabs>
          <w:tab w:val="left" w:pos="754"/>
        </w:tabs>
        <w:rPr>
          <w:rFonts w:ascii="Calibri" w:hAnsi="Calibri" w:cs="Times New Roman"/>
          <w:sz w:val="24"/>
        </w:rPr>
      </w:pPr>
      <w:r>
        <w:t>3.9</w:t>
      </w:r>
      <w:r>
        <w:rPr>
          <w:rFonts w:ascii="Calibri" w:hAnsi="Calibri" w:cs="Times New Roman"/>
          <w:sz w:val="24"/>
        </w:rPr>
        <w:tab/>
      </w:r>
      <w:r>
        <w:t>Unstructured Document</w:t>
      </w:r>
      <w:r>
        <w:tab/>
      </w:r>
      <w:r w:rsidR="0000006B">
        <w:fldChar w:fldCharType="begin"/>
      </w:r>
      <w:r>
        <w:instrText xml:space="preserve"> PAGEREF _Toc163893595 \h </w:instrText>
      </w:r>
      <w:r w:rsidR="0000006B">
        <w:fldChar w:fldCharType="separate"/>
      </w:r>
      <w:r w:rsidR="00D61323">
        <w:t>96</w:t>
      </w:r>
      <w:r w:rsidR="0000006B">
        <w:fldChar w:fldCharType="end"/>
      </w:r>
    </w:p>
    <w:p w14:paraId="252FB409" w14:textId="77777777" w:rsidR="004F34C0" w:rsidRDefault="004F34C0">
      <w:pPr>
        <w:pStyle w:val="TOC1"/>
        <w:tabs>
          <w:tab w:val="left" w:pos="351"/>
        </w:tabs>
        <w:rPr>
          <w:rFonts w:ascii="Calibri" w:hAnsi="Calibri" w:cs="Times New Roman"/>
          <w:caps w:val="0"/>
          <w:sz w:val="24"/>
        </w:rPr>
      </w:pPr>
      <w:r w:rsidRPr="00051E37">
        <w:rPr>
          <w:rFonts w:ascii="Arial" w:hAnsi="Arial"/>
        </w:rPr>
        <w:t>4</w:t>
      </w:r>
      <w:r>
        <w:rPr>
          <w:rFonts w:ascii="Calibri" w:hAnsi="Calibri" w:cs="Times New Roman"/>
          <w:caps w:val="0"/>
          <w:sz w:val="24"/>
        </w:rPr>
        <w:tab/>
      </w:r>
      <w:r>
        <w:t>Section-Level Templates</w:t>
      </w:r>
      <w:r>
        <w:tab/>
      </w:r>
      <w:r w:rsidR="0000006B">
        <w:fldChar w:fldCharType="begin"/>
      </w:r>
      <w:r>
        <w:instrText xml:space="preserve"> PAGEREF _Toc163893596 \h </w:instrText>
      </w:r>
      <w:r w:rsidR="0000006B">
        <w:fldChar w:fldCharType="separate"/>
      </w:r>
      <w:r w:rsidR="00D61323">
        <w:t>102</w:t>
      </w:r>
      <w:r w:rsidR="0000006B">
        <w:fldChar w:fldCharType="end"/>
      </w:r>
    </w:p>
    <w:p w14:paraId="321A71F2" w14:textId="77777777" w:rsidR="004F34C0" w:rsidRDefault="004F34C0">
      <w:pPr>
        <w:pStyle w:val="TOC2"/>
        <w:tabs>
          <w:tab w:val="left" w:pos="754"/>
        </w:tabs>
        <w:rPr>
          <w:rFonts w:ascii="Calibri" w:hAnsi="Calibri" w:cs="Times New Roman"/>
          <w:sz w:val="24"/>
        </w:rPr>
      </w:pPr>
      <w:r>
        <w:t>4.1</w:t>
      </w:r>
      <w:r>
        <w:rPr>
          <w:rFonts w:ascii="Calibri" w:hAnsi="Calibri" w:cs="Times New Roman"/>
          <w:sz w:val="24"/>
        </w:rPr>
        <w:tab/>
      </w:r>
      <w:r>
        <w:t>Advance Directives Section 42348-3</w:t>
      </w:r>
      <w:r>
        <w:tab/>
      </w:r>
      <w:r w:rsidR="0000006B">
        <w:fldChar w:fldCharType="begin"/>
      </w:r>
      <w:r>
        <w:instrText xml:space="preserve"> PAGEREF _Toc163893597 \h </w:instrText>
      </w:r>
      <w:r w:rsidR="0000006B">
        <w:fldChar w:fldCharType="separate"/>
      </w:r>
      <w:r w:rsidR="00D61323">
        <w:t>107</w:t>
      </w:r>
      <w:r w:rsidR="0000006B">
        <w:fldChar w:fldCharType="end"/>
      </w:r>
    </w:p>
    <w:p w14:paraId="3B921EFD" w14:textId="77777777" w:rsidR="004F34C0" w:rsidRDefault="004F34C0">
      <w:pPr>
        <w:pStyle w:val="TOC2"/>
        <w:tabs>
          <w:tab w:val="left" w:pos="754"/>
        </w:tabs>
        <w:rPr>
          <w:rFonts w:ascii="Calibri" w:hAnsi="Calibri" w:cs="Times New Roman"/>
          <w:sz w:val="24"/>
        </w:rPr>
      </w:pPr>
      <w:r>
        <w:t>4.2</w:t>
      </w:r>
      <w:r>
        <w:rPr>
          <w:rFonts w:ascii="Calibri" w:hAnsi="Calibri" w:cs="Times New Roman"/>
          <w:sz w:val="24"/>
        </w:rPr>
        <w:tab/>
      </w:r>
      <w:r>
        <w:t>Allergies, Adverse Reactions, Alerts Section 48765-2</w:t>
      </w:r>
      <w:r>
        <w:tab/>
      </w:r>
      <w:r w:rsidR="0000006B">
        <w:fldChar w:fldCharType="begin"/>
      </w:r>
      <w:r>
        <w:instrText xml:space="preserve"> PAGEREF _Toc163893598 \h </w:instrText>
      </w:r>
      <w:r w:rsidR="0000006B">
        <w:fldChar w:fldCharType="separate"/>
      </w:r>
      <w:r w:rsidR="00D61323">
        <w:t>108</w:t>
      </w:r>
      <w:r w:rsidR="0000006B">
        <w:fldChar w:fldCharType="end"/>
      </w:r>
    </w:p>
    <w:p w14:paraId="6FBBB416" w14:textId="77777777" w:rsidR="004F34C0" w:rsidRDefault="004F34C0">
      <w:pPr>
        <w:pStyle w:val="TOC2"/>
        <w:tabs>
          <w:tab w:val="left" w:pos="754"/>
        </w:tabs>
        <w:rPr>
          <w:rFonts w:ascii="Calibri" w:hAnsi="Calibri" w:cs="Times New Roman"/>
          <w:sz w:val="24"/>
        </w:rPr>
      </w:pPr>
      <w:r>
        <w:t>4.3</w:t>
      </w:r>
      <w:r>
        <w:rPr>
          <w:rFonts w:ascii="Calibri" w:hAnsi="Calibri" w:cs="Times New Roman"/>
          <w:sz w:val="24"/>
        </w:rPr>
        <w:tab/>
      </w:r>
      <w:r>
        <w:t>Anesthesia Section 59774-0</w:t>
      </w:r>
      <w:r>
        <w:tab/>
      </w:r>
      <w:r w:rsidR="0000006B">
        <w:fldChar w:fldCharType="begin"/>
      </w:r>
      <w:r>
        <w:instrText xml:space="preserve"> PAGEREF _Toc163893599 \h </w:instrText>
      </w:r>
      <w:r w:rsidR="0000006B">
        <w:fldChar w:fldCharType="separate"/>
      </w:r>
      <w:r w:rsidR="00D61323">
        <w:t>109</w:t>
      </w:r>
      <w:r w:rsidR="0000006B">
        <w:fldChar w:fldCharType="end"/>
      </w:r>
    </w:p>
    <w:p w14:paraId="0EF8AA94" w14:textId="77777777" w:rsidR="004F34C0" w:rsidRDefault="004F34C0">
      <w:pPr>
        <w:pStyle w:val="TOC2"/>
        <w:tabs>
          <w:tab w:val="left" w:pos="754"/>
        </w:tabs>
        <w:rPr>
          <w:rFonts w:ascii="Calibri" w:hAnsi="Calibri" w:cs="Times New Roman"/>
          <w:sz w:val="24"/>
        </w:rPr>
      </w:pPr>
      <w:r>
        <w:t>4.4</w:t>
      </w:r>
      <w:r>
        <w:rPr>
          <w:rFonts w:ascii="Calibri" w:hAnsi="Calibri" w:cs="Times New Roman"/>
          <w:sz w:val="24"/>
        </w:rPr>
        <w:tab/>
      </w:r>
      <w:r>
        <w:t>Assessment Section 51848-0</w:t>
      </w:r>
      <w:r>
        <w:tab/>
      </w:r>
      <w:r w:rsidR="0000006B">
        <w:fldChar w:fldCharType="begin"/>
      </w:r>
      <w:r>
        <w:instrText xml:space="preserve"> PAGEREF _Toc163893600 \h </w:instrText>
      </w:r>
      <w:r w:rsidR="0000006B">
        <w:fldChar w:fldCharType="separate"/>
      </w:r>
      <w:r w:rsidR="00D61323">
        <w:t>109</w:t>
      </w:r>
      <w:r w:rsidR="0000006B">
        <w:fldChar w:fldCharType="end"/>
      </w:r>
    </w:p>
    <w:p w14:paraId="74B4A988" w14:textId="77777777" w:rsidR="004F34C0" w:rsidRDefault="004F34C0">
      <w:pPr>
        <w:pStyle w:val="TOC2"/>
        <w:tabs>
          <w:tab w:val="left" w:pos="754"/>
        </w:tabs>
        <w:rPr>
          <w:rFonts w:ascii="Calibri" w:hAnsi="Calibri" w:cs="Times New Roman"/>
          <w:sz w:val="24"/>
        </w:rPr>
      </w:pPr>
      <w:r>
        <w:t>4.5</w:t>
      </w:r>
      <w:r>
        <w:rPr>
          <w:rFonts w:ascii="Calibri" w:hAnsi="Calibri" w:cs="Times New Roman"/>
          <w:sz w:val="24"/>
        </w:rPr>
        <w:tab/>
      </w:r>
      <w:r>
        <w:t>Assessment and Plan Section 51487-2</w:t>
      </w:r>
      <w:r>
        <w:tab/>
      </w:r>
      <w:r w:rsidR="0000006B">
        <w:fldChar w:fldCharType="begin"/>
      </w:r>
      <w:r>
        <w:instrText xml:space="preserve"> PAGEREF _Toc163893601 \h </w:instrText>
      </w:r>
      <w:r w:rsidR="0000006B">
        <w:fldChar w:fldCharType="separate"/>
      </w:r>
      <w:r w:rsidR="00D61323">
        <w:t>110</w:t>
      </w:r>
      <w:r w:rsidR="0000006B">
        <w:fldChar w:fldCharType="end"/>
      </w:r>
    </w:p>
    <w:p w14:paraId="51D8C855" w14:textId="77777777" w:rsidR="004F34C0" w:rsidRDefault="004F34C0">
      <w:pPr>
        <w:pStyle w:val="TOC2"/>
        <w:tabs>
          <w:tab w:val="left" w:pos="754"/>
        </w:tabs>
        <w:rPr>
          <w:rFonts w:ascii="Calibri" w:hAnsi="Calibri" w:cs="Times New Roman"/>
          <w:sz w:val="24"/>
        </w:rPr>
      </w:pPr>
      <w:r>
        <w:t>4.6</w:t>
      </w:r>
      <w:r>
        <w:rPr>
          <w:rFonts w:ascii="Calibri" w:hAnsi="Calibri" w:cs="Times New Roman"/>
          <w:sz w:val="24"/>
        </w:rPr>
        <w:tab/>
      </w:r>
      <w:r>
        <w:t>Chief Complaint Section 10154-3</w:t>
      </w:r>
      <w:r>
        <w:tab/>
      </w:r>
      <w:r w:rsidR="0000006B">
        <w:fldChar w:fldCharType="begin"/>
      </w:r>
      <w:r>
        <w:instrText xml:space="preserve"> PAGEREF _Toc163893602 \h </w:instrText>
      </w:r>
      <w:r w:rsidR="0000006B">
        <w:fldChar w:fldCharType="separate"/>
      </w:r>
      <w:r w:rsidR="00D61323">
        <w:t>111</w:t>
      </w:r>
      <w:r w:rsidR="0000006B">
        <w:fldChar w:fldCharType="end"/>
      </w:r>
    </w:p>
    <w:p w14:paraId="048A3D86" w14:textId="77777777" w:rsidR="004F34C0" w:rsidRDefault="004F34C0">
      <w:pPr>
        <w:pStyle w:val="TOC2"/>
        <w:tabs>
          <w:tab w:val="left" w:pos="754"/>
        </w:tabs>
        <w:rPr>
          <w:rFonts w:ascii="Calibri" w:hAnsi="Calibri" w:cs="Times New Roman"/>
          <w:sz w:val="24"/>
        </w:rPr>
      </w:pPr>
      <w:r>
        <w:lastRenderedPageBreak/>
        <w:t>4.7</w:t>
      </w:r>
      <w:r>
        <w:rPr>
          <w:rFonts w:ascii="Calibri" w:hAnsi="Calibri" w:cs="Times New Roman"/>
          <w:sz w:val="24"/>
        </w:rPr>
        <w:tab/>
      </w:r>
      <w:r>
        <w:t>Chief Complaint and Reason for Visit Section 46239-0</w:t>
      </w:r>
      <w:r>
        <w:tab/>
      </w:r>
      <w:r w:rsidR="0000006B">
        <w:fldChar w:fldCharType="begin"/>
      </w:r>
      <w:r>
        <w:instrText xml:space="preserve"> PAGEREF _Toc163893603 \h </w:instrText>
      </w:r>
      <w:r w:rsidR="0000006B">
        <w:fldChar w:fldCharType="separate"/>
      </w:r>
      <w:r w:rsidR="00D61323">
        <w:t>111</w:t>
      </w:r>
      <w:r w:rsidR="0000006B">
        <w:fldChar w:fldCharType="end"/>
      </w:r>
    </w:p>
    <w:p w14:paraId="4666EC96" w14:textId="77777777" w:rsidR="004F34C0" w:rsidRDefault="004F34C0">
      <w:pPr>
        <w:pStyle w:val="TOC2"/>
        <w:tabs>
          <w:tab w:val="left" w:pos="754"/>
        </w:tabs>
        <w:rPr>
          <w:rFonts w:ascii="Calibri" w:hAnsi="Calibri" w:cs="Times New Roman"/>
          <w:sz w:val="24"/>
        </w:rPr>
      </w:pPr>
      <w:r>
        <w:t>4.8</w:t>
      </w:r>
      <w:r>
        <w:rPr>
          <w:rFonts w:ascii="Calibri" w:hAnsi="Calibri" w:cs="Times New Roman"/>
          <w:sz w:val="24"/>
        </w:rPr>
        <w:tab/>
      </w:r>
      <w:r>
        <w:t>Complications Section 10830-8</w:t>
      </w:r>
      <w:r>
        <w:tab/>
      </w:r>
      <w:r w:rsidR="0000006B">
        <w:fldChar w:fldCharType="begin"/>
      </w:r>
      <w:r>
        <w:instrText xml:space="preserve"> PAGEREF _Toc163893604 \h </w:instrText>
      </w:r>
      <w:r w:rsidR="0000006B">
        <w:fldChar w:fldCharType="separate"/>
      </w:r>
      <w:r w:rsidR="00D61323">
        <w:t>111</w:t>
      </w:r>
      <w:r w:rsidR="0000006B">
        <w:fldChar w:fldCharType="end"/>
      </w:r>
    </w:p>
    <w:p w14:paraId="758F0517" w14:textId="77777777" w:rsidR="004F34C0" w:rsidRDefault="004F34C0">
      <w:pPr>
        <w:pStyle w:val="TOC2"/>
        <w:tabs>
          <w:tab w:val="left" w:pos="754"/>
        </w:tabs>
        <w:rPr>
          <w:rFonts w:ascii="Calibri" w:hAnsi="Calibri" w:cs="Times New Roman"/>
          <w:sz w:val="24"/>
        </w:rPr>
      </w:pPr>
      <w:r>
        <w:t>4.9</w:t>
      </w:r>
      <w:r>
        <w:rPr>
          <w:rFonts w:ascii="Calibri" w:hAnsi="Calibri" w:cs="Times New Roman"/>
          <w:sz w:val="24"/>
        </w:rPr>
        <w:tab/>
      </w:r>
      <w:r>
        <w:t>Complications / Adverse Events Section 55109-3</w:t>
      </w:r>
      <w:r>
        <w:tab/>
      </w:r>
      <w:r w:rsidR="0000006B">
        <w:fldChar w:fldCharType="begin"/>
      </w:r>
      <w:r>
        <w:instrText xml:space="preserve"> PAGEREF _Toc163893605 \h </w:instrText>
      </w:r>
      <w:r w:rsidR="0000006B">
        <w:fldChar w:fldCharType="separate"/>
      </w:r>
      <w:r w:rsidR="00D61323">
        <w:t>112</w:t>
      </w:r>
      <w:r w:rsidR="0000006B">
        <w:fldChar w:fldCharType="end"/>
      </w:r>
    </w:p>
    <w:p w14:paraId="0AC331F4" w14:textId="77777777" w:rsidR="004F34C0" w:rsidRDefault="004F34C0">
      <w:pPr>
        <w:pStyle w:val="TOC2"/>
        <w:tabs>
          <w:tab w:val="left" w:pos="878"/>
        </w:tabs>
        <w:rPr>
          <w:rFonts w:ascii="Calibri" w:hAnsi="Calibri" w:cs="Times New Roman"/>
          <w:sz w:val="24"/>
        </w:rPr>
      </w:pPr>
      <w:r>
        <w:t>4.10</w:t>
      </w:r>
      <w:r>
        <w:rPr>
          <w:rFonts w:ascii="Calibri" w:hAnsi="Calibri" w:cs="Times New Roman"/>
          <w:sz w:val="24"/>
        </w:rPr>
        <w:tab/>
      </w:r>
      <w:r>
        <w:t>DICOM Object Catalog - 121181</w:t>
      </w:r>
      <w:r>
        <w:tab/>
      </w:r>
      <w:r w:rsidR="0000006B">
        <w:fldChar w:fldCharType="begin"/>
      </w:r>
      <w:r>
        <w:instrText xml:space="preserve"> PAGEREF _Toc163893606 \h </w:instrText>
      </w:r>
      <w:r w:rsidR="0000006B">
        <w:fldChar w:fldCharType="separate"/>
      </w:r>
      <w:r w:rsidR="00D61323">
        <w:t>112</w:t>
      </w:r>
      <w:r w:rsidR="0000006B">
        <w:fldChar w:fldCharType="end"/>
      </w:r>
    </w:p>
    <w:p w14:paraId="7D601502" w14:textId="77777777" w:rsidR="004F34C0" w:rsidRDefault="004F34C0">
      <w:pPr>
        <w:pStyle w:val="TOC2"/>
        <w:tabs>
          <w:tab w:val="left" w:pos="878"/>
        </w:tabs>
        <w:rPr>
          <w:rFonts w:ascii="Calibri" w:hAnsi="Calibri" w:cs="Times New Roman"/>
          <w:sz w:val="24"/>
        </w:rPr>
      </w:pPr>
      <w:r>
        <w:t>4.11</w:t>
      </w:r>
      <w:r>
        <w:rPr>
          <w:rFonts w:ascii="Calibri" w:hAnsi="Calibri" w:cs="Times New Roman"/>
          <w:sz w:val="24"/>
        </w:rPr>
        <w:tab/>
      </w:r>
      <w:r>
        <w:t xml:space="preserve">Discharge Diet Section </w:t>
      </w:r>
      <w:r w:rsidRPr="00051E37">
        <w:rPr>
          <w:rFonts w:ascii="Courier New" w:hAnsi="Courier New"/>
        </w:rPr>
        <w:t>10154-3</w:t>
      </w:r>
      <w:r>
        <w:tab/>
      </w:r>
      <w:r w:rsidR="0000006B">
        <w:fldChar w:fldCharType="begin"/>
      </w:r>
      <w:r>
        <w:instrText xml:space="preserve"> PAGEREF _Toc163893607 \h </w:instrText>
      </w:r>
      <w:r w:rsidR="0000006B">
        <w:fldChar w:fldCharType="separate"/>
      </w:r>
      <w:r w:rsidR="00D61323">
        <w:t>113</w:t>
      </w:r>
      <w:r w:rsidR="0000006B">
        <w:fldChar w:fldCharType="end"/>
      </w:r>
    </w:p>
    <w:p w14:paraId="6A12F6D8" w14:textId="77777777" w:rsidR="004F34C0" w:rsidRDefault="004F34C0">
      <w:pPr>
        <w:pStyle w:val="TOC2"/>
        <w:tabs>
          <w:tab w:val="left" w:pos="878"/>
        </w:tabs>
        <w:rPr>
          <w:rFonts w:ascii="Calibri" w:hAnsi="Calibri" w:cs="Times New Roman"/>
          <w:sz w:val="24"/>
        </w:rPr>
      </w:pPr>
      <w:r>
        <w:t>4.12</w:t>
      </w:r>
      <w:r>
        <w:rPr>
          <w:rFonts w:ascii="Calibri" w:hAnsi="Calibri" w:cs="Times New Roman"/>
          <w:sz w:val="24"/>
        </w:rPr>
        <w:tab/>
      </w:r>
      <w:r>
        <w:t>Encounters Section 46240-8</w:t>
      </w:r>
      <w:r>
        <w:tab/>
      </w:r>
      <w:r w:rsidR="0000006B">
        <w:fldChar w:fldCharType="begin"/>
      </w:r>
      <w:r>
        <w:instrText xml:space="preserve"> PAGEREF _Toc163893608 \h </w:instrText>
      </w:r>
      <w:r w:rsidR="0000006B">
        <w:fldChar w:fldCharType="separate"/>
      </w:r>
      <w:r w:rsidR="00D61323">
        <w:t>113</w:t>
      </w:r>
      <w:r w:rsidR="0000006B">
        <w:fldChar w:fldCharType="end"/>
      </w:r>
    </w:p>
    <w:p w14:paraId="7494A5E4" w14:textId="77777777" w:rsidR="004F34C0" w:rsidRDefault="004F34C0">
      <w:pPr>
        <w:pStyle w:val="TOC2"/>
        <w:tabs>
          <w:tab w:val="left" w:pos="878"/>
        </w:tabs>
        <w:rPr>
          <w:rFonts w:ascii="Calibri" w:hAnsi="Calibri" w:cs="Times New Roman"/>
          <w:sz w:val="24"/>
        </w:rPr>
      </w:pPr>
      <w:r>
        <w:t>4.13</w:t>
      </w:r>
      <w:r>
        <w:rPr>
          <w:rFonts w:ascii="Calibri" w:hAnsi="Calibri" w:cs="Times New Roman"/>
          <w:sz w:val="24"/>
        </w:rPr>
        <w:tab/>
      </w:r>
      <w:r>
        <w:t>Family History Section 10157-6</w:t>
      </w:r>
      <w:r>
        <w:tab/>
      </w:r>
      <w:r w:rsidR="0000006B">
        <w:fldChar w:fldCharType="begin"/>
      </w:r>
      <w:r>
        <w:instrText xml:space="preserve"> PAGEREF _Toc163893609 \h </w:instrText>
      </w:r>
      <w:r w:rsidR="0000006B">
        <w:fldChar w:fldCharType="separate"/>
      </w:r>
      <w:r w:rsidR="00D61323">
        <w:t>114</w:t>
      </w:r>
      <w:r w:rsidR="0000006B">
        <w:fldChar w:fldCharType="end"/>
      </w:r>
    </w:p>
    <w:p w14:paraId="05AD0B7A" w14:textId="77777777" w:rsidR="004F34C0" w:rsidRDefault="004F34C0">
      <w:pPr>
        <w:pStyle w:val="TOC2"/>
        <w:tabs>
          <w:tab w:val="left" w:pos="878"/>
        </w:tabs>
        <w:rPr>
          <w:rFonts w:ascii="Calibri" w:hAnsi="Calibri" w:cs="Times New Roman"/>
          <w:sz w:val="24"/>
        </w:rPr>
      </w:pPr>
      <w:r>
        <w:t>4.14</w:t>
      </w:r>
      <w:r>
        <w:rPr>
          <w:rFonts w:ascii="Calibri" w:hAnsi="Calibri" w:cs="Times New Roman"/>
          <w:sz w:val="24"/>
        </w:rPr>
        <w:tab/>
      </w:r>
      <w:r>
        <w:t xml:space="preserve">Findings Section </w:t>
      </w:r>
      <w:r w:rsidRPr="00051E37">
        <w:rPr>
          <w:bCs/>
        </w:rPr>
        <w:t>18782-3</w:t>
      </w:r>
      <w:r>
        <w:tab/>
      </w:r>
      <w:r w:rsidR="0000006B">
        <w:fldChar w:fldCharType="begin"/>
      </w:r>
      <w:r>
        <w:instrText xml:space="preserve"> PAGEREF _Toc163893610 \h </w:instrText>
      </w:r>
      <w:r w:rsidR="0000006B">
        <w:fldChar w:fldCharType="separate"/>
      </w:r>
      <w:r w:rsidR="00D61323">
        <w:t>114</w:t>
      </w:r>
      <w:r w:rsidR="0000006B">
        <w:fldChar w:fldCharType="end"/>
      </w:r>
    </w:p>
    <w:p w14:paraId="5A9DED4F" w14:textId="77777777" w:rsidR="004F34C0" w:rsidRDefault="004F34C0">
      <w:pPr>
        <w:pStyle w:val="TOC2"/>
        <w:tabs>
          <w:tab w:val="left" w:pos="878"/>
        </w:tabs>
        <w:rPr>
          <w:rFonts w:ascii="Calibri" w:hAnsi="Calibri" w:cs="Times New Roman"/>
          <w:sz w:val="24"/>
        </w:rPr>
      </w:pPr>
      <w:r>
        <w:t>4.15</w:t>
      </w:r>
      <w:r>
        <w:rPr>
          <w:rFonts w:ascii="Calibri" w:hAnsi="Calibri" w:cs="Times New Roman"/>
          <w:sz w:val="24"/>
        </w:rPr>
        <w:tab/>
      </w:r>
      <w:r>
        <w:t>Functional Status Section 47420-5</w:t>
      </w:r>
      <w:r>
        <w:tab/>
      </w:r>
      <w:r w:rsidR="0000006B">
        <w:fldChar w:fldCharType="begin"/>
      </w:r>
      <w:r>
        <w:instrText xml:space="preserve"> PAGEREF _Toc163893611 \h </w:instrText>
      </w:r>
      <w:r w:rsidR="0000006B">
        <w:fldChar w:fldCharType="separate"/>
      </w:r>
      <w:r w:rsidR="00D61323">
        <w:t>115</w:t>
      </w:r>
      <w:r w:rsidR="0000006B">
        <w:fldChar w:fldCharType="end"/>
      </w:r>
    </w:p>
    <w:p w14:paraId="77A5CD0F" w14:textId="77777777" w:rsidR="004F34C0" w:rsidRDefault="004F34C0">
      <w:pPr>
        <w:pStyle w:val="TOC2"/>
        <w:tabs>
          <w:tab w:val="left" w:pos="878"/>
        </w:tabs>
        <w:rPr>
          <w:rFonts w:ascii="Calibri" w:hAnsi="Calibri" w:cs="Times New Roman"/>
          <w:sz w:val="24"/>
        </w:rPr>
      </w:pPr>
      <w:r>
        <w:t>4.16</w:t>
      </w:r>
      <w:r>
        <w:rPr>
          <w:rFonts w:ascii="Calibri" w:hAnsi="Calibri" w:cs="Times New Roman"/>
          <w:sz w:val="24"/>
        </w:rPr>
        <w:tab/>
      </w:r>
      <w:r>
        <w:t>General Status Section 10210-3</w:t>
      </w:r>
      <w:r>
        <w:tab/>
      </w:r>
      <w:r w:rsidR="0000006B">
        <w:fldChar w:fldCharType="begin"/>
      </w:r>
      <w:r>
        <w:instrText xml:space="preserve"> PAGEREF _Toc163893612 \h </w:instrText>
      </w:r>
      <w:r w:rsidR="0000006B">
        <w:fldChar w:fldCharType="separate"/>
      </w:r>
      <w:r w:rsidR="00D61323">
        <w:t>116</w:t>
      </w:r>
      <w:r w:rsidR="0000006B">
        <w:fldChar w:fldCharType="end"/>
      </w:r>
    </w:p>
    <w:p w14:paraId="2EB89EBA" w14:textId="77777777" w:rsidR="004F34C0" w:rsidRDefault="004F34C0">
      <w:pPr>
        <w:pStyle w:val="TOC2"/>
        <w:tabs>
          <w:tab w:val="left" w:pos="878"/>
        </w:tabs>
        <w:rPr>
          <w:rFonts w:ascii="Calibri" w:hAnsi="Calibri" w:cs="Times New Roman"/>
          <w:sz w:val="24"/>
        </w:rPr>
      </w:pPr>
      <w:r>
        <w:t>4.17</w:t>
      </w:r>
      <w:r>
        <w:rPr>
          <w:rFonts w:ascii="Calibri" w:hAnsi="Calibri" w:cs="Times New Roman"/>
          <w:sz w:val="24"/>
        </w:rPr>
        <w:tab/>
      </w:r>
      <w:r>
        <w:t>History of Past Illness Section 11348-0</w:t>
      </w:r>
      <w:r>
        <w:tab/>
      </w:r>
      <w:r w:rsidR="0000006B">
        <w:fldChar w:fldCharType="begin"/>
      </w:r>
      <w:r>
        <w:instrText xml:space="preserve"> PAGEREF _Toc163893613 \h </w:instrText>
      </w:r>
      <w:r w:rsidR="0000006B">
        <w:fldChar w:fldCharType="separate"/>
      </w:r>
      <w:r w:rsidR="00D61323">
        <w:t>116</w:t>
      </w:r>
      <w:r w:rsidR="0000006B">
        <w:fldChar w:fldCharType="end"/>
      </w:r>
    </w:p>
    <w:p w14:paraId="7BAE1D28" w14:textId="77777777" w:rsidR="004F34C0" w:rsidRDefault="004F34C0">
      <w:pPr>
        <w:pStyle w:val="TOC2"/>
        <w:tabs>
          <w:tab w:val="left" w:pos="878"/>
        </w:tabs>
        <w:rPr>
          <w:rFonts w:ascii="Calibri" w:hAnsi="Calibri" w:cs="Times New Roman"/>
          <w:sz w:val="24"/>
        </w:rPr>
      </w:pPr>
      <w:r>
        <w:t>4.18</w:t>
      </w:r>
      <w:r>
        <w:rPr>
          <w:rFonts w:ascii="Calibri" w:hAnsi="Calibri" w:cs="Times New Roman"/>
          <w:sz w:val="24"/>
        </w:rPr>
        <w:tab/>
      </w:r>
      <w:r>
        <w:t>History of Present Illness Section 11348-0</w:t>
      </w:r>
      <w:r>
        <w:tab/>
      </w:r>
      <w:r w:rsidR="0000006B">
        <w:fldChar w:fldCharType="begin"/>
      </w:r>
      <w:r>
        <w:instrText xml:space="preserve"> PAGEREF _Toc163893614 \h </w:instrText>
      </w:r>
      <w:r w:rsidR="0000006B">
        <w:fldChar w:fldCharType="separate"/>
      </w:r>
      <w:r w:rsidR="00D61323">
        <w:t>117</w:t>
      </w:r>
      <w:r w:rsidR="0000006B">
        <w:fldChar w:fldCharType="end"/>
      </w:r>
    </w:p>
    <w:p w14:paraId="61A194B2" w14:textId="77777777" w:rsidR="004F34C0" w:rsidRDefault="004F34C0">
      <w:pPr>
        <w:pStyle w:val="TOC2"/>
        <w:tabs>
          <w:tab w:val="left" w:pos="878"/>
        </w:tabs>
        <w:rPr>
          <w:rFonts w:ascii="Calibri" w:hAnsi="Calibri" w:cs="Times New Roman"/>
          <w:sz w:val="24"/>
        </w:rPr>
      </w:pPr>
      <w:r>
        <w:t>4.19</w:t>
      </w:r>
      <w:r>
        <w:rPr>
          <w:rFonts w:ascii="Calibri" w:hAnsi="Calibri" w:cs="Times New Roman"/>
          <w:sz w:val="24"/>
        </w:rPr>
        <w:tab/>
      </w:r>
      <w:r>
        <w:t>Hopsital Course Section 8648-8</w:t>
      </w:r>
      <w:r>
        <w:tab/>
      </w:r>
      <w:r w:rsidR="0000006B">
        <w:fldChar w:fldCharType="begin"/>
      </w:r>
      <w:r>
        <w:instrText xml:space="preserve"> PAGEREF _Toc163893615 \h </w:instrText>
      </w:r>
      <w:r w:rsidR="0000006B">
        <w:fldChar w:fldCharType="separate"/>
      </w:r>
      <w:r w:rsidR="00D61323">
        <w:t>117</w:t>
      </w:r>
      <w:r w:rsidR="0000006B">
        <w:fldChar w:fldCharType="end"/>
      </w:r>
    </w:p>
    <w:p w14:paraId="0ED25299" w14:textId="77777777" w:rsidR="004F34C0" w:rsidRDefault="004F34C0">
      <w:pPr>
        <w:pStyle w:val="TOC2"/>
        <w:tabs>
          <w:tab w:val="left" w:pos="878"/>
        </w:tabs>
        <w:rPr>
          <w:rFonts w:ascii="Calibri" w:hAnsi="Calibri" w:cs="Times New Roman"/>
          <w:sz w:val="24"/>
        </w:rPr>
      </w:pPr>
      <w:r>
        <w:t>4.20</w:t>
      </w:r>
      <w:r>
        <w:rPr>
          <w:rFonts w:ascii="Calibri" w:hAnsi="Calibri" w:cs="Times New Roman"/>
          <w:sz w:val="24"/>
        </w:rPr>
        <w:tab/>
      </w:r>
      <w:r>
        <w:t>Hospital Discharge Diagnosis Section 48765-2</w:t>
      </w:r>
      <w:r>
        <w:tab/>
      </w:r>
      <w:r w:rsidR="0000006B">
        <w:fldChar w:fldCharType="begin"/>
      </w:r>
      <w:r>
        <w:instrText xml:space="preserve"> PAGEREF _Toc163893616 \h </w:instrText>
      </w:r>
      <w:r w:rsidR="0000006B">
        <w:fldChar w:fldCharType="separate"/>
      </w:r>
      <w:r w:rsidR="00D61323">
        <w:t>117</w:t>
      </w:r>
      <w:r w:rsidR="0000006B">
        <w:fldChar w:fldCharType="end"/>
      </w:r>
    </w:p>
    <w:p w14:paraId="35B77A92" w14:textId="77777777" w:rsidR="004F34C0" w:rsidRDefault="004F34C0">
      <w:pPr>
        <w:pStyle w:val="TOC2"/>
        <w:tabs>
          <w:tab w:val="left" w:pos="878"/>
        </w:tabs>
        <w:rPr>
          <w:rFonts w:ascii="Calibri" w:hAnsi="Calibri" w:cs="Times New Roman"/>
          <w:sz w:val="24"/>
        </w:rPr>
      </w:pPr>
      <w:r>
        <w:t>4.21</w:t>
      </w:r>
      <w:r>
        <w:rPr>
          <w:rFonts w:ascii="Calibri" w:hAnsi="Calibri" w:cs="Times New Roman"/>
          <w:sz w:val="24"/>
        </w:rPr>
        <w:tab/>
      </w:r>
      <w:r>
        <w:t xml:space="preserve">Hospital Discharge Medications Section (optional entries) </w:t>
      </w:r>
      <w:r w:rsidRPr="00051E37">
        <w:rPr>
          <w:rFonts w:ascii="Courier New" w:hAnsi="Courier New"/>
        </w:rPr>
        <w:t>10183-2</w:t>
      </w:r>
      <w:r>
        <w:tab/>
      </w:r>
      <w:r w:rsidR="0000006B">
        <w:fldChar w:fldCharType="begin"/>
      </w:r>
      <w:r>
        <w:instrText xml:space="preserve"> PAGEREF _Toc163893617 \h </w:instrText>
      </w:r>
      <w:r w:rsidR="0000006B">
        <w:fldChar w:fldCharType="separate"/>
      </w:r>
      <w:r w:rsidR="00D61323">
        <w:t>118</w:t>
      </w:r>
      <w:r w:rsidR="0000006B">
        <w:fldChar w:fldCharType="end"/>
      </w:r>
    </w:p>
    <w:p w14:paraId="5AE5F559" w14:textId="77777777" w:rsidR="004F34C0" w:rsidRDefault="004F34C0">
      <w:pPr>
        <w:pStyle w:val="TOC2"/>
        <w:tabs>
          <w:tab w:val="left" w:pos="878"/>
        </w:tabs>
        <w:rPr>
          <w:rFonts w:ascii="Calibri" w:hAnsi="Calibri" w:cs="Times New Roman"/>
          <w:sz w:val="24"/>
        </w:rPr>
      </w:pPr>
      <w:r>
        <w:t>4.22</w:t>
      </w:r>
      <w:r>
        <w:rPr>
          <w:rFonts w:ascii="Calibri" w:hAnsi="Calibri" w:cs="Times New Roman"/>
          <w:sz w:val="24"/>
        </w:rPr>
        <w:tab/>
      </w:r>
      <w:r>
        <w:t>Hospital Discharge Physical Section 10184-0</w:t>
      </w:r>
      <w:r>
        <w:tab/>
      </w:r>
      <w:r w:rsidR="0000006B">
        <w:fldChar w:fldCharType="begin"/>
      </w:r>
      <w:r>
        <w:instrText xml:space="preserve"> PAGEREF _Toc163893618 \h </w:instrText>
      </w:r>
      <w:r w:rsidR="0000006B">
        <w:fldChar w:fldCharType="separate"/>
      </w:r>
      <w:r w:rsidR="00D61323">
        <w:t>118</w:t>
      </w:r>
      <w:r w:rsidR="0000006B">
        <w:fldChar w:fldCharType="end"/>
      </w:r>
    </w:p>
    <w:p w14:paraId="43024E05" w14:textId="77777777" w:rsidR="004F34C0" w:rsidRDefault="004F34C0">
      <w:pPr>
        <w:pStyle w:val="TOC2"/>
        <w:tabs>
          <w:tab w:val="left" w:pos="878"/>
        </w:tabs>
        <w:rPr>
          <w:rFonts w:ascii="Calibri" w:hAnsi="Calibri" w:cs="Times New Roman"/>
          <w:sz w:val="24"/>
        </w:rPr>
      </w:pPr>
      <w:r>
        <w:t>4.23</w:t>
      </w:r>
      <w:r>
        <w:rPr>
          <w:rFonts w:ascii="Calibri" w:hAnsi="Calibri" w:cs="Times New Roman"/>
          <w:sz w:val="24"/>
        </w:rPr>
        <w:tab/>
      </w:r>
      <w:r>
        <w:t>Hospital Discharge Studies Summary Section 11493-4</w:t>
      </w:r>
      <w:r>
        <w:tab/>
      </w:r>
      <w:r w:rsidR="0000006B">
        <w:fldChar w:fldCharType="begin"/>
      </w:r>
      <w:r>
        <w:instrText xml:space="preserve"> PAGEREF _Toc163893619 \h </w:instrText>
      </w:r>
      <w:r w:rsidR="0000006B">
        <w:fldChar w:fldCharType="separate"/>
      </w:r>
      <w:r w:rsidR="00D61323">
        <w:t>119</w:t>
      </w:r>
      <w:r w:rsidR="0000006B">
        <w:fldChar w:fldCharType="end"/>
      </w:r>
    </w:p>
    <w:p w14:paraId="4A77E4DE" w14:textId="77777777" w:rsidR="004F34C0" w:rsidRDefault="004F34C0">
      <w:pPr>
        <w:pStyle w:val="TOC2"/>
        <w:tabs>
          <w:tab w:val="left" w:pos="878"/>
        </w:tabs>
        <w:rPr>
          <w:rFonts w:ascii="Calibri" w:hAnsi="Calibri" w:cs="Times New Roman"/>
          <w:sz w:val="24"/>
        </w:rPr>
      </w:pPr>
      <w:r>
        <w:t>4.24</w:t>
      </w:r>
      <w:r>
        <w:rPr>
          <w:rFonts w:ascii="Calibri" w:hAnsi="Calibri" w:cs="Times New Roman"/>
          <w:sz w:val="24"/>
        </w:rPr>
        <w:tab/>
      </w:r>
      <w:r>
        <w:t>Immunizations Section 11369-6</w:t>
      </w:r>
      <w:r>
        <w:tab/>
      </w:r>
      <w:r w:rsidR="0000006B">
        <w:fldChar w:fldCharType="begin"/>
      </w:r>
      <w:r>
        <w:instrText xml:space="preserve"> PAGEREF _Toc163893620 \h </w:instrText>
      </w:r>
      <w:r w:rsidR="0000006B">
        <w:fldChar w:fldCharType="separate"/>
      </w:r>
      <w:r w:rsidR="00D61323">
        <w:t>119</w:t>
      </w:r>
      <w:r w:rsidR="0000006B">
        <w:fldChar w:fldCharType="end"/>
      </w:r>
    </w:p>
    <w:p w14:paraId="7493E453" w14:textId="77777777" w:rsidR="004F34C0" w:rsidRDefault="004F34C0">
      <w:pPr>
        <w:pStyle w:val="TOC2"/>
        <w:tabs>
          <w:tab w:val="left" w:pos="878"/>
        </w:tabs>
        <w:rPr>
          <w:rFonts w:ascii="Calibri" w:hAnsi="Calibri" w:cs="Times New Roman"/>
          <w:sz w:val="24"/>
        </w:rPr>
      </w:pPr>
      <w:r>
        <w:t>4.25</w:t>
      </w:r>
      <w:r>
        <w:rPr>
          <w:rFonts w:ascii="Calibri" w:hAnsi="Calibri" w:cs="Times New Roman"/>
          <w:sz w:val="24"/>
        </w:rPr>
        <w:tab/>
      </w:r>
      <w:r>
        <w:t>Implants Section 55122-6</w:t>
      </w:r>
      <w:r>
        <w:tab/>
      </w:r>
      <w:r w:rsidR="0000006B">
        <w:fldChar w:fldCharType="begin"/>
      </w:r>
      <w:r>
        <w:instrText xml:space="preserve"> PAGEREF _Toc163893621 \h </w:instrText>
      </w:r>
      <w:r w:rsidR="0000006B">
        <w:fldChar w:fldCharType="separate"/>
      </w:r>
      <w:r w:rsidR="00D61323">
        <w:t>120</w:t>
      </w:r>
      <w:r w:rsidR="0000006B">
        <w:fldChar w:fldCharType="end"/>
      </w:r>
    </w:p>
    <w:p w14:paraId="68AB2F86" w14:textId="77777777" w:rsidR="004F34C0" w:rsidRDefault="004F34C0">
      <w:pPr>
        <w:pStyle w:val="TOC2"/>
        <w:tabs>
          <w:tab w:val="left" w:pos="878"/>
        </w:tabs>
        <w:rPr>
          <w:rFonts w:ascii="Calibri" w:hAnsi="Calibri" w:cs="Times New Roman"/>
          <w:sz w:val="24"/>
        </w:rPr>
      </w:pPr>
      <w:r>
        <w:t>4.26</w:t>
      </w:r>
      <w:r>
        <w:rPr>
          <w:rFonts w:ascii="Calibri" w:hAnsi="Calibri" w:cs="Times New Roman"/>
          <w:sz w:val="24"/>
        </w:rPr>
        <w:tab/>
      </w:r>
      <w:r>
        <w:t>Medical Equipment Section 46264-8</w:t>
      </w:r>
      <w:r>
        <w:tab/>
      </w:r>
      <w:r w:rsidR="0000006B">
        <w:fldChar w:fldCharType="begin"/>
      </w:r>
      <w:r>
        <w:instrText xml:space="preserve"> PAGEREF _Toc163893622 \h </w:instrText>
      </w:r>
      <w:r w:rsidR="0000006B">
        <w:fldChar w:fldCharType="separate"/>
      </w:r>
      <w:r w:rsidR="00D61323">
        <w:t>120</w:t>
      </w:r>
      <w:r w:rsidR="0000006B">
        <w:fldChar w:fldCharType="end"/>
      </w:r>
    </w:p>
    <w:p w14:paraId="0A4B0CC3" w14:textId="77777777" w:rsidR="004F34C0" w:rsidRDefault="004F34C0">
      <w:pPr>
        <w:pStyle w:val="TOC2"/>
        <w:tabs>
          <w:tab w:val="left" w:pos="878"/>
        </w:tabs>
        <w:rPr>
          <w:rFonts w:ascii="Calibri" w:hAnsi="Calibri" w:cs="Times New Roman"/>
          <w:sz w:val="24"/>
        </w:rPr>
      </w:pPr>
      <w:r>
        <w:t>4.27</w:t>
      </w:r>
      <w:r>
        <w:rPr>
          <w:rFonts w:ascii="Calibri" w:hAnsi="Calibri" w:cs="Times New Roman"/>
          <w:sz w:val="24"/>
        </w:rPr>
        <w:tab/>
      </w:r>
      <w:r>
        <w:t>Medical (General) History Section 11329-0</w:t>
      </w:r>
      <w:r>
        <w:tab/>
      </w:r>
      <w:r w:rsidR="0000006B">
        <w:fldChar w:fldCharType="begin"/>
      </w:r>
      <w:r>
        <w:instrText xml:space="preserve"> PAGEREF _Toc163893623 \h </w:instrText>
      </w:r>
      <w:r w:rsidR="0000006B">
        <w:fldChar w:fldCharType="separate"/>
      </w:r>
      <w:r w:rsidR="00D61323">
        <w:t>121</w:t>
      </w:r>
      <w:r w:rsidR="0000006B">
        <w:fldChar w:fldCharType="end"/>
      </w:r>
    </w:p>
    <w:p w14:paraId="7C354996" w14:textId="77777777" w:rsidR="004F34C0" w:rsidRDefault="004F34C0">
      <w:pPr>
        <w:pStyle w:val="TOC2"/>
        <w:tabs>
          <w:tab w:val="left" w:pos="878"/>
        </w:tabs>
        <w:rPr>
          <w:rFonts w:ascii="Calibri" w:hAnsi="Calibri" w:cs="Times New Roman"/>
          <w:sz w:val="24"/>
        </w:rPr>
      </w:pPr>
      <w:r>
        <w:t>4.28</w:t>
      </w:r>
      <w:r>
        <w:rPr>
          <w:rFonts w:ascii="Calibri" w:hAnsi="Calibri" w:cs="Times New Roman"/>
          <w:sz w:val="24"/>
        </w:rPr>
        <w:tab/>
      </w:r>
      <w:r>
        <w:t>Medications Section 10160-0</w:t>
      </w:r>
      <w:r>
        <w:tab/>
      </w:r>
      <w:r w:rsidR="0000006B">
        <w:fldChar w:fldCharType="begin"/>
      </w:r>
      <w:r>
        <w:instrText xml:space="preserve"> PAGEREF _Toc163893624 \h </w:instrText>
      </w:r>
      <w:r w:rsidR="0000006B">
        <w:fldChar w:fldCharType="separate"/>
      </w:r>
      <w:r w:rsidR="00D61323">
        <w:t>122</w:t>
      </w:r>
      <w:r w:rsidR="0000006B">
        <w:fldChar w:fldCharType="end"/>
      </w:r>
    </w:p>
    <w:p w14:paraId="2354FAE7" w14:textId="77777777" w:rsidR="004F34C0" w:rsidRDefault="004F34C0">
      <w:pPr>
        <w:pStyle w:val="TOC2"/>
        <w:tabs>
          <w:tab w:val="left" w:pos="878"/>
        </w:tabs>
        <w:rPr>
          <w:rFonts w:ascii="Calibri" w:hAnsi="Calibri" w:cs="Times New Roman"/>
          <w:sz w:val="24"/>
        </w:rPr>
      </w:pPr>
      <w:r>
        <w:t>4.29</w:t>
      </w:r>
      <w:r>
        <w:rPr>
          <w:rFonts w:ascii="Calibri" w:hAnsi="Calibri" w:cs="Times New Roman"/>
          <w:sz w:val="24"/>
        </w:rPr>
        <w:tab/>
      </w:r>
      <w:r>
        <w:t>Medications Administered Section 29549-3</w:t>
      </w:r>
      <w:r>
        <w:tab/>
      </w:r>
      <w:r w:rsidR="0000006B">
        <w:fldChar w:fldCharType="begin"/>
      </w:r>
      <w:r>
        <w:instrText xml:space="preserve"> PAGEREF _Toc163893625 \h </w:instrText>
      </w:r>
      <w:r w:rsidR="0000006B">
        <w:fldChar w:fldCharType="separate"/>
      </w:r>
      <w:r w:rsidR="00D61323">
        <w:t>123</w:t>
      </w:r>
      <w:r w:rsidR="0000006B">
        <w:fldChar w:fldCharType="end"/>
      </w:r>
    </w:p>
    <w:p w14:paraId="0E2A29B1" w14:textId="77777777" w:rsidR="004F34C0" w:rsidRDefault="004F34C0">
      <w:pPr>
        <w:pStyle w:val="TOC2"/>
        <w:tabs>
          <w:tab w:val="left" w:pos="878"/>
        </w:tabs>
        <w:rPr>
          <w:rFonts w:ascii="Calibri" w:hAnsi="Calibri" w:cs="Times New Roman"/>
          <w:sz w:val="24"/>
        </w:rPr>
      </w:pPr>
      <w:r>
        <w:t>4.30</w:t>
      </w:r>
      <w:r>
        <w:rPr>
          <w:rFonts w:ascii="Calibri" w:hAnsi="Calibri" w:cs="Times New Roman"/>
          <w:sz w:val="24"/>
        </w:rPr>
        <w:tab/>
      </w:r>
      <w:r>
        <w:t>Objective Section 61149-1</w:t>
      </w:r>
      <w:r>
        <w:tab/>
      </w:r>
      <w:r w:rsidR="0000006B">
        <w:fldChar w:fldCharType="begin"/>
      </w:r>
      <w:r>
        <w:instrText xml:space="preserve"> PAGEREF _Toc163893626 \h </w:instrText>
      </w:r>
      <w:r w:rsidR="0000006B">
        <w:fldChar w:fldCharType="separate"/>
      </w:r>
      <w:r w:rsidR="00D61323">
        <w:t>123</w:t>
      </w:r>
      <w:r w:rsidR="0000006B">
        <w:fldChar w:fldCharType="end"/>
      </w:r>
    </w:p>
    <w:p w14:paraId="028E2081" w14:textId="77777777" w:rsidR="004F34C0" w:rsidRDefault="004F34C0">
      <w:pPr>
        <w:pStyle w:val="TOC2"/>
        <w:tabs>
          <w:tab w:val="left" w:pos="878"/>
        </w:tabs>
        <w:rPr>
          <w:rFonts w:ascii="Calibri" w:hAnsi="Calibri" w:cs="Times New Roman"/>
          <w:sz w:val="24"/>
        </w:rPr>
      </w:pPr>
      <w:r>
        <w:t>4.31</w:t>
      </w:r>
      <w:r>
        <w:rPr>
          <w:rFonts w:ascii="Calibri" w:hAnsi="Calibri" w:cs="Times New Roman"/>
          <w:sz w:val="24"/>
        </w:rPr>
        <w:tab/>
      </w:r>
      <w:r>
        <w:t>Operative Note Fluid Section 10216-0</w:t>
      </w:r>
      <w:r>
        <w:tab/>
      </w:r>
      <w:r w:rsidR="0000006B">
        <w:fldChar w:fldCharType="begin"/>
      </w:r>
      <w:r>
        <w:instrText xml:space="preserve"> PAGEREF _Toc163893627 \h </w:instrText>
      </w:r>
      <w:r w:rsidR="0000006B">
        <w:fldChar w:fldCharType="separate"/>
      </w:r>
      <w:r w:rsidR="00D61323">
        <w:t>124</w:t>
      </w:r>
      <w:r w:rsidR="0000006B">
        <w:fldChar w:fldCharType="end"/>
      </w:r>
    </w:p>
    <w:p w14:paraId="2181A6FE" w14:textId="77777777" w:rsidR="004F34C0" w:rsidRDefault="004F34C0">
      <w:pPr>
        <w:pStyle w:val="TOC2"/>
        <w:tabs>
          <w:tab w:val="left" w:pos="878"/>
        </w:tabs>
        <w:rPr>
          <w:rFonts w:ascii="Calibri" w:hAnsi="Calibri" w:cs="Times New Roman"/>
          <w:sz w:val="24"/>
        </w:rPr>
      </w:pPr>
      <w:r>
        <w:t>4.32</w:t>
      </w:r>
      <w:r>
        <w:rPr>
          <w:rFonts w:ascii="Calibri" w:hAnsi="Calibri" w:cs="Times New Roman"/>
          <w:sz w:val="24"/>
        </w:rPr>
        <w:tab/>
      </w:r>
      <w:r>
        <w:t>Operative Note Surgical Procedure Section 10223-6</w:t>
      </w:r>
      <w:r>
        <w:tab/>
      </w:r>
      <w:r w:rsidR="0000006B">
        <w:fldChar w:fldCharType="begin"/>
      </w:r>
      <w:r>
        <w:instrText xml:space="preserve"> PAGEREF _Toc163893628 \h </w:instrText>
      </w:r>
      <w:r w:rsidR="0000006B">
        <w:fldChar w:fldCharType="separate"/>
      </w:r>
      <w:r w:rsidR="00D61323">
        <w:t>124</w:t>
      </w:r>
      <w:r w:rsidR="0000006B">
        <w:fldChar w:fldCharType="end"/>
      </w:r>
    </w:p>
    <w:p w14:paraId="05F0259D" w14:textId="77777777" w:rsidR="004F34C0" w:rsidRDefault="004F34C0">
      <w:pPr>
        <w:pStyle w:val="TOC2"/>
        <w:tabs>
          <w:tab w:val="left" w:pos="878"/>
        </w:tabs>
        <w:rPr>
          <w:rFonts w:ascii="Calibri" w:hAnsi="Calibri" w:cs="Times New Roman"/>
          <w:sz w:val="24"/>
        </w:rPr>
      </w:pPr>
      <w:r>
        <w:t>4.33</w:t>
      </w:r>
      <w:r>
        <w:rPr>
          <w:rFonts w:ascii="Calibri" w:hAnsi="Calibri" w:cs="Times New Roman"/>
          <w:sz w:val="24"/>
        </w:rPr>
        <w:tab/>
      </w:r>
      <w:r>
        <w:t>Payers Section 48768-6</w:t>
      </w:r>
      <w:r>
        <w:tab/>
      </w:r>
      <w:r w:rsidR="0000006B">
        <w:fldChar w:fldCharType="begin"/>
      </w:r>
      <w:r>
        <w:instrText xml:space="preserve"> PAGEREF _Toc163893629 \h </w:instrText>
      </w:r>
      <w:r w:rsidR="0000006B">
        <w:fldChar w:fldCharType="separate"/>
      </w:r>
      <w:r w:rsidR="00D61323">
        <w:t>125</w:t>
      </w:r>
      <w:r w:rsidR="0000006B">
        <w:fldChar w:fldCharType="end"/>
      </w:r>
    </w:p>
    <w:p w14:paraId="68DF9927" w14:textId="77777777" w:rsidR="004F34C0" w:rsidRDefault="004F34C0">
      <w:pPr>
        <w:pStyle w:val="TOC2"/>
        <w:tabs>
          <w:tab w:val="left" w:pos="878"/>
        </w:tabs>
        <w:rPr>
          <w:rFonts w:ascii="Calibri" w:hAnsi="Calibri" w:cs="Times New Roman"/>
          <w:sz w:val="24"/>
        </w:rPr>
      </w:pPr>
      <w:r>
        <w:t>4.34</w:t>
      </w:r>
      <w:r>
        <w:rPr>
          <w:rFonts w:ascii="Calibri" w:hAnsi="Calibri" w:cs="Times New Roman"/>
          <w:sz w:val="24"/>
        </w:rPr>
        <w:tab/>
      </w:r>
      <w:r>
        <w:t>Physical Exam Section 29545-1</w:t>
      </w:r>
      <w:r>
        <w:tab/>
      </w:r>
      <w:r w:rsidR="0000006B">
        <w:fldChar w:fldCharType="begin"/>
      </w:r>
      <w:r>
        <w:instrText xml:space="preserve"> PAGEREF _Toc163893630 \h </w:instrText>
      </w:r>
      <w:r w:rsidR="0000006B">
        <w:fldChar w:fldCharType="separate"/>
      </w:r>
      <w:r w:rsidR="00D61323">
        <w:t>126</w:t>
      </w:r>
      <w:r w:rsidR="0000006B">
        <w:fldChar w:fldCharType="end"/>
      </w:r>
    </w:p>
    <w:p w14:paraId="650351F2" w14:textId="77777777" w:rsidR="004F34C0" w:rsidRDefault="004F34C0">
      <w:pPr>
        <w:pStyle w:val="TOC2"/>
        <w:tabs>
          <w:tab w:val="left" w:pos="878"/>
        </w:tabs>
        <w:rPr>
          <w:rFonts w:ascii="Calibri" w:hAnsi="Calibri" w:cs="Times New Roman"/>
          <w:sz w:val="24"/>
        </w:rPr>
      </w:pPr>
      <w:r>
        <w:t>4.35</w:t>
      </w:r>
      <w:r>
        <w:rPr>
          <w:rFonts w:ascii="Calibri" w:hAnsi="Calibri" w:cs="Times New Roman"/>
          <w:sz w:val="24"/>
        </w:rPr>
        <w:tab/>
      </w:r>
      <w:r>
        <w:t>Plan Section 18776-5</w:t>
      </w:r>
      <w:r>
        <w:tab/>
      </w:r>
      <w:r w:rsidR="0000006B">
        <w:fldChar w:fldCharType="begin"/>
      </w:r>
      <w:r>
        <w:instrText xml:space="preserve"> PAGEREF _Toc163893631 \h </w:instrText>
      </w:r>
      <w:r w:rsidR="0000006B">
        <w:fldChar w:fldCharType="separate"/>
      </w:r>
      <w:r w:rsidR="00D61323">
        <w:t>126</w:t>
      </w:r>
      <w:r w:rsidR="0000006B">
        <w:fldChar w:fldCharType="end"/>
      </w:r>
    </w:p>
    <w:p w14:paraId="4B6B9684" w14:textId="77777777" w:rsidR="004F34C0" w:rsidRDefault="004F34C0">
      <w:pPr>
        <w:pStyle w:val="TOC2"/>
        <w:tabs>
          <w:tab w:val="left" w:pos="878"/>
        </w:tabs>
        <w:rPr>
          <w:rFonts w:ascii="Calibri" w:hAnsi="Calibri" w:cs="Times New Roman"/>
          <w:sz w:val="24"/>
        </w:rPr>
      </w:pPr>
      <w:r>
        <w:t>4.36</w:t>
      </w:r>
      <w:r>
        <w:rPr>
          <w:rFonts w:ascii="Calibri" w:hAnsi="Calibri" w:cs="Times New Roman"/>
          <w:sz w:val="24"/>
        </w:rPr>
        <w:tab/>
      </w:r>
      <w:r>
        <w:t>Planned Procedure Section 59772-4</w:t>
      </w:r>
      <w:r>
        <w:tab/>
      </w:r>
      <w:r w:rsidR="0000006B">
        <w:fldChar w:fldCharType="begin"/>
      </w:r>
      <w:r>
        <w:instrText xml:space="preserve"> PAGEREF _Toc163893632 \h </w:instrText>
      </w:r>
      <w:r w:rsidR="0000006B">
        <w:fldChar w:fldCharType="separate"/>
      </w:r>
      <w:r w:rsidR="00D61323">
        <w:t>127</w:t>
      </w:r>
      <w:r w:rsidR="0000006B">
        <w:fldChar w:fldCharType="end"/>
      </w:r>
    </w:p>
    <w:p w14:paraId="797A2B7A" w14:textId="77777777" w:rsidR="004F34C0" w:rsidRDefault="004F34C0">
      <w:pPr>
        <w:pStyle w:val="TOC2"/>
        <w:tabs>
          <w:tab w:val="left" w:pos="878"/>
        </w:tabs>
        <w:rPr>
          <w:rFonts w:ascii="Calibri" w:hAnsi="Calibri" w:cs="Times New Roman"/>
          <w:sz w:val="24"/>
        </w:rPr>
      </w:pPr>
      <w:r>
        <w:t>4.37</w:t>
      </w:r>
      <w:r>
        <w:rPr>
          <w:rFonts w:ascii="Calibri" w:hAnsi="Calibri" w:cs="Times New Roman"/>
          <w:sz w:val="24"/>
        </w:rPr>
        <w:tab/>
      </w:r>
      <w:r>
        <w:t>Postoperative Diagnosis Section 10218-6</w:t>
      </w:r>
      <w:r>
        <w:tab/>
      </w:r>
      <w:r w:rsidR="0000006B">
        <w:fldChar w:fldCharType="begin"/>
      </w:r>
      <w:r>
        <w:instrText xml:space="preserve"> PAGEREF _Toc163893633 \h </w:instrText>
      </w:r>
      <w:r w:rsidR="0000006B">
        <w:fldChar w:fldCharType="separate"/>
      </w:r>
      <w:r w:rsidR="00D61323">
        <w:t>128</w:t>
      </w:r>
      <w:r w:rsidR="0000006B">
        <w:fldChar w:fldCharType="end"/>
      </w:r>
    </w:p>
    <w:p w14:paraId="5EE2EC3E" w14:textId="77777777" w:rsidR="004F34C0" w:rsidRDefault="004F34C0">
      <w:pPr>
        <w:pStyle w:val="TOC2"/>
        <w:tabs>
          <w:tab w:val="left" w:pos="878"/>
        </w:tabs>
        <w:rPr>
          <w:rFonts w:ascii="Calibri" w:hAnsi="Calibri" w:cs="Times New Roman"/>
          <w:sz w:val="24"/>
        </w:rPr>
      </w:pPr>
      <w:r>
        <w:t>4.38</w:t>
      </w:r>
      <w:r>
        <w:rPr>
          <w:rFonts w:ascii="Calibri" w:hAnsi="Calibri" w:cs="Times New Roman"/>
          <w:sz w:val="24"/>
        </w:rPr>
        <w:tab/>
      </w:r>
      <w:r>
        <w:t>Postprocedure Diagnosis Section 59769-0</w:t>
      </w:r>
      <w:r>
        <w:tab/>
      </w:r>
      <w:r w:rsidR="0000006B">
        <w:fldChar w:fldCharType="begin"/>
      </w:r>
      <w:r>
        <w:instrText xml:space="preserve"> PAGEREF _Toc163893634 \h </w:instrText>
      </w:r>
      <w:r w:rsidR="0000006B">
        <w:fldChar w:fldCharType="separate"/>
      </w:r>
      <w:r w:rsidR="00D61323">
        <w:t>128</w:t>
      </w:r>
      <w:r w:rsidR="0000006B">
        <w:fldChar w:fldCharType="end"/>
      </w:r>
    </w:p>
    <w:p w14:paraId="428DE95B" w14:textId="77777777" w:rsidR="004F34C0" w:rsidRDefault="004F34C0">
      <w:pPr>
        <w:pStyle w:val="TOC2"/>
        <w:tabs>
          <w:tab w:val="left" w:pos="878"/>
        </w:tabs>
        <w:rPr>
          <w:rFonts w:ascii="Calibri" w:hAnsi="Calibri" w:cs="Times New Roman"/>
          <w:sz w:val="24"/>
        </w:rPr>
      </w:pPr>
      <w:r>
        <w:t>4.39</w:t>
      </w:r>
      <w:r>
        <w:rPr>
          <w:rFonts w:ascii="Calibri" w:hAnsi="Calibri" w:cs="Times New Roman"/>
          <w:sz w:val="24"/>
        </w:rPr>
        <w:tab/>
      </w:r>
      <w:r>
        <w:t>Preoperative Diagnosis Section 10219-4</w:t>
      </w:r>
      <w:r>
        <w:tab/>
      </w:r>
      <w:r w:rsidR="0000006B">
        <w:fldChar w:fldCharType="begin"/>
      </w:r>
      <w:r>
        <w:instrText xml:space="preserve"> PAGEREF _Toc163893635 \h </w:instrText>
      </w:r>
      <w:r w:rsidR="0000006B">
        <w:fldChar w:fldCharType="separate"/>
      </w:r>
      <w:r w:rsidR="00D61323">
        <w:t>129</w:t>
      </w:r>
      <w:r w:rsidR="0000006B">
        <w:fldChar w:fldCharType="end"/>
      </w:r>
    </w:p>
    <w:p w14:paraId="593E11F0" w14:textId="77777777" w:rsidR="004F34C0" w:rsidRDefault="004F34C0">
      <w:pPr>
        <w:pStyle w:val="TOC2"/>
        <w:tabs>
          <w:tab w:val="left" w:pos="878"/>
        </w:tabs>
        <w:rPr>
          <w:rFonts w:ascii="Calibri" w:hAnsi="Calibri" w:cs="Times New Roman"/>
          <w:sz w:val="24"/>
        </w:rPr>
      </w:pPr>
      <w:r>
        <w:t>4.40</w:t>
      </w:r>
      <w:r>
        <w:rPr>
          <w:rFonts w:ascii="Calibri" w:hAnsi="Calibri" w:cs="Times New Roman"/>
          <w:sz w:val="24"/>
        </w:rPr>
        <w:tab/>
      </w:r>
      <w:r>
        <w:t>Problem List Section 11450-4</w:t>
      </w:r>
      <w:r>
        <w:tab/>
      </w:r>
      <w:r w:rsidR="0000006B">
        <w:fldChar w:fldCharType="begin"/>
      </w:r>
      <w:r>
        <w:instrText xml:space="preserve"> PAGEREF _Toc163893636 \h </w:instrText>
      </w:r>
      <w:r w:rsidR="0000006B">
        <w:fldChar w:fldCharType="separate"/>
      </w:r>
      <w:r w:rsidR="00D61323">
        <w:t>129</w:t>
      </w:r>
      <w:r w:rsidR="0000006B">
        <w:fldChar w:fldCharType="end"/>
      </w:r>
    </w:p>
    <w:p w14:paraId="3D4301C6" w14:textId="77777777" w:rsidR="004F34C0" w:rsidRDefault="004F34C0">
      <w:pPr>
        <w:pStyle w:val="TOC2"/>
        <w:tabs>
          <w:tab w:val="left" w:pos="878"/>
        </w:tabs>
        <w:rPr>
          <w:rFonts w:ascii="Calibri" w:hAnsi="Calibri" w:cs="Times New Roman"/>
          <w:sz w:val="24"/>
        </w:rPr>
      </w:pPr>
      <w:r>
        <w:t>4.41</w:t>
      </w:r>
      <w:r>
        <w:rPr>
          <w:rFonts w:ascii="Calibri" w:hAnsi="Calibri" w:cs="Times New Roman"/>
          <w:sz w:val="24"/>
        </w:rPr>
        <w:tab/>
      </w:r>
      <w:r>
        <w:t>Procedure Description Section 29554-3</w:t>
      </w:r>
      <w:r>
        <w:tab/>
      </w:r>
      <w:r w:rsidR="0000006B">
        <w:fldChar w:fldCharType="begin"/>
      </w:r>
      <w:r>
        <w:instrText xml:space="preserve"> PAGEREF _Toc163893637 \h </w:instrText>
      </w:r>
      <w:r w:rsidR="0000006B">
        <w:fldChar w:fldCharType="separate"/>
      </w:r>
      <w:r w:rsidR="00D61323">
        <w:t>131</w:t>
      </w:r>
      <w:r w:rsidR="0000006B">
        <w:fldChar w:fldCharType="end"/>
      </w:r>
    </w:p>
    <w:p w14:paraId="4EA7DDBF" w14:textId="77777777" w:rsidR="004F34C0" w:rsidRDefault="004F34C0">
      <w:pPr>
        <w:pStyle w:val="TOC2"/>
        <w:tabs>
          <w:tab w:val="left" w:pos="878"/>
        </w:tabs>
        <w:rPr>
          <w:rFonts w:ascii="Calibri" w:hAnsi="Calibri" w:cs="Times New Roman"/>
          <w:sz w:val="24"/>
        </w:rPr>
      </w:pPr>
      <w:r>
        <w:lastRenderedPageBreak/>
        <w:t>4.42</w:t>
      </w:r>
      <w:r>
        <w:rPr>
          <w:rFonts w:ascii="Calibri" w:hAnsi="Calibri" w:cs="Times New Roman"/>
          <w:sz w:val="24"/>
        </w:rPr>
        <w:tab/>
      </w:r>
      <w:r>
        <w:t>Procedure Disposition Section 59775-7</w:t>
      </w:r>
      <w:r>
        <w:tab/>
      </w:r>
      <w:r w:rsidR="0000006B">
        <w:fldChar w:fldCharType="begin"/>
      </w:r>
      <w:r>
        <w:instrText xml:space="preserve"> PAGEREF _Toc163893638 \h </w:instrText>
      </w:r>
      <w:r w:rsidR="0000006B">
        <w:fldChar w:fldCharType="separate"/>
      </w:r>
      <w:r w:rsidR="00D61323">
        <w:t>132</w:t>
      </w:r>
      <w:r w:rsidR="0000006B">
        <w:fldChar w:fldCharType="end"/>
      </w:r>
    </w:p>
    <w:p w14:paraId="18F2D9E8" w14:textId="77777777" w:rsidR="004F34C0" w:rsidRDefault="004F34C0">
      <w:pPr>
        <w:pStyle w:val="TOC2"/>
        <w:tabs>
          <w:tab w:val="left" w:pos="878"/>
        </w:tabs>
        <w:rPr>
          <w:rFonts w:ascii="Calibri" w:hAnsi="Calibri" w:cs="Times New Roman"/>
          <w:sz w:val="24"/>
        </w:rPr>
      </w:pPr>
      <w:r>
        <w:t>4.43</w:t>
      </w:r>
      <w:r>
        <w:rPr>
          <w:rFonts w:ascii="Calibri" w:hAnsi="Calibri" w:cs="Times New Roman"/>
          <w:sz w:val="24"/>
        </w:rPr>
        <w:tab/>
      </w:r>
      <w:r>
        <w:t>Procedure Estimated Blood Loss Section 59770-8</w:t>
      </w:r>
      <w:r>
        <w:tab/>
      </w:r>
      <w:r w:rsidR="0000006B">
        <w:fldChar w:fldCharType="begin"/>
      </w:r>
      <w:r>
        <w:instrText xml:space="preserve"> PAGEREF _Toc163893639 \h </w:instrText>
      </w:r>
      <w:r w:rsidR="0000006B">
        <w:fldChar w:fldCharType="separate"/>
      </w:r>
      <w:r w:rsidR="00D61323">
        <w:t>133</w:t>
      </w:r>
      <w:r w:rsidR="0000006B">
        <w:fldChar w:fldCharType="end"/>
      </w:r>
    </w:p>
    <w:p w14:paraId="379E53E0" w14:textId="77777777" w:rsidR="004F34C0" w:rsidRDefault="004F34C0">
      <w:pPr>
        <w:pStyle w:val="TOC2"/>
        <w:tabs>
          <w:tab w:val="left" w:pos="878"/>
        </w:tabs>
        <w:rPr>
          <w:rFonts w:ascii="Calibri" w:hAnsi="Calibri" w:cs="Times New Roman"/>
          <w:sz w:val="24"/>
        </w:rPr>
      </w:pPr>
      <w:r>
        <w:t>4.44</w:t>
      </w:r>
      <w:r>
        <w:rPr>
          <w:rFonts w:ascii="Calibri" w:hAnsi="Calibri" w:cs="Times New Roman"/>
          <w:sz w:val="24"/>
        </w:rPr>
        <w:tab/>
      </w:r>
      <w:r>
        <w:t>Procedure Findings Section 59776-5</w:t>
      </w:r>
      <w:r>
        <w:tab/>
      </w:r>
      <w:r w:rsidR="0000006B">
        <w:fldChar w:fldCharType="begin"/>
      </w:r>
      <w:r>
        <w:instrText xml:space="preserve"> PAGEREF _Toc163893640 \h </w:instrText>
      </w:r>
      <w:r w:rsidR="0000006B">
        <w:fldChar w:fldCharType="separate"/>
      </w:r>
      <w:r w:rsidR="00D61323">
        <w:t>134</w:t>
      </w:r>
      <w:r w:rsidR="0000006B">
        <w:fldChar w:fldCharType="end"/>
      </w:r>
    </w:p>
    <w:p w14:paraId="500493DD" w14:textId="77777777" w:rsidR="004F34C0" w:rsidRDefault="004F34C0">
      <w:pPr>
        <w:pStyle w:val="TOC2"/>
        <w:tabs>
          <w:tab w:val="left" w:pos="878"/>
        </w:tabs>
        <w:rPr>
          <w:rFonts w:ascii="Calibri" w:hAnsi="Calibri" w:cs="Times New Roman"/>
          <w:sz w:val="24"/>
        </w:rPr>
      </w:pPr>
      <w:r>
        <w:t>4.45</w:t>
      </w:r>
      <w:r>
        <w:rPr>
          <w:rFonts w:ascii="Calibri" w:hAnsi="Calibri" w:cs="Times New Roman"/>
          <w:sz w:val="24"/>
        </w:rPr>
        <w:tab/>
      </w:r>
      <w:r>
        <w:t>Procedure Implants Section 59771-6</w:t>
      </w:r>
      <w:r>
        <w:tab/>
      </w:r>
      <w:r w:rsidR="0000006B">
        <w:fldChar w:fldCharType="begin"/>
      </w:r>
      <w:r>
        <w:instrText xml:space="preserve"> PAGEREF _Toc163893641 \h </w:instrText>
      </w:r>
      <w:r w:rsidR="0000006B">
        <w:fldChar w:fldCharType="separate"/>
      </w:r>
      <w:r w:rsidR="00D61323">
        <w:t>134</w:t>
      </w:r>
      <w:r w:rsidR="0000006B">
        <w:fldChar w:fldCharType="end"/>
      </w:r>
    </w:p>
    <w:p w14:paraId="5AA956CE" w14:textId="77777777" w:rsidR="004F34C0" w:rsidRDefault="004F34C0">
      <w:pPr>
        <w:pStyle w:val="TOC2"/>
        <w:tabs>
          <w:tab w:val="left" w:pos="878"/>
        </w:tabs>
        <w:rPr>
          <w:rFonts w:ascii="Calibri" w:hAnsi="Calibri" w:cs="Times New Roman"/>
          <w:sz w:val="24"/>
        </w:rPr>
      </w:pPr>
      <w:r>
        <w:t>4.46</w:t>
      </w:r>
      <w:r>
        <w:rPr>
          <w:rFonts w:ascii="Calibri" w:hAnsi="Calibri" w:cs="Times New Roman"/>
          <w:sz w:val="24"/>
        </w:rPr>
        <w:tab/>
      </w:r>
      <w:r>
        <w:t>Procedure Indications Section 59768-2</w:t>
      </w:r>
      <w:r>
        <w:tab/>
      </w:r>
      <w:r w:rsidR="0000006B">
        <w:fldChar w:fldCharType="begin"/>
      </w:r>
      <w:r>
        <w:instrText xml:space="preserve"> PAGEREF _Toc163893642 \h </w:instrText>
      </w:r>
      <w:r w:rsidR="0000006B">
        <w:fldChar w:fldCharType="separate"/>
      </w:r>
      <w:r w:rsidR="00D61323">
        <w:t>134</w:t>
      </w:r>
      <w:r w:rsidR="0000006B">
        <w:fldChar w:fldCharType="end"/>
      </w:r>
    </w:p>
    <w:p w14:paraId="2D740EA7" w14:textId="77777777" w:rsidR="004F34C0" w:rsidRDefault="004F34C0">
      <w:pPr>
        <w:pStyle w:val="TOC2"/>
        <w:tabs>
          <w:tab w:val="left" w:pos="878"/>
        </w:tabs>
        <w:rPr>
          <w:rFonts w:ascii="Calibri" w:hAnsi="Calibri" w:cs="Times New Roman"/>
          <w:sz w:val="24"/>
        </w:rPr>
      </w:pPr>
      <w:r>
        <w:t>4.47</w:t>
      </w:r>
      <w:r>
        <w:rPr>
          <w:rFonts w:ascii="Calibri" w:hAnsi="Calibri" w:cs="Times New Roman"/>
          <w:sz w:val="24"/>
        </w:rPr>
        <w:tab/>
      </w:r>
      <w:r>
        <w:t>Procedure Specimens Taken Section 59773-2</w:t>
      </w:r>
      <w:r>
        <w:tab/>
      </w:r>
      <w:r w:rsidR="0000006B">
        <w:fldChar w:fldCharType="begin"/>
      </w:r>
      <w:r>
        <w:instrText xml:space="preserve"> PAGEREF _Toc163893643 \h </w:instrText>
      </w:r>
      <w:r w:rsidR="0000006B">
        <w:fldChar w:fldCharType="separate"/>
      </w:r>
      <w:r w:rsidR="00D61323">
        <w:t>136</w:t>
      </w:r>
      <w:r w:rsidR="0000006B">
        <w:fldChar w:fldCharType="end"/>
      </w:r>
    </w:p>
    <w:p w14:paraId="5862F322" w14:textId="77777777" w:rsidR="004F34C0" w:rsidRDefault="004F34C0">
      <w:pPr>
        <w:pStyle w:val="TOC2"/>
        <w:tabs>
          <w:tab w:val="left" w:pos="878"/>
        </w:tabs>
        <w:rPr>
          <w:rFonts w:ascii="Calibri" w:hAnsi="Calibri" w:cs="Times New Roman"/>
          <w:sz w:val="24"/>
        </w:rPr>
      </w:pPr>
      <w:r>
        <w:t>4.48</w:t>
      </w:r>
      <w:r>
        <w:rPr>
          <w:rFonts w:ascii="Calibri" w:hAnsi="Calibri" w:cs="Times New Roman"/>
          <w:sz w:val="24"/>
        </w:rPr>
        <w:tab/>
      </w:r>
      <w:r>
        <w:t>Procedures Section 47519-4</w:t>
      </w:r>
      <w:r>
        <w:tab/>
      </w:r>
      <w:r w:rsidR="0000006B">
        <w:fldChar w:fldCharType="begin"/>
      </w:r>
      <w:r>
        <w:instrText xml:space="preserve"> PAGEREF _Toc163893644 \h </w:instrText>
      </w:r>
      <w:r w:rsidR="0000006B">
        <w:fldChar w:fldCharType="separate"/>
      </w:r>
      <w:r w:rsidR="00D61323">
        <w:t>136</w:t>
      </w:r>
      <w:r w:rsidR="0000006B">
        <w:fldChar w:fldCharType="end"/>
      </w:r>
    </w:p>
    <w:p w14:paraId="671650B7" w14:textId="77777777" w:rsidR="004F34C0" w:rsidRDefault="004F34C0">
      <w:pPr>
        <w:pStyle w:val="TOC2"/>
        <w:tabs>
          <w:tab w:val="left" w:pos="878"/>
        </w:tabs>
        <w:rPr>
          <w:rFonts w:ascii="Calibri" w:hAnsi="Calibri" w:cs="Times New Roman"/>
          <w:sz w:val="24"/>
        </w:rPr>
      </w:pPr>
      <w:r>
        <w:t>4.49</w:t>
      </w:r>
      <w:r>
        <w:rPr>
          <w:rFonts w:ascii="Calibri" w:hAnsi="Calibri" w:cs="Times New Roman"/>
          <w:sz w:val="24"/>
        </w:rPr>
        <w:tab/>
      </w:r>
      <w:r>
        <w:t>Reason for Visit Section 29299-5</w:t>
      </w:r>
      <w:r>
        <w:tab/>
      </w:r>
      <w:r w:rsidR="0000006B">
        <w:fldChar w:fldCharType="begin"/>
      </w:r>
      <w:r>
        <w:instrText xml:space="preserve"> PAGEREF _Toc163893645 \h </w:instrText>
      </w:r>
      <w:r w:rsidR="0000006B">
        <w:fldChar w:fldCharType="separate"/>
      </w:r>
      <w:r w:rsidR="00D61323">
        <w:t>138</w:t>
      </w:r>
      <w:r w:rsidR="0000006B">
        <w:fldChar w:fldCharType="end"/>
      </w:r>
    </w:p>
    <w:p w14:paraId="5E2375DD" w14:textId="77777777" w:rsidR="004F34C0" w:rsidRDefault="004F34C0">
      <w:pPr>
        <w:pStyle w:val="TOC2"/>
        <w:tabs>
          <w:tab w:val="left" w:pos="878"/>
        </w:tabs>
        <w:rPr>
          <w:rFonts w:ascii="Calibri" w:hAnsi="Calibri" w:cs="Times New Roman"/>
          <w:sz w:val="24"/>
        </w:rPr>
      </w:pPr>
      <w:r>
        <w:t>4.50</w:t>
      </w:r>
      <w:r>
        <w:rPr>
          <w:rFonts w:ascii="Calibri" w:hAnsi="Calibri" w:cs="Times New Roman"/>
          <w:sz w:val="24"/>
        </w:rPr>
        <w:tab/>
      </w:r>
      <w:r>
        <w:t>Results Section 30954-2</w:t>
      </w:r>
      <w:r>
        <w:tab/>
      </w:r>
      <w:r w:rsidR="0000006B">
        <w:fldChar w:fldCharType="begin"/>
      </w:r>
      <w:r>
        <w:instrText xml:space="preserve"> PAGEREF _Toc163893646 \h </w:instrText>
      </w:r>
      <w:r w:rsidR="0000006B">
        <w:fldChar w:fldCharType="separate"/>
      </w:r>
      <w:r w:rsidR="00D61323">
        <w:t>138</w:t>
      </w:r>
      <w:r w:rsidR="0000006B">
        <w:fldChar w:fldCharType="end"/>
      </w:r>
    </w:p>
    <w:p w14:paraId="116D8305" w14:textId="77777777" w:rsidR="004F34C0" w:rsidRDefault="004F34C0">
      <w:pPr>
        <w:pStyle w:val="TOC2"/>
        <w:tabs>
          <w:tab w:val="left" w:pos="878"/>
        </w:tabs>
        <w:rPr>
          <w:rFonts w:ascii="Calibri" w:hAnsi="Calibri" w:cs="Times New Roman"/>
          <w:sz w:val="24"/>
        </w:rPr>
      </w:pPr>
      <w:r>
        <w:t>4.51</w:t>
      </w:r>
      <w:r>
        <w:rPr>
          <w:rFonts w:ascii="Calibri" w:hAnsi="Calibri" w:cs="Times New Roman"/>
          <w:sz w:val="24"/>
        </w:rPr>
        <w:tab/>
      </w:r>
      <w:r>
        <w:t>Review of Systems Section 10187-3</w:t>
      </w:r>
      <w:r>
        <w:tab/>
      </w:r>
      <w:r w:rsidR="0000006B">
        <w:fldChar w:fldCharType="begin"/>
      </w:r>
      <w:r>
        <w:instrText xml:space="preserve"> PAGEREF _Toc163893647 \h </w:instrText>
      </w:r>
      <w:r w:rsidR="0000006B">
        <w:fldChar w:fldCharType="separate"/>
      </w:r>
      <w:r w:rsidR="00D61323">
        <w:t>141</w:t>
      </w:r>
      <w:r w:rsidR="0000006B">
        <w:fldChar w:fldCharType="end"/>
      </w:r>
    </w:p>
    <w:p w14:paraId="3148013A" w14:textId="77777777" w:rsidR="004F34C0" w:rsidRDefault="004F34C0">
      <w:pPr>
        <w:pStyle w:val="TOC2"/>
        <w:tabs>
          <w:tab w:val="left" w:pos="878"/>
        </w:tabs>
        <w:rPr>
          <w:rFonts w:ascii="Calibri" w:hAnsi="Calibri" w:cs="Times New Roman"/>
          <w:sz w:val="24"/>
        </w:rPr>
      </w:pPr>
      <w:r>
        <w:t>4.52</w:t>
      </w:r>
      <w:r>
        <w:rPr>
          <w:rFonts w:ascii="Calibri" w:hAnsi="Calibri" w:cs="Times New Roman"/>
          <w:sz w:val="24"/>
        </w:rPr>
        <w:tab/>
      </w:r>
      <w:r>
        <w:t>Social History Section 29762-2</w:t>
      </w:r>
      <w:r>
        <w:tab/>
      </w:r>
      <w:r w:rsidR="0000006B">
        <w:fldChar w:fldCharType="begin"/>
      </w:r>
      <w:r>
        <w:instrText xml:space="preserve"> PAGEREF _Toc163893648 \h </w:instrText>
      </w:r>
      <w:r w:rsidR="0000006B">
        <w:fldChar w:fldCharType="separate"/>
      </w:r>
      <w:r w:rsidR="00D61323">
        <w:t>142</w:t>
      </w:r>
      <w:r w:rsidR="0000006B">
        <w:fldChar w:fldCharType="end"/>
      </w:r>
    </w:p>
    <w:p w14:paraId="3263E091" w14:textId="77777777" w:rsidR="004F34C0" w:rsidRDefault="004F34C0">
      <w:pPr>
        <w:pStyle w:val="TOC2"/>
        <w:tabs>
          <w:tab w:val="left" w:pos="878"/>
        </w:tabs>
        <w:rPr>
          <w:rFonts w:ascii="Calibri" w:hAnsi="Calibri" w:cs="Times New Roman"/>
          <w:sz w:val="24"/>
        </w:rPr>
      </w:pPr>
      <w:r>
        <w:t>4.53</w:t>
      </w:r>
      <w:r>
        <w:rPr>
          <w:rFonts w:ascii="Calibri" w:hAnsi="Calibri" w:cs="Times New Roman"/>
          <w:sz w:val="24"/>
        </w:rPr>
        <w:tab/>
      </w:r>
      <w:r>
        <w:t>Subjective Section 61150-9</w:t>
      </w:r>
      <w:r>
        <w:tab/>
      </w:r>
      <w:r w:rsidR="0000006B">
        <w:fldChar w:fldCharType="begin"/>
      </w:r>
      <w:r>
        <w:instrText xml:space="preserve"> PAGEREF _Toc163893649 \h </w:instrText>
      </w:r>
      <w:r w:rsidR="0000006B">
        <w:fldChar w:fldCharType="separate"/>
      </w:r>
      <w:r w:rsidR="00D61323">
        <w:t>142</w:t>
      </w:r>
      <w:r w:rsidR="0000006B">
        <w:fldChar w:fldCharType="end"/>
      </w:r>
    </w:p>
    <w:p w14:paraId="3CAAF3FE" w14:textId="77777777" w:rsidR="004F34C0" w:rsidRDefault="004F34C0">
      <w:pPr>
        <w:pStyle w:val="TOC2"/>
        <w:tabs>
          <w:tab w:val="left" w:pos="878"/>
        </w:tabs>
        <w:rPr>
          <w:rFonts w:ascii="Calibri" w:hAnsi="Calibri" w:cs="Times New Roman"/>
          <w:sz w:val="24"/>
        </w:rPr>
      </w:pPr>
      <w:r>
        <w:t>4.54</w:t>
      </w:r>
      <w:r>
        <w:rPr>
          <w:rFonts w:ascii="Calibri" w:hAnsi="Calibri" w:cs="Times New Roman"/>
          <w:sz w:val="24"/>
        </w:rPr>
        <w:tab/>
      </w:r>
      <w:r>
        <w:t>Surgery Description Section 29554-3</w:t>
      </w:r>
      <w:r>
        <w:tab/>
      </w:r>
      <w:r w:rsidR="0000006B">
        <w:fldChar w:fldCharType="begin"/>
      </w:r>
      <w:r>
        <w:instrText xml:space="preserve"> PAGEREF _Toc163893650 \h </w:instrText>
      </w:r>
      <w:r w:rsidR="0000006B">
        <w:fldChar w:fldCharType="separate"/>
      </w:r>
      <w:r w:rsidR="00D61323">
        <w:t>143</w:t>
      </w:r>
      <w:r w:rsidR="0000006B">
        <w:fldChar w:fldCharType="end"/>
      </w:r>
    </w:p>
    <w:p w14:paraId="055F1E89" w14:textId="77777777" w:rsidR="004F34C0" w:rsidRDefault="004F34C0">
      <w:pPr>
        <w:pStyle w:val="TOC2"/>
        <w:tabs>
          <w:tab w:val="left" w:pos="878"/>
        </w:tabs>
        <w:rPr>
          <w:rFonts w:ascii="Calibri" w:hAnsi="Calibri" w:cs="Times New Roman"/>
          <w:sz w:val="24"/>
        </w:rPr>
      </w:pPr>
      <w:r>
        <w:t>4.55</w:t>
      </w:r>
      <w:r>
        <w:rPr>
          <w:rFonts w:ascii="Calibri" w:hAnsi="Calibri" w:cs="Times New Roman"/>
          <w:sz w:val="24"/>
        </w:rPr>
        <w:tab/>
      </w:r>
      <w:r>
        <w:t>Surgical Drains Section  11537-8</w:t>
      </w:r>
      <w:r>
        <w:tab/>
      </w:r>
      <w:r w:rsidR="0000006B">
        <w:fldChar w:fldCharType="begin"/>
      </w:r>
      <w:r>
        <w:instrText xml:space="preserve"> PAGEREF _Toc163893651 \h </w:instrText>
      </w:r>
      <w:r w:rsidR="0000006B">
        <w:fldChar w:fldCharType="separate"/>
      </w:r>
      <w:r w:rsidR="00D61323">
        <w:t>144</w:t>
      </w:r>
      <w:r w:rsidR="0000006B">
        <w:fldChar w:fldCharType="end"/>
      </w:r>
    </w:p>
    <w:p w14:paraId="2D231748" w14:textId="77777777" w:rsidR="004F34C0" w:rsidRDefault="004F34C0">
      <w:pPr>
        <w:pStyle w:val="TOC2"/>
        <w:tabs>
          <w:tab w:val="left" w:pos="878"/>
        </w:tabs>
        <w:rPr>
          <w:rFonts w:ascii="Calibri" w:hAnsi="Calibri" w:cs="Times New Roman"/>
          <w:sz w:val="24"/>
        </w:rPr>
      </w:pPr>
      <w:r>
        <w:t>4.56</w:t>
      </w:r>
      <w:r>
        <w:rPr>
          <w:rFonts w:ascii="Calibri" w:hAnsi="Calibri" w:cs="Times New Roman"/>
          <w:sz w:val="24"/>
        </w:rPr>
        <w:tab/>
      </w:r>
      <w:r>
        <w:t>Vital Signs Section 8716-3</w:t>
      </w:r>
      <w:r>
        <w:tab/>
      </w:r>
      <w:r w:rsidR="0000006B">
        <w:fldChar w:fldCharType="begin"/>
      </w:r>
      <w:r>
        <w:instrText xml:space="preserve"> PAGEREF _Toc163893652 \h </w:instrText>
      </w:r>
      <w:r w:rsidR="0000006B">
        <w:fldChar w:fldCharType="separate"/>
      </w:r>
      <w:r w:rsidR="00D61323">
        <w:t>144</w:t>
      </w:r>
      <w:r w:rsidR="0000006B">
        <w:fldChar w:fldCharType="end"/>
      </w:r>
    </w:p>
    <w:p w14:paraId="3640F0C3" w14:textId="77777777" w:rsidR="004F34C0" w:rsidRDefault="004F34C0">
      <w:pPr>
        <w:pStyle w:val="TOC1"/>
        <w:tabs>
          <w:tab w:val="left" w:pos="351"/>
        </w:tabs>
        <w:rPr>
          <w:rFonts w:ascii="Calibri" w:hAnsi="Calibri" w:cs="Times New Roman"/>
          <w:caps w:val="0"/>
          <w:sz w:val="24"/>
        </w:rPr>
      </w:pPr>
      <w:r w:rsidRPr="00051E37">
        <w:rPr>
          <w:rFonts w:ascii="Arial" w:hAnsi="Arial"/>
        </w:rPr>
        <w:t>5</w:t>
      </w:r>
      <w:r>
        <w:rPr>
          <w:rFonts w:ascii="Calibri" w:hAnsi="Calibri" w:cs="Times New Roman"/>
          <w:caps w:val="0"/>
          <w:sz w:val="24"/>
        </w:rPr>
        <w:tab/>
      </w:r>
      <w:r>
        <w:t>Entry-level Templates</w:t>
      </w:r>
      <w:r>
        <w:tab/>
      </w:r>
      <w:r w:rsidR="0000006B">
        <w:fldChar w:fldCharType="begin"/>
      </w:r>
      <w:r>
        <w:instrText xml:space="preserve"> PAGEREF _Toc163893653 \h </w:instrText>
      </w:r>
      <w:r w:rsidR="0000006B">
        <w:fldChar w:fldCharType="separate"/>
      </w:r>
      <w:r w:rsidR="00D61323">
        <w:t>146</w:t>
      </w:r>
      <w:r w:rsidR="0000006B">
        <w:fldChar w:fldCharType="end"/>
      </w:r>
    </w:p>
    <w:p w14:paraId="746126E1" w14:textId="77777777" w:rsidR="004F34C0" w:rsidRDefault="004F34C0">
      <w:pPr>
        <w:pStyle w:val="TOC2"/>
        <w:tabs>
          <w:tab w:val="left" w:pos="754"/>
        </w:tabs>
        <w:rPr>
          <w:rFonts w:ascii="Calibri" w:hAnsi="Calibri" w:cs="Times New Roman"/>
          <w:sz w:val="24"/>
        </w:rPr>
      </w:pPr>
      <w:r>
        <w:t>5.1</w:t>
      </w:r>
      <w:r>
        <w:rPr>
          <w:rFonts w:ascii="Calibri" w:hAnsi="Calibri" w:cs="Times New Roman"/>
          <w:sz w:val="24"/>
        </w:rPr>
        <w:tab/>
      </w:r>
      <w:r>
        <w:t>Age Observation</w:t>
      </w:r>
      <w:r>
        <w:tab/>
      </w:r>
      <w:r w:rsidR="0000006B">
        <w:fldChar w:fldCharType="begin"/>
      </w:r>
      <w:r>
        <w:instrText xml:space="preserve"> PAGEREF _Toc163893654 \h </w:instrText>
      </w:r>
      <w:r w:rsidR="0000006B">
        <w:fldChar w:fldCharType="separate"/>
      </w:r>
      <w:r w:rsidR="00D61323">
        <w:t>146</w:t>
      </w:r>
      <w:r w:rsidR="0000006B">
        <w:fldChar w:fldCharType="end"/>
      </w:r>
    </w:p>
    <w:p w14:paraId="4E1D6EDD" w14:textId="77777777" w:rsidR="004F34C0" w:rsidRDefault="004F34C0">
      <w:pPr>
        <w:pStyle w:val="TOC2"/>
        <w:tabs>
          <w:tab w:val="left" w:pos="754"/>
        </w:tabs>
        <w:rPr>
          <w:rFonts w:ascii="Calibri" w:hAnsi="Calibri" w:cs="Times New Roman"/>
          <w:sz w:val="24"/>
        </w:rPr>
      </w:pPr>
      <w:r>
        <w:t>5.2</w:t>
      </w:r>
      <w:r>
        <w:rPr>
          <w:rFonts w:ascii="Calibri" w:hAnsi="Calibri" w:cs="Times New Roman"/>
          <w:sz w:val="24"/>
        </w:rPr>
        <w:tab/>
      </w:r>
      <w:r>
        <w:t>Alert Status Observation</w:t>
      </w:r>
      <w:r>
        <w:tab/>
      </w:r>
      <w:r w:rsidR="0000006B">
        <w:fldChar w:fldCharType="begin"/>
      </w:r>
      <w:r>
        <w:instrText xml:space="preserve"> PAGEREF _Toc163893655 \h </w:instrText>
      </w:r>
      <w:r w:rsidR="0000006B">
        <w:fldChar w:fldCharType="separate"/>
      </w:r>
      <w:r w:rsidR="00D61323">
        <w:t>147</w:t>
      </w:r>
      <w:r w:rsidR="0000006B">
        <w:fldChar w:fldCharType="end"/>
      </w:r>
    </w:p>
    <w:p w14:paraId="5A32E821" w14:textId="77777777" w:rsidR="004F34C0" w:rsidRDefault="004F34C0">
      <w:pPr>
        <w:pStyle w:val="TOC2"/>
        <w:tabs>
          <w:tab w:val="left" w:pos="754"/>
        </w:tabs>
        <w:rPr>
          <w:rFonts w:ascii="Calibri" w:hAnsi="Calibri" w:cs="Times New Roman"/>
          <w:sz w:val="24"/>
        </w:rPr>
      </w:pPr>
      <w:r>
        <w:t>5.3</w:t>
      </w:r>
      <w:r>
        <w:rPr>
          <w:rFonts w:ascii="Calibri" w:hAnsi="Calibri" w:cs="Times New Roman"/>
          <w:sz w:val="24"/>
        </w:rPr>
        <w:tab/>
      </w:r>
      <w:r>
        <w:t>Allergy Problem Act</w:t>
      </w:r>
      <w:r>
        <w:tab/>
      </w:r>
      <w:r w:rsidR="0000006B">
        <w:fldChar w:fldCharType="begin"/>
      </w:r>
      <w:r>
        <w:instrText xml:space="preserve"> PAGEREF _Toc163893656 \h </w:instrText>
      </w:r>
      <w:r w:rsidR="0000006B">
        <w:fldChar w:fldCharType="separate"/>
      </w:r>
      <w:r w:rsidR="00D61323">
        <w:t>148</w:t>
      </w:r>
      <w:r w:rsidR="0000006B">
        <w:fldChar w:fldCharType="end"/>
      </w:r>
    </w:p>
    <w:p w14:paraId="6E001DA4" w14:textId="77777777" w:rsidR="004F34C0" w:rsidRDefault="004F34C0">
      <w:pPr>
        <w:pStyle w:val="TOC2"/>
        <w:tabs>
          <w:tab w:val="left" w:pos="754"/>
        </w:tabs>
        <w:rPr>
          <w:rFonts w:ascii="Calibri" w:hAnsi="Calibri" w:cs="Times New Roman"/>
          <w:sz w:val="24"/>
        </w:rPr>
      </w:pPr>
      <w:r>
        <w:t>5.4</w:t>
      </w:r>
      <w:r>
        <w:rPr>
          <w:rFonts w:ascii="Calibri" w:hAnsi="Calibri" w:cs="Times New Roman"/>
          <w:sz w:val="24"/>
        </w:rPr>
        <w:tab/>
      </w:r>
      <w:r>
        <w:t>Allergy/Alert Observation</w:t>
      </w:r>
      <w:r>
        <w:tab/>
      </w:r>
      <w:r w:rsidR="0000006B">
        <w:fldChar w:fldCharType="begin"/>
      </w:r>
      <w:r>
        <w:instrText xml:space="preserve"> PAGEREF _Toc163893657 \h </w:instrText>
      </w:r>
      <w:r w:rsidR="0000006B">
        <w:fldChar w:fldCharType="separate"/>
      </w:r>
      <w:r w:rsidR="00D61323">
        <w:t>149</w:t>
      </w:r>
      <w:r w:rsidR="0000006B">
        <w:fldChar w:fldCharType="end"/>
      </w:r>
    </w:p>
    <w:p w14:paraId="157E0CC0" w14:textId="77777777" w:rsidR="004F34C0" w:rsidRDefault="004F34C0">
      <w:pPr>
        <w:pStyle w:val="TOC2"/>
        <w:tabs>
          <w:tab w:val="left" w:pos="754"/>
        </w:tabs>
        <w:rPr>
          <w:rFonts w:ascii="Calibri" w:hAnsi="Calibri" w:cs="Times New Roman"/>
          <w:sz w:val="24"/>
        </w:rPr>
      </w:pPr>
      <w:r>
        <w:t>5.5</w:t>
      </w:r>
      <w:r>
        <w:rPr>
          <w:rFonts w:ascii="Calibri" w:hAnsi="Calibri" w:cs="Times New Roman"/>
          <w:sz w:val="24"/>
        </w:rPr>
        <w:tab/>
      </w:r>
      <w:r>
        <w:t>Condition</w:t>
      </w:r>
      <w:r>
        <w:tab/>
      </w:r>
      <w:r w:rsidR="0000006B">
        <w:fldChar w:fldCharType="begin"/>
      </w:r>
      <w:r>
        <w:instrText xml:space="preserve"> PAGEREF _Toc163893658 \h </w:instrText>
      </w:r>
      <w:r w:rsidR="0000006B">
        <w:fldChar w:fldCharType="separate"/>
      </w:r>
      <w:r w:rsidR="00D61323">
        <w:t>154</w:t>
      </w:r>
      <w:r w:rsidR="0000006B">
        <w:fldChar w:fldCharType="end"/>
      </w:r>
    </w:p>
    <w:p w14:paraId="1FBBD215" w14:textId="77777777" w:rsidR="004F34C0" w:rsidRDefault="004F34C0">
      <w:pPr>
        <w:pStyle w:val="TOC2"/>
        <w:tabs>
          <w:tab w:val="left" w:pos="754"/>
        </w:tabs>
        <w:rPr>
          <w:rFonts w:ascii="Calibri" w:hAnsi="Calibri" w:cs="Times New Roman"/>
          <w:sz w:val="24"/>
        </w:rPr>
      </w:pPr>
      <w:r>
        <w:t>5.6</w:t>
      </w:r>
      <w:r>
        <w:rPr>
          <w:rFonts w:ascii="Calibri" w:hAnsi="Calibri" w:cs="Times New Roman"/>
          <w:sz w:val="24"/>
        </w:rPr>
        <w:tab/>
      </w:r>
      <w:r>
        <w:t>Condition Entry</w:t>
      </w:r>
      <w:r>
        <w:tab/>
      </w:r>
      <w:r w:rsidR="0000006B">
        <w:fldChar w:fldCharType="begin"/>
      </w:r>
      <w:r>
        <w:instrText xml:space="preserve"> PAGEREF _Toc163893659 \h </w:instrText>
      </w:r>
      <w:r w:rsidR="0000006B">
        <w:fldChar w:fldCharType="separate"/>
      </w:r>
      <w:r w:rsidR="00D61323">
        <w:t>155</w:t>
      </w:r>
      <w:r w:rsidR="0000006B">
        <w:fldChar w:fldCharType="end"/>
      </w:r>
    </w:p>
    <w:p w14:paraId="0377292E" w14:textId="77777777" w:rsidR="004F34C0" w:rsidRDefault="004F34C0">
      <w:pPr>
        <w:pStyle w:val="TOC2"/>
        <w:tabs>
          <w:tab w:val="left" w:pos="754"/>
        </w:tabs>
        <w:rPr>
          <w:rFonts w:ascii="Calibri" w:hAnsi="Calibri" w:cs="Times New Roman"/>
          <w:sz w:val="24"/>
        </w:rPr>
      </w:pPr>
      <w:r>
        <w:t>5.7</w:t>
      </w:r>
      <w:r>
        <w:rPr>
          <w:rFonts w:ascii="Calibri" w:hAnsi="Calibri" w:cs="Times New Roman"/>
          <w:sz w:val="24"/>
        </w:rPr>
        <w:tab/>
      </w:r>
      <w:r>
        <w:t>Discharge Diagnosis</w:t>
      </w:r>
      <w:r>
        <w:tab/>
      </w:r>
      <w:r w:rsidR="0000006B">
        <w:fldChar w:fldCharType="begin"/>
      </w:r>
      <w:r>
        <w:instrText xml:space="preserve"> PAGEREF _Toc163893660 \h </w:instrText>
      </w:r>
      <w:r w:rsidR="0000006B">
        <w:fldChar w:fldCharType="separate"/>
      </w:r>
      <w:r w:rsidR="00D61323">
        <w:t>158</w:t>
      </w:r>
      <w:r w:rsidR="0000006B">
        <w:fldChar w:fldCharType="end"/>
      </w:r>
    </w:p>
    <w:p w14:paraId="0D736A02" w14:textId="77777777" w:rsidR="004F34C0" w:rsidRDefault="004F34C0">
      <w:pPr>
        <w:pStyle w:val="TOC2"/>
        <w:tabs>
          <w:tab w:val="left" w:pos="754"/>
        </w:tabs>
        <w:rPr>
          <w:rFonts w:ascii="Calibri" w:hAnsi="Calibri" w:cs="Times New Roman"/>
          <w:sz w:val="24"/>
        </w:rPr>
      </w:pPr>
      <w:r>
        <w:t>5.8</w:t>
      </w:r>
      <w:r>
        <w:rPr>
          <w:rFonts w:ascii="Calibri" w:hAnsi="Calibri" w:cs="Times New Roman"/>
          <w:sz w:val="24"/>
        </w:rPr>
        <w:tab/>
      </w:r>
      <w:r>
        <w:t>Discharge Medication</w:t>
      </w:r>
      <w:r>
        <w:tab/>
      </w:r>
      <w:r w:rsidR="0000006B">
        <w:fldChar w:fldCharType="begin"/>
      </w:r>
      <w:r>
        <w:instrText xml:space="preserve"> PAGEREF _Toc163893661 \h </w:instrText>
      </w:r>
      <w:r w:rsidR="0000006B">
        <w:fldChar w:fldCharType="separate"/>
      </w:r>
      <w:r w:rsidR="00D61323">
        <w:t>158</w:t>
      </w:r>
      <w:r w:rsidR="0000006B">
        <w:fldChar w:fldCharType="end"/>
      </w:r>
    </w:p>
    <w:p w14:paraId="1FB68D38" w14:textId="77777777" w:rsidR="004F34C0" w:rsidRDefault="004F34C0">
      <w:pPr>
        <w:pStyle w:val="TOC2"/>
        <w:tabs>
          <w:tab w:val="left" w:pos="754"/>
        </w:tabs>
        <w:rPr>
          <w:rFonts w:ascii="Calibri" w:hAnsi="Calibri" w:cs="Times New Roman"/>
          <w:sz w:val="24"/>
        </w:rPr>
      </w:pPr>
      <w:r>
        <w:t>5.9</w:t>
      </w:r>
      <w:r>
        <w:rPr>
          <w:rFonts w:ascii="Calibri" w:hAnsi="Calibri" w:cs="Times New Roman"/>
          <w:sz w:val="24"/>
        </w:rPr>
        <w:tab/>
      </w:r>
      <w:r>
        <w:t>Drug Vehicle</w:t>
      </w:r>
      <w:r>
        <w:tab/>
      </w:r>
      <w:r w:rsidR="0000006B">
        <w:fldChar w:fldCharType="begin"/>
      </w:r>
      <w:r>
        <w:instrText xml:space="preserve"> PAGEREF _Toc163893662 \h </w:instrText>
      </w:r>
      <w:r w:rsidR="0000006B">
        <w:fldChar w:fldCharType="separate"/>
      </w:r>
      <w:r w:rsidR="00D61323">
        <w:t>159</w:t>
      </w:r>
      <w:r w:rsidR="0000006B">
        <w:fldChar w:fldCharType="end"/>
      </w:r>
    </w:p>
    <w:p w14:paraId="3954638D" w14:textId="77777777" w:rsidR="004F34C0" w:rsidRDefault="004F34C0">
      <w:pPr>
        <w:pStyle w:val="TOC2"/>
        <w:tabs>
          <w:tab w:val="left" w:pos="878"/>
        </w:tabs>
        <w:rPr>
          <w:rFonts w:ascii="Calibri" w:hAnsi="Calibri" w:cs="Times New Roman"/>
          <w:sz w:val="24"/>
        </w:rPr>
      </w:pPr>
      <w:r>
        <w:t>5.10</w:t>
      </w:r>
      <w:r>
        <w:rPr>
          <w:rFonts w:ascii="Calibri" w:hAnsi="Calibri" w:cs="Times New Roman"/>
          <w:sz w:val="24"/>
        </w:rPr>
        <w:tab/>
      </w:r>
      <w:r>
        <w:t>Episode Observation</w:t>
      </w:r>
      <w:r>
        <w:tab/>
      </w:r>
      <w:r w:rsidR="0000006B">
        <w:fldChar w:fldCharType="begin"/>
      </w:r>
      <w:r>
        <w:instrText xml:space="preserve"> PAGEREF _Toc163893663 \h </w:instrText>
      </w:r>
      <w:r w:rsidR="0000006B">
        <w:fldChar w:fldCharType="separate"/>
      </w:r>
      <w:r w:rsidR="00D61323">
        <w:t>159</w:t>
      </w:r>
      <w:r w:rsidR="0000006B">
        <w:fldChar w:fldCharType="end"/>
      </w:r>
    </w:p>
    <w:p w14:paraId="757BF9A0" w14:textId="77777777" w:rsidR="004F34C0" w:rsidRDefault="004F34C0">
      <w:pPr>
        <w:pStyle w:val="TOC2"/>
        <w:tabs>
          <w:tab w:val="left" w:pos="878"/>
        </w:tabs>
        <w:rPr>
          <w:rFonts w:ascii="Calibri" w:hAnsi="Calibri" w:cs="Times New Roman"/>
          <w:sz w:val="24"/>
        </w:rPr>
      </w:pPr>
      <w:r>
        <w:t>5.11</w:t>
      </w:r>
      <w:r>
        <w:rPr>
          <w:rFonts w:ascii="Calibri" w:hAnsi="Calibri" w:cs="Times New Roman"/>
          <w:sz w:val="24"/>
        </w:rPr>
        <w:tab/>
      </w:r>
      <w:r>
        <w:t>Health Status Observation</w:t>
      </w:r>
      <w:r>
        <w:tab/>
      </w:r>
      <w:r w:rsidR="0000006B">
        <w:fldChar w:fldCharType="begin"/>
      </w:r>
      <w:r>
        <w:instrText xml:space="preserve"> PAGEREF _Toc163893664 \h </w:instrText>
      </w:r>
      <w:r w:rsidR="0000006B">
        <w:fldChar w:fldCharType="separate"/>
      </w:r>
      <w:r w:rsidR="00D61323">
        <w:t>160</w:t>
      </w:r>
      <w:r w:rsidR="0000006B">
        <w:fldChar w:fldCharType="end"/>
      </w:r>
    </w:p>
    <w:p w14:paraId="3024746C" w14:textId="77777777" w:rsidR="004F34C0" w:rsidRDefault="004F34C0">
      <w:pPr>
        <w:pStyle w:val="TOC2"/>
        <w:tabs>
          <w:tab w:val="left" w:pos="878"/>
        </w:tabs>
        <w:rPr>
          <w:rFonts w:ascii="Calibri" w:hAnsi="Calibri" w:cs="Times New Roman"/>
          <w:sz w:val="24"/>
        </w:rPr>
      </w:pPr>
      <w:r>
        <w:t>5.12</w:t>
      </w:r>
      <w:r>
        <w:rPr>
          <w:rFonts w:ascii="Calibri" w:hAnsi="Calibri" w:cs="Times New Roman"/>
          <w:sz w:val="24"/>
        </w:rPr>
        <w:tab/>
      </w:r>
      <w:r>
        <w:t>Indication</w:t>
      </w:r>
      <w:r>
        <w:tab/>
      </w:r>
      <w:r w:rsidR="0000006B">
        <w:fldChar w:fldCharType="begin"/>
      </w:r>
      <w:r>
        <w:instrText xml:space="preserve"> PAGEREF _Toc163893665 \h </w:instrText>
      </w:r>
      <w:r w:rsidR="0000006B">
        <w:fldChar w:fldCharType="separate"/>
      </w:r>
      <w:r w:rsidR="00D61323">
        <w:t>161</w:t>
      </w:r>
      <w:r w:rsidR="0000006B">
        <w:fldChar w:fldCharType="end"/>
      </w:r>
    </w:p>
    <w:p w14:paraId="01933279" w14:textId="77777777" w:rsidR="004F34C0" w:rsidRDefault="004F34C0">
      <w:pPr>
        <w:pStyle w:val="TOC2"/>
        <w:tabs>
          <w:tab w:val="left" w:pos="878"/>
        </w:tabs>
        <w:rPr>
          <w:rFonts w:ascii="Calibri" w:hAnsi="Calibri" w:cs="Times New Roman"/>
          <w:sz w:val="24"/>
        </w:rPr>
      </w:pPr>
      <w:r>
        <w:t>5.13</w:t>
      </w:r>
      <w:r>
        <w:rPr>
          <w:rFonts w:ascii="Calibri" w:hAnsi="Calibri" w:cs="Times New Roman"/>
          <w:sz w:val="24"/>
        </w:rPr>
        <w:tab/>
      </w:r>
      <w:r>
        <w:t>Instructions</w:t>
      </w:r>
      <w:r>
        <w:tab/>
      </w:r>
      <w:r w:rsidR="0000006B">
        <w:fldChar w:fldCharType="begin"/>
      </w:r>
      <w:r>
        <w:instrText xml:space="preserve"> PAGEREF _Toc163893666 \h </w:instrText>
      </w:r>
      <w:r w:rsidR="0000006B">
        <w:fldChar w:fldCharType="separate"/>
      </w:r>
      <w:r w:rsidR="00D61323">
        <w:t>162</w:t>
      </w:r>
      <w:r w:rsidR="0000006B">
        <w:fldChar w:fldCharType="end"/>
      </w:r>
    </w:p>
    <w:p w14:paraId="0703FA44" w14:textId="77777777" w:rsidR="004F34C0" w:rsidRDefault="004F34C0">
      <w:pPr>
        <w:pStyle w:val="TOC2"/>
        <w:tabs>
          <w:tab w:val="left" w:pos="878"/>
        </w:tabs>
        <w:rPr>
          <w:rFonts w:ascii="Calibri" w:hAnsi="Calibri" w:cs="Times New Roman"/>
          <w:sz w:val="24"/>
        </w:rPr>
      </w:pPr>
      <w:r>
        <w:t>5.14</w:t>
      </w:r>
      <w:r>
        <w:rPr>
          <w:rFonts w:ascii="Calibri" w:hAnsi="Calibri" w:cs="Times New Roman"/>
          <w:sz w:val="24"/>
        </w:rPr>
        <w:tab/>
      </w:r>
      <w:r>
        <w:t>Medication Activity</w:t>
      </w:r>
      <w:r>
        <w:tab/>
      </w:r>
      <w:r w:rsidR="0000006B">
        <w:fldChar w:fldCharType="begin"/>
      </w:r>
      <w:r>
        <w:instrText xml:space="preserve"> PAGEREF _Toc163893667 \h </w:instrText>
      </w:r>
      <w:r w:rsidR="0000006B">
        <w:fldChar w:fldCharType="separate"/>
      </w:r>
      <w:r w:rsidR="00D61323">
        <w:t>162</w:t>
      </w:r>
      <w:r w:rsidR="0000006B">
        <w:fldChar w:fldCharType="end"/>
      </w:r>
    </w:p>
    <w:p w14:paraId="3EA4BFEC" w14:textId="77777777" w:rsidR="004F34C0" w:rsidRDefault="004F34C0">
      <w:pPr>
        <w:pStyle w:val="TOC2"/>
        <w:tabs>
          <w:tab w:val="left" w:pos="878"/>
        </w:tabs>
        <w:rPr>
          <w:rFonts w:ascii="Calibri" w:hAnsi="Calibri" w:cs="Times New Roman"/>
          <w:sz w:val="24"/>
        </w:rPr>
      </w:pPr>
      <w:r>
        <w:t>5.15</w:t>
      </w:r>
      <w:r>
        <w:rPr>
          <w:rFonts w:ascii="Calibri" w:hAnsi="Calibri" w:cs="Times New Roman"/>
          <w:sz w:val="24"/>
        </w:rPr>
        <w:tab/>
      </w:r>
      <w:r>
        <w:t>Medication Dispense</w:t>
      </w:r>
      <w:r>
        <w:tab/>
      </w:r>
      <w:r w:rsidR="0000006B">
        <w:fldChar w:fldCharType="begin"/>
      </w:r>
      <w:r>
        <w:instrText xml:space="preserve"> PAGEREF _Toc163893668 \h </w:instrText>
      </w:r>
      <w:r w:rsidR="0000006B">
        <w:fldChar w:fldCharType="separate"/>
      </w:r>
      <w:r w:rsidR="00D61323">
        <w:t>167</w:t>
      </w:r>
      <w:r w:rsidR="0000006B">
        <w:fldChar w:fldCharType="end"/>
      </w:r>
    </w:p>
    <w:p w14:paraId="51638F12" w14:textId="77777777" w:rsidR="004F34C0" w:rsidRDefault="004F34C0">
      <w:pPr>
        <w:pStyle w:val="TOC2"/>
        <w:tabs>
          <w:tab w:val="left" w:pos="878"/>
        </w:tabs>
        <w:rPr>
          <w:rFonts w:ascii="Calibri" w:hAnsi="Calibri" w:cs="Times New Roman"/>
          <w:sz w:val="24"/>
        </w:rPr>
      </w:pPr>
      <w:r>
        <w:t>5.16</w:t>
      </w:r>
      <w:r>
        <w:rPr>
          <w:rFonts w:ascii="Calibri" w:hAnsi="Calibri" w:cs="Times New Roman"/>
          <w:sz w:val="24"/>
        </w:rPr>
        <w:tab/>
      </w:r>
      <w:r>
        <w:t>Medication Information</w:t>
      </w:r>
      <w:r>
        <w:tab/>
      </w:r>
      <w:r w:rsidR="0000006B">
        <w:fldChar w:fldCharType="begin"/>
      </w:r>
      <w:r>
        <w:instrText xml:space="preserve"> PAGEREF _Toc163893669 \h </w:instrText>
      </w:r>
      <w:r w:rsidR="0000006B">
        <w:fldChar w:fldCharType="separate"/>
      </w:r>
      <w:r w:rsidR="00D61323">
        <w:t>168</w:t>
      </w:r>
      <w:r w:rsidR="0000006B">
        <w:fldChar w:fldCharType="end"/>
      </w:r>
    </w:p>
    <w:p w14:paraId="73748EE3" w14:textId="77777777" w:rsidR="004F34C0" w:rsidRDefault="004F34C0">
      <w:pPr>
        <w:pStyle w:val="TOC2"/>
        <w:tabs>
          <w:tab w:val="left" w:pos="878"/>
        </w:tabs>
        <w:rPr>
          <w:rFonts w:ascii="Calibri" w:hAnsi="Calibri" w:cs="Times New Roman"/>
          <w:sz w:val="24"/>
        </w:rPr>
      </w:pPr>
      <w:r>
        <w:t>5.17</w:t>
      </w:r>
      <w:r>
        <w:rPr>
          <w:rFonts w:ascii="Calibri" w:hAnsi="Calibri" w:cs="Times New Roman"/>
          <w:sz w:val="24"/>
        </w:rPr>
        <w:tab/>
      </w:r>
      <w:r>
        <w:t>Medication Supply Order</w:t>
      </w:r>
      <w:r>
        <w:tab/>
      </w:r>
      <w:r w:rsidR="0000006B">
        <w:fldChar w:fldCharType="begin"/>
      </w:r>
      <w:r>
        <w:instrText xml:space="preserve"> PAGEREF _Toc163893670 \h </w:instrText>
      </w:r>
      <w:r w:rsidR="0000006B">
        <w:fldChar w:fldCharType="separate"/>
      </w:r>
      <w:r w:rsidR="00D61323">
        <w:t>169</w:t>
      </w:r>
      <w:r w:rsidR="0000006B">
        <w:fldChar w:fldCharType="end"/>
      </w:r>
    </w:p>
    <w:p w14:paraId="599A8323" w14:textId="77777777" w:rsidR="004F34C0" w:rsidRDefault="004F34C0">
      <w:pPr>
        <w:pStyle w:val="TOC2"/>
        <w:tabs>
          <w:tab w:val="left" w:pos="878"/>
        </w:tabs>
        <w:rPr>
          <w:rFonts w:ascii="Calibri" w:hAnsi="Calibri" w:cs="Times New Roman"/>
          <w:sz w:val="24"/>
        </w:rPr>
      </w:pPr>
      <w:r>
        <w:t>5.18</w:t>
      </w:r>
      <w:r>
        <w:rPr>
          <w:rFonts w:ascii="Calibri" w:hAnsi="Calibri" w:cs="Times New Roman"/>
          <w:sz w:val="24"/>
        </w:rPr>
        <w:tab/>
      </w:r>
      <w:r>
        <w:t>Medication Use – None Known</w:t>
      </w:r>
      <w:r>
        <w:tab/>
      </w:r>
      <w:r w:rsidR="0000006B">
        <w:fldChar w:fldCharType="begin"/>
      </w:r>
      <w:r>
        <w:instrText xml:space="preserve"> PAGEREF _Toc163893671 \h </w:instrText>
      </w:r>
      <w:r w:rsidR="0000006B">
        <w:fldChar w:fldCharType="separate"/>
      </w:r>
      <w:r w:rsidR="00D61323">
        <w:t>169</w:t>
      </w:r>
      <w:r w:rsidR="0000006B">
        <w:fldChar w:fldCharType="end"/>
      </w:r>
    </w:p>
    <w:p w14:paraId="17A5CC7B" w14:textId="77777777" w:rsidR="004F34C0" w:rsidRDefault="004F34C0">
      <w:pPr>
        <w:pStyle w:val="TOC2"/>
        <w:tabs>
          <w:tab w:val="left" w:pos="878"/>
        </w:tabs>
        <w:rPr>
          <w:rFonts w:ascii="Calibri" w:hAnsi="Calibri" w:cs="Times New Roman"/>
          <w:sz w:val="24"/>
        </w:rPr>
      </w:pPr>
      <w:r>
        <w:t>5.19</w:t>
      </w:r>
      <w:r>
        <w:rPr>
          <w:rFonts w:ascii="Calibri" w:hAnsi="Calibri" w:cs="Times New Roman"/>
          <w:sz w:val="24"/>
        </w:rPr>
        <w:tab/>
      </w:r>
      <w:r>
        <w:t>Precondition for Substance Administration</w:t>
      </w:r>
      <w:r>
        <w:tab/>
      </w:r>
      <w:r w:rsidR="0000006B">
        <w:fldChar w:fldCharType="begin"/>
      </w:r>
      <w:r>
        <w:instrText xml:space="preserve"> PAGEREF _Toc163893672 \h </w:instrText>
      </w:r>
      <w:r w:rsidR="0000006B">
        <w:fldChar w:fldCharType="separate"/>
      </w:r>
      <w:r w:rsidR="00D61323">
        <w:t>170</w:t>
      </w:r>
      <w:r w:rsidR="0000006B">
        <w:fldChar w:fldCharType="end"/>
      </w:r>
    </w:p>
    <w:p w14:paraId="4EA23A56" w14:textId="77777777" w:rsidR="004F34C0" w:rsidRDefault="004F34C0">
      <w:pPr>
        <w:pStyle w:val="TOC2"/>
        <w:tabs>
          <w:tab w:val="left" w:pos="878"/>
        </w:tabs>
        <w:rPr>
          <w:rFonts w:ascii="Calibri" w:hAnsi="Calibri" w:cs="Times New Roman"/>
          <w:sz w:val="24"/>
        </w:rPr>
      </w:pPr>
      <w:r>
        <w:lastRenderedPageBreak/>
        <w:t>5.20</w:t>
      </w:r>
      <w:r>
        <w:rPr>
          <w:rFonts w:ascii="Calibri" w:hAnsi="Calibri" w:cs="Times New Roman"/>
          <w:sz w:val="24"/>
        </w:rPr>
        <w:tab/>
      </w:r>
      <w:r>
        <w:t>Problem Status</w:t>
      </w:r>
      <w:r>
        <w:tab/>
      </w:r>
      <w:r w:rsidR="0000006B">
        <w:fldChar w:fldCharType="begin"/>
      </w:r>
      <w:r>
        <w:instrText xml:space="preserve"> PAGEREF _Toc163893673 \h </w:instrText>
      </w:r>
      <w:r w:rsidR="0000006B">
        <w:fldChar w:fldCharType="separate"/>
      </w:r>
      <w:r w:rsidR="00D61323">
        <w:t>170</w:t>
      </w:r>
      <w:r w:rsidR="0000006B">
        <w:fldChar w:fldCharType="end"/>
      </w:r>
    </w:p>
    <w:p w14:paraId="40A4E32A" w14:textId="77777777" w:rsidR="004F34C0" w:rsidRDefault="004F34C0">
      <w:pPr>
        <w:pStyle w:val="TOC2"/>
        <w:tabs>
          <w:tab w:val="left" w:pos="878"/>
        </w:tabs>
        <w:rPr>
          <w:rFonts w:ascii="Calibri" w:hAnsi="Calibri" w:cs="Times New Roman"/>
          <w:sz w:val="24"/>
        </w:rPr>
      </w:pPr>
      <w:r>
        <w:t>5.21</w:t>
      </w:r>
      <w:r>
        <w:rPr>
          <w:rFonts w:ascii="Calibri" w:hAnsi="Calibri" w:cs="Times New Roman"/>
          <w:sz w:val="24"/>
        </w:rPr>
        <w:tab/>
      </w:r>
      <w:r>
        <w:t>Procedure Activity Act</w:t>
      </w:r>
      <w:r>
        <w:tab/>
      </w:r>
      <w:r w:rsidR="0000006B">
        <w:fldChar w:fldCharType="begin"/>
      </w:r>
      <w:r>
        <w:instrText xml:space="preserve"> PAGEREF _Toc163893674 \h </w:instrText>
      </w:r>
      <w:r w:rsidR="0000006B">
        <w:fldChar w:fldCharType="separate"/>
      </w:r>
      <w:r w:rsidR="00D61323">
        <w:t>171</w:t>
      </w:r>
      <w:r w:rsidR="0000006B">
        <w:fldChar w:fldCharType="end"/>
      </w:r>
    </w:p>
    <w:p w14:paraId="10AB87A5" w14:textId="77777777" w:rsidR="004F34C0" w:rsidRDefault="004F34C0">
      <w:pPr>
        <w:pStyle w:val="TOC2"/>
        <w:tabs>
          <w:tab w:val="left" w:pos="878"/>
        </w:tabs>
        <w:rPr>
          <w:rFonts w:ascii="Calibri" w:hAnsi="Calibri" w:cs="Times New Roman"/>
          <w:sz w:val="24"/>
        </w:rPr>
      </w:pPr>
      <w:r>
        <w:t>5.22</w:t>
      </w:r>
      <w:r>
        <w:rPr>
          <w:rFonts w:ascii="Calibri" w:hAnsi="Calibri" w:cs="Times New Roman"/>
          <w:sz w:val="24"/>
        </w:rPr>
        <w:tab/>
      </w:r>
      <w:r>
        <w:t>Procedure Activity Observation</w:t>
      </w:r>
      <w:r>
        <w:tab/>
      </w:r>
      <w:r w:rsidR="0000006B">
        <w:fldChar w:fldCharType="begin"/>
      </w:r>
      <w:r>
        <w:instrText xml:space="preserve"> PAGEREF _Toc163893675 \h </w:instrText>
      </w:r>
      <w:r w:rsidR="0000006B">
        <w:fldChar w:fldCharType="separate"/>
      </w:r>
      <w:r w:rsidR="00D61323">
        <w:t>175</w:t>
      </w:r>
      <w:r w:rsidR="0000006B">
        <w:fldChar w:fldCharType="end"/>
      </w:r>
    </w:p>
    <w:p w14:paraId="1F7F8010" w14:textId="77777777" w:rsidR="004F34C0" w:rsidRDefault="004F34C0">
      <w:pPr>
        <w:pStyle w:val="TOC2"/>
        <w:tabs>
          <w:tab w:val="left" w:pos="878"/>
        </w:tabs>
        <w:rPr>
          <w:rFonts w:ascii="Calibri" w:hAnsi="Calibri" w:cs="Times New Roman"/>
          <w:sz w:val="24"/>
        </w:rPr>
      </w:pPr>
      <w:r>
        <w:t>5.23</w:t>
      </w:r>
      <w:r>
        <w:rPr>
          <w:rFonts w:ascii="Calibri" w:hAnsi="Calibri" w:cs="Times New Roman"/>
          <w:sz w:val="24"/>
        </w:rPr>
        <w:tab/>
      </w:r>
      <w:r>
        <w:t>Procedure Activity Procedure</w:t>
      </w:r>
      <w:r>
        <w:tab/>
      </w:r>
      <w:r w:rsidR="0000006B">
        <w:fldChar w:fldCharType="begin"/>
      </w:r>
      <w:r>
        <w:instrText xml:space="preserve"> PAGEREF _Toc163893676 \h </w:instrText>
      </w:r>
      <w:r w:rsidR="0000006B">
        <w:fldChar w:fldCharType="separate"/>
      </w:r>
      <w:r w:rsidR="00D61323">
        <w:t>177</w:t>
      </w:r>
      <w:r w:rsidR="0000006B">
        <w:fldChar w:fldCharType="end"/>
      </w:r>
    </w:p>
    <w:p w14:paraId="7960A559" w14:textId="77777777" w:rsidR="004F34C0" w:rsidRDefault="004F34C0">
      <w:pPr>
        <w:pStyle w:val="TOC2"/>
        <w:tabs>
          <w:tab w:val="left" w:pos="878"/>
        </w:tabs>
        <w:rPr>
          <w:rFonts w:ascii="Calibri" w:hAnsi="Calibri" w:cs="Times New Roman"/>
          <w:sz w:val="24"/>
        </w:rPr>
      </w:pPr>
      <w:r>
        <w:t>5.24</w:t>
      </w:r>
      <w:r>
        <w:rPr>
          <w:rFonts w:ascii="Calibri" w:hAnsi="Calibri" w:cs="Times New Roman"/>
          <w:sz w:val="24"/>
        </w:rPr>
        <w:tab/>
      </w:r>
      <w:r>
        <w:t>Product Instance</w:t>
      </w:r>
      <w:r>
        <w:tab/>
      </w:r>
      <w:r w:rsidR="0000006B">
        <w:fldChar w:fldCharType="begin"/>
      </w:r>
      <w:r>
        <w:instrText xml:space="preserve"> PAGEREF _Toc163893677 \h </w:instrText>
      </w:r>
      <w:r w:rsidR="0000006B">
        <w:fldChar w:fldCharType="separate"/>
      </w:r>
      <w:r w:rsidR="00D61323">
        <w:t>181</w:t>
      </w:r>
      <w:r w:rsidR="0000006B">
        <w:fldChar w:fldCharType="end"/>
      </w:r>
    </w:p>
    <w:p w14:paraId="0BB448BD" w14:textId="77777777" w:rsidR="004F34C0" w:rsidRDefault="004F34C0">
      <w:pPr>
        <w:pStyle w:val="TOC2"/>
        <w:tabs>
          <w:tab w:val="left" w:pos="878"/>
        </w:tabs>
        <w:rPr>
          <w:rFonts w:ascii="Calibri" w:hAnsi="Calibri" w:cs="Times New Roman"/>
          <w:sz w:val="24"/>
        </w:rPr>
      </w:pPr>
      <w:r>
        <w:t>5.25</w:t>
      </w:r>
      <w:r>
        <w:rPr>
          <w:rFonts w:ascii="Calibri" w:hAnsi="Calibri" w:cs="Times New Roman"/>
          <w:sz w:val="24"/>
        </w:rPr>
        <w:tab/>
      </w:r>
      <w:r>
        <w:t>Reaction Observation</w:t>
      </w:r>
      <w:r>
        <w:tab/>
      </w:r>
      <w:r w:rsidR="0000006B">
        <w:fldChar w:fldCharType="begin"/>
      </w:r>
      <w:r>
        <w:instrText xml:space="preserve"> PAGEREF _Toc163893678 \h </w:instrText>
      </w:r>
      <w:r w:rsidR="0000006B">
        <w:fldChar w:fldCharType="separate"/>
      </w:r>
      <w:r w:rsidR="00D61323">
        <w:t>182</w:t>
      </w:r>
      <w:r w:rsidR="0000006B">
        <w:fldChar w:fldCharType="end"/>
      </w:r>
    </w:p>
    <w:p w14:paraId="1E572273" w14:textId="77777777" w:rsidR="004F34C0" w:rsidRDefault="004F34C0">
      <w:pPr>
        <w:pStyle w:val="TOC2"/>
        <w:tabs>
          <w:tab w:val="left" w:pos="878"/>
        </w:tabs>
        <w:rPr>
          <w:rFonts w:ascii="Calibri" w:hAnsi="Calibri" w:cs="Times New Roman"/>
          <w:sz w:val="24"/>
        </w:rPr>
      </w:pPr>
      <w:r>
        <w:t>5.26</w:t>
      </w:r>
      <w:r>
        <w:rPr>
          <w:rFonts w:ascii="Calibri" w:hAnsi="Calibri" w:cs="Times New Roman"/>
          <w:sz w:val="24"/>
        </w:rPr>
        <w:tab/>
      </w:r>
      <w:r>
        <w:t>Result Organizer</w:t>
      </w:r>
      <w:r>
        <w:tab/>
      </w:r>
      <w:r w:rsidR="0000006B">
        <w:fldChar w:fldCharType="begin"/>
      </w:r>
      <w:r>
        <w:instrText xml:space="preserve"> PAGEREF _Toc163893679 \h </w:instrText>
      </w:r>
      <w:r w:rsidR="0000006B">
        <w:fldChar w:fldCharType="separate"/>
      </w:r>
      <w:r w:rsidR="00D61323">
        <w:t>183</w:t>
      </w:r>
      <w:r w:rsidR="0000006B">
        <w:fldChar w:fldCharType="end"/>
      </w:r>
    </w:p>
    <w:p w14:paraId="0FD15A91" w14:textId="77777777" w:rsidR="004F34C0" w:rsidRDefault="004F34C0">
      <w:pPr>
        <w:pStyle w:val="TOC2"/>
        <w:tabs>
          <w:tab w:val="left" w:pos="878"/>
        </w:tabs>
        <w:rPr>
          <w:rFonts w:ascii="Calibri" w:hAnsi="Calibri" w:cs="Times New Roman"/>
          <w:sz w:val="24"/>
        </w:rPr>
      </w:pPr>
      <w:r>
        <w:t>5.27</w:t>
      </w:r>
      <w:r>
        <w:rPr>
          <w:rFonts w:ascii="Calibri" w:hAnsi="Calibri" w:cs="Times New Roman"/>
          <w:sz w:val="24"/>
        </w:rPr>
        <w:tab/>
      </w:r>
      <w:r>
        <w:t>Result Observation</w:t>
      </w:r>
      <w:r>
        <w:tab/>
      </w:r>
      <w:r w:rsidR="0000006B">
        <w:fldChar w:fldCharType="begin"/>
      </w:r>
      <w:r>
        <w:instrText xml:space="preserve"> PAGEREF _Toc163893680 \h </w:instrText>
      </w:r>
      <w:r w:rsidR="0000006B">
        <w:fldChar w:fldCharType="separate"/>
      </w:r>
      <w:r w:rsidR="00D61323">
        <w:t>187</w:t>
      </w:r>
      <w:r w:rsidR="0000006B">
        <w:fldChar w:fldCharType="end"/>
      </w:r>
    </w:p>
    <w:p w14:paraId="6D8C1669" w14:textId="77777777" w:rsidR="004F34C0" w:rsidRDefault="004F34C0">
      <w:pPr>
        <w:pStyle w:val="TOC2"/>
        <w:tabs>
          <w:tab w:val="left" w:pos="878"/>
        </w:tabs>
        <w:rPr>
          <w:rFonts w:ascii="Calibri" w:hAnsi="Calibri" w:cs="Times New Roman"/>
          <w:sz w:val="24"/>
        </w:rPr>
      </w:pPr>
      <w:r>
        <w:t>5.28</w:t>
      </w:r>
      <w:r>
        <w:rPr>
          <w:rFonts w:ascii="Calibri" w:hAnsi="Calibri" w:cs="Times New Roman"/>
          <w:sz w:val="24"/>
        </w:rPr>
        <w:tab/>
      </w:r>
      <w:r>
        <w:t>Service Delivery Location</w:t>
      </w:r>
      <w:r>
        <w:tab/>
      </w:r>
      <w:r w:rsidR="0000006B">
        <w:fldChar w:fldCharType="begin"/>
      </w:r>
      <w:r>
        <w:instrText xml:space="preserve"> PAGEREF _Toc163893681 \h </w:instrText>
      </w:r>
      <w:r w:rsidR="0000006B">
        <w:fldChar w:fldCharType="separate"/>
      </w:r>
      <w:r w:rsidR="00D61323">
        <w:t>190</w:t>
      </w:r>
      <w:r w:rsidR="0000006B">
        <w:fldChar w:fldCharType="end"/>
      </w:r>
    </w:p>
    <w:p w14:paraId="32449AA7" w14:textId="77777777" w:rsidR="004F34C0" w:rsidRDefault="004F34C0">
      <w:pPr>
        <w:pStyle w:val="TOC2"/>
        <w:tabs>
          <w:tab w:val="left" w:pos="878"/>
        </w:tabs>
        <w:rPr>
          <w:rFonts w:ascii="Calibri" w:hAnsi="Calibri" w:cs="Times New Roman"/>
          <w:sz w:val="24"/>
        </w:rPr>
      </w:pPr>
      <w:r>
        <w:t>5.29</w:t>
      </w:r>
      <w:r>
        <w:rPr>
          <w:rFonts w:ascii="Calibri" w:hAnsi="Calibri" w:cs="Times New Roman"/>
          <w:sz w:val="24"/>
        </w:rPr>
        <w:tab/>
      </w:r>
      <w:r>
        <w:t>Severity Observation</w:t>
      </w:r>
      <w:r>
        <w:tab/>
      </w:r>
      <w:r w:rsidR="0000006B">
        <w:fldChar w:fldCharType="begin"/>
      </w:r>
      <w:r>
        <w:instrText xml:space="preserve"> PAGEREF _Toc163893682 \h </w:instrText>
      </w:r>
      <w:r w:rsidR="0000006B">
        <w:fldChar w:fldCharType="separate"/>
      </w:r>
      <w:r w:rsidR="00D61323">
        <w:t>191</w:t>
      </w:r>
      <w:r w:rsidR="0000006B">
        <w:fldChar w:fldCharType="end"/>
      </w:r>
    </w:p>
    <w:p w14:paraId="0CEDD0B6" w14:textId="77777777" w:rsidR="004F34C0" w:rsidRDefault="004F34C0">
      <w:pPr>
        <w:pStyle w:val="TOC2"/>
        <w:tabs>
          <w:tab w:val="left" w:pos="878"/>
        </w:tabs>
        <w:rPr>
          <w:rFonts w:ascii="Calibri" w:hAnsi="Calibri" w:cs="Times New Roman"/>
          <w:sz w:val="24"/>
        </w:rPr>
      </w:pPr>
      <w:r>
        <w:t>5.30</w:t>
      </w:r>
      <w:r>
        <w:rPr>
          <w:rFonts w:ascii="Calibri" w:hAnsi="Calibri" w:cs="Times New Roman"/>
          <w:sz w:val="24"/>
        </w:rPr>
        <w:tab/>
      </w:r>
      <w:r>
        <w:t>Vital Signs Organizer</w:t>
      </w:r>
      <w:r>
        <w:tab/>
      </w:r>
      <w:r w:rsidR="0000006B">
        <w:fldChar w:fldCharType="begin"/>
      </w:r>
      <w:r>
        <w:instrText xml:space="preserve"> PAGEREF _Toc163893683 \h </w:instrText>
      </w:r>
      <w:r w:rsidR="0000006B">
        <w:fldChar w:fldCharType="separate"/>
      </w:r>
      <w:r w:rsidR="00D61323">
        <w:t>192</w:t>
      </w:r>
      <w:r w:rsidR="0000006B">
        <w:fldChar w:fldCharType="end"/>
      </w:r>
    </w:p>
    <w:p w14:paraId="1A6C9A01" w14:textId="77777777" w:rsidR="004F34C0" w:rsidRDefault="004F34C0">
      <w:pPr>
        <w:pStyle w:val="TOC2"/>
        <w:tabs>
          <w:tab w:val="left" w:pos="878"/>
        </w:tabs>
        <w:rPr>
          <w:rFonts w:ascii="Calibri" w:hAnsi="Calibri" w:cs="Times New Roman"/>
          <w:sz w:val="24"/>
        </w:rPr>
      </w:pPr>
      <w:r>
        <w:t>5.31</w:t>
      </w:r>
      <w:r>
        <w:rPr>
          <w:rFonts w:ascii="Calibri" w:hAnsi="Calibri" w:cs="Times New Roman"/>
          <w:sz w:val="24"/>
        </w:rPr>
        <w:tab/>
      </w:r>
      <w:r>
        <w:t>Vital Sign Observation</w:t>
      </w:r>
      <w:r>
        <w:tab/>
      </w:r>
      <w:r w:rsidR="0000006B">
        <w:fldChar w:fldCharType="begin"/>
      </w:r>
      <w:r>
        <w:instrText xml:space="preserve"> PAGEREF _Toc163893684 \h </w:instrText>
      </w:r>
      <w:r w:rsidR="0000006B">
        <w:fldChar w:fldCharType="separate"/>
      </w:r>
      <w:r w:rsidR="00D61323">
        <w:t>193</w:t>
      </w:r>
      <w:r w:rsidR="0000006B">
        <w:fldChar w:fldCharType="end"/>
      </w:r>
    </w:p>
    <w:p w14:paraId="535CE191" w14:textId="77777777" w:rsidR="004F34C0" w:rsidRDefault="004F34C0">
      <w:pPr>
        <w:pStyle w:val="TOC1"/>
        <w:tabs>
          <w:tab w:val="left" w:pos="351"/>
        </w:tabs>
        <w:rPr>
          <w:rFonts w:ascii="Calibri" w:hAnsi="Calibri" w:cs="Times New Roman"/>
          <w:caps w:val="0"/>
          <w:sz w:val="24"/>
        </w:rPr>
      </w:pPr>
      <w:r w:rsidRPr="00051E37">
        <w:rPr>
          <w:rFonts w:ascii="Arial" w:hAnsi="Arial"/>
        </w:rPr>
        <w:t>6</w:t>
      </w:r>
      <w:r>
        <w:rPr>
          <w:rFonts w:ascii="Calibri" w:hAnsi="Calibri" w:cs="Times New Roman"/>
          <w:caps w:val="0"/>
          <w:sz w:val="24"/>
        </w:rPr>
        <w:tab/>
      </w:r>
      <w:r>
        <w:t>References</w:t>
      </w:r>
      <w:r>
        <w:tab/>
      </w:r>
      <w:r w:rsidR="0000006B">
        <w:fldChar w:fldCharType="begin"/>
      </w:r>
      <w:r>
        <w:instrText xml:space="preserve"> PAGEREF _Toc163893685 \h </w:instrText>
      </w:r>
      <w:r w:rsidR="0000006B">
        <w:fldChar w:fldCharType="separate"/>
      </w:r>
      <w:r w:rsidR="00D61323">
        <w:t>195</w:t>
      </w:r>
      <w:r w:rsidR="0000006B">
        <w:fldChar w:fldCharType="end"/>
      </w:r>
    </w:p>
    <w:p w14:paraId="2D466346" w14:textId="77777777" w:rsidR="004F34C0" w:rsidRDefault="004F34C0">
      <w:pPr>
        <w:pStyle w:val="TOC1"/>
        <w:tabs>
          <w:tab w:val="left" w:pos="1760"/>
        </w:tabs>
        <w:rPr>
          <w:rFonts w:ascii="Calibri" w:hAnsi="Calibri" w:cs="Times New Roman"/>
          <w:caps w:val="0"/>
          <w:sz w:val="24"/>
        </w:rPr>
      </w:pPr>
      <w:r w:rsidRPr="00051E37">
        <w:t>Appendix A —</w:t>
      </w:r>
      <w:r>
        <w:rPr>
          <w:rFonts w:ascii="Calibri" w:hAnsi="Calibri" w:cs="Times New Roman"/>
          <w:caps w:val="0"/>
          <w:sz w:val="24"/>
        </w:rPr>
        <w:tab/>
      </w:r>
      <w:r>
        <w:t>Acronyms and Abbreviations</w:t>
      </w:r>
      <w:r>
        <w:tab/>
      </w:r>
      <w:r w:rsidR="0000006B">
        <w:fldChar w:fldCharType="begin"/>
      </w:r>
      <w:r>
        <w:instrText xml:space="preserve"> PAGEREF _Toc163893686 \h </w:instrText>
      </w:r>
      <w:r w:rsidR="0000006B">
        <w:fldChar w:fldCharType="separate"/>
      </w:r>
      <w:r w:rsidR="00D61323">
        <w:t>196</w:t>
      </w:r>
      <w:r w:rsidR="0000006B">
        <w:fldChar w:fldCharType="end"/>
      </w:r>
    </w:p>
    <w:p w14:paraId="005B47FB" w14:textId="77777777" w:rsidR="004F34C0" w:rsidRDefault="004F34C0">
      <w:pPr>
        <w:pStyle w:val="TOC1"/>
        <w:tabs>
          <w:tab w:val="left" w:pos="1764"/>
        </w:tabs>
        <w:rPr>
          <w:rFonts w:ascii="Calibri" w:hAnsi="Calibri" w:cs="Times New Roman"/>
          <w:caps w:val="0"/>
          <w:sz w:val="24"/>
        </w:rPr>
      </w:pPr>
      <w:r w:rsidRPr="00051E37">
        <w:t>Appendix B —</w:t>
      </w:r>
      <w:r>
        <w:rPr>
          <w:rFonts w:ascii="Calibri" w:hAnsi="Calibri" w:cs="Times New Roman"/>
          <w:caps w:val="0"/>
          <w:sz w:val="24"/>
        </w:rPr>
        <w:tab/>
      </w:r>
      <w:r>
        <w:t>Changes From Previous Guides</w:t>
      </w:r>
      <w:r>
        <w:tab/>
      </w:r>
      <w:r w:rsidR="0000006B">
        <w:fldChar w:fldCharType="begin"/>
      </w:r>
      <w:r>
        <w:instrText xml:space="preserve"> PAGEREF _Toc163893687 \h </w:instrText>
      </w:r>
      <w:r w:rsidR="0000006B">
        <w:fldChar w:fldCharType="separate"/>
      </w:r>
      <w:r w:rsidR="00D61323">
        <w:t>198</w:t>
      </w:r>
      <w:r w:rsidR="0000006B">
        <w:fldChar w:fldCharType="end"/>
      </w:r>
    </w:p>
    <w:p w14:paraId="48E5099A" w14:textId="77777777" w:rsidR="004F34C0" w:rsidRDefault="004F34C0">
      <w:pPr>
        <w:pStyle w:val="TOC1"/>
        <w:tabs>
          <w:tab w:val="left" w:pos="1764"/>
        </w:tabs>
        <w:rPr>
          <w:rFonts w:ascii="Calibri" w:hAnsi="Calibri" w:cs="Times New Roman"/>
          <w:caps w:val="0"/>
          <w:sz w:val="24"/>
        </w:rPr>
      </w:pPr>
      <w:r w:rsidRPr="00051E37">
        <w:t>Appendix C —</w:t>
      </w:r>
      <w:r>
        <w:rPr>
          <w:rFonts w:ascii="Calibri" w:hAnsi="Calibri" w:cs="Times New Roman"/>
          <w:caps w:val="0"/>
          <w:sz w:val="24"/>
        </w:rPr>
        <w:tab/>
      </w:r>
      <w:r>
        <w:t>Template IDs in This Guide</w:t>
      </w:r>
      <w:r>
        <w:tab/>
      </w:r>
      <w:r w:rsidR="0000006B">
        <w:fldChar w:fldCharType="begin"/>
      </w:r>
      <w:r>
        <w:instrText xml:space="preserve"> PAGEREF _Toc163893688 \h </w:instrText>
      </w:r>
      <w:r w:rsidR="0000006B">
        <w:fldChar w:fldCharType="separate"/>
      </w:r>
      <w:r w:rsidR="00D61323">
        <w:t>213</w:t>
      </w:r>
      <w:r w:rsidR="0000006B">
        <w:fldChar w:fldCharType="end"/>
      </w:r>
    </w:p>
    <w:p w14:paraId="15AE333D" w14:textId="77777777" w:rsidR="004F34C0" w:rsidRDefault="004F34C0">
      <w:pPr>
        <w:pStyle w:val="TOC1"/>
        <w:tabs>
          <w:tab w:val="left" w:pos="1776"/>
        </w:tabs>
        <w:rPr>
          <w:rFonts w:ascii="Calibri" w:hAnsi="Calibri" w:cs="Times New Roman"/>
          <w:caps w:val="0"/>
          <w:sz w:val="24"/>
        </w:rPr>
      </w:pPr>
      <w:r w:rsidRPr="00051E37">
        <w:t>Appendix D —</w:t>
      </w:r>
      <w:r>
        <w:rPr>
          <w:rFonts w:ascii="Calibri" w:hAnsi="Calibri" w:cs="Times New Roman"/>
          <w:caps w:val="0"/>
          <w:sz w:val="24"/>
        </w:rPr>
        <w:tab/>
      </w:r>
      <w:r>
        <w:t>Value Sets in This Guide</w:t>
      </w:r>
      <w:r>
        <w:tab/>
      </w:r>
      <w:r w:rsidR="0000006B">
        <w:fldChar w:fldCharType="begin"/>
      </w:r>
      <w:r>
        <w:instrText xml:space="preserve"> PAGEREF _Toc163893689 \h </w:instrText>
      </w:r>
      <w:r w:rsidR="0000006B">
        <w:fldChar w:fldCharType="separate"/>
      </w:r>
      <w:r w:rsidR="00D61323">
        <w:t>214</w:t>
      </w:r>
      <w:r w:rsidR="0000006B">
        <w:fldChar w:fldCharType="end"/>
      </w:r>
    </w:p>
    <w:p w14:paraId="56F0684D" w14:textId="77777777" w:rsidR="004F34C0" w:rsidRDefault="004F34C0">
      <w:pPr>
        <w:pStyle w:val="TOC1"/>
        <w:tabs>
          <w:tab w:val="left" w:pos="1760"/>
        </w:tabs>
        <w:rPr>
          <w:rFonts w:ascii="Calibri" w:hAnsi="Calibri" w:cs="Times New Roman"/>
          <w:caps w:val="0"/>
          <w:sz w:val="24"/>
        </w:rPr>
      </w:pPr>
      <w:r w:rsidRPr="00051E37">
        <w:t>Appendix E —</w:t>
      </w:r>
      <w:r>
        <w:rPr>
          <w:rFonts w:ascii="Calibri" w:hAnsi="Calibri" w:cs="Times New Roman"/>
          <w:caps w:val="0"/>
          <w:sz w:val="24"/>
        </w:rPr>
        <w:tab/>
      </w:r>
      <w:r>
        <w:t>XDS-SD and US Realm Clinical Document Header Comparison</w:t>
      </w:r>
      <w:r>
        <w:tab/>
      </w:r>
      <w:r w:rsidR="0000006B">
        <w:fldChar w:fldCharType="begin"/>
      </w:r>
      <w:r>
        <w:instrText xml:space="preserve"> PAGEREF _Toc163893690 \h </w:instrText>
      </w:r>
      <w:r w:rsidR="0000006B">
        <w:fldChar w:fldCharType="separate"/>
      </w:r>
      <w:r w:rsidR="00D61323">
        <w:t>215</w:t>
      </w:r>
      <w:r w:rsidR="0000006B">
        <w:fldChar w:fldCharType="end"/>
      </w:r>
    </w:p>
    <w:p w14:paraId="5FDE3434" w14:textId="77777777" w:rsidR="004F34C0" w:rsidRDefault="004F34C0">
      <w:pPr>
        <w:pStyle w:val="TOC1"/>
        <w:tabs>
          <w:tab w:val="left" w:pos="1760"/>
        </w:tabs>
        <w:rPr>
          <w:rFonts w:ascii="Calibri" w:hAnsi="Calibri" w:cs="Times New Roman"/>
          <w:caps w:val="0"/>
          <w:sz w:val="24"/>
        </w:rPr>
      </w:pPr>
      <w:r w:rsidRPr="00051E37">
        <w:t>Appendix F —</w:t>
      </w:r>
      <w:r>
        <w:rPr>
          <w:rFonts w:ascii="Calibri" w:hAnsi="Calibri" w:cs="Times New Roman"/>
          <w:caps w:val="0"/>
          <w:sz w:val="24"/>
        </w:rPr>
        <w:tab/>
      </w:r>
      <w:r>
        <w:t>MIME Multipart/Related Messages</w:t>
      </w:r>
      <w:r>
        <w:tab/>
      </w:r>
      <w:r w:rsidR="0000006B">
        <w:fldChar w:fldCharType="begin"/>
      </w:r>
      <w:r>
        <w:instrText xml:space="preserve"> PAGEREF _Toc163893691 \h </w:instrText>
      </w:r>
      <w:r w:rsidR="0000006B">
        <w:fldChar w:fldCharType="separate"/>
      </w:r>
      <w:r w:rsidR="00D61323">
        <w:t>217</w:t>
      </w:r>
      <w:r w:rsidR="0000006B">
        <w:fldChar w:fldCharType="end"/>
      </w:r>
    </w:p>
    <w:p w14:paraId="6A858DBF" w14:textId="77777777" w:rsidR="004F34C0" w:rsidRDefault="004F34C0">
      <w:pPr>
        <w:pStyle w:val="TOC2"/>
        <w:rPr>
          <w:rFonts w:ascii="Calibri" w:hAnsi="Calibri" w:cs="Times New Roman"/>
          <w:sz w:val="24"/>
        </w:rPr>
      </w:pPr>
      <w:r>
        <w:t>MIME Multipart/Related Messages</w:t>
      </w:r>
      <w:r>
        <w:tab/>
      </w:r>
      <w:r w:rsidR="0000006B">
        <w:fldChar w:fldCharType="begin"/>
      </w:r>
      <w:r>
        <w:instrText xml:space="preserve"> PAGEREF _Toc163893692 \h </w:instrText>
      </w:r>
      <w:r w:rsidR="0000006B">
        <w:fldChar w:fldCharType="separate"/>
      </w:r>
      <w:r w:rsidR="00D61323">
        <w:t>217</w:t>
      </w:r>
      <w:r w:rsidR="0000006B">
        <w:fldChar w:fldCharType="end"/>
      </w:r>
    </w:p>
    <w:p w14:paraId="209BD6F1" w14:textId="77777777" w:rsidR="004F34C0" w:rsidRDefault="004F34C0">
      <w:pPr>
        <w:pStyle w:val="TOC2"/>
        <w:rPr>
          <w:rFonts w:ascii="Calibri" w:hAnsi="Calibri" w:cs="Times New Roman"/>
          <w:sz w:val="24"/>
        </w:rPr>
      </w:pPr>
      <w:r>
        <w:t>RFC-2557 MIME Encapsulation of Aggregate Documents, Such as HTML (MHTML)</w:t>
      </w:r>
      <w:r>
        <w:tab/>
      </w:r>
      <w:r w:rsidR="0000006B">
        <w:fldChar w:fldCharType="begin"/>
      </w:r>
      <w:r>
        <w:instrText xml:space="preserve"> PAGEREF _Toc163893693 \h </w:instrText>
      </w:r>
      <w:r w:rsidR="0000006B">
        <w:fldChar w:fldCharType="separate"/>
      </w:r>
      <w:r w:rsidR="00D61323">
        <w:t>217</w:t>
      </w:r>
      <w:r w:rsidR="0000006B">
        <w:fldChar w:fldCharType="end"/>
      </w:r>
    </w:p>
    <w:p w14:paraId="1591AD60" w14:textId="77777777" w:rsidR="004F34C0" w:rsidRDefault="004F34C0">
      <w:pPr>
        <w:pStyle w:val="TOC2"/>
        <w:rPr>
          <w:rFonts w:ascii="Calibri" w:hAnsi="Calibri" w:cs="Times New Roman"/>
          <w:sz w:val="24"/>
        </w:rPr>
      </w:pPr>
      <w:r>
        <w:t>Referencing Supporting Files in Multipart/Related Messages</w:t>
      </w:r>
      <w:r>
        <w:tab/>
      </w:r>
      <w:r w:rsidR="0000006B">
        <w:fldChar w:fldCharType="begin"/>
      </w:r>
      <w:r>
        <w:instrText xml:space="preserve"> PAGEREF _Toc163893694 \h </w:instrText>
      </w:r>
      <w:r w:rsidR="0000006B">
        <w:fldChar w:fldCharType="separate"/>
      </w:r>
      <w:r w:rsidR="00D61323">
        <w:t>217</w:t>
      </w:r>
      <w:r w:rsidR="0000006B">
        <w:fldChar w:fldCharType="end"/>
      </w:r>
    </w:p>
    <w:p w14:paraId="10B4FCD7" w14:textId="77777777" w:rsidR="004F34C0" w:rsidRDefault="004F34C0">
      <w:pPr>
        <w:pStyle w:val="TOC2"/>
        <w:rPr>
          <w:rFonts w:ascii="Calibri" w:hAnsi="Calibri" w:cs="Times New Roman"/>
          <w:sz w:val="24"/>
        </w:rPr>
      </w:pPr>
      <w:r>
        <w:t>Referencing Documents from Other Multiparts within the Same X12 Transactions</w:t>
      </w:r>
      <w:r>
        <w:tab/>
      </w:r>
      <w:r w:rsidR="0000006B">
        <w:fldChar w:fldCharType="begin"/>
      </w:r>
      <w:r>
        <w:instrText xml:space="preserve"> PAGEREF _Toc163893695 \h </w:instrText>
      </w:r>
      <w:r w:rsidR="0000006B">
        <w:fldChar w:fldCharType="separate"/>
      </w:r>
      <w:r w:rsidR="00D61323">
        <w:t>218</w:t>
      </w:r>
      <w:r w:rsidR="0000006B">
        <w:fldChar w:fldCharType="end"/>
      </w:r>
    </w:p>
    <w:p w14:paraId="0A548A18" w14:textId="77777777" w:rsidR="003E2EA8" w:rsidRDefault="0000006B" w:rsidP="00996AEE">
      <w:pPr>
        <w:pStyle w:val="BodyText"/>
        <w:rPr>
          <w:smallCaps/>
          <w:szCs w:val="28"/>
        </w:rPr>
      </w:pPr>
      <w:r>
        <w:rPr>
          <w:rFonts w:eastAsia="Times New Roman" w:cs="Arial"/>
          <w:caps/>
          <w:smallCaps/>
          <w:sz w:val="24"/>
          <w:szCs w:val="28"/>
        </w:rPr>
        <w:fldChar w:fldCharType="end"/>
      </w:r>
    </w:p>
    <w:p w14:paraId="684260DB" w14:textId="77777777" w:rsidR="004F34C0" w:rsidRDefault="003E2EA8" w:rsidP="004F34C0">
      <w:pPr>
        <w:pStyle w:val="TOCTitle"/>
        <w:rPr>
          <w:noProof/>
        </w:rPr>
      </w:pPr>
      <w:r>
        <w:br w:type="page"/>
      </w:r>
      <w:r>
        <w:lastRenderedPageBreak/>
        <w:t>Table of Figures</w:t>
      </w:r>
      <w:r w:rsidR="0000006B">
        <w:fldChar w:fldCharType="begin"/>
      </w:r>
      <w:r w:rsidR="004F34C0">
        <w:instrText xml:space="preserve"> TOC \c "Figure" </w:instrText>
      </w:r>
      <w:r w:rsidR="0000006B">
        <w:fldChar w:fldCharType="separate"/>
      </w:r>
    </w:p>
    <w:p w14:paraId="558A9CDB" w14:textId="77777777" w:rsidR="004F34C0" w:rsidRDefault="004F34C0">
      <w:pPr>
        <w:pStyle w:val="TableofFigures"/>
        <w:tabs>
          <w:tab w:val="right" w:leader="dot" w:pos="9350"/>
        </w:tabs>
        <w:rPr>
          <w:rFonts w:ascii="Calibri" w:hAnsi="Calibri"/>
          <w:noProof/>
          <w:sz w:val="24"/>
        </w:rPr>
      </w:pPr>
      <w:r>
        <w:rPr>
          <w:noProof/>
        </w:rPr>
        <w:t>Figure 1: Constraints format example</w:t>
      </w:r>
      <w:r>
        <w:rPr>
          <w:noProof/>
        </w:rPr>
        <w:tab/>
      </w:r>
      <w:r w:rsidR="0000006B">
        <w:rPr>
          <w:noProof/>
        </w:rPr>
        <w:fldChar w:fldCharType="begin"/>
      </w:r>
      <w:r>
        <w:rPr>
          <w:noProof/>
        </w:rPr>
        <w:instrText xml:space="preserve"> PAGEREF _Toc163893696 \h </w:instrText>
      </w:r>
      <w:r w:rsidR="0000006B">
        <w:rPr>
          <w:noProof/>
        </w:rPr>
      </w:r>
      <w:r w:rsidR="0000006B">
        <w:rPr>
          <w:noProof/>
        </w:rPr>
        <w:fldChar w:fldCharType="separate"/>
      </w:r>
      <w:r w:rsidR="00D61323">
        <w:rPr>
          <w:noProof/>
        </w:rPr>
        <w:t>16</w:t>
      </w:r>
      <w:r w:rsidR="0000006B">
        <w:rPr>
          <w:noProof/>
        </w:rPr>
        <w:fldChar w:fldCharType="end"/>
      </w:r>
    </w:p>
    <w:p w14:paraId="41B05B98" w14:textId="77777777" w:rsidR="004F34C0" w:rsidRDefault="004F34C0">
      <w:pPr>
        <w:pStyle w:val="TableofFigures"/>
        <w:tabs>
          <w:tab w:val="right" w:leader="dot" w:pos="9350"/>
        </w:tabs>
        <w:rPr>
          <w:rFonts w:ascii="Calibri" w:hAnsi="Calibri"/>
          <w:noProof/>
          <w:sz w:val="24"/>
        </w:rPr>
      </w:pPr>
      <w:r>
        <w:rPr>
          <w:noProof/>
        </w:rPr>
        <w:t>Figure 2: Constraints format – only one allowed</w:t>
      </w:r>
      <w:r>
        <w:rPr>
          <w:noProof/>
        </w:rPr>
        <w:tab/>
      </w:r>
      <w:r w:rsidR="0000006B">
        <w:rPr>
          <w:noProof/>
        </w:rPr>
        <w:fldChar w:fldCharType="begin"/>
      </w:r>
      <w:r>
        <w:rPr>
          <w:noProof/>
        </w:rPr>
        <w:instrText xml:space="preserve"> PAGEREF _Toc163893697 \h </w:instrText>
      </w:r>
      <w:r w:rsidR="0000006B">
        <w:rPr>
          <w:noProof/>
        </w:rPr>
      </w:r>
      <w:r w:rsidR="0000006B">
        <w:rPr>
          <w:noProof/>
        </w:rPr>
        <w:fldChar w:fldCharType="separate"/>
      </w:r>
      <w:r w:rsidR="00D61323">
        <w:rPr>
          <w:noProof/>
        </w:rPr>
        <w:t>17</w:t>
      </w:r>
      <w:r w:rsidR="0000006B">
        <w:rPr>
          <w:noProof/>
        </w:rPr>
        <w:fldChar w:fldCharType="end"/>
      </w:r>
    </w:p>
    <w:p w14:paraId="25B6AE7C" w14:textId="77777777" w:rsidR="004F34C0" w:rsidRDefault="004F34C0">
      <w:pPr>
        <w:pStyle w:val="TableofFigures"/>
        <w:tabs>
          <w:tab w:val="right" w:leader="dot" w:pos="9350"/>
        </w:tabs>
        <w:rPr>
          <w:rFonts w:ascii="Calibri" w:hAnsi="Calibri"/>
          <w:noProof/>
          <w:sz w:val="24"/>
        </w:rPr>
      </w:pPr>
      <w:r>
        <w:rPr>
          <w:noProof/>
        </w:rPr>
        <w:t xml:space="preserve">Figure 3: Constraints format – only one </w:t>
      </w:r>
      <w:r w:rsidRPr="002636C5">
        <w:rPr>
          <w:noProof/>
        </w:rPr>
        <w:t>like this</w:t>
      </w:r>
      <w:r>
        <w:rPr>
          <w:noProof/>
        </w:rPr>
        <w:t xml:space="preserve"> allowed</w:t>
      </w:r>
      <w:r>
        <w:rPr>
          <w:noProof/>
        </w:rPr>
        <w:tab/>
      </w:r>
      <w:r w:rsidR="0000006B">
        <w:rPr>
          <w:noProof/>
        </w:rPr>
        <w:fldChar w:fldCharType="begin"/>
      </w:r>
      <w:r>
        <w:rPr>
          <w:noProof/>
        </w:rPr>
        <w:instrText xml:space="preserve"> PAGEREF _Toc163893698 \h </w:instrText>
      </w:r>
      <w:r w:rsidR="0000006B">
        <w:rPr>
          <w:noProof/>
        </w:rPr>
      </w:r>
      <w:r w:rsidR="0000006B">
        <w:rPr>
          <w:noProof/>
        </w:rPr>
        <w:fldChar w:fldCharType="separate"/>
      </w:r>
      <w:r w:rsidR="00D61323">
        <w:rPr>
          <w:noProof/>
        </w:rPr>
        <w:t>17</w:t>
      </w:r>
      <w:r w:rsidR="0000006B">
        <w:rPr>
          <w:noProof/>
        </w:rPr>
        <w:fldChar w:fldCharType="end"/>
      </w:r>
    </w:p>
    <w:p w14:paraId="6C50A3D6" w14:textId="77777777" w:rsidR="004F34C0" w:rsidRDefault="004F34C0">
      <w:pPr>
        <w:pStyle w:val="TableofFigures"/>
        <w:tabs>
          <w:tab w:val="right" w:leader="dot" w:pos="9350"/>
        </w:tabs>
        <w:rPr>
          <w:rFonts w:ascii="Calibri" w:hAnsi="Calibri"/>
          <w:noProof/>
          <w:sz w:val="24"/>
        </w:rPr>
      </w:pPr>
      <w:r>
        <w:rPr>
          <w:noProof/>
        </w:rPr>
        <w:t>Figure 4: nullFlavor example</w:t>
      </w:r>
      <w:r>
        <w:rPr>
          <w:noProof/>
        </w:rPr>
        <w:tab/>
      </w:r>
      <w:r w:rsidR="0000006B">
        <w:rPr>
          <w:noProof/>
        </w:rPr>
        <w:fldChar w:fldCharType="begin"/>
      </w:r>
      <w:r>
        <w:rPr>
          <w:noProof/>
        </w:rPr>
        <w:instrText xml:space="preserve"> PAGEREF _Toc163893699 \h </w:instrText>
      </w:r>
      <w:r w:rsidR="0000006B">
        <w:rPr>
          <w:noProof/>
        </w:rPr>
      </w:r>
      <w:r w:rsidR="0000006B">
        <w:rPr>
          <w:noProof/>
        </w:rPr>
        <w:fldChar w:fldCharType="separate"/>
      </w:r>
      <w:r w:rsidR="00D61323">
        <w:rPr>
          <w:noProof/>
        </w:rPr>
        <w:t>18</w:t>
      </w:r>
      <w:r w:rsidR="0000006B">
        <w:rPr>
          <w:noProof/>
        </w:rPr>
        <w:fldChar w:fldCharType="end"/>
      </w:r>
    </w:p>
    <w:p w14:paraId="6CAA2BF2" w14:textId="77777777" w:rsidR="004F34C0" w:rsidRDefault="004F34C0">
      <w:pPr>
        <w:pStyle w:val="TableofFigures"/>
        <w:tabs>
          <w:tab w:val="right" w:leader="dot" w:pos="9350"/>
        </w:tabs>
        <w:rPr>
          <w:rFonts w:ascii="Calibri" w:hAnsi="Calibri"/>
          <w:noProof/>
          <w:sz w:val="24"/>
        </w:rPr>
      </w:pPr>
      <w:r>
        <w:rPr>
          <w:noProof/>
        </w:rPr>
        <w:t>Figure 5: Attribute explicity required</w:t>
      </w:r>
      <w:r>
        <w:rPr>
          <w:noProof/>
        </w:rPr>
        <w:tab/>
      </w:r>
      <w:r w:rsidR="0000006B">
        <w:rPr>
          <w:noProof/>
        </w:rPr>
        <w:fldChar w:fldCharType="begin"/>
      </w:r>
      <w:r>
        <w:rPr>
          <w:noProof/>
        </w:rPr>
        <w:instrText xml:space="preserve"> PAGEREF _Toc163893700 \h </w:instrText>
      </w:r>
      <w:r w:rsidR="0000006B">
        <w:rPr>
          <w:noProof/>
        </w:rPr>
      </w:r>
      <w:r w:rsidR="0000006B">
        <w:rPr>
          <w:noProof/>
        </w:rPr>
        <w:fldChar w:fldCharType="separate"/>
      </w:r>
      <w:r w:rsidR="00D61323">
        <w:rPr>
          <w:noProof/>
        </w:rPr>
        <w:t>19</w:t>
      </w:r>
      <w:r w:rsidR="0000006B">
        <w:rPr>
          <w:noProof/>
        </w:rPr>
        <w:fldChar w:fldCharType="end"/>
      </w:r>
    </w:p>
    <w:p w14:paraId="5764CFA2" w14:textId="77777777" w:rsidR="004F34C0" w:rsidRDefault="004F34C0">
      <w:pPr>
        <w:pStyle w:val="TableofFigures"/>
        <w:tabs>
          <w:tab w:val="right" w:leader="dot" w:pos="9350"/>
        </w:tabs>
        <w:rPr>
          <w:rFonts w:ascii="Calibri" w:hAnsi="Calibri"/>
          <w:noProof/>
          <w:sz w:val="24"/>
        </w:rPr>
      </w:pPr>
      <w:r>
        <w:rPr>
          <w:noProof/>
        </w:rPr>
        <w:t>Figure 6: nullFlavor explictly disallowed</w:t>
      </w:r>
      <w:r>
        <w:rPr>
          <w:noProof/>
        </w:rPr>
        <w:tab/>
      </w:r>
      <w:r w:rsidR="0000006B">
        <w:rPr>
          <w:noProof/>
        </w:rPr>
        <w:fldChar w:fldCharType="begin"/>
      </w:r>
      <w:r>
        <w:rPr>
          <w:noProof/>
        </w:rPr>
        <w:instrText xml:space="preserve"> PAGEREF _Toc163893701 \h </w:instrText>
      </w:r>
      <w:r w:rsidR="0000006B">
        <w:rPr>
          <w:noProof/>
        </w:rPr>
      </w:r>
      <w:r w:rsidR="0000006B">
        <w:rPr>
          <w:noProof/>
        </w:rPr>
        <w:fldChar w:fldCharType="separate"/>
      </w:r>
      <w:r w:rsidR="00D61323">
        <w:rPr>
          <w:noProof/>
        </w:rPr>
        <w:t>19</w:t>
      </w:r>
      <w:r w:rsidR="0000006B">
        <w:rPr>
          <w:noProof/>
        </w:rPr>
        <w:fldChar w:fldCharType="end"/>
      </w:r>
    </w:p>
    <w:p w14:paraId="517E6945" w14:textId="77777777" w:rsidR="004F34C0" w:rsidRDefault="004F34C0">
      <w:pPr>
        <w:pStyle w:val="TableofFigures"/>
        <w:tabs>
          <w:tab w:val="right" w:leader="dot" w:pos="9350"/>
        </w:tabs>
        <w:rPr>
          <w:rFonts w:ascii="Calibri" w:hAnsi="Calibri"/>
          <w:noProof/>
          <w:sz w:val="24"/>
        </w:rPr>
      </w:pPr>
      <w:r w:rsidRPr="002636C5">
        <w:rPr>
          <w:noProof/>
          <w:lang w:val="fr-FR"/>
        </w:rPr>
        <w:t>Figure 7: ClinicalDocument example</w:t>
      </w:r>
      <w:r>
        <w:rPr>
          <w:noProof/>
        </w:rPr>
        <w:tab/>
      </w:r>
      <w:r w:rsidR="0000006B">
        <w:rPr>
          <w:noProof/>
        </w:rPr>
        <w:fldChar w:fldCharType="begin"/>
      </w:r>
      <w:r>
        <w:rPr>
          <w:noProof/>
        </w:rPr>
        <w:instrText xml:space="preserve"> PAGEREF _Toc163893702 \h </w:instrText>
      </w:r>
      <w:r w:rsidR="0000006B">
        <w:rPr>
          <w:noProof/>
        </w:rPr>
      </w:r>
      <w:r w:rsidR="0000006B">
        <w:rPr>
          <w:noProof/>
        </w:rPr>
        <w:fldChar w:fldCharType="separate"/>
      </w:r>
      <w:r w:rsidR="00D61323">
        <w:rPr>
          <w:noProof/>
        </w:rPr>
        <w:t>19</w:t>
      </w:r>
      <w:r w:rsidR="0000006B">
        <w:rPr>
          <w:noProof/>
        </w:rPr>
        <w:fldChar w:fldCharType="end"/>
      </w:r>
    </w:p>
    <w:p w14:paraId="799959B9" w14:textId="77777777" w:rsidR="004F34C0" w:rsidRDefault="004F34C0">
      <w:pPr>
        <w:pStyle w:val="TableofFigures"/>
        <w:tabs>
          <w:tab w:val="right" w:leader="dot" w:pos="9350"/>
        </w:tabs>
        <w:rPr>
          <w:rFonts w:ascii="Calibri" w:hAnsi="Calibri"/>
          <w:noProof/>
          <w:sz w:val="24"/>
        </w:rPr>
      </w:pPr>
      <w:r>
        <w:rPr>
          <w:noProof/>
        </w:rPr>
        <w:t>Figure 8: CCD ClinicalDocument/templateId example</w:t>
      </w:r>
      <w:r>
        <w:rPr>
          <w:noProof/>
        </w:rPr>
        <w:tab/>
      </w:r>
      <w:r w:rsidR="0000006B">
        <w:rPr>
          <w:noProof/>
        </w:rPr>
        <w:fldChar w:fldCharType="begin"/>
      </w:r>
      <w:r>
        <w:rPr>
          <w:noProof/>
        </w:rPr>
        <w:instrText xml:space="preserve"> PAGEREF _Toc163893703 \h </w:instrText>
      </w:r>
      <w:r w:rsidR="0000006B">
        <w:rPr>
          <w:noProof/>
        </w:rPr>
      </w:r>
      <w:r w:rsidR="0000006B">
        <w:rPr>
          <w:noProof/>
        </w:rPr>
        <w:fldChar w:fldCharType="separate"/>
      </w:r>
      <w:r w:rsidR="00D61323">
        <w:rPr>
          <w:noProof/>
        </w:rPr>
        <w:t>46</w:t>
      </w:r>
      <w:r w:rsidR="0000006B">
        <w:rPr>
          <w:noProof/>
        </w:rPr>
        <w:fldChar w:fldCharType="end"/>
      </w:r>
    </w:p>
    <w:p w14:paraId="0B14105C" w14:textId="77777777" w:rsidR="004F34C0" w:rsidRDefault="004F34C0">
      <w:pPr>
        <w:pStyle w:val="TableofFigures"/>
        <w:tabs>
          <w:tab w:val="right" w:leader="dot" w:pos="9350"/>
        </w:tabs>
        <w:rPr>
          <w:rFonts w:ascii="Calibri" w:hAnsi="Calibri"/>
          <w:noProof/>
          <w:sz w:val="24"/>
        </w:rPr>
      </w:pPr>
      <w:r>
        <w:rPr>
          <w:noProof/>
        </w:rPr>
        <w:t>Figure 9: Consultation Note ClinicalDocument/templateId example</w:t>
      </w:r>
      <w:r>
        <w:rPr>
          <w:noProof/>
        </w:rPr>
        <w:tab/>
      </w:r>
      <w:r w:rsidR="0000006B">
        <w:rPr>
          <w:noProof/>
        </w:rPr>
        <w:fldChar w:fldCharType="begin"/>
      </w:r>
      <w:r>
        <w:rPr>
          <w:noProof/>
        </w:rPr>
        <w:instrText xml:space="preserve"> PAGEREF _Toc163893704 \h </w:instrText>
      </w:r>
      <w:r w:rsidR="0000006B">
        <w:rPr>
          <w:noProof/>
        </w:rPr>
      </w:r>
      <w:r w:rsidR="0000006B">
        <w:rPr>
          <w:noProof/>
        </w:rPr>
        <w:fldChar w:fldCharType="separate"/>
      </w:r>
      <w:r w:rsidR="00D61323">
        <w:rPr>
          <w:noProof/>
        </w:rPr>
        <w:t>49</w:t>
      </w:r>
      <w:r w:rsidR="0000006B">
        <w:rPr>
          <w:noProof/>
        </w:rPr>
        <w:fldChar w:fldCharType="end"/>
      </w:r>
    </w:p>
    <w:p w14:paraId="1BC46088" w14:textId="77777777" w:rsidR="004F34C0" w:rsidRDefault="004F34C0">
      <w:pPr>
        <w:pStyle w:val="TableofFigures"/>
        <w:tabs>
          <w:tab w:val="right" w:leader="dot" w:pos="9350"/>
        </w:tabs>
        <w:rPr>
          <w:rFonts w:ascii="Calibri" w:hAnsi="Calibri"/>
          <w:noProof/>
          <w:sz w:val="24"/>
        </w:rPr>
      </w:pPr>
      <w:r>
        <w:rPr>
          <w:noProof/>
        </w:rPr>
        <w:t>Figure 10: Consultation Note ClinicalDocument/code example</w:t>
      </w:r>
      <w:r>
        <w:rPr>
          <w:noProof/>
        </w:rPr>
        <w:tab/>
      </w:r>
      <w:r w:rsidR="0000006B">
        <w:rPr>
          <w:noProof/>
        </w:rPr>
        <w:fldChar w:fldCharType="begin"/>
      </w:r>
      <w:r>
        <w:rPr>
          <w:noProof/>
        </w:rPr>
        <w:instrText xml:space="preserve"> PAGEREF _Toc163893705 \h </w:instrText>
      </w:r>
      <w:r w:rsidR="0000006B">
        <w:rPr>
          <w:noProof/>
        </w:rPr>
      </w:r>
      <w:r w:rsidR="0000006B">
        <w:rPr>
          <w:noProof/>
        </w:rPr>
        <w:fldChar w:fldCharType="separate"/>
      </w:r>
      <w:r w:rsidR="00D61323">
        <w:rPr>
          <w:noProof/>
        </w:rPr>
        <w:t>52</w:t>
      </w:r>
      <w:r w:rsidR="0000006B">
        <w:rPr>
          <w:noProof/>
        </w:rPr>
        <w:fldChar w:fldCharType="end"/>
      </w:r>
    </w:p>
    <w:p w14:paraId="57B80358" w14:textId="77777777" w:rsidR="004F34C0" w:rsidRDefault="004F34C0">
      <w:pPr>
        <w:pStyle w:val="TableofFigures"/>
        <w:tabs>
          <w:tab w:val="right" w:leader="dot" w:pos="9350"/>
        </w:tabs>
        <w:rPr>
          <w:rFonts w:ascii="Calibri" w:hAnsi="Calibri"/>
          <w:noProof/>
          <w:sz w:val="24"/>
        </w:rPr>
      </w:pPr>
      <w:r>
        <w:rPr>
          <w:noProof/>
        </w:rPr>
        <w:t>Figure 11: Consultation Note translation of local code example</w:t>
      </w:r>
      <w:r>
        <w:rPr>
          <w:noProof/>
        </w:rPr>
        <w:tab/>
      </w:r>
      <w:r w:rsidR="0000006B">
        <w:rPr>
          <w:noProof/>
        </w:rPr>
        <w:fldChar w:fldCharType="begin"/>
      </w:r>
      <w:r>
        <w:rPr>
          <w:noProof/>
        </w:rPr>
        <w:instrText xml:space="preserve"> PAGEREF _Toc163893706 \h </w:instrText>
      </w:r>
      <w:r w:rsidR="0000006B">
        <w:rPr>
          <w:noProof/>
        </w:rPr>
      </w:r>
      <w:r w:rsidR="0000006B">
        <w:rPr>
          <w:noProof/>
        </w:rPr>
        <w:fldChar w:fldCharType="separate"/>
      </w:r>
      <w:r w:rsidR="00D61323">
        <w:rPr>
          <w:noProof/>
        </w:rPr>
        <w:t>52</w:t>
      </w:r>
      <w:r w:rsidR="0000006B">
        <w:rPr>
          <w:noProof/>
        </w:rPr>
        <w:fldChar w:fldCharType="end"/>
      </w:r>
    </w:p>
    <w:p w14:paraId="49651AD0" w14:textId="77777777" w:rsidR="004F34C0" w:rsidRDefault="004F34C0">
      <w:pPr>
        <w:pStyle w:val="TableofFigures"/>
        <w:tabs>
          <w:tab w:val="right" w:leader="dot" w:pos="9350"/>
        </w:tabs>
        <w:rPr>
          <w:rFonts w:ascii="Calibri" w:hAnsi="Calibri"/>
          <w:noProof/>
          <w:sz w:val="24"/>
        </w:rPr>
      </w:pPr>
      <w:r>
        <w:rPr>
          <w:noProof/>
        </w:rPr>
        <w:t>Figure 12: Consulation Note pre-coordinated document type codes example</w:t>
      </w:r>
      <w:r>
        <w:rPr>
          <w:noProof/>
        </w:rPr>
        <w:tab/>
      </w:r>
      <w:r w:rsidR="0000006B">
        <w:rPr>
          <w:noProof/>
        </w:rPr>
        <w:fldChar w:fldCharType="begin"/>
      </w:r>
      <w:r>
        <w:rPr>
          <w:noProof/>
        </w:rPr>
        <w:instrText xml:space="preserve"> PAGEREF _Toc163893707 \h </w:instrText>
      </w:r>
      <w:r w:rsidR="0000006B">
        <w:rPr>
          <w:noProof/>
        </w:rPr>
      </w:r>
      <w:r w:rsidR="0000006B">
        <w:rPr>
          <w:noProof/>
        </w:rPr>
        <w:fldChar w:fldCharType="separate"/>
      </w:r>
      <w:r w:rsidR="00D61323">
        <w:rPr>
          <w:noProof/>
        </w:rPr>
        <w:t>52</w:t>
      </w:r>
      <w:r w:rsidR="0000006B">
        <w:rPr>
          <w:noProof/>
        </w:rPr>
        <w:fldChar w:fldCharType="end"/>
      </w:r>
    </w:p>
    <w:p w14:paraId="46C28138" w14:textId="77777777" w:rsidR="004F34C0" w:rsidRDefault="004F34C0">
      <w:pPr>
        <w:pStyle w:val="TableofFigures"/>
        <w:tabs>
          <w:tab w:val="right" w:leader="dot" w:pos="9350"/>
        </w:tabs>
        <w:rPr>
          <w:rFonts w:ascii="Calibri" w:hAnsi="Calibri"/>
          <w:noProof/>
          <w:sz w:val="24"/>
        </w:rPr>
      </w:pPr>
      <w:r>
        <w:rPr>
          <w:noProof/>
        </w:rPr>
        <w:t>Figure 13: Consulation Note uncoordinated document type codes example</w:t>
      </w:r>
      <w:r>
        <w:rPr>
          <w:noProof/>
        </w:rPr>
        <w:tab/>
      </w:r>
      <w:r w:rsidR="0000006B">
        <w:rPr>
          <w:noProof/>
        </w:rPr>
        <w:fldChar w:fldCharType="begin"/>
      </w:r>
      <w:r>
        <w:rPr>
          <w:noProof/>
        </w:rPr>
        <w:instrText xml:space="preserve"> PAGEREF _Toc163893708 \h </w:instrText>
      </w:r>
      <w:r w:rsidR="0000006B">
        <w:rPr>
          <w:noProof/>
        </w:rPr>
      </w:r>
      <w:r w:rsidR="0000006B">
        <w:rPr>
          <w:noProof/>
        </w:rPr>
        <w:fldChar w:fldCharType="separate"/>
      </w:r>
      <w:r w:rsidR="00D61323">
        <w:rPr>
          <w:noProof/>
        </w:rPr>
        <w:t>53</w:t>
      </w:r>
      <w:r w:rsidR="0000006B">
        <w:rPr>
          <w:noProof/>
        </w:rPr>
        <w:fldChar w:fldCharType="end"/>
      </w:r>
    </w:p>
    <w:p w14:paraId="2EE40B26" w14:textId="77777777" w:rsidR="004F34C0" w:rsidRDefault="004F34C0">
      <w:pPr>
        <w:pStyle w:val="TableofFigures"/>
        <w:tabs>
          <w:tab w:val="right" w:leader="dot" w:pos="9350"/>
        </w:tabs>
        <w:rPr>
          <w:rFonts w:ascii="Calibri" w:hAnsi="Calibri"/>
          <w:noProof/>
          <w:sz w:val="24"/>
        </w:rPr>
      </w:pPr>
      <w:r>
        <w:rPr>
          <w:noProof/>
        </w:rPr>
        <w:t>Figure 14: Consultation Note participant example for a supporting person</w:t>
      </w:r>
      <w:r>
        <w:rPr>
          <w:noProof/>
        </w:rPr>
        <w:tab/>
      </w:r>
      <w:r w:rsidR="0000006B">
        <w:rPr>
          <w:noProof/>
        </w:rPr>
        <w:fldChar w:fldCharType="begin"/>
      </w:r>
      <w:r>
        <w:rPr>
          <w:noProof/>
        </w:rPr>
        <w:instrText xml:space="preserve"> PAGEREF _Toc163893709 \h </w:instrText>
      </w:r>
      <w:r w:rsidR="0000006B">
        <w:rPr>
          <w:noProof/>
        </w:rPr>
      </w:r>
      <w:r w:rsidR="0000006B">
        <w:rPr>
          <w:noProof/>
        </w:rPr>
        <w:fldChar w:fldCharType="separate"/>
      </w:r>
      <w:r w:rsidR="00D61323">
        <w:rPr>
          <w:noProof/>
        </w:rPr>
        <w:t>54</w:t>
      </w:r>
      <w:r w:rsidR="0000006B">
        <w:rPr>
          <w:noProof/>
        </w:rPr>
        <w:fldChar w:fldCharType="end"/>
      </w:r>
    </w:p>
    <w:p w14:paraId="7D8C876B" w14:textId="77777777" w:rsidR="004F34C0" w:rsidRDefault="004F34C0">
      <w:pPr>
        <w:pStyle w:val="TableofFigures"/>
        <w:tabs>
          <w:tab w:val="right" w:leader="dot" w:pos="9350"/>
        </w:tabs>
        <w:rPr>
          <w:rFonts w:ascii="Calibri" w:hAnsi="Calibri"/>
          <w:noProof/>
          <w:sz w:val="24"/>
        </w:rPr>
      </w:pPr>
      <w:r>
        <w:rPr>
          <w:noProof/>
        </w:rPr>
        <w:t>Figure 15: Consultation Note inFulfillmentOf example</w:t>
      </w:r>
      <w:r>
        <w:rPr>
          <w:noProof/>
        </w:rPr>
        <w:tab/>
      </w:r>
      <w:r w:rsidR="0000006B">
        <w:rPr>
          <w:noProof/>
        </w:rPr>
        <w:fldChar w:fldCharType="begin"/>
      </w:r>
      <w:r>
        <w:rPr>
          <w:noProof/>
        </w:rPr>
        <w:instrText xml:space="preserve"> PAGEREF _Toc163893710 \h </w:instrText>
      </w:r>
      <w:r w:rsidR="0000006B">
        <w:rPr>
          <w:noProof/>
        </w:rPr>
      </w:r>
      <w:r w:rsidR="0000006B">
        <w:rPr>
          <w:noProof/>
        </w:rPr>
        <w:fldChar w:fldCharType="separate"/>
      </w:r>
      <w:r w:rsidR="00D61323">
        <w:rPr>
          <w:noProof/>
        </w:rPr>
        <w:t>55</w:t>
      </w:r>
      <w:r w:rsidR="0000006B">
        <w:rPr>
          <w:noProof/>
        </w:rPr>
        <w:fldChar w:fldCharType="end"/>
      </w:r>
    </w:p>
    <w:p w14:paraId="1334132D" w14:textId="77777777" w:rsidR="004F34C0" w:rsidRDefault="004F34C0">
      <w:pPr>
        <w:pStyle w:val="TableofFigures"/>
        <w:tabs>
          <w:tab w:val="right" w:leader="dot" w:pos="9350"/>
        </w:tabs>
        <w:rPr>
          <w:rFonts w:ascii="Calibri" w:hAnsi="Calibri"/>
          <w:noProof/>
          <w:sz w:val="24"/>
        </w:rPr>
      </w:pPr>
      <w:r>
        <w:rPr>
          <w:noProof/>
        </w:rPr>
        <w:t>Figure 16: Consultation Note componentOf example</w:t>
      </w:r>
      <w:r>
        <w:rPr>
          <w:noProof/>
        </w:rPr>
        <w:tab/>
      </w:r>
      <w:r w:rsidR="0000006B">
        <w:rPr>
          <w:noProof/>
        </w:rPr>
        <w:fldChar w:fldCharType="begin"/>
      </w:r>
      <w:r>
        <w:rPr>
          <w:noProof/>
        </w:rPr>
        <w:instrText xml:space="preserve"> PAGEREF _Toc163893711 \h </w:instrText>
      </w:r>
      <w:r w:rsidR="0000006B">
        <w:rPr>
          <w:noProof/>
        </w:rPr>
      </w:r>
      <w:r w:rsidR="0000006B">
        <w:rPr>
          <w:noProof/>
        </w:rPr>
        <w:fldChar w:fldCharType="separate"/>
      </w:r>
      <w:r w:rsidR="00D61323">
        <w:rPr>
          <w:noProof/>
        </w:rPr>
        <w:t>56</w:t>
      </w:r>
      <w:r w:rsidR="0000006B">
        <w:rPr>
          <w:noProof/>
        </w:rPr>
        <w:fldChar w:fldCharType="end"/>
      </w:r>
    </w:p>
    <w:p w14:paraId="4FD07033" w14:textId="77777777" w:rsidR="004F34C0" w:rsidRDefault="004F34C0">
      <w:pPr>
        <w:pStyle w:val="TableofFigures"/>
        <w:tabs>
          <w:tab w:val="right" w:leader="dot" w:pos="9350"/>
        </w:tabs>
        <w:rPr>
          <w:rFonts w:ascii="Calibri" w:hAnsi="Calibri"/>
          <w:noProof/>
          <w:sz w:val="24"/>
        </w:rPr>
      </w:pPr>
      <w:r>
        <w:rPr>
          <w:noProof/>
        </w:rPr>
        <w:t>Figure 17: DIR ClinicalDocument/templateId example</w:t>
      </w:r>
      <w:r>
        <w:rPr>
          <w:noProof/>
        </w:rPr>
        <w:tab/>
      </w:r>
      <w:r w:rsidR="0000006B">
        <w:rPr>
          <w:noProof/>
        </w:rPr>
        <w:fldChar w:fldCharType="begin"/>
      </w:r>
      <w:r>
        <w:rPr>
          <w:noProof/>
        </w:rPr>
        <w:instrText xml:space="preserve"> PAGEREF _Toc163893712 \h </w:instrText>
      </w:r>
      <w:r w:rsidR="0000006B">
        <w:rPr>
          <w:noProof/>
        </w:rPr>
      </w:r>
      <w:r w:rsidR="0000006B">
        <w:rPr>
          <w:noProof/>
        </w:rPr>
        <w:fldChar w:fldCharType="separate"/>
      </w:r>
      <w:r w:rsidR="00D61323">
        <w:rPr>
          <w:noProof/>
        </w:rPr>
        <w:t>57</w:t>
      </w:r>
      <w:r w:rsidR="0000006B">
        <w:rPr>
          <w:noProof/>
        </w:rPr>
        <w:fldChar w:fldCharType="end"/>
      </w:r>
    </w:p>
    <w:p w14:paraId="0A6D3FFA" w14:textId="77777777" w:rsidR="004F34C0" w:rsidRDefault="004F34C0">
      <w:pPr>
        <w:pStyle w:val="TableofFigures"/>
        <w:tabs>
          <w:tab w:val="right" w:leader="dot" w:pos="9350"/>
        </w:tabs>
        <w:rPr>
          <w:rFonts w:ascii="Calibri" w:hAnsi="Calibri"/>
          <w:noProof/>
          <w:sz w:val="24"/>
        </w:rPr>
      </w:pPr>
      <w:r>
        <w:rPr>
          <w:noProof/>
        </w:rPr>
        <w:t>Figure 18: DIR ClinicalDocument/code example</w:t>
      </w:r>
      <w:r>
        <w:rPr>
          <w:noProof/>
        </w:rPr>
        <w:tab/>
      </w:r>
      <w:r w:rsidR="0000006B">
        <w:rPr>
          <w:noProof/>
        </w:rPr>
        <w:fldChar w:fldCharType="begin"/>
      </w:r>
      <w:r>
        <w:rPr>
          <w:noProof/>
        </w:rPr>
        <w:instrText xml:space="preserve"> PAGEREF _Toc163893713 \h </w:instrText>
      </w:r>
      <w:r w:rsidR="0000006B">
        <w:rPr>
          <w:noProof/>
        </w:rPr>
      </w:r>
      <w:r w:rsidR="0000006B">
        <w:rPr>
          <w:noProof/>
        </w:rPr>
        <w:fldChar w:fldCharType="separate"/>
      </w:r>
      <w:r w:rsidR="00D61323">
        <w:rPr>
          <w:noProof/>
        </w:rPr>
        <w:t>58</w:t>
      </w:r>
      <w:r w:rsidR="0000006B">
        <w:rPr>
          <w:noProof/>
        </w:rPr>
        <w:fldChar w:fldCharType="end"/>
      </w:r>
    </w:p>
    <w:p w14:paraId="1C3C1F6E" w14:textId="77777777" w:rsidR="004F34C0" w:rsidRDefault="004F34C0">
      <w:pPr>
        <w:pStyle w:val="TableofFigures"/>
        <w:tabs>
          <w:tab w:val="right" w:leader="dot" w:pos="9350"/>
        </w:tabs>
        <w:rPr>
          <w:rFonts w:ascii="Calibri" w:hAnsi="Calibri"/>
          <w:noProof/>
          <w:sz w:val="24"/>
        </w:rPr>
      </w:pPr>
      <w:r>
        <w:rPr>
          <w:noProof/>
        </w:rPr>
        <w:t>Figure 19: DIR use of the translation element to include local codes for document type</w:t>
      </w:r>
      <w:r>
        <w:rPr>
          <w:noProof/>
        </w:rPr>
        <w:tab/>
      </w:r>
      <w:r w:rsidR="0000006B">
        <w:rPr>
          <w:noProof/>
        </w:rPr>
        <w:fldChar w:fldCharType="begin"/>
      </w:r>
      <w:r>
        <w:rPr>
          <w:noProof/>
        </w:rPr>
        <w:instrText xml:space="preserve"> PAGEREF _Toc163893714 \h </w:instrText>
      </w:r>
      <w:r w:rsidR="0000006B">
        <w:rPr>
          <w:noProof/>
        </w:rPr>
      </w:r>
      <w:r w:rsidR="0000006B">
        <w:rPr>
          <w:noProof/>
        </w:rPr>
        <w:fldChar w:fldCharType="separate"/>
      </w:r>
      <w:r w:rsidR="00D61323">
        <w:rPr>
          <w:noProof/>
        </w:rPr>
        <w:t>58</w:t>
      </w:r>
      <w:r w:rsidR="0000006B">
        <w:rPr>
          <w:noProof/>
        </w:rPr>
        <w:fldChar w:fldCharType="end"/>
      </w:r>
    </w:p>
    <w:p w14:paraId="498E8EFC" w14:textId="77777777" w:rsidR="004F34C0" w:rsidRDefault="004F34C0">
      <w:pPr>
        <w:pStyle w:val="TableofFigures"/>
        <w:tabs>
          <w:tab w:val="right" w:leader="dot" w:pos="9350"/>
        </w:tabs>
        <w:rPr>
          <w:rFonts w:ascii="Calibri" w:hAnsi="Calibri"/>
          <w:noProof/>
          <w:sz w:val="24"/>
        </w:rPr>
      </w:pPr>
      <w:r w:rsidRPr="002636C5">
        <w:rPr>
          <w:noProof/>
          <w:lang w:val="fr-FR"/>
        </w:rPr>
        <w:t>Figure 20: DIR participant example</w:t>
      </w:r>
      <w:r>
        <w:rPr>
          <w:noProof/>
        </w:rPr>
        <w:tab/>
      </w:r>
      <w:r w:rsidR="0000006B">
        <w:rPr>
          <w:noProof/>
        </w:rPr>
        <w:fldChar w:fldCharType="begin"/>
      </w:r>
      <w:r>
        <w:rPr>
          <w:noProof/>
        </w:rPr>
        <w:instrText xml:space="preserve"> PAGEREF _Toc163893715 \h </w:instrText>
      </w:r>
      <w:r w:rsidR="0000006B">
        <w:rPr>
          <w:noProof/>
        </w:rPr>
      </w:r>
      <w:r w:rsidR="0000006B">
        <w:rPr>
          <w:noProof/>
        </w:rPr>
        <w:fldChar w:fldCharType="separate"/>
      </w:r>
      <w:r w:rsidR="00D61323">
        <w:rPr>
          <w:noProof/>
        </w:rPr>
        <w:t>59</w:t>
      </w:r>
      <w:r w:rsidR="0000006B">
        <w:rPr>
          <w:noProof/>
        </w:rPr>
        <w:fldChar w:fldCharType="end"/>
      </w:r>
    </w:p>
    <w:p w14:paraId="7D103315" w14:textId="77777777" w:rsidR="004F34C0" w:rsidRDefault="004F34C0">
      <w:pPr>
        <w:pStyle w:val="TableofFigures"/>
        <w:tabs>
          <w:tab w:val="right" w:leader="dot" w:pos="9350"/>
        </w:tabs>
        <w:rPr>
          <w:rFonts w:ascii="Calibri" w:hAnsi="Calibri"/>
          <w:noProof/>
          <w:sz w:val="24"/>
        </w:rPr>
      </w:pPr>
      <w:r>
        <w:rPr>
          <w:noProof/>
        </w:rPr>
        <w:t>Figure 21: DIR inFulfillmentOf example</w:t>
      </w:r>
      <w:r>
        <w:rPr>
          <w:noProof/>
        </w:rPr>
        <w:tab/>
      </w:r>
      <w:r w:rsidR="0000006B">
        <w:rPr>
          <w:noProof/>
        </w:rPr>
        <w:fldChar w:fldCharType="begin"/>
      </w:r>
      <w:r>
        <w:rPr>
          <w:noProof/>
        </w:rPr>
        <w:instrText xml:space="preserve"> PAGEREF _Toc163893716 \h </w:instrText>
      </w:r>
      <w:r w:rsidR="0000006B">
        <w:rPr>
          <w:noProof/>
        </w:rPr>
      </w:r>
      <w:r w:rsidR="0000006B">
        <w:rPr>
          <w:noProof/>
        </w:rPr>
        <w:fldChar w:fldCharType="separate"/>
      </w:r>
      <w:r w:rsidR="00D61323">
        <w:rPr>
          <w:noProof/>
        </w:rPr>
        <w:t>60</w:t>
      </w:r>
      <w:r w:rsidR="0000006B">
        <w:rPr>
          <w:noProof/>
        </w:rPr>
        <w:fldChar w:fldCharType="end"/>
      </w:r>
    </w:p>
    <w:p w14:paraId="7184AF27" w14:textId="77777777" w:rsidR="004F34C0" w:rsidRDefault="004F34C0">
      <w:pPr>
        <w:pStyle w:val="TableofFigures"/>
        <w:tabs>
          <w:tab w:val="right" w:leader="dot" w:pos="9350"/>
        </w:tabs>
        <w:rPr>
          <w:rFonts w:ascii="Calibri" w:hAnsi="Calibri"/>
          <w:noProof/>
          <w:sz w:val="24"/>
        </w:rPr>
      </w:pPr>
      <w:r>
        <w:rPr>
          <w:noProof/>
        </w:rPr>
        <w:t>Figure 22: DIR procedure context (CDA Header) illustration (non-normative)</w:t>
      </w:r>
      <w:r>
        <w:rPr>
          <w:noProof/>
        </w:rPr>
        <w:tab/>
      </w:r>
      <w:r w:rsidR="0000006B">
        <w:rPr>
          <w:noProof/>
        </w:rPr>
        <w:fldChar w:fldCharType="begin"/>
      </w:r>
      <w:r>
        <w:rPr>
          <w:noProof/>
        </w:rPr>
        <w:instrText xml:space="preserve"> PAGEREF _Toc163893717 \h </w:instrText>
      </w:r>
      <w:r w:rsidR="0000006B">
        <w:rPr>
          <w:noProof/>
        </w:rPr>
      </w:r>
      <w:r w:rsidR="0000006B">
        <w:rPr>
          <w:noProof/>
        </w:rPr>
        <w:fldChar w:fldCharType="separate"/>
      </w:r>
      <w:r w:rsidR="00D61323">
        <w:rPr>
          <w:noProof/>
        </w:rPr>
        <w:t>61</w:t>
      </w:r>
      <w:r w:rsidR="0000006B">
        <w:rPr>
          <w:noProof/>
        </w:rPr>
        <w:fldChar w:fldCharType="end"/>
      </w:r>
    </w:p>
    <w:p w14:paraId="0A405532" w14:textId="77777777" w:rsidR="004F34C0" w:rsidRDefault="004F34C0">
      <w:pPr>
        <w:pStyle w:val="TableofFigures"/>
        <w:tabs>
          <w:tab w:val="right" w:leader="dot" w:pos="9350"/>
        </w:tabs>
        <w:rPr>
          <w:rFonts w:ascii="Calibri" w:hAnsi="Calibri"/>
          <w:noProof/>
          <w:sz w:val="24"/>
        </w:rPr>
      </w:pPr>
      <w:r w:rsidRPr="002636C5">
        <w:rPr>
          <w:noProof/>
          <w:lang w:val="fr-FR"/>
        </w:rPr>
        <w:t>Figure 23: DIR documentationOf example</w:t>
      </w:r>
      <w:r>
        <w:rPr>
          <w:noProof/>
        </w:rPr>
        <w:tab/>
      </w:r>
      <w:r w:rsidR="0000006B">
        <w:rPr>
          <w:noProof/>
        </w:rPr>
        <w:fldChar w:fldCharType="begin"/>
      </w:r>
      <w:r>
        <w:rPr>
          <w:noProof/>
        </w:rPr>
        <w:instrText xml:space="preserve"> PAGEREF _Toc163893718 \h </w:instrText>
      </w:r>
      <w:r w:rsidR="0000006B">
        <w:rPr>
          <w:noProof/>
        </w:rPr>
      </w:r>
      <w:r w:rsidR="0000006B">
        <w:rPr>
          <w:noProof/>
        </w:rPr>
        <w:fldChar w:fldCharType="separate"/>
      </w:r>
      <w:r w:rsidR="00D61323">
        <w:rPr>
          <w:noProof/>
        </w:rPr>
        <w:t>62</w:t>
      </w:r>
      <w:r w:rsidR="0000006B">
        <w:rPr>
          <w:noProof/>
        </w:rPr>
        <w:fldChar w:fldCharType="end"/>
      </w:r>
    </w:p>
    <w:p w14:paraId="6111138A" w14:textId="77777777" w:rsidR="004F34C0" w:rsidRDefault="004F34C0">
      <w:pPr>
        <w:pStyle w:val="TableofFigures"/>
        <w:tabs>
          <w:tab w:val="right" w:leader="dot" w:pos="9350"/>
        </w:tabs>
        <w:rPr>
          <w:rFonts w:ascii="Calibri" w:hAnsi="Calibri"/>
          <w:noProof/>
          <w:sz w:val="24"/>
        </w:rPr>
      </w:pPr>
      <w:r>
        <w:rPr>
          <w:noProof/>
        </w:rPr>
        <w:t>Figure 24: DIR relatedDocument example</w:t>
      </w:r>
      <w:r>
        <w:rPr>
          <w:noProof/>
        </w:rPr>
        <w:tab/>
      </w:r>
      <w:r w:rsidR="0000006B">
        <w:rPr>
          <w:noProof/>
        </w:rPr>
        <w:fldChar w:fldCharType="begin"/>
      </w:r>
      <w:r>
        <w:rPr>
          <w:noProof/>
        </w:rPr>
        <w:instrText xml:space="preserve"> PAGEREF _Toc163893719 \h </w:instrText>
      </w:r>
      <w:r w:rsidR="0000006B">
        <w:rPr>
          <w:noProof/>
        </w:rPr>
      </w:r>
      <w:r w:rsidR="0000006B">
        <w:rPr>
          <w:noProof/>
        </w:rPr>
        <w:fldChar w:fldCharType="separate"/>
      </w:r>
      <w:r w:rsidR="00D61323">
        <w:rPr>
          <w:noProof/>
        </w:rPr>
        <w:t>63</w:t>
      </w:r>
      <w:r w:rsidR="0000006B">
        <w:rPr>
          <w:noProof/>
        </w:rPr>
        <w:fldChar w:fldCharType="end"/>
      </w:r>
    </w:p>
    <w:p w14:paraId="67276DB2" w14:textId="77777777" w:rsidR="004F34C0" w:rsidRDefault="004F34C0">
      <w:pPr>
        <w:pStyle w:val="TableofFigures"/>
        <w:tabs>
          <w:tab w:val="right" w:leader="dot" w:pos="9350"/>
        </w:tabs>
        <w:rPr>
          <w:rFonts w:ascii="Calibri" w:hAnsi="Calibri"/>
          <w:noProof/>
          <w:sz w:val="24"/>
        </w:rPr>
      </w:pPr>
      <w:r>
        <w:rPr>
          <w:noProof/>
        </w:rPr>
        <w:t>Figure 25: DIR componentOf example</w:t>
      </w:r>
      <w:r>
        <w:rPr>
          <w:noProof/>
        </w:rPr>
        <w:tab/>
      </w:r>
      <w:r w:rsidR="0000006B">
        <w:rPr>
          <w:noProof/>
        </w:rPr>
        <w:fldChar w:fldCharType="begin"/>
      </w:r>
      <w:r>
        <w:rPr>
          <w:noProof/>
        </w:rPr>
        <w:instrText xml:space="preserve"> PAGEREF _Toc163893720 \h </w:instrText>
      </w:r>
      <w:r w:rsidR="0000006B">
        <w:rPr>
          <w:noProof/>
        </w:rPr>
      </w:r>
      <w:r w:rsidR="0000006B">
        <w:rPr>
          <w:noProof/>
        </w:rPr>
        <w:fldChar w:fldCharType="separate"/>
      </w:r>
      <w:r w:rsidR="00D61323">
        <w:rPr>
          <w:noProof/>
        </w:rPr>
        <w:t>64</w:t>
      </w:r>
      <w:r w:rsidR="0000006B">
        <w:rPr>
          <w:noProof/>
        </w:rPr>
        <w:fldChar w:fldCharType="end"/>
      </w:r>
    </w:p>
    <w:p w14:paraId="6EA83A53" w14:textId="77777777" w:rsidR="004F34C0" w:rsidRDefault="004F34C0">
      <w:pPr>
        <w:pStyle w:val="TableofFigures"/>
        <w:tabs>
          <w:tab w:val="right" w:leader="dot" w:pos="9350"/>
        </w:tabs>
        <w:rPr>
          <w:rFonts w:ascii="Calibri" w:hAnsi="Calibri"/>
          <w:noProof/>
          <w:sz w:val="24"/>
        </w:rPr>
      </w:pPr>
      <w:r>
        <w:rPr>
          <w:noProof/>
        </w:rPr>
        <w:t>Figure 26: WADO reference using linkHtml example</w:t>
      </w:r>
      <w:r>
        <w:rPr>
          <w:noProof/>
        </w:rPr>
        <w:tab/>
      </w:r>
      <w:r w:rsidR="0000006B">
        <w:rPr>
          <w:noProof/>
        </w:rPr>
        <w:fldChar w:fldCharType="begin"/>
      </w:r>
      <w:r>
        <w:rPr>
          <w:noProof/>
        </w:rPr>
        <w:instrText xml:space="preserve"> PAGEREF _Toc163893721 \h </w:instrText>
      </w:r>
      <w:r w:rsidR="0000006B">
        <w:rPr>
          <w:noProof/>
        </w:rPr>
      </w:r>
      <w:r w:rsidR="0000006B">
        <w:rPr>
          <w:noProof/>
        </w:rPr>
        <w:fldChar w:fldCharType="separate"/>
      </w:r>
      <w:r w:rsidR="00D61323">
        <w:rPr>
          <w:noProof/>
        </w:rPr>
        <w:t>67</w:t>
      </w:r>
      <w:r w:rsidR="0000006B">
        <w:rPr>
          <w:noProof/>
        </w:rPr>
        <w:fldChar w:fldCharType="end"/>
      </w:r>
    </w:p>
    <w:p w14:paraId="46D27B3D" w14:textId="77777777" w:rsidR="004F34C0" w:rsidRDefault="004F34C0">
      <w:pPr>
        <w:pStyle w:val="TableofFigures"/>
        <w:tabs>
          <w:tab w:val="right" w:leader="dot" w:pos="9350"/>
        </w:tabs>
        <w:rPr>
          <w:rFonts w:ascii="Calibri" w:hAnsi="Calibri"/>
          <w:noProof/>
          <w:sz w:val="24"/>
        </w:rPr>
      </w:pPr>
      <w:r>
        <w:rPr>
          <w:noProof/>
        </w:rPr>
        <w:t>Figure 27: Discharge Summary ClinicalDocument/templateId example</w:t>
      </w:r>
      <w:r>
        <w:rPr>
          <w:noProof/>
        </w:rPr>
        <w:tab/>
      </w:r>
      <w:r w:rsidR="0000006B">
        <w:rPr>
          <w:noProof/>
        </w:rPr>
        <w:fldChar w:fldCharType="begin"/>
      </w:r>
      <w:r>
        <w:rPr>
          <w:noProof/>
        </w:rPr>
        <w:instrText xml:space="preserve"> PAGEREF _Toc163893722 \h </w:instrText>
      </w:r>
      <w:r w:rsidR="0000006B">
        <w:rPr>
          <w:noProof/>
        </w:rPr>
      </w:r>
      <w:r w:rsidR="0000006B">
        <w:rPr>
          <w:noProof/>
        </w:rPr>
        <w:fldChar w:fldCharType="separate"/>
      </w:r>
      <w:r w:rsidR="00D61323">
        <w:rPr>
          <w:noProof/>
        </w:rPr>
        <w:t>68</w:t>
      </w:r>
      <w:r w:rsidR="0000006B">
        <w:rPr>
          <w:noProof/>
        </w:rPr>
        <w:fldChar w:fldCharType="end"/>
      </w:r>
    </w:p>
    <w:p w14:paraId="13CE9B05" w14:textId="77777777" w:rsidR="004F34C0" w:rsidRDefault="004F34C0">
      <w:pPr>
        <w:pStyle w:val="TableofFigures"/>
        <w:tabs>
          <w:tab w:val="right" w:leader="dot" w:pos="9350"/>
        </w:tabs>
        <w:rPr>
          <w:rFonts w:ascii="Calibri" w:hAnsi="Calibri"/>
          <w:noProof/>
          <w:sz w:val="24"/>
        </w:rPr>
      </w:pPr>
      <w:r w:rsidRPr="002636C5">
        <w:rPr>
          <w:noProof/>
          <w:lang w:val="fr-FR"/>
        </w:rPr>
        <w:t>Figure 28:</w:t>
      </w:r>
      <w:r w:rsidRPr="002636C5">
        <w:rPr>
          <w:rFonts w:ascii="Courier New" w:hAnsi="Courier New" w:cs="TimesNewRomanPSMT"/>
          <w:noProof/>
          <w:lang w:val="fr-FR"/>
        </w:rPr>
        <w:t xml:space="preserve"> </w:t>
      </w:r>
      <w:r>
        <w:rPr>
          <w:noProof/>
        </w:rPr>
        <w:t>Discharge Summary Clinical</w:t>
      </w:r>
      <w:r w:rsidRPr="002636C5">
        <w:rPr>
          <w:noProof/>
          <w:lang w:val="fr-FR"/>
        </w:rPr>
        <w:t>Document/code example</w:t>
      </w:r>
      <w:r>
        <w:rPr>
          <w:noProof/>
        </w:rPr>
        <w:tab/>
      </w:r>
      <w:r w:rsidR="0000006B">
        <w:rPr>
          <w:noProof/>
        </w:rPr>
        <w:fldChar w:fldCharType="begin"/>
      </w:r>
      <w:r>
        <w:rPr>
          <w:noProof/>
        </w:rPr>
        <w:instrText xml:space="preserve"> PAGEREF _Toc163893723 \h </w:instrText>
      </w:r>
      <w:r w:rsidR="0000006B">
        <w:rPr>
          <w:noProof/>
        </w:rPr>
      </w:r>
      <w:r w:rsidR="0000006B">
        <w:rPr>
          <w:noProof/>
        </w:rPr>
        <w:fldChar w:fldCharType="separate"/>
      </w:r>
      <w:r w:rsidR="00D61323">
        <w:rPr>
          <w:noProof/>
        </w:rPr>
        <w:t>69</w:t>
      </w:r>
      <w:r w:rsidR="0000006B">
        <w:rPr>
          <w:noProof/>
        </w:rPr>
        <w:fldChar w:fldCharType="end"/>
      </w:r>
    </w:p>
    <w:p w14:paraId="781DC9B5" w14:textId="77777777" w:rsidR="004F34C0" w:rsidRDefault="004F34C0">
      <w:pPr>
        <w:pStyle w:val="TableofFigures"/>
        <w:tabs>
          <w:tab w:val="right" w:leader="dot" w:pos="9350"/>
        </w:tabs>
        <w:rPr>
          <w:rFonts w:ascii="Calibri" w:hAnsi="Calibri"/>
          <w:noProof/>
          <w:sz w:val="24"/>
        </w:rPr>
      </w:pPr>
      <w:r>
        <w:rPr>
          <w:noProof/>
        </w:rPr>
        <w:t>Figure 29: Discharge summary participant example for a supporting person</w:t>
      </w:r>
      <w:r>
        <w:rPr>
          <w:noProof/>
        </w:rPr>
        <w:tab/>
      </w:r>
      <w:r w:rsidR="0000006B">
        <w:rPr>
          <w:noProof/>
        </w:rPr>
        <w:fldChar w:fldCharType="begin"/>
      </w:r>
      <w:r>
        <w:rPr>
          <w:noProof/>
        </w:rPr>
        <w:instrText xml:space="preserve"> PAGEREF _Toc163893724 \h </w:instrText>
      </w:r>
      <w:r w:rsidR="0000006B">
        <w:rPr>
          <w:noProof/>
        </w:rPr>
      </w:r>
      <w:r w:rsidR="0000006B">
        <w:rPr>
          <w:noProof/>
        </w:rPr>
        <w:fldChar w:fldCharType="separate"/>
      </w:r>
      <w:r w:rsidR="00D61323">
        <w:rPr>
          <w:noProof/>
        </w:rPr>
        <w:t>70</w:t>
      </w:r>
      <w:r w:rsidR="0000006B">
        <w:rPr>
          <w:noProof/>
        </w:rPr>
        <w:fldChar w:fldCharType="end"/>
      </w:r>
    </w:p>
    <w:p w14:paraId="29D01C1E" w14:textId="77777777" w:rsidR="004F34C0" w:rsidRDefault="004F34C0">
      <w:pPr>
        <w:pStyle w:val="TableofFigures"/>
        <w:tabs>
          <w:tab w:val="right" w:leader="dot" w:pos="9350"/>
        </w:tabs>
        <w:rPr>
          <w:rFonts w:ascii="Calibri" w:hAnsi="Calibri"/>
          <w:noProof/>
          <w:sz w:val="24"/>
        </w:rPr>
      </w:pPr>
      <w:r>
        <w:rPr>
          <w:noProof/>
        </w:rPr>
        <w:t>Figure 30: Discharge Summary componentOf example</w:t>
      </w:r>
      <w:r>
        <w:rPr>
          <w:noProof/>
        </w:rPr>
        <w:tab/>
      </w:r>
      <w:r w:rsidR="0000006B">
        <w:rPr>
          <w:noProof/>
        </w:rPr>
        <w:fldChar w:fldCharType="begin"/>
      </w:r>
      <w:r>
        <w:rPr>
          <w:noProof/>
        </w:rPr>
        <w:instrText xml:space="preserve"> PAGEREF _Toc163893725 \h </w:instrText>
      </w:r>
      <w:r w:rsidR="0000006B">
        <w:rPr>
          <w:noProof/>
        </w:rPr>
      </w:r>
      <w:r w:rsidR="0000006B">
        <w:rPr>
          <w:noProof/>
        </w:rPr>
        <w:fldChar w:fldCharType="separate"/>
      </w:r>
      <w:r w:rsidR="00D61323">
        <w:rPr>
          <w:noProof/>
        </w:rPr>
        <w:t>72</w:t>
      </w:r>
      <w:r w:rsidR="0000006B">
        <w:rPr>
          <w:noProof/>
        </w:rPr>
        <w:fldChar w:fldCharType="end"/>
      </w:r>
    </w:p>
    <w:p w14:paraId="2FD36C03" w14:textId="77777777" w:rsidR="004F34C0" w:rsidRDefault="004F34C0">
      <w:pPr>
        <w:pStyle w:val="TableofFigures"/>
        <w:tabs>
          <w:tab w:val="right" w:leader="dot" w:pos="9350"/>
        </w:tabs>
        <w:rPr>
          <w:rFonts w:ascii="Calibri" w:hAnsi="Calibri"/>
          <w:noProof/>
          <w:sz w:val="24"/>
        </w:rPr>
      </w:pPr>
      <w:r>
        <w:rPr>
          <w:noProof/>
        </w:rPr>
        <w:t>Figure 31: H&amp;P ClinicalDocument/templateId example</w:t>
      </w:r>
      <w:r>
        <w:rPr>
          <w:noProof/>
        </w:rPr>
        <w:tab/>
      </w:r>
      <w:r w:rsidR="0000006B">
        <w:rPr>
          <w:noProof/>
        </w:rPr>
        <w:fldChar w:fldCharType="begin"/>
      </w:r>
      <w:r>
        <w:rPr>
          <w:noProof/>
        </w:rPr>
        <w:instrText xml:space="preserve"> PAGEREF _Toc163893726 \h </w:instrText>
      </w:r>
      <w:r w:rsidR="0000006B">
        <w:rPr>
          <w:noProof/>
        </w:rPr>
      </w:r>
      <w:r w:rsidR="0000006B">
        <w:rPr>
          <w:noProof/>
        </w:rPr>
        <w:fldChar w:fldCharType="separate"/>
      </w:r>
      <w:r w:rsidR="00D61323">
        <w:rPr>
          <w:noProof/>
        </w:rPr>
        <w:t>74</w:t>
      </w:r>
      <w:r w:rsidR="0000006B">
        <w:rPr>
          <w:noProof/>
        </w:rPr>
        <w:fldChar w:fldCharType="end"/>
      </w:r>
    </w:p>
    <w:p w14:paraId="5CE38302" w14:textId="77777777" w:rsidR="004F34C0" w:rsidRDefault="004F34C0">
      <w:pPr>
        <w:pStyle w:val="TableofFigures"/>
        <w:tabs>
          <w:tab w:val="right" w:leader="dot" w:pos="9350"/>
        </w:tabs>
        <w:rPr>
          <w:rFonts w:ascii="Calibri" w:hAnsi="Calibri"/>
          <w:noProof/>
          <w:sz w:val="24"/>
        </w:rPr>
      </w:pPr>
      <w:r>
        <w:rPr>
          <w:noProof/>
        </w:rPr>
        <w:t>Figure 32</w:t>
      </w:r>
      <w:r w:rsidRPr="002636C5">
        <w:rPr>
          <w:rFonts w:ascii="Courier New" w:hAnsi="Courier New" w:cs="TimesNewRomanPSMT"/>
          <w:noProof/>
        </w:rPr>
        <w:t xml:space="preserve">: </w:t>
      </w:r>
      <w:r>
        <w:rPr>
          <w:noProof/>
        </w:rPr>
        <w:t>H&amp;P ClinicalDocument/code example</w:t>
      </w:r>
      <w:r>
        <w:rPr>
          <w:noProof/>
        </w:rPr>
        <w:tab/>
      </w:r>
      <w:r w:rsidR="0000006B">
        <w:rPr>
          <w:noProof/>
        </w:rPr>
        <w:fldChar w:fldCharType="begin"/>
      </w:r>
      <w:r>
        <w:rPr>
          <w:noProof/>
        </w:rPr>
        <w:instrText xml:space="preserve"> PAGEREF _Toc163893727 \h </w:instrText>
      </w:r>
      <w:r w:rsidR="0000006B">
        <w:rPr>
          <w:noProof/>
        </w:rPr>
      </w:r>
      <w:r w:rsidR="0000006B">
        <w:rPr>
          <w:noProof/>
        </w:rPr>
        <w:fldChar w:fldCharType="separate"/>
      </w:r>
      <w:r w:rsidR="00D61323">
        <w:rPr>
          <w:noProof/>
        </w:rPr>
        <w:t>75</w:t>
      </w:r>
      <w:r w:rsidR="0000006B">
        <w:rPr>
          <w:noProof/>
        </w:rPr>
        <w:fldChar w:fldCharType="end"/>
      </w:r>
    </w:p>
    <w:p w14:paraId="1F25CE5A" w14:textId="77777777" w:rsidR="004F34C0" w:rsidRDefault="004F34C0">
      <w:pPr>
        <w:pStyle w:val="TableofFigures"/>
        <w:tabs>
          <w:tab w:val="right" w:leader="dot" w:pos="9350"/>
        </w:tabs>
        <w:rPr>
          <w:rFonts w:ascii="Calibri" w:hAnsi="Calibri"/>
          <w:noProof/>
          <w:sz w:val="24"/>
        </w:rPr>
      </w:pPr>
      <w:r>
        <w:rPr>
          <w:noProof/>
        </w:rPr>
        <w:t>Figure 33: H&amp;P use of translation to include local equivalents for document type</w:t>
      </w:r>
      <w:r>
        <w:rPr>
          <w:noProof/>
        </w:rPr>
        <w:tab/>
      </w:r>
      <w:r w:rsidR="0000006B">
        <w:rPr>
          <w:noProof/>
        </w:rPr>
        <w:fldChar w:fldCharType="begin"/>
      </w:r>
      <w:r>
        <w:rPr>
          <w:noProof/>
        </w:rPr>
        <w:instrText xml:space="preserve"> PAGEREF _Toc163893728 \h </w:instrText>
      </w:r>
      <w:r w:rsidR="0000006B">
        <w:rPr>
          <w:noProof/>
        </w:rPr>
      </w:r>
      <w:r w:rsidR="0000006B">
        <w:rPr>
          <w:noProof/>
        </w:rPr>
        <w:fldChar w:fldCharType="separate"/>
      </w:r>
      <w:r w:rsidR="00D61323">
        <w:rPr>
          <w:noProof/>
        </w:rPr>
        <w:t>75</w:t>
      </w:r>
      <w:r w:rsidR="0000006B">
        <w:rPr>
          <w:noProof/>
        </w:rPr>
        <w:fldChar w:fldCharType="end"/>
      </w:r>
    </w:p>
    <w:p w14:paraId="086A1862" w14:textId="77777777" w:rsidR="004F34C0" w:rsidRDefault="004F34C0">
      <w:pPr>
        <w:pStyle w:val="TableofFigures"/>
        <w:tabs>
          <w:tab w:val="right" w:leader="dot" w:pos="9350"/>
        </w:tabs>
        <w:rPr>
          <w:rFonts w:ascii="Calibri" w:hAnsi="Calibri"/>
          <w:noProof/>
          <w:sz w:val="24"/>
        </w:rPr>
      </w:pPr>
      <w:r>
        <w:rPr>
          <w:noProof/>
        </w:rPr>
        <w:t>Figure 34: H&amp;P use of a pre-coordinated document type code</w:t>
      </w:r>
      <w:r>
        <w:rPr>
          <w:noProof/>
        </w:rPr>
        <w:tab/>
      </w:r>
      <w:r w:rsidR="0000006B">
        <w:rPr>
          <w:noProof/>
        </w:rPr>
        <w:fldChar w:fldCharType="begin"/>
      </w:r>
      <w:r>
        <w:rPr>
          <w:noProof/>
        </w:rPr>
        <w:instrText xml:space="preserve"> PAGEREF _Toc163893729 \h </w:instrText>
      </w:r>
      <w:r w:rsidR="0000006B">
        <w:rPr>
          <w:noProof/>
        </w:rPr>
      </w:r>
      <w:r w:rsidR="0000006B">
        <w:rPr>
          <w:noProof/>
        </w:rPr>
        <w:fldChar w:fldCharType="separate"/>
      </w:r>
      <w:r w:rsidR="00D61323">
        <w:rPr>
          <w:noProof/>
        </w:rPr>
        <w:t>76</w:t>
      </w:r>
      <w:r w:rsidR="0000006B">
        <w:rPr>
          <w:noProof/>
        </w:rPr>
        <w:fldChar w:fldCharType="end"/>
      </w:r>
    </w:p>
    <w:p w14:paraId="6936183A" w14:textId="77777777" w:rsidR="004F34C0" w:rsidRDefault="004F34C0">
      <w:pPr>
        <w:pStyle w:val="TableofFigures"/>
        <w:tabs>
          <w:tab w:val="right" w:leader="dot" w:pos="9350"/>
        </w:tabs>
        <w:rPr>
          <w:rFonts w:ascii="Calibri" w:hAnsi="Calibri"/>
          <w:noProof/>
          <w:sz w:val="24"/>
        </w:rPr>
      </w:pPr>
      <w:r>
        <w:rPr>
          <w:noProof/>
        </w:rPr>
        <w:lastRenderedPageBreak/>
        <w:t>Figure 35: H&amp;P use of an uncoordinated document type code</w:t>
      </w:r>
      <w:r>
        <w:rPr>
          <w:noProof/>
        </w:rPr>
        <w:tab/>
      </w:r>
      <w:r w:rsidR="0000006B">
        <w:rPr>
          <w:noProof/>
        </w:rPr>
        <w:fldChar w:fldCharType="begin"/>
      </w:r>
      <w:r>
        <w:rPr>
          <w:noProof/>
        </w:rPr>
        <w:instrText xml:space="preserve"> PAGEREF _Toc163893730 \h </w:instrText>
      </w:r>
      <w:r w:rsidR="0000006B">
        <w:rPr>
          <w:noProof/>
        </w:rPr>
      </w:r>
      <w:r w:rsidR="0000006B">
        <w:rPr>
          <w:noProof/>
        </w:rPr>
        <w:fldChar w:fldCharType="separate"/>
      </w:r>
      <w:r w:rsidR="00D61323">
        <w:rPr>
          <w:noProof/>
        </w:rPr>
        <w:t>77</w:t>
      </w:r>
      <w:r w:rsidR="0000006B">
        <w:rPr>
          <w:noProof/>
        </w:rPr>
        <w:fldChar w:fldCharType="end"/>
      </w:r>
    </w:p>
    <w:p w14:paraId="5B4C64DA" w14:textId="77777777" w:rsidR="004F34C0" w:rsidRDefault="004F34C0">
      <w:pPr>
        <w:pStyle w:val="TableofFigures"/>
        <w:tabs>
          <w:tab w:val="right" w:leader="dot" w:pos="9350"/>
        </w:tabs>
        <w:rPr>
          <w:rFonts w:ascii="Calibri" w:hAnsi="Calibri"/>
          <w:noProof/>
          <w:sz w:val="24"/>
        </w:rPr>
      </w:pPr>
      <w:r>
        <w:rPr>
          <w:noProof/>
        </w:rPr>
        <w:t>Figure 36: H&amp;P participant example for a supporting person</w:t>
      </w:r>
      <w:r>
        <w:rPr>
          <w:noProof/>
        </w:rPr>
        <w:tab/>
      </w:r>
      <w:r w:rsidR="0000006B">
        <w:rPr>
          <w:noProof/>
        </w:rPr>
        <w:fldChar w:fldCharType="begin"/>
      </w:r>
      <w:r>
        <w:rPr>
          <w:noProof/>
        </w:rPr>
        <w:instrText xml:space="preserve"> PAGEREF _Toc163893731 \h </w:instrText>
      </w:r>
      <w:r w:rsidR="0000006B">
        <w:rPr>
          <w:noProof/>
        </w:rPr>
      </w:r>
      <w:r w:rsidR="0000006B">
        <w:rPr>
          <w:noProof/>
        </w:rPr>
        <w:fldChar w:fldCharType="separate"/>
      </w:r>
      <w:r w:rsidR="00D61323">
        <w:rPr>
          <w:noProof/>
        </w:rPr>
        <w:t>78</w:t>
      </w:r>
      <w:r w:rsidR="0000006B">
        <w:rPr>
          <w:noProof/>
        </w:rPr>
        <w:fldChar w:fldCharType="end"/>
      </w:r>
    </w:p>
    <w:p w14:paraId="1CC5DBBC" w14:textId="77777777" w:rsidR="004F34C0" w:rsidRDefault="004F34C0">
      <w:pPr>
        <w:pStyle w:val="TableofFigures"/>
        <w:tabs>
          <w:tab w:val="right" w:leader="dot" w:pos="9350"/>
        </w:tabs>
        <w:rPr>
          <w:rFonts w:ascii="Calibri" w:hAnsi="Calibri"/>
          <w:noProof/>
          <w:sz w:val="24"/>
        </w:rPr>
      </w:pPr>
      <w:r>
        <w:rPr>
          <w:noProof/>
        </w:rPr>
        <w:t>Figure 37: H&amp;P componentOf example</w:t>
      </w:r>
      <w:r>
        <w:rPr>
          <w:noProof/>
        </w:rPr>
        <w:tab/>
      </w:r>
      <w:r w:rsidR="0000006B">
        <w:rPr>
          <w:noProof/>
        </w:rPr>
        <w:fldChar w:fldCharType="begin"/>
      </w:r>
      <w:r>
        <w:rPr>
          <w:noProof/>
        </w:rPr>
        <w:instrText xml:space="preserve"> PAGEREF _Toc163893732 \h </w:instrText>
      </w:r>
      <w:r w:rsidR="0000006B">
        <w:rPr>
          <w:noProof/>
        </w:rPr>
      </w:r>
      <w:r w:rsidR="0000006B">
        <w:rPr>
          <w:noProof/>
        </w:rPr>
        <w:fldChar w:fldCharType="separate"/>
      </w:r>
      <w:r w:rsidR="00D61323">
        <w:rPr>
          <w:noProof/>
        </w:rPr>
        <w:t>80</w:t>
      </w:r>
      <w:r w:rsidR="0000006B">
        <w:rPr>
          <w:noProof/>
        </w:rPr>
        <w:fldChar w:fldCharType="end"/>
      </w:r>
    </w:p>
    <w:p w14:paraId="6D8B7B48" w14:textId="77777777" w:rsidR="004F34C0" w:rsidRDefault="004F34C0">
      <w:pPr>
        <w:pStyle w:val="TableofFigures"/>
        <w:tabs>
          <w:tab w:val="right" w:leader="dot" w:pos="9350"/>
        </w:tabs>
        <w:rPr>
          <w:rFonts w:ascii="Calibri" w:hAnsi="Calibri"/>
          <w:noProof/>
          <w:sz w:val="24"/>
        </w:rPr>
      </w:pPr>
      <w:r>
        <w:rPr>
          <w:noProof/>
        </w:rPr>
        <w:t>Figure 38: Operative Note ClinicalDocument/templateId example</w:t>
      </w:r>
      <w:r>
        <w:rPr>
          <w:noProof/>
        </w:rPr>
        <w:tab/>
      </w:r>
      <w:r w:rsidR="0000006B">
        <w:rPr>
          <w:noProof/>
        </w:rPr>
        <w:fldChar w:fldCharType="begin"/>
      </w:r>
      <w:r>
        <w:rPr>
          <w:noProof/>
        </w:rPr>
        <w:instrText xml:space="preserve"> PAGEREF _Toc163893733 \h </w:instrText>
      </w:r>
      <w:r w:rsidR="0000006B">
        <w:rPr>
          <w:noProof/>
        </w:rPr>
      </w:r>
      <w:r w:rsidR="0000006B">
        <w:rPr>
          <w:noProof/>
        </w:rPr>
        <w:fldChar w:fldCharType="separate"/>
      </w:r>
      <w:r w:rsidR="00D61323">
        <w:rPr>
          <w:noProof/>
        </w:rPr>
        <w:t>81</w:t>
      </w:r>
      <w:r w:rsidR="0000006B">
        <w:rPr>
          <w:noProof/>
        </w:rPr>
        <w:fldChar w:fldCharType="end"/>
      </w:r>
    </w:p>
    <w:p w14:paraId="1B057E02" w14:textId="77777777" w:rsidR="004F34C0" w:rsidRDefault="004F34C0">
      <w:pPr>
        <w:pStyle w:val="TableofFigures"/>
        <w:tabs>
          <w:tab w:val="right" w:leader="dot" w:pos="9350"/>
        </w:tabs>
        <w:rPr>
          <w:rFonts w:ascii="Calibri" w:hAnsi="Calibri"/>
          <w:noProof/>
          <w:sz w:val="24"/>
        </w:rPr>
      </w:pPr>
      <w:r w:rsidRPr="002636C5">
        <w:rPr>
          <w:noProof/>
          <w:lang w:val="fr-FR"/>
        </w:rPr>
        <w:t>Figure 39:</w:t>
      </w:r>
      <w:r w:rsidRPr="002636C5">
        <w:rPr>
          <w:rFonts w:ascii="Courier New" w:hAnsi="Courier New" w:cs="TimesNewRomanPSMT"/>
          <w:noProof/>
          <w:lang w:val="fr-FR"/>
        </w:rPr>
        <w:t xml:space="preserve"> </w:t>
      </w:r>
      <w:r>
        <w:rPr>
          <w:noProof/>
        </w:rPr>
        <w:t>Operative Note ClinicalDocument/cod</w:t>
      </w:r>
      <w:r w:rsidRPr="002636C5">
        <w:rPr>
          <w:noProof/>
          <w:lang w:val="fr-FR"/>
        </w:rPr>
        <w:t>e example</w:t>
      </w:r>
      <w:r>
        <w:rPr>
          <w:noProof/>
        </w:rPr>
        <w:tab/>
      </w:r>
      <w:r w:rsidR="0000006B">
        <w:rPr>
          <w:noProof/>
        </w:rPr>
        <w:fldChar w:fldCharType="begin"/>
      </w:r>
      <w:r>
        <w:rPr>
          <w:noProof/>
        </w:rPr>
        <w:instrText xml:space="preserve"> PAGEREF _Toc163893734 \h </w:instrText>
      </w:r>
      <w:r w:rsidR="0000006B">
        <w:rPr>
          <w:noProof/>
        </w:rPr>
      </w:r>
      <w:r w:rsidR="0000006B">
        <w:rPr>
          <w:noProof/>
        </w:rPr>
        <w:fldChar w:fldCharType="separate"/>
      </w:r>
      <w:r w:rsidR="00D61323">
        <w:rPr>
          <w:noProof/>
        </w:rPr>
        <w:t>82</w:t>
      </w:r>
      <w:r w:rsidR="0000006B">
        <w:rPr>
          <w:noProof/>
        </w:rPr>
        <w:fldChar w:fldCharType="end"/>
      </w:r>
    </w:p>
    <w:p w14:paraId="3CBFC827" w14:textId="77777777" w:rsidR="004F34C0" w:rsidRDefault="004F34C0">
      <w:pPr>
        <w:pStyle w:val="TableofFigures"/>
        <w:tabs>
          <w:tab w:val="right" w:leader="dot" w:pos="9350"/>
        </w:tabs>
        <w:rPr>
          <w:rFonts w:ascii="Calibri" w:hAnsi="Calibri"/>
          <w:noProof/>
          <w:sz w:val="24"/>
        </w:rPr>
      </w:pPr>
      <w:r>
        <w:rPr>
          <w:noProof/>
        </w:rPr>
        <w:t>Figure 40: Operative Note consent example</w:t>
      </w:r>
      <w:r>
        <w:rPr>
          <w:noProof/>
        </w:rPr>
        <w:tab/>
      </w:r>
      <w:r w:rsidR="0000006B">
        <w:rPr>
          <w:noProof/>
        </w:rPr>
        <w:fldChar w:fldCharType="begin"/>
      </w:r>
      <w:r>
        <w:rPr>
          <w:noProof/>
        </w:rPr>
        <w:instrText xml:space="preserve"> PAGEREF _Toc163893735 \h </w:instrText>
      </w:r>
      <w:r w:rsidR="0000006B">
        <w:rPr>
          <w:noProof/>
        </w:rPr>
      </w:r>
      <w:r w:rsidR="0000006B">
        <w:rPr>
          <w:noProof/>
        </w:rPr>
        <w:fldChar w:fldCharType="separate"/>
      </w:r>
      <w:r w:rsidR="00D61323">
        <w:rPr>
          <w:noProof/>
        </w:rPr>
        <w:t>83</w:t>
      </w:r>
      <w:r w:rsidR="0000006B">
        <w:rPr>
          <w:noProof/>
        </w:rPr>
        <w:fldChar w:fldCharType="end"/>
      </w:r>
    </w:p>
    <w:p w14:paraId="246E4734" w14:textId="77777777" w:rsidR="004F34C0" w:rsidRDefault="004F34C0">
      <w:pPr>
        <w:pStyle w:val="TableofFigures"/>
        <w:tabs>
          <w:tab w:val="right" w:leader="dot" w:pos="9350"/>
        </w:tabs>
        <w:rPr>
          <w:rFonts w:ascii="Calibri" w:hAnsi="Calibri"/>
          <w:noProof/>
          <w:sz w:val="24"/>
        </w:rPr>
      </w:pPr>
      <w:r w:rsidRPr="002636C5">
        <w:rPr>
          <w:noProof/>
          <w:lang w:val="fr-FR"/>
        </w:rPr>
        <w:t>Figure 41: Operative Note serviceEvent example</w:t>
      </w:r>
      <w:r>
        <w:rPr>
          <w:noProof/>
        </w:rPr>
        <w:tab/>
      </w:r>
      <w:r w:rsidR="0000006B">
        <w:rPr>
          <w:noProof/>
        </w:rPr>
        <w:fldChar w:fldCharType="begin"/>
      </w:r>
      <w:r>
        <w:rPr>
          <w:noProof/>
        </w:rPr>
        <w:instrText xml:space="preserve"> PAGEREF _Toc163893736 \h </w:instrText>
      </w:r>
      <w:r w:rsidR="0000006B">
        <w:rPr>
          <w:noProof/>
        </w:rPr>
      </w:r>
      <w:r w:rsidR="0000006B">
        <w:rPr>
          <w:noProof/>
        </w:rPr>
        <w:fldChar w:fldCharType="separate"/>
      </w:r>
      <w:r w:rsidR="00D61323">
        <w:rPr>
          <w:noProof/>
        </w:rPr>
        <w:t>85</w:t>
      </w:r>
      <w:r w:rsidR="0000006B">
        <w:rPr>
          <w:noProof/>
        </w:rPr>
        <w:fldChar w:fldCharType="end"/>
      </w:r>
    </w:p>
    <w:p w14:paraId="35AE50DC" w14:textId="77777777" w:rsidR="004F34C0" w:rsidRDefault="004F34C0">
      <w:pPr>
        <w:pStyle w:val="TableofFigures"/>
        <w:tabs>
          <w:tab w:val="right" w:leader="dot" w:pos="9350"/>
        </w:tabs>
        <w:rPr>
          <w:rFonts w:ascii="Calibri" w:hAnsi="Calibri"/>
          <w:noProof/>
          <w:sz w:val="24"/>
        </w:rPr>
      </w:pPr>
      <w:r>
        <w:rPr>
          <w:noProof/>
        </w:rPr>
        <w:t>Figure 42: Operative Note performer example</w:t>
      </w:r>
      <w:r>
        <w:rPr>
          <w:noProof/>
        </w:rPr>
        <w:tab/>
      </w:r>
      <w:r w:rsidR="0000006B">
        <w:rPr>
          <w:noProof/>
        </w:rPr>
        <w:fldChar w:fldCharType="begin"/>
      </w:r>
      <w:r>
        <w:rPr>
          <w:noProof/>
        </w:rPr>
        <w:instrText xml:space="preserve"> PAGEREF _Toc163893737 \h </w:instrText>
      </w:r>
      <w:r w:rsidR="0000006B">
        <w:rPr>
          <w:noProof/>
        </w:rPr>
      </w:r>
      <w:r w:rsidR="0000006B">
        <w:rPr>
          <w:noProof/>
        </w:rPr>
        <w:fldChar w:fldCharType="separate"/>
      </w:r>
      <w:r w:rsidR="00D61323">
        <w:rPr>
          <w:noProof/>
        </w:rPr>
        <w:t>85</w:t>
      </w:r>
      <w:r w:rsidR="0000006B">
        <w:rPr>
          <w:noProof/>
        </w:rPr>
        <w:fldChar w:fldCharType="end"/>
      </w:r>
    </w:p>
    <w:p w14:paraId="7B60DFE2" w14:textId="77777777" w:rsidR="004F34C0" w:rsidRDefault="004F34C0">
      <w:pPr>
        <w:pStyle w:val="TableofFigures"/>
        <w:tabs>
          <w:tab w:val="right" w:leader="dot" w:pos="9350"/>
        </w:tabs>
        <w:rPr>
          <w:rFonts w:ascii="Calibri" w:hAnsi="Calibri"/>
          <w:noProof/>
          <w:sz w:val="24"/>
        </w:rPr>
      </w:pPr>
      <w:r>
        <w:rPr>
          <w:noProof/>
        </w:rPr>
        <w:t>Figure 43: Procedure Note ClinicalDocument/templateId category I example</w:t>
      </w:r>
      <w:r>
        <w:rPr>
          <w:noProof/>
        </w:rPr>
        <w:tab/>
      </w:r>
      <w:r w:rsidR="0000006B">
        <w:rPr>
          <w:noProof/>
        </w:rPr>
        <w:fldChar w:fldCharType="begin"/>
      </w:r>
      <w:r>
        <w:rPr>
          <w:noProof/>
        </w:rPr>
        <w:instrText xml:space="preserve"> PAGEREF _Toc163893738 \h </w:instrText>
      </w:r>
      <w:r w:rsidR="0000006B">
        <w:rPr>
          <w:noProof/>
        </w:rPr>
      </w:r>
      <w:r w:rsidR="0000006B">
        <w:rPr>
          <w:noProof/>
        </w:rPr>
        <w:fldChar w:fldCharType="separate"/>
      </w:r>
      <w:r w:rsidR="00D61323">
        <w:rPr>
          <w:noProof/>
        </w:rPr>
        <w:t>86</w:t>
      </w:r>
      <w:r w:rsidR="0000006B">
        <w:rPr>
          <w:noProof/>
        </w:rPr>
        <w:fldChar w:fldCharType="end"/>
      </w:r>
    </w:p>
    <w:p w14:paraId="4E79EABF" w14:textId="77777777" w:rsidR="004F34C0" w:rsidRDefault="004F34C0">
      <w:pPr>
        <w:pStyle w:val="TableofFigures"/>
        <w:tabs>
          <w:tab w:val="right" w:leader="dot" w:pos="9350"/>
        </w:tabs>
        <w:rPr>
          <w:rFonts w:ascii="Calibri" w:hAnsi="Calibri"/>
          <w:noProof/>
          <w:sz w:val="24"/>
        </w:rPr>
      </w:pPr>
      <w:r>
        <w:rPr>
          <w:noProof/>
        </w:rPr>
        <w:t>Figure 44: Procedure Note ClinicalDocument/code example</w:t>
      </w:r>
      <w:r>
        <w:rPr>
          <w:noProof/>
        </w:rPr>
        <w:tab/>
      </w:r>
      <w:r w:rsidR="0000006B">
        <w:rPr>
          <w:noProof/>
        </w:rPr>
        <w:fldChar w:fldCharType="begin"/>
      </w:r>
      <w:r>
        <w:rPr>
          <w:noProof/>
        </w:rPr>
        <w:instrText xml:space="preserve"> PAGEREF _Toc163893739 \h </w:instrText>
      </w:r>
      <w:r w:rsidR="0000006B">
        <w:rPr>
          <w:noProof/>
        </w:rPr>
      </w:r>
      <w:r w:rsidR="0000006B">
        <w:rPr>
          <w:noProof/>
        </w:rPr>
        <w:fldChar w:fldCharType="separate"/>
      </w:r>
      <w:r w:rsidR="00D61323">
        <w:rPr>
          <w:noProof/>
        </w:rPr>
        <w:t>87</w:t>
      </w:r>
      <w:r w:rsidR="0000006B">
        <w:rPr>
          <w:noProof/>
        </w:rPr>
        <w:fldChar w:fldCharType="end"/>
      </w:r>
    </w:p>
    <w:p w14:paraId="362F6ECA" w14:textId="77777777" w:rsidR="004F34C0" w:rsidRDefault="004F34C0">
      <w:pPr>
        <w:pStyle w:val="TableofFigures"/>
        <w:tabs>
          <w:tab w:val="right" w:leader="dot" w:pos="9350"/>
        </w:tabs>
        <w:rPr>
          <w:rFonts w:ascii="Calibri" w:hAnsi="Calibri"/>
          <w:noProof/>
          <w:sz w:val="24"/>
        </w:rPr>
      </w:pPr>
      <w:r>
        <w:rPr>
          <w:noProof/>
        </w:rPr>
        <w:t>Figure 45: Procedure Note consent example</w:t>
      </w:r>
      <w:r>
        <w:rPr>
          <w:noProof/>
        </w:rPr>
        <w:tab/>
      </w:r>
      <w:r w:rsidR="0000006B">
        <w:rPr>
          <w:noProof/>
        </w:rPr>
        <w:fldChar w:fldCharType="begin"/>
      </w:r>
      <w:r>
        <w:rPr>
          <w:noProof/>
        </w:rPr>
        <w:instrText xml:space="preserve"> PAGEREF _Toc163893740 \h </w:instrText>
      </w:r>
      <w:r w:rsidR="0000006B">
        <w:rPr>
          <w:noProof/>
        </w:rPr>
      </w:r>
      <w:r w:rsidR="0000006B">
        <w:rPr>
          <w:noProof/>
        </w:rPr>
        <w:fldChar w:fldCharType="separate"/>
      </w:r>
      <w:r w:rsidR="00D61323">
        <w:rPr>
          <w:noProof/>
        </w:rPr>
        <w:t>90</w:t>
      </w:r>
      <w:r w:rsidR="0000006B">
        <w:rPr>
          <w:noProof/>
        </w:rPr>
        <w:fldChar w:fldCharType="end"/>
      </w:r>
    </w:p>
    <w:p w14:paraId="54BA0736" w14:textId="77777777" w:rsidR="004F34C0" w:rsidRDefault="004F34C0">
      <w:pPr>
        <w:pStyle w:val="TableofFigures"/>
        <w:tabs>
          <w:tab w:val="right" w:leader="dot" w:pos="9350"/>
        </w:tabs>
        <w:rPr>
          <w:rFonts w:ascii="Calibri" w:hAnsi="Calibri"/>
          <w:noProof/>
          <w:sz w:val="24"/>
        </w:rPr>
      </w:pPr>
      <w:r>
        <w:rPr>
          <w:noProof/>
        </w:rPr>
        <w:t>Figure 46: Procedure Note serviceEvent example</w:t>
      </w:r>
      <w:r>
        <w:rPr>
          <w:noProof/>
        </w:rPr>
        <w:tab/>
      </w:r>
      <w:r w:rsidR="0000006B">
        <w:rPr>
          <w:noProof/>
        </w:rPr>
        <w:fldChar w:fldCharType="begin"/>
      </w:r>
      <w:r>
        <w:rPr>
          <w:noProof/>
        </w:rPr>
        <w:instrText xml:space="preserve"> PAGEREF _Toc163893741 \h </w:instrText>
      </w:r>
      <w:r w:rsidR="0000006B">
        <w:rPr>
          <w:noProof/>
        </w:rPr>
      </w:r>
      <w:r w:rsidR="0000006B">
        <w:rPr>
          <w:noProof/>
        </w:rPr>
        <w:fldChar w:fldCharType="separate"/>
      </w:r>
      <w:r w:rsidR="00D61323">
        <w:rPr>
          <w:noProof/>
        </w:rPr>
        <w:t>91</w:t>
      </w:r>
      <w:r w:rsidR="0000006B">
        <w:rPr>
          <w:noProof/>
        </w:rPr>
        <w:fldChar w:fldCharType="end"/>
      </w:r>
    </w:p>
    <w:p w14:paraId="7FB3758F" w14:textId="77777777" w:rsidR="004F34C0" w:rsidRDefault="004F34C0">
      <w:pPr>
        <w:pStyle w:val="TableofFigures"/>
        <w:tabs>
          <w:tab w:val="right" w:leader="dot" w:pos="9350"/>
        </w:tabs>
        <w:rPr>
          <w:rFonts w:ascii="Calibri" w:hAnsi="Calibri"/>
          <w:noProof/>
          <w:sz w:val="24"/>
        </w:rPr>
      </w:pPr>
      <w:r>
        <w:rPr>
          <w:noProof/>
        </w:rPr>
        <w:t>Figure 47: Procedure Note serviceEvent example with null value in width element</w:t>
      </w:r>
      <w:r>
        <w:rPr>
          <w:noProof/>
        </w:rPr>
        <w:tab/>
      </w:r>
      <w:r w:rsidR="0000006B">
        <w:rPr>
          <w:noProof/>
        </w:rPr>
        <w:fldChar w:fldCharType="begin"/>
      </w:r>
      <w:r>
        <w:rPr>
          <w:noProof/>
        </w:rPr>
        <w:instrText xml:space="preserve"> PAGEREF _Toc163893742 \h </w:instrText>
      </w:r>
      <w:r w:rsidR="0000006B">
        <w:rPr>
          <w:noProof/>
        </w:rPr>
      </w:r>
      <w:r w:rsidR="0000006B">
        <w:rPr>
          <w:noProof/>
        </w:rPr>
        <w:fldChar w:fldCharType="separate"/>
      </w:r>
      <w:r w:rsidR="00D61323">
        <w:rPr>
          <w:noProof/>
        </w:rPr>
        <w:t>91</w:t>
      </w:r>
      <w:r w:rsidR="0000006B">
        <w:rPr>
          <w:noProof/>
        </w:rPr>
        <w:fldChar w:fldCharType="end"/>
      </w:r>
    </w:p>
    <w:p w14:paraId="22B1F213" w14:textId="77777777" w:rsidR="004F34C0" w:rsidRDefault="004F34C0">
      <w:pPr>
        <w:pStyle w:val="TableofFigures"/>
        <w:tabs>
          <w:tab w:val="right" w:leader="dot" w:pos="9350"/>
        </w:tabs>
        <w:rPr>
          <w:rFonts w:ascii="Calibri" w:hAnsi="Calibri"/>
          <w:noProof/>
          <w:sz w:val="24"/>
        </w:rPr>
      </w:pPr>
      <w:r>
        <w:rPr>
          <w:noProof/>
        </w:rPr>
        <w:t>Figure 48: Procedure Note performer example</w:t>
      </w:r>
      <w:r>
        <w:rPr>
          <w:noProof/>
        </w:rPr>
        <w:tab/>
      </w:r>
      <w:r w:rsidR="0000006B">
        <w:rPr>
          <w:noProof/>
        </w:rPr>
        <w:fldChar w:fldCharType="begin"/>
      </w:r>
      <w:r>
        <w:rPr>
          <w:noProof/>
        </w:rPr>
        <w:instrText xml:space="preserve"> PAGEREF _Toc163893743 \h </w:instrText>
      </w:r>
      <w:r w:rsidR="0000006B">
        <w:rPr>
          <w:noProof/>
        </w:rPr>
      </w:r>
      <w:r w:rsidR="0000006B">
        <w:rPr>
          <w:noProof/>
        </w:rPr>
        <w:fldChar w:fldCharType="separate"/>
      </w:r>
      <w:r w:rsidR="00D61323">
        <w:rPr>
          <w:noProof/>
        </w:rPr>
        <w:t>92</w:t>
      </w:r>
      <w:r w:rsidR="0000006B">
        <w:rPr>
          <w:noProof/>
        </w:rPr>
        <w:fldChar w:fldCharType="end"/>
      </w:r>
    </w:p>
    <w:p w14:paraId="1FA097F3" w14:textId="77777777" w:rsidR="004F34C0" w:rsidRDefault="004F34C0">
      <w:pPr>
        <w:pStyle w:val="TableofFigures"/>
        <w:tabs>
          <w:tab w:val="right" w:leader="dot" w:pos="9350"/>
        </w:tabs>
        <w:rPr>
          <w:rFonts w:ascii="Calibri" w:hAnsi="Calibri"/>
          <w:noProof/>
          <w:sz w:val="24"/>
        </w:rPr>
      </w:pPr>
      <w:r>
        <w:rPr>
          <w:noProof/>
        </w:rPr>
        <w:t>Figure 49: Progress Note ClinicalDocument/templateId example</w:t>
      </w:r>
      <w:r>
        <w:rPr>
          <w:noProof/>
        </w:rPr>
        <w:tab/>
      </w:r>
      <w:r w:rsidR="0000006B">
        <w:rPr>
          <w:noProof/>
        </w:rPr>
        <w:fldChar w:fldCharType="begin"/>
      </w:r>
      <w:r>
        <w:rPr>
          <w:noProof/>
        </w:rPr>
        <w:instrText xml:space="preserve"> PAGEREF _Toc163893744 \h </w:instrText>
      </w:r>
      <w:r w:rsidR="0000006B">
        <w:rPr>
          <w:noProof/>
        </w:rPr>
      </w:r>
      <w:r w:rsidR="0000006B">
        <w:rPr>
          <w:noProof/>
        </w:rPr>
        <w:fldChar w:fldCharType="separate"/>
      </w:r>
      <w:r w:rsidR="00D61323">
        <w:rPr>
          <w:noProof/>
        </w:rPr>
        <w:t>93</w:t>
      </w:r>
      <w:r w:rsidR="0000006B">
        <w:rPr>
          <w:noProof/>
        </w:rPr>
        <w:fldChar w:fldCharType="end"/>
      </w:r>
    </w:p>
    <w:p w14:paraId="6EF1FEF8" w14:textId="77777777" w:rsidR="004F34C0" w:rsidRDefault="004F34C0">
      <w:pPr>
        <w:pStyle w:val="TableofFigures"/>
        <w:tabs>
          <w:tab w:val="right" w:leader="dot" w:pos="9350"/>
        </w:tabs>
        <w:rPr>
          <w:rFonts w:ascii="Calibri" w:hAnsi="Calibri"/>
          <w:noProof/>
          <w:sz w:val="24"/>
        </w:rPr>
      </w:pPr>
      <w:r w:rsidRPr="002636C5">
        <w:rPr>
          <w:noProof/>
          <w:lang w:val="fr-FR"/>
        </w:rPr>
        <w:t>Figure 50:</w:t>
      </w:r>
      <w:r w:rsidRPr="002636C5">
        <w:rPr>
          <w:rFonts w:ascii="Courier New" w:hAnsi="Courier New" w:cs="TimesNewRomanPSMT"/>
          <w:noProof/>
          <w:lang w:val="fr-FR"/>
        </w:rPr>
        <w:t xml:space="preserve"> </w:t>
      </w:r>
      <w:r>
        <w:rPr>
          <w:noProof/>
        </w:rPr>
        <w:t xml:space="preserve">Progress Note </w:t>
      </w:r>
      <w:r w:rsidRPr="002636C5">
        <w:rPr>
          <w:noProof/>
          <w:lang w:val="fr-FR"/>
        </w:rPr>
        <w:t>ClinicalDocument/code example</w:t>
      </w:r>
      <w:r>
        <w:rPr>
          <w:noProof/>
        </w:rPr>
        <w:tab/>
      </w:r>
      <w:r w:rsidR="0000006B">
        <w:rPr>
          <w:noProof/>
        </w:rPr>
        <w:fldChar w:fldCharType="begin"/>
      </w:r>
      <w:r>
        <w:rPr>
          <w:noProof/>
        </w:rPr>
        <w:instrText xml:space="preserve"> PAGEREF _Toc163893745 \h </w:instrText>
      </w:r>
      <w:r w:rsidR="0000006B">
        <w:rPr>
          <w:noProof/>
        </w:rPr>
      </w:r>
      <w:r w:rsidR="0000006B">
        <w:rPr>
          <w:noProof/>
        </w:rPr>
        <w:fldChar w:fldCharType="separate"/>
      </w:r>
      <w:r w:rsidR="00D61323">
        <w:rPr>
          <w:noProof/>
        </w:rPr>
        <w:t>94</w:t>
      </w:r>
      <w:r w:rsidR="0000006B">
        <w:rPr>
          <w:noProof/>
        </w:rPr>
        <w:fldChar w:fldCharType="end"/>
      </w:r>
    </w:p>
    <w:p w14:paraId="54CF6B0D" w14:textId="77777777" w:rsidR="004F34C0" w:rsidRDefault="004F34C0">
      <w:pPr>
        <w:pStyle w:val="TableofFigures"/>
        <w:tabs>
          <w:tab w:val="right" w:leader="dot" w:pos="9350"/>
        </w:tabs>
        <w:rPr>
          <w:rFonts w:ascii="Calibri" w:hAnsi="Calibri"/>
          <w:noProof/>
          <w:sz w:val="24"/>
        </w:rPr>
      </w:pPr>
      <w:r w:rsidRPr="002636C5">
        <w:rPr>
          <w:noProof/>
          <w:lang w:val="fr-FR"/>
        </w:rPr>
        <w:t>Figure 51: Progress Note serviceEvent example</w:t>
      </w:r>
      <w:r>
        <w:rPr>
          <w:noProof/>
        </w:rPr>
        <w:tab/>
      </w:r>
      <w:r w:rsidR="0000006B">
        <w:rPr>
          <w:noProof/>
        </w:rPr>
        <w:fldChar w:fldCharType="begin"/>
      </w:r>
      <w:r>
        <w:rPr>
          <w:noProof/>
        </w:rPr>
        <w:instrText xml:space="preserve"> PAGEREF _Toc163893746 \h </w:instrText>
      </w:r>
      <w:r w:rsidR="0000006B">
        <w:rPr>
          <w:noProof/>
        </w:rPr>
      </w:r>
      <w:r w:rsidR="0000006B">
        <w:rPr>
          <w:noProof/>
        </w:rPr>
        <w:fldChar w:fldCharType="separate"/>
      </w:r>
      <w:r w:rsidR="00D61323">
        <w:rPr>
          <w:noProof/>
        </w:rPr>
        <w:t>95</w:t>
      </w:r>
      <w:r w:rsidR="0000006B">
        <w:rPr>
          <w:noProof/>
        </w:rPr>
        <w:fldChar w:fldCharType="end"/>
      </w:r>
    </w:p>
    <w:p w14:paraId="344AAE69" w14:textId="77777777" w:rsidR="004F34C0" w:rsidRDefault="004F34C0">
      <w:pPr>
        <w:pStyle w:val="TableofFigures"/>
        <w:tabs>
          <w:tab w:val="right" w:leader="dot" w:pos="9350"/>
        </w:tabs>
        <w:rPr>
          <w:rFonts w:ascii="Calibri" w:hAnsi="Calibri"/>
          <w:noProof/>
          <w:sz w:val="24"/>
        </w:rPr>
      </w:pPr>
      <w:r>
        <w:rPr>
          <w:noProof/>
        </w:rPr>
        <w:t>Figure 52: Progress Note componentOf example</w:t>
      </w:r>
      <w:r>
        <w:rPr>
          <w:noProof/>
        </w:rPr>
        <w:tab/>
      </w:r>
      <w:r w:rsidR="0000006B">
        <w:rPr>
          <w:noProof/>
        </w:rPr>
        <w:fldChar w:fldCharType="begin"/>
      </w:r>
      <w:r>
        <w:rPr>
          <w:noProof/>
        </w:rPr>
        <w:instrText xml:space="preserve"> PAGEREF _Toc163893747 \h </w:instrText>
      </w:r>
      <w:r w:rsidR="0000006B">
        <w:rPr>
          <w:noProof/>
        </w:rPr>
      </w:r>
      <w:r w:rsidR="0000006B">
        <w:rPr>
          <w:noProof/>
        </w:rPr>
        <w:fldChar w:fldCharType="separate"/>
      </w:r>
      <w:r w:rsidR="00D61323">
        <w:rPr>
          <w:noProof/>
        </w:rPr>
        <w:t>96</w:t>
      </w:r>
      <w:r w:rsidR="0000006B">
        <w:rPr>
          <w:noProof/>
        </w:rPr>
        <w:fldChar w:fldCharType="end"/>
      </w:r>
    </w:p>
    <w:p w14:paraId="3011C012" w14:textId="77777777" w:rsidR="004F34C0" w:rsidRDefault="004F34C0">
      <w:pPr>
        <w:pStyle w:val="TableofFigures"/>
        <w:tabs>
          <w:tab w:val="right" w:leader="dot" w:pos="9350"/>
        </w:tabs>
        <w:rPr>
          <w:rFonts w:ascii="Calibri" w:hAnsi="Calibri"/>
          <w:noProof/>
          <w:sz w:val="24"/>
        </w:rPr>
      </w:pPr>
      <w:r>
        <w:rPr>
          <w:noProof/>
        </w:rPr>
        <w:t>Figure 53: nonXMLBody example with embedded content</w:t>
      </w:r>
      <w:r>
        <w:rPr>
          <w:noProof/>
        </w:rPr>
        <w:tab/>
      </w:r>
      <w:r w:rsidR="0000006B">
        <w:rPr>
          <w:noProof/>
        </w:rPr>
        <w:fldChar w:fldCharType="begin"/>
      </w:r>
      <w:r>
        <w:rPr>
          <w:noProof/>
        </w:rPr>
        <w:instrText xml:space="preserve"> PAGEREF _Toc163893748 \h </w:instrText>
      </w:r>
      <w:r w:rsidR="0000006B">
        <w:rPr>
          <w:noProof/>
        </w:rPr>
      </w:r>
      <w:r w:rsidR="0000006B">
        <w:rPr>
          <w:noProof/>
        </w:rPr>
        <w:fldChar w:fldCharType="separate"/>
      </w:r>
      <w:r w:rsidR="00D61323">
        <w:rPr>
          <w:noProof/>
        </w:rPr>
        <w:t>99</w:t>
      </w:r>
      <w:r w:rsidR="0000006B">
        <w:rPr>
          <w:noProof/>
        </w:rPr>
        <w:fldChar w:fldCharType="end"/>
      </w:r>
    </w:p>
    <w:p w14:paraId="340248C8" w14:textId="77777777" w:rsidR="004F34C0" w:rsidRDefault="004F34C0">
      <w:pPr>
        <w:pStyle w:val="TableofFigures"/>
        <w:tabs>
          <w:tab w:val="right" w:leader="dot" w:pos="9350"/>
        </w:tabs>
        <w:rPr>
          <w:rFonts w:ascii="Calibri" w:hAnsi="Calibri"/>
          <w:noProof/>
          <w:sz w:val="24"/>
        </w:rPr>
      </w:pPr>
      <w:r>
        <w:rPr>
          <w:noProof/>
        </w:rPr>
        <w:t>Figure 54: nonXMLBody example with referenced content</w:t>
      </w:r>
      <w:r>
        <w:rPr>
          <w:noProof/>
        </w:rPr>
        <w:tab/>
      </w:r>
      <w:r w:rsidR="0000006B">
        <w:rPr>
          <w:noProof/>
        </w:rPr>
        <w:fldChar w:fldCharType="begin"/>
      </w:r>
      <w:r>
        <w:rPr>
          <w:noProof/>
        </w:rPr>
        <w:instrText xml:space="preserve"> PAGEREF _Toc163893749 \h </w:instrText>
      </w:r>
      <w:r w:rsidR="0000006B">
        <w:rPr>
          <w:noProof/>
        </w:rPr>
      </w:r>
      <w:r w:rsidR="0000006B">
        <w:rPr>
          <w:noProof/>
        </w:rPr>
        <w:fldChar w:fldCharType="separate"/>
      </w:r>
      <w:r w:rsidR="00D61323">
        <w:rPr>
          <w:noProof/>
        </w:rPr>
        <w:t>99</w:t>
      </w:r>
      <w:r w:rsidR="0000006B">
        <w:rPr>
          <w:noProof/>
        </w:rPr>
        <w:fldChar w:fldCharType="end"/>
      </w:r>
    </w:p>
    <w:p w14:paraId="56AEFD1E" w14:textId="77777777" w:rsidR="004F34C0" w:rsidRDefault="004F34C0">
      <w:pPr>
        <w:pStyle w:val="TableofFigures"/>
        <w:tabs>
          <w:tab w:val="right" w:leader="dot" w:pos="9350"/>
        </w:tabs>
        <w:rPr>
          <w:rFonts w:ascii="Calibri" w:hAnsi="Calibri"/>
          <w:noProof/>
          <w:sz w:val="24"/>
        </w:rPr>
      </w:pPr>
      <w:r>
        <w:rPr>
          <w:noProof/>
        </w:rPr>
        <w:t>Figure 55: Unique file reference example</w:t>
      </w:r>
      <w:r>
        <w:rPr>
          <w:noProof/>
        </w:rPr>
        <w:tab/>
      </w:r>
      <w:r w:rsidR="0000006B">
        <w:rPr>
          <w:noProof/>
        </w:rPr>
        <w:fldChar w:fldCharType="begin"/>
      </w:r>
      <w:r>
        <w:rPr>
          <w:noProof/>
        </w:rPr>
        <w:instrText xml:space="preserve"> PAGEREF _Toc163893750 \h </w:instrText>
      </w:r>
      <w:r w:rsidR="0000006B">
        <w:rPr>
          <w:noProof/>
        </w:rPr>
      </w:r>
      <w:r w:rsidR="0000006B">
        <w:rPr>
          <w:noProof/>
        </w:rPr>
        <w:fldChar w:fldCharType="separate"/>
      </w:r>
      <w:r w:rsidR="00D61323">
        <w:rPr>
          <w:noProof/>
        </w:rPr>
        <w:t>101</w:t>
      </w:r>
      <w:r w:rsidR="0000006B">
        <w:rPr>
          <w:noProof/>
        </w:rPr>
        <w:fldChar w:fldCharType="end"/>
      </w:r>
    </w:p>
    <w:p w14:paraId="12314749" w14:textId="77777777" w:rsidR="004F34C0" w:rsidRDefault="004F34C0">
      <w:pPr>
        <w:pStyle w:val="TableofFigures"/>
        <w:tabs>
          <w:tab w:val="right" w:leader="dot" w:pos="9350"/>
        </w:tabs>
        <w:rPr>
          <w:rFonts w:ascii="Calibri" w:hAnsi="Calibri"/>
          <w:noProof/>
          <w:sz w:val="24"/>
        </w:rPr>
      </w:pPr>
      <w:r>
        <w:rPr>
          <w:noProof/>
        </w:rPr>
        <w:t>Figure 56: Objective section example</w:t>
      </w:r>
      <w:r>
        <w:rPr>
          <w:noProof/>
        </w:rPr>
        <w:tab/>
      </w:r>
      <w:r w:rsidR="0000006B">
        <w:rPr>
          <w:noProof/>
        </w:rPr>
        <w:fldChar w:fldCharType="begin"/>
      </w:r>
      <w:r>
        <w:rPr>
          <w:noProof/>
        </w:rPr>
        <w:instrText xml:space="preserve"> PAGEREF _Toc163893751 \h </w:instrText>
      </w:r>
      <w:r w:rsidR="0000006B">
        <w:rPr>
          <w:noProof/>
        </w:rPr>
      </w:r>
      <w:r w:rsidR="0000006B">
        <w:rPr>
          <w:noProof/>
        </w:rPr>
        <w:fldChar w:fldCharType="separate"/>
      </w:r>
      <w:r w:rsidR="00D61323">
        <w:rPr>
          <w:noProof/>
        </w:rPr>
        <w:t>124</w:t>
      </w:r>
      <w:r w:rsidR="0000006B">
        <w:rPr>
          <w:noProof/>
        </w:rPr>
        <w:fldChar w:fldCharType="end"/>
      </w:r>
    </w:p>
    <w:p w14:paraId="078877C4" w14:textId="77777777" w:rsidR="004F34C0" w:rsidRDefault="004F34C0">
      <w:pPr>
        <w:pStyle w:val="TableofFigures"/>
        <w:tabs>
          <w:tab w:val="right" w:leader="dot" w:pos="9350"/>
        </w:tabs>
        <w:rPr>
          <w:rFonts w:ascii="Calibri" w:hAnsi="Calibri"/>
          <w:noProof/>
          <w:sz w:val="24"/>
        </w:rPr>
      </w:pPr>
      <w:r>
        <w:rPr>
          <w:noProof/>
        </w:rPr>
        <w:t>Figure 57: Physical exam section example</w:t>
      </w:r>
      <w:r>
        <w:rPr>
          <w:noProof/>
        </w:rPr>
        <w:tab/>
      </w:r>
      <w:r w:rsidR="0000006B">
        <w:rPr>
          <w:noProof/>
        </w:rPr>
        <w:fldChar w:fldCharType="begin"/>
      </w:r>
      <w:r>
        <w:rPr>
          <w:noProof/>
        </w:rPr>
        <w:instrText xml:space="preserve"> PAGEREF _Toc163893752 \h </w:instrText>
      </w:r>
      <w:r w:rsidR="0000006B">
        <w:rPr>
          <w:noProof/>
        </w:rPr>
      </w:r>
      <w:r w:rsidR="0000006B">
        <w:rPr>
          <w:noProof/>
        </w:rPr>
        <w:fldChar w:fldCharType="separate"/>
      </w:r>
      <w:r w:rsidR="00D61323">
        <w:rPr>
          <w:noProof/>
        </w:rPr>
        <w:t>126</w:t>
      </w:r>
      <w:r w:rsidR="0000006B">
        <w:rPr>
          <w:noProof/>
        </w:rPr>
        <w:fldChar w:fldCharType="end"/>
      </w:r>
    </w:p>
    <w:p w14:paraId="19674F2E" w14:textId="77777777" w:rsidR="004F34C0" w:rsidRDefault="004F34C0">
      <w:pPr>
        <w:pStyle w:val="TableofFigures"/>
        <w:tabs>
          <w:tab w:val="right" w:leader="dot" w:pos="9350"/>
        </w:tabs>
        <w:rPr>
          <w:rFonts w:ascii="Calibri" w:hAnsi="Calibri"/>
          <w:noProof/>
          <w:sz w:val="24"/>
        </w:rPr>
      </w:pPr>
      <w:r>
        <w:rPr>
          <w:noProof/>
        </w:rPr>
        <w:t>Figure 58: Problem list section example</w:t>
      </w:r>
      <w:r>
        <w:rPr>
          <w:noProof/>
        </w:rPr>
        <w:tab/>
      </w:r>
      <w:r w:rsidR="0000006B">
        <w:rPr>
          <w:noProof/>
        </w:rPr>
        <w:fldChar w:fldCharType="begin"/>
      </w:r>
      <w:r>
        <w:rPr>
          <w:noProof/>
        </w:rPr>
        <w:instrText xml:space="preserve"> PAGEREF _Toc163893753 \h </w:instrText>
      </w:r>
      <w:r w:rsidR="0000006B">
        <w:rPr>
          <w:noProof/>
        </w:rPr>
      </w:r>
      <w:r w:rsidR="0000006B">
        <w:rPr>
          <w:noProof/>
        </w:rPr>
        <w:fldChar w:fldCharType="separate"/>
      </w:r>
      <w:r w:rsidR="00D61323">
        <w:rPr>
          <w:noProof/>
        </w:rPr>
        <w:t>130</w:t>
      </w:r>
      <w:r w:rsidR="0000006B">
        <w:rPr>
          <w:noProof/>
        </w:rPr>
        <w:fldChar w:fldCharType="end"/>
      </w:r>
    </w:p>
    <w:p w14:paraId="2B555B4C" w14:textId="77777777" w:rsidR="004F34C0" w:rsidRDefault="004F34C0">
      <w:pPr>
        <w:pStyle w:val="TableofFigures"/>
        <w:tabs>
          <w:tab w:val="right" w:leader="dot" w:pos="9350"/>
        </w:tabs>
        <w:rPr>
          <w:rFonts w:ascii="Calibri" w:hAnsi="Calibri"/>
          <w:noProof/>
          <w:sz w:val="24"/>
        </w:rPr>
      </w:pPr>
      <w:r>
        <w:rPr>
          <w:noProof/>
        </w:rPr>
        <w:t>Figure 59: Problem List UML Diagram</w:t>
      </w:r>
      <w:r>
        <w:rPr>
          <w:noProof/>
        </w:rPr>
        <w:tab/>
      </w:r>
      <w:r w:rsidR="0000006B">
        <w:rPr>
          <w:noProof/>
        </w:rPr>
        <w:fldChar w:fldCharType="begin"/>
      </w:r>
      <w:r>
        <w:rPr>
          <w:noProof/>
        </w:rPr>
        <w:instrText xml:space="preserve"> PAGEREF _Toc163893754 \h </w:instrText>
      </w:r>
      <w:r w:rsidR="0000006B">
        <w:rPr>
          <w:noProof/>
        </w:rPr>
      </w:r>
      <w:r w:rsidR="0000006B">
        <w:rPr>
          <w:noProof/>
        </w:rPr>
        <w:fldChar w:fldCharType="separate"/>
      </w:r>
      <w:r w:rsidR="00D61323">
        <w:rPr>
          <w:noProof/>
        </w:rPr>
        <w:t>131</w:t>
      </w:r>
      <w:r w:rsidR="0000006B">
        <w:rPr>
          <w:noProof/>
        </w:rPr>
        <w:fldChar w:fldCharType="end"/>
      </w:r>
    </w:p>
    <w:p w14:paraId="049C464F" w14:textId="77777777" w:rsidR="004F34C0" w:rsidRDefault="004F34C0">
      <w:pPr>
        <w:pStyle w:val="TableofFigures"/>
        <w:tabs>
          <w:tab w:val="right" w:leader="dot" w:pos="9350"/>
        </w:tabs>
        <w:rPr>
          <w:rFonts w:ascii="Calibri" w:hAnsi="Calibri"/>
          <w:noProof/>
          <w:sz w:val="24"/>
        </w:rPr>
      </w:pPr>
      <w:r>
        <w:rPr>
          <w:noProof/>
        </w:rPr>
        <w:t>Figure 60: Review of systems section example</w:t>
      </w:r>
      <w:r>
        <w:rPr>
          <w:noProof/>
        </w:rPr>
        <w:tab/>
      </w:r>
      <w:r w:rsidR="0000006B">
        <w:rPr>
          <w:noProof/>
        </w:rPr>
        <w:fldChar w:fldCharType="begin"/>
      </w:r>
      <w:r>
        <w:rPr>
          <w:noProof/>
        </w:rPr>
        <w:instrText xml:space="preserve"> PAGEREF _Toc163893755 \h </w:instrText>
      </w:r>
      <w:r w:rsidR="0000006B">
        <w:rPr>
          <w:noProof/>
        </w:rPr>
      </w:r>
      <w:r w:rsidR="0000006B">
        <w:rPr>
          <w:noProof/>
        </w:rPr>
        <w:fldChar w:fldCharType="separate"/>
      </w:r>
      <w:r w:rsidR="00D61323">
        <w:rPr>
          <w:noProof/>
        </w:rPr>
        <w:t>142</w:t>
      </w:r>
      <w:r w:rsidR="0000006B">
        <w:rPr>
          <w:noProof/>
        </w:rPr>
        <w:fldChar w:fldCharType="end"/>
      </w:r>
    </w:p>
    <w:p w14:paraId="7A41F40D" w14:textId="77777777" w:rsidR="004F34C0" w:rsidRDefault="004F34C0">
      <w:pPr>
        <w:pStyle w:val="TableofFigures"/>
        <w:tabs>
          <w:tab w:val="right" w:leader="dot" w:pos="9350"/>
        </w:tabs>
        <w:rPr>
          <w:rFonts w:ascii="Calibri" w:hAnsi="Calibri"/>
          <w:noProof/>
          <w:sz w:val="24"/>
        </w:rPr>
      </w:pPr>
      <w:r>
        <w:rPr>
          <w:noProof/>
        </w:rPr>
        <w:t>Figure 61: Subjective section example</w:t>
      </w:r>
      <w:r>
        <w:rPr>
          <w:noProof/>
        </w:rPr>
        <w:tab/>
      </w:r>
      <w:r w:rsidR="0000006B">
        <w:rPr>
          <w:noProof/>
        </w:rPr>
        <w:fldChar w:fldCharType="begin"/>
      </w:r>
      <w:r>
        <w:rPr>
          <w:noProof/>
        </w:rPr>
        <w:instrText xml:space="preserve"> PAGEREF _Toc163893756 \h </w:instrText>
      </w:r>
      <w:r w:rsidR="0000006B">
        <w:rPr>
          <w:noProof/>
        </w:rPr>
      </w:r>
      <w:r w:rsidR="0000006B">
        <w:rPr>
          <w:noProof/>
        </w:rPr>
        <w:fldChar w:fldCharType="separate"/>
      </w:r>
      <w:r w:rsidR="00D61323">
        <w:rPr>
          <w:noProof/>
        </w:rPr>
        <w:t>143</w:t>
      </w:r>
      <w:r w:rsidR="0000006B">
        <w:rPr>
          <w:noProof/>
        </w:rPr>
        <w:fldChar w:fldCharType="end"/>
      </w:r>
    </w:p>
    <w:p w14:paraId="4F3C8F22" w14:textId="77777777" w:rsidR="004F34C0" w:rsidRDefault="004F34C0">
      <w:pPr>
        <w:pStyle w:val="TableofFigures"/>
        <w:tabs>
          <w:tab w:val="right" w:leader="dot" w:pos="9350"/>
        </w:tabs>
        <w:rPr>
          <w:rFonts w:ascii="Calibri" w:hAnsi="Calibri"/>
          <w:noProof/>
          <w:sz w:val="24"/>
        </w:rPr>
      </w:pPr>
      <w:r>
        <w:rPr>
          <w:noProof/>
        </w:rPr>
        <w:t>Figure 62: Allergy/alert observation example</w:t>
      </w:r>
      <w:r>
        <w:rPr>
          <w:noProof/>
        </w:rPr>
        <w:tab/>
      </w:r>
      <w:r w:rsidR="0000006B">
        <w:rPr>
          <w:noProof/>
        </w:rPr>
        <w:fldChar w:fldCharType="begin"/>
      </w:r>
      <w:r>
        <w:rPr>
          <w:noProof/>
        </w:rPr>
        <w:instrText xml:space="preserve"> PAGEREF _Toc163893757 \h </w:instrText>
      </w:r>
      <w:r w:rsidR="0000006B">
        <w:rPr>
          <w:noProof/>
        </w:rPr>
      </w:r>
      <w:r w:rsidR="0000006B">
        <w:rPr>
          <w:noProof/>
        </w:rPr>
        <w:fldChar w:fldCharType="separate"/>
      </w:r>
      <w:r w:rsidR="00D61323">
        <w:rPr>
          <w:noProof/>
        </w:rPr>
        <w:t>154</w:t>
      </w:r>
      <w:r w:rsidR="0000006B">
        <w:rPr>
          <w:noProof/>
        </w:rPr>
        <w:fldChar w:fldCharType="end"/>
      </w:r>
    </w:p>
    <w:p w14:paraId="614BE14B" w14:textId="77777777" w:rsidR="004F34C0" w:rsidRDefault="004F34C0">
      <w:pPr>
        <w:pStyle w:val="TableofFigures"/>
        <w:tabs>
          <w:tab w:val="right" w:leader="dot" w:pos="9350"/>
        </w:tabs>
        <w:rPr>
          <w:rFonts w:ascii="Calibri" w:hAnsi="Calibri"/>
          <w:noProof/>
          <w:sz w:val="24"/>
        </w:rPr>
      </w:pPr>
      <w:r>
        <w:rPr>
          <w:noProof/>
        </w:rPr>
        <w:t>Figure 63: Episode observation example</w:t>
      </w:r>
      <w:r>
        <w:rPr>
          <w:noProof/>
        </w:rPr>
        <w:tab/>
      </w:r>
      <w:r w:rsidR="0000006B">
        <w:rPr>
          <w:noProof/>
        </w:rPr>
        <w:fldChar w:fldCharType="begin"/>
      </w:r>
      <w:r>
        <w:rPr>
          <w:noProof/>
        </w:rPr>
        <w:instrText xml:space="preserve"> PAGEREF _Toc163893758 \h </w:instrText>
      </w:r>
      <w:r w:rsidR="0000006B">
        <w:rPr>
          <w:noProof/>
        </w:rPr>
      </w:r>
      <w:r w:rsidR="0000006B">
        <w:rPr>
          <w:noProof/>
        </w:rPr>
        <w:fldChar w:fldCharType="separate"/>
      </w:r>
      <w:r w:rsidR="00D61323">
        <w:rPr>
          <w:noProof/>
        </w:rPr>
        <w:t>160</w:t>
      </w:r>
      <w:r w:rsidR="0000006B">
        <w:rPr>
          <w:noProof/>
        </w:rPr>
        <w:fldChar w:fldCharType="end"/>
      </w:r>
    </w:p>
    <w:p w14:paraId="370EE133" w14:textId="77777777" w:rsidR="004F34C0" w:rsidRDefault="004F34C0">
      <w:pPr>
        <w:pStyle w:val="TableofFigures"/>
        <w:tabs>
          <w:tab w:val="right" w:leader="dot" w:pos="9350"/>
        </w:tabs>
        <w:rPr>
          <w:rFonts w:ascii="Calibri" w:hAnsi="Calibri"/>
          <w:noProof/>
          <w:sz w:val="24"/>
        </w:rPr>
      </w:pPr>
      <w:r>
        <w:rPr>
          <w:noProof/>
        </w:rPr>
        <w:t>Figure 64: Problem status example</w:t>
      </w:r>
      <w:r>
        <w:rPr>
          <w:noProof/>
        </w:rPr>
        <w:tab/>
      </w:r>
      <w:r w:rsidR="0000006B">
        <w:rPr>
          <w:noProof/>
        </w:rPr>
        <w:fldChar w:fldCharType="begin"/>
      </w:r>
      <w:r>
        <w:rPr>
          <w:noProof/>
        </w:rPr>
        <w:instrText xml:space="preserve"> PAGEREF _Toc163893759 \h </w:instrText>
      </w:r>
      <w:r w:rsidR="0000006B">
        <w:rPr>
          <w:noProof/>
        </w:rPr>
      </w:r>
      <w:r w:rsidR="0000006B">
        <w:rPr>
          <w:noProof/>
        </w:rPr>
        <w:fldChar w:fldCharType="separate"/>
      </w:r>
      <w:r w:rsidR="00D61323">
        <w:rPr>
          <w:noProof/>
        </w:rPr>
        <w:t>171</w:t>
      </w:r>
      <w:r w:rsidR="0000006B">
        <w:rPr>
          <w:noProof/>
        </w:rPr>
        <w:fldChar w:fldCharType="end"/>
      </w:r>
    </w:p>
    <w:p w14:paraId="50E22B08" w14:textId="77777777" w:rsidR="004F34C0" w:rsidRDefault="004F34C0">
      <w:pPr>
        <w:pStyle w:val="TableofFigures"/>
        <w:tabs>
          <w:tab w:val="right" w:leader="dot" w:pos="9350"/>
        </w:tabs>
        <w:rPr>
          <w:rFonts w:ascii="Calibri" w:hAnsi="Calibri"/>
          <w:noProof/>
          <w:sz w:val="24"/>
        </w:rPr>
      </w:pPr>
      <w:r>
        <w:rPr>
          <w:noProof/>
        </w:rPr>
        <w:t>Figure 65: Procedure activity procedure example</w:t>
      </w:r>
      <w:r>
        <w:rPr>
          <w:noProof/>
        </w:rPr>
        <w:tab/>
      </w:r>
      <w:r w:rsidR="0000006B">
        <w:rPr>
          <w:noProof/>
        </w:rPr>
        <w:fldChar w:fldCharType="begin"/>
      </w:r>
      <w:r>
        <w:rPr>
          <w:noProof/>
        </w:rPr>
        <w:instrText xml:space="preserve"> PAGEREF _Toc163893760 \h </w:instrText>
      </w:r>
      <w:r w:rsidR="0000006B">
        <w:rPr>
          <w:noProof/>
        </w:rPr>
      </w:r>
      <w:r w:rsidR="0000006B">
        <w:rPr>
          <w:noProof/>
        </w:rPr>
        <w:fldChar w:fldCharType="separate"/>
      </w:r>
      <w:r w:rsidR="00D61323">
        <w:rPr>
          <w:noProof/>
        </w:rPr>
        <w:t>180</w:t>
      </w:r>
      <w:r w:rsidR="0000006B">
        <w:rPr>
          <w:noProof/>
        </w:rPr>
        <w:fldChar w:fldCharType="end"/>
      </w:r>
    </w:p>
    <w:p w14:paraId="0F99B304" w14:textId="77777777" w:rsidR="004F34C0" w:rsidRDefault="004F34C0">
      <w:pPr>
        <w:pStyle w:val="TableofFigures"/>
        <w:tabs>
          <w:tab w:val="right" w:leader="dot" w:pos="9350"/>
        </w:tabs>
        <w:rPr>
          <w:rFonts w:ascii="Calibri" w:hAnsi="Calibri"/>
          <w:noProof/>
          <w:sz w:val="24"/>
        </w:rPr>
      </w:pPr>
      <w:r>
        <w:rPr>
          <w:noProof/>
        </w:rPr>
        <w:t>Figure 66: Reaction observation example</w:t>
      </w:r>
      <w:r>
        <w:rPr>
          <w:noProof/>
        </w:rPr>
        <w:tab/>
      </w:r>
      <w:r w:rsidR="0000006B">
        <w:rPr>
          <w:noProof/>
        </w:rPr>
        <w:fldChar w:fldCharType="begin"/>
      </w:r>
      <w:r>
        <w:rPr>
          <w:noProof/>
        </w:rPr>
        <w:instrText xml:space="preserve"> PAGEREF _Toc163893761 \h </w:instrText>
      </w:r>
      <w:r w:rsidR="0000006B">
        <w:rPr>
          <w:noProof/>
        </w:rPr>
      </w:r>
      <w:r w:rsidR="0000006B">
        <w:rPr>
          <w:noProof/>
        </w:rPr>
        <w:fldChar w:fldCharType="separate"/>
      </w:r>
      <w:r w:rsidR="00D61323">
        <w:rPr>
          <w:noProof/>
        </w:rPr>
        <w:t>183</w:t>
      </w:r>
      <w:r w:rsidR="0000006B">
        <w:rPr>
          <w:noProof/>
        </w:rPr>
        <w:fldChar w:fldCharType="end"/>
      </w:r>
    </w:p>
    <w:p w14:paraId="16756384" w14:textId="77777777" w:rsidR="004F34C0" w:rsidRDefault="004F34C0">
      <w:pPr>
        <w:pStyle w:val="TableofFigures"/>
        <w:tabs>
          <w:tab w:val="right" w:leader="dot" w:pos="9350"/>
        </w:tabs>
        <w:rPr>
          <w:rFonts w:ascii="Calibri" w:hAnsi="Calibri"/>
          <w:noProof/>
          <w:sz w:val="24"/>
        </w:rPr>
      </w:pPr>
      <w:r>
        <w:rPr>
          <w:noProof/>
        </w:rPr>
        <w:t>Figure 67: Result organizer example</w:t>
      </w:r>
      <w:r>
        <w:rPr>
          <w:noProof/>
        </w:rPr>
        <w:tab/>
      </w:r>
      <w:r w:rsidR="0000006B">
        <w:rPr>
          <w:noProof/>
        </w:rPr>
        <w:fldChar w:fldCharType="begin"/>
      </w:r>
      <w:r>
        <w:rPr>
          <w:noProof/>
        </w:rPr>
        <w:instrText xml:space="preserve"> PAGEREF _Toc163893762 \h </w:instrText>
      </w:r>
      <w:r w:rsidR="0000006B">
        <w:rPr>
          <w:noProof/>
        </w:rPr>
      </w:r>
      <w:r w:rsidR="0000006B">
        <w:rPr>
          <w:noProof/>
        </w:rPr>
        <w:fldChar w:fldCharType="separate"/>
      </w:r>
      <w:r w:rsidR="00D61323">
        <w:rPr>
          <w:noProof/>
        </w:rPr>
        <w:t>184</w:t>
      </w:r>
      <w:r w:rsidR="0000006B">
        <w:rPr>
          <w:noProof/>
        </w:rPr>
        <w:fldChar w:fldCharType="end"/>
      </w:r>
    </w:p>
    <w:p w14:paraId="3077883C" w14:textId="77777777" w:rsidR="004F34C0" w:rsidRDefault="004F34C0">
      <w:pPr>
        <w:pStyle w:val="TableofFigures"/>
        <w:tabs>
          <w:tab w:val="right" w:leader="dot" w:pos="9350"/>
        </w:tabs>
        <w:rPr>
          <w:rFonts w:ascii="Calibri" w:hAnsi="Calibri"/>
          <w:noProof/>
          <w:sz w:val="24"/>
        </w:rPr>
      </w:pPr>
      <w:r>
        <w:rPr>
          <w:noProof/>
        </w:rPr>
        <w:t>Figure 68: Result observation example</w:t>
      </w:r>
      <w:r>
        <w:rPr>
          <w:noProof/>
        </w:rPr>
        <w:tab/>
      </w:r>
      <w:r w:rsidR="0000006B">
        <w:rPr>
          <w:noProof/>
        </w:rPr>
        <w:fldChar w:fldCharType="begin"/>
      </w:r>
      <w:r>
        <w:rPr>
          <w:noProof/>
        </w:rPr>
        <w:instrText xml:space="preserve"> PAGEREF _Toc163893763 \h </w:instrText>
      </w:r>
      <w:r w:rsidR="0000006B">
        <w:rPr>
          <w:noProof/>
        </w:rPr>
      </w:r>
      <w:r w:rsidR="0000006B">
        <w:rPr>
          <w:noProof/>
        </w:rPr>
        <w:fldChar w:fldCharType="separate"/>
      </w:r>
      <w:r w:rsidR="00D61323">
        <w:rPr>
          <w:noProof/>
        </w:rPr>
        <w:t>188</w:t>
      </w:r>
      <w:r w:rsidR="0000006B">
        <w:rPr>
          <w:noProof/>
        </w:rPr>
        <w:fldChar w:fldCharType="end"/>
      </w:r>
    </w:p>
    <w:p w14:paraId="74B231FF" w14:textId="77777777" w:rsidR="004F34C0" w:rsidRDefault="004F34C0">
      <w:pPr>
        <w:pStyle w:val="TableofFigures"/>
        <w:tabs>
          <w:tab w:val="right" w:leader="dot" w:pos="9350"/>
        </w:tabs>
        <w:rPr>
          <w:rFonts w:ascii="Calibri" w:hAnsi="Calibri"/>
          <w:noProof/>
          <w:sz w:val="24"/>
        </w:rPr>
      </w:pPr>
      <w:r>
        <w:rPr>
          <w:noProof/>
        </w:rPr>
        <w:t>Figure 69: Severity observation example</w:t>
      </w:r>
      <w:r>
        <w:rPr>
          <w:noProof/>
        </w:rPr>
        <w:tab/>
      </w:r>
      <w:r w:rsidR="0000006B">
        <w:rPr>
          <w:noProof/>
        </w:rPr>
        <w:fldChar w:fldCharType="begin"/>
      </w:r>
      <w:r>
        <w:rPr>
          <w:noProof/>
        </w:rPr>
        <w:instrText xml:space="preserve"> PAGEREF _Toc163893764 \h </w:instrText>
      </w:r>
      <w:r w:rsidR="0000006B">
        <w:rPr>
          <w:noProof/>
        </w:rPr>
      </w:r>
      <w:r w:rsidR="0000006B">
        <w:rPr>
          <w:noProof/>
        </w:rPr>
        <w:fldChar w:fldCharType="separate"/>
      </w:r>
      <w:r w:rsidR="00D61323">
        <w:rPr>
          <w:noProof/>
        </w:rPr>
        <w:t>192</w:t>
      </w:r>
      <w:r w:rsidR="0000006B">
        <w:rPr>
          <w:noProof/>
        </w:rPr>
        <w:fldChar w:fldCharType="end"/>
      </w:r>
    </w:p>
    <w:p w14:paraId="7334F96C" w14:textId="77777777" w:rsidR="003E2EA8" w:rsidRDefault="0000006B" w:rsidP="004F34C0">
      <w:pPr>
        <w:pStyle w:val="TOCTitle"/>
      </w:pPr>
      <w:r>
        <w:lastRenderedPageBreak/>
        <w:fldChar w:fldCharType="end"/>
      </w:r>
    </w:p>
    <w:p w14:paraId="525192C1" w14:textId="77777777" w:rsidR="003E2EA8" w:rsidRDefault="003E2EA8" w:rsidP="003E2EA8">
      <w:pPr>
        <w:pStyle w:val="TOCTitle"/>
      </w:pPr>
      <w:r>
        <w:t>Table of Tables</w:t>
      </w:r>
      <w:bookmarkStart w:id="0" w:name="_Toc106623644"/>
    </w:p>
    <w:p w14:paraId="1E77CCF5" w14:textId="77777777" w:rsidR="004F34C0" w:rsidRDefault="0000006B">
      <w:pPr>
        <w:pStyle w:val="TableofFigures"/>
        <w:tabs>
          <w:tab w:val="right" w:leader="dot" w:pos="9350"/>
        </w:tabs>
        <w:rPr>
          <w:rFonts w:ascii="Calibri" w:hAnsi="Calibri"/>
          <w:noProof/>
          <w:sz w:val="24"/>
        </w:rPr>
      </w:pPr>
      <w:r>
        <w:fldChar w:fldCharType="begin"/>
      </w:r>
      <w:r w:rsidR="004F34C0">
        <w:instrText xml:space="preserve"> TOC \c "Table" </w:instrText>
      </w:r>
      <w:r>
        <w:fldChar w:fldCharType="separate"/>
      </w:r>
      <w:r w:rsidR="004F34C0">
        <w:rPr>
          <w:noProof/>
        </w:rPr>
        <w:t>Table 1: Content of the Package</w:t>
      </w:r>
      <w:r w:rsidR="004F34C0">
        <w:rPr>
          <w:noProof/>
        </w:rPr>
        <w:tab/>
      </w:r>
      <w:r>
        <w:rPr>
          <w:noProof/>
        </w:rPr>
        <w:fldChar w:fldCharType="begin"/>
      </w:r>
      <w:r w:rsidR="004F34C0">
        <w:rPr>
          <w:noProof/>
        </w:rPr>
        <w:instrText xml:space="preserve"> PAGEREF _Toc163893765 \h </w:instrText>
      </w:r>
      <w:r>
        <w:rPr>
          <w:noProof/>
        </w:rPr>
      </w:r>
      <w:r>
        <w:rPr>
          <w:noProof/>
        </w:rPr>
        <w:fldChar w:fldCharType="separate"/>
      </w:r>
      <w:r w:rsidR="00D61323">
        <w:rPr>
          <w:noProof/>
        </w:rPr>
        <w:t>20</w:t>
      </w:r>
      <w:r>
        <w:rPr>
          <w:noProof/>
        </w:rPr>
        <w:fldChar w:fldCharType="end"/>
      </w:r>
    </w:p>
    <w:p w14:paraId="74FE9A7C" w14:textId="77777777" w:rsidR="004F34C0" w:rsidRDefault="004F34C0">
      <w:pPr>
        <w:pStyle w:val="TableofFigures"/>
        <w:tabs>
          <w:tab w:val="right" w:leader="dot" w:pos="9350"/>
        </w:tabs>
        <w:rPr>
          <w:rFonts w:ascii="Calibri" w:hAnsi="Calibri"/>
          <w:noProof/>
          <w:sz w:val="24"/>
        </w:rPr>
      </w:pPr>
      <w:r>
        <w:rPr>
          <w:noProof/>
        </w:rPr>
        <w:t>Table 2: Basic Confidentiality Kind Value Set</w:t>
      </w:r>
      <w:r>
        <w:rPr>
          <w:noProof/>
        </w:rPr>
        <w:tab/>
      </w:r>
      <w:r w:rsidR="0000006B">
        <w:rPr>
          <w:noProof/>
        </w:rPr>
        <w:fldChar w:fldCharType="begin"/>
      </w:r>
      <w:r>
        <w:rPr>
          <w:noProof/>
        </w:rPr>
        <w:instrText xml:space="preserve"> PAGEREF _Toc163893766 \h </w:instrText>
      </w:r>
      <w:r w:rsidR="0000006B">
        <w:rPr>
          <w:noProof/>
        </w:rPr>
      </w:r>
      <w:r w:rsidR="0000006B">
        <w:rPr>
          <w:noProof/>
        </w:rPr>
        <w:fldChar w:fldCharType="separate"/>
      </w:r>
      <w:r w:rsidR="00D61323">
        <w:rPr>
          <w:noProof/>
        </w:rPr>
        <w:t>22</w:t>
      </w:r>
      <w:r w:rsidR="0000006B">
        <w:rPr>
          <w:noProof/>
        </w:rPr>
        <w:fldChar w:fldCharType="end"/>
      </w:r>
    </w:p>
    <w:p w14:paraId="66796BD3" w14:textId="77777777" w:rsidR="004F34C0" w:rsidRDefault="004F34C0">
      <w:pPr>
        <w:pStyle w:val="TableofFigures"/>
        <w:tabs>
          <w:tab w:val="right" w:leader="dot" w:pos="9350"/>
        </w:tabs>
        <w:rPr>
          <w:rFonts w:ascii="Calibri" w:hAnsi="Calibri"/>
          <w:noProof/>
          <w:sz w:val="24"/>
        </w:rPr>
      </w:pPr>
      <w:r>
        <w:rPr>
          <w:noProof/>
        </w:rPr>
        <w:t>Table 3: Language Value Set</w:t>
      </w:r>
      <w:r>
        <w:rPr>
          <w:noProof/>
        </w:rPr>
        <w:tab/>
      </w:r>
      <w:r w:rsidR="0000006B">
        <w:rPr>
          <w:noProof/>
        </w:rPr>
        <w:fldChar w:fldCharType="begin"/>
      </w:r>
      <w:r>
        <w:rPr>
          <w:noProof/>
        </w:rPr>
        <w:instrText xml:space="preserve"> PAGEREF _Toc163893767 \h </w:instrText>
      </w:r>
      <w:r w:rsidR="0000006B">
        <w:rPr>
          <w:noProof/>
        </w:rPr>
      </w:r>
      <w:r w:rsidR="0000006B">
        <w:rPr>
          <w:noProof/>
        </w:rPr>
        <w:fldChar w:fldCharType="separate"/>
      </w:r>
      <w:r w:rsidR="00D61323">
        <w:rPr>
          <w:noProof/>
        </w:rPr>
        <w:t>22</w:t>
      </w:r>
      <w:r w:rsidR="0000006B">
        <w:rPr>
          <w:noProof/>
        </w:rPr>
        <w:fldChar w:fldCharType="end"/>
      </w:r>
    </w:p>
    <w:p w14:paraId="5B2A6354" w14:textId="77777777" w:rsidR="004F34C0" w:rsidRDefault="004F34C0">
      <w:pPr>
        <w:pStyle w:val="TableofFigures"/>
        <w:tabs>
          <w:tab w:val="right" w:leader="dot" w:pos="9350"/>
        </w:tabs>
        <w:rPr>
          <w:rFonts w:ascii="Calibri" w:hAnsi="Calibri"/>
          <w:noProof/>
          <w:sz w:val="24"/>
        </w:rPr>
      </w:pPr>
      <w:r>
        <w:rPr>
          <w:noProof/>
        </w:rPr>
        <w:t>Table 4: Telecom Use (US Realm Header) Value Set</w:t>
      </w:r>
      <w:r>
        <w:rPr>
          <w:noProof/>
        </w:rPr>
        <w:tab/>
      </w:r>
      <w:r w:rsidR="0000006B">
        <w:rPr>
          <w:noProof/>
        </w:rPr>
        <w:fldChar w:fldCharType="begin"/>
      </w:r>
      <w:r>
        <w:rPr>
          <w:noProof/>
        </w:rPr>
        <w:instrText xml:space="preserve"> PAGEREF _Toc163893768 \h </w:instrText>
      </w:r>
      <w:r w:rsidR="0000006B">
        <w:rPr>
          <w:noProof/>
        </w:rPr>
      </w:r>
      <w:r w:rsidR="0000006B">
        <w:rPr>
          <w:noProof/>
        </w:rPr>
        <w:fldChar w:fldCharType="separate"/>
      </w:r>
      <w:r w:rsidR="00D61323">
        <w:rPr>
          <w:noProof/>
        </w:rPr>
        <w:t>25</w:t>
      </w:r>
      <w:r w:rsidR="0000006B">
        <w:rPr>
          <w:noProof/>
        </w:rPr>
        <w:fldChar w:fldCharType="end"/>
      </w:r>
    </w:p>
    <w:p w14:paraId="04317A04" w14:textId="77777777" w:rsidR="004F34C0" w:rsidRDefault="004F34C0">
      <w:pPr>
        <w:pStyle w:val="TableofFigures"/>
        <w:tabs>
          <w:tab w:val="right" w:leader="dot" w:pos="9350"/>
        </w:tabs>
        <w:rPr>
          <w:rFonts w:ascii="Calibri" w:hAnsi="Calibri"/>
          <w:noProof/>
          <w:sz w:val="24"/>
        </w:rPr>
      </w:pPr>
      <w:r>
        <w:rPr>
          <w:noProof/>
        </w:rPr>
        <w:t>Table 5: Administrative Gender (HL7) Value Set</w:t>
      </w:r>
      <w:r>
        <w:rPr>
          <w:noProof/>
        </w:rPr>
        <w:tab/>
      </w:r>
      <w:r w:rsidR="0000006B">
        <w:rPr>
          <w:noProof/>
        </w:rPr>
        <w:fldChar w:fldCharType="begin"/>
      </w:r>
      <w:r>
        <w:rPr>
          <w:noProof/>
        </w:rPr>
        <w:instrText xml:space="preserve"> PAGEREF _Toc163893769 \h </w:instrText>
      </w:r>
      <w:r w:rsidR="0000006B">
        <w:rPr>
          <w:noProof/>
        </w:rPr>
      </w:r>
      <w:r w:rsidR="0000006B">
        <w:rPr>
          <w:noProof/>
        </w:rPr>
        <w:fldChar w:fldCharType="separate"/>
      </w:r>
      <w:r w:rsidR="00D61323">
        <w:rPr>
          <w:noProof/>
        </w:rPr>
        <w:t>25</w:t>
      </w:r>
      <w:r w:rsidR="0000006B">
        <w:rPr>
          <w:noProof/>
        </w:rPr>
        <w:fldChar w:fldCharType="end"/>
      </w:r>
    </w:p>
    <w:p w14:paraId="79229F86" w14:textId="77777777" w:rsidR="004F34C0" w:rsidRDefault="004F34C0">
      <w:pPr>
        <w:pStyle w:val="TableofFigures"/>
        <w:tabs>
          <w:tab w:val="right" w:leader="dot" w:pos="9350"/>
        </w:tabs>
        <w:rPr>
          <w:rFonts w:ascii="Calibri" w:hAnsi="Calibri"/>
          <w:noProof/>
          <w:sz w:val="24"/>
        </w:rPr>
      </w:pPr>
      <w:r>
        <w:rPr>
          <w:noProof/>
        </w:rPr>
        <w:t>Table 6: Marital Status Value Set</w:t>
      </w:r>
      <w:r>
        <w:rPr>
          <w:noProof/>
        </w:rPr>
        <w:tab/>
      </w:r>
      <w:r w:rsidR="0000006B">
        <w:rPr>
          <w:noProof/>
        </w:rPr>
        <w:fldChar w:fldCharType="begin"/>
      </w:r>
      <w:r>
        <w:rPr>
          <w:noProof/>
        </w:rPr>
        <w:instrText xml:space="preserve"> PAGEREF _Toc163893770 \h </w:instrText>
      </w:r>
      <w:r w:rsidR="0000006B">
        <w:rPr>
          <w:noProof/>
        </w:rPr>
      </w:r>
      <w:r w:rsidR="0000006B">
        <w:rPr>
          <w:noProof/>
        </w:rPr>
        <w:fldChar w:fldCharType="separate"/>
      </w:r>
      <w:r w:rsidR="00D61323">
        <w:rPr>
          <w:noProof/>
        </w:rPr>
        <w:t>26</w:t>
      </w:r>
      <w:r w:rsidR="0000006B">
        <w:rPr>
          <w:noProof/>
        </w:rPr>
        <w:fldChar w:fldCharType="end"/>
      </w:r>
    </w:p>
    <w:p w14:paraId="404EE119" w14:textId="77777777" w:rsidR="004F34C0" w:rsidRDefault="004F34C0">
      <w:pPr>
        <w:pStyle w:val="TableofFigures"/>
        <w:tabs>
          <w:tab w:val="right" w:leader="dot" w:pos="9350"/>
        </w:tabs>
        <w:rPr>
          <w:rFonts w:ascii="Calibri" w:hAnsi="Calibri"/>
          <w:noProof/>
          <w:sz w:val="24"/>
        </w:rPr>
      </w:pPr>
      <w:r>
        <w:rPr>
          <w:noProof/>
        </w:rPr>
        <w:t>Table 7: Religious Affiliation Value Set</w:t>
      </w:r>
      <w:r>
        <w:rPr>
          <w:noProof/>
        </w:rPr>
        <w:tab/>
      </w:r>
      <w:r w:rsidR="0000006B">
        <w:rPr>
          <w:noProof/>
        </w:rPr>
        <w:fldChar w:fldCharType="begin"/>
      </w:r>
      <w:r>
        <w:rPr>
          <w:noProof/>
        </w:rPr>
        <w:instrText xml:space="preserve"> PAGEREF _Toc163893771 \h </w:instrText>
      </w:r>
      <w:r w:rsidR="0000006B">
        <w:rPr>
          <w:noProof/>
        </w:rPr>
      </w:r>
      <w:r w:rsidR="0000006B">
        <w:rPr>
          <w:noProof/>
        </w:rPr>
        <w:fldChar w:fldCharType="separate"/>
      </w:r>
      <w:r w:rsidR="00D61323">
        <w:rPr>
          <w:noProof/>
        </w:rPr>
        <w:t>26</w:t>
      </w:r>
      <w:r w:rsidR="0000006B">
        <w:rPr>
          <w:noProof/>
        </w:rPr>
        <w:fldChar w:fldCharType="end"/>
      </w:r>
    </w:p>
    <w:p w14:paraId="2D1E5B05" w14:textId="77777777" w:rsidR="004F34C0" w:rsidRDefault="004F34C0">
      <w:pPr>
        <w:pStyle w:val="TableofFigures"/>
        <w:tabs>
          <w:tab w:val="right" w:leader="dot" w:pos="9350"/>
        </w:tabs>
        <w:rPr>
          <w:rFonts w:ascii="Calibri" w:hAnsi="Calibri"/>
          <w:noProof/>
          <w:sz w:val="24"/>
        </w:rPr>
      </w:pPr>
      <w:r>
        <w:rPr>
          <w:noProof/>
        </w:rPr>
        <w:t>Table 8: Race Value Set</w:t>
      </w:r>
      <w:r>
        <w:rPr>
          <w:noProof/>
        </w:rPr>
        <w:tab/>
      </w:r>
      <w:r w:rsidR="0000006B">
        <w:rPr>
          <w:noProof/>
        </w:rPr>
        <w:fldChar w:fldCharType="begin"/>
      </w:r>
      <w:r>
        <w:rPr>
          <w:noProof/>
        </w:rPr>
        <w:instrText xml:space="preserve"> PAGEREF _Toc163893772 \h </w:instrText>
      </w:r>
      <w:r w:rsidR="0000006B">
        <w:rPr>
          <w:noProof/>
        </w:rPr>
      </w:r>
      <w:r w:rsidR="0000006B">
        <w:rPr>
          <w:noProof/>
        </w:rPr>
        <w:fldChar w:fldCharType="separate"/>
      </w:r>
      <w:r w:rsidR="00D61323">
        <w:rPr>
          <w:noProof/>
        </w:rPr>
        <w:t>27</w:t>
      </w:r>
      <w:r w:rsidR="0000006B">
        <w:rPr>
          <w:noProof/>
        </w:rPr>
        <w:fldChar w:fldCharType="end"/>
      </w:r>
    </w:p>
    <w:p w14:paraId="0096879E" w14:textId="77777777" w:rsidR="004F34C0" w:rsidRDefault="004F34C0">
      <w:pPr>
        <w:pStyle w:val="TableofFigures"/>
        <w:tabs>
          <w:tab w:val="right" w:leader="dot" w:pos="9350"/>
        </w:tabs>
        <w:rPr>
          <w:rFonts w:ascii="Calibri" w:hAnsi="Calibri"/>
          <w:noProof/>
          <w:sz w:val="24"/>
        </w:rPr>
      </w:pPr>
      <w:r>
        <w:rPr>
          <w:noProof/>
        </w:rPr>
        <w:t>Table 9: Ethnicity Value Set</w:t>
      </w:r>
      <w:r>
        <w:rPr>
          <w:noProof/>
        </w:rPr>
        <w:tab/>
      </w:r>
      <w:r w:rsidR="0000006B">
        <w:rPr>
          <w:noProof/>
        </w:rPr>
        <w:fldChar w:fldCharType="begin"/>
      </w:r>
      <w:r>
        <w:rPr>
          <w:noProof/>
        </w:rPr>
        <w:instrText xml:space="preserve"> PAGEREF _Toc163893773 \h </w:instrText>
      </w:r>
      <w:r w:rsidR="0000006B">
        <w:rPr>
          <w:noProof/>
        </w:rPr>
      </w:r>
      <w:r w:rsidR="0000006B">
        <w:rPr>
          <w:noProof/>
        </w:rPr>
        <w:fldChar w:fldCharType="separate"/>
      </w:r>
      <w:r w:rsidR="00D61323">
        <w:rPr>
          <w:noProof/>
        </w:rPr>
        <w:t>27</w:t>
      </w:r>
      <w:r w:rsidR="0000006B">
        <w:rPr>
          <w:noProof/>
        </w:rPr>
        <w:fldChar w:fldCharType="end"/>
      </w:r>
    </w:p>
    <w:p w14:paraId="29DD5FBD" w14:textId="77777777" w:rsidR="004F34C0" w:rsidRDefault="004F34C0">
      <w:pPr>
        <w:pStyle w:val="TableofFigures"/>
        <w:tabs>
          <w:tab w:val="right" w:leader="dot" w:pos="9350"/>
        </w:tabs>
        <w:rPr>
          <w:rFonts w:ascii="Calibri" w:hAnsi="Calibri"/>
          <w:noProof/>
          <w:sz w:val="24"/>
        </w:rPr>
      </w:pPr>
      <w:r>
        <w:rPr>
          <w:noProof/>
        </w:rPr>
        <w:t>Table 10:  Personal Relationship Role Type Value Set</w:t>
      </w:r>
      <w:r>
        <w:rPr>
          <w:noProof/>
        </w:rPr>
        <w:tab/>
      </w:r>
      <w:r w:rsidR="0000006B">
        <w:rPr>
          <w:noProof/>
        </w:rPr>
        <w:fldChar w:fldCharType="begin"/>
      </w:r>
      <w:r>
        <w:rPr>
          <w:noProof/>
        </w:rPr>
        <w:instrText xml:space="preserve"> PAGEREF _Toc163893774 \h </w:instrText>
      </w:r>
      <w:r w:rsidR="0000006B">
        <w:rPr>
          <w:noProof/>
        </w:rPr>
      </w:r>
      <w:r w:rsidR="0000006B">
        <w:rPr>
          <w:noProof/>
        </w:rPr>
        <w:fldChar w:fldCharType="separate"/>
      </w:r>
      <w:r w:rsidR="00D61323">
        <w:rPr>
          <w:noProof/>
        </w:rPr>
        <w:t>28</w:t>
      </w:r>
      <w:r w:rsidR="0000006B">
        <w:rPr>
          <w:noProof/>
        </w:rPr>
        <w:fldChar w:fldCharType="end"/>
      </w:r>
    </w:p>
    <w:p w14:paraId="2CAE9700" w14:textId="77777777" w:rsidR="004F34C0" w:rsidRDefault="004F34C0">
      <w:pPr>
        <w:pStyle w:val="TableofFigures"/>
        <w:tabs>
          <w:tab w:val="right" w:leader="dot" w:pos="9350"/>
        </w:tabs>
        <w:rPr>
          <w:rFonts w:ascii="Calibri" w:hAnsi="Calibri"/>
          <w:noProof/>
          <w:sz w:val="24"/>
        </w:rPr>
      </w:pPr>
      <w:r>
        <w:rPr>
          <w:noProof/>
        </w:rPr>
        <w:t>Table 11: State Value Set</w:t>
      </w:r>
      <w:r>
        <w:rPr>
          <w:noProof/>
        </w:rPr>
        <w:tab/>
      </w:r>
      <w:r w:rsidR="0000006B">
        <w:rPr>
          <w:noProof/>
        </w:rPr>
        <w:fldChar w:fldCharType="begin"/>
      </w:r>
      <w:r>
        <w:rPr>
          <w:noProof/>
        </w:rPr>
        <w:instrText xml:space="preserve"> PAGEREF _Toc163893775 \h </w:instrText>
      </w:r>
      <w:r w:rsidR="0000006B">
        <w:rPr>
          <w:noProof/>
        </w:rPr>
      </w:r>
      <w:r w:rsidR="0000006B">
        <w:rPr>
          <w:noProof/>
        </w:rPr>
        <w:fldChar w:fldCharType="separate"/>
      </w:r>
      <w:r w:rsidR="00D61323">
        <w:rPr>
          <w:noProof/>
        </w:rPr>
        <w:t>28</w:t>
      </w:r>
      <w:r w:rsidR="0000006B">
        <w:rPr>
          <w:noProof/>
        </w:rPr>
        <w:fldChar w:fldCharType="end"/>
      </w:r>
    </w:p>
    <w:p w14:paraId="40E3A8F7" w14:textId="77777777" w:rsidR="004F34C0" w:rsidRDefault="004F34C0">
      <w:pPr>
        <w:pStyle w:val="TableofFigures"/>
        <w:tabs>
          <w:tab w:val="right" w:leader="dot" w:pos="9350"/>
        </w:tabs>
        <w:rPr>
          <w:rFonts w:ascii="Calibri" w:hAnsi="Calibri"/>
          <w:noProof/>
          <w:sz w:val="24"/>
        </w:rPr>
      </w:pPr>
      <w:r>
        <w:rPr>
          <w:noProof/>
        </w:rPr>
        <w:t>Table 12: Postal Code Value Set</w:t>
      </w:r>
      <w:r>
        <w:rPr>
          <w:noProof/>
        </w:rPr>
        <w:tab/>
      </w:r>
      <w:r w:rsidR="0000006B">
        <w:rPr>
          <w:noProof/>
        </w:rPr>
        <w:fldChar w:fldCharType="begin"/>
      </w:r>
      <w:r>
        <w:rPr>
          <w:noProof/>
        </w:rPr>
        <w:instrText xml:space="preserve"> PAGEREF _Toc163893776 \h </w:instrText>
      </w:r>
      <w:r w:rsidR="0000006B">
        <w:rPr>
          <w:noProof/>
        </w:rPr>
      </w:r>
      <w:r w:rsidR="0000006B">
        <w:rPr>
          <w:noProof/>
        </w:rPr>
        <w:fldChar w:fldCharType="separate"/>
      </w:r>
      <w:r w:rsidR="00D61323">
        <w:rPr>
          <w:noProof/>
        </w:rPr>
        <w:t>29</w:t>
      </w:r>
      <w:r w:rsidR="0000006B">
        <w:rPr>
          <w:noProof/>
        </w:rPr>
        <w:fldChar w:fldCharType="end"/>
      </w:r>
    </w:p>
    <w:p w14:paraId="78D5D246" w14:textId="77777777" w:rsidR="004F34C0" w:rsidRDefault="004F34C0">
      <w:pPr>
        <w:pStyle w:val="TableofFigures"/>
        <w:tabs>
          <w:tab w:val="right" w:leader="dot" w:pos="9350"/>
        </w:tabs>
        <w:rPr>
          <w:rFonts w:ascii="Calibri" w:hAnsi="Calibri"/>
          <w:noProof/>
          <w:sz w:val="24"/>
        </w:rPr>
      </w:pPr>
      <w:r>
        <w:rPr>
          <w:noProof/>
        </w:rPr>
        <w:t>Table 13: Country Value Set</w:t>
      </w:r>
      <w:r>
        <w:rPr>
          <w:noProof/>
        </w:rPr>
        <w:tab/>
      </w:r>
      <w:r w:rsidR="0000006B">
        <w:rPr>
          <w:noProof/>
        </w:rPr>
        <w:fldChar w:fldCharType="begin"/>
      </w:r>
      <w:r>
        <w:rPr>
          <w:noProof/>
        </w:rPr>
        <w:instrText xml:space="preserve"> PAGEREF _Toc163893777 \h </w:instrText>
      </w:r>
      <w:r w:rsidR="0000006B">
        <w:rPr>
          <w:noProof/>
        </w:rPr>
      </w:r>
      <w:r w:rsidR="0000006B">
        <w:rPr>
          <w:noProof/>
        </w:rPr>
        <w:fldChar w:fldCharType="separate"/>
      </w:r>
      <w:r w:rsidR="00D61323">
        <w:rPr>
          <w:noProof/>
        </w:rPr>
        <w:t>29</w:t>
      </w:r>
      <w:r w:rsidR="0000006B">
        <w:rPr>
          <w:noProof/>
        </w:rPr>
        <w:fldChar w:fldCharType="end"/>
      </w:r>
    </w:p>
    <w:p w14:paraId="3DF0B4FA" w14:textId="77777777" w:rsidR="004F34C0" w:rsidRDefault="004F34C0">
      <w:pPr>
        <w:pStyle w:val="TableofFigures"/>
        <w:tabs>
          <w:tab w:val="right" w:leader="dot" w:pos="9350"/>
        </w:tabs>
        <w:rPr>
          <w:rFonts w:ascii="Calibri" w:hAnsi="Calibri"/>
          <w:noProof/>
          <w:sz w:val="24"/>
        </w:rPr>
      </w:pPr>
      <w:r>
        <w:rPr>
          <w:noProof/>
        </w:rPr>
        <w:t>Table 14: Language Ability Value Set</w:t>
      </w:r>
      <w:r>
        <w:rPr>
          <w:noProof/>
        </w:rPr>
        <w:tab/>
      </w:r>
      <w:r w:rsidR="0000006B">
        <w:rPr>
          <w:noProof/>
        </w:rPr>
        <w:fldChar w:fldCharType="begin"/>
      </w:r>
      <w:r>
        <w:rPr>
          <w:noProof/>
        </w:rPr>
        <w:instrText xml:space="preserve"> PAGEREF _Toc163893778 \h </w:instrText>
      </w:r>
      <w:r w:rsidR="0000006B">
        <w:rPr>
          <w:noProof/>
        </w:rPr>
      </w:r>
      <w:r w:rsidR="0000006B">
        <w:rPr>
          <w:noProof/>
        </w:rPr>
        <w:fldChar w:fldCharType="separate"/>
      </w:r>
      <w:r w:rsidR="00D61323">
        <w:rPr>
          <w:noProof/>
        </w:rPr>
        <w:t>30</w:t>
      </w:r>
      <w:r w:rsidR="0000006B">
        <w:rPr>
          <w:noProof/>
        </w:rPr>
        <w:fldChar w:fldCharType="end"/>
      </w:r>
    </w:p>
    <w:p w14:paraId="565BA3E0" w14:textId="77777777" w:rsidR="004F34C0" w:rsidRDefault="004F34C0">
      <w:pPr>
        <w:pStyle w:val="TableofFigures"/>
        <w:tabs>
          <w:tab w:val="right" w:leader="dot" w:pos="9350"/>
        </w:tabs>
        <w:rPr>
          <w:rFonts w:ascii="Calibri" w:hAnsi="Calibri"/>
          <w:noProof/>
          <w:sz w:val="24"/>
        </w:rPr>
      </w:pPr>
      <w:r>
        <w:rPr>
          <w:noProof/>
        </w:rPr>
        <w:t>Table 15: PostalAddressUse Value Set</w:t>
      </w:r>
      <w:r>
        <w:rPr>
          <w:noProof/>
        </w:rPr>
        <w:tab/>
      </w:r>
      <w:r w:rsidR="0000006B">
        <w:rPr>
          <w:noProof/>
        </w:rPr>
        <w:fldChar w:fldCharType="begin"/>
      </w:r>
      <w:r>
        <w:rPr>
          <w:noProof/>
        </w:rPr>
        <w:instrText xml:space="preserve"> PAGEREF _Toc163893779 \h </w:instrText>
      </w:r>
      <w:r w:rsidR="0000006B">
        <w:rPr>
          <w:noProof/>
        </w:rPr>
      </w:r>
      <w:r w:rsidR="0000006B">
        <w:rPr>
          <w:noProof/>
        </w:rPr>
        <w:fldChar w:fldCharType="separate"/>
      </w:r>
      <w:r w:rsidR="00D61323">
        <w:rPr>
          <w:noProof/>
        </w:rPr>
        <w:t>35</w:t>
      </w:r>
      <w:r w:rsidR="0000006B">
        <w:rPr>
          <w:noProof/>
        </w:rPr>
        <w:fldChar w:fldCharType="end"/>
      </w:r>
    </w:p>
    <w:p w14:paraId="14AAA60A" w14:textId="77777777" w:rsidR="004F34C0" w:rsidRDefault="004F34C0">
      <w:pPr>
        <w:pStyle w:val="TableofFigures"/>
        <w:tabs>
          <w:tab w:val="right" w:leader="dot" w:pos="9350"/>
        </w:tabs>
        <w:rPr>
          <w:rFonts w:ascii="Calibri" w:hAnsi="Calibri"/>
          <w:noProof/>
          <w:sz w:val="24"/>
        </w:rPr>
      </w:pPr>
      <w:r>
        <w:rPr>
          <w:noProof/>
        </w:rPr>
        <w:t>Table 16: EntityNameUse Value Set</w:t>
      </w:r>
      <w:r>
        <w:rPr>
          <w:noProof/>
        </w:rPr>
        <w:tab/>
      </w:r>
      <w:r w:rsidR="0000006B">
        <w:rPr>
          <w:noProof/>
        </w:rPr>
        <w:fldChar w:fldCharType="begin"/>
      </w:r>
      <w:r>
        <w:rPr>
          <w:noProof/>
        </w:rPr>
        <w:instrText xml:space="preserve"> PAGEREF _Toc163893780 \h </w:instrText>
      </w:r>
      <w:r w:rsidR="0000006B">
        <w:rPr>
          <w:noProof/>
        </w:rPr>
      </w:r>
      <w:r w:rsidR="0000006B">
        <w:rPr>
          <w:noProof/>
        </w:rPr>
        <w:fldChar w:fldCharType="separate"/>
      </w:r>
      <w:r w:rsidR="00D61323">
        <w:rPr>
          <w:noProof/>
        </w:rPr>
        <w:t>36</w:t>
      </w:r>
      <w:r w:rsidR="0000006B">
        <w:rPr>
          <w:noProof/>
        </w:rPr>
        <w:fldChar w:fldCharType="end"/>
      </w:r>
    </w:p>
    <w:p w14:paraId="71B0830E" w14:textId="77777777" w:rsidR="004F34C0" w:rsidRDefault="004F34C0">
      <w:pPr>
        <w:pStyle w:val="TableofFigures"/>
        <w:tabs>
          <w:tab w:val="right" w:leader="dot" w:pos="9350"/>
        </w:tabs>
        <w:rPr>
          <w:rFonts w:ascii="Calibri" w:hAnsi="Calibri"/>
          <w:noProof/>
          <w:sz w:val="24"/>
        </w:rPr>
      </w:pPr>
      <w:r>
        <w:rPr>
          <w:noProof/>
        </w:rPr>
        <w:t>Table 17: EntityNamePartQualifier Value Set</w:t>
      </w:r>
      <w:r>
        <w:rPr>
          <w:noProof/>
        </w:rPr>
        <w:tab/>
      </w:r>
      <w:r w:rsidR="0000006B">
        <w:rPr>
          <w:noProof/>
        </w:rPr>
        <w:fldChar w:fldCharType="begin"/>
      </w:r>
      <w:r>
        <w:rPr>
          <w:noProof/>
        </w:rPr>
        <w:instrText xml:space="preserve"> PAGEREF _Toc163893781 \h </w:instrText>
      </w:r>
      <w:r w:rsidR="0000006B">
        <w:rPr>
          <w:noProof/>
        </w:rPr>
      </w:r>
      <w:r w:rsidR="0000006B">
        <w:rPr>
          <w:noProof/>
        </w:rPr>
        <w:fldChar w:fldCharType="separate"/>
      </w:r>
      <w:r w:rsidR="00D61323">
        <w:rPr>
          <w:noProof/>
        </w:rPr>
        <w:t>37</w:t>
      </w:r>
      <w:r w:rsidR="0000006B">
        <w:rPr>
          <w:noProof/>
        </w:rPr>
        <w:fldChar w:fldCharType="end"/>
      </w:r>
    </w:p>
    <w:p w14:paraId="1BA09D7C" w14:textId="77777777" w:rsidR="004F34C0" w:rsidRDefault="004F34C0">
      <w:pPr>
        <w:pStyle w:val="TableofFigures"/>
        <w:tabs>
          <w:tab w:val="right" w:leader="dot" w:pos="9350"/>
        </w:tabs>
        <w:rPr>
          <w:rFonts w:ascii="Calibri" w:hAnsi="Calibri"/>
          <w:noProof/>
          <w:sz w:val="24"/>
        </w:rPr>
      </w:pPr>
      <w:r>
        <w:rPr>
          <w:noProof/>
        </w:rPr>
        <w:t>Table 18: Document Types and Required/Optional Sections</w:t>
      </w:r>
      <w:r>
        <w:rPr>
          <w:noProof/>
        </w:rPr>
        <w:tab/>
      </w:r>
      <w:r w:rsidR="0000006B">
        <w:rPr>
          <w:noProof/>
        </w:rPr>
        <w:fldChar w:fldCharType="begin"/>
      </w:r>
      <w:r>
        <w:rPr>
          <w:noProof/>
        </w:rPr>
        <w:instrText xml:space="preserve"> PAGEREF _Toc163893782 \h </w:instrText>
      </w:r>
      <w:r w:rsidR="0000006B">
        <w:rPr>
          <w:noProof/>
        </w:rPr>
      </w:r>
      <w:r w:rsidR="0000006B">
        <w:rPr>
          <w:noProof/>
        </w:rPr>
        <w:fldChar w:fldCharType="separate"/>
      </w:r>
      <w:r w:rsidR="00D61323">
        <w:rPr>
          <w:noProof/>
        </w:rPr>
        <w:t>40</w:t>
      </w:r>
      <w:r w:rsidR="0000006B">
        <w:rPr>
          <w:noProof/>
        </w:rPr>
        <w:fldChar w:fldCharType="end"/>
      </w:r>
    </w:p>
    <w:p w14:paraId="7BC65903" w14:textId="77777777" w:rsidR="004F34C0" w:rsidRDefault="004F34C0">
      <w:pPr>
        <w:pStyle w:val="TableofFigures"/>
        <w:tabs>
          <w:tab w:val="right" w:leader="dot" w:pos="9350"/>
        </w:tabs>
        <w:rPr>
          <w:rFonts w:ascii="Calibri" w:hAnsi="Calibri"/>
          <w:noProof/>
          <w:sz w:val="24"/>
        </w:rPr>
      </w:pPr>
      <w:r>
        <w:rPr>
          <w:noProof/>
        </w:rPr>
        <w:t>Table 19: Consultation Note LOINC Document Codes</w:t>
      </w:r>
      <w:r>
        <w:rPr>
          <w:noProof/>
        </w:rPr>
        <w:tab/>
      </w:r>
      <w:r w:rsidR="0000006B">
        <w:rPr>
          <w:noProof/>
        </w:rPr>
        <w:fldChar w:fldCharType="begin"/>
      </w:r>
      <w:r>
        <w:rPr>
          <w:noProof/>
        </w:rPr>
        <w:instrText xml:space="preserve"> PAGEREF _Toc163893783 \h </w:instrText>
      </w:r>
      <w:r w:rsidR="0000006B">
        <w:rPr>
          <w:noProof/>
        </w:rPr>
      </w:r>
      <w:r w:rsidR="0000006B">
        <w:rPr>
          <w:noProof/>
        </w:rPr>
        <w:fldChar w:fldCharType="separate"/>
      </w:r>
      <w:r w:rsidR="00D61323">
        <w:rPr>
          <w:noProof/>
        </w:rPr>
        <w:t>50</w:t>
      </w:r>
      <w:r w:rsidR="0000006B">
        <w:rPr>
          <w:noProof/>
        </w:rPr>
        <w:fldChar w:fldCharType="end"/>
      </w:r>
    </w:p>
    <w:p w14:paraId="0351C66C" w14:textId="77777777" w:rsidR="004F34C0" w:rsidRDefault="004F34C0">
      <w:pPr>
        <w:pStyle w:val="TableofFigures"/>
        <w:tabs>
          <w:tab w:val="right" w:leader="dot" w:pos="9350"/>
        </w:tabs>
        <w:rPr>
          <w:rFonts w:ascii="Calibri" w:hAnsi="Calibri"/>
          <w:noProof/>
          <w:sz w:val="24"/>
        </w:rPr>
      </w:pPr>
      <w:r w:rsidRPr="00E71872">
        <w:rPr>
          <w:noProof/>
          <w:lang w:val="fr-FR"/>
        </w:rPr>
        <w:t>Table 20: DIR LOINC Document Type Codes</w:t>
      </w:r>
      <w:r>
        <w:rPr>
          <w:noProof/>
        </w:rPr>
        <w:tab/>
      </w:r>
      <w:r w:rsidR="0000006B">
        <w:rPr>
          <w:noProof/>
        </w:rPr>
        <w:fldChar w:fldCharType="begin"/>
      </w:r>
      <w:r>
        <w:rPr>
          <w:noProof/>
        </w:rPr>
        <w:instrText xml:space="preserve"> PAGEREF _Toc163893784 \h </w:instrText>
      </w:r>
      <w:r w:rsidR="0000006B">
        <w:rPr>
          <w:noProof/>
        </w:rPr>
      </w:r>
      <w:r w:rsidR="0000006B">
        <w:rPr>
          <w:noProof/>
        </w:rPr>
        <w:fldChar w:fldCharType="separate"/>
      </w:r>
      <w:r w:rsidR="00D61323">
        <w:rPr>
          <w:noProof/>
        </w:rPr>
        <w:t>58</w:t>
      </w:r>
      <w:r w:rsidR="0000006B">
        <w:rPr>
          <w:noProof/>
        </w:rPr>
        <w:fldChar w:fldCharType="end"/>
      </w:r>
    </w:p>
    <w:p w14:paraId="7335DA4C" w14:textId="77777777" w:rsidR="004F34C0" w:rsidRDefault="004F34C0">
      <w:pPr>
        <w:pStyle w:val="TableofFigures"/>
        <w:tabs>
          <w:tab w:val="right" w:leader="dot" w:pos="9350"/>
        </w:tabs>
        <w:rPr>
          <w:rFonts w:ascii="Calibri" w:hAnsi="Calibri"/>
          <w:noProof/>
          <w:sz w:val="24"/>
        </w:rPr>
      </w:pPr>
      <w:r>
        <w:rPr>
          <w:noProof/>
        </w:rPr>
        <w:t>Table 21: DIR Section Type Codes</w:t>
      </w:r>
      <w:r>
        <w:rPr>
          <w:noProof/>
        </w:rPr>
        <w:tab/>
      </w:r>
      <w:r w:rsidR="0000006B">
        <w:rPr>
          <w:noProof/>
        </w:rPr>
        <w:fldChar w:fldCharType="begin"/>
      </w:r>
      <w:r>
        <w:rPr>
          <w:noProof/>
        </w:rPr>
        <w:instrText xml:space="preserve"> PAGEREF _Toc163893785 \h </w:instrText>
      </w:r>
      <w:r w:rsidR="0000006B">
        <w:rPr>
          <w:noProof/>
        </w:rPr>
      </w:r>
      <w:r w:rsidR="0000006B">
        <w:rPr>
          <w:noProof/>
        </w:rPr>
        <w:fldChar w:fldCharType="separate"/>
      </w:r>
      <w:r w:rsidR="00D61323">
        <w:rPr>
          <w:noProof/>
        </w:rPr>
        <w:t>66</w:t>
      </w:r>
      <w:r w:rsidR="0000006B">
        <w:rPr>
          <w:noProof/>
        </w:rPr>
        <w:fldChar w:fldCharType="end"/>
      </w:r>
    </w:p>
    <w:p w14:paraId="7404973C" w14:textId="77777777" w:rsidR="004F34C0" w:rsidRDefault="004F34C0">
      <w:pPr>
        <w:pStyle w:val="TableofFigures"/>
        <w:tabs>
          <w:tab w:val="right" w:leader="dot" w:pos="9350"/>
        </w:tabs>
        <w:rPr>
          <w:rFonts w:ascii="Calibri" w:hAnsi="Calibri"/>
          <w:noProof/>
          <w:sz w:val="24"/>
        </w:rPr>
      </w:pPr>
      <w:r w:rsidRPr="00E71872">
        <w:rPr>
          <w:noProof/>
          <w:lang w:val="fr-FR"/>
        </w:rPr>
        <w:t>Table 22: Discharge Summary LOINC Document Codes</w:t>
      </w:r>
      <w:r>
        <w:rPr>
          <w:noProof/>
        </w:rPr>
        <w:tab/>
      </w:r>
      <w:r w:rsidR="0000006B">
        <w:rPr>
          <w:noProof/>
        </w:rPr>
        <w:fldChar w:fldCharType="begin"/>
      </w:r>
      <w:r>
        <w:rPr>
          <w:noProof/>
        </w:rPr>
        <w:instrText xml:space="preserve"> PAGEREF _Toc163893786 \h </w:instrText>
      </w:r>
      <w:r w:rsidR="0000006B">
        <w:rPr>
          <w:noProof/>
        </w:rPr>
      </w:r>
      <w:r w:rsidR="0000006B">
        <w:rPr>
          <w:noProof/>
        </w:rPr>
        <w:fldChar w:fldCharType="separate"/>
      </w:r>
      <w:r w:rsidR="00D61323">
        <w:rPr>
          <w:noProof/>
        </w:rPr>
        <w:t>69</w:t>
      </w:r>
      <w:r w:rsidR="0000006B">
        <w:rPr>
          <w:noProof/>
        </w:rPr>
        <w:fldChar w:fldCharType="end"/>
      </w:r>
    </w:p>
    <w:p w14:paraId="6F2AD2DA" w14:textId="77777777" w:rsidR="004F34C0" w:rsidRDefault="004F34C0">
      <w:pPr>
        <w:pStyle w:val="TableofFigures"/>
        <w:tabs>
          <w:tab w:val="right" w:leader="dot" w:pos="9350"/>
        </w:tabs>
        <w:rPr>
          <w:rFonts w:ascii="Calibri" w:hAnsi="Calibri"/>
          <w:noProof/>
          <w:sz w:val="24"/>
        </w:rPr>
      </w:pPr>
      <w:r>
        <w:rPr>
          <w:noProof/>
        </w:rPr>
        <w:t>Table 23: HL7 Discharge Disposition Codes</w:t>
      </w:r>
      <w:r>
        <w:rPr>
          <w:noProof/>
        </w:rPr>
        <w:tab/>
      </w:r>
      <w:r w:rsidR="0000006B">
        <w:rPr>
          <w:noProof/>
        </w:rPr>
        <w:fldChar w:fldCharType="begin"/>
      </w:r>
      <w:r>
        <w:rPr>
          <w:noProof/>
        </w:rPr>
        <w:instrText xml:space="preserve"> PAGEREF _Toc163893787 \h </w:instrText>
      </w:r>
      <w:r w:rsidR="0000006B">
        <w:rPr>
          <w:noProof/>
        </w:rPr>
      </w:r>
      <w:r w:rsidR="0000006B">
        <w:rPr>
          <w:noProof/>
        </w:rPr>
        <w:fldChar w:fldCharType="separate"/>
      </w:r>
      <w:r w:rsidR="00D61323">
        <w:rPr>
          <w:noProof/>
        </w:rPr>
        <w:t>72</w:t>
      </w:r>
      <w:r w:rsidR="0000006B">
        <w:rPr>
          <w:noProof/>
        </w:rPr>
        <w:fldChar w:fldCharType="end"/>
      </w:r>
    </w:p>
    <w:p w14:paraId="58E7F15A" w14:textId="77777777" w:rsidR="004F34C0" w:rsidRDefault="004F34C0">
      <w:pPr>
        <w:pStyle w:val="TableofFigures"/>
        <w:tabs>
          <w:tab w:val="right" w:leader="dot" w:pos="9350"/>
        </w:tabs>
        <w:rPr>
          <w:rFonts w:ascii="Calibri" w:hAnsi="Calibri"/>
          <w:noProof/>
          <w:sz w:val="24"/>
        </w:rPr>
      </w:pPr>
      <w:r>
        <w:rPr>
          <w:noProof/>
        </w:rPr>
        <w:t>Table 24: H&amp;P LOINC Document Type Codes</w:t>
      </w:r>
      <w:r>
        <w:rPr>
          <w:noProof/>
        </w:rPr>
        <w:tab/>
      </w:r>
      <w:r w:rsidR="0000006B">
        <w:rPr>
          <w:noProof/>
        </w:rPr>
        <w:fldChar w:fldCharType="begin"/>
      </w:r>
      <w:r>
        <w:rPr>
          <w:noProof/>
        </w:rPr>
        <w:instrText xml:space="preserve"> PAGEREF _Toc163893788 \h </w:instrText>
      </w:r>
      <w:r w:rsidR="0000006B">
        <w:rPr>
          <w:noProof/>
        </w:rPr>
      </w:r>
      <w:r w:rsidR="0000006B">
        <w:rPr>
          <w:noProof/>
        </w:rPr>
        <w:fldChar w:fldCharType="separate"/>
      </w:r>
      <w:r w:rsidR="00D61323">
        <w:rPr>
          <w:noProof/>
        </w:rPr>
        <w:t>75</w:t>
      </w:r>
      <w:r w:rsidR="0000006B">
        <w:rPr>
          <w:noProof/>
        </w:rPr>
        <w:fldChar w:fldCharType="end"/>
      </w:r>
    </w:p>
    <w:p w14:paraId="5522E2C9" w14:textId="77777777" w:rsidR="004F34C0" w:rsidRDefault="004F34C0">
      <w:pPr>
        <w:pStyle w:val="TableofFigures"/>
        <w:tabs>
          <w:tab w:val="right" w:leader="dot" w:pos="9350"/>
        </w:tabs>
        <w:rPr>
          <w:rFonts w:ascii="Calibri" w:hAnsi="Calibri"/>
          <w:noProof/>
          <w:sz w:val="24"/>
        </w:rPr>
      </w:pPr>
      <w:r w:rsidRPr="00E71872">
        <w:rPr>
          <w:noProof/>
          <w:lang w:val="fr-FR"/>
        </w:rPr>
        <w:t>Table 25: Surgical Operation Note LOINC Document Codes</w:t>
      </w:r>
      <w:r>
        <w:rPr>
          <w:noProof/>
        </w:rPr>
        <w:tab/>
      </w:r>
      <w:r w:rsidR="0000006B">
        <w:rPr>
          <w:noProof/>
        </w:rPr>
        <w:fldChar w:fldCharType="begin"/>
      </w:r>
      <w:r>
        <w:rPr>
          <w:noProof/>
        </w:rPr>
        <w:instrText xml:space="preserve"> PAGEREF _Toc163893789 \h </w:instrText>
      </w:r>
      <w:r w:rsidR="0000006B">
        <w:rPr>
          <w:noProof/>
        </w:rPr>
      </w:r>
      <w:r w:rsidR="0000006B">
        <w:rPr>
          <w:noProof/>
        </w:rPr>
        <w:fldChar w:fldCharType="separate"/>
      </w:r>
      <w:r w:rsidR="00D61323">
        <w:rPr>
          <w:noProof/>
        </w:rPr>
        <w:t>82</w:t>
      </w:r>
      <w:r w:rsidR="0000006B">
        <w:rPr>
          <w:noProof/>
        </w:rPr>
        <w:fldChar w:fldCharType="end"/>
      </w:r>
    </w:p>
    <w:p w14:paraId="366311BC" w14:textId="77777777" w:rsidR="004F34C0" w:rsidRDefault="004F34C0">
      <w:pPr>
        <w:pStyle w:val="TableofFigures"/>
        <w:tabs>
          <w:tab w:val="right" w:leader="dot" w:pos="9350"/>
        </w:tabs>
        <w:rPr>
          <w:rFonts w:ascii="Calibri" w:hAnsi="Calibri"/>
          <w:noProof/>
          <w:sz w:val="24"/>
        </w:rPr>
      </w:pPr>
      <w:r>
        <w:rPr>
          <w:noProof/>
        </w:rPr>
        <w:t>Table 26: Provider Type Value Set</w:t>
      </w:r>
      <w:r>
        <w:rPr>
          <w:noProof/>
        </w:rPr>
        <w:tab/>
      </w:r>
      <w:r w:rsidR="0000006B">
        <w:rPr>
          <w:noProof/>
        </w:rPr>
        <w:fldChar w:fldCharType="begin"/>
      </w:r>
      <w:r>
        <w:rPr>
          <w:noProof/>
        </w:rPr>
        <w:instrText xml:space="preserve"> PAGEREF _Toc163893790 \h </w:instrText>
      </w:r>
      <w:r w:rsidR="0000006B">
        <w:rPr>
          <w:noProof/>
        </w:rPr>
      </w:r>
      <w:r w:rsidR="0000006B">
        <w:rPr>
          <w:noProof/>
        </w:rPr>
        <w:fldChar w:fldCharType="separate"/>
      </w:r>
      <w:r w:rsidR="00D61323">
        <w:rPr>
          <w:noProof/>
        </w:rPr>
        <w:t>84</w:t>
      </w:r>
      <w:r w:rsidR="0000006B">
        <w:rPr>
          <w:noProof/>
        </w:rPr>
        <w:fldChar w:fldCharType="end"/>
      </w:r>
    </w:p>
    <w:p w14:paraId="11AC3589" w14:textId="77777777" w:rsidR="004F34C0" w:rsidRDefault="004F34C0">
      <w:pPr>
        <w:pStyle w:val="TableofFigures"/>
        <w:tabs>
          <w:tab w:val="right" w:leader="dot" w:pos="9350"/>
        </w:tabs>
        <w:rPr>
          <w:rFonts w:ascii="Calibri" w:hAnsi="Calibri"/>
          <w:noProof/>
          <w:sz w:val="24"/>
        </w:rPr>
      </w:pPr>
      <w:r>
        <w:rPr>
          <w:noProof/>
        </w:rPr>
        <w:t>Table 27: Procedure Note LOINC Document Type Codes</w:t>
      </w:r>
      <w:r>
        <w:rPr>
          <w:noProof/>
        </w:rPr>
        <w:tab/>
      </w:r>
      <w:r w:rsidR="0000006B">
        <w:rPr>
          <w:noProof/>
        </w:rPr>
        <w:fldChar w:fldCharType="begin"/>
      </w:r>
      <w:r>
        <w:rPr>
          <w:noProof/>
        </w:rPr>
        <w:instrText xml:space="preserve"> PAGEREF _Toc163893791 \h </w:instrText>
      </w:r>
      <w:r w:rsidR="0000006B">
        <w:rPr>
          <w:noProof/>
        </w:rPr>
      </w:r>
      <w:r w:rsidR="0000006B">
        <w:rPr>
          <w:noProof/>
        </w:rPr>
        <w:fldChar w:fldCharType="separate"/>
      </w:r>
      <w:r w:rsidR="00D61323">
        <w:rPr>
          <w:noProof/>
        </w:rPr>
        <w:t>87</w:t>
      </w:r>
      <w:r w:rsidR="0000006B">
        <w:rPr>
          <w:noProof/>
        </w:rPr>
        <w:fldChar w:fldCharType="end"/>
      </w:r>
    </w:p>
    <w:p w14:paraId="168E9340" w14:textId="77777777" w:rsidR="004F34C0" w:rsidRDefault="004F34C0">
      <w:pPr>
        <w:pStyle w:val="TableofFigures"/>
        <w:tabs>
          <w:tab w:val="right" w:leader="dot" w:pos="9350"/>
        </w:tabs>
        <w:rPr>
          <w:rFonts w:ascii="Calibri" w:hAnsi="Calibri"/>
          <w:noProof/>
          <w:sz w:val="24"/>
        </w:rPr>
      </w:pPr>
      <w:r>
        <w:rPr>
          <w:noProof/>
        </w:rPr>
        <w:t>Table 28: Participant Scenario</w:t>
      </w:r>
      <w:r>
        <w:rPr>
          <w:noProof/>
        </w:rPr>
        <w:tab/>
      </w:r>
      <w:r w:rsidR="0000006B">
        <w:rPr>
          <w:noProof/>
        </w:rPr>
        <w:fldChar w:fldCharType="begin"/>
      </w:r>
      <w:r>
        <w:rPr>
          <w:noProof/>
        </w:rPr>
        <w:instrText xml:space="preserve"> PAGEREF _Toc163893792 \h </w:instrText>
      </w:r>
      <w:r w:rsidR="0000006B">
        <w:rPr>
          <w:noProof/>
        </w:rPr>
      </w:r>
      <w:r w:rsidR="0000006B">
        <w:rPr>
          <w:noProof/>
        </w:rPr>
        <w:fldChar w:fldCharType="separate"/>
      </w:r>
      <w:r w:rsidR="00D61323">
        <w:rPr>
          <w:noProof/>
        </w:rPr>
        <w:t>88</w:t>
      </w:r>
      <w:r w:rsidR="0000006B">
        <w:rPr>
          <w:noProof/>
        </w:rPr>
        <w:fldChar w:fldCharType="end"/>
      </w:r>
    </w:p>
    <w:p w14:paraId="76B3C6DA" w14:textId="77777777" w:rsidR="004F34C0" w:rsidRDefault="004F34C0">
      <w:pPr>
        <w:pStyle w:val="TableofFigures"/>
        <w:tabs>
          <w:tab w:val="right" w:leader="dot" w:pos="9350"/>
        </w:tabs>
        <w:rPr>
          <w:rFonts w:ascii="Calibri" w:hAnsi="Calibri"/>
          <w:noProof/>
          <w:sz w:val="24"/>
        </w:rPr>
      </w:pPr>
      <w:r w:rsidRPr="00E71872">
        <w:rPr>
          <w:noProof/>
          <w:lang w:val="fr-FR"/>
        </w:rPr>
        <w:t>Table 29: Progress Note LOINC Document Codes</w:t>
      </w:r>
      <w:r>
        <w:rPr>
          <w:noProof/>
        </w:rPr>
        <w:tab/>
      </w:r>
      <w:r w:rsidR="0000006B">
        <w:rPr>
          <w:noProof/>
        </w:rPr>
        <w:fldChar w:fldCharType="begin"/>
      </w:r>
      <w:r>
        <w:rPr>
          <w:noProof/>
        </w:rPr>
        <w:instrText xml:space="preserve"> PAGEREF _Toc163893793 \h </w:instrText>
      </w:r>
      <w:r w:rsidR="0000006B">
        <w:rPr>
          <w:noProof/>
        </w:rPr>
      </w:r>
      <w:r w:rsidR="0000006B">
        <w:rPr>
          <w:noProof/>
        </w:rPr>
        <w:fldChar w:fldCharType="separate"/>
      </w:r>
      <w:r w:rsidR="00D61323">
        <w:rPr>
          <w:noProof/>
        </w:rPr>
        <w:t>94</w:t>
      </w:r>
      <w:r w:rsidR="0000006B">
        <w:rPr>
          <w:noProof/>
        </w:rPr>
        <w:fldChar w:fldCharType="end"/>
      </w:r>
    </w:p>
    <w:p w14:paraId="69E099C5" w14:textId="77777777" w:rsidR="004F34C0" w:rsidRDefault="004F34C0">
      <w:pPr>
        <w:pStyle w:val="TableofFigures"/>
        <w:tabs>
          <w:tab w:val="right" w:leader="dot" w:pos="9350"/>
        </w:tabs>
        <w:rPr>
          <w:rFonts w:ascii="Calibri" w:hAnsi="Calibri"/>
          <w:noProof/>
          <w:sz w:val="24"/>
        </w:rPr>
      </w:pPr>
      <w:r>
        <w:rPr>
          <w:noProof/>
        </w:rPr>
        <w:t>Table 30: Supported File Formats Value Set (Unstructured Documents)</w:t>
      </w:r>
      <w:r>
        <w:rPr>
          <w:noProof/>
        </w:rPr>
        <w:tab/>
      </w:r>
      <w:r w:rsidR="0000006B">
        <w:rPr>
          <w:noProof/>
        </w:rPr>
        <w:fldChar w:fldCharType="begin"/>
      </w:r>
      <w:r>
        <w:rPr>
          <w:noProof/>
        </w:rPr>
        <w:instrText xml:space="preserve"> PAGEREF _Toc163893794 \h </w:instrText>
      </w:r>
      <w:r w:rsidR="0000006B">
        <w:rPr>
          <w:noProof/>
        </w:rPr>
      </w:r>
      <w:r w:rsidR="0000006B">
        <w:rPr>
          <w:noProof/>
        </w:rPr>
        <w:fldChar w:fldCharType="separate"/>
      </w:r>
      <w:r w:rsidR="00D61323">
        <w:rPr>
          <w:noProof/>
        </w:rPr>
        <w:t>99</w:t>
      </w:r>
      <w:r w:rsidR="0000006B">
        <w:rPr>
          <w:noProof/>
        </w:rPr>
        <w:fldChar w:fldCharType="end"/>
      </w:r>
    </w:p>
    <w:p w14:paraId="68780F14" w14:textId="77777777" w:rsidR="004F34C0" w:rsidRDefault="004F34C0">
      <w:pPr>
        <w:pStyle w:val="TableofFigures"/>
        <w:tabs>
          <w:tab w:val="right" w:leader="dot" w:pos="9350"/>
        </w:tabs>
        <w:rPr>
          <w:rFonts w:ascii="Calibri" w:hAnsi="Calibri"/>
          <w:noProof/>
          <w:sz w:val="24"/>
        </w:rPr>
      </w:pPr>
      <w:r>
        <w:rPr>
          <w:noProof/>
        </w:rPr>
        <w:t>Table 31: Sections and Required/Optional Document Types</w:t>
      </w:r>
      <w:r>
        <w:rPr>
          <w:noProof/>
        </w:rPr>
        <w:tab/>
      </w:r>
      <w:r w:rsidR="0000006B">
        <w:rPr>
          <w:noProof/>
        </w:rPr>
        <w:fldChar w:fldCharType="begin"/>
      </w:r>
      <w:r>
        <w:rPr>
          <w:noProof/>
        </w:rPr>
        <w:instrText xml:space="preserve"> PAGEREF _Toc163893795 \h </w:instrText>
      </w:r>
      <w:r w:rsidR="0000006B">
        <w:rPr>
          <w:noProof/>
        </w:rPr>
      </w:r>
      <w:r w:rsidR="0000006B">
        <w:rPr>
          <w:noProof/>
        </w:rPr>
        <w:fldChar w:fldCharType="separate"/>
      </w:r>
      <w:r w:rsidR="00D61323">
        <w:rPr>
          <w:noProof/>
        </w:rPr>
        <w:t>102</w:t>
      </w:r>
      <w:r w:rsidR="0000006B">
        <w:rPr>
          <w:noProof/>
        </w:rPr>
        <w:fldChar w:fldCharType="end"/>
      </w:r>
    </w:p>
    <w:p w14:paraId="60E75D69" w14:textId="77777777" w:rsidR="004F34C0" w:rsidRDefault="004F34C0">
      <w:pPr>
        <w:pStyle w:val="TableofFigures"/>
        <w:tabs>
          <w:tab w:val="right" w:leader="dot" w:pos="9350"/>
        </w:tabs>
        <w:rPr>
          <w:rFonts w:ascii="Calibri" w:hAnsi="Calibri"/>
          <w:noProof/>
          <w:sz w:val="24"/>
        </w:rPr>
      </w:pPr>
      <w:r>
        <w:rPr>
          <w:noProof/>
        </w:rPr>
        <w:t>Table 32:  AgePQ_UCUM Value Set</w:t>
      </w:r>
      <w:r>
        <w:rPr>
          <w:noProof/>
        </w:rPr>
        <w:tab/>
      </w:r>
      <w:r w:rsidR="0000006B">
        <w:rPr>
          <w:noProof/>
        </w:rPr>
        <w:fldChar w:fldCharType="begin"/>
      </w:r>
      <w:r>
        <w:rPr>
          <w:noProof/>
        </w:rPr>
        <w:instrText xml:space="preserve"> PAGEREF _Toc163893796 \h </w:instrText>
      </w:r>
      <w:r w:rsidR="0000006B">
        <w:rPr>
          <w:noProof/>
        </w:rPr>
      </w:r>
      <w:r w:rsidR="0000006B">
        <w:rPr>
          <w:noProof/>
        </w:rPr>
        <w:fldChar w:fldCharType="separate"/>
      </w:r>
      <w:r w:rsidR="00D61323">
        <w:rPr>
          <w:noProof/>
        </w:rPr>
        <w:t>147</w:t>
      </w:r>
      <w:r w:rsidR="0000006B">
        <w:rPr>
          <w:noProof/>
        </w:rPr>
        <w:fldChar w:fldCharType="end"/>
      </w:r>
    </w:p>
    <w:p w14:paraId="26F77B9C" w14:textId="77777777" w:rsidR="004F34C0" w:rsidRDefault="004F34C0">
      <w:pPr>
        <w:pStyle w:val="TableofFigures"/>
        <w:tabs>
          <w:tab w:val="right" w:leader="dot" w:pos="9350"/>
        </w:tabs>
        <w:rPr>
          <w:rFonts w:ascii="Calibri" w:hAnsi="Calibri"/>
          <w:noProof/>
          <w:sz w:val="24"/>
        </w:rPr>
      </w:pPr>
      <w:r>
        <w:rPr>
          <w:noProof/>
        </w:rPr>
        <w:lastRenderedPageBreak/>
        <w:t>Table 33: Alert Status Code Value Set</w:t>
      </w:r>
      <w:r>
        <w:rPr>
          <w:noProof/>
        </w:rPr>
        <w:tab/>
      </w:r>
      <w:r w:rsidR="0000006B">
        <w:rPr>
          <w:noProof/>
        </w:rPr>
        <w:fldChar w:fldCharType="begin"/>
      </w:r>
      <w:r>
        <w:rPr>
          <w:noProof/>
        </w:rPr>
        <w:instrText xml:space="preserve"> PAGEREF _Toc163893797 \h </w:instrText>
      </w:r>
      <w:r w:rsidR="0000006B">
        <w:rPr>
          <w:noProof/>
        </w:rPr>
      </w:r>
      <w:r w:rsidR="0000006B">
        <w:rPr>
          <w:noProof/>
        </w:rPr>
        <w:fldChar w:fldCharType="separate"/>
      </w:r>
      <w:r w:rsidR="00D61323">
        <w:rPr>
          <w:noProof/>
        </w:rPr>
        <w:t>147</w:t>
      </w:r>
      <w:r w:rsidR="0000006B">
        <w:rPr>
          <w:noProof/>
        </w:rPr>
        <w:fldChar w:fldCharType="end"/>
      </w:r>
    </w:p>
    <w:p w14:paraId="7F4DC9D0" w14:textId="77777777" w:rsidR="004F34C0" w:rsidRDefault="004F34C0">
      <w:pPr>
        <w:pStyle w:val="TableofFigures"/>
        <w:tabs>
          <w:tab w:val="right" w:leader="dot" w:pos="9350"/>
        </w:tabs>
        <w:rPr>
          <w:rFonts w:ascii="Calibri" w:hAnsi="Calibri"/>
          <w:noProof/>
          <w:sz w:val="24"/>
        </w:rPr>
      </w:pPr>
      <w:r>
        <w:rPr>
          <w:noProof/>
        </w:rPr>
        <w:t>Table 34: Problem Act Status Code Value Set</w:t>
      </w:r>
      <w:r>
        <w:rPr>
          <w:noProof/>
        </w:rPr>
        <w:tab/>
      </w:r>
      <w:r w:rsidR="0000006B">
        <w:rPr>
          <w:noProof/>
        </w:rPr>
        <w:fldChar w:fldCharType="begin"/>
      </w:r>
      <w:r>
        <w:rPr>
          <w:noProof/>
        </w:rPr>
        <w:instrText xml:space="preserve"> PAGEREF _Toc163893798 \h </w:instrText>
      </w:r>
      <w:r w:rsidR="0000006B">
        <w:rPr>
          <w:noProof/>
        </w:rPr>
      </w:r>
      <w:r w:rsidR="0000006B">
        <w:rPr>
          <w:noProof/>
        </w:rPr>
        <w:fldChar w:fldCharType="separate"/>
      </w:r>
      <w:r w:rsidR="00D61323">
        <w:rPr>
          <w:noProof/>
        </w:rPr>
        <w:t>148</w:t>
      </w:r>
      <w:r w:rsidR="0000006B">
        <w:rPr>
          <w:noProof/>
        </w:rPr>
        <w:fldChar w:fldCharType="end"/>
      </w:r>
    </w:p>
    <w:p w14:paraId="66442EF7" w14:textId="77777777" w:rsidR="004F34C0" w:rsidRDefault="004F34C0">
      <w:pPr>
        <w:pStyle w:val="TableofFigures"/>
        <w:tabs>
          <w:tab w:val="right" w:leader="dot" w:pos="9350"/>
        </w:tabs>
        <w:rPr>
          <w:rFonts w:ascii="Calibri" w:hAnsi="Calibri"/>
          <w:noProof/>
          <w:sz w:val="24"/>
        </w:rPr>
      </w:pPr>
      <w:r>
        <w:rPr>
          <w:noProof/>
        </w:rPr>
        <w:t>Table 35: Allergy/Adverse Event Type Value Set</w:t>
      </w:r>
      <w:r>
        <w:rPr>
          <w:noProof/>
        </w:rPr>
        <w:tab/>
      </w:r>
      <w:r w:rsidR="0000006B">
        <w:rPr>
          <w:noProof/>
        </w:rPr>
        <w:fldChar w:fldCharType="begin"/>
      </w:r>
      <w:r>
        <w:rPr>
          <w:noProof/>
        </w:rPr>
        <w:instrText xml:space="preserve"> PAGEREF _Toc163893799 \h </w:instrText>
      </w:r>
      <w:r w:rsidR="0000006B">
        <w:rPr>
          <w:noProof/>
        </w:rPr>
      </w:r>
      <w:r w:rsidR="0000006B">
        <w:rPr>
          <w:noProof/>
        </w:rPr>
        <w:fldChar w:fldCharType="separate"/>
      </w:r>
      <w:r w:rsidR="00D61323">
        <w:rPr>
          <w:noProof/>
        </w:rPr>
        <w:t>151</w:t>
      </w:r>
      <w:r w:rsidR="0000006B">
        <w:rPr>
          <w:noProof/>
        </w:rPr>
        <w:fldChar w:fldCharType="end"/>
      </w:r>
    </w:p>
    <w:p w14:paraId="60CAA40D" w14:textId="77777777" w:rsidR="004F34C0" w:rsidRDefault="004F34C0">
      <w:pPr>
        <w:pStyle w:val="TableofFigures"/>
        <w:tabs>
          <w:tab w:val="right" w:leader="dot" w:pos="9350"/>
        </w:tabs>
        <w:rPr>
          <w:rFonts w:ascii="Calibri" w:hAnsi="Calibri"/>
          <w:noProof/>
          <w:sz w:val="24"/>
        </w:rPr>
      </w:pPr>
      <w:r>
        <w:rPr>
          <w:noProof/>
        </w:rPr>
        <w:t xml:space="preserve">Table 36: </w:t>
      </w:r>
      <w:r w:rsidRPr="00E71872">
        <w:rPr>
          <w:rFonts w:cs="Courier New"/>
          <w:bCs/>
          <w:noProof/>
        </w:rPr>
        <w:t>Medication Brand Name</w:t>
      </w:r>
      <w:r>
        <w:rPr>
          <w:noProof/>
        </w:rPr>
        <w:t xml:space="preserve"> Value Set</w:t>
      </w:r>
      <w:r>
        <w:rPr>
          <w:noProof/>
        </w:rPr>
        <w:tab/>
      </w:r>
      <w:r w:rsidR="0000006B">
        <w:rPr>
          <w:noProof/>
        </w:rPr>
        <w:fldChar w:fldCharType="begin"/>
      </w:r>
      <w:r>
        <w:rPr>
          <w:noProof/>
        </w:rPr>
        <w:instrText xml:space="preserve"> PAGEREF _Toc163893800 \h </w:instrText>
      </w:r>
      <w:r w:rsidR="0000006B">
        <w:rPr>
          <w:noProof/>
        </w:rPr>
      </w:r>
      <w:r w:rsidR="0000006B">
        <w:rPr>
          <w:noProof/>
        </w:rPr>
        <w:fldChar w:fldCharType="separate"/>
      </w:r>
      <w:r w:rsidR="00D61323">
        <w:rPr>
          <w:noProof/>
        </w:rPr>
        <w:t>151</w:t>
      </w:r>
      <w:r w:rsidR="0000006B">
        <w:rPr>
          <w:noProof/>
        </w:rPr>
        <w:fldChar w:fldCharType="end"/>
      </w:r>
    </w:p>
    <w:p w14:paraId="59047D42" w14:textId="77777777" w:rsidR="004F34C0" w:rsidRDefault="004F34C0">
      <w:pPr>
        <w:pStyle w:val="TableofFigures"/>
        <w:tabs>
          <w:tab w:val="right" w:leader="dot" w:pos="9350"/>
        </w:tabs>
        <w:rPr>
          <w:rFonts w:ascii="Calibri" w:hAnsi="Calibri"/>
          <w:noProof/>
          <w:sz w:val="24"/>
        </w:rPr>
      </w:pPr>
      <w:r>
        <w:rPr>
          <w:noProof/>
        </w:rPr>
        <w:t xml:space="preserve">Table 37: </w:t>
      </w:r>
      <w:r w:rsidRPr="00E71872">
        <w:rPr>
          <w:rFonts w:cs="Courier New"/>
          <w:bCs/>
          <w:noProof/>
        </w:rPr>
        <w:t>Medication Drug Class</w:t>
      </w:r>
      <w:r>
        <w:rPr>
          <w:noProof/>
        </w:rPr>
        <w:t xml:space="preserve"> Value Set</w:t>
      </w:r>
      <w:r>
        <w:rPr>
          <w:noProof/>
        </w:rPr>
        <w:tab/>
      </w:r>
      <w:r w:rsidR="0000006B">
        <w:rPr>
          <w:noProof/>
        </w:rPr>
        <w:fldChar w:fldCharType="begin"/>
      </w:r>
      <w:r>
        <w:rPr>
          <w:noProof/>
        </w:rPr>
        <w:instrText xml:space="preserve"> PAGEREF _Toc163893801 \h </w:instrText>
      </w:r>
      <w:r w:rsidR="0000006B">
        <w:rPr>
          <w:noProof/>
        </w:rPr>
      </w:r>
      <w:r w:rsidR="0000006B">
        <w:rPr>
          <w:noProof/>
        </w:rPr>
        <w:fldChar w:fldCharType="separate"/>
      </w:r>
      <w:r w:rsidR="00D61323">
        <w:rPr>
          <w:noProof/>
        </w:rPr>
        <w:t>152</w:t>
      </w:r>
      <w:r w:rsidR="0000006B">
        <w:rPr>
          <w:noProof/>
        </w:rPr>
        <w:fldChar w:fldCharType="end"/>
      </w:r>
    </w:p>
    <w:p w14:paraId="1C463474" w14:textId="77777777" w:rsidR="004F34C0" w:rsidRDefault="004F34C0">
      <w:pPr>
        <w:pStyle w:val="TableofFigures"/>
        <w:tabs>
          <w:tab w:val="right" w:leader="dot" w:pos="9350"/>
        </w:tabs>
        <w:rPr>
          <w:rFonts w:ascii="Calibri" w:hAnsi="Calibri"/>
          <w:noProof/>
          <w:sz w:val="24"/>
        </w:rPr>
      </w:pPr>
      <w:r>
        <w:rPr>
          <w:noProof/>
        </w:rPr>
        <w:t xml:space="preserve">Table 38: </w:t>
      </w:r>
      <w:r w:rsidRPr="00E71872">
        <w:rPr>
          <w:rFonts w:cs="Courier New"/>
          <w:bCs/>
          <w:noProof/>
        </w:rPr>
        <w:t>Medication Clinical Drug</w:t>
      </w:r>
      <w:r>
        <w:rPr>
          <w:noProof/>
        </w:rPr>
        <w:t xml:space="preserve"> Value Set</w:t>
      </w:r>
      <w:r>
        <w:rPr>
          <w:noProof/>
        </w:rPr>
        <w:tab/>
      </w:r>
      <w:r w:rsidR="0000006B">
        <w:rPr>
          <w:noProof/>
        </w:rPr>
        <w:fldChar w:fldCharType="begin"/>
      </w:r>
      <w:r>
        <w:rPr>
          <w:noProof/>
        </w:rPr>
        <w:instrText xml:space="preserve"> PAGEREF _Toc163893802 \h </w:instrText>
      </w:r>
      <w:r w:rsidR="0000006B">
        <w:rPr>
          <w:noProof/>
        </w:rPr>
      </w:r>
      <w:r w:rsidR="0000006B">
        <w:rPr>
          <w:noProof/>
        </w:rPr>
        <w:fldChar w:fldCharType="separate"/>
      </w:r>
      <w:r w:rsidR="00D61323">
        <w:rPr>
          <w:noProof/>
        </w:rPr>
        <w:t>152</w:t>
      </w:r>
      <w:r w:rsidR="0000006B">
        <w:rPr>
          <w:noProof/>
        </w:rPr>
        <w:fldChar w:fldCharType="end"/>
      </w:r>
    </w:p>
    <w:p w14:paraId="4C571A0F" w14:textId="77777777" w:rsidR="004F34C0" w:rsidRDefault="004F34C0">
      <w:pPr>
        <w:pStyle w:val="TableofFigures"/>
        <w:tabs>
          <w:tab w:val="right" w:leader="dot" w:pos="9350"/>
        </w:tabs>
        <w:rPr>
          <w:rFonts w:ascii="Calibri" w:hAnsi="Calibri"/>
          <w:noProof/>
          <w:sz w:val="24"/>
        </w:rPr>
      </w:pPr>
      <w:r>
        <w:rPr>
          <w:noProof/>
        </w:rPr>
        <w:t xml:space="preserve">Table 39: </w:t>
      </w:r>
      <w:r w:rsidRPr="00E71872">
        <w:rPr>
          <w:rFonts w:cs="Courier New"/>
          <w:bCs/>
          <w:noProof/>
        </w:rPr>
        <w:t xml:space="preserve">Ingredient Name </w:t>
      </w:r>
      <w:r>
        <w:rPr>
          <w:noProof/>
        </w:rPr>
        <w:t>Value Set</w:t>
      </w:r>
      <w:r>
        <w:rPr>
          <w:noProof/>
        </w:rPr>
        <w:tab/>
      </w:r>
      <w:r w:rsidR="0000006B">
        <w:rPr>
          <w:noProof/>
        </w:rPr>
        <w:fldChar w:fldCharType="begin"/>
      </w:r>
      <w:r>
        <w:rPr>
          <w:noProof/>
        </w:rPr>
        <w:instrText xml:space="preserve"> PAGEREF _Toc163893803 \h </w:instrText>
      </w:r>
      <w:r w:rsidR="0000006B">
        <w:rPr>
          <w:noProof/>
        </w:rPr>
      </w:r>
      <w:r w:rsidR="0000006B">
        <w:rPr>
          <w:noProof/>
        </w:rPr>
        <w:fldChar w:fldCharType="separate"/>
      </w:r>
      <w:r w:rsidR="00D61323">
        <w:rPr>
          <w:noProof/>
        </w:rPr>
        <w:t>153</w:t>
      </w:r>
      <w:r w:rsidR="0000006B">
        <w:rPr>
          <w:noProof/>
        </w:rPr>
        <w:fldChar w:fldCharType="end"/>
      </w:r>
    </w:p>
    <w:p w14:paraId="448F9C12" w14:textId="77777777" w:rsidR="004F34C0" w:rsidRDefault="004F34C0">
      <w:pPr>
        <w:pStyle w:val="TableofFigures"/>
        <w:tabs>
          <w:tab w:val="right" w:leader="dot" w:pos="9350"/>
        </w:tabs>
        <w:rPr>
          <w:rFonts w:ascii="Calibri" w:hAnsi="Calibri"/>
          <w:noProof/>
          <w:sz w:val="24"/>
        </w:rPr>
      </w:pPr>
      <w:r>
        <w:rPr>
          <w:noProof/>
        </w:rPr>
        <w:t>Table 40: Problem Type Value Set</w:t>
      </w:r>
      <w:r>
        <w:rPr>
          <w:noProof/>
        </w:rPr>
        <w:tab/>
      </w:r>
      <w:r w:rsidR="0000006B">
        <w:rPr>
          <w:noProof/>
        </w:rPr>
        <w:fldChar w:fldCharType="begin"/>
      </w:r>
      <w:r>
        <w:rPr>
          <w:noProof/>
        </w:rPr>
        <w:instrText xml:space="preserve"> PAGEREF _Toc163893804 \h </w:instrText>
      </w:r>
      <w:r w:rsidR="0000006B">
        <w:rPr>
          <w:noProof/>
        </w:rPr>
      </w:r>
      <w:r w:rsidR="0000006B">
        <w:rPr>
          <w:noProof/>
        </w:rPr>
        <w:fldChar w:fldCharType="separate"/>
      </w:r>
      <w:r w:rsidR="00D61323">
        <w:rPr>
          <w:noProof/>
        </w:rPr>
        <w:t>157</w:t>
      </w:r>
      <w:r w:rsidR="0000006B">
        <w:rPr>
          <w:noProof/>
        </w:rPr>
        <w:fldChar w:fldCharType="end"/>
      </w:r>
    </w:p>
    <w:p w14:paraId="54634A96" w14:textId="77777777" w:rsidR="004F34C0" w:rsidRDefault="004F34C0">
      <w:pPr>
        <w:pStyle w:val="TableofFigures"/>
        <w:tabs>
          <w:tab w:val="right" w:leader="dot" w:pos="9350"/>
        </w:tabs>
        <w:rPr>
          <w:rFonts w:ascii="Calibri" w:hAnsi="Calibri"/>
          <w:noProof/>
          <w:sz w:val="24"/>
        </w:rPr>
      </w:pPr>
      <w:r>
        <w:rPr>
          <w:noProof/>
        </w:rPr>
        <w:t>Table 41: Problem Value Set</w:t>
      </w:r>
      <w:r>
        <w:rPr>
          <w:noProof/>
        </w:rPr>
        <w:tab/>
      </w:r>
      <w:r w:rsidR="0000006B">
        <w:rPr>
          <w:noProof/>
        </w:rPr>
        <w:fldChar w:fldCharType="begin"/>
      </w:r>
      <w:r>
        <w:rPr>
          <w:noProof/>
        </w:rPr>
        <w:instrText xml:space="preserve"> PAGEREF _Toc163893805 \h </w:instrText>
      </w:r>
      <w:r w:rsidR="0000006B">
        <w:rPr>
          <w:noProof/>
        </w:rPr>
      </w:r>
      <w:r w:rsidR="0000006B">
        <w:rPr>
          <w:noProof/>
        </w:rPr>
        <w:fldChar w:fldCharType="separate"/>
      </w:r>
      <w:r w:rsidR="00D61323">
        <w:rPr>
          <w:noProof/>
        </w:rPr>
        <w:t>158</w:t>
      </w:r>
      <w:r w:rsidR="0000006B">
        <w:rPr>
          <w:noProof/>
        </w:rPr>
        <w:fldChar w:fldCharType="end"/>
      </w:r>
    </w:p>
    <w:p w14:paraId="0031337D" w14:textId="77777777" w:rsidR="004F34C0" w:rsidRDefault="004F34C0">
      <w:pPr>
        <w:pStyle w:val="TableofFigures"/>
        <w:tabs>
          <w:tab w:val="right" w:leader="dot" w:pos="9350"/>
        </w:tabs>
        <w:rPr>
          <w:rFonts w:ascii="Calibri" w:hAnsi="Calibri"/>
          <w:noProof/>
          <w:sz w:val="24"/>
        </w:rPr>
      </w:pPr>
      <w:r>
        <w:rPr>
          <w:noProof/>
        </w:rPr>
        <w:t>Table 42: Problem Health Status Code Value Set</w:t>
      </w:r>
      <w:r>
        <w:rPr>
          <w:noProof/>
        </w:rPr>
        <w:tab/>
      </w:r>
      <w:r w:rsidR="0000006B">
        <w:rPr>
          <w:noProof/>
        </w:rPr>
        <w:fldChar w:fldCharType="begin"/>
      </w:r>
      <w:r>
        <w:rPr>
          <w:noProof/>
        </w:rPr>
        <w:instrText xml:space="preserve"> PAGEREF _Toc163893806 \h </w:instrText>
      </w:r>
      <w:r w:rsidR="0000006B">
        <w:rPr>
          <w:noProof/>
        </w:rPr>
      </w:r>
      <w:r w:rsidR="0000006B">
        <w:rPr>
          <w:noProof/>
        </w:rPr>
        <w:fldChar w:fldCharType="separate"/>
      </w:r>
      <w:r w:rsidR="00D61323">
        <w:rPr>
          <w:noProof/>
        </w:rPr>
        <w:t>161</w:t>
      </w:r>
      <w:r w:rsidR="0000006B">
        <w:rPr>
          <w:noProof/>
        </w:rPr>
        <w:fldChar w:fldCharType="end"/>
      </w:r>
    </w:p>
    <w:p w14:paraId="7A90F176" w14:textId="77777777" w:rsidR="004F34C0" w:rsidRDefault="004F34C0">
      <w:pPr>
        <w:pStyle w:val="TableofFigures"/>
        <w:tabs>
          <w:tab w:val="right" w:leader="dot" w:pos="9350"/>
        </w:tabs>
        <w:rPr>
          <w:rFonts w:ascii="Calibri" w:hAnsi="Calibri"/>
          <w:noProof/>
          <w:sz w:val="24"/>
        </w:rPr>
      </w:pPr>
      <w:r>
        <w:rPr>
          <w:noProof/>
        </w:rPr>
        <w:t>Table 43: MoodCodeEvnInt Value Set</w:t>
      </w:r>
      <w:r>
        <w:rPr>
          <w:noProof/>
        </w:rPr>
        <w:tab/>
      </w:r>
      <w:r w:rsidR="0000006B">
        <w:rPr>
          <w:noProof/>
        </w:rPr>
        <w:fldChar w:fldCharType="begin"/>
      </w:r>
      <w:r>
        <w:rPr>
          <w:noProof/>
        </w:rPr>
        <w:instrText xml:space="preserve"> PAGEREF _Toc163893807 \h </w:instrText>
      </w:r>
      <w:r w:rsidR="0000006B">
        <w:rPr>
          <w:noProof/>
        </w:rPr>
      </w:r>
      <w:r w:rsidR="0000006B">
        <w:rPr>
          <w:noProof/>
        </w:rPr>
        <w:fldChar w:fldCharType="separate"/>
      </w:r>
      <w:r w:rsidR="00D61323">
        <w:rPr>
          <w:noProof/>
        </w:rPr>
        <w:t>165</w:t>
      </w:r>
      <w:r w:rsidR="0000006B">
        <w:rPr>
          <w:noProof/>
        </w:rPr>
        <w:fldChar w:fldCharType="end"/>
      </w:r>
    </w:p>
    <w:p w14:paraId="258C3EC5" w14:textId="77777777" w:rsidR="004F34C0" w:rsidRDefault="004F34C0">
      <w:pPr>
        <w:pStyle w:val="TableofFigures"/>
        <w:tabs>
          <w:tab w:val="right" w:leader="dot" w:pos="9350"/>
        </w:tabs>
        <w:rPr>
          <w:rFonts w:ascii="Calibri" w:hAnsi="Calibri"/>
          <w:noProof/>
          <w:sz w:val="24"/>
        </w:rPr>
      </w:pPr>
      <w:r>
        <w:rPr>
          <w:noProof/>
        </w:rPr>
        <w:t>Table 44: Medication Route FDA Value Set</w:t>
      </w:r>
      <w:r>
        <w:rPr>
          <w:noProof/>
        </w:rPr>
        <w:tab/>
      </w:r>
      <w:r w:rsidR="0000006B">
        <w:rPr>
          <w:noProof/>
        </w:rPr>
        <w:fldChar w:fldCharType="begin"/>
      </w:r>
      <w:r>
        <w:rPr>
          <w:noProof/>
        </w:rPr>
        <w:instrText xml:space="preserve"> PAGEREF _Toc163893808 \h </w:instrText>
      </w:r>
      <w:r w:rsidR="0000006B">
        <w:rPr>
          <w:noProof/>
        </w:rPr>
      </w:r>
      <w:r w:rsidR="0000006B">
        <w:rPr>
          <w:noProof/>
        </w:rPr>
        <w:fldChar w:fldCharType="separate"/>
      </w:r>
      <w:r w:rsidR="00D61323">
        <w:rPr>
          <w:noProof/>
        </w:rPr>
        <w:t>165</w:t>
      </w:r>
      <w:r w:rsidR="0000006B">
        <w:rPr>
          <w:noProof/>
        </w:rPr>
        <w:fldChar w:fldCharType="end"/>
      </w:r>
    </w:p>
    <w:p w14:paraId="1050DA05" w14:textId="77777777" w:rsidR="004F34C0" w:rsidRDefault="004F34C0">
      <w:pPr>
        <w:pStyle w:val="TableofFigures"/>
        <w:tabs>
          <w:tab w:val="right" w:leader="dot" w:pos="9350"/>
        </w:tabs>
        <w:rPr>
          <w:rFonts w:ascii="Calibri" w:hAnsi="Calibri"/>
          <w:noProof/>
          <w:sz w:val="24"/>
        </w:rPr>
      </w:pPr>
      <w:r>
        <w:rPr>
          <w:noProof/>
        </w:rPr>
        <w:t>Table 45: Body Site Value Set</w:t>
      </w:r>
      <w:r>
        <w:rPr>
          <w:noProof/>
        </w:rPr>
        <w:tab/>
      </w:r>
      <w:r w:rsidR="0000006B">
        <w:rPr>
          <w:noProof/>
        </w:rPr>
        <w:fldChar w:fldCharType="begin"/>
      </w:r>
      <w:r>
        <w:rPr>
          <w:noProof/>
        </w:rPr>
        <w:instrText xml:space="preserve"> PAGEREF _Toc163893809 \h </w:instrText>
      </w:r>
      <w:r w:rsidR="0000006B">
        <w:rPr>
          <w:noProof/>
        </w:rPr>
      </w:r>
      <w:r w:rsidR="0000006B">
        <w:rPr>
          <w:noProof/>
        </w:rPr>
        <w:fldChar w:fldCharType="separate"/>
      </w:r>
      <w:r w:rsidR="00D61323">
        <w:rPr>
          <w:noProof/>
        </w:rPr>
        <w:t>166</w:t>
      </w:r>
      <w:r w:rsidR="0000006B">
        <w:rPr>
          <w:noProof/>
        </w:rPr>
        <w:fldChar w:fldCharType="end"/>
      </w:r>
    </w:p>
    <w:p w14:paraId="08C8AC1D" w14:textId="77777777" w:rsidR="004F34C0" w:rsidRDefault="004F34C0">
      <w:pPr>
        <w:pStyle w:val="TableofFigures"/>
        <w:tabs>
          <w:tab w:val="right" w:leader="dot" w:pos="9350"/>
        </w:tabs>
        <w:rPr>
          <w:rFonts w:ascii="Calibri" w:hAnsi="Calibri"/>
          <w:noProof/>
          <w:sz w:val="24"/>
        </w:rPr>
      </w:pPr>
      <w:r>
        <w:rPr>
          <w:noProof/>
        </w:rPr>
        <w:t>Table 46: Medication Product Form Value Set</w:t>
      </w:r>
      <w:r>
        <w:rPr>
          <w:noProof/>
        </w:rPr>
        <w:tab/>
      </w:r>
      <w:r w:rsidR="0000006B">
        <w:rPr>
          <w:noProof/>
        </w:rPr>
        <w:fldChar w:fldCharType="begin"/>
      </w:r>
      <w:r>
        <w:rPr>
          <w:noProof/>
        </w:rPr>
        <w:instrText xml:space="preserve"> PAGEREF _Toc163893810 \h </w:instrText>
      </w:r>
      <w:r w:rsidR="0000006B">
        <w:rPr>
          <w:noProof/>
        </w:rPr>
      </w:r>
      <w:r w:rsidR="0000006B">
        <w:rPr>
          <w:noProof/>
        </w:rPr>
        <w:fldChar w:fldCharType="separate"/>
      </w:r>
      <w:r w:rsidR="00D61323">
        <w:rPr>
          <w:noProof/>
        </w:rPr>
        <w:t>166</w:t>
      </w:r>
      <w:r w:rsidR="0000006B">
        <w:rPr>
          <w:noProof/>
        </w:rPr>
        <w:fldChar w:fldCharType="end"/>
      </w:r>
    </w:p>
    <w:p w14:paraId="157F9427" w14:textId="77777777" w:rsidR="004F34C0" w:rsidRDefault="004F34C0">
      <w:pPr>
        <w:pStyle w:val="TableofFigures"/>
        <w:tabs>
          <w:tab w:val="right" w:leader="dot" w:pos="9350"/>
        </w:tabs>
        <w:rPr>
          <w:rFonts w:ascii="Calibri" w:hAnsi="Calibri"/>
          <w:noProof/>
          <w:sz w:val="24"/>
        </w:rPr>
      </w:pPr>
      <w:r>
        <w:rPr>
          <w:noProof/>
        </w:rPr>
        <w:t>Table 47: Unit of Measure Value Set</w:t>
      </w:r>
      <w:r>
        <w:rPr>
          <w:noProof/>
        </w:rPr>
        <w:tab/>
      </w:r>
      <w:r w:rsidR="0000006B">
        <w:rPr>
          <w:noProof/>
        </w:rPr>
        <w:fldChar w:fldCharType="begin"/>
      </w:r>
      <w:r>
        <w:rPr>
          <w:noProof/>
        </w:rPr>
        <w:instrText xml:space="preserve"> PAGEREF _Toc163893811 \h </w:instrText>
      </w:r>
      <w:r w:rsidR="0000006B">
        <w:rPr>
          <w:noProof/>
        </w:rPr>
      </w:r>
      <w:r w:rsidR="0000006B">
        <w:rPr>
          <w:noProof/>
        </w:rPr>
        <w:fldChar w:fldCharType="separate"/>
      </w:r>
      <w:r w:rsidR="00D61323">
        <w:rPr>
          <w:noProof/>
        </w:rPr>
        <w:t>167</w:t>
      </w:r>
      <w:r w:rsidR="0000006B">
        <w:rPr>
          <w:noProof/>
        </w:rPr>
        <w:fldChar w:fldCharType="end"/>
      </w:r>
    </w:p>
    <w:p w14:paraId="5A6357CF" w14:textId="77777777" w:rsidR="004F34C0" w:rsidRDefault="004F34C0">
      <w:pPr>
        <w:pStyle w:val="TableofFigures"/>
        <w:tabs>
          <w:tab w:val="right" w:leader="dot" w:pos="9350"/>
        </w:tabs>
        <w:rPr>
          <w:rFonts w:ascii="Calibri" w:hAnsi="Calibri"/>
          <w:noProof/>
          <w:sz w:val="24"/>
        </w:rPr>
      </w:pPr>
      <w:r>
        <w:rPr>
          <w:noProof/>
        </w:rPr>
        <w:t>Table 48: Medication Fill Status</w:t>
      </w:r>
      <w:r>
        <w:rPr>
          <w:noProof/>
        </w:rPr>
        <w:tab/>
      </w:r>
      <w:r w:rsidR="0000006B">
        <w:rPr>
          <w:noProof/>
        </w:rPr>
        <w:fldChar w:fldCharType="begin"/>
      </w:r>
      <w:r>
        <w:rPr>
          <w:noProof/>
        </w:rPr>
        <w:instrText xml:space="preserve"> PAGEREF _Toc163893812 \h </w:instrText>
      </w:r>
      <w:r w:rsidR="0000006B">
        <w:rPr>
          <w:noProof/>
        </w:rPr>
      </w:r>
      <w:r w:rsidR="0000006B">
        <w:rPr>
          <w:noProof/>
        </w:rPr>
        <w:fldChar w:fldCharType="separate"/>
      </w:r>
      <w:r w:rsidR="00D61323">
        <w:rPr>
          <w:noProof/>
        </w:rPr>
        <w:t>168</w:t>
      </w:r>
      <w:r w:rsidR="0000006B">
        <w:rPr>
          <w:noProof/>
        </w:rPr>
        <w:fldChar w:fldCharType="end"/>
      </w:r>
    </w:p>
    <w:p w14:paraId="302C9085" w14:textId="77777777" w:rsidR="004F34C0" w:rsidRDefault="004F34C0">
      <w:pPr>
        <w:pStyle w:val="TableofFigures"/>
        <w:tabs>
          <w:tab w:val="right" w:leader="dot" w:pos="9350"/>
        </w:tabs>
        <w:rPr>
          <w:rFonts w:ascii="Calibri" w:hAnsi="Calibri"/>
          <w:noProof/>
          <w:sz w:val="24"/>
        </w:rPr>
      </w:pPr>
      <w:r>
        <w:rPr>
          <w:noProof/>
        </w:rPr>
        <w:t>Table 49: Problem Status Value Set</w:t>
      </w:r>
      <w:r>
        <w:rPr>
          <w:noProof/>
        </w:rPr>
        <w:tab/>
      </w:r>
      <w:r w:rsidR="0000006B">
        <w:rPr>
          <w:noProof/>
        </w:rPr>
        <w:fldChar w:fldCharType="begin"/>
      </w:r>
      <w:r>
        <w:rPr>
          <w:noProof/>
        </w:rPr>
        <w:instrText xml:space="preserve"> PAGEREF _Toc163893813 \h </w:instrText>
      </w:r>
      <w:r w:rsidR="0000006B">
        <w:rPr>
          <w:noProof/>
        </w:rPr>
      </w:r>
      <w:r w:rsidR="0000006B">
        <w:rPr>
          <w:noProof/>
        </w:rPr>
        <w:fldChar w:fldCharType="separate"/>
      </w:r>
      <w:r w:rsidR="00D61323">
        <w:rPr>
          <w:noProof/>
        </w:rPr>
        <w:t>171</w:t>
      </w:r>
      <w:r w:rsidR="0000006B">
        <w:rPr>
          <w:noProof/>
        </w:rPr>
        <w:fldChar w:fldCharType="end"/>
      </w:r>
    </w:p>
    <w:p w14:paraId="38B0FC82" w14:textId="77777777" w:rsidR="004F34C0" w:rsidRDefault="004F34C0">
      <w:pPr>
        <w:pStyle w:val="TableofFigures"/>
        <w:tabs>
          <w:tab w:val="right" w:leader="dot" w:pos="9350"/>
        </w:tabs>
        <w:rPr>
          <w:rFonts w:ascii="Calibri" w:hAnsi="Calibri"/>
          <w:noProof/>
          <w:sz w:val="24"/>
        </w:rPr>
      </w:pPr>
      <w:r>
        <w:rPr>
          <w:noProof/>
        </w:rPr>
        <w:t>Table 50: Procedure Act Status Code Value Set</w:t>
      </w:r>
      <w:r>
        <w:rPr>
          <w:noProof/>
        </w:rPr>
        <w:tab/>
      </w:r>
      <w:r w:rsidR="0000006B">
        <w:rPr>
          <w:noProof/>
        </w:rPr>
        <w:fldChar w:fldCharType="begin"/>
      </w:r>
      <w:r>
        <w:rPr>
          <w:noProof/>
        </w:rPr>
        <w:instrText xml:space="preserve"> PAGEREF _Toc163893814 \h </w:instrText>
      </w:r>
      <w:r w:rsidR="0000006B">
        <w:rPr>
          <w:noProof/>
        </w:rPr>
      </w:r>
      <w:r w:rsidR="0000006B">
        <w:rPr>
          <w:noProof/>
        </w:rPr>
        <w:fldChar w:fldCharType="separate"/>
      </w:r>
      <w:r w:rsidR="00D61323">
        <w:rPr>
          <w:noProof/>
        </w:rPr>
        <w:t>174</w:t>
      </w:r>
      <w:r w:rsidR="0000006B">
        <w:rPr>
          <w:noProof/>
        </w:rPr>
        <w:fldChar w:fldCharType="end"/>
      </w:r>
    </w:p>
    <w:p w14:paraId="78D3D7EC" w14:textId="77777777" w:rsidR="004F34C0" w:rsidRDefault="004F34C0">
      <w:pPr>
        <w:pStyle w:val="TableofFigures"/>
        <w:tabs>
          <w:tab w:val="right" w:leader="dot" w:pos="9350"/>
        </w:tabs>
        <w:rPr>
          <w:rFonts w:ascii="Calibri" w:hAnsi="Calibri"/>
          <w:noProof/>
          <w:sz w:val="24"/>
        </w:rPr>
      </w:pPr>
      <w:r>
        <w:rPr>
          <w:noProof/>
        </w:rPr>
        <w:t>Table 51: Act Priority Value Set</w:t>
      </w:r>
      <w:r>
        <w:rPr>
          <w:noProof/>
        </w:rPr>
        <w:tab/>
      </w:r>
      <w:r w:rsidR="0000006B">
        <w:rPr>
          <w:noProof/>
        </w:rPr>
        <w:fldChar w:fldCharType="begin"/>
      </w:r>
      <w:r>
        <w:rPr>
          <w:noProof/>
        </w:rPr>
        <w:instrText xml:space="preserve"> PAGEREF _Toc163893815 \h </w:instrText>
      </w:r>
      <w:r w:rsidR="0000006B">
        <w:rPr>
          <w:noProof/>
        </w:rPr>
      </w:r>
      <w:r w:rsidR="0000006B">
        <w:rPr>
          <w:noProof/>
        </w:rPr>
        <w:fldChar w:fldCharType="separate"/>
      </w:r>
      <w:r w:rsidR="00D61323">
        <w:rPr>
          <w:noProof/>
        </w:rPr>
        <w:t>174</w:t>
      </w:r>
      <w:r w:rsidR="0000006B">
        <w:rPr>
          <w:noProof/>
        </w:rPr>
        <w:fldChar w:fldCharType="end"/>
      </w:r>
    </w:p>
    <w:p w14:paraId="720F6A9F" w14:textId="77777777" w:rsidR="004F34C0" w:rsidRDefault="004F34C0">
      <w:pPr>
        <w:pStyle w:val="TableofFigures"/>
        <w:tabs>
          <w:tab w:val="right" w:leader="dot" w:pos="9350"/>
        </w:tabs>
        <w:rPr>
          <w:rFonts w:ascii="Calibri" w:hAnsi="Calibri"/>
          <w:noProof/>
          <w:sz w:val="24"/>
        </w:rPr>
      </w:pPr>
      <w:r>
        <w:rPr>
          <w:noProof/>
        </w:rPr>
        <w:t>Table 52: Service Delivery Location Role Type Value Set</w:t>
      </w:r>
      <w:r>
        <w:rPr>
          <w:noProof/>
        </w:rPr>
        <w:tab/>
      </w:r>
      <w:r w:rsidR="0000006B">
        <w:rPr>
          <w:noProof/>
        </w:rPr>
        <w:fldChar w:fldCharType="begin"/>
      </w:r>
      <w:r>
        <w:rPr>
          <w:noProof/>
        </w:rPr>
        <w:instrText xml:space="preserve"> PAGEREF _Toc163893816 \h </w:instrText>
      </w:r>
      <w:r w:rsidR="0000006B">
        <w:rPr>
          <w:noProof/>
        </w:rPr>
      </w:r>
      <w:r w:rsidR="0000006B">
        <w:rPr>
          <w:noProof/>
        </w:rPr>
        <w:fldChar w:fldCharType="separate"/>
      </w:r>
      <w:r w:rsidR="00D61323">
        <w:rPr>
          <w:noProof/>
        </w:rPr>
        <w:t>191</w:t>
      </w:r>
      <w:r w:rsidR="0000006B">
        <w:rPr>
          <w:noProof/>
        </w:rPr>
        <w:fldChar w:fldCharType="end"/>
      </w:r>
    </w:p>
    <w:p w14:paraId="547A598F" w14:textId="77777777" w:rsidR="004F34C0" w:rsidRDefault="004F34C0">
      <w:pPr>
        <w:pStyle w:val="TableofFigures"/>
        <w:tabs>
          <w:tab w:val="right" w:leader="dot" w:pos="9350"/>
        </w:tabs>
        <w:rPr>
          <w:rFonts w:ascii="Calibri" w:hAnsi="Calibri"/>
          <w:noProof/>
          <w:sz w:val="24"/>
        </w:rPr>
      </w:pPr>
      <w:r>
        <w:rPr>
          <w:noProof/>
        </w:rPr>
        <w:t>Table 53: Problem Severity Value Set</w:t>
      </w:r>
      <w:r>
        <w:rPr>
          <w:noProof/>
        </w:rPr>
        <w:tab/>
      </w:r>
      <w:r w:rsidR="0000006B">
        <w:rPr>
          <w:noProof/>
        </w:rPr>
        <w:fldChar w:fldCharType="begin"/>
      </w:r>
      <w:r>
        <w:rPr>
          <w:noProof/>
        </w:rPr>
        <w:instrText xml:space="preserve"> PAGEREF _Toc163893817 \h </w:instrText>
      </w:r>
      <w:r w:rsidR="0000006B">
        <w:rPr>
          <w:noProof/>
        </w:rPr>
      </w:r>
      <w:r w:rsidR="0000006B">
        <w:rPr>
          <w:noProof/>
        </w:rPr>
        <w:fldChar w:fldCharType="separate"/>
      </w:r>
      <w:r w:rsidR="00D61323">
        <w:rPr>
          <w:noProof/>
        </w:rPr>
        <w:t>192</w:t>
      </w:r>
      <w:r w:rsidR="0000006B">
        <w:rPr>
          <w:noProof/>
        </w:rPr>
        <w:fldChar w:fldCharType="end"/>
      </w:r>
    </w:p>
    <w:p w14:paraId="74CAB044" w14:textId="77777777" w:rsidR="004F34C0" w:rsidRDefault="004F34C0">
      <w:pPr>
        <w:pStyle w:val="TableofFigures"/>
        <w:tabs>
          <w:tab w:val="right" w:leader="dot" w:pos="9350"/>
        </w:tabs>
        <w:rPr>
          <w:rFonts w:ascii="Calibri" w:hAnsi="Calibri"/>
          <w:noProof/>
          <w:sz w:val="24"/>
        </w:rPr>
      </w:pPr>
      <w:r>
        <w:rPr>
          <w:noProof/>
        </w:rPr>
        <w:t>Table 54: Vital Sign Result Value Set</w:t>
      </w:r>
      <w:r>
        <w:rPr>
          <w:noProof/>
        </w:rPr>
        <w:tab/>
      </w:r>
      <w:r w:rsidR="0000006B">
        <w:rPr>
          <w:noProof/>
        </w:rPr>
        <w:fldChar w:fldCharType="begin"/>
      </w:r>
      <w:r>
        <w:rPr>
          <w:noProof/>
        </w:rPr>
        <w:instrText xml:space="preserve"> PAGEREF _Toc163893818 \h </w:instrText>
      </w:r>
      <w:r w:rsidR="0000006B">
        <w:rPr>
          <w:noProof/>
        </w:rPr>
      </w:r>
      <w:r w:rsidR="0000006B">
        <w:rPr>
          <w:noProof/>
        </w:rPr>
        <w:fldChar w:fldCharType="separate"/>
      </w:r>
      <w:r w:rsidR="00D61323">
        <w:rPr>
          <w:noProof/>
        </w:rPr>
        <w:t>194</w:t>
      </w:r>
      <w:r w:rsidR="0000006B">
        <w:rPr>
          <w:noProof/>
        </w:rPr>
        <w:fldChar w:fldCharType="end"/>
      </w:r>
    </w:p>
    <w:p w14:paraId="1ED9216F" w14:textId="77777777" w:rsidR="004F34C0" w:rsidRDefault="004F34C0">
      <w:pPr>
        <w:pStyle w:val="TableofFigures"/>
        <w:tabs>
          <w:tab w:val="right" w:leader="dot" w:pos="9350"/>
        </w:tabs>
        <w:rPr>
          <w:rFonts w:ascii="Calibri" w:hAnsi="Calibri"/>
          <w:noProof/>
          <w:sz w:val="24"/>
        </w:rPr>
      </w:pPr>
      <w:r>
        <w:rPr>
          <w:noProof/>
        </w:rPr>
        <w:t>Table 55: Surgical Operative Codes Mapping to Generic Procedure Codes</w:t>
      </w:r>
      <w:r>
        <w:rPr>
          <w:noProof/>
        </w:rPr>
        <w:tab/>
      </w:r>
      <w:r w:rsidR="0000006B">
        <w:rPr>
          <w:noProof/>
        </w:rPr>
        <w:fldChar w:fldCharType="begin"/>
      </w:r>
      <w:r>
        <w:rPr>
          <w:noProof/>
        </w:rPr>
        <w:instrText xml:space="preserve"> PAGEREF _Toc163893819 \h </w:instrText>
      </w:r>
      <w:r w:rsidR="0000006B">
        <w:rPr>
          <w:noProof/>
        </w:rPr>
      </w:r>
      <w:r w:rsidR="0000006B">
        <w:rPr>
          <w:noProof/>
        </w:rPr>
        <w:fldChar w:fldCharType="separate"/>
      </w:r>
      <w:r w:rsidR="00D61323">
        <w:rPr>
          <w:noProof/>
        </w:rPr>
        <w:t>198</w:t>
      </w:r>
      <w:r w:rsidR="0000006B">
        <w:rPr>
          <w:noProof/>
        </w:rPr>
        <w:fldChar w:fldCharType="end"/>
      </w:r>
    </w:p>
    <w:p w14:paraId="0AE45534" w14:textId="77777777" w:rsidR="004F34C0" w:rsidRDefault="004F34C0">
      <w:pPr>
        <w:pStyle w:val="TableofFigures"/>
        <w:tabs>
          <w:tab w:val="right" w:leader="dot" w:pos="9350"/>
        </w:tabs>
        <w:rPr>
          <w:rFonts w:ascii="Calibri" w:hAnsi="Calibri"/>
          <w:noProof/>
          <w:sz w:val="24"/>
        </w:rPr>
      </w:pPr>
      <w:r>
        <w:rPr>
          <w:noProof/>
        </w:rPr>
        <w:t>Table 56: H&amp;P Cardinality Updates</w:t>
      </w:r>
      <w:r>
        <w:rPr>
          <w:noProof/>
        </w:rPr>
        <w:tab/>
      </w:r>
      <w:r w:rsidR="0000006B">
        <w:rPr>
          <w:noProof/>
        </w:rPr>
        <w:fldChar w:fldCharType="begin"/>
      </w:r>
      <w:r>
        <w:rPr>
          <w:noProof/>
        </w:rPr>
        <w:instrText xml:space="preserve"> PAGEREF _Toc163893820 \h </w:instrText>
      </w:r>
      <w:r w:rsidR="0000006B">
        <w:rPr>
          <w:noProof/>
        </w:rPr>
      </w:r>
      <w:r w:rsidR="0000006B">
        <w:rPr>
          <w:noProof/>
        </w:rPr>
        <w:fldChar w:fldCharType="separate"/>
      </w:r>
      <w:r w:rsidR="00D61323">
        <w:rPr>
          <w:noProof/>
        </w:rPr>
        <w:t>198</w:t>
      </w:r>
      <w:r w:rsidR="0000006B">
        <w:rPr>
          <w:noProof/>
        </w:rPr>
        <w:fldChar w:fldCharType="end"/>
      </w:r>
    </w:p>
    <w:p w14:paraId="74A55001" w14:textId="77777777" w:rsidR="004F34C0" w:rsidRDefault="004F34C0">
      <w:pPr>
        <w:pStyle w:val="TableofFigures"/>
        <w:tabs>
          <w:tab w:val="right" w:leader="dot" w:pos="9350"/>
        </w:tabs>
        <w:rPr>
          <w:rFonts w:ascii="Calibri" w:hAnsi="Calibri"/>
          <w:noProof/>
          <w:sz w:val="24"/>
        </w:rPr>
      </w:pPr>
      <w:r>
        <w:rPr>
          <w:noProof/>
        </w:rPr>
        <w:t>Table 57: Consultation Cardinality Updates</w:t>
      </w:r>
      <w:r>
        <w:rPr>
          <w:noProof/>
        </w:rPr>
        <w:tab/>
      </w:r>
      <w:r w:rsidR="0000006B">
        <w:rPr>
          <w:noProof/>
        </w:rPr>
        <w:fldChar w:fldCharType="begin"/>
      </w:r>
      <w:r>
        <w:rPr>
          <w:noProof/>
        </w:rPr>
        <w:instrText xml:space="preserve"> PAGEREF _Toc163893821 \h </w:instrText>
      </w:r>
      <w:r w:rsidR="0000006B">
        <w:rPr>
          <w:noProof/>
        </w:rPr>
      </w:r>
      <w:r w:rsidR="0000006B">
        <w:rPr>
          <w:noProof/>
        </w:rPr>
        <w:fldChar w:fldCharType="separate"/>
      </w:r>
      <w:r w:rsidR="00D61323">
        <w:rPr>
          <w:noProof/>
        </w:rPr>
        <w:t>199</w:t>
      </w:r>
      <w:r w:rsidR="0000006B">
        <w:rPr>
          <w:noProof/>
        </w:rPr>
        <w:fldChar w:fldCharType="end"/>
      </w:r>
    </w:p>
    <w:p w14:paraId="04FB2556" w14:textId="77777777" w:rsidR="004F34C0" w:rsidRDefault="004F34C0">
      <w:pPr>
        <w:pStyle w:val="TableofFigures"/>
        <w:tabs>
          <w:tab w:val="right" w:leader="dot" w:pos="9350"/>
        </w:tabs>
        <w:rPr>
          <w:rFonts w:ascii="Calibri" w:hAnsi="Calibri"/>
          <w:noProof/>
          <w:sz w:val="24"/>
        </w:rPr>
      </w:pPr>
      <w:r>
        <w:rPr>
          <w:noProof/>
        </w:rPr>
        <w:t>Table 58: Discharge Summary Cardinality Updates</w:t>
      </w:r>
      <w:r>
        <w:rPr>
          <w:noProof/>
        </w:rPr>
        <w:tab/>
      </w:r>
      <w:r w:rsidR="0000006B">
        <w:rPr>
          <w:noProof/>
        </w:rPr>
        <w:fldChar w:fldCharType="begin"/>
      </w:r>
      <w:r>
        <w:rPr>
          <w:noProof/>
        </w:rPr>
        <w:instrText xml:space="preserve"> PAGEREF _Toc163893822 \h </w:instrText>
      </w:r>
      <w:r w:rsidR="0000006B">
        <w:rPr>
          <w:noProof/>
        </w:rPr>
      </w:r>
      <w:r w:rsidR="0000006B">
        <w:rPr>
          <w:noProof/>
        </w:rPr>
        <w:fldChar w:fldCharType="separate"/>
      </w:r>
      <w:r w:rsidR="00D61323">
        <w:rPr>
          <w:noProof/>
        </w:rPr>
        <w:t>199</w:t>
      </w:r>
      <w:r w:rsidR="0000006B">
        <w:rPr>
          <w:noProof/>
        </w:rPr>
        <w:fldChar w:fldCharType="end"/>
      </w:r>
    </w:p>
    <w:p w14:paraId="31D4082B" w14:textId="77777777" w:rsidR="004F34C0" w:rsidRDefault="004F34C0">
      <w:pPr>
        <w:pStyle w:val="TableofFigures"/>
        <w:tabs>
          <w:tab w:val="right" w:leader="dot" w:pos="9350"/>
        </w:tabs>
        <w:rPr>
          <w:rFonts w:ascii="Calibri" w:hAnsi="Calibri"/>
          <w:noProof/>
          <w:sz w:val="24"/>
        </w:rPr>
      </w:pPr>
      <w:r>
        <w:rPr>
          <w:noProof/>
        </w:rPr>
        <w:t>Table 59: Consolidated Conformance Verb  Matrix</w:t>
      </w:r>
      <w:r>
        <w:rPr>
          <w:noProof/>
        </w:rPr>
        <w:tab/>
      </w:r>
      <w:r w:rsidR="0000006B">
        <w:rPr>
          <w:noProof/>
        </w:rPr>
        <w:fldChar w:fldCharType="begin"/>
      </w:r>
      <w:r>
        <w:rPr>
          <w:noProof/>
        </w:rPr>
        <w:instrText xml:space="preserve"> PAGEREF _Toc163893823 \h </w:instrText>
      </w:r>
      <w:r w:rsidR="0000006B">
        <w:rPr>
          <w:noProof/>
        </w:rPr>
      </w:r>
      <w:r w:rsidR="0000006B">
        <w:rPr>
          <w:noProof/>
        </w:rPr>
        <w:fldChar w:fldCharType="separate"/>
      </w:r>
      <w:r w:rsidR="00D61323">
        <w:rPr>
          <w:noProof/>
        </w:rPr>
        <w:t>200</w:t>
      </w:r>
      <w:r w:rsidR="0000006B">
        <w:rPr>
          <w:noProof/>
        </w:rPr>
        <w:fldChar w:fldCharType="end"/>
      </w:r>
    </w:p>
    <w:p w14:paraId="2E4A2EBE" w14:textId="77777777" w:rsidR="004F34C0" w:rsidRDefault="004F34C0">
      <w:pPr>
        <w:pStyle w:val="TableofFigures"/>
        <w:tabs>
          <w:tab w:val="right" w:leader="dot" w:pos="9350"/>
        </w:tabs>
        <w:rPr>
          <w:rFonts w:ascii="Calibri" w:hAnsi="Calibri"/>
          <w:noProof/>
          <w:sz w:val="24"/>
        </w:rPr>
      </w:pPr>
      <w:r>
        <w:rPr>
          <w:noProof/>
        </w:rPr>
        <w:t>Table 60: Section Template Change Tracking</w:t>
      </w:r>
      <w:r>
        <w:rPr>
          <w:noProof/>
        </w:rPr>
        <w:tab/>
      </w:r>
      <w:r w:rsidR="0000006B">
        <w:rPr>
          <w:noProof/>
        </w:rPr>
        <w:fldChar w:fldCharType="begin"/>
      </w:r>
      <w:r>
        <w:rPr>
          <w:noProof/>
        </w:rPr>
        <w:instrText xml:space="preserve"> PAGEREF _Toc163893824 \h </w:instrText>
      </w:r>
      <w:r w:rsidR="0000006B">
        <w:rPr>
          <w:noProof/>
        </w:rPr>
      </w:r>
      <w:r w:rsidR="0000006B">
        <w:rPr>
          <w:noProof/>
        </w:rPr>
        <w:fldChar w:fldCharType="separate"/>
      </w:r>
      <w:r w:rsidR="00D61323">
        <w:rPr>
          <w:noProof/>
        </w:rPr>
        <w:t>201</w:t>
      </w:r>
      <w:r w:rsidR="0000006B">
        <w:rPr>
          <w:noProof/>
        </w:rPr>
        <w:fldChar w:fldCharType="end"/>
      </w:r>
    </w:p>
    <w:p w14:paraId="6EEFEFAF" w14:textId="77777777" w:rsidR="004F34C0" w:rsidRDefault="004F34C0">
      <w:pPr>
        <w:pStyle w:val="TableofFigures"/>
        <w:tabs>
          <w:tab w:val="right" w:leader="dot" w:pos="9350"/>
        </w:tabs>
        <w:rPr>
          <w:rFonts w:ascii="Calibri" w:hAnsi="Calibri"/>
          <w:noProof/>
          <w:sz w:val="24"/>
        </w:rPr>
      </w:pPr>
      <w:r>
        <w:rPr>
          <w:noProof/>
        </w:rPr>
        <w:t>Table 61: Entry Change Tracking Table</w:t>
      </w:r>
      <w:r>
        <w:rPr>
          <w:noProof/>
        </w:rPr>
        <w:tab/>
      </w:r>
      <w:r w:rsidR="0000006B">
        <w:rPr>
          <w:noProof/>
        </w:rPr>
        <w:fldChar w:fldCharType="begin"/>
      </w:r>
      <w:r>
        <w:rPr>
          <w:noProof/>
        </w:rPr>
        <w:instrText xml:space="preserve"> PAGEREF _Toc163893825 \h </w:instrText>
      </w:r>
      <w:r w:rsidR="0000006B">
        <w:rPr>
          <w:noProof/>
        </w:rPr>
      </w:r>
      <w:r w:rsidR="0000006B">
        <w:rPr>
          <w:noProof/>
        </w:rPr>
        <w:fldChar w:fldCharType="separate"/>
      </w:r>
      <w:r w:rsidR="00D61323">
        <w:rPr>
          <w:noProof/>
        </w:rPr>
        <w:t>209</w:t>
      </w:r>
      <w:r w:rsidR="0000006B">
        <w:rPr>
          <w:noProof/>
        </w:rPr>
        <w:fldChar w:fldCharType="end"/>
      </w:r>
    </w:p>
    <w:p w14:paraId="05CB036A" w14:textId="77777777" w:rsidR="004F34C0" w:rsidRDefault="004F34C0">
      <w:pPr>
        <w:pStyle w:val="TableofFigures"/>
        <w:tabs>
          <w:tab w:val="right" w:leader="dot" w:pos="9350"/>
        </w:tabs>
        <w:rPr>
          <w:rFonts w:ascii="Calibri" w:hAnsi="Calibri"/>
          <w:noProof/>
          <w:sz w:val="24"/>
        </w:rPr>
      </w:pPr>
      <w:r>
        <w:rPr>
          <w:noProof/>
        </w:rPr>
        <w:t>Table 62: Comparison of XDS-SD and Clinical Document Header</w:t>
      </w:r>
      <w:r>
        <w:rPr>
          <w:noProof/>
        </w:rPr>
        <w:tab/>
      </w:r>
      <w:r w:rsidR="0000006B">
        <w:rPr>
          <w:noProof/>
        </w:rPr>
        <w:fldChar w:fldCharType="begin"/>
      </w:r>
      <w:r>
        <w:rPr>
          <w:noProof/>
        </w:rPr>
        <w:instrText xml:space="preserve"> PAGEREF _Toc163893826 \h </w:instrText>
      </w:r>
      <w:r w:rsidR="0000006B">
        <w:rPr>
          <w:noProof/>
        </w:rPr>
      </w:r>
      <w:r w:rsidR="0000006B">
        <w:rPr>
          <w:noProof/>
        </w:rPr>
        <w:fldChar w:fldCharType="separate"/>
      </w:r>
      <w:r w:rsidR="00D61323">
        <w:rPr>
          <w:noProof/>
        </w:rPr>
        <w:t>215</w:t>
      </w:r>
      <w:r w:rsidR="0000006B">
        <w:rPr>
          <w:noProof/>
        </w:rPr>
        <w:fldChar w:fldCharType="end"/>
      </w:r>
    </w:p>
    <w:p w14:paraId="584EB047" w14:textId="77777777" w:rsidR="003E2EA8" w:rsidRPr="008E0327" w:rsidRDefault="0000006B" w:rsidP="00996AEE">
      <w:pPr>
        <w:pStyle w:val="BodyText"/>
      </w:pPr>
      <w:r>
        <w:rPr>
          <w:rFonts w:eastAsia="Times New Roman"/>
          <w:noProof w:val="0"/>
        </w:rPr>
        <w:fldChar w:fldCharType="end"/>
      </w:r>
    </w:p>
    <w:p w14:paraId="5DCD8B87" w14:textId="77777777" w:rsidR="001175E7" w:rsidRDefault="003E2EA8">
      <w:pPr>
        <w:pStyle w:val="Heading1"/>
        <w:numPr>
          <w:ilvl w:val="0"/>
          <w:numId w:val="27"/>
        </w:numPr>
      </w:pPr>
      <w:bookmarkStart w:id="1" w:name="_Ref202623149"/>
      <w:bookmarkStart w:id="2" w:name="_Toc163893570"/>
      <w:r>
        <w:lastRenderedPageBreak/>
        <w:t>Introduction</w:t>
      </w:r>
      <w:bookmarkEnd w:id="0"/>
      <w:bookmarkEnd w:id="1"/>
      <w:bookmarkEnd w:id="2"/>
    </w:p>
    <w:p w14:paraId="316E9DEC" w14:textId="77777777" w:rsidR="00DB65F5" w:rsidRDefault="00DB65F5" w:rsidP="00DB65F5">
      <w:pPr>
        <w:pStyle w:val="Heading2"/>
      </w:pPr>
      <w:bookmarkStart w:id="3" w:name="_Toc106623646"/>
      <w:bookmarkStart w:id="4" w:name="_Toc163893571"/>
      <w:bookmarkStart w:id="5" w:name="_Toc106623645"/>
      <w:r>
        <w:t>Audience</w:t>
      </w:r>
      <w:bookmarkEnd w:id="3"/>
      <w:bookmarkEnd w:id="4"/>
    </w:p>
    <w:p w14:paraId="7BAD4571" w14:textId="77777777" w:rsidR="00DB65F5" w:rsidRDefault="00DB65F5" w:rsidP="00996AEE">
      <w:pPr>
        <w:pStyle w:val="BodyText"/>
      </w:pPr>
      <w:r>
        <w:t xml:space="preserve">The audiences for this implementation guide are the architects and developers of healthcare information technology (HIT) systems in the </w:t>
      </w:r>
      <w:r w:rsidR="00B17913">
        <w:t>US</w:t>
      </w:r>
      <w:r>
        <w:t xml:space="preserve"> Realm that exchange patient clinical data</w:t>
      </w:r>
      <w:r w:rsidR="006B2C23">
        <w:t xml:space="preserve"> including</w:t>
      </w:r>
      <w:r>
        <w:t xml:space="preserve"> those exchanges </w:t>
      </w:r>
      <w:r w:rsidR="0027643D">
        <w:t>that</w:t>
      </w:r>
      <w:r w:rsidR="006B2C23">
        <w:t xml:space="preserve"> </w:t>
      </w:r>
      <w:r>
        <w:t xml:space="preserve">comply to the </w:t>
      </w:r>
      <w:r w:rsidRPr="00B95DE2">
        <w:rPr>
          <w:bCs/>
        </w:rPr>
        <w:t>Health Information Technology for Economic and Clinical Health</w:t>
      </w:r>
      <w:r>
        <w:t xml:space="preserve"> (HITECH) provisions of the</w:t>
      </w:r>
      <w:r w:rsidRPr="00CE66F3">
        <w:t xml:space="preserve"> </w:t>
      </w:r>
      <w:hyperlink r:id="rId39" w:history="1">
        <w:r w:rsidRPr="00CE66F3">
          <w:rPr>
            <w:rStyle w:val="Hyperlink"/>
            <w:rFonts w:cs="Times New Roman"/>
          </w:rPr>
          <w:t>American Recovery And Reinvestment Act of 2009</w:t>
        </w:r>
      </w:hyperlink>
      <w:r>
        <w:t xml:space="preserve"> and the </w:t>
      </w:r>
      <w:hyperlink r:id="rId40" w:history="1">
        <w:r w:rsidRPr="00CE66F3">
          <w:rPr>
            <w:rStyle w:val="Hyperlink"/>
            <w:rFonts w:cs="Times New Roman"/>
          </w:rPr>
          <w:t>Final Rules for Meaningful Use</w:t>
        </w:r>
      </w:hyperlink>
      <w:r>
        <w:t>.</w:t>
      </w:r>
    </w:p>
    <w:p w14:paraId="414DF0AB" w14:textId="77777777" w:rsidR="00DB65F5" w:rsidRDefault="00DB65F5" w:rsidP="00996AEE">
      <w:pPr>
        <w:pStyle w:val="BodyText"/>
      </w:pPr>
      <w:r>
        <w:t xml:space="preserve">Business analysts and policy managers can also benefit from a basic understanding of the use of </w:t>
      </w:r>
      <w:r w:rsidRPr="00DE0C3D">
        <w:t>Clinical Document Architecture (CDA)</w:t>
      </w:r>
      <w:r>
        <w:t xml:space="preserve"> templates</w:t>
      </w:r>
      <w:r w:rsidR="006B2C23">
        <w:t xml:space="preserve"> across multiple implementation use cases.</w:t>
      </w:r>
      <w:r>
        <w:t xml:space="preserve"> </w:t>
      </w:r>
    </w:p>
    <w:p w14:paraId="6616AA42" w14:textId="77777777" w:rsidR="003E2EA8" w:rsidRPr="00B6676F" w:rsidRDefault="003E2EA8" w:rsidP="003E2EA8">
      <w:pPr>
        <w:pStyle w:val="Heading2"/>
      </w:pPr>
      <w:bookmarkStart w:id="6" w:name="_Purpose"/>
      <w:bookmarkStart w:id="7" w:name="_Toc163893572"/>
      <w:bookmarkEnd w:id="6"/>
      <w:r w:rsidRPr="00B6676F">
        <w:t>Purpose</w:t>
      </w:r>
      <w:bookmarkEnd w:id="5"/>
      <w:bookmarkEnd w:id="7"/>
    </w:p>
    <w:p w14:paraId="0E8E9386" w14:textId="77777777" w:rsidR="00A01B78" w:rsidRDefault="00A01B78" w:rsidP="00996AEE">
      <w:pPr>
        <w:pStyle w:val="BodyText"/>
      </w:pPr>
      <w:r>
        <w:t xml:space="preserve">This guide contains a library of CDA templates, incorporating and harmonizing previous efforts from </w:t>
      </w:r>
      <w:r w:rsidR="002A10D6">
        <w:t>Health Level Seven (</w:t>
      </w:r>
      <w:r>
        <w:t>HL7</w:t>
      </w:r>
      <w:r w:rsidR="002A10D6">
        <w:t>)</w:t>
      </w:r>
      <w:r>
        <w:t xml:space="preserve">, </w:t>
      </w:r>
      <w:r w:rsidR="002A10D6" w:rsidRPr="002C2E3D">
        <w:t>Integrating the Healthcare Enterprise</w:t>
      </w:r>
      <w:r w:rsidR="002A10D6">
        <w:t xml:space="preserve"> (</w:t>
      </w:r>
      <w:r>
        <w:t>IHE</w:t>
      </w:r>
      <w:r w:rsidR="002A10D6">
        <w:t>)</w:t>
      </w:r>
      <w:r w:rsidR="00AD11F5">
        <w:t>,</w:t>
      </w:r>
      <w:r>
        <w:t xml:space="preserve"> and </w:t>
      </w:r>
      <w:r w:rsidR="005B2D4C" w:rsidRPr="005B2D4C">
        <w:t>Health Information Technology Standards Panel</w:t>
      </w:r>
      <w:r w:rsidR="005B2D4C">
        <w:t xml:space="preserve"> (</w:t>
      </w:r>
      <w:r>
        <w:t>HITSP</w:t>
      </w:r>
      <w:r w:rsidR="005B2D4C">
        <w:t>)</w:t>
      </w:r>
      <w:r>
        <w:t xml:space="preserve">. </w:t>
      </w:r>
    </w:p>
    <w:p w14:paraId="0EBE4497" w14:textId="77777777" w:rsidR="00A01B78" w:rsidRDefault="006B2C23" w:rsidP="00996AEE">
      <w:pPr>
        <w:pStyle w:val="BodyText"/>
      </w:pPr>
      <w:r>
        <w:t>When complete, t</w:t>
      </w:r>
      <w:r w:rsidR="00A01B78">
        <w:t xml:space="preserve">his guide </w:t>
      </w:r>
      <w:r>
        <w:t xml:space="preserve">will provide </w:t>
      </w:r>
      <w:r w:rsidR="00A01B78">
        <w:t xml:space="preserve">a single source for implementing the following CDA documents (see the </w:t>
      </w:r>
      <w:hyperlink w:anchor="_References" w:history="1">
        <w:r w:rsidR="00A01B78" w:rsidRPr="005D3890">
          <w:rPr>
            <w:rStyle w:val="Hyperlink"/>
            <w:rFonts w:cs="Times New Roman"/>
            <w:lang w:eastAsia="en-US"/>
          </w:rPr>
          <w:t xml:space="preserve">References </w:t>
        </w:r>
      </w:hyperlink>
      <w:r w:rsidR="00A01B78">
        <w:t>section for complete source listings):</w:t>
      </w:r>
    </w:p>
    <w:p w14:paraId="3459FE38" w14:textId="77777777" w:rsidR="00A01B78" w:rsidRPr="000E62F2" w:rsidRDefault="00D61323" w:rsidP="00A01E69">
      <w:pPr>
        <w:pStyle w:val="ListBullet"/>
      </w:pPr>
      <w:hyperlink w:anchor="Doc_CCD" w:history="1">
        <w:r w:rsidR="00A01B78" w:rsidRPr="00770BB3">
          <w:rPr>
            <w:rStyle w:val="Hyperlink"/>
            <w:rFonts w:cs="Times New Roman"/>
            <w:lang w:eastAsia="en-US"/>
          </w:rPr>
          <w:t>Continuity of Care Document</w:t>
        </w:r>
      </w:hyperlink>
      <w:r w:rsidR="00A01B78" w:rsidRPr="0092797A">
        <w:t xml:space="preserve"> (CCD</w:t>
      </w:r>
      <w:r w:rsidR="00A01B78">
        <w:t>)</w:t>
      </w:r>
    </w:p>
    <w:p w14:paraId="7B7A6802" w14:textId="77777777" w:rsidR="00770BB3" w:rsidRDefault="00D61323" w:rsidP="00A01E69">
      <w:pPr>
        <w:pStyle w:val="ListBullet"/>
      </w:pPr>
      <w:hyperlink w:anchor="Doc_ConsultationNote" w:history="1">
        <w:r w:rsidR="00770BB3" w:rsidRPr="00770BB3">
          <w:rPr>
            <w:rStyle w:val="Hyperlink"/>
            <w:rFonts w:cs="Times New Roman"/>
            <w:lang w:eastAsia="en-US"/>
          </w:rPr>
          <w:t>Consultation Notes</w:t>
        </w:r>
      </w:hyperlink>
    </w:p>
    <w:p w14:paraId="21F50160" w14:textId="77777777" w:rsidR="00A01B78" w:rsidRPr="00C971A8" w:rsidRDefault="00D61323" w:rsidP="00A01E69">
      <w:pPr>
        <w:pStyle w:val="ListBullet"/>
      </w:pPr>
      <w:hyperlink w:anchor="Doc_DischargeSummary" w:history="1">
        <w:r w:rsidR="00A01B78" w:rsidRPr="00770BB3">
          <w:rPr>
            <w:rStyle w:val="Hyperlink"/>
            <w:rFonts w:cs="Times New Roman"/>
            <w:lang w:eastAsia="en-US"/>
          </w:rPr>
          <w:t>Discharge Summary</w:t>
        </w:r>
      </w:hyperlink>
      <w:r w:rsidR="00A01B78" w:rsidRPr="000E62F2">
        <w:t xml:space="preserve"> </w:t>
      </w:r>
    </w:p>
    <w:p w14:paraId="4F428209" w14:textId="77777777" w:rsidR="00AD21CD" w:rsidRPr="00AD21CD" w:rsidRDefault="00A01B78" w:rsidP="00A01E69">
      <w:pPr>
        <w:pStyle w:val="ListBullet"/>
      </w:pPr>
      <w:r w:rsidRPr="00AD21CD">
        <w:t>Imaging Integration, and DICOM Diagnostic Imaging Reports (DIR)</w:t>
      </w:r>
    </w:p>
    <w:p w14:paraId="45837C05" w14:textId="77777777" w:rsidR="00A01B78" w:rsidRPr="00A01B78" w:rsidRDefault="00A01B78" w:rsidP="00A01E69">
      <w:pPr>
        <w:pStyle w:val="ListBullet"/>
      </w:pPr>
      <w:r w:rsidRPr="00AD21CD">
        <w:t>History and Physical (H&amp;P)</w:t>
      </w:r>
      <w:r w:rsidRPr="00A01B78">
        <w:t xml:space="preserve"> </w:t>
      </w:r>
    </w:p>
    <w:p w14:paraId="6039A31B" w14:textId="77777777" w:rsidR="00A01B78" w:rsidRPr="000E62F2" w:rsidRDefault="00A01B78" w:rsidP="00A01E69">
      <w:pPr>
        <w:pStyle w:val="ListBullet"/>
      </w:pPr>
      <w:r w:rsidRPr="00A01B78">
        <w:t>Operative Note</w:t>
      </w:r>
      <w:r>
        <w:t xml:space="preserve"> </w:t>
      </w:r>
    </w:p>
    <w:p w14:paraId="1E33341A" w14:textId="77777777" w:rsidR="00A01B78" w:rsidRPr="000E62F2" w:rsidRDefault="00A01B78" w:rsidP="00A01E69">
      <w:pPr>
        <w:pStyle w:val="ListBullet"/>
      </w:pPr>
      <w:r w:rsidRPr="00C021F9">
        <w:t>Progress Note</w:t>
      </w:r>
      <w:r>
        <w:t xml:space="preserve"> </w:t>
      </w:r>
    </w:p>
    <w:p w14:paraId="2D629580" w14:textId="77777777" w:rsidR="00A01B78" w:rsidRPr="000E62F2" w:rsidRDefault="00A01B78" w:rsidP="00A01E69">
      <w:pPr>
        <w:pStyle w:val="ListBullet"/>
      </w:pPr>
      <w:r w:rsidRPr="00C021F9">
        <w:t>Procedure Note</w:t>
      </w:r>
    </w:p>
    <w:p w14:paraId="3A0E10FD" w14:textId="77777777" w:rsidR="00A01B78" w:rsidRDefault="00A01B78" w:rsidP="00A01E69">
      <w:pPr>
        <w:pStyle w:val="ListBullet"/>
      </w:pPr>
      <w:r w:rsidRPr="00C021F9">
        <w:t>Unstructured Documents</w:t>
      </w:r>
      <w:r>
        <w:t xml:space="preserve"> </w:t>
      </w:r>
    </w:p>
    <w:p w14:paraId="48AE8A4F" w14:textId="77777777" w:rsidR="003462E8" w:rsidRDefault="003462E8" w:rsidP="00996AEE">
      <w:pPr>
        <w:pStyle w:val="BodyText"/>
      </w:pPr>
      <w:r w:rsidRPr="003462E8">
        <w:t>HL7, IHE</w:t>
      </w:r>
      <w:r w:rsidR="00C66832">
        <w:t>,</w:t>
      </w:r>
      <w:r w:rsidRPr="003462E8">
        <w:t xml:space="preserve"> </w:t>
      </w:r>
      <w:r>
        <w:t>and the Health Story Project collaborated</w:t>
      </w:r>
      <w:r w:rsidRPr="003462E8">
        <w:t xml:space="preserve"> to consolidate</w:t>
      </w:r>
      <w:r w:rsidR="007F7505">
        <w:t xml:space="preserve"> an initial set of requirements from</w:t>
      </w:r>
      <w:r w:rsidRPr="003462E8">
        <w:t xml:space="preserve"> the </w:t>
      </w:r>
      <w:r w:rsidR="007F7505">
        <w:t xml:space="preserve">the HL7 </w:t>
      </w:r>
      <w:r w:rsidRPr="003462E8">
        <w:t>Health Story guides</w:t>
      </w:r>
      <w:r>
        <w:t xml:space="preserve">, HITSP C32, </w:t>
      </w:r>
      <w:r w:rsidR="007F7505">
        <w:t xml:space="preserve">related </w:t>
      </w:r>
      <w:r>
        <w:t xml:space="preserve">components of IHE Patient Care Coordination (IHE PCC), and </w:t>
      </w:r>
      <w:r w:rsidRPr="003462E8">
        <w:t xml:space="preserve">CCD into </w:t>
      </w:r>
      <w:r>
        <w:t>this ballot.</w:t>
      </w:r>
    </w:p>
    <w:p w14:paraId="6AFCCEB7" w14:textId="77777777" w:rsidR="003462E8" w:rsidRDefault="003462E8" w:rsidP="00996AEE">
      <w:pPr>
        <w:pStyle w:val="BodyText"/>
      </w:pPr>
      <w:r>
        <w:t xml:space="preserve">This </w:t>
      </w:r>
      <w:r w:rsidR="00870784">
        <w:t>ballot</w:t>
      </w:r>
      <w:r w:rsidR="0045127F">
        <w:t xml:space="preserve"> package</w:t>
      </w:r>
      <w:r w:rsidR="00870784">
        <w:t xml:space="preserve"> </w:t>
      </w:r>
      <w:r w:rsidR="007F7505">
        <w:t xml:space="preserve">represents a partial harmonization of these works and </w:t>
      </w:r>
      <w:r w:rsidR="00870784">
        <w:t xml:space="preserve">includes all </w:t>
      </w:r>
      <w:r w:rsidR="00A01B78">
        <w:t xml:space="preserve">required </w:t>
      </w:r>
      <w:r w:rsidR="002334E4">
        <w:t xml:space="preserve">CDA </w:t>
      </w:r>
      <w:r w:rsidR="00A01B78">
        <w:t>templates</w:t>
      </w:r>
      <w:r w:rsidR="00870784">
        <w:t xml:space="preserve"> in </w:t>
      </w:r>
      <w:hyperlink r:id="rId41" w:history="1">
        <w:r w:rsidR="00870784" w:rsidRPr="00CE66F3">
          <w:rPr>
            <w:rStyle w:val="Hyperlink"/>
            <w:rFonts w:cs="Times New Roman"/>
          </w:rPr>
          <w:t>Final Rules for Meaningful Use</w:t>
        </w:r>
      </w:hyperlink>
      <w:r w:rsidR="00A01B78">
        <w:t>.</w:t>
      </w:r>
    </w:p>
    <w:p w14:paraId="7F933066" w14:textId="77777777" w:rsidR="003E2EA8" w:rsidRDefault="003E2EA8" w:rsidP="003E2EA8">
      <w:pPr>
        <w:pStyle w:val="Heading2"/>
      </w:pPr>
      <w:bookmarkStart w:id="8" w:name="_Toc162414524"/>
      <w:bookmarkStart w:id="9" w:name="_Toc162417223"/>
      <w:bookmarkStart w:id="10" w:name="_Toc163893573"/>
      <w:bookmarkEnd w:id="8"/>
      <w:bookmarkEnd w:id="9"/>
      <w:r>
        <w:lastRenderedPageBreak/>
        <w:t>Scope</w:t>
      </w:r>
      <w:bookmarkEnd w:id="10"/>
    </w:p>
    <w:p w14:paraId="4CB4A4E0" w14:textId="77777777" w:rsidR="00A82603" w:rsidRDefault="00A82603" w:rsidP="00571DC1">
      <w:pPr>
        <w:pStyle w:val="BodyText"/>
        <w:keepNext/>
        <w:keepLines/>
      </w:pPr>
      <w:r>
        <w:t xml:space="preserve">This document </w:t>
      </w:r>
      <w:r w:rsidR="003D6329">
        <w:t xml:space="preserve">is scoped by </w:t>
      </w:r>
      <w:r w:rsidR="002334E4">
        <w:t>the</w:t>
      </w:r>
      <w:r w:rsidR="003D6329">
        <w:t xml:space="preserve"> content of the</w:t>
      </w:r>
      <w:r w:rsidR="002334E4">
        <w:t xml:space="preserve"> </w:t>
      </w:r>
      <w:r w:rsidR="0038490A">
        <w:t>eight</w:t>
      </w:r>
      <w:r w:rsidR="002334E4">
        <w:t xml:space="preserve"> Health Story Guides, CCD, and additional </w:t>
      </w:r>
      <w:r w:rsidR="00615251">
        <w:t xml:space="preserve">constraints from IHE and HITSP. </w:t>
      </w:r>
      <w:r w:rsidR="003D6329">
        <w:t>New conformance rules were not introduced unless an ambi</w:t>
      </w:r>
      <w:r w:rsidR="00615251">
        <w:t>guity or conflict existed among</w:t>
      </w:r>
      <w:r w:rsidR="003D6329">
        <w:t xml:space="preserve"> the standards.</w:t>
      </w:r>
    </w:p>
    <w:p w14:paraId="49260DE6" w14:textId="77777777" w:rsidR="00E02110" w:rsidRDefault="00E02110" w:rsidP="00E02110">
      <w:pPr>
        <w:pStyle w:val="BodyText"/>
      </w:pPr>
      <w:bookmarkStart w:id="11" w:name="_Ref202602215"/>
      <w:bookmarkStart w:id="12" w:name="_Ref202602222"/>
      <w:r>
        <w:t xml:space="preserve">All CDA templates required for </w:t>
      </w:r>
      <w:r w:rsidRPr="00FE62A6">
        <w:rPr>
          <w:lang w:eastAsia="zh-CN"/>
        </w:rPr>
        <w:t>Final Rules for Meaningful Use</w:t>
      </w:r>
      <w:r>
        <w:rPr>
          <w:rStyle w:val="FootnoteReference"/>
          <w:lang w:eastAsia="zh-CN"/>
        </w:rPr>
        <w:footnoteReference w:id="1"/>
      </w:r>
      <w:r>
        <w:t xml:space="preserve"> are included in this guide. All CDA templates required for Health Story compliance to the section level are included, as well, of course, as the Health Story reuse of Meaningful Use templates. </w:t>
      </w:r>
    </w:p>
    <w:p w14:paraId="53F0194E" w14:textId="77777777" w:rsidR="00E02110" w:rsidRDefault="00E02110" w:rsidP="00E02110">
      <w:pPr>
        <w:pStyle w:val="BodyText"/>
      </w:pPr>
      <w:r>
        <w:t xml:space="preserve">When complete, this guide will fully specify a compliant CDA R2 document for each of document types. At present, the entry-level templates cover only those required for Meaningful Use. The next release of this guide will include the full set of entry-level templates used by CCD, Health Story, and the corresponding IHE profiles. </w:t>
      </w:r>
    </w:p>
    <w:p w14:paraId="3D079CA1" w14:textId="77777777" w:rsidR="00E02110" w:rsidRDefault="00E02110" w:rsidP="00E02110">
      <w:pPr>
        <w:pStyle w:val="BodyText"/>
      </w:pPr>
      <w:r>
        <w:t xml:space="preserve">Additional optional CDA elements, not included here, can be included and the result will be compliant with the documents in this standard. </w:t>
      </w:r>
    </w:p>
    <w:p w14:paraId="6810976A" w14:textId="77777777" w:rsidR="003E2EA8" w:rsidRDefault="003E2EA8" w:rsidP="00E02110">
      <w:pPr>
        <w:pStyle w:val="Heading2"/>
      </w:pPr>
      <w:bookmarkStart w:id="13" w:name="_Toc163893574"/>
      <w:r>
        <w:t>Approach</w:t>
      </w:r>
      <w:bookmarkEnd w:id="11"/>
      <w:bookmarkEnd w:id="12"/>
      <w:bookmarkEnd w:id="13"/>
    </w:p>
    <w:p w14:paraId="5F8DAFEC" w14:textId="77777777" w:rsidR="002144FC" w:rsidRDefault="002144FC" w:rsidP="002144FC">
      <w:pPr>
        <w:pStyle w:val="BodyText"/>
      </w:pPr>
      <w:bookmarkStart w:id="14" w:name="_Ref202603354"/>
      <w:bookmarkStart w:id="15" w:name="_Ref202603364"/>
      <w:r>
        <w:t>I</w:t>
      </w:r>
      <w:r w:rsidRPr="00EC6C98">
        <w:t>n the development of this specification</w:t>
      </w:r>
      <w:r>
        <w:t>,</w:t>
      </w:r>
      <w:r w:rsidRPr="00EC6C98">
        <w:t xml:space="preserve"> </w:t>
      </w:r>
      <w:r>
        <w:t>the Consolidation Project team</w:t>
      </w:r>
      <w:r w:rsidRPr="00EC6C98">
        <w:t xml:space="preserve"> review</w:t>
      </w:r>
      <w:r>
        <w:t>ed the eight existing HL7 Health Story guides, CCD, and the additional constraints from IHE, HITSP and Meaningful Use.</w:t>
      </w:r>
    </w:p>
    <w:p w14:paraId="59A2D895" w14:textId="77777777" w:rsidR="002144FC" w:rsidRDefault="002144FC" w:rsidP="002144FC">
      <w:pPr>
        <w:pStyle w:val="BodyText"/>
      </w:pPr>
      <w:r>
        <w:t xml:space="preserve">The Consolidation Project team members completed the analysis by creating a fully compliant CCD document, then layering in the additional HITSP, IHE and Meaningful Use constraints. When a new constraint introduced an issue, conflict or ambiguity, the item was flagged for review with the full consolidation team. The full analysis covered the CDA Header, section-level and entry-level requirements sufficient for Meaningful Use The Project also reviewed document and section-level requirements for the full set of document types. The full set of entries has not been reviewed. These unconsolidated entries are included here for reference, flagged as pre-review. </w:t>
      </w:r>
    </w:p>
    <w:p w14:paraId="575BC2E4" w14:textId="77777777" w:rsidR="002144FC" w:rsidRDefault="002144FC" w:rsidP="002144FC">
      <w:pPr>
        <w:pStyle w:val="BodyText"/>
      </w:pPr>
      <w:r>
        <w:t xml:space="preserve">All major template changes are summarized in the </w:t>
      </w:r>
      <w:hyperlink w:anchor="A_Changes" w:history="1">
        <w:r w:rsidRPr="00CA5AAD">
          <w:rPr>
            <w:rStyle w:val="Hyperlink"/>
            <w:rFonts w:cs="Times New Roman"/>
            <w:lang w:eastAsia="en-US"/>
          </w:rPr>
          <w:t>Change Appendix</w:t>
        </w:r>
      </w:hyperlink>
      <w:r>
        <w:t xml:space="preserve">. A full mapping of change is anticipated for after ballot. </w:t>
      </w:r>
    </w:p>
    <w:p w14:paraId="76507AD8" w14:textId="77777777" w:rsidR="002144FC" w:rsidRDefault="002144FC" w:rsidP="002144FC">
      <w:pPr>
        <w:pStyle w:val="BodyText"/>
      </w:pPr>
      <w:r>
        <w:t xml:space="preserve">All involved in the Consolidation Project recognize the critical need for an intrinsic tie between the human-readable conformance requirements, the computable expression of those requirements, the production of validation test suites and application interfaces to facilitate adoption. To that end, the analysis performed by the volunteers and staff of the Consolidation Project was the prelude to data entry into a set of model-based tools. </w:t>
      </w:r>
    </w:p>
    <w:p w14:paraId="08859E64" w14:textId="77777777" w:rsidR="002144FC" w:rsidRDefault="002144FC" w:rsidP="002144FC">
      <w:pPr>
        <w:pStyle w:val="BodyText"/>
      </w:pPr>
      <w:r>
        <w:t>Most of the conformance requirements and value set tables published here were output from the Template Database (Tdb), an open source application first developed for the Centers for Disease and Prevention and in active use by the National Healthcare Safety Network</w:t>
      </w:r>
      <w:r>
        <w:rPr>
          <w:rStyle w:val="FootnoteReference"/>
        </w:rPr>
        <w:footnoteReference w:id="2"/>
      </w:r>
      <w:r>
        <w:t>. Post-ballot, the Tdb will be the source for generation of platform-independent validation rules as Schematron</w:t>
      </w:r>
      <w:r>
        <w:rPr>
          <w:rStyle w:val="FootnoteReference"/>
        </w:rPr>
        <w:footnoteReference w:id="3"/>
      </w:r>
      <w:r>
        <w:t xml:space="preserve"> (compiled XPath). Further demonstrating the emerging toolset for templated CDA, certain templates, those for the Problem Section and Entries, were output from the Model-Driven Health Tools (MDHT) developed under the auspices </w:t>
      </w:r>
      <w:r>
        <w:lastRenderedPageBreak/>
        <w:t>of the Veterans Administration and IBM with assistance from the ONC Standards &amp; Interoperability Framework</w:t>
      </w:r>
      <w:r>
        <w:rPr>
          <w:rStyle w:val="FootnoteReference"/>
        </w:rPr>
        <w:footnoteReference w:id="4"/>
      </w:r>
      <w:r>
        <w:t>. MDHT provides an Eclipse environment for model-driven validation and a set of APIs based on the underlying UML model.</w:t>
      </w:r>
    </w:p>
    <w:p w14:paraId="091A27CA" w14:textId="77777777" w:rsidR="00575938" w:rsidRDefault="002144FC" w:rsidP="00575938">
      <w:pPr>
        <w:pStyle w:val="BodyText"/>
      </w:pPr>
      <w:r>
        <w:t>The consolidation of templates developed across these organizations and their publication in catalog form driven from model-based tools is a strong step toward satisfying the full range of requirements for clincial information use and reuse through templated CDA.</w:t>
      </w:r>
    </w:p>
    <w:p w14:paraId="4B753278" w14:textId="77777777" w:rsidR="003E2EA8" w:rsidRPr="00680A2F" w:rsidRDefault="003E2EA8" w:rsidP="003E2EA8">
      <w:pPr>
        <w:pStyle w:val="Heading2"/>
      </w:pPr>
      <w:bookmarkStart w:id="16" w:name="_Toc163893575"/>
      <w:r w:rsidRPr="00680A2F">
        <w:t xml:space="preserve">Organization of </w:t>
      </w:r>
      <w:r>
        <w:t>T</w:t>
      </w:r>
      <w:r w:rsidRPr="00680A2F">
        <w:t>his Guide</w:t>
      </w:r>
      <w:bookmarkEnd w:id="14"/>
      <w:bookmarkEnd w:id="15"/>
      <w:bookmarkEnd w:id="16"/>
    </w:p>
    <w:p w14:paraId="6A1E075F" w14:textId="77777777" w:rsidR="006E0C3F" w:rsidRDefault="006E0C3F" w:rsidP="00996AEE">
      <w:pPr>
        <w:pStyle w:val="BodyText"/>
      </w:pPr>
      <w:r w:rsidRPr="007F3AD1">
        <w:t xml:space="preserve">This guide </w:t>
      </w:r>
      <w:r w:rsidR="00EF3F7C">
        <w:t>includes a set of CDA</w:t>
      </w:r>
      <w:r w:rsidRPr="007F3AD1">
        <w:t xml:space="preserve"> Templates, </w:t>
      </w:r>
      <w:r>
        <w:t xml:space="preserve">and </w:t>
      </w:r>
      <w:r w:rsidR="00EF3F7C">
        <w:t xml:space="preserve">prescribes </w:t>
      </w:r>
      <w:r>
        <w:t>their use</w:t>
      </w:r>
      <w:r w:rsidR="00E25B1F">
        <w:t xml:space="preserve"> </w:t>
      </w:r>
      <w:r w:rsidR="00EF3F7C">
        <w:t xml:space="preserve">for a set of specific document </w:t>
      </w:r>
      <w:r w:rsidR="003F6ADC">
        <w:t>types</w:t>
      </w:r>
      <w:r>
        <w:t xml:space="preserve">. </w:t>
      </w:r>
      <w:r w:rsidR="009B6E0F">
        <w:t>The main chapters are:</w:t>
      </w:r>
    </w:p>
    <w:p w14:paraId="1D0DC94A" w14:textId="77777777" w:rsidR="003E2EA8" w:rsidRDefault="00D61323" w:rsidP="000E0C30">
      <w:pPr>
        <w:pStyle w:val="BodyText"/>
        <w:ind w:left="1440"/>
      </w:pPr>
      <w:hyperlink w:anchor="_General_Header_Template" w:history="1">
        <w:r w:rsidR="00DE3CC3" w:rsidRPr="00DE3CC3">
          <w:rPr>
            <w:rStyle w:val="Hyperlink"/>
            <w:rFonts w:cs="Times New Roman"/>
            <w:lang w:eastAsia="en-US"/>
          </w:rPr>
          <w:t xml:space="preserve">Chapter </w:t>
        </w:r>
        <w:r w:rsidR="006849E8">
          <w:rPr>
            <w:rStyle w:val="Hyperlink"/>
            <w:rFonts w:cs="Times New Roman"/>
            <w:lang w:eastAsia="en-US"/>
          </w:rPr>
          <w:t>2</w:t>
        </w:r>
        <w:r w:rsidR="009B6E0F" w:rsidRPr="00DE3CC3">
          <w:rPr>
            <w:rStyle w:val="Hyperlink"/>
            <w:rFonts w:cs="Times New Roman"/>
            <w:lang w:eastAsia="en-US"/>
          </w:rPr>
          <w:t xml:space="preserve">. </w:t>
        </w:r>
        <w:r w:rsidR="007059D8" w:rsidRPr="00DE3CC3">
          <w:rPr>
            <w:rStyle w:val="Hyperlink"/>
            <w:rFonts w:cs="Times New Roman"/>
            <w:lang w:eastAsia="en-US"/>
          </w:rPr>
          <w:t>General Header Template</w:t>
        </w:r>
      </w:hyperlink>
      <w:r w:rsidR="009B6E0F">
        <w:t xml:space="preserve">. </w:t>
      </w:r>
      <w:r w:rsidR="00EF3F7C">
        <w:t xml:space="preserve">This </w:t>
      </w:r>
      <w:r w:rsidR="00DE3CC3">
        <w:t>chapter</w:t>
      </w:r>
      <w:r w:rsidR="007F02F2">
        <w:t xml:space="preserve"> defines a template for the header constraints </w:t>
      </w:r>
      <w:r w:rsidR="00822416">
        <w:t>that</w:t>
      </w:r>
      <w:r w:rsidR="007F02F2">
        <w:t xml:space="preserve"> apply across all of the consolidated document types. </w:t>
      </w:r>
      <w:r w:rsidR="00EF3F7C">
        <w:t xml:space="preserve"> </w:t>
      </w:r>
    </w:p>
    <w:p w14:paraId="34EFE670" w14:textId="77777777" w:rsidR="00EF3F7C" w:rsidRDefault="00D61323" w:rsidP="000E0C30">
      <w:pPr>
        <w:pStyle w:val="BodyText"/>
        <w:ind w:left="1440"/>
      </w:pPr>
      <w:hyperlink w:anchor="_Document-Level_Templates" w:history="1">
        <w:r w:rsidR="00DE3CC3" w:rsidRPr="00DE3CC3">
          <w:rPr>
            <w:rStyle w:val="Hyperlink"/>
            <w:rFonts w:cs="Times New Roman"/>
            <w:lang w:eastAsia="en-US"/>
          </w:rPr>
          <w:t xml:space="preserve">Chapter </w:t>
        </w:r>
        <w:r w:rsidR="006849E8">
          <w:rPr>
            <w:rStyle w:val="Hyperlink"/>
            <w:rFonts w:cs="Times New Roman"/>
            <w:lang w:eastAsia="en-US"/>
          </w:rPr>
          <w:t>3</w:t>
        </w:r>
        <w:r w:rsidR="009B6E0F" w:rsidRPr="00DE3CC3">
          <w:rPr>
            <w:rStyle w:val="Hyperlink"/>
            <w:rFonts w:cs="Times New Roman"/>
            <w:lang w:eastAsia="en-US"/>
          </w:rPr>
          <w:t xml:space="preserve">. </w:t>
        </w:r>
        <w:r w:rsidR="001B6BF5" w:rsidRPr="00DE3CC3">
          <w:rPr>
            <w:rStyle w:val="Hyperlink"/>
            <w:rFonts w:cs="Times New Roman"/>
            <w:lang w:eastAsia="en-US"/>
          </w:rPr>
          <w:t>Document-</w:t>
        </w:r>
        <w:r w:rsidR="00B82DAD" w:rsidRPr="00DE3CC3">
          <w:rPr>
            <w:rStyle w:val="Hyperlink"/>
            <w:rFonts w:cs="Times New Roman"/>
            <w:lang w:eastAsia="en-US"/>
          </w:rPr>
          <w:t>level Templates</w:t>
        </w:r>
        <w:r w:rsidR="00DE3CC3" w:rsidRPr="00DE3CC3">
          <w:rPr>
            <w:rStyle w:val="Hyperlink"/>
            <w:rFonts w:cs="Times New Roman"/>
            <w:lang w:eastAsia="en-US"/>
          </w:rPr>
          <w:t>.</w:t>
        </w:r>
      </w:hyperlink>
      <w:r w:rsidR="003F6ADC">
        <w:t xml:space="preserve"> </w:t>
      </w:r>
      <w:r w:rsidR="009B6E0F">
        <w:t xml:space="preserve"> </w:t>
      </w:r>
      <w:r w:rsidR="00822416">
        <w:t xml:space="preserve">This chapter describes each of the nine document types. It defines header constraints specific to each and the section-level templates (required and optional) for each. </w:t>
      </w:r>
    </w:p>
    <w:p w14:paraId="72682642" w14:textId="77777777" w:rsidR="003F6ADC" w:rsidRDefault="00D61323" w:rsidP="000E0C30">
      <w:pPr>
        <w:pStyle w:val="BodyText"/>
        <w:ind w:left="1440"/>
      </w:pPr>
      <w:hyperlink w:anchor="_Section-Level_Templates" w:history="1">
        <w:r w:rsidR="00DE3CC3" w:rsidRPr="00DE3CC3">
          <w:rPr>
            <w:rStyle w:val="Hyperlink"/>
            <w:rFonts w:cs="Times New Roman"/>
            <w:lang w:eastAsia="en-US"/>
          </w:rPr>
          <w:t xml:space="preserve">Chapter </w:t>
        </w:r>
        <w:r w:rsidR="006849E8">
          <w:rPr>
            <w:rStyle w:val="Hyperlink"/>
            <w:rFonts w:cs="Times New Roman"/>
            <w:lang w:eastAsia="en-US"/>
          </w:rPr>
          <w:t>4</w:t>
        </w:r>
        <w:r w:rsidR="009B6E0F" w:rsidRPr="00DE3CC3">
          <w:rPr>
            <w:rStyle w:val="Hyperlink"/>
            <w:rFonts w:cs="Times New Roman"/>
            <w:lang w:eastAsia="en-US"/>
          </w:rPr>
          <w:t xml:space="preserve">. </w:t>
        </w:r>
        <w:r w:rsidR="003F6ADC" w:rsidRPr="00DE3CC3">
          <w:rPr>
            <w:rStyle w:val="Hyperlink"/>
            <w:rFonts w:cs="Times New Roman"/>
            <w:lang w:eastAsia="en-US"/>
          </w:rPr>
          <w:t>Section</w:t>
        </w:r>
        <w:r w:rsidR="00B82DAD" w:rsidRPr="00DE3CC3">
          <w:rPr>
            <w:rStyle w:val="Hyperlink"/>
            <w:rFonts w:cs="Times New Roman"/>
            <w:lang w:eastAsia="en-US"/>
          </w:rPr>
          <w:t>-level</w:t>
        </w:r>
        <w:r w:rsidR="003F6ADC" w:rsidRPr="00DE3CC3">
          <w:rPr>
            <w:rStyle w:val="Hyperlink"/>
            <w:rFonts w:cs="Times New Roman"/>
            <w:lang w:eastAsia="en-US"/>
          </w:rPr>
          <w:t xml:space="preserve"> Templates</w:t>
        </w:r>
        <w:r w:rsidR="009B6E0F" w:rsidRPr="00DE3CC3">
          <w:rPr>
            <w:rStyle w:val="Hyperlink"/>
            <w:rFonts w:cs="Times New Roman"/>
            <w:lang w:eastAsia="en-US"/>
          </w:rPr>
          <w:t>.</w:t>
        </w:r>
      </w:hyperlink>
      <w:r w:rsidR="009B6E0F">
        <w:t xml:space="preserve"> </w:t>
      </w:r>
      <w:r w:rsidR="005A5019">
        <w:t>This chapter describes the section-level constraints for sections referenced within the document types described here and which can be reused by future specifications.</w:t>
      </w:r>
    </w:p>
    <w:bookmarkStart w:id="17" w:name="_Clinical_Statement_Templates"/>
    <w:bookmarkEnd w:id="17"/>
    <w:p w14:paraId="2090AE6F" w14:textId="77777777" w:rsidR="000E0C30" w:rsidRDefault="0000006B" w:rsidP="000E0C30">
      <w:pPr>
        <w:pStyle w:val="BodyText"/>
        <w:ind w:left="1440"/>
      </w:pPr>
      <w:r>
        <w:fldChar w:fldCharType="begin"/>
      </w:r>
      <w:r w:rsidR="000E0C30">
        <w:instrText xml:space="preserve"> HYPERLINK  \l "_Entry-level_Templates" </w:instrText>
      </w:r>
      <w:r>
        <w:fldChar w:fldCharType="separate"/>
      </w:r>
      <w:r w:rsidR="00DE3CC3" w:rsidRPr="000E0C30">
        <w:rPr>
          <w:rStyle w:val="Hyperlink"/>
          <w:rFonts w:cs="Times New Roman"/>
          <w:lang w:eastAsia="en-US"/>
        </w:rPr>
        <w:t xml:space="preserve">Chapter </w:t>
      </w:r>
      <w:r w:rsidR="006849E8">
        <w:rPr>
          <w:rStyle w:val="Hyperlink"/>
          <w:rFonts w:cs="Times New Roman"/>
          <w:lang w:eastAsia="en-US"/>
        </w:rPr>
        <w:t>5</w:t>
      </w:r>
      <w:r w:rsidR="009B6E0F" w:rsidRPr="000E0C30">
        <w:rPr>
          <w:rStyle w:val="Hyperlink"/>
          <w:rFonts w:cs="Times New Roman"/>
          <w:lang w:eastAsia="en-US"/>
        </w:rPr>
        <w:t xml:space="preserve">. </w:t>
      </w:r>
      <w:r w:rsidR="00782C37" w:rsidRPr="000E0C30">
        <w:rPr>
          <w:rStyle w:val="Hyperlink"/>
          <w:rFonts w:cs="Times New Roman"/>
          <w:lang w:eastAsia="en-US"/>
        </w:rPr>
        <w:t>Entry-level</w:t>
      </w:r>
      <w:r w:rsidR="00804B09" w:rsidRPr="000E0C30">
        <w:rPr>
          <w:rStyle w:val="Hyperlink"/>
          <w:rFonts w:cs="Times New Roman"/>
          <w:lang w:eastAsia="en-US"/>
        </w:rPr>
        <w:t xml:space="preserve"> Templates</w:t>
      </w:r>
      <w:r w:rsidR="009B6E0F" w:rsidRPr="000E0C30">
        <w:rPr>
          <w:rStyle w:val="Hyperlink"/>
          <w:rFonts w:cs="Times New Roman"/>
          <w:lang w:eastAsia="en-US"/>
        </w:rPr>
        <w:t>.</w:t>
      </w:r>
      <w:r>
        <w:fldChar w:fldCharType="end"/>
      </w:r>
      <w:r w:rsidR="009B6E0F">
        <w:t xml:space="preserve"> </w:t>
      </w:r>
      <w:r w:rsidR="00804B09">
        <w:t xml:space="preserve">This </w:t>
      </w:r>
      <w:r w:rsidR="00DE3CC3">
        <w:t>chapter</w:t>
      </w:r>
      <w:r w:rsidR="00804B09">
        <w:t xml:space="preserve"> specifies the atomic units of the report, the entry templates, or clinical statements. Machine-processable data is sent in the entry templates. The entry templates </w:t>
      </w:r>
      <w:r w:rsidR="004D63C7">
        <w:t>are referenced by section templates.</w:t>
      </w:r>
    </w:p>
    <w:p w14:paraId="6980A6EC" w14:textId="77777777" w:rsidR="00804B09" w:rsidRPr="00804B09" w:rsidRDefault="00D61323" w:rsidP="000E0C30">
      <w:pPr>
        <w:pStyle w:val="BodyText"/>
        <w:ind w:left="1440"/>
      </w:pPr>
      <w:hyperlink w:anchor="A_Changes" w:history="1">
        <w:r w:rsidR="000E0C30" w:rsidRPr="00DF0602">
          <w:rPr>
            <w:rStyle w:val="Hyperlink"/>
            <w:rFonts w:cs="Times New Roman"/>
            <w:lang w:eastAsia="en-US"/>
          </w:rPr>
          <w:t>Appendices</w:t>
        </w:r>
      </w:hyperlink>
      <w:r w:rsidR="000E0C30">
        <w:t xml:space="preserve">. The Appendices include non-normative content to support implementers. It includes a </w:t>
      </w:r>
      <w:hyperlink w:anchor="A_Changes" w:history="1">
        <w:r w:rsidR="000E0C30" w:rsidRPr="000E0C30">
          <w:rPr>
            <w:rStyle w:val="Hyperlink"/>
            <w:rFonts w:cs="Times New Roman"/>
            <w:lang w:eastAsia="en-US"/>
          </w:rPr>
          <w:t>Change Appendix</w:t>
        </w:r>
      </w:hyperlink>
      <w:r w:rsidR="000E0C30" w:rsidRPr="000E0C30">
        <w:t xml:space="preserve"> </w:t>
      </w:r>
      <w:r w:rsidR="000E0C30">
        <w:t>summary of previous and updated templateId types.</w:t>
      </w:r>
    </w:p>
    <w:p w14:paraId="07909A55" w14:textId="77777777" w:rsidR="003E2EA8" w:rsidRPr="008E0327" w:rsidRDefault="003E2EA8" w:rsidP="003E2EA8">
      <w:pPr>
        <w:pStyle w:val="Heading2"/>
      </w:pPr>
      <w:bookmarkStart w:id="18" w:name="_Ref202260806"/>
      <w:bookmarkStart w:id="19" w:name="_Toc163893576"/>
      <w:r w:rsidRPr="008E0327">
        <w:t>Use of Templates</w:t>
      </w:r>
      <w:bookmarkEnd w:id="18"/>
      <w:bookmarkEnd w:id="19"/>
    </w:p>
    <w:p w14:paraId="517D6640" w14:textId="77777777" w:rsidR="003E2EA8" w:rsidRDefault="00EF4AE4" w:rsidP="00996AEE">
      <w:pPr>
        <w:pStyle w:val="BodyText"/>
      </w:pPr>
      <w:bookmarkStart w:id="20" w:name="_Ref202260843"/>
      <w:r>
        <w:t>T</w:t>
      </w:r>
      <w:r w:rsidRPr="000B3031">
        <w:t xml:space="preserve">emplate identifiers </w:t>
      </w:r>
      <w:r>
        <w:t>(</w:t>
      </w:r>
      <w:r>
        <w:rPr>
          <w:rStyle w:val="XMLname"/>
        </w:rPr>
        <w:t>templateId</w:t>
      </w:r>
      <w:r>
        <w:t xml:space="preserve">) </w:t>
      </w:r>
      <w:r w:rsidRPr="000B3031">
        <w:t xml:space="preserve">are assigned at the document, section, and entry level. </w:t>
      </w:r>
      <w:r w:rsidR="003E2EA8">
        <w:t>When valued in an instance, the template identifier signals the imposition of a set of template-defined constraints. The value of this attribute provides a unique identifier for the template in question.</w:t>
      </w:r>
    </w:p>
    <w:p w14:paraId="52C88801" w14:textId="77777777" w:rsidR="003E2EA8" w:rsidRDefault="003E2EA8" w:rsidP="003E2EA8">
      <w:pPr>
        <w:pStyle w:val="Heading3"/>
      </w:pPr>
      <w:r w:rsidRPr="009C7C0D">
        <w:t>Originator Responsibilities</w:t>
      </w:r>
      <w:r>
        <w:t>: General Case</w:t>
      </w:r>
      <w:bookmarkEnd w:id="20"/>
    </w:p>
    <w:p w14:paraId="721677A3" w14:textId="77777777" w:rsidR="003E2EA8" w:rsidRDefault="003E2EA8" w:rsidP="00996AEE">
      <w:pPr>
        <w:pStyle w:val="BodyText"/>
        <w:rPr>
          <w:rFonts w:eastAsia="Calibri"/>
        </w:rPr>
      </w:pPr>
      <w:r>
        <w:t xml:space="preserve">An originator can apply a </w:t>
      </w:r>
      <w:r w:rsidRPr="004319DF">
        <w:rPr>
          <w:rStyle w:val="XMLname"/>
        </w:rPr>
        <w:t>templateId</w:t>
      </w:r>
      <w:r>
        <w:t xml:space="preserve"> if there is a desire to assert conformance with a particular template.</w:t>
      </w:r>
    </w:p>
    <w:p w14:paraId="62F889EB" w14:textId="77777777" w:rsidR="003E2EA8" w:rsidRDefault="003E2EA8" w:rsidP="00996AEE">
      <w:pPr>
        <w:pStyle w:val="BodyText"/>
      </w:pPr>
      <w:r>
        <w:t xml:space="preserve">In the most general forms of CDA exchange, an originator need not apply a </w:t>
      </w:r>
      <w:r w:rsidRPr="004319DF">
        <w:rPr>
          <w:rStyle w:val="XMLname"/>
        </w:rPr>
        <w:t>templateId</w:t>
      </w:r>
      <w:r>
        <w:t xml:space="preserve"> for every template that an object in an instance document conforms to.</w:t>
      </w:r>
      <w:r w:rsidRPr="00C553DB">
        <w:t xml:space="preserve"> </w:t>
      </w:r>
      <w:r>
        <w:t>The implementation guide (IG) shall assert w</w:t>
      </w:r>
      <w:r w:rsidRPr="00C553DB">
        <w:t>hen</w:t>
      </w:r>
      <w:r>
        <w:t>ever</w:t>
      </w:r>
      <w:r w:rsidRPr="00C553DB">
        <w:t xml:space="preserve"> </w:t>
      </w:r>
      <w:r w:rsidRPr="004319DF">
        <w:rPr>
          <w:rStyle w:val="XMLname"/>
        </w:rPr>
        <w:t>templateId</w:t>
      </w:r>
      <w:r>
        <w:rPr>
          <w:rStyle w:val="XMLname"/>
        </w:rPr>
        <w:t>s</w:t>
      </w:r>
      <w:r w:rsidRPr="00C553DB">
        <w:t xml:space="preserve"> are required for conformance.</w:t>
      </w:r>
    </w:p>
    <w:p w14:paraId="73CFF72D" w14:textId="77777777" w:rsidR="003E2EA8" w:rsidRDefault="003E2EA8" w:rsidP="003E2EA8">
      <w:pPr>
        <w:pStyle w:val="Heading3"/>
      </w:pPr>
      <w:bookmarkStart w:id="21" w:name="_Ref202260860"/>
      <w:r w:rsidRPr="009C7C0D">
        <w:lastRenderedPageBreak/>
        <w:t>Recipient Responsibilities</w:t>
      </w:r>
      <w:r>
        <w:t>: General Case</w:t>
      </w:r>
      <w:bookmarkEnd w:id="21"/>
    </w:p>
    <w:p w14:paraId="0C4A6E64" w14:textId="77777777" w:rsidR="003E2EA8" w:rsidRDefault="003E2EA8" w:rsidP="00996AEE">
      <w:pPr>
        <w:pStyle w:val="BodyText"/>
        <w:rPr>
          <w:rFonts w:eastAsia="Calibri"/>
        </w:rPr>
      </w:pPr>
      <w:r>
        <w:t xml:space="preserve">A recipient may reject an instance that does not contain a particular </w:t>
      </w:r>
      <w:r w:rsidRPr="004319DF">
        <w:rPr>
          <w:rStyle w:val="XMLname"/>
        </w:rPr>
        <w:t>templateId</w:t>
      </w:r>
      <w:r>
        <w:t xml:space="preserve"> (e.g., a recipient looking to receive only Procedure Note documents can reject an instance without the appropriate </w:t>
      </w:r>
      <w:r w:rsidRPr="004319DF">
        <w:rPr>
          <w:rStyle w:val="XMLname"/>
        </w:rPr>
        <w:t>templateId</w:t>
      </w:r>
      <w:r>
        <w:t>).</w:t>
      </w:r>
    </w:p>
    <w:p w14:paraId="1E799B51" w14:textId="77777777" w:rsidR="003E2EA8" w:rsidRDefault="003E2EA8" w:rsidP="00996AEE">
      <w:pPr>
        <w:pStyle w:val="BodyText"/>
      </w:pPr>
      <w:r>
        <w:t xml:space="preserve">A recipient may process objects in an instance document that do not contain a </w:t>
      </w:r>
      <w:r w:rsidRPr="004319DF">
        <w:rPr>
          <w:rStyle w:val="XMLname"/>
        </w:rPr>
        <w:t>templateId</w:t>
      </w:r>
      <w:r>
        <w:t xml:space="preserve"> (e.g., a recipient can process entries that contain </w:t>
      </w:r>
      <w:r>
        <w:rPr>
          <w:rStyle w:val="XMLname"/>
        </w:rPr>
        <w:t>Observation</w:t>
      </w:r>
      <w:r>
        <w:t xml:space="preserve"> acts within a Problems section, even if the entries do not have </w:t>
      </w:r>
      <w:r w:rsidRPr="004319DF">
        <w:rPr>
          <w:rStyle w:val="XMLname"/>
        </w:rPr>
        <w:t>templateId</w:t>
      </w:r>
      <w:r w:rsidRPr="000A4BB0">
        <w:rPr>
          <w:rStyle w:val="XMLname"/>
        </w:rPr>
        <w:t>s</w:t>
      </w:r>
      <w:r>
        <w:t>).</w:t>
      </w:r>
    </w:p>
    <w:p w14:paraId="3A48339D" w14:textId="77777777" w:rsidR="003E2EA8" w:rsidRPr="00D439AF" w:rsidRDefault="003E2EA8" w:rsidP="003E2EA8">
      <w:pPr>
        <w:pStyle w:val="Heading2"/>
      </w:pPr>
      <w:bookmarkStart w:id="22" w:name="_Toc106623648"/>
      <w:bookmarkStart w:id="23" w:name="_Toc163893577"/>
      <w:r w:rsidRPr="00D439AF">
        <w:t>C</w:t>
      </w:r>
      <w:bookmarkEnd w:id="22"/>
      <w:r>
        <w:t>onformance</w:t>
      </w:r>
      <w:bookmarkEnd w:id="23"/>
    </w:p>
    <w:p w14:paraId="7EF0E8EB" w14:textId="77777777" w:rsidR="003E2EA8" w:rsidRDefault="003E2EA8" w:rsidP="004D279F">
      <w:pPr>
        <w:pStyle w:val="Heading3"/>
      </w:pPr>
      <w:bookmarkStart w:id="24" w:name="_Levels_of_Constraint"/>
      <w:bookmarkStart w:id="25" w:name="_Levels_of_Constraint_1"/>
      <w:bookmarkStart w:id="26" w:name="_Levels_of_Constraint_2"/>
      <w:bookmarkStart w:id="27" w:name="_Ref202605026"/>
      <w:bookmarkStart w:id="28" w:name="_Ref202605038"/>
      <w:bookmarkEnd w:id="24"/>
      <w:bookmarkEnd w:id="25"/>
      <w:bookmarkEnd w:id="26"/>
      <w:r>
        <w:t>Levels of Constraint</w:t>
      </w:r>
    </w:p>
    <w:p w14:paraId="7B248C3C" w14:textId="77777777" w:rsidR="003E2EA8" w:rsidRDefault="006309D0" w:rsidP="00996AEE">
      <w:pPr>
        <w:pStyle w:val="BodyText"/>
      </w:pPr>
      <w:r>
        <w:t>CDA implementers think about conformance requirements in terms of three general levels corresponding to three different, incremental types of conformance statements:</w:t>
      </w:r>
    </w:p>
    <w:p w14:paraId="4424C638" w14:textId="77777777" w:rsidR="003E2EA8" w:rsidRDefault="003E2EA8" w:rsidP="00A01E69">
      <w:pPr>
        <w:pStyle w:val="ListBullet"/>
      </w:pPr>
      <w:r>
        <w:t xml:space="preserve">Level 1 </w:t>
      </w:r>
      <w:r w:rsidR="006309D0">
        <w:t>requirements impose constraints upon the CDA Header. The body of a Level 1 document may be XML or an alternate allowed format. If XML, it must be CDA-conformant markup.</w:t>
      </w:r>
    </w:p>
    <w:p w14:paraId="51D525E3" w14:textId="77777777" w:rsidR="003E2EA8" w:rsidRDefault="003E2EA8" w:rsidP="00A01E69">
      <w:pPr>
        <w:pStyle w:val="ListBullet"/>
      </w:pPr>
      <w:r>
        <w:t xml:space="preserve">Level 2 </w:t>
      </w:r>
      <w:r w:rsidR="006309D0">
        <w:t xml:space="preserve">requirements specify constraints at the section level of a CDA XML document: most critically, the section code and the cardinality of the sections themselves, whether optional or required. </w:t>
      </w:r>
    </w:p>
    <w:p w14:paraId="791B639B" w14:textId="77777777" w:rsidR="003E2EA8" w:rsidRPr="000C3A20" w:rsidRDefault="00046F48" w:rsidP="00A01E69">
      <w:pPr>
        <w:pStyle w:val="ListBullet"/>
      </w:pPr>
      <w:r w:rsidRPr="000C3A20">
        <w:t xml:space="preserve">Level 3 requirements specify constraints at the entry level within a section. </w:t>
      </w:r>
      <w:r>
        <w:t xml:space="preserve">A specification is considered “Level 3” if it requires any entry-level templates. </w:t>
      </w:r>
    </w:p>
    <w:bookmarkEnd w:id="27"/>
    <w:bookmarkEnd w:id="28"/>
    <w:p w14:paraId="2AC931F6" w14:textId="77777777" w:rsidR="00B90028" w:rsidRDefault="00B90028" w:rsidP="00B90028">
      <w:pPr>
        <w:pStyle w:val="BodyText"/>
      </w:pPr>
      <w:r w:rsidRPr="001227DD">
        <w:t xml:space="preserve">Note that these levels are rough indications of what a recipient can expect in terms of machine-processable coding and content reuse. They do not reflect </w:t>
      </w:r>
      <w:r>
        <w:t>the level or type of</w:t>
      </w:r>
      <w:r w:rsidRPr="001227DD">
        <w:t xml:space="preserve"> clinical content</w:t>
      </w:r>
      <w:r>
        <w:t>,</w:t>
      </w:r>
      <w:r w:rsidRPr="001227DD">
        <w:t xml:space="preserve"> and many additional </w:t>
      </w:r>
      <w:r>
        <w:t>levels of</w:t>
      </w:r>
      <w:r w:rsidRPr="001227DD">
        <w:t xml:space="preserve"> reusability could be defined</w:t>
      </w:r>
      <w:r>
        <w:t>.</w:t>
      </w:r>
    </w:p>
    <w:p w14:paraId="038E7F91" w14:textId="77777777" w:rsidR="00B90028" w:rsidRDefault="00B90028" w:rsidP="00B90028">
      <w:pPr>
        <w:pStyle w:val="BodyText"/>
      </w:pPr>
      <w:r>
        <w:t xml:space="preserve">In this consolidated guide, Unstructured Documents, by definition, are Level 1. Meaningful Use of CCD requires certain entries and is therefore a Level 3 requirement. The balance of the document types can be implemented at any level, although at this point, only the Meaningful Use entry-level templates have been consolidated. </w:t>
      </w:r>
    </w:p>
    <w:p w14:paraId="0CC07EF3" w14:textId="77777777" w:rsidR="00B90028" w:rsidRDefault="00B90028" w:rsidP="00B90028">
      <w:pPr>
        <w:pStyle w:val="BodyText"/>
      </w:pPr>
      <w:r w:rsidRPr="00083CBA">
        <w:t xml:space="preserve">In all cases, required clinical content must be present. For example, a CDA Procedure Note carrying the </w:t>
      </w:r>
      <w:r w:rsidRPr="00083CBA">
        <w:rPr>
          <w:rStyle w:val="XMLname"/>
        </w:rPr>
        <w:t>templateId</w:t>
      </w:r>
      <w:r w:rsidRPr="00083CBA">
        <w:t xml:space="preserve"> that asserts conformance with Level 1 may use a PDF </w:t>
      </w:r>
      <w:r>
        <w:t xml:space="preserve">(portable document format) </w:t>
      </w:r>
      <w:r w:rsidRPr="00083CBA">
        <w:t xml:space="preserve">or HTML </w:t>
      </w:r>
      <w:r>
        <w:t xml:space="preserve">(hypertext markup language) </w:t>
      </w:r>
      <w:r w:rsidRPr="00083CBA">
        <w:t>format for the body of the document that contains the required clinical content.</w:t>
      </w:r>
      <w:r>
        <w:t xml:space="preserve"> Conformance, in this case, to the clinical content requirements could not be validated without human review. </w:t>
      </w:r>
    </w:p>
    <w:p w14:paraId="4FD2D644" w14:textId="77777777" w:rsidR="00D2407B" w:rsidRDefault="00B90028" w:rsidP="00D2407B">
      <w:pPr>
        <w:pStyle w:val="BodyText"/>
      </w:pPr>
      <w:r>
        <w:t xml:space="preserve">The section libraries for each document type list the required and optional sections. </w:t>
      </w:r>
    </w:p>
    <w:p w14:paraId="6672CC10" w14:textId="77777777" w:rsidR="003E2EA8" w:rsidRDefault="001A4054" w:rsidP="00B90028">
      <w:pPr>
        <w:pStyle w:val="Heading3"/>
      </w:pPr>
      <w:r w:rsidRPr="00425F16">
        <w:t>Con</w:t>
      </w:r>
      <w:r>
        <w:t>formance Statemen</w:t>
      </w:r>
      <w:r w:rsidRPr="00425F16">
        <w:t>ts</w:t>
      </w:r>
    </w:p>
    <w:p w14:paraId="5D0B6817" w14:textId="77777777" w:rsidR="006506CC" w:rsidRDefault="00771C01" w:rsidP="00534948">
      <w:pPr>
        <w:pStyle w:val="BodyText"/>
      </w:pPr>
      <w:r>
        <w:t>Most</w:t>
      </w:r>
      <w:r w:rsidR="003E2EA8">
        <w:t xml:space="preserve"> conformance statements within this implementation guide are presented </w:t>
      </w:r>
      <w:r w:rsidR="006506CC">
        <w:t>as constraints from a Template Database (Tdb)</w:t>
      </w:r>
      <w:r w:rsidR="006506CC" w:rsidRPr="000B3031">
        <w:t xml:space="preserve">. An algorithm converts constraints recorded in a Templates Database to a printable presentation. </w:t>
      </w:r>
      <w:r w:rsidR="00C13656" w:rsidRPr="000B3031">
        <w:t>Each constraint is uniquely identified by an identifier at or near th</w:t>
      </w:r>
      <w:r w:rsidR="00C13656">
        <w:t xml:space="preserve">e end of the constraint (e.g., </w:t>
      </w:r>
      <w:r w:rsidR="00C13656" w:rsidRPr="000B3031">
        <w:t>CONF:</w:t>
      </w:r>
      <w:r w:rsidR="008F1D26">
        <w:t>7345</w:t>
      </w:r>
      <w:r w:rsidR="00C13656" w:rsidRPr="000B3031">
        <w:t xml:space="preserve">). These identifiers are persistent </w:t>
      </w:r>
      <w:r w:rsidR="00C13656">
        <w:t>but not sequential.</w:t>
      </w:r>
      <w:r>
        <w:t xml:space="preserve"> Constraints from the </w:t>
      </w:r>
      <w:r>
        <w:lastRenderedPageBreak/>
        <w:t xml:space="preserve">Model-Driven Health Tools (MDHT) look similar, but do not contain the same unique identifiers; many reference </w:t>
      </w:r>
      <w:r w:rsidR="00974FEA">
        <w:t>conformance statements from the source document.</w:t>
      </w:r>
    </w:p>
    <w:p w14:paraId="19A511E0" w14:textId="77777777" w:rsidR="00770821" w:rsidRDefault="006C1325" w:rsidP="002A400D">
      <w:pPr>
        <w:pStyle w:val="BodyText"/>
      </w:pPr>
      <w:r>
        <w:t>In</w:t>
      </w:r>
      <w:r w:rsidR="00102AB6">
        <w:t xml:space="preserve"> open templates</w:t>
      </w:r>
      <w:r>
        <w:t xml:space="preserve">, </w:t>
      </w:r>
      <w:r w:rsidR="00102AB6">
        <w:t>all of the features of the CDA R2 base specification are allowed except as constrained by the templates. By contrast, a closed template specifies everything that is allowed</w:t>
      </w:r>
      <w:r>
        <w:t xml:space="preserve"> and nothing further may be included</w:t>
      </w:r>
      <w:r w:rsidR="00102AB6">
        <w:t xml:space="preserve">.  </w:t>
      </w:r>
    </w:p>
    <w:p w14:paraId="6CAB77D8" w14:textId="77777777" w:rsidR="00102AB6" w:rsidRPr="000B3031" w:rsidRDefault="00770821" w:rsidP="002A400D">
      <w:pPr>
        <w:pStyle w:val="BodyText"/>
      </w:pPr>
      <w:r>
        <w:t>Specific aspects of conformance statements—conformance verbs, cardinality, vocabulary conformance, and null flavors—are described in the next sections.</w:t>
      </w:r>
    </w:p>
    <w:bookmarkStart w:id="29" w:name="_Toc109806951"/>
    <w:bookmarkStart w:id="30" w:name="_Toc159065722"/>
    <w:bookmarkStart w:id="31" w:name="_Toc163893696"/>
    <w:p w14:paraId="09217F86" w14:textId="77777777" w:rsidR="006506CC" w:rsidRPr="000B3031" w:rsidRDefault="0087236B" w:rsidP="006506CC">
      <w:pPr>
        <w:pStyle w:val="Caption"/>
        <w:rPr>
          <w:szCs w:val="20"/>
        </w:rPr>
      </w:pPr>
      <w:r>
        <w:rPr>
          <w:lang w:eastAsia="en-US"/>
        </w:rPr>
        <mc:AlternateContent>
          <mc:Choice Requires="wps">
            <w:drawing>
              <wp:anchor distT="0" distB="0" distL="114300" distR="114300" simplePos="0" relativeHeight="251657728" behindDoc="0" locked="0" layoutInCell="1" allowOverlap="1" wp14:anchorId="65304971" wp14:editId="087E736F">
                <wp:simplePos x="0" y="0"/>
                <wp:positionH relativeFrom="column">
                  <wp:posOffset>342900</wp:posOffset>
                </wp:positionH>
                <wp:positionV relativeFrom="paragraph">
                  <wp:posOffset>222250</wp:posOffset>
                </wp:positionV>
                <wp:extent cx="5705475" cy="4104005"/>
                <wp:effectExtent l="0" t="0" r="34925" b="3619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41040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7pt;margin-top:17.5pt;width:449.25pt;height:323.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" filled="f"/>
            </w:pict>
          </mc:Fallback>
        </mc:AlternateContent>
      </w:r>
      <w:r w:rsidR="006506CC" w:rsidRPr="000B3031">
        <w:t xml:space="preserve">Figure </w:t>
      </w:r>
      <w:r w:rsidR="0000006B">
        <w:fldChar w:fldCharType="begin"/>
      </w:r>
      <w:r w:rsidR="0000006B">
        <w:instrText xml:space="preserve"> SEQ Figure \* ARABIC </w:instrText>
      </w:r>
      <w:r w:rsidR="0000006B">
        <w:fldChar w:fldCharType="separate"/>
      </w:r>
      <w:r w:rsidR="00D61323">
        <w:t>1</w:t>
      </w:r>
      <w:r w:rsidR="0000006B">
        <w:fldChar w:fldCharType="end"/>
      </w:r>
      <w:r w:rsidR="006506CC" w:rsidRPr="000B3031">
        <w:t xml:space="preserve">: </w:t>
      </w:r>
      <w:bookmarkEnd w:id="29"/>
      <w:r w:rsidR="006506CC" w:rsidRPr="000B3031">
        <w:t>Constraints format example</w:t>
      </w:r>
      <w:bookmarkEnd w:id="30"/>
      <w:bookmarkEnd w:id="31"/>
    </w:p>
    <w:p w14:paraId="6525FA70" w14:textId="77777777" w:rsidR="006611BE" w:rsidRDefault="004E39D4" w:rsidP="00746781">
      <w:pPr>
        <w:pStyle w:val="BodyText"/>
        <w:keepNext/>
        <w:spacing w:after="40"/>
      </w:pPr>
      <w:r>
        <w:rPr>
          <w:b/>
          <w:bCs/>
          <w:sz w:val="22"/>
          <w:szCs w:val="22"/>
        </w:rPr>
        <w:t>Severity Observation</w:t>
      </w:r>
    </w:p>
    <w:p w14:paraId="7D0594D1" w14:textId="77777777" w:rsidR="006506CC" w:rsidRPr="000B3031" w:rsidRDefault="006506CC" w:rsidP="00746781">
      <w:pPr>
        <w:pStyle w:val="BracketData"/>
      </w:pPr>
      <w:r w:rsidRPr="000B3031">
        <w:t>[</w:t>
      </w:r>
      <w:r w:rsidR="004E39D4" w:rsidRPr="004546EE">
        <w:t>observation</w:t>
      </w:r>
      <w:r w:rsidR="004E39D4" w:rsidRPr="004546EE">
        <w:rPr>
          <w:rFonts w:ascii="Bookman Old Style" w:hAnsi="Bookman Old Style"/>
        </w:rPr>
        <w:t xml:space="preserve">: templateId </w:t>
      </w:r>
      <w:r w:rsidR="004E39D4" w:rsidRPr="004546EE">
        <w:t>2.16.840.1.113883.10.20.21.4.8(open)</w:t>
      </w:r>
      <w:r w:rsidR="002B6EC3">
        <w:t>]</w:t>
      </w:r>
    </w:p>
    <w:p w14:paraId="5A2B18F9" w14:textId="77777777" w:rsidR="006506CC" w:rsidRPr="000B3031" w:rsidRDefault="004E39D4" w:rsidP="00746781">
      <w:pPr>
        <w:pStyle w:val="BodyText"/>
        <w:keepNext/>
      </w:pPr>
      <w:r w:rsidRPr="004546EE">
        <w:t>This clinical statement represents the severity of the reaction to an agent. A person may manifest many symptoms</w:t>
      </w:r>
      <w:r>
        <w:t xml:space="preserve"> …</w:t>
      </w:r>
    </w:p>
    <w:p w14:paraId="4269FCD2" w14:textId="77777777" w:rsidR="00CE0117" w:rsidRPr="001C498C" w:rsidRDefault="00CE0117" w:rsidP="003D62A7">
      <w:pPr>
        <w:keepNext/>
        <w:numPr>
          <w:ilvl w:val="0"/>
          <w:numId w:val="43"/>
        </w:numPr>
        <w:spacing w:after="40" w:line="260" w:lineRule="exact"/>
      </w:pPr>
      <w:r w:rsidRPr="001C498C">
        <w:rPr>
          <w:b/>
          <w:bCs/>
          <w:sz w:val="16"/>
          <w:szCs w:val="16"/>
        </w:rPr>
        <w:t>SHALL</w:t>
      </w:r>
      <w:r w:rsidRPr="001C498C">
        <w:t xml:space="preserve"> contain exactly one [1..1] </w:t>
      </w:r>
      <w:r w:rsidRPr="001C498C">
        <w:rPr>
          <w:rFonts w:ascii="Courier New" w:hAnsi="Courier New"/>
          <w:b/>
          <w:bCs/>
        </w:rPr>
        <w:t>@classCode</w:t>
      </w:r>
      <w:r w:rsidRPr="001C498C">
        <w:t>="</w:t>
      </w:r>
      <w:r w:rsidRPr="001C498C">
        <w:rPr>
          <w:rFonts w:ascii="Courier New" w:hAnsi="Courier New"/>
        </w:rPr>
        <w:t>OBS</w:t>
      </w:r>
      <w:r w:rsidRPr="001C498C">
        <w:t xml:space="preserve">" Observation (CodeSystem: </w:t>
      </w:r>
      <w:r w:rsidRPr="001C498C">
        <w:rPr>
          <w:rFonts w:ascii="Courier New" w:hAnsi="Courier New"/>
        </w:rPr>
        <w:t>2.16.840.1.113883.5.6 HL7ActClass</w:t>
      </w:r>
      <w:r w:rsidRPr="001C498C">
        <w:t xml:space="preserve">) </w:t>
      </w:r>
      <w:r w:rsidRPr="001C498C">
        <w:rPr>
          <w:b/>
          <w:bCs/>
          <w:sz w:val="16"/>
          <w:szCs w:val="16"/>
        </w:rPr>
        <w:t>STATIC</w:t>
      </w:r>
      <w:r w:rsidRPr="001C498C">
        <w:t xml:space="preserve"> (CONF:7345). </w:t>
      </w:r>
    </w:p>
    <w:p w14:paraId="7714E17F" w14:textId="77777777" w:rsidR="00CE0117" w:rsidRPr="001C498C" w:rsidRDefault="00CE0117" w:rsidP="003D62A7">
      <w:pPr>
        <w:keepNext/>
        <w:numPr>
          <w:ilvl w:val="0"/>
          <w:numId w:val="43"/>
        </w:numPr>
        <w:spacing w:after="40" w:line="260" w:lineRule="exact"/>
      </w:pPr>
      <w:r w:rsidRPr="001C498C">
        <w:rPr>
          <w:b/>
          <w:bCs/>
          <w:sz w:val="16"/>
          <w:szCs w:val="16"/>
        </w:rPr>
        <w:t>SHALL</w:t>
      </w:r>
      <w:r w:rsidRPr="001C498C">
        <w:t xml:space="preserve"> contain exactly one [1..1] </w:t>
      </w:r>
      <w:r w:rsidRPr="001C498C">
        <w:rPr>
          <w:rFonts w:ascii="Courier New" w:hAnsi="Courier New"/>
          <w:b/>
          <w:bCs/>
        </w:rPr>
        <w:t>@moodCode</w:t>
      </w:r>
      <w:r w:rsidRPr="001C498C">
        <w:t>="</w:t>
      </w:r>
      <w:r w:rsidRPr="001C498C">
        <w:rPr>
          <w:rFonts w:ascii="Courier New" w:hAnsi="Courier New"/>
        </w:rPr>
        <w:t>EVN</w:t>
      </w:r>
      <w:r w:rsidRPr="001C498C">
        <w:t xml:space="preserve">" Event (CodeSystem: </w:t>
      </w:r>
      <w:r w:rsidRPr="001C498C">
        <w:rPr>
          <w:rFonts w:ascii="Courier New" w:hAnsi="Courier New"/>
        </w:rPr>
        <w:t>2.16.840.1.113883.5.1001 HL7ActMood</w:t>
      </w:r>
      <w:r w:rsidRPr="001C498C">
        <w:t xml:space="preserve">) </w:t>
      </w:r>
      <w:r w:rsidRPr="001C498C">
        <w:rPr>
          <w:b/>
          <w:bCs/>
          <w:sz w:val="16"/>
          <w:szCs w:val="16"/>
        </w:rPr>
        <w:t>STATIC</w:t>
      </w:r>
      <w:r w:rsidRPr="001C498C">
        <w:t xml:space="preserve"> (CONF:7346). </w:t>
      </w:r>
    </w:p>
    <w:p w14:paraId="771BC3D6" w14:textId="77777777" w:rsidR="00CE0117" w:rsidRPr="001C498C" w:rsidRDefault="00CE0117" w:rsidP="003D62A7">
      <w:pPr>
        <w:keepNext/>
        <w:numPr>
          <w:ilvl w:val="0"/>
          <w:numId w:val="43"/>
        </w:numPr>
        <w:spacing w:after="40" w:line="260" w:lineRule="exact"/>
      </w:pPr>
      <w:r w:rsidRPr="001C498C">
        <w:rPr>
          <w:b/>
          <w:bCs/>
          <w:sz w:val="16"/>
          <w:szCs w:val="16"/>
        </w:rPr>
        <w:t>SHALL</w:t>
      </w:r>
      <w:r w:rsidRPr="001C498C">
        <w:t xml:space="preserve"> contain exactly one [1..1] </w:t>
      </w:r>
      <w:r w:rsidRPr="001C498C">
        <w:rPr>
          <w:rFonts w:ascii="Courier New" w:hAnsi="Courier New"/>
          <w:b/>
          <w:bCs/>
        </w:rPr>
        <w:t>templateId/@root</w:t>
      </w:r>
      <w:r w:rsidRPr="001C498C">
        <w:t>="</w:t>
      </w:r>
      <w:r w:rsidRPr="001C498C">
        <w:rPr>
          <w:rFonts w:ascii="Courier New" w:hAnsi="Courier New"/>
        </w:rPr>
        <w:t>2.16.840.1.113883.10.20.22.4.8</w:t>
      </w:r>
      <w:r w:rsidRPr="001C498C">
        <w:t xml:space="preserve">" (CONF:7347). </w:t>
      </w:r>
    </w:p>
    <w:p w14:paraId="7F34EEEF" w14:textId="77777777" w:rsidR="00CE0117" w:rsidRPr="001C498C" w:rsidRDefault="00CE0117" w:rsidP="003D62A7">
      <w:pPr>
        <w:keepNext/>
        <w:numPr>
          <w:ilvl w:val="0"/>
          <w:numId w:val="43"/>
        </w:numPr>
        <w:spacing w:after="40" w:line="260" w:lineRule="exact"/>
      </w:pPr>
      <w:r w:rsidRPr="001C498C">
        <w:rPr>
          <w:b/>
          <w:bCs/>
          <w:sz w:val="16"/>
          <w:szCs w:val="16"/>
        </w:rPr>
        <w:t>SHALL</w:t>
      </w:r>
      <w:r w:rsidRPr="001C498C">
        <w:t xml:space="preserve"> contain exactly one [1..1] </w:t>
      </w:r>
      <w:r w:rsidRPr="001C498C">
        <w:rPr>
          <w:rFonts w:ascii="Courier New" w:hAnsi="Courier New"/>
          <w:b/>
          <w:bCs/>
        </w:rPr>
        <w:t>code</w:t>
      </w:r>
      <w:r w:rsidRPr="001C498C">
        <w:t>="</w:t>
      </w:r>
      <w:r w:rsidRPr="001C498C">
        <w:rPr>
          <w:rFonts w:ascii="Courier New" w:hAnsi="Courier New"/>
        </w:rPr>
        <w:t>SEV</w:t>
      </w:r>
      <w:r w:rsidRPr="001C498C">
        <w:t xml:space="preserve">" Severity Observation (CodeSystem: </w:t>
      </w:r>
      <w:r w:rsidRPr="001C498C">
        <w:rPr>
          <w:rFonts w:ascii="Courier New" w:hAnsi="Courier New"/>
        </w:rPr>
        <w:t>2.16.840.1.113883.5.4 HL7ActCode</w:t>
      </w:r>
      <w:r w:rsidRPr="001C498C">
        <w:t xml:space="preserve">) </w:t>
      </w:r>
      <w:r w:rsidRPr="001C498C">
        <w:rPr>
          <w:b/>
          <w:bCs/>
          <w:sz w:val="16"/>
          <w:szCs w:val="16"/>
        </w:rPr>
        <w:t>STATIC</w:t>
      </w:r>
      <w:r w:rsidRPr="001C498C">
        <w:t xml:space="preserve"> (CONF:7349). </w:t>
      </w:r>
    </w:p>
    <w:p w14:paraId="2CBF5351" w14:textId="77777777" w:rsidR="00CE0117" w:rsidRPr="001C498C" w:rsidRDefault="00CE0117" w:rsidP="003D62A7">
      <w:pPr>
        <w:keepNext/>
        <w:numPr>
          <w:ilvl w:val="0"/>
          <w:numId w:val="43"/>
        </w:numPr>
        <w:spacing w:after="40" w:line="260" w:lineRule="exact"/>
      </w:pPr>
      <w:r w:rsidRPr="001C498C">
        <w:rPr>
          <w:b/>
          <w:bCs/>
          <w:sz w:val="16"/>
          <w:szCs w:val="16"/>
        </w:rPr>
        <w:t>SHOULD</w:t>
      </w:r>
      <w:r w:rsidRPr="001C498C">
        <w:t xml:space="preserve"> contain exactly one [1..1] </w:t>
      </w:r>
      <w:r w:rsidRPr="001C498C">
        <w:rPr>
          <w:rFonts w:ascii="Courier New" w:hAnsi="Courier New"/>
          <w:b/>
          <w:bCs/>
        </w:rPr>
        <w:t>text</w:t>
      </w:r>
      <w:r w:rsidRPr="001C498C">
        <w:t xml:space="preserve"> (CONF:7350). </w:t>
      </w:r>
    </w:p>
    <w:p w14:paraId="42EC1415" w14:textId="77777777" w:rsidR="00CE0117" w:rsidRPr="001C498C" w:rsidRDefault="00CE0117" w:rsidP="003D62A7">
      <w:pPr>
        <w:keepNext/>
        <w:numPr>
          <w:ilvl w:val="1"/>
          <w:numId w:val="43"/>
        </w:numPr>
        <w:spacing w:after="40" w:line="260" w:lineRule="exact"/>
      </w:pPr>
      <w:r w:rsidRPr="001C498C">
        <w:t xml:space="preserve">This text </w:t>
      </w:r>
      <w:r w:rsidRPr="001C498C">
        <w:rPr>
          <w:b/>
          <w:bCs/>
          <w:sz w:val="16"/>
          <w:szCs w:val="16"/>
        </w:rPr>
        <w:t>SHOULD</w:t>
      </w:r>
      <w:r w:rsidRPr="001C498C">
        <w:t xml:space="preserve"> contain exactly one [1..1] </w:t>
      </w:r>
      <w:r w:rsidRPr="001C498C">
        <w:rPr>
          <w:rFonts w:ascii="Courier New" w:hAnsi="Courier New"/>
          <w:b/>
          <w:bCs/>
        </w:rPr>
        <w:t>reference</w:t>
      </w:r>
      <w:r w:rsidRPr="001C498C">
        <w:t xml:space="preserve"> (CONF:7351). </w:t>
      </w:r>
    </w:p>
    <w:p w14:paraId="75CB324E" w14:textId="77777777" w:rsidR="00CE0117" w:rsidRPr="001C498C" w:rsidRDefault="00CE0117" w:rsidP="003D62A7">
      <w:pPr>
        <w:keepNext/>
        <w:numPr>
          <w:ilvl w:val="2"/>
          <w:numId w:val="43"/>
        </w:numPr>
        <w:spacing w:after="40" w:line="260" w:lineRule="exact"/>
      </w:pPr>
      <w:r w:rsidRPr="001C498C">
        <w:t xml:space="preserve">A reference/@value </w:t>
      </w:r>
      <w:r w:rsidRPr="001C498C">
        <w:rPr>
          <w:b/>
          <w:caps/>
          <w:sz w:val="16"/>
        </w:rPr>
        <w:t>SHOULD</w:t>
      </w:r>
      <w:r w:rsidRPr="001C498C">
        <w:t xml:space="preserve"> point to its corresponding narrative (using the approach defined in CDA Release 2, section 4.3.5.1 ). (CONF:7378).</w:t>
      </w:r>
    </w:p>
    <w:p w14:paraId="0F55E1E2" w14:textId="77777777" w:rsidR="00CE0117" w:rsidRPr="001C498C" w:rsidRDefault="00CE0117" w:rsidP="003D62A7">
      <w:pPr>
        <w:keepNext/>
        <w:numPr>
          <w:ilvl w:val="0"/>
          <w:numId w:val="43"/>
        </w:numPr>
        <w:spacing w:after="40" w:line="260" w:lineRule="exact"/>
      </w:pPr>
      <w:r w:rsidRPr="001C498C">
        <w:rPr>
          <w:b/>
          <w:bCs/>
          <w:sz w:val="16"/>
          <w:szCs w:val="16"/>
        </w:rPr>
        <w:t>SHALL</w:t>
      </w:r>
      <w:r w:rsidRPr="001C498C">
        <w:t xml:space="preserve"> contain exactly one [1..1] </w:t>
      </w:r>
      <w:r w:rsidRPr="001C498C">
        <w:rPr>
          <w:rFonts w:ascii="Courier New" w:hAnsi="Courier New"/>
          <w:b/>
          <w:bCs/>
        </w:rPr>
        <w:t>statusCode/@code</w:t>
      </w:r>
      <w:r w:rsidRPr="001C498C">
        <w:t>="</w:t>
      </w:r>
      <w:r w:rsidRPr="001C498C">
        <w:rPr>
          <w:rFonts w:ascii="Courier New" w:hAnsi="Courier New"/>
        </w:rPr>
        <w:t>completed</w:t>
      </w:r>
      <w:r w:rsidRPr="001C498C">
        <w:t xml:space="preserve">" Completed (CodeSystem: </w:t>
      </w:r>
      <w:r w:rsidRPr="001C498C">
        <w:rPr>
          <w:rFonts w:ascii="Courier New" w:hAnsi="Courier New"/>
        </w:rPr>
        <w:t>2.16.840.1.113883.5.14 HL7ActStatus</w:t>
      </w:r>
      <w:r w:rsidRPr="001C498C">
        <w:t xml:space="preserve">) </w:t>
      </w:r>
      <w:r w:rsidRPr="001C498C">
        <w:rPr>
          <w:b/>
          <w:bCs/>
          <w:sz w:val="16"/>
          <w:szCs w:val="16"/>
        </w:rPr>
        <w:t>STATIC</w:t>
      </w:r>
      <w:r w:rsidRPr="001C498C">
        <w:t xml:space="preserve"> (CONF:7352). </w:t>
      </w:r>
    </w:p>
    <w:p w14:paraId="6CC76534" w14:textId="77777777" w:rsidR="009D13B2" w:rsidRPr="004546EE" w:rsidRDefault="00CE0117" w:rsidP="003D62A7">
      <w:pPr>
        <w:numPr>
          <w:ilvl w:val="0"/>
          <w:numId w:val="43"/>
        </w:numPr>
        <w:spacing w:after="40" w:line="260" w:lineRule="exact"/>
        <w:rPr>
          <w:szCs w:val="20"/>
        </w:rPr>
      </w:pPr>
      <w:r w:rsidRPr="001C498C">
        <w:rPr>
          <w:b/>
          <w:bCs/>
          <w:sz w:val="16"/>
          <w:szCs w:val="16"/>
        </w:rPr>
        <w:t>SHALL</w:t>
      </w:r>
      <w:r w:rsidRPr="001C498C">
        <w:t xml:space="preserve"> contain exactly one [1..1] </w:t>
      </w:r>
      <w:r w:rsidRPr="001C498C">
        <w:rPr>
          <w:rFonts w:ascii="Courier New" w:hAnsi="Courier New"/>
          <w:b/>
          <w:bCs/>
        </w:rPr>
        <w:t>value with @xsi:type="CD"</w:t>
      </w:r>
      <w:r w:rsidRPr="001C498C">
        <w:t xml:space="preserve">, where the @code </w:t>
      </w:r>
      <w:r w:rsidRPr="001C498C">
        <w:rPr>
          <w:b/>
          <w:bCs/>
          <w:sz w:val="16"/>
          <w:szCs w:val="16"/>
        </w:rPr>
        <w:t>SHALL</w:t>
      </w:r>
      <w:r w:rsidRPr="001C498C">
        <w:t xml:space="preserve"> be selected from ValueSet </w:t>
      </w:r>
      <w:r w:rsidRPr="001C498C">
        <w:rPr>
          <w:rFonts w:ascii="Courier New" w:hAnsi="Courier New"/>
        </w:rPr>
        <w:t>2.16.840.1.113883.3.88.12.3221.6.8 Problem Severity</w:t>
      </w:r>
      <w:r w:rsidRPr="001C498C">
        <w:t xml:space="preserve"> </w:t>
      </w:r>
      <w:r w:rsidRPr="001C498C">
        <w:rPr>
          <w:b/>
          <w:bCs/>
          <w:sz w:val="16"/>
          <w:szCs w:val="16"/>
        </w:rPr>
        <w:t>DYNAMIC</w:t>
      </w:r>
      <w:r w:rsidRPr="001C498C">
        <w:t xml:space="preserve"> (CONF:7356). </w:t>
      </w:r>
    </w:p>
    <w:p w14:paraId="38826E62" w14:textId="77777777" w:rsidR="006506CC" w:rsidRDefault="006506CC" w:rsidP="00B56FE9">
      <w:pPr>
        <w:pStyle w:val="BodyText"/>
      </w:pPr>
    </w:p>
    <w:p w14:paraId="7ED16E0E" w14:textId="77777777" w:rsidR="002615B5" w:rsidRDefault="002615B5" w:rsidP="0090317C">
      <w:pPr>
        <w:pStyle w:val="Heading3"/>
      </w:pPr>
      <w:r>
        <w:t>Conformance Verbs</w:t>
      </w:r>
      <w:r w:rsidR="0090317C">
        <w:t xml:space="preserve"> (Keywords)</w:t>
      </w:r>
    </w:p>
    <w:p w14:paraId="437801BA" w14:textId="77777777" w:rsidR="00495F7F" w:rsidRPr="000B3031" w:rsidRDefault="00495F7F" w:rsidP="00495F7F">
      <w:pPr>
        <w:pStyle w:val="BodyText0"/>
      </w:pPr>
      <w:r w:rsidRPr="000B3031">
        <w:t xml:space="preserve">The keywords </w:t>
      </w:r>
      <w:r w:rsidRPr="000B3031">
        <w:rPr>
          <w:rStyle w:val="keyword"/>
          <w:rFonts w:eastAsia="SimSun"/>
        </w:rPr>
        <w:t>shall</w:t>
      </w:r>
      <w:r w:rsidRPr="000B3031">
        <w:rPr>
          <w:rStyle w:val="keyword"/>
        </w:rPr>
        <w:t xml:space="preserve">, </w:t>
      </w:r>
      <w:r w:rsidRPr="000B3031">
        <w:rPr>
          <w:rStyle w:val="keyword"/>
          <w:rFonts w:eastAsia="SimSun"/>
        </w:rPr>
        <w:t>should</w:t>
      </w:r>
      <w:r w:rsidRPr="000B3031">
        <w:rPr>
          <w:rStyle w:val="keyword"/>
        </w:rPr>
        <w:t xml:space="preserve">, </w:t>
      </w:r>
      <w:r w:rsidRPr="000B3031">
        <w:rPr>
          <w:rStyle w:val="keyword"/>
          <w:rFonts w:eastAsia="SimSun"/>
        </w:rPr>
        <w:t>may</w:t>
      </w:r>
      <w:r w:rsidRPr="000B3031">
        <w:rPr>
          <w:rStyle w:val="keyword"/>
        </w:rPr>
        <w:t xml:space="preserve">, </w:t>
      </w:r>
      <w:r w:rsidRPr="000B3031">
        <w:rPr>
          <w:rStyle w:val="keyword"/>
          <w:rFonts w:eastAsia="SimSun"/>
        </w:rPr>
        <w:t>need</w:t>
      </w:r>
      <w:r w:rsidRPr="000B3031">
        <w:rPr>
          <w:rStyle w:val="keyword"/>
        </w:rPr>
        <w:t xml:space="preserve"> </w:t>
      </w:r>
      <w:r w:rsidRPr="000B3031">
        <w:rPr>
          <w:rStyle w:val="keyword"/>
          <w:rFonts w:eastAsia="SimSun"/>
        </w:rPr>
        <w:t>not</w:t>
      </w:r>
      <w:r w:rsidRPr="000B3031">
        <w:rPr>
          <w:rStyle w:val="keyword"/>
        </w:rPr>
        <w:t xml:space="preserve">, </w:t>
      </w:r>
      <w:r w:rsidRPr="000B3031">
        <w:rPr>
          <w:rStyle w:val="keyword"/>
          <w:rFonts w:eastAsia="SimSun"/>
        </w:rPr>
        <w:t>should</w:t>
      </w:r>
      <w:r w:rsidRPr="000B3031">
        <w:rPr>
          <w:rStyle w:val="keyword"/>
        </w:rPr>
        <w:t xml:space="preserve"> </w:t>
      </w:r>
      <w:r w:rsidRPr="000B3031">
        <w:rPr>
          <w:rStyle w:val="keyword"/>
          <w:rFonts w:eastAsia="SimSun"/>
        </w:rPr>
        <w:t>not</w:t>
      </w:r>
      <w:r w:rsidRPr="000B3031">
        <w:rPr>
          <w:rStyle w:val="keyword"/>
        </w:rPr>
        <w:t xml:space="preserve">, </w:t>
      </w:r>
      <w:r w:rsidRPr="000B3031">
        <w:t xml:space="preserve">and </w:t>
      </w:r>
      <w:r w:rsidRPr="000B3031">
        <w:rPr>
          <w:rStyle w:val="keyword"/>
          <w:rFonts w:eastAsia="SimSun"/>
        </w:rPr>
        <w:t>shall</w:t>
      </w:r>
      <w:r w:rsidRPr="000B3031">
        <w:rPr>
          <w:rStyle w:val="keyword"/>
        </w:rPr>
        <w:t xml:space="preserve"> </w:t>
      </w:r>
      <w:r w:rsidRPr="000B3031">
        <w:rPr>
          <w:rStyle w:val="keyword"/>
          <w:rFonts w:eastAsia="SimSun"/>
        </w:rPr>
        <w:t>not</w:t>
      </w:r>
      <w:r w:rsidRPr="000B3031">
        <w:rPr>
          <w:rStyle w:val="keyword"/>
        </w:rPr>
        <w:t xml:space="preserve"> </w:t>
      </w:r>
      <w:r w:rsidRPr="000B3031">
        <w:t xml:space="preserve">in this document are to be interpreted as described in the </w:t>
      </w:r>
      <w:hyperlink r:id="rId42" w:history="1">
        <w:r w:rsidRPr="000B3031">
          <w:rPr>
            <w:rStyle w:val="Hyperlink"/>
          </w:rPr>
          <w:t>HL7 Version 3 Publishing Facilitator's Guide (http://www.hl7.org/v3ballot/html/help/pfg/pfg.htm)</w:t>
        </w:r>
      </w:hyperlink>
      <w:r w:rsidRPr="000B3031">
        <w:t xml:space="preserve">: </w:t>
      </w:r>
    </w:p>
    <w:p w14:paraId="6DE7131C" w14:textId="77777777" w:rsidR="00495F7F" w:rsidRPr="000B3031" w:rsidRDefault="00495F7F" w:rsidP="00495F7F">
      <w:pPr>
        <w:pStyle w:val="ListBullet"/>
        <w:spacing w:before="60" w:after="60"/>
      </w:pPr>
      <w:r w:rsidRPr="000B3031">
        <w:rPr>
          <w:rStyle w:val="keyword"/>
          <w:rFonts w:eastAsia="+mn-ea"/>
        </w:rPr>
        <w:t>shall</w:t>
      </w:r>
      <w:r w:rsidRPr="000B3031">
        <w:t>: an absolute requirement</w:t>
      </w:r>
    </w:p>
    <w:p w14:paraId="54D51181" w14:textId="77777777" w:rsidR="00495F7F" w:rsidRPr="000B3031" w:rsidRDefault="00495F7F" w:rsidP="00495F7F">
      <w:pPr>
        <w:pStyle w:val="ListBullet"/>
        <w:spacing w:before="60" w:after="60"/>
      </w:pPr>
      <w:r w:rsidRPr="000B3031">
        <w:rPr>
          <w:rStyle w:val="keyword"/>
          <w:rFonts w:eastAsia="+mn-ea"/>
        </w:rPr>
        <w:t>shall not</w:t>
      </w:r>
      <w:r w:rsidRPr="000B3031">
        <w:t>: an absolute prohibition against inclusion</w:t>
      </w:r>
    </w:p>
    <w:p w14:paraId="0D0D7748" w14:textId="77777777" w:rsidR="00495F7F" w:rsidRPr="000B3031" w:rsidRDefault="00495F7F" w:rsidP="00495F7F">
      <w:pPr>
        <w:pStyle w:val="ListBullet"/>
        <w:spacing w:before="60" w:after="60"/>
      </w:pPr>
      <w:r w:rsidRPr="000B3031">
        <w:rPr>
          <w:rStyle w:val="keyword"/>
          <w:rFonts w:eastAsia="+mn-ea"/>
        </w:rPr>
        <w:t>should/should not</w:t>
      </w:r>
      <w:r w:rsidRPr="000B3031">
        <w:t>: valid reasons to include or ignore a particular item, but must be understood and carefully weighed</w:t>
      </w:r>
    </w:p>
    <w:p w14:paraId="58A5AA78" w14:textId="77777777" w:rsidR="00495F7F" w:rsidRPr="000B3031" w:rsidRDefault="00495F7F" w:rsidP="00495F7F">
      <w:pPr>
        <w:pStyle w:val="ListBullet"/>
        <w:spacing w:before="60" w:after="60"/>
      </w:pPr>
      <w:r w:rsidRPr="000B3031">
        <w:rPr>
          <w:rStyle w:val="keyword"/>
          <w:rFonts w:eastAsia="+mn-ea"/>
        </w:rPr>
        <w:t>may/need</w:t>
      </w:r>
      <w:r w:rsidRPr="000B3031">
        <w:rPr>
          <w:rStyle w:val="keyword"/>
        </w:rPr>
        <w:t xml:space="preserve"> </w:t>
      </w:r>
      <w:r w:rsidRPr="000B3031">
        <w:rPr>
          <w:rStyle w:val="keyword"/>
          <w:rFonts w:eastAsia="+mn-ea"/>
        </w:rPr>
        <w:t>not</w:t>
      </w:r>
      <w:r w:rsidRPr="000B3031">
        <w:t xml:space="preserve">: truly optional; can be included or omitted as the author decides with no implications </w:t>
      </w:r>
    </w:p>
    <w:p w14:paraId="6689A8F7" w14:textId="77777777" w:rsidR="00495F7F" w:rsidRPr="000B3031" w:rsidRDefault="00495F7F" w:rsidP="00495F7F">
      <w:pPr>
        <w:pStyle w:val="BodyText0"/>
      </w:pPr>
      <w:r w:rsidRPr="000B3031">
        <w:lastRenderedPageBreak/>
        <w:t>The keyword "</w:t>
      </w:r>
      <w:r w:rsidRPr="000B3031">
        <w:rPr>
          <w:rStyle w:val="keyword"/>
        </w:rPr>
        <w:t>shall"</w:t>
      </w:r>
      <w:r w:rsidRPr="000B3031">
        <w:t xml:space="preserve"> implies a lower cardinality of 1, but allows NULL values. If NULL values are to be excluded, it will be via an additional explicit conformance statement.</w:t>
      </w:r>
    </w:p>
    <w:p w14:paraId="4A23F0BC" w14:textId="77777777" w:rsidR="00746781" w:rsidRDefault="00021A03" w:rsidP="00021A03">
      <w:pPr>
        <w:pStyle w:val="BodyText"/>
      </w:pPr>
      <w:r>
        <w:t xml:space="preserve">The </w:t>
      </w:r>
      <w:hyperlink w:anchor="T_ConsolidatedConformanceVerbMatrix" w:history="1">
        <w:r w:rsidR="00495F7F" w:rsidRPr="00495F7F">
          <w:rPr>
            <w:rStyle w:val="Hyperlink"/>
            <w:rFonts w:cs="Times New Roman"/>
            <w:lang w:eastAsia="en-US"/>
          </w:rPr>
          <w:t>Consolidated Conformance Verb Matrix</w:t>
        </w:r>
      </w:hyperlink>
      <w:r w:rsidR="00495F7F">
        <w:t xml:space="preserve"> table</w:t>
      </w:r>
      <w:r>
        <w:t xml:space="preserve"> represents a matrix of the conformance verbs used across the standards reviewed for the consolidation guide. </w:t>
      </w:r>
    </w:p>
    <w:p w14:paraId="5FD73071" w14:textId="77777777" w:rsidR="00746781" w:rsidRDefault="00746781" w:rsidP="0090317C">
      <w:pPr>
        <w:pStyle w:val="Heading3"/>
      </w:pPr>
      <w:r>
        <w:t xml:space="preserve">Cardinality </w:t>
      </w:r>
    </w:p>
    <w:p w14:paraId="5D6A3837" w14:textId="77777777" w:rsidR="00746781" w:rsidRPr="000B3031" w:rsidRDefault="00746781" w:rsidP="00746781">
      <w:pPr>
        <w:pStyle w:val="BodyText"/>
      </w:pPr>
      <w:r>
        <w:t>T</w:t>
      </w:r>
      <w:r w:rsidRPr="000B3031">
        <w:t>he cardinality indicator (0..1, 1..1, 1..*, etc.) specifies the allowable occurrences within a document instance. The cardinality indicators may be interpreted as follows:</w:t>
      </w:r>
    </w:p>
    <w:p w14:paraId="4EFB75AA" w14:textId="77777777" w:rsidR="00746781" w:rsidRPr="000B3031" w:rsidRDefault="00746781" w:rsidP="00A01E69">
      <w:pPr>
        <w:pStyle w:val="ListBullet"/>
      </w:pPr>
      <w:r w:rsidRPr="000B3031">
        <w:t xml:space="preserve">0..1 zero </w:t>
      </w:r>
      <w:r>
        <w:t>or</w:t>
      </w:r>
      <w:r w:rsidRPr="000B3031">
        <w:t xml:space="preserve"> one </w:t>
      </w:r>
    </w:p>
    <w:p w14:paraId="1FDDD2E0" w14:textId="77777777" w:rsidR="00746781" w:rsidRPr="000B3031" w:rsidRDefault="00746781" w:rsidP="00A01E69">
      <w:pPr>
        <w:pStyle w:val="ListBullet"/>
      </w:pPr>
      <w:r w:rsidRPr="000B3031">
        <w:t xml:space="preserve">1..1 </w:t>
      </w:r>
      <w:r>
        <w:t>exactly one</w:t>
      </w:r>
    </w:p>
    <w:p w14:paraId="1BEFA63B" w14:textId="77777777" w:rsidR="00746781" w:rsidRPr="000B3031" w:rsidRDefault="00746781" w:rsidP="00A01E69">
      <w:pPr>
        <w:pStyle w:val="ListBullet"/>
      </w:pPr>
      <w:r w:rsidRPr="000B3031">
        <w:t xml:space="preserve">1..* </w:t>
      </w:r>
      <w:r>
        <w:t>at least</w:t>
      </w:r>
      <w:r w:rsidRPr="000B3031">
        <w:t xml:space="preserve"> one </w:t>
      </w:r>
    </w:p>
    <w:p w14:paraId="53C8EA84" w14:textId="77777777" w:rsidR="00746781" w:rsidRDefault="00746781" w:rsidP="00A01E69">
      <w:pPr>
        <w:pStyle w:val="ListBullet"/>
      </w:pPr>
      <w:r w:rsidRPr="000B3031">
        <w:t xml:space="preserve">0..* zero </w:t>
      </w:r>
      <w:r>
        <w:t>or more</w:t>
      </w:r>
    </w:p>
    <w:p w14:paraId="5DD9B5EC" w14:textId="77777777" w:rsidR="00746781" w:rsidRPr="000B3031" w:rsidRDefault="00746781" w:rsidP="00A01E69">
      <w:pPr>
        <w:pStyle w:val="ListBullet"/>
      </w:pPr>
      <w:r>
        <w:t>1..n at least one and not more than n</w:t>
      </w:r>
    </w:p>
    <w:p w14:paraId="04251520" w14:textId="77777777" w:rsidR="00746781" w:rsidRPr="000B3031" w:rsidRDefault="00746781" w:rsidP="00746781">
      <w:pPr>
        <w:pStyle w:val="BodyText"/>
      </w:pPr>
      <w:r w:rsidRPr="000B3031">
        <w:t xml:space="preserve">If a template is a specialization of another template, its first constraint indicates the more general template. In all cases where a more specific template conforms to a more general template, asserting the more specific template also implies conformance to the more general template. </w:t>
      </w:r>
    </w:p>
    <w:p w14:paraId="1DA81FCE" w14:textId="77777777" w:rsidR="00746781" w:rsidRPr="000B3031" w:rsidRDefault="00746781" w:rsidP="00746781">
      <w:pPr>
        <w:pStyle w:val="BodyText"/>
      </w:pPr>
      <w:r w:rsidRPr="000B3031">
        <w:t xml:space="preserve">When a constraint has subordinate clauses, the scope of the cardinality of the parent constraint must be clear. </w:t>
      </w:r>
      <w:r w:rsidR="0090317C">
        <w:t xml:space="preserve">In the next figure, </w:t>
      </w:r>
      <w:r w:rsidR="0090317C" w:rsidRPr="000B3031">
        <w:t>the constraint says exactly one participant is to be present. The subordinate constraint specifies some additional characteristics of that participant.</w:t>
      </w:r>
    </w:p>
    <w:p w14:paraId="55D8D7A2" w14:textId="77777777" w:rsidR="00746781" w:rsidRPr="000B3031" w:rsidRDefault="00746781" w:rsidP="00746781">
      <w:pPr>
        <w:pStyle w:val="Caption"/>
      </w:pPr>
      <w:bookmarkStart w:id="32" w:name="_Toc159065723"/>
      <w:bookmarkStart w:id="33" w:name="_Toc163893697"/>
      <w:r w:rsidRPr="000B3031">
        <w:t xml:space="preserve">Figure </w:t>
      </w:r>
      <w:r w:rsidR="0000006B">
        <w:fldChar w:fldCharType="begin"/>
      </w:r>
      <w:r w:rsidR="0000006B">
        <w:instrText xml:space="preserve"> SEQ Figure \* ARABIC </w:instrText>
      </w:r>
      <w:r w:rsidR="0000006B">
        <w:fldChar w:fldCharType="separate"/>
      </w:r>
      <w:r w:rsidR="00D61323">
        <w:t>2</w:t>
      </w:r>
      <w:r w:rsidR="0000006B">
        <w:fldChar w:fldCharType="end"/>
      </w:r>
      <w:r w:rsidRPr="000B3031">
        <w:t>: Constraints format – only one allowed</w:t>
      </w:r>
      <w:bookmarkEnd w:id="32"/>
      <w:bookmarkEnd w:id="33"/>
    </w:p>
    <w:p w14:paraId="7AD54BB9" w14:textId="77777777" w:rsidR="00746781" w:rsidRPr="000B3031" w:rsidRDefault="00746781" w:rsidP="00746781">
      <w:pPr>
        <w:pStyle w:val="Example"/>
        <w:spacing w:after="40"/>
        <w:contextualSpacing w:val="0"/>
        <w:rPr>
          <w:sz w:val="20"/>
        </w:rPr>
      </w:pPr>
      <w:r w:rsidRPr="000B3031">
        <w:rPr>
          <w:rFonts w:ascii="Bookman Old Style" w:hAnsi="Bookman Old Style"/>
          <w:sz w:val="20"/>
        </w:rPr>
        <w:t xml:space="preserve">1. </w:t>
      </w:r>
      <w:r w:rsidRPr="000B3031">
        <w:rPr>
          <w:rStyle w:val="keyword"/>
        </w:rPr>
        <w:t>SHALL</w:t>
      </w:r>
      <w:r w:rsidRPr="000B3031">
        <w:rPr>
          <w:sz w:val="20"/>
        </w:rPr>
        <w:t xml:space="preserve"> </w:t>
      </w:r>
      <w:r w:rsidRPr="000B3031">
        <w:rPr>
          <w:rFonts w:ascii="Bookman Old Style" w:hAnsi="Bookman Old Style"/>
          <w:sz w:val="20"/>
        </w:rPr>
        <w:t xml:space="preserve">contain </w:t>
      </w:r>
      <w:r w:rsidRPr="00006EA7">
        <w:rPr>
          <w:rFonts w:ascii="Bookman Old Style" w:hAnsi="Bookman Old Style"/>
          <w:sz w:val="20"/>
        </w:rPr>
        <w:t>exactly one</w:t>
      </w:r>
      <w:r>
        <w:t xml:space="preserve"> </w:t>
      </w:r>
      <w:r w:rsidRPr="000B3031">
        <w:rPr>
          <w:rFonts w:ascii="Bookman Old Style" w:hAnsi="Bookman Old Style"/>
          <w:sz w:val="20"/>
        </w:rPr>
        <w:t xml:space="preserve">[1..1] </w:t>
      </w:r>
      <w:r w:rsidRPr="000B3031">
        <w:rPr>
          <w:b/>
          <w:sz w:val="20"/>
        </w:rPr>
        <w:t>participant</w:t>
      </w:r>
      <w:r w:rsidRPr="000B3031">
        <w:rPr>
          <w:sz w:val="20"/>
        </w:rPr>
        <w:t xml:space="preserve"> </w:t>
      </w:r>
      <w:r w:rsidRPr="000B3031">
        <w:rPr>
          <w:rFonts w:ascii="Bookman Old Style" w:hAnsi="Bookman Old Style"/>
          <w:sz w:val="20"/>
        </w:rPr>
        <w:t>(CONF:2777).</w:t>
      </w:r>
      <w:r w:rsidRPr="000B3031">
        <w:rPr>
          <w:sz w:val="20"/>
        </w:rPr>
        <w:t xml:space="preserve"> </w:t>
      </w:r>
    </w:p>
    <w:p w14:paraId="63C6EB4C" w14:textId="77777777" w:rsidR="00746781" w:rsidRPr="000B3031" w:rsidRDefault="00746781" w:rsidP="00746781">
      <w:pPr>
        <w:pStyle w:val="Example"/>
        <w:spacing w:after="40"/>
        <w:contextualSpacing w:val="0"/>
        <w:rPr>
          <w:sz w:val="20"/>
        </w:rPr>
      </w:pPr>
      <w:r w:rsidRPr="000B3031">
        <w:rPr>
          <w:sz w:val="20"/>
        </w:rPr>
        <w:t xml:space="preserve">     </w:t>
      </w:r>
      <w:r w:rsidRPr="000B3031">
        <w:rPr>
          <w:rFonts w:ascii="Bookman Old Style" w:hAnsi="Bookman Old Style"/>
          <w:sz w:val="20"/>
        </w:rPr>
        <w:t>a. This participant</w:t>
      </w:r>
      <w:r w:rsidRPr="000B3031">
        <w:rPr>
          <w:rFonts w:ascii="Bookman Old Style" w:hAnsi="Bookman Old Style"/>
          <w:b/>
          <w:sz w:val="20"/>
        </w:rPr>
        <w:t xml:space="preserve"> </w:t>
      </w:r>
      <w:r w:rsidRPr="000B3031">
        <w:rPr>
          <w:rStyle w:val="keyword"/>
        </w:rPr>
        <w:t>SHALL</w:t>
      </w:r>
      <w:r w:rsidRPr="000B3031">
        <w:rPr>
          <w:sz w:val="20"/>
        </w:rPr>
        <w:t xml:space="preserve"> </w:t>
      </w:r>
      <w:r w:rsidRPr="000B3031">
        <w:rPr>
          <w:rFonts w:ascii="Bookman Old Style" w:hAnsi="Bookman Old Style"/>
          <w:sz w:val="20"/>
        </w:rPr>
        <w:t>contain</w:t>
      </w:r>
      <w:r>
        <w:rPr>
          <w:rFonts w:ascii="Bookman Old Style" w:hAnsi="Bookman Old Style"/>
          <w:sz w:val="20"/>
        </w:rPr>
        <w:t xml:space="preserve"> exactly one</w:t>
      </w:r>
      <w:r w:rsidRPr="000B3031">
        <w:rPr>
          <w:rFonts w:ascii="Bookman Old Style" w:hAnsi="Bookman Old Style"/>
          <w:sz w:val="20"/>
        </w:rPr>
        <w:t xml:space="preserve"> [1..1] </w:t>
      </w:r>
      <w:r w:rsidRPr="000B3031">
        <w:rPr>
          <w:b/>
          <w:sz w:val="20"/>
        </w:rPr>
        <w:t>@typeCode</w:t>
      </w:r>
      <w:r w:rsidRPr="000B3031">
        <w:rPr>
          <w:sz w:val="20"/>
        </w:rPr>
        <w:t xml:space="preserve">="LOC" </w:t>
      </w:r>
      <w:r>
        <w:rPr>
          <w:sz w:val="20"/>
        </w:rPr>
        <w:br/>
        <w:t xml:space="preserve">       </w:t>
      </w:r>
      <w:r w:rsidRPr="000B3031">
        <w:rPr>
          <w:sz w:val="20"/>
        </w:rPr>
        <w:t>(</w:t>
      </w:r>
      <w:r w:rsidRPr="000B3031">
        <w:rPr>
          <w:rFonts w:ascii="Bookman Old Style" w:hAnsi="Bookman Old Style"/>
          <w:sz w:val="20"/>
        </w:rPr>
        <w:t>CodeSystem:</w:t>
      </w:r>
      <w:r>
        <w:rPr>
          <w:rStyle w:val="XMLname"/>
        </w:rPr>
        <w:t xml:space="preserve"> </w:t>
      </w:r>
      <w:r w:rsidRPr="000B3031">
        <w:rPr>
          <w:rStyle w:val="XMLname"/>
        </w:rPr>
        <w:t>2.16.840.1.113883.5.90 HL7ParticipationType</w:t>
      </w:r>
      <w:r>
        <w:rPr>
          <w:rFonts w:ascii="Bookman Old Style" w:hAnsi="Bookman Old Style"/>
          <w:sz w:val="20"/>
        </w:rPr>
        <w:t xml:space="preserve">) </w:t>
      </w:r>
      <w:r>
        <w:rPr>
          <w:rFonts w:ascii="Bookman Old Style" w:hAnsi="Bookman Old Style"/>
          <w:sz w:val="20"/>
        </w:rPr>
        <w:br/>
      </w:r>
      <w:r w:rsidR="00BF1AFC">
        <w:t xml:space="preserve">        </w:t>
      </w:r>
      <w:r>
        <w:rPr>
          <w:rFonts w:ascii="Bookman Old Style" w:hAnsi="Bookman Old Style"/>
          <w:sz w:val="20"/>
        </w:rPr>
        <w:t>(</w:t>
      </w:r>
      <w:r w:rsidRPr="000B3031">
        <w:rPr>
          <w:rFonts w:ascii="Bookman Old Style" w:hAnsi="Bookman Old Style"/>
          <w:sz w:val="20"/>
        </w:rPr>
        <w:t>CONF:2230)</w:t>
      </w:r>
      <w:r w:rsidRPr="000B3031">
        <w:rPr>
          <w:sz w:val="20"/>
        </w:rPr>
        <w:t>.</w:t>
      </w:r>
    </w:p>
    <w:p w14:paraId="613D9C72" w14:textId="77777777" w:rsidR="0090317C" w:rsidRDefault="0090317C" w:rsidP="00746781">
      <w:pPr>
        <w:pStyle w:val="BodyText"/>
      </w:pPr>
    </w:p>
    <w:p w14:paraId="13A7B974" w14:textId="77777777" w:rsidR="00746781" w:rsidRPr="000B3031" w:rsidRDefault="0090317C" w:rsidP="00746781">
      <w:pPr>
        <w:pStyle w:val="BodyText"/>
      </w:pPr>
      <w:r w:rsidRPr="000B3031">
        <w:t xml:space="preserve">In </w:t>
      </w:r>
      <w:r>
        <w:t>the next figure</w:t>
      </w:r>
      <w:r w:rsidRPr="000B3031">
        <w:t>, the constraint says only one participant “like this” is to be present. Other participant</w:t>
      </w:r>
      <w:r>
        <w:t xml:space="preserve"> element</w:t>
      </w:r>
      <w:r w:rsidRPr="000B3031">
        <w:t>s are not precluded by this constraint</w:t>
      </w:r>
    </w:p>
    <w:p w14:paraId="24824A2B" w14:textId="77777777" w:rsidR="00746781" w:rsidRPr="000B3031" w:rsidRDefault="00746781" w:rsidP="00746781">
      <w:pPr>
        <w:pStyle w:val="Caption"/>
      </w:pPr>
      <w:bookmarkStart w:id="34" w:name="_Toc159065724"/>
      <w:bookmarkStart w:id="35" w:name="_Toc163893698"/>
      <w:r w:rsidRPr="000B3031">
        <w:t xml:space="preserve">Figure </w:t>
      </w:r>
      <w:r w:rsidR="0000006B">
        <w:fldChar w:fldCharType="begin"/>
      </w:r>
      <w:r>
        <w:instrText xml:space="preserve"> SEQ Figure \* ARABIC </w:instrText>
      </w:r>
      <w:r w:rsidR="0000006B">
        <w:fldChar w:fldCharType="separate"/>
      </w:r>
      <w:r w:rsidR="00D61323">
        <w:t>3</w:t>
      </w:r>
      <w:r w:rsidR="0000006B">
        <w:fldChar w:fldCharType="end"/>
      </w:r>
      <w:r w:rsidRPr="000B3031">
        <w:t xml:space="preserve">: Constraints format – only one </w:t>
      </w:r>
      <w:r w:rsidRPr="000B3031">
        <w:rPr>
          <w:i w:val="0"/>
        </w:rPr>
        <w:t>like this</w:t>
      </w:r>
      <w:r w:rsidRPr="000B3031">
        <w:t xml:space="preserve"> allowed</w:t>
      </w:r>
      <w:bookmarkEnd w:id="34"/>
      <w:bookmarkEnd w:id="35"/>
    </w:p>
    <w:p w14:paraId="356421D9" w14:textId="77777777" w:rsidR="00746781" w:rsidRPr="000B3031" w:rsidRDefault="00746781" w:rsidP="00746781">
      <w:pPr>
        <w:pStyle w:val="Example"/>
        <w:spacing w:after="40"/>
        <w:contextualSpacing w:val="0"/>
        <w:rPr>
          <w:sz w:val="20"/>
        </w:rPr>
      </w:pPr>
      <w:r w:rsidRPr="000B3031">
        <w:rPr>
          <w:rFonts w:ascii="Bookman Old Style" w:hAnsi="Bookman Old Style"/>
          <w:sz w:val="20"/>
        </w:rPr>
        <w:t xml:space="preserve">1. </w:t>
      </w:r>
      <w:r w:rsidRPr="000B3031">
        <w:rPr>
          <w:rStyle w:val="keyword"/>
        </w:rPr>
        <w:t>SHALL</w:t>
      </w:r>
      <w:r w:rsidRPr="000B3031">
        <w:rPr>
          <w:sz w:val="20"/>
        </w:rPr>
        <w:t xml:space="preserve"> </w:t>
      </w:r>
      <w:r w:rsidRPr="000B3031">
        <w:rPr>
          <w:rFonts w:ascii="Bookman Old Style" w:hAnsi="Bookman Old Style"/>
          <w:sz w:val="20"/>
        </w:rPr>
        <w:t xml:space="preserve">contain </w:t>
      </w:r>
      <w:r w:rsidRPr="00006EA7">
        <w:rPr>
          <w:rFonts w:ascii="Bookman Old Style" w:hAnsi="Bookman Old Style"/>
          <w:sz w:val="20"/>
        </w:rPr>
        <w:t>exactly one</w:t>
      </w:r>
      <w:r>
        <w:t xml:space="preserve"> </w:t>
      </w:r>
      <w:r w:rsidRPr="000B3031">
        <w:rPr>
          <w:rFonts w:ascii="Bookman Old Style" w:hAnsi="Bookman Old Style"/>
          <w:sz w:val="20"/>
        </w:rPr>
        <w:t xml:space="preserve">[1..1] </w:t>
      </w:r>
      <w:r w:rsidRPr="000B3031">
        <w:rPr>
          <w:b/>
          <w:sz w:val="20"/>
        </w:rPr>
        <w:t>participant</w:t>
      </w:r>
      <w:r w:rsidRPr="000B3031">
        <w:rPr>
          <w:sz w:val="20"/>
        </w:rPr>
        <w:t xml:space="preserve"> </w:t>
      </w:r>
      <w:r w:rsidRPr="000B3031">
        <w:rPr>
          <w:rFonts w:ascii="Bookman Old Style" w:hAnsi="Bookman Old Style"/>
          <w:sz w:val="20"/>
        </w:rPr>
        <w:t xml:space="preserve">(CONF:2777) such that it </w:t>
      </w:r>
    </w:p>
    <w:p w14:paraId="5D734D95" w14:textId="77777777" w:rsidR="00746781" w:rsidRPr="000B3031" w:rsidRDefault="00746781" w:rsidP="00746781">
      <w:pPr>
        <w:pStyle w:val="Example"/>
        <w:spacing w:after="40"/>
        <w:contextualSpacing w:val="0"/>
        <w:rPr>
          <w:sz w:val="20"/>
        </w:rPr>
      </w:pPr>
      <w:r w:rsidRPr="000B3031">
        <w:rPr>
          <w:sz w:val="20"/>
        </w:rPr>
        <w:t xml:space="preserve">     </w:t>
      </w:r>
      <w:r w:rsidRPr="000B3031">
        <w:rPr>
          <w:rFonts w:ascii="Bookman Old Style" w:hAnsi="Bookman Old Style"/>
          <w:sz w:val="20"/>
        </w:rPr>
        <w:t xml:space="preserve">a.  </w:t>
      </w:r>
      <w:r w:rsidRPr="000B3031">
        <w:rPr>
          <w:rStyle w:val="keyword"/>
        </w:rPr>
        <w:t>SHALL</w:t>
      </w:r>
      <w:r w:rsidRPr="000B3031">
        <w:rPr>
          <w:rFonts w:ascii="Bookman Old Style" w:hAnsi="Bookman Old Style"/>
          <w:sz w:val="20"/>
        </w:rPr>
        <w:t xml:space="preserve"> contain</w:t>
      </w:r>
      <w:r>
        <w:rPr>
          <w:rFonts w:ascii="Bookman Old Style" w:hAnsi="Bookman Old Style"/>
          <w:sz w:val="20"/>
        </w:rPr>
        <w:t xml:space="preserve"> exactly one</w:t>
      </w:r>
      <w:r w:rsidRPr="000B3031">
        <w:rPr>
          <w:rFonts w:ascii="Bookman Old Style" w:hAnsi="Bookman Old Style"/>
          <w:sz w:val="20"/>
        </w:rPr>
        <w:t xml:space="preserve"> [1..1] </w:t>
      </w:r>
      <w:r w:rsidRPr="000B3031">
        <w:rPr>
          <w:b/>
          <w:sz w:val="20"/>
        </w:rPr>
        <w:t>@typeCode</w:t>
      </w:r>
      <w:r w:rsidRPr="000B3031">
        <w:rPr>
          <w:sz w:val="20"/>
        </w:rPr>
        <w:t>="LOC"</w:t>
      </w:r>
      <w:r w:rsidRPr="000B3031">
        <w:rPr>
          <w:rFonts w:ascii="Bookman Old Style" w:hAnsi="Bookman Old Style"/>
          <w:sz w:val="20"/>
        </w:rPr>
        <w:t xml:space="preserve"> (CodeSystem: </w:t>
      </w:r>
    </w:p>
    <w:p w14:paraId="2B743F79" w14:textId="77777777" w:rsidR="00746781" w:rsidRPr="000B3031" w:rsidRDefault="00746781" w:rsidP="00746781">
      <w:pPr>
        <w:pStyle w:val="Example"/>
        <w:contextualSpacing w:val="0"/>
        <w:rPr>
          <w:rFonts w:ascii="Bookman Old Style" w:hAnsi="Bookman Old Style"/>
          <w:sz w:val="20"/>
        </w:rPr>
      </w:pPr>
      <w:r w:rsidRPr="000B3031">
        <w:rPr>
          <w:rStyle w:val="XMLname"/>
        </w:rPr>
        <w:t xml:space="preserve">        </w:t>
      </w:r>
      <w:r w:rsidRPr="000B3031">
        <w:rPr>
          <w:sz w:val="20"/>
        </w:rPr>
        <w:t>2.16.840.1.113883.5.90 HL7ParticipationType</w:t>
      </w:r>
      <w:r>
        <w:rPr>
          <w:rFonts w:ascii="Bookman Old Style" w:hAnsi="Bookman Old Style"/>
          <w:sz w:val="20"/>
        </w:rPr>
        <w:t>) (</w:t>
      </w:r>
      <w:r w:rsidRPr="000B3031">
        <w:rPr>
          <w:rFonts w:ascii="Bookman Old Style" w:hAnsi="Bookman Old Style"/>
          <w:sz w:val="20"/>
        </w:rPr>
        <w:t>CONF:2230).</w:t>
      </w:r>
    </w:p>
    <w:p w14:paraId="25B3BF7A" w14:textId="77777777" w:rsidR="002615B5" w:rsidRPr="00746781" w:rsidRDefault="002615B5" w:rsidP="00746781">
      <w:pPr>
        <w:pStyle w:val="BodyText"/>
      </w:pPr>
    </w:p>
    <w:p w14:paraId="7BC57FD6" w14:textId="77777777" w:rsidR="00A55281" w:rsidRDefault="003E2EA8" w:rsidP="003E2EA8">
      <w:pPr>
        <w:pStyle w:val="Heading3"/>
      </w:pPr>
      <w:r>
        <w:t>Vocabulary Conformance</w:t>
      </w:r>
    </w:p>
    <w:p w14:paraId="62C630BF" w14:textId="77777777" w:rsidR="001E1152" w:rsidRPr="000B3031" w:rsidRDefault="001E1152" w:rsidP="001E1152">
      <w:pPr>
        <w:pStyle w:val="BodyText"/>
      </w:pPr>
      <w:r w:rsidRPr="000B3031">
        <w:t>The templates in this document use terms from several code systems.  These controlled vocabularies are defined in various supporting specifications and may be maintained by other bodies, as is the case for the LOINC</w:t>
      </w:r>
      <w:r w:rsidRPr="000B3031">
        <w:rPr>
          <w:vertAlign w:val="superscript"/>
        </w:rPr>
        <w:t>®</w:t>
      </w:r>
      <w:r w:rsidRPr="000B3031">
        <w:t xml:space="preserve"> and SNOMED CT</w:t>
      </w:r>
      <w:r w:rsidRPr="000B3031">
        <w:rPr>
          <w:vertAlign w:val="superscript"/>
        </w:rPr>
        <w:t>®</w:t>
      </w:r>
      <w:r w:rsidRPr="000B3031">
        <w:t xml:space="preserve"> vocabularies.</w:t>
      </w:r>
    </w:p>
    <w:p w14:paraId="684900E7" w14:textId="77777777" w:rsidR="001E1152" w:rsidRPr="000B3031" w:rsidRDefault="001E1152" w:rsidP="001E1152">
      <w:pPr>
        <w:pStyle w:val="BodyText"/>
      </w:pPr>
      <w:r w:rsidRPr="000B3031">
        <w:lastRenderedPageBreak/>
        <w:t xml:space="preserve">Note that value-set identifiers do not appear in CDA submissions; they tie the conformance requirements of an </w:t>
      </w:r>
      <w:r>
        <w:t>implementation guide</w:t>
      </w:r>
      <w:r w:rsidRPr="000B3031">
        <w:t xml:space="preserve"> to the appropriate code system for validation. </w:t>
      </w:r>
    </w:p>
    <w:p w14:paraId="53B47EE0" w14:textId="77777777" w:rsidR="00A51433" w:rsidRDefault="00651E51" w:rsidP="00996AEE">
      <w:pPr>
        <w:pStyle w:val="BodyText"/>
      </w:pPr>
      <w:r w:rsidRPr="000B3031">
        <w:t>Value</w:t>
      </w:r>
      <w:r w:rsidR="004E39D4">
        <w:t>-</w:t>
      </w:r>
      <w:r w:rsidRPr="000B3031">
        <w:t>set bindings adhere to HL7 Vocabulary Working Group best practices, and include both a conformance verb (</w:t>
      </w:r>
      <w:r w:rsidRPr="000B3031">
        <w:rPr>
          <w:rStyle w:val="keyword"/>
        </w:rPr>
        <w:t>shall</w:t>
      </w:r>
      <w:r w:rsidRPr="000B3031">
        <w:t xml:space="preserve">, </w:t>
      </w:r>
      <w:r w:rsidRPr="000B3031">
        <w:rPr>
          <w:rStyle w:val="keyword"/>
        </w:rPr>
        <w:t>should</w:t>
      </w:r>
      <w:r w:rsidRPr="000B3031">
        <w:t xml:space="preserve">, </w:t>
      </w:r>
      <w:r w:rsidRPr="000B3031">
        <w:rPr>
          <w:rStyle w:val="keyword"/>
        </w:rPr>
        <w:t>may</w:t>
      </w:r>
      <w:r w:rsidRPr="000B3031">
        <w:t xml:space="preserve">, etc.) and an indication of </w:t>
      </w:r>
      <w:r w:rsidRPr="000B3031">
        <w:rPr>
          <w:rStyle w:val="keyword"/>
        </w:rPr>
        <w:t>dynamic</w:t>
      </w:r>
      <w:r w:rsidRPr="000B3031">
        <w:t xml:space="preserve"> vs. </w:t>
      </w:r>
      <w:r w:rsidRPr="000B3031">
        <w:rPr>
          <w:rStyle w:val="keyword"/>
        </w:rPr>
        <w:t>static</w:t>
      </w:r>
      <w:r w:rsidRPr="000B3031">
        <w:t xml:space="preserve"> binding. </w:t>
      </w:r>
      <w:r w:rsidRPr="000B3031">
        <w:rPr>
          <w:rStyle w:val="keyword"/>
        </w:rPr>
        <w:t xml:space="preserve"> </w:t>
      </w:r>
      <w:r w:rsidRPr="000B3031">
        <w:t>Value-set constraints can be “</w:t>
      </w:r>
      <w:r w:rsidRPr="000B3031">
        <w:rPr>
          <w:rStyle w:val="keyword"/>
          <w:rFonts w:eastAsia="SimSun"/>
        </w:rPr>
        <w:t>static</w:t>
      </w:r>
      <w:r w:rsidRPr="000B3031">
        <w:t>,” meaning that they are bound to a specified version of a value set, or “</w:t>
      </w:r>
      <w:r w:rsidRPr="000B3031">
        <w:rPr>
          <w:rStyle w:val="keyword"/>
          <w:rFonts w:eastAsia="SimSun"/>
        </w:rPr>
        <w:t>dynamic</w:t>
      </w:r>
      <w:r w:rsidRPr="000B3031">
        <w:t>,” meaning that they are bound to the most current version of the value set. A simplified constraint</w:t>
      </w:r>
      <w:r>
        <w:t>,</w:t>
      </w:r>
      <w:r w:rsidRPr="000B3031">
        <w:t xml:space="preserve"> used when the binding is to a single code</w:t>
      </w:r>
      <w:r>
        <w:t>, includes the meaning of the code, for example “</w:t>
      </w:r>
      <w:r w:rsidRPr="000B3031">
        <w:rPr>
          <w:rStyle w:val="XMLnamebold"/>
        </w:rPr>
        <w:t>@moodCode</w:t>
      </w:r>
      <w:r w:rsidRPr="000B3031">
        <w:t>="</w:t>
      </w:r>
      <w:r w:rsidRPr="000B3031">
        <w:rPr>
          <w:rStyle w:val="XMLname"/>
        </w:rPr>
        <w:t>EVN</w:t>
      </w:r>
      <w:r w:rsidRPr="000B3031">
        <w:t xml:space="preserve">" Event (CodeSystem: </w:t>
      </w:r>
      <w:r w:rsidRPr="000B3031">
        <w:rPr>
          <w:rStyle w:val="XMLname"/>
        </w:rPr>
        <w:t>2.16.840.1.113883.5.1001 HL7ActMood</w:t>
      </w:r>
      <w:r w:rsidRPr="000B3031">
        <w:t>)</w:t>
      </w:r>
      <w:r>
        <w:t>”</w:t>
      </w:r>
      <w:r w:rsidRPr="000B3031">
        <w:t>.</w:t>
      </w:r>
    </w:p>
    <w:p w14:paraId="4E7432DD" w14:textId="77777777" w:rsidR="00F13935" w:rsidRDefault="00F13935" w:rsidP="00996AEE">
      <w:pPr>
        <w:pStyle w:val="BodyText"/>
      </w:pPr>
      <w:r w:rsidRPr="00EC6C98">
        <w:t xml:space="preserve">There is a discrepancy in the implementation of translation </w:t>
      </w:r>
      <w:r>
        <w:t xml:space="preserve">code </w:t>
      </w:r>
      <w:r w:rsidRPr="00EC6C98">
        <w:t xml:space="preserve">versus the </w:t>
      </w:r>
      <w:r>
        <w:t xml:space="preserve">original code between HL7 Data Types R1 and the convention agreed upon for this specification. </w:t>
      </w:r>
      <w:r w:rsidRPr="00EC6C98">
        <w:t xml:space="preserve"> The R1 data type requires the original code in the root</w:t>
      </w:r>
      <w:r>
        <w:t>. T</w:t>
      </w:r>
      <w:r w:rsidRPr="00EC6C98">
        <w:t>his implementation guide specifies the standard code in the root</w:t>
      </w:r>
      <w:r>
        <w:t>, whether it is original or a translation</w:t>
      </w:r>
      <w:r w:rsidRPr="00EC6C98">
        <w:t xml:space="preserve">. This </w:t>
      </w:r>
      <w:r>
        <w:t xml:space="preserve">discrepancy </w:t>
      </w:r>
      <w:r w:rsidRPr="00EC6C98">
        <w:t xml:space="preserve">is resolved in </w:t>
      </w:r>
      <w:r>
        <w:t xml:space="preserve">HL7 Data Types </w:t>
      </w:r>
      <w:r w:rsidRPr="00EC6C98">
        <w:t>R2.</w:t>
      </w:r>
    </w:p>
    <w:p w14:paraId="5AD019CE" w14:textId="77777777" w:rsidR="00A51433" w:rsidRDefault="00A51433" w:rsidP="00985F5F">
      <w:pPr>
        <w:pStyle w:val="Heading3"/>
      </w:pPr>
      <w:r>
        <w:t xml:space="preserve">Null Flavor </w:t>
      </w:r>
    </w:p>
    <w:p w14:paraId="7C7AE5A6" w14:textId="77777777" w:rsidR="00A51433" w:rsidRDefault="00D636B5" w:rsidP="00A51433">
      <w:pPr>
        <w:pStyle w:val="BodyText"/>
      </w:pPr>
      <w:r>
        <w:t>Information technology</w:t>
      </w:r>
      <w:r w:rsidR="00A51433">
        <w:t xml:space="preserve"> solutions store and manage data, but sometime</w:t>
      </w:r>
      <w:r w:rsidR="00CE380D">
        <w:t>s</w:t>
      </w:r>
      <w:r w:rsidR="00A51433">
        <w:t xml:space="preserve"> </w:t>
      </w:r>
      <w:r w:rsidR="00E62403">
        <w:t>data are not available: an item may be unk</w:t>
      </w:r>
      <w:r w:rsidR="00CE380D">
        <w:t xml:space="preserve">nown, not relevant, or not computable or measureable. </w:t>
      </w:r>
      <w:r w:rsidR="00A51433">
        <w:t>In HL7,</w:t>
      </w:r>
      <w:r w:rsidR="000161FC">
        <w:t xml:space="preserve"> a</w:t>
      </w:r>
      <w:r w:rsidR="00A51433">
        <w:t xml:space="preserve"> </w:t>
      </w:r>
      <w:r w:rsidR="00CE380D">
        <w:rPr>
          <w:i/>
          <w:iCs/>
        </w:rPr>
        <w:t>flavor</w:t>
      </w:r>
      <w:r w:rsidR="00765E45">
        <w:t xml:space="preserve"> of null</w:t>
      </w:r>
      <w:r w:rsidR="00CE380D">
        <w:t xml:space="preserve">, or </w:t>
      </w:r>
      <w:r w:rsidR="00CE380D" w:rsidRPr="00765E45">
        <w:rPr>
          <w:rStyle w:val="XMLname"/>
        </w:rPr>
        <w:t>nullFlavor</w:t>
      </w:r>
      <w:r w:rsidR="00CE380D">
        <w:t>, describe</w:t>
      </w:r>
      <w:r w:rsidR="000161FC">
        <w:t>s</w:t>
      </w:r>
      <w:r w:rsidR="00CE380D">
        <w:t xml:space="preserve"> </w:t>
      </w:r>
      <w:r w:rsidR="00A51433">
        <w:t>the</w:t>
      </w:r>
      <w:r w:rsidR="000161FC">
        <w:t xml:space="preserve"> reason</w:t>
      </w:r>
      <w:r w:rsidR="00A51433">
        <w:t xml:space="preserve"> for </w:t>
      </w:r>
      <w:r w:rsidR="00CE380D">
        <w:t>missing data</w:t>
      </w:r>
      <w:r w:rsidR="00A51433">
        <w:t>. </w:t>
      </w:r>
    </w:p>
    <w:p w14:paraId="11C90E23" w14:textId="77777777" w:rsidR="00AC46C9" w:rsidRDefault="00A51433" w:rsidP="00A51433">
      <w:pPr>
        <w:pStyle w:val="BodyText"/>
      </w:pPr>
      <w:r>
        <w:t xml:space="preserve">For example, if a patient arrives at an Emergency Department unconscious and with no identification, </w:t>
      </w:r>
      <w:r w:rsidR="00366672">
        <w:t>we</w:t>
      </w:r>
      <w:r>
        <w:t xml:space="preserve"> would </w:t>
      </w:r>
      <w:r w:rsidR="004C782A">
        <w:t>u</w:t>
      </w:r>
      <w:r w:rsidR="00E62403">
        <w:t xml:space="preserve">se a null flavor to </w:t>
      </w:r>
      <w:r>
        <w:t xml:space="preserve">represent the lack of information. The patient’s birth date would be represented </w:t>
      </w:r>
      <w:r w:rsidR="00AC46C9">
        <w:t>with a</w:t>
      </w:r>
      <w:r>
        <w:t xml:space="preserve"> null flavor </w:t>
      </w:r>
      <w:r w:rsidR="00AC46C9">
        <w:t>of</w:t>
      </w:r>
      <w:r>
        <w:t xml:space="preserve"> “NAV”</w:t>
      </w:r>
      <w:r w:rsidR="00AC46C9">
        <w:t>,</w:t>
      </w:r>
      <w:r>
        <w:t xml:space="preserve"> which is the code for “temporarily unavailable”. </w:t>
      </w:r>
      <w:r w:rsidR="00AC46C9">
        <w:t>W</w:t>
      </w:r>
      <w:r>
        <w:t>hen the patient regains consciousness or a relative arrives, we expect to know the patient’s birth date.</w:t>
      </w:r>
    </w:p>
    <w:p w14:paraId="69301FDE" w14:textId="77777777" w:rsidR="00A51433" w:rsidRDefault="00AC46C9" w:rsidP="00AC46C9">
      <w:pPr>
        <w:pStyle w:val="Caption"/>
      </w:pPr>
      <w:bookmarkStart w:id="36" w:name="_Toc163893699"/>
      <w:r>
        <w:t xml:space="preserve">Figure </w:t>
      </w:r>
      <w:r w:rsidR="0000006B">
        <w:fldChar w:fldCharType="begin"/>
      </w:r>
      <w:r w:rsidR="0000006B">
        <w:instrText xml:space="preserve"> SEQ Figure \* ARABIC </w:instrText>
      </w:r>
      <w:r w:rsidR="0000006B">
        <w:fldChar w:fldCharType="separate"/>
      </w:r>
      <w:r w:rsidR="00D61323">
        <w:t>4</w:t>
      </w:r>
      <w:r w:rsidR="0000006B">
        <w:fldChar w:fldCharType="end"/>
      </w:r>
      <w:r>
        <w:t>: nullFlavor example</w:t>
      </w:r>
      <w:bookmarkEnd w:id="36"/>
    </w:p>
    <w:p w14:paraId="7643689A" w14:textId="77777777" w:rsidR="00A51433" w:rsidRDefault="00A51433" w:rsidP="00AC46C9">
      <w:pPr>
        <w:pStyle w:val="Example"/>
      </w:pPr>
      <w:r w:rsidRPr="00024A0F">
        <w:t xml:space="preserve">&lt;birthTime </w:t>
      </w:r>
      <w:r>
        <w:t>nullFlavor=”NAV”</w:t>
      </w:r>
      <w:r w:rsidRPr="00024A0F">
        <w:t>/&gt;</w:t>
      </w:r>
      <w:r w:rsidR="006B1428">
        <w:t xml:space="preserve">   &lt;!--coding an unknown birthdate--&gt;</w:t>
      </w:r>
    </w:p>
    <w:p w14:paraId="1310DDCD" w14:textId="77777777" w:rsidR="00A51433" w:rsidRDefault="00C249B0" w:rsidP="00A51433">
      <w:pPr>
        <w:pStyle w:val="BodyText"/>
      </w:pPr>
      <w:r>
        <w:t>Use on</w:t>
      </w:r>
      <w:r w:rsidR="00765E45">
        <w:t>e</w:t>
      </w:r>
      <w:r>
        <w:t xml:space="preserve"> of the following null flavor</w:t>
      </w:r>
      <w:r w:rsidR="00765E45">
        <w:t xml:space="preserve">s for unknown, required </w:t>
      </w:r>
      <w:r w:rsidR="006C1325">
        <w:t xml:space="preserve">or optional </w:t>
      </w:r>
      <w:r w:rsidR="00765E45">
        <w:t>attributes</w:t>
      </w:r>
      <w:r w:rsidR="006C1325">
        <w:t>. Null flavors may not be used for mandatory attributes</w:t>
      </w:r>
      <w:r>
        <w:t>:</w:t>
      </w:r>
      <w:r w:rsidR="00A51433">
        <w:t xml:space="preserve"> </w:t>
      </w:r>
    </w:p>
    <w:p w14:paraId="0919ACB6" w14:textId="77777777" w:rsidR="00A51433" w:rsidRDefault="00A51433" w:rsidP="00C670E7">
      <w:pPr>
        <w:pStyle w:val="ConformanceExample"/>
        <w:ind w:left="2304" w:hanging="864"/>
      </w:pPr>
      <w:r>
        <w:t xml:space="preserve">NI </w:t>
      </w:r>
      <w:r w:rsidR="00F526E3">
        <w:tab/>
      </w:r>
      <w:r w:rsidR="008D10D5">
        <w:t>No i</w:t>
      </w:r>
      <w:r>
        <w:t>nformation. This is the most general and default null flavor.</w:t>
      </w:r>
    </w:p>
    <w:p w14:paraId="39036E2D" w14:textId="77777777" w:rsidR="00A51433" w:rsidRDefault="00A51433" w:rsidP="00C670E7">
      <w:pPr>
        <w:pStyle w:val="ConformanceExample"/>
        <w:ind w:left="2304" w:hanging="864"/>
      </w:pPr>
      <w:r>
        <w:t xml:space="preserve">NA </w:t>
      </w:r>
      <w:r w:rsidR="00F526E3">
        <w:tab/>
      </w:r>
      <w:r w:rsidR="008D10D5">
        <w:t>Not a</w:t>
      </w:r>
      <w:r>
        <w:t>pplicable. Known to have no proper value (e.g., last menstrual period for a male).</w:t>
      </w:r>
    </w:p>
    <w:p w14:paraId="53A686B1" w14:textId="77777777" w:rsidR="00A51433" w:rsidRDefault="00A51433" w:rsidP="00C670E7">
      <w:pPr>
        <w:pStyle w:val="ConformanceExample"/>
        <w:ind w:left="2304" w:hanging="864"/>
      </w:pPr>
      <w:r>
        <w:t xml:space="preserve">UNK </w:t>
      </w:r>
      <w:r w:rsidR="00F526E3">
        <w:tab/>
      </w:r>
      <w:r>
        <w:t>Unknown. A proper value is applicable, but is not known.</w:t>
      </w:r>
    </w:p>
    <w:p w14:paraId="368A260B" w14:textId="77777777" w:rsidR="00A51433" w:rsidRDefault="00A51433" w:rsidP="00C670E7">
      <w:pPr>
        <w:pStyle w:val="ConformanceExample"/>
        <w:ind w:left="2304" w:hanging="864"/>
      </w:pPr>
      <w:r>
        <w:t xml:space="preserve">ASKU </w:t>
      </w:r>
      <w:r w:rsidR="00F526E3">
        <w:tab/>
      </w:r>
      <w:r w:rsidR="008D10D5">
        <w:t>A</w:t>
      </w:r>
      <w:r>
        <w:t>sked, but not known. Information was sought, but not found (e.g., the patient was asked but did not know).</w:t>
      </w:r>
    </w:p>
    <w:p w14:paraId="6CE2437E" w14:textId="77777777" w:rsidR="00A51433" w:rsidRDefault="00A51433" w:rsidP="00C670E7">
      <w:pPr>
        <w:pStyle w:val="ConformanceExample"/>
        <w:ind w:left="2304" w:hanging="864"/>
      </w:pPr>
      <w:r>
        <w:t xml:space="preserve">NAV </w:t>
      </w:r>
      <w:r w:rsidR="00F526E3">
        <w:tab/>
      </w:r>
      <w:r w:rsidR="008D10D5">
        <w:t>T</w:t>
      </w:r>
      <w:r>
        <w:t>emporarily unavailable.  The information is not available, but is expected to be available later.</w:t>
      </w:r>
    </w:p>
    <w:p w14:paraId="3F442E43" w14:textId="77777777" w:rsidR="00A51433" w:rsidRDefault="00A51433" w:rsidP="00C670E7">
      <w:pPr>
        <w:pStyle w:val="ConformanceExample"/>
        <w:ind w:left="2304" w:hanging="864"/>
      </w:pPr>
      <w:r>
        <w:t xml:space="preserve">NASK </w:t>
      </w:r>
      <w:r w:rsidR="00F526E3">
        <w:tab/>
      </w:r>
      <w:r w:rsidR="008D10D5">
        <w:t>Not a</w:t>
      </w:r>
      <w:r>
        <w:t>sked. The patient was not asked.</w:t>
      </w:r>
    </w:p>
    <w:p w14:paraId="35AF92FD" w14:textId="77777777" w:rsidR="006E4393" w:rsidRDefault="006E4393" w:rsidP="006E4393">
      <w:pPr>
        <w:pStyle w:val="ConformanceExample"/>
        <w:ind w:left="2304" w:hanging="864"/>
      </w:pPr>
      <w:r>
        <w:t>MSK</w:t>
      </w:r>
      <w:r>
        <w:tab/>
      </w:r>
      <w:r w:rsidRPr="00E35A35">
        <w:t>There is information on this item available but it has not been provided by the sender due to security, privacy</w:t>
      </w:r>
      <w:r>
        <w:t>,</w:t>
      </w:r>
      <w:r w:rsidRPr="00E35A35">
        <w:t xml:space="preserve"> or other reasons. There may be an alternate mechanism for gaining access to this information.</w:t>
      </w:r>
    </w:p>
    <w:p w14:paraId="2BA6B4CD" w14:textId="77777777" w:rsidR="006E4393" w:rsidRDefault="006E4393" w:rsidP="006E4393">
      <w:pPr>
        <w:pStyle w:val="BodyText"/>
      </w:pPr>
      <w:r>
        <w:lastRenderedPageBreak/>
        <w:t xml:space="preserve">This list contains those null value that are commonly used in clinical documents. For the full list and descriptions, see the </w:t>
      </w:r>
      <w:r w:rsidRPr="00765E45">
        <w:rPr>
          <w:rStyle w:val="XMLname"/>
        </w:rPr>
        <w:t>nullFlavor</w:t>
      </w:r>
      <w:r>
        <w:rPr>
          <w:rStyle w:val="XMLname"/>
        </w:rPr>
        <w:t xml:space="preserve"> </w:t>
      </w:r>
      <w:r>
        <w:t xml:space="preserve">vocabulary domain in the CDA Normative Edition. </w:t>
      </w:r>
    </w:p>
    <w:p w14:paraId="3572DB7D" w14:textId="77777777" w:rsidR="006E4393" w:rsidRDefault="006E4393" w:rsidP="006E4393">
      <w:pPr>
        <w:pStyle w:val="BodyText"/>
      </w:pPr>
      <w:r>
        <w:t xml:space="preserve">Any </w:t>
      </w:r>
      <w:r w:rsidRPr="007342D7">
        <w:rPr>
          <w:rStyle w:val="keyword"/>
        </w:rPr>
        <w:t>SHALL</w:t>
      </w:r>
      <w:r>
        <w:rPr>
          <w:b/>
        </w:rPr>
        <w:t xml:space="preserve"> </w:t>
      </w:r>
      <w:r>
        <w:t xml:space="preserve">conformance statement may use </w:t>
      </w:r>
      <w:r w:rsidRPr="00765E45">
        <w:rPr>
          <w:rStyle w:val="XMLname"/>
        </w:rPr>
        <w:t>nullFlavor</w:t>
      </w:r>
      <w:r>
        <w:t xml:space="preserve">, unless </w:t>
      </w:r>
      <w:r w:rsidR="0013695E">
        <w:t xml:space="preserve">the </w:t>
      </w:r>
      <w:r>
        <w:t xml:space="preserve">attribute </w:t>
      </w:r>
      <w:r w:rsidR="0013695E">
        <w:t xml:space="preserve">is explicity </w:t>
      </w:r>
      <w:r>
        <w:t xml:space="preserve">required or </w:t>
      </w:r>
      <w:r w:rsidR="0013695E">
        <w:t xml:space="preserve">the </w:t>
      </w:r>
      <w:r w:rsidR="0013695E" w:rsidRPr="00765E45">
        <w:rPr>
          <w:rStyle w:val="XMLname"/>
        </w:rPr>
        <w:t>nullFlavor</w:t>
      </w:r>
      <w:r w:rsidR="0013695E" w:rsidRPr="0013695E">
        <w:t xml:space="preserve"> is </w:t>
      </w:r>
      <w:r>
        <w:t>explicitly disallowed.</w:t>
      </w:r>
    </w:p>
    <w:p w14:paraId="125B1B09" w14:textId="77777777" w:rsidR="0013695E" w:rsidRDefault="0013695E" w:rsidP="0013695E">
      <w:pPr>
        <w:pStyle w:val="Caption"/>
      </w:pPr>
      <w:bookmarkStart w:id="37" w:name="_Toc163893700"/>
      <w:r>
        <w:t xml:space="preserve">Figure </w:t>
      </w:r>
      <w:r w:rsidR="0000006B">
        <w:fldChar w:fldCharType="begin"/>
      </w:r>
      <w:r w:rsidR="0000006B">
        <w:instrText xml:space="preserve"> SEQ Figure \* ARABIC </w:instrText>
      </w:r>
      <w:r w:rsidR="0000006B">
        <w:fldChar w:fldCharType="separate"/>
      </w:r>
      <w:r w:rsidR="00D61323">
        <w:t>5</w:t>
      </w:r>
      <w:r w:rsidR="0000006B">
        <w:fldChar w:fldCharType="end"/>
      </w:r>
      <w:r>
        <w:t>: Attribute explicity required</w:t>
      </w:r>
      <w:bookmarkEnd w:id="37"/>
    </w:p>
    <w:p w14:paraId="4C28ECD4" w14:textId="77777777" w:rsidR="0013695E" w:rsidRDefault="0013695E" w:rsidP="0013695E">
      <w:pPr>
        <w:pStyle w:val="Example"/>
        <w:spacing w:after="40"/>
        <w:contextualSpacing w:val="0"/>
      </w:pPr>
      <w:r w:rsidRPr="001B5EAF">
        <w:rPr>
          <w:rFonts w:ascii="Courier" w:hAnsi="Courier"/>
        </w:rPr>
        <w:t>1</w:t>
      </w:r>
      <w:r>
        <w:rPr>
          <w:rFonts w:ascii="Bookman Old Style" w:hAnsi="Bookman Old Style"/>
          <w:sz w:val="20"/>
        </w:rPr>
        <w:t xml:space="preserve">. </w:t>
      </w:r>
      <w:r>
        <w:rPr>
          <w:b/>
          <w:bCs/>
          <w:sz w:val="16"/>
          <w:szCs w:val="16"/>
        </w:rPr>
        <w:t>SHALL</w:t>
      </w:r>
      <w:r>
        <w:t xml:space="preserve"> contain exactly one [1..1] </w:t>
      </w:r>
      <w:r>
        <w:rPr>
          <w:b/>
          <w:bCs/>
        </w:rPr>
        <w:t>code/@code</w:t>
      </w:r>
      <w:r>
        <w:t>="11450-4" Problem List (CodeSystem: 2.16.840.1.113883.6.1 LOINC) (</w:t>
      </w:r>
      <w:r w:rsidRPr="0013695E">
        <w:t>CONF:7878</w:t>
      </w:r>
      <w:r>
        <w:t>)</w:t>
      </w:r>
    </w:p>
    <w:p w14:paraId="59126292" w14:textId="77777777" w:rsidR="0013695E" w:rsidRDefault="0013695E" w:rsidP="0013695E">
      <w:pPr>
        <w:pStyle w:val="Example"/>
        <w:spacing w:after="40"/>
        <w:contextualSpacing w:val="0"/>
        <w:rPr>
          <w:rFonts w:ascii="Bookman Old Style" w:hAnsi="Bookman Old Style"/>
          <w:sz w:val="20"/>
        </w:rPr>
      </w:pPr>
      <w:r>
        <w:rPr>
          <w:rFonts w:ascii="Bookman Old Style" w:hAnsi="Bookman Old Style"/>
          <w:sz w:val="20"/>
        </w:rPr>
        <w:t xml:space="preserve">  or </w:t>
      </w:r>
    </w:p>
    <w:p w14:paraId="315C67E9" w14:textId="77777777" w:rsidR="0013695E" w:rsidRDefault="0013695E" w:rsidP="0013695E">
      <w:pPr>
        <w:pStyle w:val="Example"/>
        <w:spacing w:after="40"/>
        <w:contextualSpacing w:val="0"/>
        <w:rPr>
          <w:rFonts w:ascii="Bookman Old Style" w:hAnsi="Bookman Old Style"/>
          <w:sz w:val="20"/>
        </w:rPr>
      </w:pPr>
      <w:r w:rsidRPr="001B5EAF">
        <w:rPr>
          <w:bCs/>
          <w:szCs w:val="16"/>
        </w:rPr>
        <w:t>2</w:t>
      </w:r>
      <w:r>
        <w:rPr>
          <w:b/>
          <w:bCs/>
          <w:sz w:val="16"/>
          <w:szCs w:val="16"/>
        </w:rPr>
        <w:t>. SHALL</w:t>
      </w:r>
      <w:r>
        <w:t xml:space="preserve"> contain exactly one [1..1] </w:t>
      </w:r>
      <w:r>
        <w:rPr>
          <w:b/>
          <w:bCs/>
        </w:rPr>
        <w:t>effectiveTime/@value</w:t>
      </w:r>
      <w:r>
        <w:t xml:space="preserve"> (CONF:5256).</w:t>
      </w:r>
    </w:p>
    <w:p w14:paraId="410B2C90" w14:textId="77777777" w:rsidR="00300AF3" w:rsidRDefault="00300AF3" w:rsidP="00A51433">
      <w:pPr>
        <w:pStyle w:val="BodyText"/>
      </w:pPr>
    </w:p>
    <w:p w14:paraId="64B95EC3" w14:textId="77777777" w:rsidR="0013695E" w:rsidRDefault="00300AF3" w:rsidP="00300AF3">
      <w:pPr>
        <w:pStyle w:val="Caption"/>
      </w:pPr>
      <w:bookmarkStart w:id="38" w:name="_Toc163893701"/>
      <w:r>
        <w:t xml:space="preserve">Figure </w:t>
      </w:r>
      <w:r w:rsidR="0000006B">
        <w:fldChar w:fldCharType="begin"/>
      </w:r>
      <w:r w:rsidR="0000006B">
        <w:instrText xml:space="preserve"> SEQ Figure \* ARABIC </w:instrText>
      </w:r>
      <w:r w:rsidR="0000006B">
        <w:fldChar w:fldCharType="separate"/>
      </w:r>
      <w:r w:rsidR="00D61323">
        <w:t>6</w:t>
      </w:r>
      <w:r w:rsidR="0000006B">
        <w:fldChar w:fldCharType="end"/>
      </w:r>
      <w:r>
        <w:t>: nullFlavor explictly disallowed</w:t>
      </w:r>
      <w:bookmarkEnd w:id="38"/>
    </w:p>
    <w:p w14:paraId="36753F80" w14:textId="77777777" w:rsidR="00300AF3" w:rsidRDefault="00300AF3" w:rsidP="00300AF3">
      <w:pPr>
        <w:pStyle w:val="Example"/>
        <w:spacing w:after="40"/>
        <w:contextualSpacing w:val="0"/>
      </w:pPr>
      <w:r>
        <w:rPr>
          <w:rFonts w:ascii="Bookman Old Style" w:hAnsi="Bookman Old Style"/>
          <w:sz w:val="20"/>
        </w:rPr>
        <w:t>1.</w:t>
      </w:r>
      <w:r>
        <w:rPr>
          <w:b/>
          <w:bCs/>
          <w:sz w:val="16"/>
          <w:szCs w:val="16"/>
        </w:rPr>
        <w:t xml:space="preserve"> SHALL</w:t>
      </w:r>
      <w:r>
        <w:t xml:space="preserve"> contain exactly one [1..1] </w:t>
      </w:r>
      <w:r>
        <w:rPr>
          <w:b/>
          <w:bCs/>
        </w:rPr>
        <w:t>effectiveTime</w:t>
      </w:r>
      <w:r>
        <w:t xml:space="preserve"> (</w:t>
      </w:r>
      <w:r w:rsidRPr="00300AF3">
        <w:t>CONF:5256</w:t>
      </w:r>
      <w:r>
        <w:t>).</w:t>
      </w:r>
    </w:p>
    <w:p w14:paraId="4B11D11D" w14:textId="77777777" w:rsidR="00300AF3" w:rsidRDefault="00300AF3" w:rsidP="00300AF3">
      <w:pPr>
        <w:pStyle w:val="Example"/>
        <w:spacing w:after="40"/>
        <w:contextualSpacing w:val="0"/>
        <w:rPr>
          <w:rFonts w:ascii="Bookman Old Style" w:hAnsi="Bookman Old Style"/>
          <w:sz w:val="20"/>
        </w:rPr>
      </w:pPr>
      <w:r>
        <w:rPr>
          <w:rFonts w:ascii="Bookman Old Style" w:hAnsi="Bookman Old Style"/>
          <w:sz w:val="20"/>
        </w:rPr>
        <w:t xml:space="preserve">            a. </w:t>
      </w:r>
      <w:r>
        <w:rPr>
          <w:b/>
          <w:bCs/>
          <w:sz w:val="16"/>
          <w:szCs w:val="16"/>
        </w:rPr>
        <w:t>SHALL NOT</w:t>
      </w:r>
      <w:r>
        <w:t xml:space="preserve"> contain [0..0] nullFlavor(</w:t>
      </w:r>
      <w:r w:rsidRPr="00385753">
        <w:t>CONF:525</w:t>
      </w:r>
      <w:r>
        <w:t>80).</w:t>
      </w:r>
    </w:p>
    <w:p w14:paraId="0590278C" w14:textId="77777777" w:rsidR="00ED1D4F" w:rsidRPr="00EC6C98" w:rsidRDefault="00ED1D4F" w:rsidP="00A51433">
      <w:pPr>
        <w:pStyle w:val="BodyText"/>
      </w:pPr>
    </w:p>
    <w:p w14:paraId="0649C974" w14:textId="77777777" w:rsidR="003E2EA8" w:rsidRDefault="003E2EA8" w:rsidP="003E2EA8">
      <w:pPr>
        <w:pStyle w:val="Heading2"/>
      </w:pPr>
      <w:bookmarkStart w:id="39" w:name="_Toc163893578"/>
      <w:r>
        <w:t>Conventions Used in This Guide</w:t>
      </w:r>
      <w:bookmarkEnd w:id="39"/>
    </w:p>
    <w:p w14:paraId="57C22554" w14:textId="77777777" w:rsidR="003E2EA8" w:rsidRDefault="003E2EA8" w:rsidP="003E2EA8">
      <w:pPr>
        <w:pStyle w:val="Heading3"/>
      </w:pPr>
      <w:r>
        <w:t xml:space="preserve">XPath Notation </w:t>
      </w:r>
    </w:p>
    <w:p w14:paraId="4E1EFE93" w14:textId="77777777" w:rsidR="00DC66B8" w:rsidRDefault="003E2EA8" w:rsidP="00996AEE">
      <w:pPr>
        <w:pStyle w:val="BodyText"/>
      </w:pPr>
      <w:r w:rsidRPr="00360DB1">
        <w:t xml:space="preserve">Instead of the traditional dotted notation used by HL7 to represent </w:t>
      </w:r>
      <w:r>
        <w:t>Reference Information Model (RIM)</w:t>
      </w:r>
      <w:r w:rsidRPr="00360DB1">
        <w:t xml:space="preserve"> classes, this document uses </w:t>
      </w:r>
      <w:r w:rsidR="00370385">
        <w:t>XML Path Language (</w:t>
      </w:r>
      <w:r w:rsidRPr="00360DB1">
        <w:t>XPath</w:t>
      </w:r>
      <w:r w:rsidR="00370385">
        <w:t>)</w:t>
      </w:r>
      <w:r w:rsidRPr="00360DB1">
        <w:t xml:space="preserve"> notation</w:t>
      </w:r>
      <w:r w:rsidR="00370385">
        <w:rPr>
          <w:rStyle w:val="FootnoteReference"/>
        </w:rPr>
        <w:footnoteReference w:id="5"/>
      </w:r>
      <w:r w:rsidRPr="00360DB1">
        <w:t xml:space="preserve"> in conformance statements and elsewhere to identify the </w:t>
      </w:r>
      <w:r>
        <w:t>Extended Markup Language (</w:t>
      </w:r>
      <w:r w:rsidRPr="00360DB1">
        <w:t>XML</w:t>
      </w:r>
      <w:r>
        <w:t>)</w:t>
      </w:r>
      <w:r w:rsidRPr="00360DB1">
        <w:t xml:space="preserve"> elements and attributes within the CDA document instance to which var</w:t>
      </w:r>
      <w:r>
        <w:t xml:space="preserve">ious constraints are applied. </w:t>
      </w:r>
      <w:r w:rsidRPr="00360DB1">
        <w:t>The implicit context of these expressions</w:t>
      </w:r>
      <w:r>
        <w:t xml:space="preserve"> is the root of the document. </w:t>
      </w:r>
      <w:r w:rsidRPr="00360DB1">
        <w:t>This notation provide</w:t>
      </w:r>
      <w:r>
        <w:t>s</w:t>
      </w:r>
      <w:r w:rsidRPr="00360DB1">
        <w:t xml:space="preserve"> a mechanism </w:t>
      </w:r>
      <w:r>
        <w:t>that</w:t>
      </w:r>
      <w:r w:rsidRPr="00360DB1">
        <w:t xml:space="preserve"> will be familiar to developers for identifying parts of an XML document.</w:t>
      </w:r>
    </w:p>
    <w:p w14:paraId="16193F4C" w14:textId="77777777" w:rsidR="00DC66B8" w:rsidRDefault="00DC66B8" w:rsidP="00996AEE">
      <w:pPr>
        <w:pStyle w:val="BodyText"/>
      </w:pPr>
      <w:r>
        <w:t xml:space="preserve">Xpath statements appear in this document in a </w:t>
      </w:r>
      <w:r w:rsidRPr="005233CB">
        <w:rPr>
          <w:rStyle w:val="XMLname"/>
        </w:rPr>
        <w:t>monospace font.</w:t>
      </w:r>
    </w:p>
    <w:p w14:paraId="619DFDAE" w14:textId="77777777" w:rsidR="003E2EA8" w:rsidRDefault="003E2EA8" w:rsidP="0079783B">
      <w:pPr>
        <w:pStyle w:val="Heading3"/>
      </w:pPr>
      <w:r>
        <w:t>XML Examples</w:t>
      </w:r>
      <w:r w:rsidR="00B40CAC">
        <w:t xml:space="preserve"> and Sample Documents</w:t>
      </w:r>
    </w:p>
    <w:p w14:paraId="0519E976" w14:textId="77777777" w:rsidR="003E2EA8" w:rsidRDefault="00983822" w:rsidP="0079783B">
      <w:pPr>
        <w:pStyle w:val="BodyText"/>
        <w:keepNext/>
      </w:pPr>
      <w:r>
        <w:t>Extended Mark</w:t>
      </w:r>
      <w:r w:rsidR="00FA5B70">
        <w:t>-</w:t>
      </w:r>
      <w:r>
        <w:t>up Language (</w:t>
      </w:r>
      <w:r w:rsidR="003E2EA8">
        <w:t>XML</w:t>
      </w:r>
      <w:r>
        <w:t>)</w:t>
      </w:r>
      <w:r w:rsidR="003E2EA8">
        <w:t xml:space="preserve"> examples appear in figures in this document in </w:t>
      </w:r>
      <w:r w:rsidR="003E2EA8">
        <w:rPr>
          <w:rStyle w:val="XMLname"/>
        </w:rPr>
        <w:t>this monospace font</w:t>
      </w:r>
      <w:r w:rsidR="003E2EA8">
        <w:rPr>
          <w:sz w:val="22"/>
          <w:szCs w:val="22"/>
        </w:rPr>
        <w:t xml:space="preserve">. </w:t>
      </w:r>
      <w:r w:rsidR="003E2EA8">
        <w:t>Portions of the XML content may be omitted from the content for brevity, marked by an ellipsis (</w:t>
      </w:r>
      <w:r w:rsidR="003E2EA8">
        <w:rPr>
          <w:rFonts w:ascii="Courier New" w:hAnsi="Courier New"/>
          <w:sz w:val="18"/>
          <w:szCs w:val="18"/>
        </w:rPr>
        <w:t>...</w:t>
      </w:r>
      <w:r w:rsidR="003E2EA8">
        <w:t>) as shown in the example below.</w:t>
      </w:r>
    </w:p>
    <w:p w14:paraId="4E1E00E6" w14:textId="77777777" w:rsidR="003E2EA8" w:rsidRPr="00A154E2" w:rsidRDefault="003E2EA8" w:rsidP="003E2EA8">
      <w:pPr>
        <w:pStyle w:val="Caption"/>
        <w:rPr>
          <w:lang w:val="fr-FR"/>
        </w:rPr>
      </w:pPr>
      <w:bookmarkStart w:id="40" w:name="_Toc137657983"/>
      <w:bookmarkStart w:id="41" w:name="_Toc163893702"/>
      <w:r w:rsidRPr="00A154E2">
        <w:rPr>
          <w:lang w:val="fr-FR"/>
        </w:rPr>
        <w:t xml:space="preserve">Figure </w:t>
      </w:r>
      <w:r w:rsidR="0000006B">
        <w:fldChar w:fldCharType="begin"/>
      </w:r>
      <w:r w:rsidRPr="00A154E2">
        <w:rPr>
          <w:lang w:val="fr-FR"/>
        </w:rPr>
        <w:instrText xml:space="preserve"> SEQ Figure \* ARABIC </w:instrText>
      </w:r>
      <w:r w:rsidR="0000006B">
        <w:fldChar w:fldCharType="separate"/>
      </w:r>
      <w:r w:rsidR="00D61323">
        <w:rPr>
          <w:lang w:val="fr-FR"/>
        </w:rPr>
        <w:t>7</w:t>
      </w:r>
      <w:r w:rsidR="0000006B">
        <w:fldChar w:fldCharType="end"/>
      </w:r>
      <w:r w:rsidRPr="00A154E2">
        <w:rPr>
          <w:lang w:val="fr-FR"/>
        </w:rPr>
        <w:t>: ClinicalDocument example</w:t>
      </w:r>
      <w:bookmarkEnd w:id="40"/>
      <w:bookmarkEnd w:id="41"/>
    </w:p>
    <w:p w14:paraId="701557C3" w14:textId="77777777" w:rsidR="003E2EA8" w:rsidRPr="00A154E2" w:rsidRDefault="003E2EA8" w:rsidP="003E2EA8">
      <w:pPr>
        <w:pStyle w:val="Example"/>
        <w:rPr>
          <w:lang w:val="fr-FR"/>
        </w:rPr>
      </w:pPr>
      <w:r w:rsidRPr="00A154E2">
        <w:rPr>
          <w:lang w:val="fr-FR"/>
        </w:rPr>
        <w:t>&lt;ClinicalDocument xmins=</w:t>
      </w:r>
      <w:r>
        <w:rPr>
          <w:lang w:val="fr-FR"/>
        </w:rPr>
        <w:t>"</w:t>
      </w:r>
      <w:r w:rsidRPr="00A154E2">
        <w:rPr>
          <w:lang w:val="fr-FR"/>
        </w:rPr>
        <w:t>urn:h17-org:v3</w:t>
      </w:r>
      <w:r>
        <w:rPr>
          <w:lang w:val="fr-FR"/>
        </w:rPr>
        <w:t>"</w:t>
      </w:r>
      <w:r w:rsidRPr="00A154E2">
        <w:rPr>
          <w:lang w:val="fr-FR"/>
        </w:rPr>
        <w:t>&gt;</w:t>
      </w:r>
    </w:p>
    <w:p w14:paraId="7DD4B65E" w14:textId="77777777" w:rsidR="003E2EA8" w:rsidRPr="008E0327" w:rsidRDefault="003E2EA8" w:rsidP="003E2EA8">
      <w:pPr>
        <w:pStyle w:val="Example"/>
      </w:pPr>
      <w:r>
        <w:rPr>
          <w:lang w:val="fr-FR"/>
        </w:rPr>
        <w:t xml:space="preserve">  </w:t>
      </w:r>
      <w:r w:rsidRPr="008E0327">
        <w:t>...</w:t>
      </w:r>
    </w:p>
    <w:p w14:paraId="64652EF4" w14:textId="77777777" w:rsidR="003E2EA8" w:rsidRPr="008E0327" w:rsidRDefault="003E2EA8" w:rsidP="003E2EA8">
      <w:pPr>
        <w:pStyle w:val="Example"/>
      </w:pPr>
      <w:r w:rsidRPr="008E0327">
        <w:t>&lt;/ClinicalDocument&gt;</w:t>
      </w:r>
    </w:p>
    <w:p w14:paraId="18C73BC2" w14:textId="77777777" w:rsidR="00B40CAC" w:rsidRDefault="003E2EA8" w:rsidP="00996AEE">
      <w:pPr>
        <w:pStyle w:val="BodyText"/>
      </w:pPr>
      <w:r>
        <w:t xml:space="preserve">Within the narrative, XML element and attribute names also appear in </w:t>
      </w:r>
      <w:r>
        <w:rPr>
          <w:rStyle w:val="XMLname"/>
        </w:rPr>
        <w:t>this monospace font</w:t>
      </w:r>
      <w:r>
        <w:t xml:space="preserve">. </w:t>
      </w:r>
    </w:p>
    <w:p w14:paraId="2E4C3148" w14:textId="77777777" w:rsidR="00E71372" w:rsidRDefault="00B40CAC" w:rsidP="00996AEE">
      <w:pPr>
        <w:pStyle w:val="BodyText"/>
      </w:pPr>
      <w:bookmarkStart w:id="42" w:name="_Toc106623649"/>
      <w:bookmarkStart w:id="43" w:name="_Ref202260987"/>
      <w:r>
        <w:lastRenderedPageBreak/>
        <w:t>This ballot package includes complete s</w:t>
      </w:r>
      <w:r w:rsidR="003E2EA8">
        <w:t xml:space="preserve">ample documents </w:t>
      </w:r>
      <w:r>
        <w:t xml:space="preserve">as listed in the </w:t>
      </w:r>
      <w:hyperlink w:anchor="T_ContentOfDSTU" w:history="1">
        <w:r w:rsidRPr="00B40CAC">
          <w:rPr>
            <w:rStyle w:val="Hyperlink"/>
            <w:rFonts w:cs="Times New Roman"/>
            <w:lang w:eastAsia="en-US"/>
          </w:rPr>
          <w:t>Content of the Package</w:t>
        </w:r>
      </w:hyperlink>
      <w:r>
        <w:t xml:space="preserve"> table below. These documents</w:t>
      </w:r>
      <w:r w:rsidR="003E2EA8">
        <w:t xml:space="preserve"> to the Level 1</w:t>
      </w:r>
      <w:r w:rsidR="00F22161">
        <w:t>, Level 2,</w:t>
      </w:r>
      <w:r w:rsidR="003E2EA8">
        <w:t xml:space="preserve"> and Level </w:t>
      </w:r>
      <w:r w:rsidR="00F22161">
        <w:t>3</w:t>
      </w:r>
      <w:r w:rsidR="003E2EA8">
        <w:t xml:space="preserve"> constraints of this guide (see the </w:t>
      </w:r>
      <w:hyperlink w:anchor="_Levels_of_Constraint_1" w:history="1">
        <w:r w:rsidR="003E2EA8" w:rsidRPr="00996CDA">
          <w:rPr>
            <w:rStyle w:val="Hyperlink"/>
            <w:rFonts w:cs="Times New Roman"/>
            <w:lang w:eastAsia="en-US"/>
          </w:rPr>
          <w:t>Levels of Constraint</w:t>
        </w:r>
      </w:hyperlink>
      <w:r w:rsidR="003E2EA8">
        <w:t xml:space="preserve"> section). </w:t>
      </w:r>
    </w:p>
    <w:p w14:paraId="3C0B6CA6" w14:textId="77777777" w:rsidR="00E71372" w:rsidRPr="00E71372" w:rsidRDefault="00E71372" w:rsidP="00E71372">
      <w:pPr>
        <w:pStyle w:val="Heading3"/>
        <w:numPr>
          <w:ilvl w:val="2"/>
          <w:numId w:val="2"/>
        </w:numPr>
      </w:pPr>
      <w:r w:rsidRPr="00E71372">
        <w:t>Non-consolidated Entries</w:t>
      </w:r>
    </w:p>
    <w:p w14:paraId="1D53FFD0" w14:textId="77777777" w:rsidR="00E71372" w:rsidRDefault="00E71372" w:rsidP="00E71372">
      <w:pPr>
        <w:pStyle w:val="BodyText"/>
      </w:pPr>
      <w:r>
        <w:t>Where entries are referenced that have not yet gone through consolidation review, they are included here using the following convention:</w:t>
      </w:r>
    </w:p>
    <w:p w14:paraId="3A898A6E" w14:textId="77777777" w:rsidR="00E71372" w:rsidRPr="00E00F18" w:rsidRDefault="00E71372" w:rsidP="00E71372">
      <w:pPr>
        <w:keepLines/>
        <w:pBdr>
          <w:top w:val="single" w:sz="4" w:space="1" w:color="auto"/>
          <w:left w:val="single" w:sz="4" w:space="4" w:color="auto"/>
          <w:bottom w:val="single" w:sz="4" w:space="1" w:color="auto"/>
          <w:right w:val="single" w:sz="4" w:space="4" w:color="auto"/>
        </w:pBdr>
        <w:shd w:val="clear" w:color="auto" w:fill="D9D9D9"/>
        <w:spacing w:after="40" w:line="260" w:lineRule="exact"/>
        <w:ind w:left="1440"/>
      </w:pPr>
      <w:r w:rsidRPr="00E00F18">
        <w:rPr>
          <w:b/>
        </w:rPr>
        <w:t>NOTE</w:t>
      </w:r>
      <w:r w:rsidRPr="00E00F18">
        <w:t xml:space="preserve">: This conformance statement is for reference only. It has not yet been reviewed and consolidated according to the scope and intent of this guide. </w:t>
      </w:r>
    </w:p>
    <w:p w14:paraId="49907CD2" w14:textId="77777777" w:rsidR="003E2EA8" w:rsidRDefault="00E71372" w:rsidP="00996AEE">
      <w:pPr>
        <w:keepLines/>
        <w:numPr>
          <w:ilvl w:val="1"/>
          <w:numId w:val="89"/>
        </w:numPr>
        <w:pBdr>
          <w:top w:val="single" w:sz="4" w:space="1" w:color="auto"/>
          <w:left w:val="single" w:sz="4" w:space="4" w:color="auto"/>
          <w:bottom w:val="single" w:sz="4" w:space="1" w:color="auto"/>
          <w:right w:val="single" w:sz="4" w:space="4" w:color="auto"/>
        </w:pBdr>
        <w:shd w:val="clear" w:color="auto" w:fill="D9D9D9"/>
        <w:spacing w:after="40" w:line="260" w:lineRule="exact"/>
      </w:pPr>
      <w:r w:rsidRPr="00E00F18">
        <w:t xml:space="preserve">CONF-XXXX: The Advance Directives section </w:t>
      </w:r>
      <w:r w:rsidRPr="00E00F18">
        <w:rPr>
          <w:b/>
          <w:caps/>
          <w:sz w:val="16"/>
        </w:rPr>
        <w:t>SHOULD</w:t>
      </w:r>
      <w:r w:rsidRPr="00E00F18">
        <w:t xml:space="preserve"> contain clinical statements. Clinical statements </w:t>
      </w:r>
      <w:r w:rsidRPr="00E00F18">
        <w:rPr>
          <w:b/>
          <w:caps/>
          <w:sz w:val="16"/>
        </w:rPr>
        <w:t>SHOULD</w:t>
      </w:r>
      <w:r w:rsidRPr="00E00F18">
        <w:t xml:space="preserve"> include one or more advance directive observations (</w:t>
      </w:r>
      <w:r w:rsidRPr="00E00F18">
        <w:rPr>
          <w:rFonts w:ascii="Courier New" w:hAnsi="Courier New" w:cs="TimesNewRomanPSMT"/>
        </w:rPr>
        <w:t>templateId 2.16.840.1.113883.10.20.1.17</w:t>
      </w:r>
      <w:r w:rsidRPr="00E00F18">
        <w:t xml:space="preserve">). An advance directive observation </w:t>
      </w:r>
      <w:r w:rsidRPr="00E00F18">
        <w:rPr>
          <w:b/>
          <w:caps/>
          <w:sz w:val="16"/>
        </w:rPr>
        <w:t>MAY</w:t>
      </w:r>
      <w:r w:rsidRPr="00E00F18">
        <w:t xml:space="preserve"> contain exactly one advance directive reference (</w:t>
      </w:r>
      <w:r w:rsidRPr="00E00F18">
        <w:rPr>
          <w:rFonts w:ascii="Courier New" w:hAnsi="Courier New" w:cs="TimesNewRomanPSMT"/>
        </w:rPr>
        <w:t>templateId 2.16.840.1.113883.10.20.1.36</w:t>
      </w:r>
      <w:r w:rsidRPr="00E00F18">
        <w:t>) to an external advance directive document.  (CONF:7958).</w:t>
      </w:r>
    </w:p>
    <w:p w14:paraId="47115C7B" w14:textId="77777777" w:rsidR="003E2EA8" w:rsidRPr="00EB3A22" w:rsidRDefault="003E2EA8" w:rsidP="003E2EA8">
      <w:pPr>
        <w:pStyle w:val="Heading2"/>
        <w:widowControl w:val="0"/>
        <w:tabs>
          <w:tab w:val="clear" w:pos="864"/>
          <w:tab w:val="left" w:pos="1181"/>
        </w:tabs>
      </w:pPr>
      <w:bookmarkStart w:id="44" w:name="_Content_of_the"/>
      <w:bookmarkStart w:id="45" w:name="_Toc121278560"/>
      <w:bookmarkStart w:id="46" w:name="_Toc163893579"/>
      <w:bookmarkEnd w:id="42"/>
      <w:bookmarkEnd w:id="43"/>
      <w:bookmarkEnd w:id="44"/>
      <w:r w:rsidRPr="00EB3A22">
        <w:t>Content of the</w:t>
      </w:r>
      <w:bookmarkEnd w:id="45"/>
      <w:r>
        <w:t xml:space="preserve"> Package</w:t>
      </w:r>
      <w:bookmarkEnd w:id="46"/>
    </w:p>
    <w:p w14:paraId="0015AC82" w14:textId="77777777" w:rsidR="003E2EA8" w:rsidRPr="00EB3A22" w:rsidRDefault="003E2EA8" w:rsidP="00996AEE">
      <w:pPr>
        <w:pStyle w:val="BodyText"/>
      </w:pPr>
      <w:r>
        <w:t>The following f</w:t>
      </w:r>
      <w:r w:rsidR="00595BA7">
        <w:t>iles comprise the package</w:t>
      </w:r>
      <w:r w:rsidRPr="00EB3A22">
        <w:t>:</w:t>
      </w:r>
    </w:p>
    <w:p w14:paraId="5A87B830" w14:textId="77777777" w:rsidR="003E2EA8" w:rsidRPr="00EB3A22" w:rsidRDefault="003E2EA8" w:rsidP="003E2EA8">
      <w:pPr>
        <w:pStyle w:val="Caption"/>
      </w:pPr>
      <w:bookmarkStart w:id="47" w:name="_Toc121278613"/>
      <w:bookmarkStart w:id="48" w:name="_Toc137658024"/>
      <w:bookmarkStart w:id="49" w:name="_Toc163893765"/>
      <w:r w:rsidRPr="00EB3A22">
        <w:t xml:space="preserve">Table </w:t>
      </w:r>
      <w:r w:rsidR="0000006B">
        <w:fldChar w:fldCharType="begin"/>
      </w:r>
      <w:r w:rsidR="0000006B">
        <w:instrText xml:space="preserve"> SEQ Table \* ARABIC </w:instrText>
      </w:r>
      <w:r w:rsidR="0000006B">
        <w:fldChar w:fldCharType="separate"/>
      </w:r>
      <w:r w:rsidR="00D61323">
        <w:t>1</w:t>
      </w:r>
      <w:r w:rsidR="0000006B">
        <w:fldChar w:fldCharType="end"/>
      </w:r>
      <w:r w:rsidRPr="00EB3A22">
        <w:t xml:space="preserve">: </w:t>
      </w:r>
      <w:bookmarkStart w:id="50" w:name="T_ContentOfDSTU"/>
      <w:bookmarkStart w:id="51" w:name="_Ref111189179"/>
      <w:bookmarkEnd w:id="50"/>
      <w:r w:rsidRPr="00EB3A22">
        <w:t xml:space="preserve">Content of the </w:t>
      </w:r>
      <w:bookmarkEnd w:id="47"/>
      <w:bookmarkEnd w:id="51"/>
      <w:r>
        <w:t>Package</w:t>
      </w:r>
      <w:bookmarkEnd w:id="48"/>
      <w:bookmarkEnd w:id="49"/>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3852"/>
      </w:tblGrid>
      <w:tr w:rsidR="005A0BE7" w:rsidRPr="00EB3A22" w14:paraId="0E3FBE14" w14:textId="77777777">
        <w:tc>
          <w:tcPr>
            <w:tcW w:w="4788" w:type="dxa"/>
            <w:shd w:val="clear" w:color="auto" w:fill="E6E6E6"/>
          </w:tcPr>
          <w:p w14:paraId="23B1F5CA" w14:textId="77777777" w:rsidR="005A0BE7" w:rsidRPr="00EB3A22" w:rsidRDefault="005A0BE7" w:rsidP="004340F7">
            <w:pPr>
              <w:pStyle w:val="TableHead"/>
              <w:rPr>
                <w:noProof/>
              </w:rPr>
            </w:pPr>
            <w:r w:rsidRPr="00EB3A22">
              <w:rPr>
                <w:noProof/>
              </w:rPr>
              <w:t>Filename</w:t>
            </w:r>
          </w:p>
        </w:tc>
        <w:tc>
          <w:tcPr>
            <w:tcW w:w="3852" w:type="dxa"/>
            <w:shd w:val="clear" w:color="auto" w:fill="E6E6E6"/>
          </w:tcPr>
          <w:p w14:paraId="7D2EFA28" w14:textId="77777777" w:rsidR="005A0BE7" w:rsidRPr="00EB3A22" w:rsidRDefault="005A0BE7" w:rsidP="004340F7">
            <w:pPr>
              <w:pStyle w:val="TableHead"/>
              <w:rPr>
                <w:noProof/>
              </w:rPr>
            </w:pPr>
            <w:r w:rsidRPr="00EB3A22">
              <w:rPr>
                <w:noProof/>
              </w:rPr>
              <w:t>Description</w:t>
            </w:r>
          </w:p>
        </w:tc>
      </w:tr>
      <w:tr w:rsidR="005A0BE7" w:rsidRPr="00EB3A22" w14:paraId="7AC60090" w14:textId="77777777">
        <w:tc>
          <w:tcPr>
            <w:tcW w:w="4788" w:type="dxa"/>
          </w:tcPr>
          <w:p w14:paraId="3E6BCE52" w14:textId="77777777" w:rsidR="005A0BE7" w:rsidRPr="00866CBF" w:rsidRDefault="005A0BE7" w:rsidP="004340F7">
            <w:pPr>
              <w:pStyle w:val="TableText"/>
              <w:rPr>
                <w:highlight w:val="magenta"/>
                <w:lang w:val="pt-BR"/>
              </w:rPr>
            </w:pPr>
            <w:r w:rsidRPr="00866CBF">
              <w:rPr>
                <w:lang w:val="es-ES_tradnl"/>
              </w:rPr>
              <w:t>CDAR2_IG_CONSOL_R1_D1_2011APR.</w:t>
            </w:r>
            <w:r>
              <w:rPr>
                <w:lang w:val="es-ES_tradnl"/>
              </w:rPr>
              <w:t>doc</w:t>
            </w:r>
          </w:p>
        </w:tc>
        <w:tc>
          <w:tcPr>
            <w:tcW w:w="3852" w:type="dxa"/>
          </w:tcPr>
          <w:p w14:paraId="48D6FD73" w14:textId="77777777" w:rsidR="005A0BE7" w:rsidRPr="00EB3A22" w:rsidRDefault="005A0BE7" w:rsidP="004340F7">
            <w:pPr>
              <w:pStyle w:val="TableText"/>
            </w:pPr>
            <w:r w:rsidRPr="00EB3A22">
              <w:t>Implementation Guide</w:t>
            </w:r>
          </w:p>
        </w:tc>
      </w:tr>
      <w:tr w:rsidR="005A0BE7" w14:paraId="04F0C9F6" w14:textId="77777777">
        <w:tc>
          <w:tcPr>
            <w:tcW w:w="4788" w:type="dxa"/>
          </w:tcPr>
          <w:p w14:paraId="191081B6" w14:textId="77777777" w:rsidR="005A0BE7" w:rsidRDefault="005A0BE7" w:rsidP="004340F7">
            <w:pPr>
              <w:pStyle w:val="TableText"/>
            </w:pPr>
            <w:r w:rsidRPr="00866CBF">
              <w:t>Consults.Sample.xml</w:t>
            </w:r>
          </w:p>
        </w:tc>
        <w:tc>
          <w:tcPr>
            <w:tcW w:w="3852" w:type="dxa"/>
          </w:tcPr>
          <w:p w14:paraId="294CDE16" w14:textId="77777777" w:rsidR="005A0BE7" w:rsidRDefault="005A0BE7" w:rsidP="004340F7">
            <w:pPr>
              <w:pStyle w:val="TableText"/>
            </w:pPr>
            <w:r>
              <w:t xml:space="preserve">Consultation Note </w:t>
            </w:r>
          </w:p>
        </w:tc>
      </w:tr>
      <w:tr w:rsidR="005A0BE7" w14:paraId="383AC9B1" w14:textId="77777777">
        <w:tc>
          <w:tcPr>
            <w:tcW w:w="4788" w:type="dxa"/>
          </w:tcPr>
          <w:p w14:paraId="24809F49" w14:textId="77777777" w:rsidR="005A0BE7" w:rsidRDefault="005A0BE7" w:rsidP="004340F7">
            <w:pPr>
              <w:pStyle w:val="TableText"/>
            </w:pPr>
            <w:r w:rsidRPr="00866CBF">
              <w:t>DIR.xml</w:t>
            </w:r>
          </w:p>
        </w:tc>
        <w:tc>
          <w:tcPr>
            <w:tcW w:w="3852" w:type="dxa"/>
          </w:tcPr>
          <w:p w14:paraId="756B80D8" w14:textId="77777777" w:rsidR="005A0BE7" w:rsidRDefault="005A0BE7" w:rsidP="004340F7">
            <w:pPr>
              <w:pStyle w:val="TableText"/>
            </w:pPr>
            <w:r>
              <w:t>Diagnostic Imaging Report</w:t>
            </w:r>
          </w:p>
        </w:tc>
      </w:tr>
      <w:tr w:rsidR="005A0BE7" w14:paraId="57DCA613" w14:textId="77777777">
        <w:tc>
          <w:tcPr>
            <w:tcW w:w="4788" w:type="dxa"/>
          </w:tcPr>
          <w:p w14:paraId="42586271" w14:textId="77777777" w:rsidR="005A0BE7" w:rsidRPr="00866CBF" w:rsidRDefault="00A641FC" w:rsidP="004340F7">
            <w:pPr>
              <w:pStyle w:val="TableText"/>
            </w:pPr>
            <w:r w:rsidRPr="00A641FC">
              <w:t>MU_CCDSample.xml</w:t>
            </w:r>
          </w:p>
        </w:tc>
        <w:tc>
          <w:tcPr>
            <w:tcW w:w="3852" w:type="dxa"/>
          </w:tcPr>
          <w:p w14:paraId="53C56C68" w14:textId="77777777" w:rsidR="005A0BE7" w:rsidRDefault="005A0BE7" w:rsidP="004340F7">
            <w:pPr>
              <w:pStyle w:val="TableText"/>
            </w:pPr>
            <w:r>
              <w:t>Continuity of Care Document/C32</w:t>
            </w:r>
          </w:p>
        </w:tc>
      </w:tr>
      <w:tr w:rsidR="005A0BE7" w14:paraId="678E9EB3" w14:textId="77777777">
        <w:tc>
          <w:tcPr>
            <w:tcW w:w="4788" w:type="dxa"/>
          </w:tcPr>
          <w:p w14:paraId="46DC0E01" w14:textId="77777777" w:rsidR="005A0BE7" w:rsidRDefault="005A0BE7" w:rsidP="004340F7">
            <w:pPr>
              <w:pStyle w:val="TableText"/>
            </w:pPr>
            <w:r w:rsidRPr="00866CBF">
              <w:t>DS_Sample.xml</w:t>
            </w:r>
          </w:p>
        </w:tc>
        <w:tc>
          <w:tcPr>
            <w:tcW w:w="3852" w:type="dxa"/>
          </w:tcPr>
          <w:p w14:paraId="031213CF" w14:textId="77777777" w:rsidR="005A0BE7" w:rsidRDefault="005A0BE7" w:rsidP="004340F7">
            <w:pPr>
              <w:pStyle w:val="TableText"/>
            </w:pPr>
            <w:r>
              <w:t xml:space="preserve">Discharge Summary Report </w:t>
            </w:r>
          </w:p>
        </w:tc>
      </w:tr>
      <w:tr w:rsidR="005A0BE7" w14:paraId="58DEE7A4" w14:textId="77777777">
        <w:tc>
          <w:tcPr>
            <w:tcW w:w="4788" w:type="dxa"/>
          </w:tcPr>
          <w:p w14:paraId="656B2333" w14:textId="77777777" w:rsidR="005A0BE7" w:rsidRDefault="005A0BE7" w:rsidP="004340F7">
            <w:pPr>
              <w:pStyle w:val="TableText"/>
            </w:pPr>
            <w:r w:rsidRPr="00866CBF">
              <w:t>HandP.sample.xml</w:t>
            </w:r>
          </w:p>
        </w:tc>
        <w:tc>
          <w:tcPr>
            <w:tcW w:w="3852" w:type="dxa"/>
          </w:tcPr>
          <w:p w14:paraId="5A325B21" w14:textId="77777777" w:rsidR="005A0BE7" w:rsidRDefault="005A0BE7" w:rsidP="004340F7">
            <w:pPr>
              <w:pStyle w:val="TableText"/>
            </w:pPr>
            <w:r>
              <w:t xml:space="preserve">History and Physical Report </w:t>
            </w:r>
          </w:p>
        </w:tc>
      </w:tr>
      <w:tr w:rsidR="005A0BE7" w14:paraId="2E32B46A" w14:textId="77777777">
        <w:tc>
          <w:tcPr>
            <w:tcW w:w="4788" w:type="dxa"/>
          </w:tcPr>
          <w:p w14:paraId="7A695292" w14:textId="77777777" w:rsidR="005A0BE7" w:rsidRDefault="005A0BE7" w:rsidP="004340F7">
            <w:pPr>
              <w:pStyle w:val="TableText"/>
            </w:pPr>
            <w:r w:rsidRPr="00866CBF">
              <w:t>OpNote.xml</w:t>
            </w:r>
          </w:p>
        </w:tc>
        <w:tc>
          <w:tcPr>
            <w:tcW w:w="3852" w:type="dxa"/>
          </w:tcPr>
          <w:p w14:paraId="35919CA2" w14:textId="77777777" w:rsidR="005A0BE7" w:rsidRDefault="005A0BE7" w:rsidP="004340F7">
            <w:pPr>
              <w:pStyle w:val="TableText"/>
            </w:pPr>
            <w:r>
              <w:t>Operative Note</w:t>
            </w:r>
          </w:p>
        </w:tc>
      </w:tr>
      <w:tr w:rsidR="005A0BE7" w14:paraId="4263015C" w14:textId="77777777">
        <w:tc>
          <w:tcPr>
            <w:tcW w:w="4788" w:type="dxa"/>
          </w:tcPr>
          <w:p w14:paraId="6A401DDF" w14:textId="77777777" w:rsidR="005A0BE7" w:rsidRDefault="005A0BE7" w:rsidP="004340F7">
            <w:pPr>
              <w:pStyle w:val="TableText"/>
            </w:pPr>
            <w:r w:rsidRPr="00866CBF">
              <w:t>Procedure_Note.xml</w:t>
            </w:r>
          </w:p>
        </w:tc>
        <w:tc>
          <w:tcPr>
            <w:tcW w:w="3852" w:type="dxa"/>
          </w:tcPr>
          <w:p w14:paraId="38C6EC46" w14:textId="77777777" w:rsidR="005A0BE7" w:rsidRDefault="005A0BE7" w:rsidP="004340F7">
            <w:pPr>
              <w:pStyle w:val="TableText"/>
            </w:pPr>
            <w:r>
              <w:t>Procedure Note</w:t>
            </w:r>
          </w:p>
        </w:tc>
      </w:tr>
      <w:tr w:rsidR="005A0BE7" w14:paraId="12CAA3A4" w14:textId="77777777">
        <w:tc>
          <w:tcPr>
            <w:tcW w:w="4788" w:type="dxa"/>
          </w:tcPr>
          <w:p w14:paraId="6B380EA5" w14:textId="77777777" w:rsidR="005A0BE7" w:rsidRDefault="005A0BE7" w:rsidP="004340F7">
            <w:pPr>
              <w:pStyle w:val="TableText"/>
            </w:pPr>
            <w:r w:rsidRPr="00866CBF">
              <w:t>Progress_Note.xml</w:t>
            </w:r>
          </w:p>
        </w:tc>
        <w:tc>
          <w:tcPr>
            <w:tcW w:w="3852" w:type="dxa"/>
          </w:tcPr>
          <w:p w14:paraId="6096C32E" w14:textId="77777777" w:rsidR="005A0BE7" w:rsidRDefault="005A0BE7" w:rsidP="004340F7">
            <w:pPr>
              <w:pStyle w:val="TableText"/>
            </w:pPr>
            <w:r>
              <w:t>Progress Note</w:t>
            </w:r>
          </w:p>
        </w:tc>
      </w:tr>
      <w:tr w:rsidR="005A0BE7" w14:paraId="443A357A" w14:textId="77777777">
        <w:tc>
          <w:tcPr>
            <w:tcW w:w="4788" w:type="dxa"/>
          </w:tcPr>
          <w:p w14:paraId="02F47B96" w14:textId="77777777" w:rsidR="005A0BE7" w:rsidRDefault="005A0BE7" w:rsidP="004340F7">
            <w:pPr>
              <w:pStyle w:val="TableText"/>
            </w:pPr>
            <w:r w:rsidRPr="00866CBF">
              <w:t>UD_sample.xml</w:t>
            </w:r>
          </w:p>
        </w:tc>
        <w:tc>
          <w:tcPr>
            <w:tcW w:w="3852" w:type="dxa"/>
          </w:tcPr>
          <w:p w14:paraId="7835D506" w14:textId="77777777" w:rsidR="005A0BE7" w:rsidRDefault="005A0BE7" w:rsidP="004340F7">
            <w:pPr>
              <w:pStyle w:val="TableText"/>
            </w:pPr>
            <w:r>
              <w:t>Unstructured Document</w:t>
            </w:r>
          </w:p>
        </w:tc>
      </w:tr>
      <w:tr w:rsidR="005A0BE7" w:rsidRPr="00EB3A22" w14:paraId="3953B661" w14:textId="77777777">
        <w:tc>
          <w:tcPr>
            <w:tcW w:w="4788" w:type="dxa"/>
          </w:tcPr>
          <w:p w14:paraId="08226244" w14:textId="77777777" w:rsidR="005A0BE7" w:rsidRPr="00EB3A22" w:rsidRDefault="005A0BE7" w:rsidP="004340F7">
            <w:pPr>
              <w:pStyle w:val="TableText"/>
            </w:pPr>
            <w:r>
              <w:t xml:space="preserve">cda.xsl </w:t>
            </w:r>
          </w:p>
        </w:tc>
        <w:tc>
          <w:tcPr>
            <w:tcW w:w="3852" w:type="dxa"/>
          </w:tcPr>
          <w:p w14:paraId="2A206F1F" w14:textId="77777777" w:rsidR="005A0BE7" w:rsidRPr="00EB3A22" w:rsidRDefault="005A0BE7" w:rsidP="004340F7">
            <w:pPr>
              <w:pStyle w:val="TableText"/>
            </w:pPr>
            <w:r>
              <w:t>CDA stylesheet</w:t>
            </w:r>
          </w:p>
        </w:tc>
      </w:tr>
    </w:tbl>
    <w:p w14:paraId="5B8870F7" w14:textId="77777777" w:rsidR="00750FCC" w:rsidRDefault="00750FCC" w:rsidP="00996AEE">
      <w:pPr>
        <w:pStyle w:val="BodyText"/>
      </w:pPr>
    </w:p>
    <w:p w14:paraId="1C62A9BF" w14:textId="77777777" w:rsidR="00750FCC" w:rsidRDefault="00023AB6" w:rsidP="00750FCC">
      <w:pPr>
        <w:pStyle w:val="Heading1"/>
      </w:pPr>
      <w:bookmarkStart w:id="52" w:name="_U.S._Realm_CDA"/>
      <w:bookmarkStart w:id="53" w:name="_General_Header_Template"/>
      <w:bookmarkStart w:id="54" w:name="_Toc163893580"/>
      <w:bookmarkEnd w:id="52"/>
      <w:bookmarkEnd w:id="53"/>
      <w:r>
        <w:lastRenderedPageBreak/>
        <w:t>General Header Template</w:t>
      </w:r>
      <w:bookmarkEnd w:id="54"/>
    </w:p>
    <w:p w14:paraId="1016BB16" w14:textId="77777777" w:rsidR="00750FCC" w:rsidRDefault="00750FCC" w:rsidP="00996AEE">
      <w:pPr>
        <w:pStyle w:val="BodyText"/>
      </w:pPr>
      <w:r>
        <w:t>This section describes constraints that apply to the header for all documents</w:t>
      </w:r>
      <w:r w:rsidR="009566E8">
        <w:t xml:space="preserve"> within the scope of this implementation g</w:t>
      </w:r>
      <w:r w:rsidR="00023AB6">
        <w:t>uide</w:t>
      </w:r>
      <w:r>
        <w:t xml:space="preserve">. Header constraints specific to each document type are described in the appropriate </w:t>
      </w:r>
      <w:r w:rsidR="002E7907">
        <w:t>document-specific</w:t>
      </w:r>
      <w:r>
        <w:t xml:space="preserve"> section below.</w:t>
      </w:r>
    </w:p>
    <w:p w14:paraId="53140565" w14:textId="77777777" w:rsidR="0050352A" w:rsidRDefault="0087041E" w:rsidP="00F71BB1">
      <w:pPr>
        <w:pStyle w:val="Heading2nospace"/>
      </w:pPr>
      <w:r>
        <w:t xml:space="preserve"> </w:t>
      </w:r>
      <w:bookmarkStart w:id="55" w:name="S_USRealmHeader"/>
      <w:bookmarkStart w:id="56" w:name="_Toc163893581"/>
      <w:bookmarkEnd w:id="55"/>
      <w:r>
        <w:t>US Realm</w:t>
      </w:r>
      <w:r w:rsidR="00A34BA9">
        <w:t xml:space="preserve"> Clinical Document</w:t>
      </w:r>
      <w:r>
        <w:t xml:space="preserve"> Header</w:t>
      </w:r>
      <w:bookmarkEnd w:id="56"/>
    </w:p>
    <w:p w14:paraId="421FDBB1" w14:textId="77777777" w:rsidR="0050352A" w:rsidRDefault="0050352A" w:rsidP="0050352A">
      <w:pPr>
        <w:pStyle w:val="BracketData"/>
      </w:pPr>
      <w:r>
        <w:t>[ClinicalDocument: templateId 2.16.840.1.113883.10.20.21.1.1(open)]</w:t>
      </w:r>
    </w:p>
    <w:p w14:paraId="5B3BF3A2" w14:textId="77777777" w:rsidR="00415A3D" w:rsidRDefault="00415A3D" w:rsidP="003D62A7">
      <w:pPr>
        <w:numPr>
          <w:ilvl w:val="0"/>
          <w:numId w:val="35"/>
        </w:numPr>
        <w:spacing w:after="40" w:line="260" w:lineRule="exact"/>
      </w:pPr>
      <w:r>
        <w:rPr>
          <w:b/>
          <w:bCs/>
          <w:sz w:val="16"/>
          <w:szCs w:val="16"/>
        </w:rPr>
        <w:t>SHALL</w:t>
      </w:r>
      <w:r>
        <w:t xml:space="preserve"> contain exactly one [1..1] </w:t>
      </w:r>
      <w:r>
        <w:rPr>
          <w:rFonts w:ascii="Courier New" w:hAnsi="Courier New"/>
          <w:b/>
          <w:bCs/>
        </w:rPr>
        <w:t>realmCode</w:t>
      </w:r>
      <w:r>
        <w:t>="</w:t>
      </w:r>
      <w:r>
        <w:rPr>
          <w:rFonts w:ascii="Courier New" w:hAnsi="Courier New"/>
        </w:rPr>
        <w:t>US</w:t>
      </w:r>
      <w:r>
        <w:t xml:space="preserve">" (CONF:5249). </w:t>
      </w:r>
    </w:p>
    <w:p w14:paraId="25FE81FE" w14:textId="77777777" w:rsidR="00415A3D" w:rsidRDefault="00415A3D" w:rsidP="003D62A7">
      <w:pPr>
        <w:numPr>
          <w:ilvl w:val="0"/>
          <w:numId w:val="35"/>
        </w:numPr>
        <w:spacing w:after="40" w:line="260" w:lineRule="exact"/>
      </w:pPr>
      <w:r>
        <w:rPr>
          <w:b/>
          <w:bCs/>
          <w:sz w:val="16"/>
          <w:szCs w:val="16"/>
        </w:rPr>
        <w:t>SHALL</w:t>
      </w:r>
      <w:r>
        <w:t xml:space="preserve"> contain exactly one [1..1] </w:t>
      </w:r>
      <w:r>
        <w:rPr>
          <w:rFonts w:ascii="Courier New" w:hAnsi="Courier New"/>
          <w:b/>
          <w:bCs/>
        </w:rPr>
        <w:t>typeId</w:t>
      </w:r>
      <w:r>
        <w:t xml:space="preserve"> (CONF:5361). </w:t>
      </w:r>
    </w:p>
    <w:p w14:paraId="2FCDB595" w14:textId="77777777" w:rsidR="00415A3D" w:rsidRDefault="00415A3D" w:rsidP="003D62A7">
      <w:pPr>
        <w:numPr>
          <w:ilvl w:val="1"/>
          <w:numId w:val="35"/>
        </w:numPr>
        <w:spacing w:after="40" w:line="260" w:lineRule="exact"/>
      </w:pPr>
      <w:r>
        <w:t xml:space="preserve">This typeId </w:t>
      </w:r>
      <w:r>
        <w:rPr>
          <w:b/>
          <w:bCs/>
          <w:sz w:val="16"/>
          <w:szCs w:val="16"/>
        </w:rPr>
        <w:t>SHALL</w:t>
      </w:r>
      <w:r>
        <w:t xml:space="preserve"> contain exactly one [1..1] </w:t>
      </w:r>
      <w:r>
        <w:rPr>
          <w:rFonts w:ascii="Courier New" w:hAnsi="Courier New"/>
          <w:b/>
          <w:bCs/>
        </w:rPr>
        <w:t>@root</w:t>
      </w:r>
      <w:r>
        <w:t>="</w:t>
      </w:r>
      <w:r>
        <w:rPr>
          <w:rFonts w:ascii="Courier New" w:hAnsi="Courier New"/>
        </w:rPr>
        <w:t>2.16.840.1.113883.1.3</w:t>
      </w:r>
      <w:r>
        <w:t xml:space="preserve">" (CONF:5250). </w:t>
      </w:r>
    </w:p>
    <w:p w14:paraId="01BBD379" w14:textId="77777777" w:rsidR="00415A3D" w:rsidRDefault="00415A3D" w:rsidP="003D62A7">
      <w:pPr>
        <w:numPr>
          <w:ilvl w:val="1"/>
          <w:numId w:val="35"/>
        </w:numPr>
        <w:spacing w:after="40" w:line="260" w:lineRule="exact"/>
      </w:pPr>
      <w:r>
        <w:t xml:space="preserve">This typeId </w:t>
      </w:r>
      <w:r>
        <w:rPr>
          <w:b/>
          <w:bCs/>
          <w:sz w:val="16"/>
          <w:szCs w:val="16"/>
        </w:rPr>
        <w:t>SHALL</w:t>
      </w:r>
      <w:r>
        <w:t xml:space="preserve"> contain exactly one [1..1] </w:t>
      </w:r>
      <w:r>
        <w:rPr>
          <w:rFonts w:ascii="Courier New" w:hAnsi="Courier New"/>
          <w:b/>
          <w:bCs/>
        </w:rPr>
        <w:t>@extension</w:t>
      </w:r>
      <w:r>
        <w:t>="</w:t>
      </w:r>
      <w:r>
        <w:rPr>
          <w:rFonts w:ascii="Courier New" w:hAnsi="Courier New"/>
        </w:rPr>
        <w:t>POCD_HD000040</w:t>
      </w:r>
      <w:r>
        <w:t xml:space="preserve">" (CONF:5251). </w:t>
      </w:r>
    </w:p>
    <w:p w14:paraId="1DAC813B" w14:textId="77777777" w:rsidR="00415A3D" w:rsidRDefault="00415A3D" w:rsidP="003D62A7">
      <w:pPr>
        <w:numPr>
          <w:ilvl w:val="0"/>
          <w:numId w:val="35"/>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2.16.840.1.113883.10.20.22.1.1</w:t>
      </w:r>
      <w:r>
        <w:t xml:space="preserve">" (CONF:5252). </w:t>
      </w:r>
    </w:p>
    <w:p w14:paraId="7DE677B8" w14:textId="77777777" w:rsidR="00415A3D" w:rsidRDefault="00415A3D" w:rsidP="003D62A7">
      <w:pPr>
        <w:numPr>
          <w:ilvl w:val="0"/>
          <w:numId w:val="35"/>
        </w:numPr>
        <w:spacing w:after="40" w:line="260" w:lineRule="exact"/>
      </w:pPr>
      <w:r>
        <w:rPr>
          <w:b/>
          <w:bCs/>
          <w:sz w:val="16"/>
          <w:szCs w:val="16"/>
        </w:rPr>
        <w:t>SHALL</w:t>
      </w:r>
      <w:r>
        <w:t xml:space="preserve"> contain exactly one [1..1] </w:t>
      </w:r>
      <w:r>
        <w:rPr>
          <w:rFonts w:ascii="Courier New" w:hAnsi="Courier New"/>
          <w:b/>
          <w:bCs/>
        </w:rPr>
        <w:t>id</w:t>
      </w:r>
      <w:r>
        <w:t xml:space="preserve"> (CONF:5363). </w:t>
      </w:r>
    </w:p>
    <w:p w14:paraId="0D8BC309" w14:textId="77777777" w:rsidR="00415A3D" w:rsidRDefault="00415A3D" w:rsidP="003D62A7">
      <w:pPr>
        <w:numPr>
          <w:ilvl w:val="0"/>
          <w:numId w:val="35"/>
        </w:numPr>
        <w:spacing w:after="40" w:line="260" w:lineRule="exact"/>
      </w:pPr>
      <w:r>
        <w:rPr>
          <w:b/>
          <w:bCs/>
          <w:sz w:val="16"/>
          <w:szCs w:val="16"/>
        </w:rPr>
        <w:t>SHALL</w:t>
      </w:r>
      <w:r>
        <w:t xml:space="preserve"> contain exactly one [1..1] </w:t>
      </w:r>
      <w:r>
        <w:rPr>
          <w:rFonts w:ascii="Courier New" w:hAnsi="Courier New"/>
          <w:b/>
          <w:bCs/>
        </w:rPr>
        <w:t>code</w:t>
      </w:r>
      <w:r>
        <w:t xml:space="preserve"> (CONF:5253). </w:t>
      </w:r>
    </w:p>
    <w:p w14:paraId="45C5E70B" w14:textId="77777777" w:rsidR="00415A3D" w:rsidRDefault="00415A3D" w:rsidP="003D62A7">
      <w:pPr>
        <w:numPr>
          <w:ilvl w:val="0"/>
          <w:numId w:val="35"/>
        </w:numPr>
        <w:spacing w:after="40" w:line="260" w:lineRule="exact"/>
      </w:pPr>
      <w:r>
        <w:rPr>
          <w:b/>
          <w:bCs/>
          <w:sz w:val="16"/>
          <w:szCs w:val="16"/>
        </w:rPr>
        <w:t>SHALL</w:t>
      </w:r>
      <w:r>
        <w:t xml:space="preserve"> contain exactly one [1..1] </w:t>
      </w:r>
      <w:r>
        <w:rPr>
          <w:rFonts w:ascii="Courier New" w:hAnsi="Courier New"/>
          <w:b/>
          <w:bCs/>
        </w:rPr>
        <w:t>title</w:t>
      </w:r>
      <w:r>
        <w:t xml:space="preserve"> (CONF:5254). </w:t>
      </w:r>
    </w:p>
    <w:p w14:paraId="543D625E" w14:textId="77777777" w:rsidR="00415A3D" w:rsidRDefault="00415A3D" w:rsidP="003D62A7">
      <w:pPr>
        <w:numPr>
          <w:ilvl w:val="1"/>
          <w:numId w:val="35"/>
        </w:numPr>
        <w:spacing w:after="40" w:line="260" w:lineRule="exact"/>
      </w:pPr>
      <w:r>
        <w:t>can either be a locally defined name or the display name corresponding to clinicalDocument/code (CONF:5255).</w:t>
      </w:r>
    </w:p>
    <w:p w14:paraId="51F39407" w14:textId="77777777" w:rsidR="00415A3D" w:rsidRDefault="00415A3D" w:rsidP="003D62A7">
      <w:pPr>
        <w:numPr>
          <w:ilvl w:val="0"/>
          <w:numId w:val="35"/>
        </w:numPr>
        <w:spacing w:after="40" w:line="260" w:lineRule="exact"/>
      </w:pPr>
      <w:r>
        <w:rPr>
          <w:b/>
          <w:bCs/>
          <w:sz w:val="16"/>
          <w:szCs w:val="16"/>
        </w:rPr>
        <w:t>SHALL</w:t>
      </w:r>
      <w:r>
        <w:t xml:space="preserve"> contain exactly one [1..1] </w:t>
      </w:r>
      <w:r>
        <w:rPr>
          <w:rFonts w:ascii="Courier New" w:hAnsi="Courier New"/>
          <w:b/>
          <w:bCs/>
        </w:rPr>
        <w:t>effectiveTime</w:t>
      </w:r>
      <w:r>
        <w:t xml:space="preserve"> (CONF:5256). </w:t>
      </w:r>
    </w:p>
    <w:p w14:paraId="0882AF42" w14:textId="77777777" w:rsidR="00415A3D" w:rsidRDefault="00415A3D" w:rsidP="003D62A7">
      <w:pPr>
        <w:numPr>
          <w:ilvl w:val="1"/>
          <w:numId w:val="35"/>
        </w:numPr>
        <w:spacing w:after="40" w:line="260" w:lineRule="exact"/>
      </w:pPr>
      <w:r>
        <w:t xml:space="preserve">The value of @value, if present, </w:t>
      </w:r>
      <w:r w:rsidRPr="00206A1F">
        <w:rPr>
          <w:rStyle w:val="keyword"/>
        </w:rPr>
        <w:t>SHALL</w:t>
      </w:r>
      <w:r>
        <w:t xml:space="preserve"> be precise to the day and </w:t>
      </w:r>
      <w:r w:rsidRPr="00206A1F">
        <w:rPr>
          <w:rStyle w:val="keyword"/>
        </w:rPr>
        <w:t>SHOULD</w:t>
      </w:r>
      <w:r>
        <w:t xml:space="preserve"> be precise to the minute. If precise to minute, </w:t>
      </w:r>
      <w:r w:rsidRPr="00206A1F">
        <w:rPr>
          <w:rStyle w:val="keyword"/>
        </w:rPr>
        <w:t>SHOULD</w:t>
      </w:r>
      <w:r>
        <w:t xml:space="preserve"> include time-zone offset (CONF:5257).</w:t>
      </w:r>
    </w:p>
    <w:p w14:paraId="188A1ADF" w14:textId="77777777" w:rsidR="00415A3D" w:rsidRDefault="00415A3D" w:rsidP="003D62A7">
      <w:pPr>
        <w:numPr>
          <w:ilvl w:val="0"/>
          <w:numId w:val="35"/>
        </w:numPr>
        <w:spacing w:after="40" w:line="260" w:lineRule="exact"/>
      </w:pPr>
      <w:r>
        <w:rPr>
          <w:b/>
          <w:bCs/>
          <w:sz w:val="16"/>
          <w:szCs w:val="16"/>
        </w:rPr>
        <w:t>SHALL</w:t>
      </w:r>
      <w:r>
        <w:t xml:space="preserve"> contain exactly one [1..1] </w:t>
      </w:r>
      <w:r>
        <w:rPr>
          <w:rFonts w:ascii="Courier New" w:hAnsi="Courier New"/>
          <w:b/>
          <w:bCs/>
        </w:rPr>
        <w:t>confidentialityCode</w:t>
      </w:r>
      <w:r>
        <w:t xml:space="preserve">, which </w:t>
      </w:r>
      <w:r>
        <w:rPr>
          <w:b/>
          <w:bCs/>
          <w:sz w:val="16"/>
          <w:szCs w:val="16"/>
        </w:rPr>
        <w:t>SHOULD</w:t>
      </w:r>
      <w:r>
        <w:t xml:space="preserve"> be selected from ValueSet </w:t>
      </w:r>
      <w:r>
        <w:rPr>
          <w:rFonts w:ascii="Courier New" w:hAnsi="Courier New"/>
        </w:rPr>
        <w:t>2.16.840.1.113883.1.11.16926 BasicConfidentialityKind</w:t>
      </w:r>
      <w:r>
        <w:t xml:space="preserve"> </w:t>
      </w:r>
      <w:r>
        <w:rPr>
          <w:b/>
          <w:bCs/>
          <w:sz w:val="16"/>
          <w:szCs w:val="16"/>
        </w:rPr>
        <w:t>STATIC</w:t>
      </w:r>
      <w:r>
        <w:t xml:space="preserve"> 2010-04-21 (CONF:5259). </w:t>
      </w:r>
    </w:p>
    <w:p w14:paraId="053590B7" w14:textId="77777777" w:rsidR="00415A3D" w:rsidRDefault="00415A3D" w:rsidP="003D62A7">
      <w:pPr>
        <w:numPr>
          <w:ilvl w:val="0"/>
          <w:numId w:val="35"/>
        </w:numPr>
        <w:spacing w:after="40" w:line="260" w:lineRule="exact"/>
      </w:pPr>
      <w:r>
        <w:rPr>
          <w:b/>
          <w:bCs/>
          <w:sz w:val="16"/>
          <w:szCs w:val="16"/>
        </w:rPr>
        <w:t>SHALL</w:t>
      </w:r>
      <w:r>
        <w:t xml:space="preserve"> contain exactly one [1..1] </w:t>
      </w:r>
      <w:r>
        <w:rPr>
          <w:rFonts w:ascii="Courier New" w:hAnsi="Courier New"/>
          <w:b/>
          <w:bCs/>
        </w:rPr>
        <w:t>languageCode/@code</w:t>
      </w:r>
      <w:r>
        <w:t xml:space="preserve">, which </w:t>
      </w:r>
      <w:r>
        <w:rPr>
          <w:b/>
          <w:bCs/>
          <w:sz w:val="16"/>
          <w:szCs w:val="16"/>
        </w:rPr>
        <w:t>SHALL</w:t>
      </w:r>
      <w:r>
        <w:t xml:space="preserve"> be selected from ValueSet </w:t>
      </w:r>
      <w:r>
        <w:rPr>
          <w:rFonts w:ascii="Courier New" w:hAnsi="Courier New"/>
        </w:rPr>
        <w:t>2.16.840.1.113883.1.11.11526 LanguageValueSet</w:t>
      </w:r>
      <w:r>
        <w:t xml:space="preserve"> </w:t>
      </w:r>
      <w:r>
        <w:rPr>
          <w:b/>
          <w:bCs/>
          <w:sz w:val="16"/>
          <w:szCs w:val="16"/>
        </w:rPr>
        <w:t>DYNAMIC</w:t>
      </w:r>
      <w:r>
        <w:t xml:space="preserve"> (CONF:5372). </w:t>
      </w:r>
    </w:p>
    <w:p w14:paraId="72FD7CB1" w14:textId="77777777" w:rsidR="00415A3D" w:rsidRDefault="00415A3D" w:rsidP="003D62A7">
      <w:pPr>
        <w:numPr>
          <w:ilvl w:val="0"/>
          <w:numId w:val="35"/>
        </w:numPr>
        <w:spacing w:after="40" w:line="260" w:lineRule="exact"/>
      </w:pPr>
      <w:r>
        <w:rPr>
          <w:b/>
          <w:bCs/>
          <w:sz w:val="16"/>
          <w:szCs w:val="16"/>
        </w:rPr>
        <w:t>MAY</w:t>
      </w:r>
      <w:r>
        <w:t xml:space="preserve"> contain zero or one [0..1] </w:t>
      </w:r>
      <w:r>
        <w:rPr>
          <w:rFonts w:ascii="Courier New" w:hAnsi="Courier New"/>
          <w:b/>
          <w:bCs/>
        </w:rPr>
        <w:t>setId</w:t>
      </w:r>
      <w:r>
        <w:t xml:space="preserve"> (CONF:5261). </w:t>
      </w:r>
    </w:p>
    <w:p w14:paraId="01A585B2" w14:textId="77777777" w:rsidR="00415A3D" w:rsidRDefault="00415A3D" w:rsidP="003D62A7">
      <w:pPr>
        <w:numPr>
          <w:ilvl w:val="1"/>
          <w:numId w:val="35"/>
        </w:numPr>
        <w:spacing w:after="40" w:line="260" w:lineRule="exact"/>
      </w:pPr>
      <w:r>
        <w:t xml:space="preserve">setId and versionNumber </w:t>
      </w:r>
      <w:r w:rsidRPr="00206A1F">
        <w:rPr>
          <w:rStyle w:val="keyword"/>
        </w:rPr>
        <w:t>SHALL</w:t>
      </w:r>
      <w:r>
        <w:t xml:space="preserve"> both be present, or </w:t>
      </w:r>
      <w:r w:rsidRPr="00206A1F">
        <w:rPr>
          <w:rStyle w:val="keyword"/>
        </w:rPr>
        <w:t>SHALL</w:t>
      </w:r>
      <w:r>
        <w:t xml:space="preserve"> both be absent (CONF:6380).</w:t>
      </w:r>
    </w:p>
    <w:p w14:paraId="4606A6A6" w14:textId="77777777" w:rsidR="00415A3D" w:rsidRDefault="00415A3D" w:rsidP="003D62A7">
      <w:pPr>
        <w:numPr>
          <w:ilvl w:val="0"/>
          <w:numId w:val="35"/>
        </w:numPr>
        <w:spacing w:after="40" w:line="260" w:lineRule="exact"/>
      </w:pPr>
      <w:r>
        <w:rPr>
          <w:b/>
          <w:bCs/>
          <w:sz w:val="16"/>
          <w:szCs w:val="16"/>
        </w:rPr>
        <w:t>MAY</w:t>
      </w:r>
      <w:r>
        <w:t xml:space="preserve"> contain zero or one [0..1] </w:t>
      </w:r>
      <w:r>
        <w:rPr>
          <w:rFonts w:ascii="Courier New" w:hAnsi="Courier New"/>
          <w:b/>
          <w:bCs/>
        </w:rPr>
        <w:t>versionNumber</w:t>
      </w:r>
      <w:r>
        <w:t xml:space="preserve"> (CONF:5264). </w:t>
      </w:r>
    </w:p>
    <w:p w14:paraId="083415DC" w14:textId="77777777" w:rsidR="00115433" w:rsidRDefault="00415A3D" w:rsidP="003D62A7">
      <w:pPr>
        <w:numPr>
          <w:ilvl w:val="1"/>
          <w:numId w:val="35"/>
        </w:numPr>
        <w:spacing w:after="40" w:line="260" w:lineRule="exact"/>
      </w:pPr>
      <w:r>
        <w:t xml:space="preserve">setId and versionNumber </w:t>
      </w:r>
      <w:r w:rsidRPr="00206A1F">
        <w:rPr>
          <w:rStyle w:val="keyword"/>
        </w:rPr>
        <w:t>SHALL</w:t>
      </w:r>
      <w:r>
        <w:t xml:space="preserve"> both be present, or </w:t>
      </w:r>
      <w:r w:rsidRPr="00206A1F">
        <w:rPr>
          <w:rStyle w:val="keyword"/>
        </w:rPr>
        <w:t>SHALL</w:t>
      </w:r>
      <w:r>
        <w:t xml:space="preserve"> both be absent (CONF:6387).</w:t>
      </w:r>
    </w:p>
    <w:p w14:paraId="513758E9" w14:textId="77777777" w:rsidR="00115433" w:rsidRDefault="00115433" w:rsidP="00115433">
      <w:pPr>
        <w:pStyle w:val="Caption"/>
      </w:pPr>
      <w:bookmarkStart w:id="57" w:name="_Toc163893766"/>
      <w:r>
        <w:lastRenderedPageBreak/>
        <w:t xml:space="preserve">Table </w:t>
      </w:r>
      <w:r w:rsidR="0000006B">
        <w:fldChar w:fldCharType="begin"/>
      </w:r>
      <w:r w:rsidR="0000006B">
        <w:instrText xml:space="preserve"> SEQ Table \* ARABIC </w:instrText>
      </w:r>
      <w:r w:rsidR="0000006B">
        <w:fldChar w:fldCharType="separate"/>
      </w:r>
      <w:r w:rsidR="00D61323">
        <w:t>2</w:t>
      </w:r>
      <w:r w:rsidR="0000006B">
        <w:fldChar w:fldCharType="end"/>
      </w:r>
      <w:r>
        <w:t>: Basic Confidentiality Kind Value Set</w:t>
      </w:r>
      <w:bookmarkEnd w:id="5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115433" w:rsidRPr="00171635" w14:paraId="5BAFEAB3" w14:textId="77777777">
        <w:trPr>
          <w:tblHeader/>
        </w:trPr>
        <w:tc>
          <w:tcPr>
            <w:tcW w:w="8640" w:type="dxa"/>
            <w:gridSpan w:val="3"/>
            <w:tcBorders>
              <w:bottom w:val="nil"/>
            </w:tcBorders>
          </w:tcPr>
          <w:p w14:paraId="535AC121" w14:textId="77777777" w:rsidR="00115433" w:rsidRPr="00171635" w:rsidRDefault="00115433" w:rsidP="001B70A8">
            <w:pPr>
              <w:pStyle w:val="TableText"/>
              <w:tabs>
                <w:tab w:val="left" w:pos="990"/>
              </w:tabs>
              <w:rPr>
                <w:b/>
                <w:lang w:eastAsia="zh-CN"/>
              </w:rPr>
            </w:pPr>
            <w:r w:rsidRPr="00171635">
              <w:rPr>
                <w:lang w:eastAsia="zh-CN"/>
              </w:rPr>
              <w:t xml:space="preserve">Value Set: </w:t>
            </w:r>
            <w:r>
              <w:rPr>
                <w:lang w:eastAsia="zh-CN"/>
              </w:rPr>
              <w:t xml:space="preserve">HL7 </w:t>
            </w:r>
            <w:r w:rsidRPr="00706C0D">
              <w:t>BasicConfidentialityKind</w:t>
            </w:r>
            <w:r w:rsidRPr="00171635">
              <w:rPr>
                <w:lang w:eastAsia="zh-CN"/>
              </w:rPr>
              <w:t xml:space="preserve"> </w:t>
            </w:r>
            <w:r w:rsidRPr="00706C0D">
              <w:t>2.16.840.1.113883.1.11.16926</w:t>
            </w:r>
          </w:p>
        </w:tc>
      </w:tr>
      <w:tr w:rsidR="00115433" w:rsidRPr="00171635" w14:paraId="37B23CD0" w14:textId="77777777">
        <w:trPr>
          <w:trHeight w:val="279"/>
          <w:tblHeader/>
        </w:trPr>
        <w:tc>
          <w:tcPr>
            <w:tcW w:w="1620" w:type="dxa"/>
            <w:tcBorders>
              <w:top w:val="nil"/>
              <w:bottom w:val="single" w:sz="4" w:space="0" w:color="auto"/>
              <w:right w:val="nil"/>
            </w:tcBorders>
          </w:tcPr>
          <w:p w14:paraId="06CBBB75" w14:textId="77777777" w:rsidR="00115433" w:rsidRPr="00AA6C9A" w:rsidRDefault="00115433" w:rsidP="001B70A8">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50E33698" w14:textId="77777777" w:rsidR="00115433" w:rsidRPr="00171635" w:rsidRDefault="00115433" w:rsidP="001B70A8">
            <w:pPr>
              <w:pStyle w:val="TableText"/>
              <w:tabs>
                <w:tab w:val="left" w:pos="990"/>
              </w:tabs>
              <w:rPr>
                <w:lang w:eastAsia="zh-CN"/>
              </w:rPr>
            </w:pPr>
            <w:r>
              <w:t>HL7 Confidentiality Code 2.16.840.1.113883.5.25</w:t>
            </w:r>
          </w:p>
        </w:tc>
      </w:tr>
      <w:tr w:rsidR="00115433" w:rsidRPr="00AA6C9A" w14:paraId="5ABF95DF" w14:textId="77777777">
        <w:trPr>
          <w:trHeight w:val="368"/>
          <w:tblHeader/>
        </w:trPr>
        <w:tc>
          <w:tcPr>
            <w:tcW w:w="1620" w:type="dxa"/>
            <w:shd w:val="clear" w:color="auto" w:fill="E6E6E6"/>
          </w:tcPr>
          <w:p w14:paraId="4BD3B800" w14:textId="77777777" w:rsidR="00115433" w:rsidRPr="00AA6C9A" w:rsidRDefault="00115433" w:rsidP="001B70A8">
            <w:pPr>
              <w:pStyle w:val="TableHead"/>
              <w:tabs>
                <w:tab w:val="left" w:pos="990"/>
              </w:tabs>
              <w:rPr>
                <w:lang w:eastAsia="zh-CN"/>
              </w:rPr>
            </w:pPr>
            <w:r w:rsidRPr="00AA6C9A">
              <w:rPr>
                <w:lang w:eastAsia="zh-CN"/>
              </w:rPr>
              <w:t>Code</w:t>
            </w:r>
          </w:p>
        </w:tc>
        <w:tc>
          <w:tcPr>
            <w:tcW w:w="3330" w:type="dxa"/>
            <w:shd w:val="clear" w:color="auto" w:fill="E6E6E6"/>
          </w:tcPr>
          <w:p w14:paraId="1446B9EF" w14:textId="77777777" w:rsidR="00115433" w:rsidRPr="00171635" w:rsidRDefault="00115433" w:rsidP="001B70A8">
            <w:pPr>
              <w:pStyle w:val="TableHead"/>
              <w:tabs>
                <w:tab w:val="left" w:pos="990"/>
              </w:tabs>
              <w:rPr>
                <w:lang w:eastAsia="zh-CN"/>
              </w:rPr>
            </w:pPr>
            <w:r>
              <w:rPr>
                <w:lang w:eastAsia="zh-CN"/>
              </w:rPr>
              <w:t>Code System</w:t>
            </w:r>
          </w:p>
        </w:tc>
        <w:tc>
          <w:tcPr>
            <w:tcW w:w="3690" w:type="dxa"/>
            <w:shd w:val="clear" w:color="auto" w:fill="E6E6E6"/>
          </w:tcPr>
          <w:p w14:paraId="7857C8CF" w14:textId="77777777" w:rsidR="00115433" w:rsidRPr="00AA6C9A" w:rsidRDefault="00115433" w:rsidP="001B70A8">
            <w:pPr>
              <w:pStyle w:val="TableHead"/>
              <w:tabs>
                <w:tab w:val="left" w:pos="990"/>
              </w:tabs>
              <w:rPr>
                <w:lang w:eastAsia="zh-CN"/>
              </w:rPr>
            </w:pPr>
            <w:r w:rsidRPr="00AA6C9A">
              <w:rPr>
                <w:lang w:eastAsia="zh-CN"/>
              </w:rPr>
              <w:t>Print Name</w:t>
            </w:r>
          </w:p>
        </w:tc>
      </w:tr>
      <w:tr w:rsidR="00115433" w14:paraId="3FF98E21" w14:textId="77777777">
        <w:tc>
          <w:tcPr>
            <w:tcW w:w="1620" w:type="dxa"/>
          </w:tcPr>
          <w:p w14:paraId="02E582C7" w14:textId="77777777" w:rsidR="00115433" w:rsidRDefault="00115433" w:rsidP="001B70A8">
            <w:pPr>
              <w:pStyle w:val="Default"/>
              <w:tabs>
                <w:tab w:val="left" w:pos="990"/>
              </w:tabs>
              <w:rPr>
                <w:szCs w:val="18"/>
              </w:rPr>
            </w:pPr>
            <w:r>
              <w:rPr>
                <w:szCs w:val="18"/>
              </w:rPr>
              <w:t xml:space="preserve">N </w:t>
            </w:r>
          </w:p>
        </w:tc>
        <w:tc>
          <w:tcPr>
            <w:tcW w:w="3330" w:type="dxa"/>
          </w:tcPr>
          <w:p w14:paraId="39D6BBF3" w14:textId="77777777" w:rsidR="00115433" w:rsidRDefault="00115433" w:rsidP="001B70A8">
            <w:pPr>
              <w:pStyle w:val="Default"/>
              <w:tabs>
                <w:tab w:val="left" w:pos="990"/>
              </w:tabs>
              <w:rPr>
                <w:szCs w:val="18"/>
              </w:rPr>
            </w:pPr>
            <w:r>
              <w:t>HL7 Confidentiality Code</w:t>
            </w:r>
          </w:p>
        </w:tc>
        <w:tc>
          <w:tcPr>
            <w:tcW w:w="3690" w:type="dxa"/>
          </w:tcPr>
          <w:p w14:paraId="7DF520D5" w14:textId="77777777" w:rsidR="00115433" w:rsidRDefault="00115433" w:rsidP="001B70A8">
            <w:pPr>
              <w:pStyle w:val="Default"/>
              <w:tabs>
                <w:tab w:val="left" w:pos="990"/>
              </w:tabs>
              <w:rPr>
                <w:szCs w:val="18"/>
              </w:rPr>
            </w:pPr>
            <w:r>
              <w:rPr>
                <w:szCs w:val="18"/>
              </w:rPr>
              <w:t>Normal</w:t>
            </w:r>
          </w:p>
        </w:tc>
      </w:tr>
      <w:tr w:rsidR="00115433" w14:paraId="5C01212A" w14:textId="77777777">
        <w:tc>
          <w:tcPr>
            <w:tcW w:w="1620" w:type="dxa"/>
          </w:tcPr>
          <w:p w14:paraId="63CE607A" w14:textId="77777777" w:rsidR="00115433" w:rsidRDefault="00115433" w:rsidP="001B70A8">
            <w:pPr>
              <w:pStyle w:val="Default"/>
              <w:tabs>
                <w:tab w:val="left" w:pos="990"/>
              </w:tabs>
              <w:rPr>
                <w:szCs w:val="18"/>
              </w:rPr>
            </w:pPr>
            <w:r>
              <w:rPr>
                <w:szCs w:val="18"/>
              </w:rPr>
              <w:t>R</w:t>
            </w:r>
          </w:p>
        </w:tc>
        <w:tc>
          <w:tcPr>
            <w:tcW w:w="3330" w:type="dxa"/>
            <w:vAlign w:val="bottom"/>
          </w:tcPr>
          <w:p w14:paraId="7F581603" w14:textId="77777777" w:rsidR="00115433" w:rsidRPr="00171635" w:rsidRDefault="00115433" w:rsidP="001B70A8">
            <w:pPr>
              <w:pStyle w:val="TableText"/>
              <w:tabs>
                <w:tab w:val="left" w:pos="990"/>
              </w:tabs>
              <w:rPr>
                <w:lang w:eastAsia="zh-CN"/>
              </w:rPr>
            </w:pPr>
            <w:r>
              <w:t>HL7 Confidentiality Code</w:t>
            </w:r>
          </w:p>
        </w:tc>
        <w:tc>
          <w:tcPr>
            <w:tcW w:w="3690" w:type="dxa"/>
          </w:tcPr>
          <w:p w14:paraId="71516E4B" w14:textId="77777777" w:rsidR="00115433" w:rsidRDefault="00115433" w:rsidP="001B70A8">
            <w:pPr>
              <w:pStyle w:val="Default"/>
              <w:tabs>
                <w:tab w:val="left" w:pos="990"/>
              </w:tabs>
              <w:rPr>
                <w:szCs w:val="18"/>
              </w:rPr>
            </w:pPr>
            <w:r>
              <w:rPr>
                <w:szCs w:val="18"/>
              </w:rPr>
              <w:t xml:space="preserve">Restricted </w:t>
            </w:r>
          </w:p>
        </w:tc>
      </w:tr>
      <w:tr w:rsidR="00115433" w14:paraId="5AE19ED3" w14:textId="77777777">
        <w:tc>
          <w:tcPr>
            <w:tcW w:w="1620" w:type="dxa"/>
          </w:tcPr>
          <w:p w14:paraId="32623415" w14:textId="77777777" w:rsidR="00115433" w:rsidRDefault="00115433" w:rsidP="001B70A8">
            <w:pPr>
              <w:pStyle w:val="Default"/>
              <w:tabs>
                <w:tab w:val="left" w:pos="990"/>
              </w:tabs>
              <w:rPr>
                <w:szCs w:val="18"/>
              </w:rPr>
            </w:pPr>
            <w:r>
              <w:rPr>
                <w:szCs w:val="18"/>
              </w:rPr>
              <w:t>V</w:t>
            </w:r>
          </w:p>
        </w:tc>
        <w:tc>
          <w:tcPr>
            <w:tcW w:w="3330" w:type="dxa"/>
          </w:tcPr>
          <w:p w14:paraId="7C74CBB6" w14:textId="77777777" w:rsidR="00115433" w:rsidRDefault="00115433" w:rsidP="001B70A8">
            <w:pPr>
              <w:pStyle w:val="Default"/>
              <w:tabs>
                <w:tab w:val="left" w:pos="990"/>
              </w:tabs>
              <w:rPr>
                <w:szCs w:val="18"/>
              </w:rPr>
            </w:pPr>
            <w:r>
              <w:t>HL7 Confidentiality Code</w:t>
            </w:r>
          </w:p>
        </w:tc>
        <w:tc>
          <w:tcPr>
            <w:tcW w:w="3690" w:type="dxa"/>
          </w:tcPr>
          <w:p w14:paraId="27B80D44" w14:textId="77777777" w:rsidR="00115433" w:rsidRDefault="00115433" w:rsidP="001B70A8">
            <w:pPr>
              <w:pStyle w:val="Default"/>
              <w:tabs>
                <w:tab w:val="left" w:pos="990"/>
              </w:tabs>
              <w:rPr>
                <w:szCs w:val="18"/>
              </w:rPr>
            </w:pPr>
            <w:r>
              <w:rPr>
                <w:szCs w:val="18"/>
              </w:rPr>
              <w:t xml:space="preserve">Very Restricted </w:t>
            </w:r>
          </w:p>
        </w:tc>
      </w:tr>
    </w:tbl>
    <w:p w14:paraId="1C96FC8A" w14:textId="77777777" w:rsidR="00632C30" w:rsidRDefault="00632C30" w:rsidP="00115433">
      <w:pPr>
        <w:pStyle w:val="BodyText"/>
      </w:pPr>
    </w:p>
    <w:p w14:paraId="67630595" w14:textId="77777777" w:rsidR="00632C30" w:rsidRDefault="00632C30" w:rsidP="00632C30">
      <w:pPr>
        <w:pStyle w:val="Caption"/>
      </w:pPr>
      <w:bookmarkStart w:id="58" w:name="_Toc163893767"/>
      <w:r>
        <w:t xml:space="preserve">Table </w:t>
      </w:r>
      <w:r w:rsidR="0000006B">
        <w:fldChar w:fldCharType="begin"/>
      </w:r>
      <w:r w:rsidR="0000006B">
        <w:instrText xml:space="preserve"> SEQ Table \* ARABIC </w:instrText>
      </w:r>
      <w:r w:rsidR="0000006B">
        <w:fldChar w:fldCharType="separate"/>
      </w:r>
      <w:r w:rsidR="00D61323">
        <w:t>3</w:t>
      </w:r>
      <w:r w:rsidR="0000006B">
        <w:fldChar w:fldCharType="end"/>
      </w:r>
      <w:r>
        <w:t>: Language Value Set</w:t>
      </w:r>
      <w:bookmarkEnd w:id="58"/>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632C30" w:rsidRPr="00171635" w14:paraId="3755A55F" w14:textId="77777777">
        <w:trPr>
          <w:tblHeader/>
        </w:trPr>
        <w:tc>
          <w:tcPr>
            <w:tcW w:w="8640" w:type="dxa"/>
            <w:gridSpan w:val="3"/>
            <w:tcBorders>
              <w:bottom w:val="nil"/>
            </w:tcBorders>
          </w:tcPr>
          <w:p w14:paraId="5CDA21F5" w14:textId="77777777" w:rsidR="00632C30" w:rsidRPr="00171635" w:rsidRDefault="00632C30" w:rsidP="001B70A8">
            <w:pPr>
              <w:pStyle w:val="TableText"/>
              <w:tabs>
                <w:tab w:val="left" w:pos="990"/>
              </w:tabs>
              <w:rPr>
                <w:b/>
                <w:lang w:eastAsia="zh-CN"/>
              </w:rPr>
            </w:pPr>
            <w:r w:rsidRPr="00171635">
              <w:rPr>
                <w:lang w:eastAsia="zh-CN"/>
              </w:rPr>
              <w:t xml:space="preserve">Value Set: </w:t>
            </w:r>
            <w:r>
              <w:rPr>
                <w:lang w:eastAsia="zh-CN"/>
              </w:rPr>
              <w:t xml:space="preserve">Language </w:t>
            </w:r>
            <w:r>
              <w:t>2.16.840.1.113883.1.11.11526</w:t>
            </w:r>
          </w:p>
        </w:tc>
      </w:tr>
      <w:tr w:rsidR="00632C30" w:rsidRPr="00171635" w14:paraId="564C2090" w14:textId="77777777">
        <w:trPr>
          <w:trHeight w:val="279"/>
          <w:tblHeader/>
        </w:trPr>
        <w:tc>
          <w:tcPr>
            <w:tcW w:w="1620" w:type="dxa"/>
            <w:tcBorders>
              <w:top w:val="nil"/>
              <w:bottom w:val="single" w:sz="4" w:space="0" w:color="auto"/>
              <w:right w:val="nil"/>
            </w:tcBorders>
          </w:tcPr>
          <w:p w14:paraId="6BB60088" w14:textId="77777777" w:rsidR="00632C30" w:rsidRPr="00AA6C9A" w:rsidRDefault="00632C30" w:rsidP="001B70A8">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403F4523" w14:textId="77777777" w:rsidR="00632C30" w:rsidRPr="00171635" w:rsidRDefault="00632C30" w:rsidP="001B70A8">
            <w:pPr>
              <w:pStyle w:val="TableText"/>
              <w:tabs>
                <w:tab w:val="left" w:pos="990"/>
              </w:tabs>
              <w:rPr>
                <w:lang w:eastAsia="zh-CN"/>
              </w:rPr>
            </w:pPr>
            <w:r>
              <w:t xml:space="preserve">Internet Society Language </w:t>
            </w:r>
            <w:r w:rsidRPr="00E25F0C">
              <w:t>2.16.840.1.113883.1.11.11526</w:t>
            </w:r>
          </w:p>
        </w:tc>
      </w:tr>
      <w:tr w:rsidR="00632C30" w:rsidRPr="00844C31" w14:paraId="66956959" w14:textId="77777777">
        <w:trPr>
          <w:trHeight w:val="279"/>
          <w:tblHeader/>
        </w:trPr>
        <w:tc>
          <w:tcPr>
            <w:tcW w:w="1620" w:type="dxa"/>
            <w:tcBorders>
              <w:top w:val="nil"/>
              <w:bottom w:val="single" w:sz="4" w:space="0" w:color="auto"/>
              <w:right w:val="nil"/>
            </w:tcBorders>
          </w:tcPr>
          <w:p w14:paraId="418A0DC7" w14:textId="77777777" w:rsidR="00632C30" w:rsidRPr="00981D77" w:rsidRDefault="00632C30" w:rsidP="001B70A8">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683F607C" w14:textId="77777777" w:rsidR="00632C30" w:rsidRPr="00844C31" w:rsidRDefault="00632C30" w:rsidP="001B70A8">
            <w:pPr>
              <w:pStyle w:val="Default"/>
              <w:rPr>
                <w:szCs w:val="18"/>
              </w:rPr>
            </w:pPr>
            <w:r>
              <w:rPr>
                <w:szCs w:val="18"/>
              </w:rPr>
              <w:t xml:space="preserve">A value set of codes defined by Internet RFC 4646 (replacing RFC 3066). Please see ISO 639 language code set maintained by Library of Congress for enumeration of language codes </w:t>
            </w:r>
          </w:p>
          <w:p w14:paraId="6265630A" w14:textId="77777777" w:rsidR="00632C30" w:rsidRPr="00844C31" w:rsidRDefault="00D61323" w:rsidP="001B70A8">
            <w:pPr>
              <w:pStyle w:val="Default"/>
              <w:rPr>
                <w:szCs w:val="18"/>
              </w:rPr>
            </w:pPr>
            <w:hyperlink r:id="rId43" w:history="1">
              <w:r w:rsidR="00632C30" w:rsidRPr="00E43E47">
                <w:rPr>
                  <w:rStyle w:val="Hyperlink"/>
                  <w:szCs w:val="18"/>
                </w:rPr>
                <w:t>http://www.ietf.org/rfc/rfc4646.txt</w:t>
              </w:r>
            </w:hyperlink>
            <w:r w:rsidR="00632C30">
              <w:rPr>
                <w:szCs w:val="18"/>
              </w:rPr>
              <w:t xml:space="preserve"> </w:t>
            </w:r>
          </w:p>
        </w:tc>
      </w:tr>
      <w:tr w:rsidR="00632C30" w14:paraId="44A95948" w14:textId="77777777">
        <w:trPr>
          <w:trHeight w:val="279"/>
          <w:tblHeader/>
        </w:trPr>
        <w:tc>
          <w:tcPr>
            <w:tcW w:w="1620" w:type="dxa"/>
            <w:tcBorders>
              <w:top w:val="nil"/>
              <w:bottom w:val="single" w:sz="4" w:space="0" w:color="auto"/>
              <w:right w:val="nil"/>
            </w:tcBorders>
          </w:tcPr>
          <w:p w14:paraId="0CF758B2" w14:textId="77777777" w:rsidR="00632C30" w:rsidRDefault="00632C30" w:rsidP="001B70A8">
            <w:pPr>
              <w:pStyle w:val="TableText"/>
              <w:tabs>
                <w:tab w:val="left" w:pos="990"/>
              </w:tabs>
              <w:rPr>
                <w:lang w:eastAsia="zh-CN"/>
              </w:rPr>
            </w:pPr>
          </w:p>
        </w:tc>
        <w:tc>
          <w:tcPr>
            <w:tcW w:w="7020" w:type="dxa"/>
            <w:gridSpan w:val="2"/>
            <w:tcBorders>
              <w:top w:val="nil"/>
              <w:left w:val="nil"/>
              <w:bottom w:val="single" w:sz="4" w:space="0" w:color="auto"/>
            </w:tcBorders>
            <w:tcMar>
              <w:left w:w="0" w:type="dxa"/>
              <w:right w:w="115" w:type="dxa"/>
            </w:tcMar>
          </w:tcPr>
          <w:p w14:paraId="08126495" w14:textId="77777777" w:rsidR="00632C30" w:rsidRDefault="00632C30" w:rsidP="001B70A8">
            <w:pPr>
              <w:pStyle w:val="Default"/>
              <w:rPr>
                <w:szCs w:val="18"/>
              </w:rPr>
            </w:pPr>
            <w:r>
              <w:rPr>
                <w:szCs w:val="18"/>
              </w:rPr>
              <w:t>Example codes for reference</w:t>
            </w:r>
          </w:p>
        </w:tc>
      </w:tr>
      <w:tr w:rsidR="00632C30" w:rsidRPr="00862362" w14:paraId="4DD960CD" w14:textId="77777777">
        <w:trPr>
          <w:trHeight w:val="368"/>
          <w:tblHeader/>
        </w:trPr>
        <w:tc>
          <w:tcPr>
            <w:tcW w:w="1620" w:type="dxa"/>
            <w:shd w:val="clear" w:color="auto" w:fill="E6E6E6"/>
          </w:tcPr>
          <w:p w14:paraId="2FD2FEFE" w14:textId="77777777" w:rsidR="00632C30" w:rsidRPr="00862362" w:rsidRDefault="00632C30" w:rsidP="001B70A8">
            <w:pPr>
              <w:pStyle w:val="TableHead"/>
              <w:tabs>
                <w:tab w:val="left" w:pos="990"/>
              </w:tabs>
              <w:rPr>
                <w:highlight w:val="yellow"/>
                <w:lang w:eastAsia="zh-CN"/>
              </w:rPr>
            </w:pPr>
            <w:r w:rsidRPr="00844C31">
              <w:rPr>
                <w:lang w:eastAsia="zh-CN"/>
              </w:rPr>
              <w:t>Code</w:t>
            </w:r>
          </w:p>
        </w:tc>
        <w:tc>
          <w:tcPr>
            <w:tcW w:w="3330" w:type="dxa"/>
            <w:shd w:val="clear" w:color="auto" w:fill="E6E6E6"/>
          </w:tcPr>
          <w:p w14:paraId="4C8D15F6" w14:textId="77777777" w:rsidR="00632C30" w:rsidRPr="00862362" w:rsidRDefault="00632C30" w:rsidP="001B70A8">
            <w:pPr>
              <w:pStyle w:val="TableHead"/>
              <w:tabs>
                <w:tab w:val="left" w:pos="990"/>
              </w:tabs>
              <w:rPr>
                <w:highlight w:val="yellow"/>
                <w:lang w:eastAsia="zh-CN"/>
              </w:rPr>
            </w:pPr>
            <w:r w:rsidRPr="00862362">
              <w:rPr>
                <w:lang w:eastAsia="zh-CN"/>
              </w:rPr>
              <w:t>Code System</w:t>
            </w:r>
          </w:p>
        </w:tc>
        <w:tc>
          <w:tcPr>
            <w:tcW w:w="3690" w:type="dxa"/>
            <w:shd w:val="clear" w:color="auto" w:fill="E6E6E6"/>
          </w:tcPr>
          <w:p w14:paraId="5B906757" w14:textId="77777777" w:rsidR="00632C30" w:rsidRPr="00862362" w:rsidRDefault="00632C30" w:rsidP="001B70A8">
            <w:pPr>
              <w:pStyle w:val="TableHead"/>
              <w:tabs>
                <w:tab w:val="left" w:pos="990"/>
              </w:tabs>
              <w:rPr>
                <w:highlight w:val="yellow"/>
                <w:lang w:eastAsia="zh-CN"/>
              </w:rPr>
            </w:pPr>
            <w:r w:rsidRPr="00844C31">
              <w:rPr>
                <w:lang w:eastAsia="zh-CN"/>
              </w:rPr>
              <w:t>Print Name</w:t>
            </w:r>
          </w:p>
        </w:tc>
      </w:tr>
      <w:tr w:rsidR="00632C30" w:rsidRPr="00AA6C9A" w14:paraId="2C7B552C" w14:textId="77777777">
        <w:tc>
          <w:tcPr>
            <w:tcW w:w="1620" w:type="dxa"/>
            <w:vAlign w:val="bottom"/>
          </w:tcPr>
          <w:p w14:paraId="27637D67" w14:textId="77777777" w:rsidR="00632C30" w:rsidRPr="00AA6C9A" w:rsidRDefault="00632C30" w:rsidP="001B70A8">
            <w:pPr>
              <w:pStyle w:val="TableText"/>
              <w:tabs>
                <w:tab w:val="left" w:pos="990"/>
              </w:tabs>
              <w:rPr>
                <w:lang w:eastAsia="zh-CN"/>
              </w:rPr>
            </w:pPr>
            <w:r>
              <w:rPr>
                <w:lang w:eastAsia="zh-CN"/>
              </w:rPr>
              <w:t>en</w:t>
            </w:r>
          </w:p>
        </w:tc>
        <w:tc>
          <w:tcPr>
            <w:tcW w:w="3330" w:type="dxa"/>
            <w:vAlign w:val="bottom"/>
          </w:tcPr>
          <w:p w14:paraId="2ECEA598" w14:textId="77777777" w:rsidR="00632C30" w:rsidRPr="00171635" w:rsidRDefault="00632C30" w:rsidP="001B70A8">
            <w:pPr>
              <w:pStyle w:val="TableText"/>
              <w:tabs>
                <w:tab w:val="left" w:pos="990"/>
              </w:tabs>
              <w:rPr>
                <w:lang w:eastAsia="zh-CN"/>
              </w:rPr>
            </w:pPr>
            <w:r w:rsidRPr="00844C31">
              <w:t>Internet Society Language</w:t>
            </w:r>
          </w:p>
        </w:tc>
        <w:tc>
          <w:tcPr>
            <w:tcW w:w="3690" w:type="dxa"/>
            <w:vAlign w:val="bottom"/>
          </w:tcPr>
          <w:p w14:paraId="48B39581" w14:textId="77777777" w:rsidR="00632C30" w:rsidRPr="00AA6C9A" w:rsidRDefault="00632C30" w:rsidP="001B70A8">
            <w:pPr>
              <w:pStyle w:val="TableText"/>
              <w:tabs>
                <w:tab w:val="left" w:pos="990"/>
              </w:tabs>
              <w:rPr>
                <w:lang w:eastAsia="zh-CN"/>
              </w:rPr>
            </w:pPr>
            <w:r>
              <w:rPr>
                <w:lang w:eastAsia="zh-CN"/>
              </w:rPr>
              <w:t>english</w:t>
            </w:r>
          </w:p>
        </w:tc>
      </w:tr>
      <w:tr w:rsidR="00632C30" w:rsidRPr="00AA6C9A" w14:paraId="226F3697" w14:textId="77777777">
        <w:tc>
          <w:tcPr>
            <w:tcW w:w="1620" w:type="dxa"/>
            <w:vAlign w:val="bottom"/>
          </w:tcPr>
          <w:p w14:paraId="127F54A0" w14:textId="77777777" w:rsidR="00632C30" w:rsidRPr="00AA6C9A" w:rsidRDefault="00632C30" w:rsidP="001B70A8">
            <w:pPr>
              <w:pStyle w:val="TableText"/>
              <w:tabs>
                <w:tab w:val="left" w:pos="990"/>
              </w:tabs>
              <w:rPr>
                <w:lang w:eastAsia="zh-CN"/>
              </w:rPr>
            </w:pPr>
            <w:r>
              <w:rPr>
                <w:lang w:eastAsia="zh-CN"/>
              </w:rPr>
              <w:t>fr</w:t>
            </w:r>
          </w:p>
        </w:tc>
        <w:tc>
          <w:tcPr>
            <w:tcW w:w="3330" w:type="dxa"/>
            <w:vAlign w:val="bottom"/>
          </w:tcPr>
          <w:p w14:paraId="39DE3739" w14:textId="77777777" w:rsidR="00632C30" w:rsidRPr="00844C31" w:rsidRDefault="00632C30" w:rsidP="001B70A8">
            <w:pPr>
              <w:pStyle w:val="TableText"/>
              <w:tabs>
                <w:tab w:val="left" w:pos="990"/>
              </w:tabs>
            </w:pPr>
            <w:r w:rsidRPr="00B213A5">
              <w:t>Internet Society Language</w:t>
            </w:r>
          </w:p>
        </w:tc>
        <w:tc>
          <w:tcPr>
            <w:tcW w:w="3690" w:type="dxa"/>
            <w:vAlign w:val="bottom"/>
          </w:tcPr>
          <w:p w14:paraId="1CF948EC" w14:textId="77777777" w:rsidR="00632C30" w:rsidRPr="00AA6C9A" w:rsidRDefault="00632C30" w:rsidP="001B70A8">
            <w:pPr>
              <w:pStyle w:val="TableText"/>
              <w:tabs>
                <w:tab w:val="left" w:pos="990"/>
              </w:tabs>
              <w:rPr>
                <w:lang w:eastAsia="zh-CN"/>
              </w:rPr>
            </w:pPr>
            <w:r>
              <w:rPr>
                <w:lang w:eastAsia="zh-CN"/>
              </w:rPr>
              <w:t>french</w:t>
            </w:r>
          </w:p>
        </w:tc>
      </w:tr>
      <w:tr w:rsidR="00632C30" w:rsidRPr="00AA6C9A" w14:paraId="66E94BDE" w14:textId="77777777">
        <w:tc>
          <w:tcPr>
            <w:tcW w:w="1620" w:type="dxa"/>
            <w:vAlign w:val="bottom"/>
          </w:tcPr>
          <w:p w14:paraId="1F8E02D1" w14:textId="77777777" w:rsidR="00632C30" w:rsidRPr="00AA6C9A" w:rsidRDefault="00632C30" w:rsidP="001B70A8">
            <w:pPr>
              <w:pStyle w:val="TableText"/>
              <w:tabs>
                <w:tab w:val="left" w:pos="990"/>
              </w:tabs>
              <w:rPr>
                <w:lang w:eastAsia="zh-CN"/>
              </w:rPr>
            </w:pPr>
            <w:r>
              <w:rPr>
                <w:lang w:eastAsia="zh-CN"/>
              </w:rPr>
              <w:t>ar</w:t>
            </w:r>
          </w:p>
        </w:tc>
        <w:tc>
          <w:tcPr>
            <w:tcW w:w="3330" w:type="dxa"/>
            <w:vAlign w:val="bottom"/>
          </w:tcPr>
          <w:p w14:paraId="260EDC1A" w14:textId="77777777" w:rsidR="00632C30" w:rsidRPr="00844C31" w:rsidRDefault="00632C30" w:rsidP="001B70A8">
            <w:pPr>
              <w:pStyle w:val="TableText"/>
              <w:tabs>
                <w:tab w:val="left" w:pos="990"/>
              </w:tabs>
            </w:pPr>
            <w:r w:rsidRPr="00B213A5">
              <w:t>Internet Society Language</w:t>
            </w:r>
          </w:p>
        </w:tc>
        <w:tc>
          <w:tcPr>
            <w:tcW w:w="3690" w:type="dxa"/>
            <w:vAlign w:val="bottom"/>
          </w:tcPr>
          <w:p w14:paraId="231E928F" w14:textId="77777777" w:rsidR="00632C30" w:rsidRPr="00AA6C9A" w:rsidRDefault="00632C30" w:rsidP="001B70A8">
            <w:pPr>
              <w:pStyle w:val="TableText"/>
              <w:tabs>
                <w:tab w:val="left" w:pos="990"/>
              </w:tabs>
              <w:rPr>
                <w:lang w:eastAsia="zh-CN"/>
              </w:rPr>
            </w:pPr>
            <w:r>
              <w:rPr>
                <w:lang w:eastAsia="zh-CN"/>
              </w:rPr>
              <w:t>arabic</w:t>
            </w:r>
          </w:p>
        </w:tc>
      </w:tr>
      <w:tr w:rsidR="00632C30" w:rsidRPr="00AA6C9A" w14:paraId="0755E477" w14:textId="77777777">
        <w:tc>
          <w:tcPr>
            <w:tcW w:w="1620" w:type="dxa"/>
            <w:vAlign w:val="bottom"/>
          </w:tcPr>
          <w:p w14:paraId="1F106E46" w14:textId="77777777" w:rsidR="00632C30" w:rsidRPr="00AA6C9A" w:rsidRDefault="00632C30" w:rsidP="001B70A8">
            <w:pPr>
              <w:pStyle w:val="TableText"/>
              <w:tabs>
                <w:tab w:val="left" w:pos="990"/>
              </w:tabs>
              <w:rPr>
                <w:lang w:eastAsia="zh-CN"/>
              </w:rPr>
            </w:pPr>
            <w:r>
              <w:rPr>
                <w:lang w:eastAsia="zh-CN"/>
              </w:rPr>
              <w:t>…</w:t>
            </w:r>
          </w:p>
        </w:tc>
        <w:tc>
          <w:tcPr>
            <w:tcW w:w="3330" w:type="dxa"/>
            <w:vAlign w:val="bottom"/>
          </w:tcPr>
          <w:p w14:paraId="5463391D" w14:textId="77777777" w:rsidR="00632C30" w:rsidRPr="00844C31" w:rsidRDefault="00632C30" w:rsidP="001B70A8">
            <w:pPr>
              <w:pStyle w:val="TableText"/>
              <w:tabs>
                <w:tab w:val="left" w:pos="990"/>
              </w:tabs>
            </w:pPr>
          </w:p>
        </w:tc>
        <w:tc>
          <w:tcPr>
            <w:tcW w:w="3690" w:type="dxa"/>
            <w:vAlign w:val="bottom"/>
          </w:tcPr>
          <w:p w14:paraId="7D92E486" w14:textId="77777777" w:rsidR="00632C30" w:rsidRPr="00AA6C9A" w:rsidRDefault="00632C30" w:rsidP="001B70A8">
            <w:pPr>
              <w:pStyle w:val="TableText"/>
              <w:tabs>
                <w:tab w:val="left" w:pos="990"/>
              </w:tabs>
              <w:rPr>
                <w:lang w:eastAsia="zh-CN"/>
              </w:rPr>
            </w:pPr>
          </w:p>
        </w:tc>
      </w:tr>
    </w:tbl>
    <w:p w14:paraId="052A5F68" w14:textId="77777777" w:rsidR="00415A3D" w:rsidRDefault="00415A3D" w:rsidP="00632C30">
      <w:pPr>
        <w:pStyle w:val="BodyText"/>
      </w:pPr>
    </w:p>
    <w:p w14:paraId="459AD8C5" w14:textId="77777777" w:rsidR="00D66805" w:rsidRDefault="000C262F" w:rsidP="0050352A">
      <w:pPr>
        <w:pStyle w:val="Heading3"/>
        <w:numPr>
          <w:ilvl w:val="2"/>
          <w:numId w:val="2"/>
        </w:numPr>
      </w:pPr>
      <w:r>
        <w:t>R</w:t>
      </w:r>
      <w:r w:rsidR="0050352A">
        <w:t>ecordTarget</w:t>
      </w:r>
    </w:p>
    <w:p w14:paraId="607ADC0D" w14:textId="77777777" w:rsidR="0050352A" w:rsidRPr="00D66805" w:rsidRDefault="00D66805" w:rsidP="00D66805">
      <w:pPr>
        <w:pStyle w:val="BodyText"/>
      </w:pPr>
      <w:r w:rsidRPr="007C591F">
        <w:t xml:space="preserve">The </w:t>
      </w:r>
      <w:r w:rsidR="00BF20D2" w:rsidRPr="007C591F">
        <w:rPr>
          <w:rFonts w:ascii="Courier New" w:eastAsia="SimSun" w:hAnsi="Courier New" w:cs="TimesNewRomanPSMT"/>
          <w:szCs w:val="20"/>
        </w:rPr>
        <w:t>recordTarget</w:t>
      </w:r>
      <w:r w:rsidR="00BF20D2" w:rsidRPr="00FC0B4D">
        <w:rPr>
          <w:rFonts w:eastAsia="SimSun"/>
        </w:rPr>
        <w:t xml:space="preserve"> </w:t>
      </w:r>
      <w:r w:rsidRPr="007C591F">
        <w:t>records the patient whose health information is described by the clinical document</w:t>
      </w:r>
      <w:r w:rsidR="00964414">
        <w:t xml:space="preserve">; it </w:t>
      </w:r>
      <w:r w:rsidR="00964414" w:rsidRPr="007C591F">
        <w:rPr>
          <w:rFonts w:eastAsia="SimSun" w:cs="Courier New"/>
          <w:szCs w:val="20"/>
          <w:lang w:eastAsia="zh-CN"/>
        </w:rPr>
        <w:t xml:space="preserve">must contain </w:t>
      </w:r>
      <w:r w:rsidR="00964414">
        <w:rPr>
          <w:rFonts w:eastAsia="SimSun" w:cs="Courier New"/>
          <w:szCs w:val="20"/>
          <w:lang w:eastAsia="zh-CN"/>
        </w:rPr>
        <w:t>at least one</w:t>
      </w:r>
      <w:r w:rsidR="00964414" w:rsidRPr="00ED62BB">
        <w:rPr>
          <w:rFonts w:eastAsia="SimSun"/>
        </w:rPr>
        <w:t xml:space="preserve"> </w:t>
      </w:r>
      <w:r w:rsidR="00964414" w:rsidRPr="007C591F">
        <w:rPr>
          <w:rFonts w:ascii="Courier New" w:eastAsia="SimSun" w:hAnsi="Courier New" w:cs="TimesNewRomanPSMT"/>
          <w:szCs w:val="20"/>
        </w:rPr>
        <w:t>patientRole</w:t>
      </w:r>
      <w:r w:rsidR="00964414" w:rsidRPr="00ED62BB">
        <w:rPr>
          <w:rFonts w:eastAsia="SimSun"/>
        </w:rPr>
        <w:t xml:space="preserve"> </w:t>
      </w:r>
      <w:r w:rsidR="00964414" w:rsidRPr="007C591F">
        <w:rPr>
          <w:rFonts w:eastAsia="SimSun" w:cs="Courier New"/>
          <w:szCs w:val="20"/>
          <w:lang w:eastAsia="zh-CN"/>
        </w:rPr>
        <w:t>element</w:t>
      </w:r>
      <w:r w:rsidR="00964414" w:rsidRPr="007C591F">
        <w:t xml:space="preserve">. </w:t>
      </w:r>
    </w:p>
    <w:p w14:paraId="6458BA6F" w14:textId="77777777" w:rsidR="00784A71" w:rsidRDefault="00784A71" w:rsidP="003D62A7">
      <w:pPr>
        <w:numPr>
          <w:ilvl w:val="0"/>
          <w:numId w:val="35"/>
        </w:numPr>
        <w:spacing w:after="40" w:line="260" w:lineRule="exact"/>
      </w:pPr>
      <w:r>
        <w:rPr>
          <w:b/>
          <w:bCs/>
          <w:sz w:val="16"/>
          <w:szCs w:val="16"/>
        </w:rPr>
        <w:t>SHALL</w:t>
      </w:r>
      <w:r>
        <w:t xml:space="preserve"> contain at least one [1..*] </w:t>
      </w:r>
      <w:r>
        <w:rPr>
          <w:rFonts w:ascii="Courier New" w:hAnsi="Courier New"/>
          <w:b/>
          <w:bCs/>
        </w:rPr>
        <w:t>recordTarget</w:t>
      </w:r>
      <w:r>
        <w:t xml:space="preserve"> (CONF:5266). </w:t>
      </w:r>
    </w:p>
    <w:p w14:paraId="3AF51AC0" w14:textId="77777777" w:rsidR="00784A71" w:rsidRDefault="00784A71" w:rsidP="003D62A7">
      <w:pPr>
        <w:numPr>
          <w:ilvl w:val="1"/>
          <w:numId w:val="35"/>
        </w:numPr>
        <w:spacing w:after="40" w:line="260" w:lineRule="exact"/>
      </w:pPr>
      <w:r>
        <w:t xml:space="preserve">Such recordTargets </w:t>
      </w:r>
      <w:r>
        <w:rPr>
          <w:b/>
          <w:bCs/>
          <w:sz w:val="16"/>
          <w:szCs w:val="16"/>
        </w:rPr>
        <w:t>SHALL</w:t>
      </w:r>
      <w:r>
        <w:t xml:space="preserve"> contain at least one [1..*] </w:t>
      </w:r>
      <w:r>
        <w:rPr>
          <w:rFonts w:ascii="Courier New" w:hAnsi="Courier New"/>
          <w:b/>
          <w:bCs/>
        </w:rPr>
        <w:t>patientRole</w:t>
      </w:r>
      <w:r>
        <w:t xml:space="preserve"> (CONF:5267). </w:t>
      </w:r>
    </w:p>
    <w:p w14:paraId="68101D33" w14:textId="77777777" w:rsidR="00784A71" w:rsidRDefault="00784A71" w:rsidP="003D62A7">
      <w:pPr>
        <w:numPr>
          <w:ilvl w:val="2"/>
          <w:numId w:val="35"/>
        </w:numPr>
        <w:spacing w:after="40" w:line="260" w:lineRule="exact"/>
      </w:pPr>
      <w:r>
        <w:t xml:space="preserve">Such patientRoles </w:t>
      </w:r>
      <w:r>
        <w:rPr>
          <w:b/>
          <w:bCs/>
          <w:sz w:val="16"/>
          <w:szCs w:val="16"/>
        </w:rPr>
        <w:t>SHALL</w:t>
      </w:r>
      <w:r>
        <w:t xml:space="preserve"> contain at least one [1..*] </w:t>
      </w:r>
      <w:r>
        <w:rPr>
          <w:rFonts w:ascii="Courier New" w:hAnsi="Courier New"/>
          <w:b/>
          <w:bCs/>
        </w:rPr>
        <w:t>id</w:t>
      </w:r>
      <w:r>
        <w:t xml:space="preserve"> (CONF:5268). </w:t>
      </w:r>
    </w:p>
    <w:p w14:paraId="4D3D2B7B" w14:textId="77777777" w:rsidR="00784A71" w:rsidRDefault="00784A71" w:rsidP="003D62A7">
      <w:pPr>
        <w:numPr>
          <w:ilvl w:val="2"/>
          <w:numId w:val="35"/>
        </w:numPr>
        <w:spacing w:after="40" w:line="260" w:lineRule="exact"/>
      </w:pPr>
      <w:r>
        <w:t xml:space="preserve">Such patientRoles </w:t>
      </w:r>
      <w:r>
        <w:rPr>
          <w:b/>
          <w:bCs/>
          <w:sz w:val="16"/>
          <w:szCs w:val="16"/>
        </w:rPr>
        <w:t>SHALL</w:t>
      </w:r>
      <w:r>
        <w:t xml:space="preserve"> contain at least one [1..*] </w:t>
      </w:r>
      <w:hyperlink w:anchor="S_USRealmHeaderAddress" w:history="1">
        <w:r w:rsidR="00D43241">
          <w:rPr>
            <w:rStyle w:val="Hyperlink"/>
            <w:rFonts w:ascii="Courier New" w:hAnsi="Courier New"/>
            <w:b/>
            <w:bCs/>
          </w:rPr>
          <w:t>US Realm Clinical Document Header Address</w:t>
        </w:r>
      </w:hyperlink>
      <w:r>
        <w:t xml:space="preserve"> </w:t>
      </w:r>
      <w:r>
        <w:rPr>
          <w:rFonts w:ascii="Courier New" w:hAnsi="Courier New"/>
        </w:rPr>
        <w:t>(templateId:2.16.840.1.113883.10.20.22.5.2)</w:t>
      </w:r>
      <w:r>
        <w:t xml:space="preserve"> (CONF:5271). </w:t>
      </w:r>
    </w:p>
    <w:p w14:paraId="3EB9F47C" w14:textId="77777777" w:rsidR="00784A71" w:rsidRDefault="00784A71" w:rsidP="003D62A7">
      <w:pPr>
        <w:numPr>
          <w:ilvl w:val="2"/>
          <w:numId w:val="35"/>
        </w:numPr>
        <w:spacing w:after="40" w:line="260" w:lineRule="exact"/>
      </w:pPr>
      <w:r>
        <w:t xml:space="preserve">Such patientRoles </w:t>
      </w:r>
      <w:r>
        <w:rPr>
          <w:b/>
          <w:bCs/>
          <w:sz w:val="16"/>
          <w:szCs w:val="16"/>
        </w:rPr>
        <w:t>SHALL</w:t>
      </w:r>
      <w:r>
        <w:t xml:space="preserve"> contain at least one [1..*] </w:t>
      </w:r>
      <w:r>
        <w:rPr>
          <w:rFonts w:ascii="Courier New" w:hAnsi="Courier New"/>
          <w:b/>
          <w:bCs/>
        </w:rPr>
        <w:t>telecom</w:t>
      </w:r>
      <w:r>
        <w:t xml:space="preserve"> (CONF:5280). </w:t>
      </w:r>
    </w:p>
    <w:p w14:paraId="7EE51AFA" w14:textId="77777777" w:rsidR="00784A71" w:rsidRDefault="00784A71" w:rsidP="003D62A7">
      <w:pPr>
        <w:numPr>
          <w:ilvl w:val="3"/>
          <w:numId w:val="35"/>
        </w:numPr>
        <w:spacing w:after="40" w:line="260" w:lineRule="exact"/>
      </w:pPr>
      <w:r>
        <w:t xml:space="preserve">Such telecoms </w:t>
      </w:r>
      <w:r>
        <w:rPr>
          <w:b/>
          <w:bCs/>
          <w:sz w:val="16"/>
          <w:szCs w:val="16"/>
        </w:rPr>
        <w:t>SHOULD</w:t>
      </w:r>
      <w:r>
        <w:t xml:space="preserve"> contain </w:t>
      </w:r>
      <w:r>
        <w:rPr>
          <w:rFonts w:ascii="Courier New" w:hAnsi="Courier New"/>
          <w:b/>
          <w:bCs/>
        </w:rPr>
        <w:t>@use</w:t>
      </w:r>
      <w:r>
        <w:t xml:space="preserve">, which </w:t>
      </w:r>
      <w:r>
        <w:rPr>
          <w:b/>
          <w:bCs/>
          <w:sz w:val="16"/>
          <w:szCs w:val="16"/>
        </w:rPr>
        <w:t>SHOULD</w:t>
      </w:r>
      <w:r>
        <w:t xml:space="preserve"> be selected from ValueSet </w:t>
      </w:r>
      <w:r>
        <w:rPr>
          <w:rFonts w:ascii="Courier New" w:hAnsi="Courier New"/>
        </w:rPr>
        <w:t>2.16.840.1.113883.11.20.9.20 Telecom use (</w:t>
      </w:r>
      <w:r w:rsidR="002C2963">
        <w:rPr>
          <w:rFonts w:ascii="Courier New" w:hAnsi="Courier New"/>
        </w:rPr>
        <w:t xml:space="preserve">US Realm </w:t>
      </w:r>
      <w:r w:rsidR="007F7F63">
        <w:rPr>
          <w:rFonts w:ascii="Courier New" w:hAnsi="Courier New"/>
        </w:rPr>
        <w:t xml:space="preserve">Clinical Document </w:t>
      </w:r>
      <w:r w:rsidR="002C2963">
        <w:rPr>
          <w:rFonts w:ascii="Courier New" w:hAnsi="Courier New"/>
        </w:rPr>
        <w:t>Header</w:t>
      </w:r>
      <w:r>
        <w:rPr>
          <w:rFonts w:ascii="Courier New" w:hAnsi="Courier New"/>
        </w:rPr>
        <w:t>)</w:t>
      </w:r>
      <w:r>
        <w:t xml:space="preserve"> </w:t>
      </w:r>
      <w:r>
        <w:rPr>
          <w:b/>
          <w:bCs/>
          <w:sz w:val="16"/>
          <w:szCs w:val="16"/>
        </w:rPr>
        <w:t>DYNAMIC</w:t>
      </w:r>
      <w:r>
        <w:t xml:space="preserve"> (CONF:5375). </w:t>
      </w:r>
    </w:p>
    <w:p w14:paraId="3648D22C" w14:textId="77777777" w:rsidR="00784A71" w:rsidRDefault="00784A71" w:rsidP="003D62A7">
      <w:pPr>
        <w:numPr>
          <w:ilvl w:val="2"/>
          <w:numId w:val="35"/>
        </w:numPr>
        <w:spacing w:after="40" w:line="260" w:lineRule="exact"/>
      </w:pPr>
      <w:r>
        <w:t xml:space="preserve">Such patientRoles </w:t>
      </w:r>
      <w:r>
        <w:rPr>
          <w:b/>
          <w:bCs/>
          <w:sz w:val="16"/>
          <w:szCs w:val="16"/>
        </w:rPr>
        <w:t>SHALL</w:t>
      </w:r>
      <w:r>
        <w:t xml:space="preserve"> contain exactly one [1..1] </w:t>
      </w:r>
      <w:r>
        <w:rPr>
          <w:rFonts w:ascii="Courier New" w:hAnsi="Courier New"/>
          <w:b/>
          <w:bCs/>
        </w:rPr>
        <w:t>patient</w:t>
      </w:r>
      <w:r>
        <w:t xml:space="preserve"> (CONF:5283). </w:t>
      </w:r>
    </w:p>
    <w:p w14:paraId="22B3A473" w14:textId="77777777" w:rsidR="00784A71" w:rsidRDefault="00784A71" w:rsidP="003D62A7">
      <w:pPr>
        <w:numPr>
          <w:ilvl w:val="3"/>
          <w:numId w:val="35"/>
        </w:numPr>
        <w:spacing w:after="40" w:line="260" w:lineRule="exact"/>
      </w:pPr>
      <w:r>
        <w:lastRenderedPageBreak/>
        <w:t xml:space="preserve">This patient </w:t>
      </w:r>
      <w:r>
        <w:rPr>
          <w:b/>
          <w:bCs/>
          <w:sz w:val="16"/>
          <w:szCs w:val="16"/>
        </w:rPr>
        <w:t>SHALL</w:t>
      </w:r>
      <w:r>
        <w:t xml:space="preserve"> contain exactly one [1..1] </w:t>
      </w:r>
      <w:hyperlink w:anchor="S_USRealmHeaderName" w:history="1">
        <w:r w:rsidR="00D43241">
          <w:rPr>
            <w:rStyle w:val="Hyperlink"/>
            <w:rFonts w:ascii="Courier New" w:hAnsi="Courier New"/>
            <w:b/>
            <w:bCs/>
          </w:rPr>
          <w:t>US Realm Clinical Document Header Name</w:t>
        </w:r>
      </w:hyperlink>
      <w:r w:rsidR="00D43241">
        <w:t xml:space="preserve"> </w:t>
      </w:r>
      <w:r>
        <w:rPr>
          <w:rFonts w:ascii="Courier New" w:hAnsi="Courier New"/>
        </w:rPr>
        <w:t>(templateId:2.16.840.1.113883.10.20.22.5.1)</w:t>
      </w:r>
      <w:r>
        <w:t xml:space="preserve"> (CONF:5284). </w:t>
      </w:r>
    </w:p>
    <w:p w14:paraId="60B887AC" w14:textId="77777777" w:rsidR="00784A71" w:rsidRDefault="00784A71" w:rsidP="003D62A7">
      <w:pPr>
        <w:numPr>
          <w:ilvl w:val="3"/>
          <w:numId w:val="35"/>
        </w:numPr>
        <w:spacing w:after="40" w:line="260" w:lineRule="exact"/>
      </w:pPr>
      <w:r>
        <w:t xml:space="preserve">This patient </w:t>
      </w:r>
      <w:r>
        <w:rPr>
          <w:b/>
          <w:bCs/>
          <w:sz w:val="16"/>
          <w:szCs w:val="16"/>
        </w:rPr>
        <w:t>SHALL</w:t>
      </w:r>
      <w:r>
        <w:t xml:space="preserve"> contain exactly one [1..1] </w:t>
      </w:r>
      <w:r>
        <w:rPr>
          <w:rFonts w:ascii="Courier New" w:hAnsi="Courier New"/>
          <w:b/>
          <w:bCs/>
        </w:rPr>
        <w:t>administrativeGenderCode/@code</w:t>
      </w:r>
      <w:r>
        <w:t xml:space="preserve">, which </w:t>
      </w:r>
      <w:r>
        <w:rPr>
          <w:b/>
          <w:bCs/>
          <w:sz w:val="16"/>
          <w:szCs w:val="16"/>
        </w:rPr>
        <w:t>SHALL</w:t>
      </w:r>
      <w:r>
        <w:t xml:space="preserve"> be selected from ValueSet </w:t>
      </w:r>
      <w:r>
        <w:rPr>
          <w:rFonts w:ascii="Courier New" w:hAnsi="Courier New"/>
        </w:rPr>
        <w:t>2.16.840.1.113883.1.11.1 Administrative Gender (HL7 V3)</w:t>
      </w:r>
      <w:r>
        <w:t xml:space="preserve"> </w:t>
      </w:r>
      <w:r>
        <w:rPr>
          <w:b/>
          <w:bCs/>
          <w:sz w:val="16"/>
          <w:szCs w:val="16"/>
        </w:rPr>
        <w:t>DYNAMIC</w:t>
      </w:r>
      <w:r>
        <w:t xml:space="preserve"> (CONF:6394). </w:t>
      </w:r>
    </w:p>
    <w:p w14:paraId="2239BEA8" w14:textId="77777777" w:rsidR="00784A71" w:rsidRDefault="00784A71" w:rsidP="003D62A7">
      <w:pPr>
        <w:numPr>
          <w:ilvl w:val="3"/>
          <w:numId w:val="35"/>
        </w:numPr>
        <w:spacing w:after="40" w:line="260" w:lineRule="exact"/>
      </w:pPr>
      <w:r>
        <w:t xml:space="preserve">This patient </w:t>
      </w:r>
      <w:r>
        <w:rPr>
          <w:b/>
          <w:bCs/>
          <w:sz w:val="16"/>
          <w:szCs w:val="16"/>
        </w:rPr>
        <w:t>SHALL</w:t>
      </w:r>
      <w:r>
        <w:t xml:space="preserve"> contain exactly one [1..1] </w:t>
      </w:r>
      <w:r>
        <w:rPr>
          <w:rFonts w:ascii="Courier New" w:hAnsi="Courier New"/>
          <w:b/>
          <w:bCs/>
        </w:rPr>
        <w:t>birthTime</w:t>
      </w:r>
      <w:r>
        <w:t xml:space="preserve"> (CONF:5298). </w:t>
      </w:r>
    </w:p>
    <w:p w14:paraId="1C53FF76" w14:textId="77777777" w:rsidR="00784A71" w:rsidRDefault="00784A71" w:rsidP="003D62A7">
      <w:pPr>
        <w:numPr>
          <w:ilvl w:val="4"/>
          <w:numId w:val="35"/>
        </w:numPr>
        <w:spacing w:after="40" w:line="260" w:lineRule="exact"/>
      </w:pPr>
      <w:r w:rsidRPr="000B16DF">
        <w:rPr>
          <w:rStyle w:val="keyword"/>
        </w:rPr>
        <w:t>SHALL</w:t>
      </w:r>
      <w:r>
        <w:t xml:space="preserve"> be precise to year (CONF:5299).</w:t>
      </w:r>
    </w:p>
    <w:p w14:paraId="5D7C0FD5" w14:textId="77777777" w:rsidR="00784A71" w:rsidRDefault="00784A71" w:rsidP="003D62A7">
      <w:pPr>
        <w:numPr>
          <w:ilvl w:val="4"/>
          <w:numId w:val="35"/>
        </w:numPr>
        <w:spacing w:after="40" w:line="260" w:lineRule="exact"/>
      </w:pPr>
      <w:r w:rsidRPr="000B16DF">
        <w:rPr>
          <w:rStyle w:val="keyword"/>
        </w:rPr>
        <w:t>SHOULD</w:t>
      </w:r>
      <w:r>
        <w:t xml:space="preserve"> be precise to day (CONF:5300).</w:t>
      </w:r>
    </w:p>
    <w:p w14:paraId="7B784088" w14:textId="77777777" w:rsidR="00784A71" w:rsidRDefault="00784A71" w:rsidP="003D62A7">
      <w:pPr>
        <w:numPr>
          <w:ilvl w:val="3"/>
          <w:numId w:val="35"/>
        </w:numPr>
        <w:spacing w:after="40" w:line="260" w:lineRule="exact"/>
      </w:pPr>
      <w:r>
        <w:t xml:space="preserve">This patient </w:t>
      </w:r>
      <w:r>
        <w:rPr>
          <w:b/>
          <w:bCs/>
          <w:sz w:val="16"/>
          <w:szCs w:val="16"/>
        </w:rPr>
        <w:t>SHOULD</w:t>
      </w:r>
      <w:r>
        <w:t xml:space="preserve"> contain zero or one [0..1] </w:t>
      </w:r>
      <w:r>
        <w:rPr>
          <w:rFonts w:ascii="Courier New" w:hAnsi="Courier New"/>
          <w:b/>
          <w:bCs/>
        </w:rPr>
        <w:t>maritalStatusCode/@code</w:t>
      </w:r>
      <w:r>
        <w:t xml:space="preserve">, which </w:t>
      </w:r>
      <w:r>
        <w:rPr>
          <w:b/>
          <w:bCs/>
          <w:sz w:val="16"/>
          <w:szCs w:val="16"/>
        </w:rPr>
        <w:t>SHOULD</w:t>
      </w:r>
      <w:r>
        <w:t xml:space="preserve"> be selected from ValueSet </w:t>
      </w:r>
      <w:r>
        <w:rPr>
          <w:rFonts w:ascii="Courier New" w:hAnsi="Courier New"/>
        </w:rPr>
        <w:t>2.16.840.1.113883.1.11.12212 MaritalStatus</w:t>
      </w:r>
      <w:r>
        <w:t xml:space="preserve"> </w:t>
      </w:r>
      <w:r>
        <w:rPr>
          <w:b/>
          <w:bCs/>
          <w:sz w:val="16"/>
          <w:szCs w:val="16"/>
        </w:rPr>
        <w:t>DYNAMIC</w:t>
      </w:r>
      <w:r>
        <w:t xml:space="preserve"> (CONF:5303). </w:t>
      </w:r>
    </w:p>
    <w:p w14:paraId="4F509FA9" w14:textId="77777777" w:rsidR="00784A71" w:rsidRDefault="00784A71" w:rsidP="003D62A7">
      <w:pPr>
        <w:numPr>
          <w:ilvl w:val="3"/>
          <w:numId w:val="35"/>
        </w:numPr>
        <w:spacing w:after="40" w:line="260" w:lineRule="exact"/>
      </w:pPr>
      <w:r>
        <w:t xml:space="preserve">This patient </w:t>
      </w:r>
      <w:r>
        <w:rPr>
          <w:b/>
          <w:bCs/>
          <w:sz w:val="16"/>
          <w:szCs w:val="16"/>
        </w:rPr>
        <w:t>MAY</w:t>
      </w:r>
      <w:r>
        <w:t xml:space="preserve"> contain zero or one [0..1] </w:t>
      </w:r>
      <w:r>
        <w:rPr>
          <w:rFonts w:ascii="Courier New" w:hAnsi="Courier New"/>
          <w:b/>
          <w:bCs/>
        </w:rPr>
        <w:t>religiousAffiliationCode</w:t>
      </w:r>
      <w:r>
        <w:t xml:space="preserve">, which </w:t>
      </w:r>
      <w:r>
        <w:rPr>
          <w:b/>
          <w:bCs/>
          <w:sz w:val="16"/>
          <w:szCs w:val="16"/>
        </w:rPr>
        <w:t>SHALL</w:t>
      </w:r>
      <w:r>
        <w:t xml:space="preserve"> be selected from ValueSet </w:t>
      </w:r>
      <w:r>
        <w:rPr>
          <w:rFonts w:ascii="Courier New" w:hAnsi="Courier New"/>
        </w:rPr>
        <w:t>2.16.840.1.113883.1.11.19185 HL7 Religious Affiliation</w:t>
      </w:r>
      <w:r>
        <w:t xml:space="preserve"> </w:t>
      </w:r>
      <w:r>
        <w:rPr>
          <w:b/>
          <w:bCs/>
          <w:sz w:val="16"/>
          <w:szCs w:val="16"/>
        </w:rPr>
        <w:t>DYNAMIC</w:t>
      </w:r>
      <w:r>
        <w:t xml:space="preserve"> (CONF:5317). </w:t>
      </w:r>
    </w:p>
    <w:p w14:paraId="6309F2C8" w14:textId="77777777" w:rsidR="00784A71" w:rsidRDefault="00784A71" w:rsidP="003D62A7">
      <w:pPr>
        <w:numPr>
          <w:ilvl w:val="3"/>
          <w:numId w:val="35"/>
        </w:numPr>
        <w:spacing w:after="40" w:line="260" w:lineRule="exact"/>
      </w:pPr>
      <w:r>
        <w:t xml:space="preserve">This patient </w:t>
      </w:r>
      <w:r>
        <w:rPr>
          <w:b/>
          <w:bCs/>
          <w:sz w:val="16"/>
          <w:szCs w:val="16"/>
        </w:rPr>
        <w:t>MAY</w:t>
      </w:r>
      <w:r>
        <w:t xml:space="preserve"> contain zero or one [0..1] </w:t>
      </w:r>
      <w:r>
        <w:rPr>
          <w:rFonts w:ascii="Courier New" w:hAnsi="Courier New"/>
          <w:b/>
          <w:bCs/>
        </w:rPr>
        <w:t>raceCode</w:t>
      </w:r>
      <w:r>
        <w:t xml:space="preserve">, which </w:t>
      </w:r>
      <w:r>
        <w:rPr>
          <w:b/>
          <w:bCs/>
          <w:sz w:val="16"/>
          <w:szCs w:val="16"/>
        </w:rPr>
        <w:t>SHALL</w:t>
      </w:r>
      <w:r>
        <w:t xml:space="preserve"> be selected from ValueSet </w:t>
      </w:r>
      <w:r>
        <w:rPr>
          <w:rFonts w:ascii="Courier New" w:hAnsi="Courier New"/>
        </w:rPr>
        <w:t>2.16.840.1.113883.1.11.14914 Race</w:t>
      </w:r>
      <w:r>
        <w:t xml:space="preserve"> </w:t>
      </w:r>
      <w:r>
        <w:rPr>
          <w:b/>
          <w:bCs/>
          <w:sz w:val="16"/>
          <w:szCs w:val="16"/>
        </w:rPr>
        <w:t>DYNAMIC</w:t>
      </w:r>
      <w:r>
        <w:t xml:space="preserve"> (CONF:5322). </w:t>
      </w:r>
    </w:p>
    <w:p w14:paraId="0FB3BB13" w14:textId="77777777" w:rsidR="00784A71" w:rsidRDefault="00784A71" w:rsidP="003D62A7">
      <w:pPr>
        <w:numPr>
          <w:ilvl w:val="3"/>
          <w:numId w:val="35"/>
        </w:numPr>
        <w:spacing w:after="40" w:line="260" w:lineRule="exact"/>
      </w:pPr>
      <w:r>
        <w:t xml:space="preserve">This patient </w:t>
      </w:r>
      <w:r>
        <w:rPr>
          <w:b/>
          <w:bCs/>
          <w:sz w:val="16"/>
          <w:szCs w:val="16"/>
        </w:rPr>
        <w:t>MAY</w:t>
      </w:r>
      <w:r>
        <w:t xml:space="preserve"> contain zero or more [0..*] </w:t>
      </w:r>
      <w:r>
        <w:rPr>
          <w:rFonts w:ascii="Courier New" w:hAnsi="Courier New"/>
          <w:b/>
          <w:bCs/>
        </w:rPr>
        <w:t>sdwg:raceCode</w:t>
      </w:r>
      <w:r>
        <w:t xml:space="preserve">, which </w:t>
      </w:r>
      <w:r>
        <w:rPr>
          <w:b/>
          <w:bCs/>
          <w:sz w:val="16"/>
          <w:szCs w:val="16"/>
        </w:rPr>
        <w:t>SHALL</w:t>
      </w:r>
      <w:r>
        <w:t xml:space="preserve"> be selected from ValueSet </w:t>
      </w:r>
      <w:r>
        <w:rPr>
          <w:rFonts w:ascii="Courier New" w:hAnsi="Courier New"/>
        </w:rPr>
        <w:t>2.16.840.1.113883.1.11.14914 Race</w:t>
      </w:r>
      <w:r>
        <w:t xml:space="preserve"> </w:t>
      </w:r>
      <w:r>
        <w:rPr>
          <w:b/>
          <w:bCs/>
          <w:sz w:val="16"/>
          <w:szCs w:val="16"/>
        </w:rPr>
        <w:t>DYNAMIC</w:t>
      </w:r>
      <w:r>
        <w:t xml:space="preserve"> (CONF:7263). </w:t>
      </w:r>
    </w:p>
    <w:p w14:paraId="7D1C8843" w14:textId="77777777" w:rsidR="00784A71" w:rsidRDefault="00784A71" w:rsidP="003D62A7">
      <w:pPr>
        <w:numPr>
          <w:ilvl w:val="3"/>
          <w:numId w:val="35"/>
        </w:numPr>
        <w:spacing w:after="40" w:line="260" w:lineRule="exact"/>
      </w:pPr>
      <w:r>
        <w:t xml:space="preserve">This patient </w:t>
      </w:r>
      <w:r>
        <w:rPr>
          <w:b/>
          <w:bCs/>
          <w:sz w:val="16"/>
          <w:szCs w:val="16"/>
        </w:rPr>
        <w:t>MAY</w:t>
      </w:r>
      <w:r>
        <w:t xml:space="preserve"> contain zero or one [0..1] </w:t>
      </w:r>
      <w:r>
        <w:rPr>
          <w:rFonts w:ascii="Courier New" w:hAnsi="Courier New"/>
          <w:b/>
          <w:bCs/>
        </w:rPr>
        <w:t>ethnicGroupCode</w:t>
      </w:r>
      <w:r>
        <w:t xml:space="preserve">, which </w:t>
      </w:r>
      <w:r>
        <w:rPr>
          <w:b/>
          <w:bCs/>
          <w:sz w:val="16"/>
          <w:szCs w:val="16"/>
        </w:rPr>
        <w:t>SHALL</w:t>
      </w:r>
      <w:r>
        <w:t xml:space="preserve"> be selected from ValueSet </w:t>
      </w:r>
      <w:r>
        <w:rPr>
          <w:rFonts w:ascii="Courier New" w:hAnsi="Courier New"/>
        </w:rPr>
        <w:t>2.16.840.1.113883.1.11.15836 HITSP Ethnicity value set</w:t>
      </w:r>
      <w:r>
        <w:t xml:space="preserve"> </w:t>
      </w:r>
      <w:r>
        <w:rPr>
          <w:b/>
          <w:bCs/>
          <w:sz w:val="16"/>
          <w:szCs w:val="16"/>
        </w:rPr>
        <w:t>DYNAMIC</w:t>
      </w:r>
      <w:r>
        <w:t xml:space="preserve"> (CONF:5323). </w:t>
      </w:r>
    </w:p>
    <w:p w14:paraId="4AA473AA" w14:textId="77777777" w:rsidR="00784A71" w:rsidRDefault="00784A71" w:rsidP="003D62A7">
      <w:pPr>
        <w:numPr>
          <w:ilvl w:val="3"/>
          <w:numId w:val="35"/>
        </w:numPr>
        <w:spacing w:after="40" w:line="260" w:lineRule="exact"/>
      </w:pPr>
      <w:r>
        <w:t xml:space="preserve">This patient </w:t>
      </w:r>
      <w:r>
        <w:rPr>
          <w:b/>
          <w:bCs/>
          <w:sz w:val="16"/>
          <w:szCs w:val="16"/>
        </w:rPr>
        <w:t>SHOULD</w:t>
      </w:r>
      <w:r>
        <w:t xml:space="preserve"> contain zero or one [0..1] </w:t>
      </w:r>
      <w:r>
        <w:rPr>
          <w:rFonts w:ascii="Courier New" w:hAnsi="Courier New"/>
          <w:b/>
          <w:bCs/>
        </w:rPr>
        <w:t>guardian</w:t>
      </w:r>
      <w:r>
        <w:t xml:space="preserve"> (CONF:5325). </w:t>
      </w:r>
    </w:p>
    <w:p w14:paraId="21F62E61" w14:textId="77777777" w:rsidR="00784A71" w:rsidRDefault="00784A71" w:rsidP="003D62A7">
      <w:pPr>
        <w:numPr>
          <w:ilvl w:val="4"/>
          <w:numId w:val="35"/>
        </w:numPr>
        <w:spacing w:after="40" w:line="260" w:lineRule="exact"/>
      </w:pPr>
      <w:r>
        <w:t xml:space="preserve">This guardian, if present, </w:t>
      </w:r>
      <w:r>
        <w:rPr>
          <w:b/>
          <w:bCs/>
          <w:sz w:val="16"/>
          <w:szCs w:val="16"/>
        </w:rPr>
        <w:t>SHOULD</w:t>
      </w:r>
      <w:r>
        <w:t xml:space="preserve"> contain zero or one [0..1] </w:t>
      </w:r>
      <w:r>
        <w:rPr>
          <w:rFonts w:ascii="Courier New" w:hAnsi="Courier New"/>
          <w:b/>
          <w:bCs/>
        </w:rPr>
        <w:t>code/@code</w:t>
      </w:r>
      <w:r>
        <w:t xml:space="preserve">, which </w:t>
      </w:r>
      <w:r>
        <w:rPr>
          <w:b/>
          <w:bCs/>
          <w:sz w:val="16"/>
          <w:szCs w:val="16"/>
        </w:rPr>
        <w:t>SHALL</w:t>
      </w:r>
      <w:r>
        <w:t xml:space="preserve"> be selected from ValueSet </w:t>
      </w:r>
      <w:r>
        <w:rPr>
          <w:rFonts w:ascii="Courier New" w:hAnsi="Courier New"/>
        </w:rPr>
        <w:t>2.16.840.1.113883.1.11.19563 Personal Relationship Role Type Value Set</w:t>
      </w:r>
      <w:r>
        <w:t xml:space="preserve"> </w:t>
      </w:r>
      <w:r>
        <w:rPr>
          <w:b/>
          <w:bCs/>
          <w:sz w:val="16"/>
          <w:szCs w:val="16"/>
        </w:rPr>
        <w:t>DYNAMIC</w:t>
      </w:r>
      <w:r>
        <w:t xml:space="preserve"> (CONF:5326). </w:t>
      </w:r>
    </w:p>
    <w:p w14:paraId="7C5E0F1C" w14:textId="77777777" w:rsidR="00784A71" w:rsidRDefault="00784A71" w:rsidP="003D62A7">
      <w:pPr>
        <w:numPr>
          <w:ilvl w:val="4"/>
          <w:numId w:val="35"/>
        </w:numPr>
        <w:spacing w:after="40" w:line="260" w:lineRule="exact"/>
      </w:pPr>
      <w:r>
        <w:t xml:space="preserve">This guardian, if present, </w:t>
      </w:r>
      <w:r>
        <w:rPr>
          <w:b/>
          <w:bCs/>
          <w:sz w:val="16"/>
          <w:szCs w:val="16"/>
        </w:rPr>
        <w:t>SHOULD</w:t>
      </w:r>
      <w:r>
        <w:t xml:space="preserve"> contain zero or more [0..*] </w:t>
      </w:r>
      <w:hyperlink w:anchor="S_USRealmHeaderAddress" w:history="1">
        <w:r w:rsidR="00D43241">
          <w:rPr>
            <w:rStyle w:val="Hyperlink"/>
            <w:rFonts w:ascii="Courier New" w:hAnsi="Courier New"/>
            <w:b/>
            <w:bCs/>
          </w:rPr>
          <w:t>US Realm Clinical Document Header Address</w:t>
        </w:r>
      </w:hyperlink>
      <w:r>
        <w:rPr>
          <w:rFonts w:ascii="Courier New" w:hAnsi="Courier New"/>
        </w:rPr>
        <w:t>(templateId:2.16.840.1.113883.10.20.22.5.2)</w:t>
      </w:r>
      <w:r>
        <w:t xml:space="preserve"> (CONF:5359). </w:t>
      </w:r>
    </w:p>
    <w:p w14:paraId="3F769723" w14:textId="77777777" w:rsidR="00784A71" w:rsidRDefault="00784A71" w:rsidP="003D62A7">
      <w:pPr>
        <w:numPr>
          <w:ilvl w:val="4"/>
          <w:numId w:val="35"/>
        </w:numPr>
        <w:spacing w:after="40" w:line="260" w:lineRule="exact"/>
      </w:pPr>
      <w:r>
        <w:t xml:space="preserve">This guardian, if present, </w:t>
      </w:r>
      <w:r>
        <w:rPr>
          <w:b/>
          <w:bCs/>
          <w:sz w:val="16"/>
          <w:szCs w:val="16"/>
        </w:rPr>
        <w:t>SHALL</w:t>
      </w:r>
      <w:r>
        <w:t xml:space="preserve"> contain exactly one [1..1] </w:t>
      </w:r>
      <w:r>
        <w:rPr>
          <w:rFonts w:ascii="Courier New" w:hAnsi="Courier New"/>
          <w:b/>
          <w:bCs/>
        </w:rPr>
        <w:t>telecom</w:t>
      </w:r>
      <w:r>
        <w:t xml:space="preserve"> (CONF:5382). </w:t>
      </w:r>
    </w:p>
    <w:p w14:paraId="4390FE32" w14:textId="77777777" w:rsidR="00784A71" w:rsidRDefault="00784A71" w:rsidP="003D62A7">
      <w:pPr>
        <w:numPr>
          <w:ilvl w:val="5"/>
          <w:numId w:val="35"/>
        </w:numPr>
        <w:spacing w:after="40" w:line="260" w:lineRule="exact"/>
      </w:pPr>
      <w:r>
        <w:lastRenderedPageBreak/>
        <w:t xml:space="preserve">This telecom </w:t>
      </w:r>
      <w:r>
        <w:rPr>
          <w:b/>
          <w:bCs/>
          <w:sz w:val="16"/>
          <w:szCs w:val="16"/>
        </w:rPr>
        <w:t>SHOULD</w:t>
      </w:r>
      <w:r>
        <w:t xml:space="preserve"> contain </w:t>
      </w:r>
      <w:r>
        <w:rPr>
          <w:rFonts w:ascii="Courier New" w:hAnsi="Courier New"/>
          <w:b/>
          <w:bCs/>
        </w:rPr>
        <w:t>@use</w:t>
      </w:r>
      <w:r>
        <w:t xml:space="preserve">, which </w:t>
      </w:r>
      <w:r>
        <w:rPr>
          <w:b/>
          <w:bCs/>
          <w:sz w:val="16"/>
          <w:szCs w:val="16"/>
        </w:rPr>
        <w:t>SHOULD</w:t>
      </w:r>
      <w:r>
        <w:t xml:space="preserve"> be selected from ValueSet </w:t>
      </w:r>
      <w:r>
        <w:rPr>
          <w:rFonts w:ascii="Courier New" w:hAnsi="Courier New"/>
        </w:rPr>
        <w:t>2.16.840.1.113883.11.20.9.20 Telecom use (</w:t>
      </w:r>
      <w:r w:rsidR="007E0C3F">
        <w:rPr>
          <w:rFonts w:ascii="Courier New" w:hAnsi="Courier New"/>
        </w:rPr>
        <w:t>US Realm Clinical Document</w:t>
      </w:r>
      <w:r w:rsidR="002C2963">
        <w:rPr>
          <w:rFonts w:ascii="Courier New" w:hAnsi="Courier New"/>
        </w:rPr>
        <w:t xml:space="preserve"> Header</w:t>
      </w:r>
      <w:r>
        <w:rPr>
          <w:rFonts w:ascii="Courier New" w:hAnsi="Courier New"/>
        </w:rPr>
        <w:t>)</w:t>
      </w:r>
      <w:r>
        <w:t xml:space="preserve"> </w:t>
      </w:r>
      <w:r>
        <w:rPr>
          <w:b/>
          <w:bCs/>
          <w:sz w:val="16"/>
          <w:szCs w:val="16"/>
        </w:rPr>
        <w:t>DYNAMIC</w:t>
      </w:r>
      <w:r>
        <w:t xml:space="preserve"> (CONF:7993). </w:t>
      </w:r>
    </w:p>
    <w:p w14:paraId="2C748DE5" w14:textId="77777777" w:rsidR="00784A71" w:rsidRDefault="00784A71" w:rsidP="003D62A7">
      <w:pPr>
        <w:numPr>
          <w:ilvl w:val="4"/>
          <w:numId w:val="35"/>
        </w:numPr>
        <w:spacing w:after="40" w:line="260" w:lineRule="exact"/>
      </w:pPr>
      <w:r>
        <w:t xml:space="preserve">This guardian, if present, </w:t>
      </w:r>
      <w:r>
        <w:rPr>
          <w:b/>
          <w:bCs/>
          <w:sz w:val="16"/>
          <w:szCs w:val="16"/>
        </w:rPr>
        <w:t>SHALL</w:t>
      </w:r>
      <w:r>
        <w:t xml:space="preserve"> contain exactly one [1..1] </w:t>
      </w:r>
      <w:r>
        <w:rPr>
          <w:rFonts w:ascii="Courier New" w:hAnsi="Courier New"/>
          <w:b/>
          <w:bCs/>
        </w:rPr>
        <w:t>guardianPerson</w:t>
      </w:r>
      <w:r>
        <w:t xml:space="preserve"> (CONF:5385). </w:t>
      </w:r>
    </w:p>
    <w:p w14:paraId="0E7459D8" w14:textId="77777777" w:rsidR="00784A71" w:rsidRDefault="00784A71" w:rsidP="003D62A7">
      <w:pPr>
        <w:numPr>
          <w:ilvl w:val="5"/>
          <w:numId w:val="35"/>
        </w:numPr>
        <w:spacing w:after="40" w:line="260" w:lineRule="exact"/>
      </w:pPr>
      <w:r>
        <w:t xml:space="preserve">This guardianPerson </w:t>
      </w:r>
      <w:r>
        <w:rPr>
          <w:b/>
          <w:bCs/>
          <w:sz w:val="16"/>
          <w:szCs w:val="16"/>
        </w:rPr>
        <w:t>SHALL</w:t>
      </w:r>
      <w:r>
        <w:t xml:space="preserve"> contain exactly one [1..1] </w:t>
      </w:r>
      <w:hyperlink w:anchor="S_USRealmHeaderName" w:history="1">
        <w:r w:rsidR="00D43241">
          <w:rPr>
            <w:rStyle w:val="Hyperlink"/>
            <w:rFonts w:ascii="Courier New" w:hAnsi="Courier New"/>
            <w:b/>
            <w:bCs/>
          </w:rPr>
          <w:t>US Realm Clinical Document Header Name</w:t>
        </w:r>
      </w:hyperlink>
      <w:r w:rsidR="00D43241">
        <w:t xml:space="preserve"> </w:t>
      </w:r>
      <w:r>
        <w:t xml:space="preserve"> </w:t>
      </w:r>
      <w:r>
        <w:rPr>
          <w:rFonts w:ascii="Courier New" w:hAnsi="Courier New"/>
        </w:rPr>
        <w:t>(templateId:2.16.840.1.113883.10.20.22.5.1)</w:t>
      </w:r>
      <w:r>
        <w:t xml:space="preserve"> (CONF:5386). </w:t>
      </w:r>
    </w:p>
    <w:p w14:paraId="20A76A2B" w14:textId="77777777" w:rsidR="00784A71" w:rsidRDefault="00784A71" w:rsidP="003D62A7">
      <w:pPr>
        <w:numPr>
          <w:ilvl w:val="3"/>
          <w:numId w:val="35"/>
        </w:numPr>
        <w:spacing w:after="40" w:line="260" w:lineRule="exact"/>
      </w:pPr>
      <w:r>
        <w:t xml:space="preserve">This patient </w:t>
      </w:r>
      <w:r>
        <w:rPr>
          <w:b/>
          <w:bCs/>
          <w:sz w:val="16"/>
          <w:szCs w:val="16"/>
        </w:rPr>
        <w:t>MAY</w:t>
      </w:r>
      <w:r>
        <w:t xml:space="preserve"> contain zero or one [0..1] </w:t>
      </w:r>
      <w:r>
        <w:rPr>
          <w:rFonts w:ascii="Courier New" w:hAnsi="Courier New"/>
          <w:b/>
          <w:bCs/>
        </w:rPr>
        <w:t>birthplace</w:t>
      </w:r>
      <w:r>
        <w:t xml:space="preserve"> (CONF:5395). </w:t>
      </w:r>
    </w:p>
    <w:p w14:paraId="51A0BE06" w14:textId="77777777" w:rsidR="00784A71" w:rsidRDefault="00784A71" w:rsidP="003D62A7">
      <w:pPr>
        <w:numPr>
          <w:ilvl w:val="4"/>
          <w:numId w:val="35"/>
        </w:numPr>
        <w:spacing w:after="40" w:line="260" w:lineRule="exact"/>
      </w:pPr>
      <w:r>
        <w:t xml:space="preserve">This birthplace, if present, </w:t>
      </w:r>
      <w:r>
        <w:rPr>
          <w:b/>
          <w:bCs/>
          <w:sz w:val="16"/>
          <w:szCs w:val="16"/>
        </w:rPr>
        <w:t>SHALL</w:t>
      </w:r>
      <w:r>
        <w:t xml:space="preserve"> contain exactly one [1..1] </w:t>
      </w:r>
      <w:r>
        <w:rPr>
          <w:rFonts w:ascii="Courier New" w:hAnsi="Courier New"/>
          <w:b/>
          <w:bCs/>
        </w:rPr>
        <w:t>place</w:t>
      </w:r>
      <w:r>
        <w:t xml:space="preserve"> (CONF:5396). </w:t>
      </w:r>
    </w:p>
    <w:p w14:paraId="1EA6D42F" w14:textId="77777777" w:rsidR="00784A71" w:rsidRDefault="00784A71" w:rsidP="003D62A7">
      <w:pPr>
        <w:numPr>
          <w:ilvl w:val="5"/>
          <w:numId w:val="35"/>
        </w:numPr>
        <w:spacing w:after="40" w:line="260" w:lineRule="exact"/>
      </w:pPr>
      <w:r>
        <w:t xml:space="preserve">This place </w:t>
      </w:r>
      <w:r>
        <w:rPr>
          <w:b/>
          <w:bCs/>
          <w:sz w:val="16"/>
          <w:szCs w:val="16"/>
        </w:rPr>
        <w:t>SHALL</w:t>
      </w:r>
      <w:r>
        <w:t xml:space="preserve"> contain exactly one [1..1] </w:t>
      </w:r>
      <w:r>
        <w:rPr>
          <w:rFonts w:ascii="Courier New" w:hAnsi="Courier New"/>
          <w:b/>
          <w:bCs/>
        </w:rPr>
        <w:t>addr</w:t>
      </w:r>
      <w:r>
        <w:t xml:space="preserve"> (CONF:5397). </w:t>
      </w:r>
    </w:p>
    <w:p w14:paraId="0126C70D" w14:textId="77777777" w:rsidR="00784A71" w:rsidRDefault="00784A71" w:rsidP="003D62A7">
      <w:pPr>
        <w:numPr>
          <w:ilvl w:val="6"/>
          <w:numId w:val="35"/>
        </w:numPr>
        <w:spacing w:after="40" w:line="260" w:lineRule="exact"/>
      </w:pPr>
      <w:r>
        <w:t xml:space="preserve">This addr </w:t>
      </w:r>
      <w:r>
        <w:rPr>
          <w:b/>
          <w:bCs/>
          <w:sz w:val="16"/>
          <w:szCs w:val="16"/>
        </w:rPr>
        <w:t>SHALL</w:t>
      </w:r>
      <w:r>
        <w:t xml:space="preserve"> contain exactly one [1..1] </w:t>
      </w:r>
      <w:r>
        <w:rPr>
          <w:rFonts w:ascii="Courier New" w:hAnsi="Courier New"/>
          <w:b/>
          <w:bCs/>
        </w:rPr>
        <w:t>state</w:t>
      </w:r>
      <w:r>
        <w:t xml:space="preserve">, which </w:t>
      </w:r>
      <w:r>
        <w:rPr>
          <w:b/>
          <w:bCs/>
          <w:sz w:val="16"/>
          <w:szCs w:val="16"/>
        </w:rPr>
        <w:t>SHALL</w:t>
      </w:r>
      <w:r>
        <w:t xml:space="preserve"> be selected from ValueSet </w:t>
      </w:r>
      <w:r>
        <w:rPr>
          <w:rFonts w:ascii="Courier New" w:hAnsi="Courier New"/>
        </w:rPr>
        <w:t>2.16.840.1.113883.3.88.12.80.1 StateValueSet</w:t>
      </w:r>
      <w:r>
        <w:t xml:space="preserve"> </w:t>
      </w:r>
      <w:r>
        <w:rPr>
          <w:b/>
          <w:bCs/>
          <w:sz w:val="16"/>
          <w:szCs w:val="16"/>
        </w:rPr>
        <w:t>DYNAMIC</w:t>
      </w:r>
      <w:r>
        <w:t xml:space="preserve"> (CONF:5402). </w:t>
      </w:r>
    </w:p>
    <w:p w14:paraId="47AEE523" w14:textId="77777777" w:rsidR="00784A71" w:rsidRDefault="00784A71" w:rsidP="003D62A7">
      <w:pPr>
        <w:numPr>
          <w:ilvl w:val="6"/>
          <w:numId w:val="35"/>
        </w:numPr>
        <w:spacing w:after="40" w:line="260" w:lineRule="exact"/>
      </w:pPr>
      <w:r>
        <w:t xml:space="preserve">This addr </w:t>
      </w:r>
      <w:r>
        <w:rPr>
          <w:b/>
          <w:bCs/>
          <w:sz w:val="16"/>
          <w:szCs w:val="16"/>
        </w:rPr>
        <w:t>MAY</w:t>
      </w:r>
      <w:r>
        <w:t xml:space="preserve"> contain zero or one [0..1] </w:t>
      </w:r>
      <w:r>
        <w:rPr>
          <w:rFonts w:ascii="Courier New" w:hAnsi="Courier New"/>
          <w:b/>
          <w:bCs/>
        </w:rPr>
        <w:t>postalCode</w:t>
      </w:r>
      <w:r>
        <w:t xml:space="preserve">, which </w:t>
      </w:r>
      <w:r>
        <w:rPr>
          <w:b/>
          <w:bCs/>
          <w:sz w:val="16"/>
          <w:szCs w:val="16"/>
        </w:rPr>
        <w:t>SHALL</w:t>
      </w:r>
      <w:r>
        <w:t xml:space="preserve"> be selected from ValueSet </w:t>
      </w:r>
      <w:r>
        <w:rPr>
          <w:rFonts w:ascii="Courier New" w:hAnsi="Courier New"/>
        </w:rPr>
        <w:t>2.16.840.1.113883.3.88.12.80.2 PostalCodeValueSet</w:t>
      </w:r>
      <w:r>
        <w:t xml:space="preserve"> </w:t>
      </w:r>
      <w:r>
        <w:rPr>
          <w:b/>
          <w:bCs/>
          <w:sz w:val="16"/>
          <w:szCs w:val="16"/>
        </w:rPr>
        <w:t>DYNAMIC</w:t>
      </w:r>
      <w:r>
        <w:t xml:space="preserve"> (CONF:5403). </w:t>
      </w:r>
    </w:p>
    <w:p w14:paraId="1B993806" w14:textId="77777777" w:rsidR="00784A71" w:rsidRDefault="00784A71" w:rsidP="003D62A7">
      <w:pPr>
        <w:numPr>
          <w:ilvl w:val="6"/>
          <w:numId w:val="35"/>
        </w:numPr>
        <w:spacing w:after="40" w:line="260" w:lineRule="exact"/>
      </w:pPr>
      <w:r>
        <w:t xml:space="preserve">This addr </w:t>
      </w:r>
      <w:r>
        <w:rPr>
          <w:b/>
          <w:bCs/>
          <w:sz w:val="16"/>
          <w:szCs w:val="16"/>
        </w:rPr>
        <w:t>SHOULD</w:t>
      </w:r>
      <w:r>
        <w:t xml:space="preserve"> contain zero or one [0..1] </w:t>
      </w:r>
      <w:r>
        <w:rPr>
          <w:rFonts w:ascii="Courier New" w:hAnsi="Courier New"/>
          <w:b/>
          <w:bCs/>
        </w:rPr>
        <w:t>country</w:t>
      </w:r>
      <w:r>
        <w:t xml:space="preserve">, which </w:t>
      </w:r>
      <w:r>
        <w:rPr>
          <w:b/>
          <w:bCs/>
          <w:sz w:val="16"/>
          <w:szCs w:val="16"/>
        </w:rPr>
        <w:t>SHALL</w:t>
      </w:r>
      <w:r>
        <w:t xml:space="preserve"> be selected from ValueSet </w:t>
      </w:r>
      <w:r>
        <w:rPr>
          <w:rFonts w:ascii="Courier New" w:hAnsi="Courier New"/>
        </w:rPr>
        <w:t>2.16.840.1.113883.3.88.12.80.63 CountryValueSet</w:t>
      </w:r>
      <w:r>
        <w:t xml:space="preserve"> </w:t>
      </w:r>
      <w:r>
        <w:rPr>
          <w:b/>
          <w:bCs/>
          <w:sz w:val="16"/>
          <w:szCs w:val="16"/>
        </w:rPr>
        <w:t>DYNAMIC</w:t>
      </w:r>
      <w:r>
        <w:t xml:space="preserve"> (CONF:5404). </w:t>
      </w:r>
    </w:p>
    <w:p w14:paraId="600707FC" w14:textId="77777777" w:rsidR="00784A71" w:rsidRDefault="00784A71" w:rsidP="003D62A7">
      <w:pPr>
        <w:numPr>
          <w:ilvl w:val="3"/>
          <w:numId w:val="35"/>
        </w:numPr>
        <w:spacing w:after="40" w:line="260" w:lineRule="exact"/>
      </w:pPr>
      <w:r>
        <w:t xml:space="preserve">This patient </w:t>
      </w:r>
      <w:r>
        <w:rPr>
          <w:b/>
          <w:bCs/>
          <w:sz w:val="16"/>
          <w:szCs w:val="16"/>
        </w:rPr>
        <w:t>SHOULD</w:t>
      </w:r>
      <w:r>
        <w:t xml:space="preserve"> contain zero or more [0..*] </w:t>
      </w:r>
      <w:r>
        <w:rPr>
          <w:rFonts w:ascii="Courier New" w:hAnsi="Courier New"/>
          <w:b/>
          <w:bCs/>
        </w:rPr>
        <w:t>languageCommunication</w:t>
      </w:r>
      <w:r>
        <w:t xml:space="preserve"> (CONF:5406). </w:t>
      </w:r>
    </w:p>
    <w:p w14:paraId="08CA252B" w14:textId="77777777" w:rsidR="00784A71" w:rsidRDefault="00784A71" w:rsidP="003D62A7">
      <w:pPr>
        <w:numPr>
          <w:ilvl w:val="4"/>
          <w:numId w:val="35"/>
        </w:numPr>
        <w:spacing w:after="40" w:line="260" w:lineRule="exact"/>
      </w:pPr>
      <w:r>
        <w:t xml:space="preserve">Such languageCommunications, if present, </w:t>
      </w:r>
      <w:r>
        <w:rPr>
          <w:b/>
          <w:bCs/>
          <w:sz w:val="16"/>
          <w:szCs w:val="16"/>
        </w:rPr>
        <w:t>SHALL</w:t>
      </w:r>
      <w:r>
        <w:t xml:space="preserve"> contain exactly one [1..1] </w:t>
      </w:r>
      <w:r>
        <w:rPr>
          <w:rFonts w:ascii="Courier New" w:hAnsi="Courier New"/>
          <w:b/>
          <w:bCs/>
        </w:rPr>
        <w:t>languageCode</w:t>
      </w:r>
      <w:r>
        <w:t xml:space="preserve">, which </w:t>
      </w:r>
      <w:r>
        <w:rPr>
          <w:b/>
          <w:bCs/>
          <w:sz w:val="16"/>
          <w:szCs w:val="16"/>
        </w:rPr>
        <w:t>SHALL</w:t>
      </w:r>
      <w:r>
        <w:t xml:space="preserve"> be selected from ValueSet </w:t>
      </w:r>
      <w:r>
        <w:rPr>
          <w:rFonts w:ascii="Courier New" w:hAnsi="Courier New"/>
        </w:rPr>
        <w:t>2.16.840.1.113883.1.11.11526 LanguageValueSet</w:t>
      </w:r>
      <w:r>
        <w:t xml:space="preserve"> </w:t>
      </w:r>
      <w:r>
        <w:rPr>
          <w:b/>
          <w:bCs/>
          <w:sz w:val="16"/>
          <w:szCs w:val="16"/>
        </w:rPr>
        <w:t>DYNAMIC</w:t>
      </w:r>
      <w:r>
        <w:t xml:space="preserve"> (CONF:5407). </w:t>
      </w:r>
    </w:p>
    <w:p w14:paraId="4E009532" w14:textId="77777777" w:rsidR="00784A71" w:rsidRDefault="00784A71" w:rsidP="003D62A7">
      <w:pPr>
        <w:numPr>
          <w:ilvl w:val="4"/>
          <w:numId w:val="35"/>
        </w:numPr>
        <w:spacing w:after="40" w:line="260" w:lineRule="exact"/>
      </w:pPr>
      <w:r>
        <w:t xml:space="preserve">Such languageCommunications, if present, </w:t>
      </w:r>
      <w:r>
        <w:rPr>
          <w:b/>
          <w:bCs/>
          <w:sz w:val="16"/>
          <w:szCs w:val="16"/>
        </w:rPr>
        <w:t>MAY</w:t>
      </w:r>
      <w:r>
        <w:t xml:space="preserve"> contain zero or one [0..1] </w:t>
      </w:r>
      <w:r>
        <w:rPr>
          <w:rFonts w:ascii="Courier New" w:hAnsi="Courier New"/>
          <w:b/>
          <w:bCs/>
        </w:rPr>
        <w:t>modeCode</w:t>
      </w:r>
      <w:r>
        <w:t xml:space="preserve">, which </w:t>
      </w:r>
      <w:r>
        <w:rPr>
          <w:b/>
          <w:bCs/>
          <w:sz w:val="16"/>
          <w:szCs w:val="16"/>
        </w:rPr>
        <w:t>SHALL</w:t>
      </w:r>
      <w:r>
        <w:t xml:space="preserve"> be selected from ValueSet </w:t>
      </w:r>
      <w:r>
        <w:rPr>
          <w:rFonts w:ascii="Courier New" w:hAnsi="Courier New"/>
        </w:rPr>
        <w:t>2.16.840.1.113883.1.11.12249 LanguageAbilityMode</w:t>
      </w:r>
      <w:r>
        <w:t xml:space="preserve"> </w:t>
      </w:r>
      <w:r>
        <w:rPr>
          <w:b/>
          <w:bCs/>
          <w:sz w:val="16"/>
          <w:szCs w:val="16"/>
        </w:rPr>
        <w:t>DYNAMIC</w:t>
      </w:r>
      <w:r>
        <w:t xml:space="preserve"> (CONF:5409). </w:t>
      </w:r>
    </w:p>
    <w:p w14:paraId="0768904F" w14:textId="77777777" w:rsidR="00784A71" w:rsidRDefault="00784A71" w:rsidP="003D62A7">
      <w:pPr>
        <w:numPr>
          <w:ilvl w:val="4"/>
          <w:numId w:val="35"/>
        </w:numPr>
        <w:spacing w:after="40" w:line="260" w:lineRule="exact"/>
      </w:pPr>
      <w:r>
        <w:t xml:space="preserve">Such languageCommunications, if present, </w:t>
      </w:r>
      <w:r>
        <w:rPr>
          <w:b/>
          <w:bCs/>
          <w:sz w:val="16"/>
          <w:szCs w:val="16"/>
        </w:rPr>
        <w:t>MAY</w:t>
      </w:r>
      <w:r>
        <w:t xml:space="preserve"> contain zero or one [0..1] </w:t>
      </w:r>
      <w:r>
        <w:rPr>
          <w:rFonts w:ascii="Courier New" w:hAnsi="Courier New"/>
          <w:b/>
          <w:bCs/>
        </w:rPr>
        <w:t>preferenceInd</w:t>
      </w:r>
      <w:r>
        <w:t xml:space="preserve"> (CONF:5414). </w:t>
      </w:r>
    </w:p>
    <w:p w14:paraId="5174E4D0" w14:textId="77777777" w:rsidR="00784A71" w:rsidRDefault="00784A71" w:rsidP="003D62A7">
      <w:pPr>
        <w:numPr>
          <w:ilvl w:val="2"/>
          <w:numId w:val="35"/>
        </w:numPr>
        <w:spacing w:after="40" w:line="260" w:lineRule="exact"/>
      </w:pPr>
      <w:r>
        <w:lastRenderedPageBreak/>
        <w:t xml:space="preserve">Such patientRoles </w:t>
      </w:r>
      <w:r>
        <w:rPr>
          <w:b/>
          <w:bCs/>
          <w:sz w:val="16"/>
          <w:szCs w:val="16"/>
        </w:rPr>
        <w:t>MAY</w:t>
      </w:r>
      <w:r>
        <w:t xml:space="preserve"> contain zero or one [0..1] </w:t>
      </w:r>
      <w:r>
        <w:rPr>
          <w:rFonts w:ascii="Courier New" w:hAnsi="Courier New"/>
          <w:b/>
          <w:bCs/>
        </w:rPr>
        <w:t>providerOrganization</w:t>
      </w:r>
      <w:r>
        <w:t xml:space="preserve"> (CONF:5416). </w:t>
      </w:r>
    </w:p>
    <w:p w14:paraId="0C7AEFA9" w14:textId="77777777" w:rsidR="00784A71" w:rsidRDefault="00784A71" w:rsidP="003D62A7">
      <w:pPr>
        <w:numPr>
          <w:ilvl w:val="3"/>
          <w:numId w:val="35"/>
        </w:numPr>
        <w:spacing w:after="40" w:line="260" w:lineRule="exact"/>
      </w:pPr>
      <w:r>
        <w:t xml:space="preserve">This providerOrganization, if present, </w:t>
      </w:r>
      <w:r>
        <w:rPr>
          <w:b/>
          <w:bCs/>
          <w:sz w:val="16"/>
          <w:szCs w:val="16"/>
        </w:rPr>
        <w:t>SHALL</w:t>
      </w:r>
      <w:r>
        <w:t xml:space="preserve"> contain exactly one [1..1] </w:t>
      </w:r>
      <w:r>
        <w:rPr>
          <w:rFonts w:ascii="Courier New" w:hAnsi="Courier New"/>
          <w:b/>
          <w:bCs/>
        </w:rPr>
        <w:t>id</w:t>
      </w:r>
      <w:r>
        <w:t xml:space="preserve"> (CONF:5417). </w:t>
      </w:r>
    </w:p>
    <w:p w14:paraId="6348CFAE" w14:textId="77777777" w:rsidR="00784A71" w:rsidRDefault="00784A71" w:rsidP="003D62A7">
      <w:pPr>
        <w:numPr>
          <w:ilvl w:val="3"/>
          <w:numId w:val="35"/>
        </w:numPr>
        <w:spacing w:after="40" w:line="260" w:lineRule="exact"/>
      </w:pPr>
      <w:r>
        <w:t xml:space="preserve">This providerOrganization, if present, </w:t>
      </w:r>
      <w:r>
        <w:rPr>
          <w:b/>
          <w:bCs/>
          <w:sz w:val="16"/>
          <w:szCs w:val="16"/>
        </w:rPr>
        <w:t>SHALL</w:t>
      </w:r>
      <w:r>
        <w:t xml:space="preserve"> contain at least one [1..*] </w:t>
      </w:r>
      <w:r>
        <w:rPr>
          <w:rFonts w:ascii="Courier New" w:hAnsi="Courier New"/>
          <w:b/>
          <w:bCs/>
        </w:rPr>
        <w:t>name</w:t>
      </w:r>
      <w:r>
        <w:t xml:space="preserve"> (CONF:5419). </w:t>
      </w:r>
    </w:p>
    <w:p w14:paraId="7B542345" w14:textId="77777777" w:rsidR="00784A71" w:rsidRDefault="00784A71" w:rsidP="003D62A7">
      <w:pPr>
        <w:numPr>
          <w:ilvl w:val="3"/>
          <w:numId w:val="35"/>
        </w:numPr>
        <w:spacing w:after="40" w:line="260" w:lineRule="exact"/>
      </w:pPr>
      <w:r>
        <w:t xml:space="preserve">This providerOrganization, if present, </w:t>
      </w:r>
      <w:r>
        <w:rPr>
          <w:b/>
          <w:bCs/>
          <w:sz w:val="16"/>
          <w:szCs w:val="16"/>
        </w:rPr>
        <w:t>SHALL</w:t>
      </w:r>
      <w:r>
        <w:t xml:space="preserve"> contain at least one [1..*] </w:t>
      </w:r>
      <w:r>
        <w:rPr>
          <w:rFonts w:ascii="Courier New" w:hAnsi="Courier New"/>
          <w:b/>
          <w:bCs/>
        </w:rPr>
        <w:t>telecom</w:t>
      </w:r>
      <w:r>
        <w:t xml:space="preserve"> (CONF:5420). </w:t>
      </w:r>
    </w:p>
    <w:p w14:paraId="65D9FED5" w14:textId="77777777" w:rsidR="00784A71" w:rsidRDefault="00784A71" w:rsidP="003D62A7">
      <w:pPr>
        <w:numPr>
          <w:ilvl w:val="4"/>
          <w:numId w:val="35"/>
        </w:numPr>
        <w:spacing w:after="40" w:line="260" w:lineRule="exact"/>
      </w:pPr>
      <w:r>
        <w:t xml:space="preserve">Such telecoms </w:t>
      </w:r>
      <w:r>
        <w:rPr>
          <w:b/>
          <w:bCs/>
          <w:sz w:val="16"/>
          <w:szCs w:val="16"/>
        </w:rPr>
        <w:t>SHOULD</w:t>
      </w:r>
      <w:r>
        <w:t xml:space="preserve"> contain </w:t>
      </w:r>
      <w:r>
        <w:rPr>
          <w:rFonts w:ascii="Courier New" w:hAnsi="Courier New"/>
          <w:b/>
          <w:bCs/>
        </w:rPr>
        <w:t>@use</w:t>
      </w:r>
      <w:r>
        <w:t xml:space="preserve">, which </w:t>
      </w:r>
      <w:r>
        <w:rPr>
          <w:b/>
          <w:bCs/>
          <w:sz w:val="16"/>
          <w:szCs w:val="16"/>
        </w:rPr>
        <w:t>SHOULD</w:t>
      </w:r>
      <w:r>
        <w:t xml:space="preserve"> be selected from ValueSet </w:t>
      </w:r>
      <w:r>
        <w:rPr>
          <w:rFonts w:ascii="Courier New" w:hAnsi="Courier New"/>
        </w:rPr>
        <w:t>2.16.840.1.113883.11.20.9.20 Telecom use (</w:t>
      </w:r>
      <w:r w:rsidR="007E0C3F">
        <w:rPr>
          <w:rFonts w:ascii="Courier New" w:hAnsi="Courier New"/>
        </w:rPr>
        <w:t>US Realm Clinical Document</w:t>
      </w:r>
      <w:r w:rsidR="002C2963">
        <w:rPr>
          <w:rFonts w:ascii="Courier New" w:hAnsi="Courier New"/>
        </w:rPr>
        <w:t xml:space="preserve"> Header</w:t>
      </w:r>
      <w:r>
        <w:rPr>
          <w:rFonts w:ascii="Courier New" w:hAnsi="Courier New"/>
        </w:rPr>
        <w:t>)</w:t>
      </w:r>
      <w:r>
        <w:t xml:space="preserve"> </w:t>
      </w:r>
      <w:r>
        <w:rPr>
          <w:b/>
          <w:bCs/>
          <w:sz w:val="16"/>
          <w:szCs w:val="16"/>
        </w:rPr>
        <w:t>DYNAMIC</w:t>
      </w:r>
      <w:r>
        <w:t xml:space="preserve"> (CONF:7994). </w:t>
      </w:r>
    </w:p>
    <w:p w14:paraId="77121974" w14:textId="77777777" w:rsidR="009F7218" w:rsidRDefault="00784A71" w:rsidP="003D62A7">
      <w:pPr>
        <w:numPr>
          <w:ilvl w:val="3"/>
          <w:numId w:val="35"/>
        </w:numPr>
        <w:spacing w:after="40" w:line="260" w:lineRule="exact"/>
      </w:pPr>
      <w:r>
        <w:t xml:space="preserve">This providerOrganization, if present, </w:t>
      </w:r>
      <w:r>
        <w:rPr>
          <w:b/>
          <w:bCs/>
          <w:sz w:val="16"/>
          <w:szCs w:val="16"/>
        </w:rPr>
        <w:t>SHALL</w:t>
      </w:r>
      <w:r>
        <w:t xml:space="preserve"> contain at least one [1..*] </w:t>
      </w:r>
      <w:hyperlink w:anchor="S_USRealmHeaderAddress" w:history="1">
        <w:r w:rsidR="00D43241">
          <w:rPr>
            <w:rStyle w:val="Hyperlink"/>
            <w:rFonts w:ascii="Courier New" w:hAnsi="Courier New"/>
            <w:b/>
            <w:bCs/>
          </w:rPr>
          <w:t>US Realm Clinical Document Header Address</w:t>
        </w:r>
      </w:hyperlink>
      <w:r>
        <w:rPr>
          <w:rFonts w:ascii="Courier New" w:hAnsi="Courier New"/>
        </w:rPr>
        <w:t>(templateId:2.16.840.1.113883.10.20.22.5.2)</w:t>
      </w:r>
      <w:r>
        <w:t xml:space="preserve"> (CONF:5422). </w:t>
      </w:r>
    </w:p>
    <w:p w14:paraId="0C675C72" w14:textId="77777777" w:rsidR="009F7218" w:rsidRDefault="009F7218" w:rsidP="009F7218">
      <w:pPr>
        <w:pStyle w:val="Caption"/>
      </w:pPr>
      <w:bookmarkStart w:id="59" w:name="_Toc163893768"/>
      <w:r>
        <w:t xml:space="preserve">Table </w:t>
      </w:r>
      <w:r w:rsidR="0000006B">
        <w:fldChar w:fldCharType="begin"/>
      </w:r>
      <w:r w:rsidR="0000006B">
        <w:instrText xml:space="preserve"> SEQ Table \* ARABIC </w:instrText>
      </w:r>
      <w:r w:rsidR="0000006B">
        <w:fldChar w:fldCharType="separate"/>
      </w:r>
      <w:r w:rsidR="00D61323">
        <w:t>4</w:t>
      </w:r>
      <w:r w:rsidR="0000006B">
        <w:fldChar w:fldCharType="end"/>
      </w:r>
      <w:r>
        <w:t>: Telecom Use (US Realm Header) Value Se</w:t>
      </w:r>
      <w:r w:rsidR="001B70A8">
        <w:t>t</w:t>
      </w:r>
      <w:bookmarkEnd w:id="59"/>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127B25" w:rsidRPr="00171635" w14:paraId="1416BA39" w14:textId="77777777">
        <w:trPr>
          <w:tblHeader/>
        </w:trPr>
        <w:tc>
          <w:tcPr>
            <w:tcW w:w="8640" w:type="dxa"/>
            <w:gridSpan w:val="3"/>
            <w:tcBorders>
              <w:bottom w:val="nil"/>
            </w:tcBorders>
          </w:tcPr>
          <w:p w14:paraId="74524B11" w14:textId="77777777" w:rsidR="00127B25" w:rsidRPr="00171635" w:rsidRDefault="00127B25" w:rsidP="001B70A8">
            <w:pPr>
              <w:pStyle w:val="TableText"/>
              <w:tabs>
                <w:tab w:val="left" w:pos="990"/>
              </w:tabs>
              <w:rPr>
                <w:b/>
                <w:lang w:eastAsia="zh-CN"/>
              </w:rPr>
            </w:pPr>
            <w:r w:rsidRPr="00171635">
              <w:rPr>
                <w:lang w:eastAsia="zh-CN"/>
              </w:rPr>
              <w:t xml:space="preserve">Value Set: </w:t>
            </w:r>
            <w:r>
              <w:t xml:space="preserve">Telecom Use (US Realm Header) </w:t>
            </w:r>
            <w:r w:rsidRPr="0026527D">
              <w:rPr>
                <w:lang w:eastAsia="zh-CN"/>
              </w:rPr>
              <w:t>2.16.840.1.113883.11.20.9.20</w:t>
            </w:r>
          </w:p>
        </w:tc>
      </w:tr>
      <w:tr w:rsidR="00127B25" w:rsidRPr="00171635" w14:paraId="1FBF11D8" w14:textId="77777777">
        <w:trPr>
          <w:trHeight w:val="279"/>
          <w:tblHeader/>
        </w:trPr>
        <w:tc>
          <w:tcPr>
            <w:tcW w:w="1620" w:type="dxa"/>
            <w:tcBorders>
              <w:top w:val="nil"/>
              <w:bottom w:val="single" w:sz="4" w:space="0" w:color="auto"/>
              <w:right w:val="nil"/>
            </w:tcBorders>
          </w:tcPr>
          <w:p w14:paraId="46F2D7AD" w14:textId="77777777" w:rsidR="00127B25" w:rsidRPr="00AA6C9A" w:rsidRDefault="00127B25" w:rsidP="001B70A8">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6D48DFD0" w14:textId="77777777" w:rsidR="00127B25" w:rsidRPr="00171635" w:rsidRDefault="00127B25" w:rsidP="001B70A8">
            <w:pPr>
              <w:pStyle w:val="TableText"/>
              <w:tabs>
                <w:tab w:val="left" w:pos="990"/>
              </w:tabs>
              <w:rPr>
                <w:lang w:eastAsia="zh-CN"/>
              </w:rPr>
            </w:pPr>
            <w:r>
              <w:rPr>
                <w:lang w:eastAsia="zh-CN"/>
              </w:rPr>
              <w:t xml:space="preserve">HL7 AddressUse </w:t>
            </w:r>
            <w:r>
              <w:rPr>
                <w:color w:val="000000"/>
              </w:rPr>
              <w:t>2.16.840.1.113883.5.1119</w:t>
            </w:r>
          </w:p>
        </w:tc>
      </w:tr>
      <w:tr w:rsidR="00127B25" w:rsidRPr="00AE028D" w14:paraId="1681FADF" w14:textId="77777777">
        <w:trPr>
          <w:trHeight w:val="368"/>
          <w:tblHeader/>
        </w:trPr>
        <w:tc>
          <w:tcPr>
            <w:tcW w:w="1620" w:type="dxa"/>
            <w:shd w:val="clear" w:color="auto" w:fill="E6E6E6"/>
          </w:tcPr>
          <w:p w14:paraId="001C58E0" w14:textId="77777777" w:rsidR="00127B25" w:rsidRPr="00AE028D" w:rsidRDefault="00127B25" w:rsidP="001B70A8">
            <w:pPr>
              <w:pStyle w:val="TableHead"/>
              <w:tabs>
                <w:tab w:val="left" w:pos="990"/>
              </w:tabs>
              <w:rPr>
                <w:lang w:eastAsia="zh-CN"/>
              </w:rPr>
            </w:pPr>
            <w:r w:rsidRPr="00AE028D">
              <w:rPr>
                <w:lang w:eastAsia="zh-CN"/>
              </w:rPr>
              <w:t>Code</w:t>
            </w:r>
          </w:p>
        </w:tc>
        <w:tc>
          <w:tcPr>
            <w:tcW w:w="3330" w:type="dxa"/>
            <w:shd w:val="clear" w:color="auto" w:fill="E6E6E6"/>
          </w:tcPr>
          <w:p w14:paraId="5A8A2ED6" w14:textId="77777777" w:rsidR="00127B25" w:rsidRPr="00AE028D" w:rsidRDefault="00127B25" w:rsidP="001B70A8">
            <w:pPr>
              <w:pStyle w:val="TableHead"/>
              <w:tabs>
                <w:tab w:val="left" w:pos="990"/>
              </w:tabs>
              <w:rPr>
                <w:lang w:eastAsia="zh-CN"/>
              </w:rPr>
            </w:pPr>
            <w:r w:rsidRPr="00AE028D">
              <w:rPr>
                <w:lang w:eastAsia="zh-CN"/>
              </w:rPr>
              <w:t>Code System</w:t>
            </w:r>
          </w:p>
        </w:tc>
        <w:tc>
          <w:tcPr>
            <w:tcW w:w="3690" w:type="dxa"/>
            <w:shd w:val="clear" w:color="auto" w:fill="E6E6E6"/>
          </w:tcPr>
          <w:p w14:paraId="0233C10F" w14:textId="77777777" w:rsidR="00127B25" w:rsidRPr="00AE028D" w:rsidRDefault="00127B25" w:rsidP="001B70A8">
            <w:pPr>
              <w:pStyle w:val="TableHead"/>
              <w:tabs>
                <w:tab w:val="left" w:pos="990"/>
              </w:tabs>
              <w:rPr>
                <w:lang w:eastAsia="zh-CN"/>
              </w:rPr>
            </w:pPr>
            <w:r w:rsidRPr="00AE028D">
              <w:rPr>
                <w:lang w:eastAsia="zh-CN"/>
              </w:rPr>
              <w:t>Print Name</w:t>
            </w:r>
          </w:p>
        </w:tc>
      </w:tr>
      <w:tr w:rsidR="00127B25" w:rsidRPr="00AA6C9A" w14:paraId="78F04014" w14:textId="77777777">
        <w:tc>
          <w:tcPr>
            <w:tcW w:w="1620" w:type="dxa"/>
            <w:vAlign w:val="bottom"/>
          </w:tcPr>
          <w:p w14:paraId="13820D1E" w14:textId="77777777" w:rsidR="00127B25" w:rsidRPr="00AA6C9A" w:rsidRDefault="00127B25" w:rsidP="001B70A8">
            <w:pPr>
              <w:pStyle w:val="TableText"/>
              <w:tabs>
                <w:tab w:val="left" w:pos="990"/>
              </w:tabs>
              <w:rPr>
                <w:lang w:eastAsia="zh-CN"/>
              </w:rPr>
            </w:pPr>
            <w:r>
              <w:rPr>
                <w:lang w:eastAsia="zh-CN"/>
              </w:rPr>
              <w:t>HP</w:t>
            </w:r>
          </w:p>
        </w:tc>
        <w:tc>
          <w:tcPr>
            <w:tcW w:w="3330" w:type="dxa"/>
            <w:vAlign w:val="bottom"/>
          </w:tcPr>
          <w:p w14:paraId="7F3DE2AE" w14:textId="77777777" w:rsidR="00127B25" w:rsidRPr="00171635" w:rsidRDefault="00127B25" w:rsidP="001B70A8">
            <w:pPr>
              <w:pStyle w:val="TableText"/>
              <w:tabs>
                <w:tab w:val="left" w:pos="990"/>
              </w:tabs>
              <w:rPr>
                <w:lang w:eastAsia="zh-CN"/>
              </w:rPr>
            </w:pPr>
            <w:r>
              <w:rPr>
                <w:lang w:eastAsia="zh-CN"/>
              </w:rPr>
              <w:t>HL7 AddressUse</w:t>
            </w:r>
          </w:p>
        </w:tc>
        <w:tc>
          <w:tcPr>
            <w:tcW w:w="3690" w:type="dxa"/>
            <w:vAlign w:val="bottom"/>
          </w:tcPr>
          <w:p w14:paraId="042E228D" w14:textId="77777777" w:rsidR="00127B25" w:rsidRPr="00AA6C9A" w:rsidRDefault="00127B25" w:rsidP="001B70A8">
            <w:pPr>
              <w:pStyle w:val="TableText"/>
              <w:tabs>
                <w:tab w:val="left" w:pos="990"/>
              </w:tabs>
              <w:rPr>
                <w:lang w:eastAsia="zh-CN"/>
              </w:rPr>
            </w:pPr>
            <w:r>
              <w:rPr>
                <w:lang w:eastAsia="zh-CN"/>
              </w:rPr>
              <w:t>primary home</w:t>
            </w:r>
          </w:p>
        </w:tc>
      </w:tr>
      <w:tr w:rsidR="00127B25" w:rsidRPr="00AA6C9A" w14:paraId="55647539" w14:textId="77777777">
        <w:tc>
          <w:tcPr>
            <w:tcW w:w="1620" w:type="dxa"/>
            <w:vAlign w:val="bottom"/>
          </w:tcPr>
          <w:p w14:paraId="33D73CB2" w14:textId="77777777" w:rsidR="00127B25" w:rsidRPr="00AA6C9A" w:rsidRDefault="00127B25" w:rsidP="001B70A8">
            <w:pPr>
              <w:pStyle w:val="TableText"/>
              <w:tabs>
                <w:tab w:val="left" w:pos="990"/>
              </w:tabs>
              <w:rPr>
                <w:lang w:eastAsia="zh-CN"/>
              </w:rPr>
            </w:pPr>
            <w:r>
              <w:rPr>
                <w:lang w:eastAsia="zh-CN"/>
              </w:rPr>
              <w:t>WP</w:t>
            </w:r>
          </w:p>
        </w:tc>
        <w:tc>
          <w:tcPr>
            <w:tcW w:w="3330" w:type="dxa"/>
            <w:vAlign w:val="bottom"/>
          </w:tcPr>
          <w:p w14:paraId="63405533" w14:textId="77777777" w:rsidR="00127B25" w:rsidRPr="00171635" w:rsidRDefault="00127B25" w:rsidP="001B70A8">
            <w:pPr>
              <w:pStyle w:val="TableText"/>
              <w:tabs>
                <w:tab w:val="left" w:pos="990"/>
              </w:tabs>
              <w:rPr>
                <w:lang w:eastAsia="zh-CN"/>
              </w:rPr>
            </w:pPr>
            <w:r>
              <w:rPr>
                <w:lang w:eastAsia="zh-CN"/>
              </w:rPr>
              <w:t>HL7 AddressUse</w:t>
            </w:r>
          </w:p>
        </w:tc>
        <w:tc>
          <w:tcPr>
            <w:tcW w:w="3690" w:type="dxa"/>
            <w:vAlign w:val="bottom"/>
          </w:tcPr>
          <w:p w14:paraId="36116BE1" w14:textId="77777777" w:rsidR="00127B25" w:rsidRPr="00AA6C9A" w:rsidRDefault="00127B25" w:rsidP="001B70A8">
            <w:pPr>
              <w:pStyle w:val="TableText"/>
              <w:tabs>
                <w:tab w:val="left" w:pos="990"/>
              </w:tabs>
              <w:rPr>
                <w:lang w:eastAsia="zh-CN"/>
              </w:rPr>
            </w:pPr>
            <w:r>
              <w:rPr>
                <w:lang w:eastAsia="zh-CN"/>
              </w:rPr>
              <w:t>work place</w:t>
            </w:r>
          </w:p>
        </w:tc>
      </w:tr>
      <w:tr w:rsidR="00127B25" w:rsidRPr="00AA6C9A" w14:paraId="1813EC68" w14:textId="77777777">
        <w:tc>
          <w:tcPr>
            <w:tcW w:w="1620" w:type="dxa"/>
            <w:vAlign w:val="bottom"/>
          </w:tcPr>
          <w:p w14:paraId="09F1E76C" w14:textId="77777777" w:rsidR="00127B25" w:rsidRPr="00AA6C9A" w:rsidRDefault="00127B25" w:rsidP="001B70A8">
            <w:pPr>
              <w:pStyle w:val="TableText"/>
              <w:tabs>
                <w:tab w:val="left" w:pos="990"/>
              </w:tabs>
              <w:rPr>
                <w:lang w:eastAsia="zh-CN"/>
              </w:rPr>
            </w:pPr>
            <w:r>
              <w:rPr>
                <w:lang w:eastAsia="zh-CN"/>
              </w:rPr>
              <w:t>MC</w:t>
            </w:r>
          </w:p>
        </w:tc>
        <w:tc>
          <w:tcPr>
            <w:tcW w:w="3330" w:type="dxa"/>
            <w:vAlign w:val="bottom"/>
          </w:tcPr>
          <w:p w14:paraId="2047DA4D" w14:textId="77777777" w:rsidR="00127B25" w:rsidRPr="00171635" w:rsidRDefault="00127B25" w:rsidP="001B70A8">
            <w:pPr>
              <w:pStyle w:val="TableText"/>
              <w:tabs>
                <w:tab w:val="left" w:pos="990"/>
              </w:tabs>
              <w:rPr>
                <w:lang w:eastAsia="zh-CN"/>
              </w:rPr>
            </w:pPr>
            <w:r>
              <w:rPr>
                <w:lang w:eastAsia="zh-CN"/>
              </w:rPr>
              <w:t>HL7 AddressUse</w:t>
            </w:r>
          </w:p>
        </w:tc>
        <w:tc>
          <w:tcPr>
            <w:tcW w:w="3690" w:type="dxa"/>
            <w:vAlign w:val="bottom"/>
          </w:tcPr>
          <w:p w14:paraId="7F8E7B0F" w14:textId="77777777" w:rsidR="00127B25" w:rsidRPr="00AA6C9A" w:rsidRDefault="00127B25" w:rsidP="001B70A8">
            <w:pPr>
              <w:pStyle w:val="TableText"/>
              <w:tabs>
                <w:tab w:val="left" w:pos="990"/>
              </w:tabs>
              <w:rPr>
                <w:lang w:eastAsia="zh-CN"/>
              </w:rPr>
            </w:pPr>
            <w:r>
              <w:rPr>
                <w:lang w:eastAsia="zh-CN"/>
              </w:rPr>
              <w:t>mobile contact</w:t>
            </w:r>
          </w:p>
        </w:tc>
      </w:tr>
      <w:tr w:rsidR="00127B25" w:rsidRPr="00AA6C9A" w14:paraId="5A72692B" w14:textId="77777777">
        <w:tc>
          <w:tcPr>
            <w:tcW w:w="1620" w:type="dxa"/>
            <w:vAlign w:val="bottom"/>
          </w:tcPr>
          <w:p w14:paraId="4F61124B" w14:textId="77777777" w:rsidR="00127B25" w:rsidRPr="00AA6C9A" w:rsidRDefault="00127B25" w:rsidP="001B70A8">
            <w:pPr>
              <w:pStyle w:val="TableText"/>
              <w:tabs>
                <w:tab w:val="left" w:pos="990"/>
              </w:tabs>
              <w:rPr>
                <w:lang w:eastAsia="zh-CN"/>
              </w:rPr>
            </w:pPr>
            <w:r>
              <w:rPr>
                <w:lang w:eastAsia="zh-CN"/>
              </w:rPr>
              <w:t>HV</w:t>
            </w:r>
          </w:p>
        </w:tc>
        <w:tc>
          <w:tcPr>
            <w:tcW w:w="3330" w:type="dxa"/>
            <w:vAlign w:val="bottom"/>
          </w:tcPr>
          <w:p w14:paraId="5A07B025" w14:textId="77777777" w:rsidR="00127B25" w:rsidRPr="00171635" w:rsidRDefault="00127B25" w:rsidP="001B70A8">
            <w:pPr>
              <w:pStyle w:val="TableText"/>
              <w:tabs>
                <w:tab w:val="left" w:pos="990"/>
              </w:tabs>
              <w:rPr>
                <w:lang w:eastAsia="zh-CN"/>
              </w:rPr>
            </w:pPr>
            <w:r>
              <w:rPr>
                <w:lang w:eastAsia="zh-CN"/>
              </w:rPr>
              <w:t>HL7 AddressUse</w:t>
            </w:r>
          </w:p>
        </w:tc>
        <w:tc>
          <w:tcPr>
            <w:tcW w:w="3690" w:type="dxa"/>
            <w:vAlign w:val="bottom"/>
          </w:tcPr>
          <w:p w14:paraId="73FD60AB" w14:textId="77777777" w:rsidR="00127B25" w:rsidRPr="00AA6C9A" w:rsidRDefault="00127B25" w:rsidP="001B70A8">
            <w:pPr>
              <w:pStyle w:val="TableText"/>
              <w:tabs>
                <w:tab w:val="left" w:pos="990"/>
              </w:tabs>
              <w:rPr>
                <w:lang w:eastAsia="zh-CN"/>
              </w:rPr>
            </w:pPr>
            <w:r>
              <w:rPr>
                <w:lang w:eastAsia="zh-CN"/>
              </w:rPr>
              <w:t>vacation home</w:t>
            </w:r>
          </w:p>
        </w:tc>
      </w:tr>
    </w:tbl>
    <w:p w14:paraId="723989EF" w14:textId="77777777" w:rsidR="00260860" w:rsidRDefault="00260860" w:rsidP="009F7218">
      <w:pPr>
        <w:pStyle w:val="BodyText"/>
      </w:pPr>
    </w:p>
    <w:p w14:paraId="246D8492" w14:textId="77777777" w:rsidR="00260860" w:rsidRDefault="00260860" w:rsidP="00260860">
      <w:pPr>
        <w:pStyle w:val="Caption"/>
      </w:pPr>
      <w:bookmarkStart w:id="60" w:name="_Toc163893769"/>
      <w:r>
        <w:t xml:space="preserve">Table </w:t>
      </w:r>
      <w:r w:rsidR="0000006B">
        <w:fldChar w:fldCharType="begin"/>
      </w:r>
      <w:r w:rsidR="0000006B">
        <w:instrText xml:space="preserve"> SEQ Table \* ARABIC </w:instrText>
      </w:r>
      <w:r w:rsidR="0000006B">
        <w:fldChar w:fldCharType="separate"/>
      </w:r>
      <w:r w:rsidR="00D61323">
        <w:t>5</w:t>
      </w:r>
      <w:r w:rsidR="0000006B">
        <w:fldChar w:fldCharType="end"/>
      </w:r>
      <w:r>
        <w:t xml:space="preserve">: Administrative </w:t>
      </w:r>
      <w:bookmarkStart w:id="61" w:name="T_VS_AdministrativeGender"/>
      <w:bookmarkEnd w:id="61"/>
      <w:r>
        <w:t xml:space="preserve">Gender </w:t>
      </w:r>
      <w:r w:rsidR="00E05A9F">
        <w:t xml:space="preserve">(HL7) </w:t>
      </w:r>
      <w:r>
        <w:t>Value Set</w:t>
      </w:r>
      <w:bookmarkEnd w:id="60"/>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2730"/>
        <w:gridCol w:w="4320"/>
      </w:tblGrid>
      <w:tr w:rsidR="00260860" w:rsidRPr="000B3031" w14:paraId="0BCAE297" w14:textId="77777777">
        <w:trPr>
          <w:trHeight w:val="278"/>
        </w:trPr>
        <w:tc>
          <w:tcPr>
            <w:tcW w:w="8640" w:type="dxa"/>
            <w:gridSpan w:val="3"/>
            <w:tcBorders>
              <w:bottom w:val="nil"/>
            </w:tcBorders>
          </w:tcPr>
          <w:p w14:paraId="18839A80" w14:textId="77777777" w:rsidR="00260860" w:rsidRPr="000B3031" w:rsidRDefault="00260860" w:rsidP="00746893">
            <w:pPr>
              <w:pStyle w:val="TableText"/>
              <w:tabs>
                <w:tab w:val="left" w:pos="990"/>
              </w:tabs>
              <w:rPr>
                <w:rFonts w:eastAsia="SimSun"/>
              </w:rPr>
            </w:pPr>
            <w:r w:rsidRPr="000B3031">
              <w:t xml:space="preserve">Value Set: </w:t>
            </w:r>
            <w:r w:rsidRPr="00E36A7E">
              <w:t>Administrative Gender (HL7 V3) 2.16.840.1.113883.1.11.1</w:t>
            </w:r>
          </w:p>
        </w:tc>
      </w:tr>
      <w:tr w:rsidR="00260860" w:rsidRPr="000B3031" w14:paraId="5FBD36D7" w14:textId="77777777">
        <w:trPr>
          <w:trHeight w:val="277"/>
        </w:trPr>
        <w:tc>
          <w:tcPr>
            <w:tcW w:w="8640" w:type="dxa"/>
            <w:gridSpan w:val="3"/>
            <w:tcBorders>
              <w:top w:val="nil"/>
              <w:bottom w:val="single" w:sz="4" w:space="0" w:color="auto"/>
            </w:tcBorders>
          </w:tcPr>
          <w:p w14:paraId="01637647" w14:textId="77777777" w:rsidR="00260860" w:rsidRPr="000B3031" w:rsidRDefault="00260860" w:rsidP="00746893">
            <w:pPr>
              <w:pStyle w:val="TableText"/>
              <w:tabs>
                <w:tab w:val="left" w:pos="990"/>
              </w:tabs>
            </w:pPr>
            <w:r w:rsidRPr="007104DE">
              <w:t>Code System</w:t>
            </w:r>
            <w:r>
              <w:t>(s)</w:t>
            </w:r>
            <w:r w:rsidRPr="007104DE">
              <w:t xml:space="preserve">: </w:t>
            </w:r>
            <w:r w:rsidRPr="00E36A7E">
              <w:t>AdministrativeGender 2.16.840.1.113883.5.1</w:t>
            </w:r>
          </w:p>
        </w:tc>
      </w:tr>
      <w:tr w:rsidR="00260860" w:rsidRPr="000B3031" w14:paraId="20A562EC" w14:textId="77777777">
        <w:tc>
          <w:tcPr>
            <w:tcW w:w="1590" w:type="dxa"/>
            <w:shd w:val="clear" w:color="auto" w:fill="E6E6E6"/>
          </w:tcPr>
          <w:p w14:paraId="78EDC705" w14:textId="77777777" w:rsidR="00260860" w:rsidRPr="000B3031" w:rsidRDefault="00260860" w:rsidP="00746893">
            <w:pPr>
              <w:pStyle w:val="TableHead"/>
              <w:tabs>
                <w:tab w:val="left" w:pos="990"/>
              </w:tabs>
              <w:rPr>
                <w:noProof/>
              </w:rPr>
            </w:pPr>
            <w:r w:rsidRPr="000B3031">
              <w:rPr>
                <w:noProof/>
              </w:rPr>
              <w:t>Code</w:t>
            </w:r>
          </w:p>
        </w:tc>
        <w:tc>
          <w:tcPr>
            <w:tcW w:w="2730" w:type="dxa"/>
            <w:shd w:val="clear" w:color="auto" w:fill="E6E6E6"/>
          </w:tcPr>
          <w:p w14:paraId="54F90C37" w14:textId="77777777" w:rsidR="00260860" w:rsidRPr="000B3031" w:rsidRDefault="00260860" w:rsidP="00746893">
            <w:pPr>
              <w:pStyle w:val="TableHead"/>
              <w:tabs>
                <w:tab w:val="left" w:pos="990"/>
              </w:tabs>
              <w:rPr>
                <w:noProof/>
              </w:rPr>
            </w:pPr>
            <w:r w:rsidRPr="000B3031">
              <w:t>Code System</w:t>
            </w:r>
          </w:p>
        </w:tc>
        <w:tc>
          <w:tcPr>
            <w:tcW w:w="4320" w:type="dxa"/>
            <w:shd w:val="clear" w:color="auto" w:fill="E6E6E6"/>
          </w:tcPr>
          <w:p w14:paraId="71568E7E" w14:textId="77777777" w:rsidR="00260860" w:rsidRPr="000B3031" w:rsidRDefault="00260860" w:rsidP="00746893">
            <w:pPr>
              <w:pStyle w:val="TableHead"/>
              <w:tabs>
                <w:tab w:val="left" w:pos="990"/>
              </w:tabs>
              <w:rPr>
                <w:noProof/>
              </w:rPr>
            </w:pPr>
            <w:r w:rsidRPr="000B3031">
              <w:rPr>
                <w:noProof/>
              </w:rPr>
              <w:t>Print Name</w:t>
            </w:r>
          </w:p>
        </w:tc>
      </w:tr>
      <w:tr w:rsidR="00260860" w:rsidRPr="000B3031" w14:paraId="06FD1199" w14:textId="77777777">
        <w:tc>
          <w:tcPr>
            <w:tcW w:w="1590" w:type="dxa"/>
            <w:vAlign w:val="bottom"/>
          </w:tcPr>
          <w:p w14:paraId="03D0C7FD" w14:textId="77777777" w:rsidR="00260860" w:rsidRPr="000B3031" w:rsidRDefault="00260860" w:rsidP="00746893">
            <w:pPr>
              <w:pStyle w:val="TableText"/>
              <w:tabs>
                <w:tab w:val="left" w:pos="990"/>
              </w:tabs>
            </w:pPr>
            <w:r>
              <w:t>F</w:t>
            </w:r>
          </w:p>
        </w:tc>
        <w:tc>
          <w:tcPr>
            <w:tcW w:w="2730" w:type="dxa"/>
            <w:vAlign w:val="bottom"/>
          </w:tcPr>
          <w:p w14:paraId="7B94D6A0" w14:textId="77777777" w:rsidR="00260860" w:rsidRPr="000B3031" w:rsidRDefault="00260860" w:rsidP="00746893">
            <w:pPr>
              <w:pStyle w:val="TableText"/>
              <w:tabs>
                <w:tab w:val="left" w:pos="990"/>
              </w:tabs>
            </w:pPr>
            <w:r w:rsidRPr="00182914">
              <w:t>AdministrativeGender</w:t>
            </w:r>
          </w:p>
        </w:tc>
        <w:tc>
          <w:tcPr>
            <w:tcW w:w="4320" w:type="dxa"/>
            <w:vAlign w:val="bottom"/>
          </w:tcPr>
          <w:p w14:paraId="17FAAE4A" w14:textId="77777777" w:rsidR="00260860" w:rsidRPr="000B3031" w:rsidRDefault="00260860" w:rsidP="00746893">
            <w:pPr>
              <w:pStyle w:val="TableText"/>
              <w:tabs>
                <w:tab w:val="left" w:pos="990"/>
              </w:tabs>
            </w:pPr>
            <w:r>
              <w:t>Female</w:t>
            </w:r>
          </w:p>
        </w:tc>
      </w:tr>
      <w:tr w:rsidR="00260860" w:rsidRPr="000B3031" w14:paraId="6E081CAC" w14:textId="77777777">
        <w:tc>
          <w:tcPr>
            <w:tcW w:w="1590" w:type="dxa"/>
            <w:vAlign w:val="bottom"/>
          </w:tcPr>
          <w:p w14:paraId="3598BD5A" w14:textId="77777777" w:rsidR="00260860" w:rsidRPr="000B3031" w:rsidRDefault="00260860" w:rsidP="00746893">
            <w:pPr>
              <w:pStyle w:val="TableText"/>
              <w:tabs>
                <w:tab w:val="left" w:pos="990"/>
              </w:tabs>
            </w:pPr>
            <w:r>
              <w:t>M</w:t>
            </w:r>
          </w:p>
        </w:tc>
        <w:tc>
          <w:tcPr>
            <w:tcW w:w="2730" w:type="dxa"/>
            <w:vAlign w:val="bottom"/>
          </w:tcPr>
          <w:p w14:paraId="3FA4E3F6" w14:textId="77777777" w:rsidR="00260860" w:rsidRPr="000B3031" w:rsidRDefault="00260860" w:rsidP="00746893">
            <w:pPr>
              <w:pStyle w:val="TableText"/>
              <w:tabs>
                <w:tab w:val="left" w:pos="990"/>
              </w:tabs>
            </w:pPr>
            <w:r w:rsidRPr="00182914">
              <w:t>AdministrativeGender</w:t>
            </w:r>
          </w:p>
        </w:tc>
        <w:tc>
          <w:tcPr>
            <w:tcW w:w="4320" w:type="dxa"/>
            <w:vAlign w:val="bottom"/>
          </w:tcPr>
          <w:p w14:paraId="33CA2C09" w14:textId="77777777" w:rsidR="00260860" w:rsidRPr="000B3031" w:rsidRDefault="00260860" w:rsidP="00746893">
            <w:pPr>
              <w:pStyle w:val="TableText"/>
              <w:tabs>
                <w:tab w:val="left" w:pos="990"/>
              </w:tabs>
            </w:pPr>
            <w:r>
              <w:t>Male</w:t>
            </w:r>
          </w:p>
        </w:tc>
      </w:tr>
      <w:tr w:rsidR="00260860" w:rsidRPr="000B3031" w14:paraId="72E813EE" w14:textId="77777777">
        <w:tc>
          <w:tcPr>
            <w:tcW w:w="1590" w:type="dxa"/>
            <w:vAlign w:val="bottom"/>
          </w:tcPr>
          <w:p w14:paraId="4840F6A8" w14:textId="77777777" w:rsidR="00260860" w:rsidRPr="000B3031" w:rsidRDefault="00260860" w:rsidP="00746893">
            <w:pPr>
              <w:pStyle w:val="TableText"/>
              <w:tabs>
                <w:tab w:val="left" w:pos="990"/>
              </w:tabs>
            </w:pPr>
            <w:r>
              <w:t>UN</w:t>
            </w:r>
          </w:p>
        </w:tc>
        <w:tc>
          <w:tcPr>
            <w:tcW w:w="2730" w:type="dxa"/>
            <w:vAlign w:val="bottom"/>
          </w:tcPr>
          <w:p w14:paraId="7F4374C0" w14:textId="77777777" w:rsidR="00260860" w:rsidRPr="000B3031" w:rsidRDefault="00260860" w:rsidP="00746893">
            <w:pPr>
              <w:pStyle w:val="TableText"/>
              <w:tabs>
                <w:tab w:val="left" w:pos="990"/>
              </w:tabs>
            </w:pPr>
            <w:r w:rsidRPr="00182914">
              <w:t>AdministrativeGender</w:t>
            </w:r>
          </w:p>
        </w:tc>
        <w:tc>
          <w:tcPr>
            <w:tcW w:w="4320" w:type="dxa"/>
            <w:vAlign w:val="bottom"/>
          </w:tcPr>
          <w:p w14:paraId="59E2F544" w14:textId="77777777" w:rsidR="00260860" w:rsidRPr="000B3031" w:rsidRDefault="00260860" w:rsidP="00746893">
            <w:pPr>
              <w:pStyle w:val="TableText"/>
              <w:tabs>
                <w:tab w:val="left" w:pos="990"/>
              </w:tabs>
            </w:pPr>
            <w:r>
              <w:t>Undifferentiated</w:t>
            </w:r>
          </w:p>
        </w:tc>
      </w:tr>
    </w:tbl>
    <w:p w14:paraId="4C5196AF" w14:textId="77777777" w:rsidR="00C970BB" w:rsidRDefault="00C970BB" w:rsidP="00260860">
      <w:pPr>
        <w:pStyle w:val="BodyText"/>
      </w:pPr>
    </w:p>
    <w:p w14:paraId="710E8FE9" w14:textId="77777777" w:rsidR="00C970BB" w:rsidRDefault="00C970BB" w:rsidP="00C970BB">
      <w:pPr>
        <w:pStyle w:val="Caption"/>
      </w:pPr>
      <w:bookmarkStart w:id="62" w:name="_Toc163893770"/>
      <w:r>
        <w:lastRenderedPageBreak/>
        <w:t xml:space="preserve">Table </w:t>
      </w:r>
      <w:r w:rsidR="0000006B">
        <w:fldChar w:fldCharType="begin"/>
      </w:r>
      <w:r w:rsidR="0000006B">
        <w:instrText xml:space="preserve"> SEQ Table \* ARABIC </w:instrText>
      </w:r>
      <w:r w:rsidR="0000006B">
        <w:fldChar w:fldCharType="separate"/>
      </w:r>
      <w:r w:rsidR="00D61323">
        <w:t>6</w:t>
      </w:r>
      <w:r w:rsidR="0000006B">
        <w:fldChar w:fldCharType="end"/>
      </w:r>
      <w:r>
        <w:t>: Marital Status Value Set</w:t>
      </w:r>
      <w:bookmarkEnd w:id="62"/>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DE4C41" w:rsidRPr="00171635" w14:paraId="4E35B570" w14:textId="77777777">
        <w:trPr>
          <w:tblHeader/>
        </w:trPr>
        <w:tc>
          <w:tcPr>
            <w:tcW w:w="8640" w:type="dxa"/>
            <w:gridSpan w:val="3"/>
            <w:tcBorders>
              <w:bottom w:val="nil"/>
            </w:tcBorders>
          </w:tcPr>
          <w:p w14:paraId="56B3E3C4" w14:textId="77777777" w:rsidR="00DE4C41" w:rsidRPr="00171635" w:rsidRDefault="00DE4C41" w:rsidP="001B70A8">
            <w:pPr>
              <w:pStyle w:val="TableText"/>
              <w:tabs>
                <w:tab w:val="left" w:pos="990"/>
              </w:tabs>
              <w:rPr>
                <w:b/>
                <w:lang w:eastAsia="zh-CN"/>
              </w:rPr>
            </w:pPr>
            <w:r w:rsidRPr="00171635">
              <w:rPr>
                <w:lang w:eastAsia="zh-CN"/>
              </w:rPr>
              <w:t xml:space="preserve">Value Set: </w:t>
            </w:r>
            <w:r>
              <w:rPr>
                <w:lang w:eastAsia="zh-CN"/>
              </w:rPr>
              <w:t xml:space="preserve">HL7 </w:t>
            </w:r>
            <w:r>
              <w:t>Marital Status 2.16.840.1.113883.1.11.12212</w:t>
            </w:r>
          </w:p>
        </w:tc>
      </w:tr>
      <w:tr w:rsidR="00DE4C41" w:rsidRPr="00171635" w14:paraId="5949D27D" w14:textId="77777777">
        <w:trPr>
          <w:trHeight w:val="279"/>
          <w:tblHeader/>
        </w:trPr>
        <w:tc>
          <w:tcPr>
            <w:tcW w:w="1620" w:type="dxa"/>
            <w:tcBorders>
              <w:top w:val="nil"/>
              <w:bottom w:val="single" w:sz="4" w:space="0" w:color="auto"/>
              <w:right w:val="nil"/>
            </w:tcBorders>
          </w:tcPr>
          <w:p w14:paraId="7D7E5E5A" w14:textId="77777777" w:rsidR="00DE4C41" w:rsidRPr="00AA6C9A" w:rsidRDefault="00DE4C41" w:rsidP="001B70A8">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73F6ACA3" w14:textId="77777777" w:rsidR="00DE4C41" w:rsidRPr="00171635" w:rsidRDefault="00DE4C41" w:rsidP="001B70A8">
            <w:pPr>
              <w:pStyle w:val="Default"/>
              <w:tabs>
                <w:tab w:val="left" w:pos="990"/>
              </w:tabs>
              <w:rPr>
                <w:lang w:eastAsia="zh-CN"/>
              </w:rPr>
            </w:pPr>
            <w:r>
              <w:rPr>
                <w:szCs w:val="18"/>
              </w:rPr>
              <w:t xml:space="preserve">HL7 MaritalStatus </w:t>
            </w:r>
            <w:r>
              <w:t>2.16.840.1.113883.5.2</w:t>
            </w:r>
          </w:p>
        </w:tc>
      </w:tr>
      <w:tr w:rsidR="00DE4C41" w:rsidRPr="00AA6C9A" w14:paraId="4480DBCE" w14:textId="77777777">
        <w:trPr>
          <w:trHeight w:val="368"/>
          <w:tblHeader/>
        </w:trPr>
        <w:tc>
          <w:tcPr>
            <w:tcW w:w="1620" w:type="dxa"/>
            <w:shd w:val="clear" w:color="auto" w:fill="E6E6E6"/>
          </w:tcPr>
          <w:p w14:paraId="001CE732" w14:textId="77777777" w:rsidR="00DE4C41" w:rsidRPr="00AA6C9A" w:rsidRDefault="00DE4C41" w:rsidP="001B70A8">
            <w:pPr>
              <w:pStyle w:val="TableHead"/>
              <w:tabs>
                <w:tab w:val="left" w:pos="990"/>
              </w:tabs>
              <w:rPr>
                <w:lang w:eastAsia="zh-CN"/>
              </w:rPr>
            </w:pPr>
            <w:r w:rsidRPr="00AA6C9A">
              <w:rPr>
                <w:lang w:eastAsia="zh-CN"/>
              </w:rPr>
              <w:t>Code</w:t>
            </w:r>
          </w:p>
        </w:tc>
        <w:tc>
          <w:tcPr>
            <w:tcW w:w="3330" w:type="dxa"/>
            <w:shd w:val="clear" w:color="auto" w:fill="E6E6E6"/>
          </w:tcPr>
          <w:p w14:paraId="6FDE1E36" w14:textId="77777777" w:rsidR="00DE4C41" w:rsidRPr="00171635" w:rsidRDefault="00DE4C41" w:rsidP="001B70A8">
            <w:pPr>
              <w:pStyle w:val="TableHead"/>
              <w:tabs>
                <w:tab w:val="left" w:pos="990"/>
              </w:tabs>
              <w:rPr>
                <w:lang w:eastAsia="zh-CN"/>
              </w:rPr>
            </w:pPr>
            <w:r w:rsidRPr="00171635">
              <w:rPr>
                <w:lang w:eastAsia="zh-CN"/>
              </w:rPr>
              <w:t>Code System</w:t>
            </w:r>
          </w:p>
        </w:tc>
        <w:tc>
          <w:tcPr>
            <w:tcW w:w="3690" w:type="dxa"/>
            <w:shd w:val="clear" w:color="auto" w:fill="E6E6E6"/>
          </w:tcPr>
          <w:p w14:paraId="3739EE89" w14:textId="77777777" w:rsidR="00DE4C41" w:rsidRPr="00AA6C9A" w:rsidRDefault="00DE4C41" w:rsidP="001B70A8">
            <w:pPr>
              <w:pStyle w:val="TableHead"/>
              <w:tabs>
                <w:tab w:val="left" w:pos="990"/>
              </w:tabs>
              <w:rPr>
                <w:lang w:eastAsia="zh-CN"/>
              </w:rPr>
            </w:pPr>
            <w:r w:rsidRPr="00AA6C9A">
              <w:rPr>
                <w:lang w:eastAsia="zh-CN"/>
              </w:rPr>
              <w:t>Print Name</w:t>
            </w:r>
          </w:p>
        </w:tc>
      </w:tr>
      <w:tr w:rsidR="00DE4C41" w14:paraId="38F335B9" w14:textId="77777777">
        <w:tc>
          <w:tcPr>
            <w:tcW w:w="1620" w:type="dxa"/>
          </w:tcPr>
          <w:p w14:paraId="1E7D461B" w14:textId="77777777" w:rsidR="00DE4C41" w:rsidRDefault="00DE4C41" w:rsidP="00F8181E">
            <w:pPr>
              <w:pStyle w:val="TableText"/>
            </w:pPr>
            <w:r>
              <w:t xml:space="preserve">A </w:t>
            </w:r>
          </w:p>
        </w:tc>
        <w:tc>
          <w:tcPr>
            <w:tcW w:w="3330" w:type="dxa"/>
          </w:tcPr>
          <w:p w14:paraId="46F72C3C" w14:textId="77777777" w:rsidR="00DE4C41" w:rsidRDefault="00DE4C41" w:rsidP="00F8181E">
            <w:pPr>
              <w:pStyle w:val="TableText"/>
            </w:pPr>
            <w:r>
              <w:t>MaritalStatus</w:t>
            </w:r>
          </w:p>
        </w:tc>
        <w:tc>
          <w:tcPr>
            <w:tcW w:w="3690" w:type="dxa"/>
          </w:tcPr>
          <w:p w14:paraId="1368DD01" w14:textId="77777777" w:rsidR="00DE4C41" w:rsidRDefault="00DE4C41" w:rsidP="00F8181E">
            <w:pPr>
              <w:pStyle w:val="TableText"/>
            </w:pPr>
            <w:r>
              <w:t xml:space="preserve">Annulled </w:t>
            </w:r>
          </w:p>
        </w:tc>
      </w:tr>
      <w:tr w:rsidR="00DE4C41" w14:paraId="668C4236" w14:textId="77777777">
        <w:tc>
          <w:tcPr>
            <w:tcW w:w="1620" w:type="dxa"/>
          </w:tcPr>
          <w:p w14:paraId="6560C32F" w14:textId="77777777" w:rsidR="00DE4C41" w:rsidRDefault="00DE4C41" w:rsidP="00F8181E">
            <w:pPr>
              <w:pStyle w:val="TableText"/>
            </w:pPr>
            <w:r>
              <w:t xml:space="preserve">D </w:t>
            </w:r>
          </w:p>
        </w:tc>
        <w:tc>
          <w:tcPr>
            <w:tcW w:w="3330" w:type="dxa"/>
          </w:tcPr>
          <w:p w14:paraId="4C2CDF21" w14:textId="77777777" w:rsidR="00DE4C41" w:rsidRDefault="00DE4C41" w:rsidP="00F8181E">
            <w:pPr>
              <w:pStyle w:val="TableText"/>
            </w:pPr>
            <w:r>
              <w:t>MaritalStatus</w:t>
            </w:r>
          </w:p>
        </w:tc>
        <w:tc>
          <w:tcPr>
            <w:tcW w:w="3690" w:type="dxa"/>
          </w:tcPr>
          <w:p w14:paraId="7078D4E5" w14:textId="77777777" w:rsidR="00DE4C41" w:rsidRDefault="00DE4C41" w:rsidP="00F8181E">
            <w:pPr>
              <w:pStyle w:val="TableText"/>
            </w:pPr>
            <w:r>
              <w:t xml:space="preserve">Divorced </w:t>
            </w:r>
          </w:p>
        </w:tc>
      </w:tr>
      <w:tr w:rsidR="00DE4C41" w14:paraId="08D69AE6" w14:textId="77777777">
        <w:tc>
          <w:tcPr>
            <w:tcW w:w="1620" w:type="dxa"/>
          </w:tcPr>
          <w:p w14:paraId="2DD4F68C" w14:textId="77777777" w:rsidR="00DE4C41" w:rsidRDefault="00DE4C41" w:rsidP="00F8181E">
            <w:pPr>
              <w:pStyle w:val="TableText"/>
            </w:pPr>
            <w:r>
              <w:t xml:space="preserve">I </w:t>
            </w:r>
          </w:p>
        </w:tc>
        <w:tc>
          <w:tcPr>
            <w:tcW w:w="3330" w:type="dxa"/>
          </w:tcPr>
          <w:p w14:paraId="5E032609" w14:textId="77777777" w:rsidR="00DE4C41" w:rsidRDefault="00DE4C41" w:rsidP="00F8181E">
            <w:pPr>
              <w:pStyle w:val="TableText"/>
            </w:pPr>
            <w:r>
              <w:t>MaritalStatus</w:t>
            </w:r>
          </w:p>
        </w:tc>
        <w:tc>
          <w:tcPr>
            <w:tcW w:w="3690" w:type="dxa"/>
          </w:tcPr>
          <w:p w14:paraId="39D7048E" w14:textId="77777777" w:rsidR="00DE4C41" w:rsidRDefault="00DE4C41" w:rsidP="00F8181E">
            <w:pPr>
              <w:pStyle w:val="TableText"/>
            </w:pPr>
            <w:r>
              <w:t xml:space="preserve">Interlocutory </w:t>
            </w:r>
          </w:p>
        </w:tc>
      </w:tr>
      <w:tr w:rsidR="00DE4C41" w14:paraId="2DA091A0" w14:textId="77777777">
        <w:tc>
          <w:tcPr>
            <w:tcW w:w="1620" w:type="dxa"/>
          </w:tcPr>
          <w:p w14:paraId="2C011ED5" w14:textId="77777777" w:rsidR="00DE4C41" w:rsidRDefault="00DE4C41" w:rsidP="00F8181E">
            <w:pPr>
              <w:pStyle w:val="TableText"/>
            </w:pPr>
            <w:r>
              <w:t xml:space="preserve">L </w:t>
            </w:r>
          </w:p>
        </w:tc>
        <w:tc>
          <w:tcPr>
            <w:tcW w:w="3330" w:type="dxa"/>
          </w:tcPr>
          <w:p w14:paraId="42088A79" w14:textId="77777777" w:rsidR="00DE4C41" w:rsidRDefault="00DE4C41" w:rsidP="00F8181E">
            <w:pPr>
              <w:pStyle w:val="TableText"/>
            </w:pPr>
            <w:r>
              <w:t>MaritalStatus</w:t>
            </w:r>
          </w:p>
        </w:tc>
        <w:tc>
          <w:tcPr>
            <w:tcW w:w="3690" w:type="dxa"/>
          </w:tcPr>
          <w:p w14:paraId="5CB52D88" w14:textId="77777777" w:rsidR="00DE4C41" w:rsidRDefault="00DE4C41" w:rsidP="00F8181E">
            <w:pPr>
              <w:pStyle w:val="TableText"/>
            </w:pPr>
            <w:r>
              <w:t xml:space="preserve">Legally Separated </w:t>
            </w:r>
          </w:p>
        </w:tc>
      </w:tr>
      <w:tr w:rsidR="00DE4C41" w14:paraId="23753D4B" w14:textId="77777777">
        <w:tc>
          <w:tcPr>
            <w:tcW w:w="1620" w:type="dxa"/>
          </w:tcPr>
          <w:p w14:paraId="03FF6B17" w14:textId="77777777" w:rsidR="00DE4C41" w:rsidRDefault="00DE4C41" w:rsidP="00F8181E">
            <w:pPr>
              <w:pStyle w:val="TableText"/>
            </w:pPr>
            <w:r>
              <w:t xml:space="preserve">M </w:t>
            </w:r>
          </w:p>
        </w:tc>
        <w:tc>
          <w:tcPr>
            <w:tcW w:w="3330" w:type="dxa"/>
          </w:tcPr>
          <w:p w14:paraId="78BBFB2A" w14:textId="77777777" w:rsidR="00DE4C41" w:rsidRDefault="00DE4C41" w:rsidP="00F8181E">
            <w:pPr>
              <w:pStyle w:val="TableText"/>
            </w:pPr>
            <w:r>
              <w:t>MaritalStatus</w:t>
            </w:r>
          </w:p>
        </w:tc>
        <w:tc>
          <w:tcPr>
            <w:tcW w:w="3690" w:type="dxa"/>
          </w:tcPr>
          <w:p w14:paraId="5E9F61BB" w14:textId="77777777" w:rsidR="00DE4C41" w:rsidRDefault="00DE4C41" w:rsidP="00F8181E">
            <w:pPr>
              <w:pStyle w:val="TableText"/>
            </w:pPr>
            <w:r>
              <w:t xml:space="preserve">Married </w:t>
            </w:r>
          </w:p>
        </w:tc>
      </w:tr>
      <w:tr w:rsidR="00DE4C41" w14:paraId="79F194A3" w14:textId="77777777">
        <w:tc>
          <w:tcPr>
            <w:tcW w:w="1620" w:type="dxa"/>
          </w:tcPr>
          <w:p w14:paraId="63BD3179" w14:textId="77777777" w:rsidR="00DE4C41" w:rsidRDefault="00DE4C41" w:rsidP="00F8181E">
            <w:pPr>
              <w:pStyle w:val="TableText"/>
            </w:pPr>
            <w:r>
              <w:t xml:space="preserve">P </w:t>
            </w:r>
          </w:p>
        </w:tc>
        <w:tc>
          <w:tcPr>
            <w:tcW w:w="3330" w:type="dxa"/>
          </w:tcPr>
          <w:p w14:paraId="6C1FD6E1" w14:textId="77777777" w:rsidR="00DE4C41" w:rsidRDefault="00DE4C41" w:rsidP="00F8181E">
            <w:pPr>
              <w:pStyle w:val="TableText"/>
            </w:pPr>
            <w:r>
              <w:t>MaritalStatus</w:t>
            </w:r>
          </w:p>
        </w:tc>
        <w:tc>
          <w:tcPr>
            <w:tcW w:w="3690" w:type="dxa"/>
          </w:tcPr>
          <w:p w14:paraId="1C837378" w14:textId="77777777" w:rsidR="00DE4C41" w:rsidRDefault="00DE4C41" w:rsidP="00F8181E">
            <w:pPr>
              <w:pStyle w:val="TableText"/>
            </w:pPr>
            <w:r>
              <w:t xml:space="preserve">Polygamous </w:t>
            </w:r>
          </w:p>
        </w:tc>
      </w:tr>
      <w:tr w:rsidR="00DE4C41" w14:paraId="3D1B03BA" w14:textId="77777777">
        <w:tc>
          <w:tcPr>
            <w:tcW w:w="1620" w:type="dxa"/>
          </w:tcPr>
          <w:p w14:paraId="43E02D72" w14:textId="77777777" w:rsidR="00DE4C41" w:rsidRDefault="00DE4C41" w:rsidP="00F8181E">
            <w:pPr>
              <w:pStyle w:val="TableText"/>
            </w:pPr>
            <w:r>
              <w:t xml:space="preserve">S </w:t>
            </w:r>
          </w:p>
        </w:tc>
        <w:tc>
          <w:tcPr>
            <w:tcW w:w="3330" w:type="dxa"/>
          </w:tcPr>
          <w:p w14:paraId="0A3C4E8D" w14:textId="77777777" w:rsidR="00DE4C41" w:rsidRDefault="00DE4C41" w:rsidP="00F8181E">
            <w:pPr>
              <w:pStyle w:val="TableText"/>
            </w:pPr>
            <w:r>
              <w:t>MaritalStatus</w:t>
            </w:r>
          </w:p>
        </w:tc>
        <w:tc>
          <w:tcPr>
            <w:tcW w:w="3690" w:type="dxa"/>
          </w:tcPr>
          <w:p w14:paraId="469E2C6C" w14:textId="77777777" w:rsidR="00DE4C41" w:rsidRDefault="00DE4C41" w:rsidP="00F8181E">
            <w:pPr>
              <w:pStyle w:val="TableText"/>
            </w:pPr>
            <w:r>
              <w:t xml:space="preserve">Never Married </w:t>
            </w:r>
          </w:p>
        </w:tc>
      </w:tr>
      <w:tr w:rsidR="00DE4C41" w14:paraId="5EFEF391" w14:textId="77777777">
        <w:tc>
          <w:tcPr>
            <w:tcW w:w="1620" w:type="dxa"/>
          </w:tcPr>
          <w:p w14:paraId="506ABDE7" w14:textId="77777777" w:rsidR="00DE4C41" w:rsidRDefault="00DE4C41" w:rsidP="00F8181E">
            <w:pPr>
              <w:pStyle w:val="TableText"/>
            </w:pPr>
            <w:r>
              <w:t xml:space="preserve">T </w:t>
            </w:r>
          </w:p>
        </w:tc>
        <w:tc>
          <w:tcPr>
            <w:tcW w:w="3330" w:type="dxa"/>
          </w:tcPr>
          <w:p w14:paraId="2A041DC3" w14:textId="77777777" w:rsidR="00DE4C41" w:rsidRDefault="00DE4C41" w:rsidP="00F8181E">
            <w:pPr>
              <w:pStyle w:val="TableText"/>
            </w:pPr>
            <w:r>
              <w:t>MaritalStatus</w:t>
            </w:r>
          </w:p>
        </w:tc>
        <w:tc>
          <w:tcPr>
            <w:tcW w:w="3690" w:type="dxa"/>
          </w:tcPr>
          <w:p w14:paraId="7AF68951" w14:textId="77777777" w:rsidR="00DE4C41" w:rsidRDefault="00DE4C41" w:rsidP="00F8181E">
            <w:pPr>
              <w:pStyle w:val="TableText"/>
            </w:pPr>
            <w:r>
              <w:t xml:space="preserve">Domestic partner </w:t>
            </w:r>
          </w:p>
        </w:tc>
      </w:tr>
      <w:tr w:rsidR="00DE4C41" w14:paraId="05B02538" w14:textId="77777777">
        <w:tc>
          <w:tcPr>
            <w:tcW w:w="1620" w:type="dxa"/>
          </w:tcPr>
          <w:p w14:paraId="75D2E75A" w14:textId="77777777" w:rsidR="00DE4C41" w:rsidRDefault="00DE4C41" w:rsidP="00F8181E">
            <w:pPr>
              <w:pStyle w:val="TableText"/>
            </w:pPr>
            <w:r>
              <w:t xml:space="preserve">W </w:t>
            </w:r>
          </w:p>
        </w:tc>
        <w:tc>
          <w:tcPr>
            <w:tcW w:w="3330" w:type="dxa"/>
          </w:tcPr>
          <w:p w14:paraId="37025431" w14:textId="77777777" w:rsidR="00DE4C41" w:rsidRDefault="00DE4C41" w:rsidP="00F8181E">
            <w:pPr>
              <w:pStyle w:val="TableText"/>
            </w:pPr>
            <w:r>
              <w:t>MaritalStatus</w:t>
            </w:r>
          </w:p>
        </w:tc>
        <w:tc>
          <w:tcPr>
            <w:tcW w:w="3690" w:type="dxa"/>
          </w:tcPr>
          <w:p w14:paraId="6F64B63D" w14:textId="77777777" w:rsidR="00DE4C41" w:rsidRDefault="00DE4C41" w:rsidP="00F8181E">
            <w:pPr>
              <w:pStyle w:val="TableText"/>
            </w:pPr>
            <w:r>
              <w:t xml:space="preserve">Widowed </w:t>
            </w:r>
          </w:p>
        </w:tc>
      </w:tr>
    </w:tbl>
    <w:p w14:paraId="51908DEA" w14:textId="77777777" w:rsidR="001B70A8" w:rsidRDefault="001B70A8" w:rsidP="00260860">
      <w:pPr>
        <w:pStyle w:val="BodyText"/>
      </w:pPr>
    </w:p>
    <w:p w14:paraId="31A1292B" w14:textId="77777777" w:rsidR="001B70A8" w:rsidRDefault="001B70A8" w:rsidP="001B70A8">
      <w:pPr>
        <w:pStyle w:val="Caption"/>
      </w:pPr>
      <w:bookmarkStart w:id="63" w:name="_Toc163893771"/>
      <w:r>
        <w:t xml:space="preserve">Table </w:t>
      </w:r>
      <w:r w:rsidR="0000006B">
        <w:fldChar w:fldCharType="begin"/>
      </w:r>
      <w:r w:rsidR="0000006B">
        <w:instrText xml:space="preserve"> SEQ Table \* ARABIC </w:instrText>
      </w:r>
      <w:r w:rsidR="0000006B">
        <w:fldChar w:fldCharType="separate"/>
      </w:r>
      <w:r w:rsidR="00D61323">
        <w:t>7</w:t>
      </w:r>
      <w:r w:rsidR="0000006B">
        <w:fldChar w:fldCharType="end"/>
      </w:r>
      <w:r w:rsidR="0010242A">
        <w:t xml:space="preserve">: </w:t>
      </w:r>
      <w:r>
        <w:t>Religious Affiliation Value Set</w:t>
      </w:r>
      <w:bookmarkEnd w:id="63"/>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C437A2" w:rsidRPr="00171635" w14:paraId="563F457D" w14:textId="77777777">
        <w:trPr>
          <w:tblHeader/>
        </w:trPr>
        <w:tc>
          <w:tcPr>
            <w:tcW w:w="8640" w:type="dxa"/>
            <w:gridSpan w:val="3"/>
            <w:tcBorders>
              <w:bottom w:val="nil"/>
            </w:tcBorders>
          </w:tcPr>
          <w:p w14:paraId="0EB52453" w14:textId="77777777" w:rsidR="00C437A2" w:rsidRPr="00171635" w:rsidRDefault="00C437A2" w:rsidP="00A02BA7">
            <w:pPr>
              <w:pStyle w:val="TableText"/>
              <w:tabs>
                <w:tab w:val="left" w:pos="990"/>
              </w:tabs>
              <w:rPr>
                <w:b/>
                <w:lang w:eastAsia="zh-CN"/>
              </w:rPr>
            </w:pPr>
            <w:r w:rsidRPr="00171635">
              <w:rPr>
                <w:lang w:eastAsia="zh-CN"/>
              </w:rPr>
              <w:t xml:space="preserve">Value Set: </w:t>
            </w:r>
            <w:r>
              <w:t>Religious Affiliation 2.16.840.1.113883.1.11.19185</w:t>
            </w:r>
          </w:p>
        </w:tc>
      </w:tr>
      <w:tr w:rsidR="00C437A2" w:rsidRPr="00171635" w14:paraId="30B80F42" w14:textId="77777777">
        <w:trPr>
          <w:trHeight w:val="279"/>
          <w:tblHeader/>
        </w:trPr>
        <w:tc>
          <w:tcPr>
            <w:tcW w:w="1620" w:type="dxa"/>
            <w:tcBorders>
              <w:top w:val="nil"/>
              <w:bottom w:val="single" w:sz="4" w:space="0" w:color="auto"/>
              <w:right w:val="nil"/>
            </w:tcBorders>
          </w:tcPr>
          <w:p w14:paraId="5459B53C" w14:textId="77777777" w:rsidR="00C437A2" w:rsidRPr="00AA6C9A" w:rsidRDefault="00C437A2" w:rsidP="00A02BA7">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108A9D0F" w14:textId="77777777" w:rsidR="00C437A2" w:rsidRPr="00171635" w:rsidRDefault="00C437A2" w:rsidP="00A02BA7">
            <w:pPr>
              <w:pStyle w:val="Default"/>
              <w:tabs>
                <w:tab w:val="left" w:pos="990"/>
              </w:tabs>
              <w:rPr>
                <w:lang w:eastAsia="zh-CN"/>
              </w:rPr>
            </w:pPr>
            <w:r w:rsidRPr="0026527D">
              <w:rPr>
                <w:szCs w:val="18"/>
              </w:rPr>
              <w:t xml:space="preserve">ReligiousAffiliation </w:t>
            </w:r>
            <w:r w:rsidRPr="0026527D">
              <w:rPr>
                <w:lang w:eastAsia="zh-CN"/>
              </w:rPr>
              <w:t>2.16.840.1.113883.1.11.19185</w:t>
            </w:r>
          </w:p>
        </w:tc>
      </w:tr>
      <w:tr w:rsidR="00C437A2" w:rsidRPr="0026527D" w14:paraId="471E6363" w14:textId="77777777">
        <w:trPr>
          <w:trHeight w:val="279"/>
          <w:tblHeader/>
        </w:trPr>
        <w:tc>
          <w:tcPr>
            <w:tcW w:w="1620" w:type="dxa"/>
            <w:tcBorders>
              <w:top w:val="nil"/>
              <w:bottom w:val="single" w:sz="4" w:space="0" w:color="auto"/>
              <w:right w:val="nil"/>
            </w:tcBorders>
          </w:tcPr>
          <w:p w14:paraId="202E2368" w14:textId="77777777" w:rsidR="00C437A2" w:rsidRPr="00981D77" w:rsidRDefault="00C437A2" w:rsidP="00A02BA7">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25110AC0" w14:textId="77777777" w:rsidR="00C437A2" w:rsidRDefault="00C437A2" w:rsidP="00A02BA7">
            <w:pPr>
              <w:pStyle w:val="Default"/>
              <w:rPr>
                <w:szCs w:val="18"/>
              </w:rPr>
            </w:pPr>
            <w:r>
              <w:rPr>
                <w:szCs w:val="18"/>
              </w:rPr>
              <w:t xml:space="preserve">A value set of codes that reflect spiritual faith affiliation </w:t>
            </w:r>
          </w:p>
          <w:p w14:paraId="19D6238C" w14:textId="77777777" w:rsidR="00C437A2" w:rsidRPr="0026527D" w:rsidRDefault="00D61323" w:rsidP="00A02BA7">
            <w:pPr>
              <w:pStyle w:val="Default"/>
              <w:rPr>
                <w:szCs w:val="18"/>
              </w:rPr>
            </w:pPr>
            <w:hyperlink r:id="rId44" w:anchor="V32008" w:history="1">
              <w:r w:rsidR="00C437A2" w:rsidRPr="00E43E47">
                <w:rPr>
                  <w:rStyle w:val="Hyperlink"/>
                  <w:szCs w:val="18"/>
                </w:rPr>
                <w:t>http://www.hl7.org/memonly/downloads/v3edition.cfm#V32008</w:t>
              </w:r>
            </w:hyperlink>
            <w:r w:rsidR="00C437A2">
              <w:rPr>
                <w:szCs w:val="18"/>
              </w:rPr>
              <w:t xml:space="preserve">  </w:t>
            </w:r>
          </w:p>
        </w:tc>
      </w:tr>
      <w:tr w:rsidR="00C437A2" w14:paraId="31124116" w14:textId="77777777">
        <w:trPr>
          <w:trHeight w:val="279"/>
          <w:tblHeader/>
        </w:trPr>
        <w:tc>
          <w:tcPr>
            <w:tcW w:w="1620" w:type="dxa"/>
            <w:tcBorders>
              <w:top w:val="nil"/>
              <w:bottom w:val="single" w:sz="4" w:space="0" w:color="auto"/>
              <w:right w:val="nil"/>
            </w:tcBorders>
          </w:tcPr>
          <w:p w14:paraId="73D7A946" w14:textId="77777777" w:rsidR="00C437A2" w:rsidRDefault="00C437A2" w:rsidP="00A02BA7">
            <w:pPr>
              <w:pStyle w:val="TableText"/>
              <w:tabs>
                <w:tab w:val="left" w:pos="990"/>
              </w:tabs>
              <w:rPr>
                <w:lang w:eastAsia="zh-CN"/>
              </w:rPr>
            </w:pPr>
          </w:p>
        </w:tc>
        <w:tc>
          <w:tcPr>
            <w:tcW w:w="7020" w:type="dxa"/>
            <w:gridSpan w:val="2"/>
            <w:tcBorders>
              <w:top w:val="nil"/>
              <w:left w:val="nil"/>
              <w:bottom w:val="single" w:sz="4" w:space="0" w:color="auto"/>
            </w:tcBorders>
            <w:tcMar>
              <w:left w:w="0" w:type="dxa"/>
              <w:right w:w="115" w:type="dxa"/>
            </w:tcMar>
          </w:tcPr>
          <w:p w14:paraId="3385DA3E" w14:textId="77777777" w:rsidR="00C437A2" w:rsidRDefault="00C437A2" w:rsidP="00A02BA7">
            <w:pPr>
              <w:pStyle w:val="Default"/>
              <w:rPr>
                <w:szCs w:val="18"/>
              </w:rPr>
            </w:pPr>
            <w:r>
              <w:rPr>
                <w:szCs w:val="18"/>
              </w:rPr>
              <w:t>Example codes for reference</w:t>
            </w:r>
          </w:p>
        </w:tc>
      </w:tr>
      <w:tr w:rsidR="00C437A2" w:rsidRPr="00AA6C9A" w14:paraId="68BD4ED4" w14:textId="77777777">
        <w:trPr>
          <w:trHeight w:val="368"/>
          <w:tblHeader/>
        </w:trPr>
        <w:tc>
          <w:tcPr>
            <w:tcW w:w="1620" w:type="dxa"/>
            <w:shd w:val="clear" w:color="auto" w:fill="E6E6E6"/>
          </w:tcPr>
          <w:p w14:paraId="2457A430" w14:textId="77777777" w:rsidR="00C437A2" w:rsidRPr="0026527D" w:rsidRDefault="00C437A2" w:rsidP="00A02BA7">
            <w:pPr>
              <w:pStyle w:val="TableHead"/>
              <w:tabs>
                <w:tab w:val="left" w:pos="990"/>
              </w:tabs>
              <w:rPr>
                <w:highlight w:val="yellow"/>
                <w:lang w:eastAsia="zh-CN"/>
              </w:rPr>
            </w:pPr>
            <w:r w:rsidRPr="00AE028D">
              <w:rPr>
                <w:lang w:eastAsia="zh-CN"/>
              </w:rPr>
              <w:t>Code</w:t>
            </w:r>
          </w:p>
        </w:tc>
        <w:tc>
          <w:tcPr>
            <w:tcW w:w="3330" w:type="dxa"/>
            <w:shd w:val="clear" w:color="auto" w:fill="E6E6E6"/>
          </w:tcPr>
          <w:p w14:paraId="51428BF2" w14:textId="77777777" w:rsidR="00C437A2" w:rsidRPr="00171635" w:rsidRDefault="00C437A2" w:rsidP="00A02BA7">
            <w:pPr>
              <w:pStyle w:val="TableHead"/>
              <w:tabs>
                <w:tab w:val="left" w:pos="990"/>
              </w:tabs>
              <w:rPr>
                <w:lang w:eastAsia="zh-CN"/>
              </w:rPr>
            </w:pPr>
            <w:r w:rsidRPr="00171635">
              <w:rPr>
                <w:lang w:eastAsia="zh-CN"/>
              </w:rPr>
              <w:t>Code System</w:t>
            </w:r>
          </w:p>
        </w:tc>
        <w:tc>
          <w:tcPr>
            <w:tcW w:w="3690" w:type="dxa"/>
            <w:shd w:val="clear" w:color="auto" w:fill="E6E6E6"/>
          </w:tcPr>
          <w:p w14:paraId="00FF99D6" w14:textId="77777777" w:rsidR="00C437A2" w:rsidRPr="00AA6C9A" w:rsidRDefault="00C437A2" w:rsidP="00A02BA7">
            <w:pPr>
              <w:pStyle w:val="TableHead"/>
              <w:tabs>
                <w:tab w:val="left" w:pos="990"/>
              </w:tabs>
              <w:rPr>
                <w:lang w:eastAsia="zh-CN"/>
              </w:rPr>
            </w:pPr>
            <w:r w:rsidRPr="00AE028D">
              <w:rPr>
                <w:lang w:eastAsia="zh-CN"/>
              </w:rPr>
              <w:t>Print Name</w:t>
            </w:r>
          </w:p>
        </w:tc>
      </w:tr>
      <w:tr w:rsidR="00C437A2" w:rsidRPr="00AA6C9A" w14:paraId="6DCCE799" w14:textId="77777777">
        <w:tc>
          <w:tcPr>
            <w:tcW w:w="1620" w:type="dxa"/>
            <w:vAlign w:val="bottom"/>
          </w:tcPr>
          <w:p w14:paraId="4185FBAD" w14:textId="77777777" w:rsidR="00C437A2" w:rsidRPr="00AA6C9A" w:rsidRDefault="00C437A2" w:rsidP="00A02BA7">
            <w:pPr>
              <w:pStyle w:val="TableText"/>
              <w:tabs>
                <w:tab w:val="left" w:pos="990"/>
              </w:tabs>
              <w:rPr>
                <w:lang w:eastAsia="zh-CN"/>
              </w:rPr>
            </w:pPr>
            <w:r>
              <w:rPr>
                <w:lang w:eastAsia="zh-CN"/>
              </w:rPr>
              <w:t>1026</w:t>
            </w:r>
          </w:p>
        </w:tc>
        <w:tc>
          <w:tcPr>
            <w:tcW w:w="3330" w:type="dxa"/>
            <w:vAlign w:val="bottom"/>
          </w:tcPr>
          <w:p w14:paraId="4C14E6ED" w14:textId="77777777" w:rsidR="00C437A2" w:rsidRPr="00171635" w:rsidRDefault="00C437A2" w:rsidP="00A02BA7">
            <w:pPr>
              <w:pStyle w:val="TableText"/>
              <w:tabs>
                <w:tab w:val="left" w:pos="990"/>
              </w:tabs>
              <w:rPr>
                <w:lang w:eastAsia="zh-CN"/>
              </w:rPr>
            </w:pPr>
            <w:r w:rsidRPr="0026527D">
              <w:t>ReligiousAffiliation</w:t>
            </w:r>
          </w:p>
        </w:tc>
        <w:tc>
          <w:tcPr>
            <w:tcW w:w="3690" w:type="dxa"/>
            <w:vAlign w:val="bottom"/>
          </w:tcPr>
          <w:p w14:paraId="58EBEC16" w14:textId="77777777" w:rsidR="00C437A2" w:rsidRPr="00AA6C9A" w:rsidRDefault="00C437A2" w:rsidP="00A02BA7">
            <w:pPr>
              <w:pStyle w:val="TableText"/>
              <w:tabs>
                <w:tab w:val="left" w:pos="990"/>
              </w:tabs>
              <w:rPr>
                <w:lang w:eastAsia="zh-CN"/>
              </w:rPr>
            </w:pPr>
            <w:r>
              <w:rPr>
                <w:lang w:eastAsia="zh-CN"/>
              </w:rPr>
              <w:t>Judaism</w:t>
            </w:r>
          </w:p>
        </w:tc>
      </w:tr>
      <w:tr w:rsidR="00C437A2" w:rsidRPr="00AA6C9A" w14:paraId="3D3C91E5" w14:textId="77777777">
        <w:tc>
          <w:tcPr>
            <w:tcW w:w="1620" w:type="dxa"/>
            <w:vAlign w:val="bottom"/>
          </w:tcPr>
          <w:p w14:paraId="68DDD017" w14:textId="77777777" w:rsidR="00C437A2" w:rsidRPr="00AA6C9A" w:rsidRDefault="00C437A2" w:rsidP="00A02BA7">
            <w:pPr>
              <w:pStyle w:val="TableText"/>
              <w:tabs>
                <w:tab w:val="left" w:pos="990"/>
              </w:tabs>
              <w:rPr>
                <w:lang w:eastAsia="zh-CN"/>
              </w:rPr>
            </w:pPr>
            <w:r>
              <w:rPr>
                <w:lang w:eastAsia="zh-CN"/>
              </w:rPr>
              <w:t>1020</w:t>
            </w:r>
          </w:p>
        </w:tc>
        <w:tc>
          <w:tcPr>
            <w:tcW w:w="3330" w:type="dxa"/>
            <w:vAlign w:val="bottom"/>
          </w:tcPr>
          <w:p w14:paraId="2084F7C5" w14:textId="77777777" w:rsidR="00C437A2" w:rsidRPr="0026527D" w:rsidRDefault="00C437A2" w:rsidP="00A02BA7">
            <w:pPr>
              <w:pStyle w:val="TableText"/>
              <w:tabs>
                <w:tab w:val="left" w:pos="990"/>
              </w:tabs>
            </w:pPr>
            <w:r w:rsidRPr="0026527D">
              <w:t>ReligiousAffiliation</w:t>
            </w:r>
          </w:p>
        </w:tc>
        <w:tc>
          <w:tcPr>
            <w:tcW w:w="3690" w:type="dxa"/>
            <w:vAlign w:val="bottom"/>
          </w:tcPr>
          <w:p w14:paraId="28220C3F" w14:textId="77777777" w:rsidR="00C437A2" w:rsidRPr="00AA6C9A" w:rsidRDefault="00C437A2" w:rsidP="00A02BA7">
            <w:pPr>
              <w:pStyle w:val="TableText"/>
              <w:tabs>
                <w:tab w:val="left" w:pos="990"/>
              </w:tabs>
              <w:rPr>
                <w:lang w:eastAsia="zh-CN"/>
              </w:rPr>
            </w:pPr>
            <w:r>
              <w:rPr>
                <w:lang w:eastAsia="zh-CN"/>
              </w:rPr>
              <w:t>Hinduism</w:t>
            </w:r>
          </w:p>
        </w:tc>
      </w:tr>
      <w:tr w:rsidR="00C437A2" w:rsidRPr="00AA6C9A" w14:paraId="7783621E" w14:textId="77777777">
        <w:tc>
          <w:tcPr>
            <w:tcW w:w="1620" w:type="dxa"/>
            <w:vAlign w:val="bottom"/>
          </w:tcPr>
          <w:p w14:paraId="57B5E332" w14:textId="77777777" w:rsidR="00C437A2" w:rsidRPr="00AA6C9A" w:rsidRDefault="00C437A2" w:rsidP="00A02BA7">
            <w:pPr>
              <w:pStyle w:val="TableText"/>
              <w:tabs>
                <w:tab w:val="left" w:pos="990"/>
              </w:tabs>
              <w:rPr>
                <w:lang w:eastAsia="zh-CN"/>
              </w:rPr>
            </w:pPr>
            <w:r>
              <w:rPr>
                <w:lang w:eastAsia="zh-CN"/>
              </w:rPr>
              <w:t>1041</w:t>
            </w:r>
          </w:p>
        </w:tc>
        <w:tc>
          <w:tcPr>
            <w:tcW w:w="3330" w:type="dxa"/>
            <w:vAlign w:val="bottom"/>
          </w:tcPr>
          <w:p w14:paraId="77D9C94E" w14:textId="77777777" w:rsidR="00C437A2" w:rsidRPr="0026527D" w:rsidRDefault="00C437A2" w:rsidP="00A02BA7">
            <w:pPr>
              <w:pStyle w:val="TableText"/>
              <w:tabs>
                <w:tab w:val="left" w:pos="990"/>
              </w:tabs>
            </w:pPr>
            <w:r w:rsidRPr="0026527D">
              <w:t>ReligiousAffiliation</w:t>
            </w:r>
          </w:p>
        </w:tc>
        <w:tc>
          <w:tcPr>
            <w:tcW w:w="3690" w:type="dxa"/>
            <w:vAlign w:val="bottom"/>
          </w:tcPr>
          <w:p w14:paraId="790CB4DC" w14:textId="77777777" w:rsidR="00C437A2" w:rsidRPr="00AA6C9A" w:rsidRDefault="00C437A2" w:rsidP="00A02BA7">
            <w:pPr>
              <w:pStyle w:val="TableText"/>
              <w:tabs>
                <w:tab w:val="left" w:pos="990"/>
              </w:tabs>
              <w:rPr>
                <w:lang w:eastAsia="zh-CN"/>
              </w:rPr>
            </w:pPr>
            <w:r>
              <w:rPr>
                <w:lang w:eastAsia="zh-CN"/>
              </w:rPr>
              <w:t>Roman Catholic Church</w:t>
            </w:r>
          </w:p>
        </w:tc>
      </w:tr>
      <w:tr w:rsidR="00C437A2" w:rsidRPr="00AA6C9A" w14:paraId="24796C96" w14:textId="77777777">
        <w:tc>
          <w:tcPr>
            <w:tcW w:w="1620" w:type="dxa"/>
            <w:vAlign w:val="bottom"/>
          </w:tcPr>
          <w:p w14:paraId="0657FF08" w14:textId="77777777" w:rsidR="00C437A2" w:rsidRPr="00AA6C9A" w:rsidRDefault="00C437A2" w:rsidP="00A02BA7">
            <w:pPr>
              <w:pStyle w:val="TableText"/>
              <w:tabs>
                <w:tab w:val="left" w:pos="990"/>
              </w:tabs>
              <w:rPr>
                <w:lang w:eastAsia="zh-CN"/>
              </w:rPr>
            </w:pPr>
            <w:r>
              <w:rPr>
                <w:lang w:eastAsia="zh-CN"/>
              </w:rPr>
              <w:t>…</w:t>
            </w:r>
          </w:p>
        </w:tc>
        <w:tc>
          <w:tcPr>
            <w:tcW w:w="3330" w:type="dxa"/>
            <w:vAlign w:val="bottom"/>
          </w:tcPr>
          <w:p w14:paraId="78DF7932" w14:textId="77777777" w:rsidR="00C437A2" w:rsidRPr="0026527D" w:rsidRDefault="00C437A2" w:rsidP="00A02BA7">
            <w:pPr>
              <w:pStyle w:val="TableText"/>
              <w:tabs>
                <w:tab w:val="left" w:pos="990"/>
              </w:tabs>
            </w:pPr>
          </w:p>
        </w:tc>
        <w:tc>
          <w:tcPr>
            <w:tcW w:w="3690" w:type="dxa"/>
            <w:vAlign w:val="bottom"/>
          </w:tcPr>
          <w:p w14:paraId="30396236" w14:textId="77777777" w:rsidR="00C437A2" w:rsidRPr="00AA6C9A" w:rsidRDefault="00C437A2" w:rsidP="00A02BA7">
            <w:pPr>
              <w:pStyle w:val="TableText"/>
              <w:tabs>
                <w:tab w:val="left" w:pos="990"/>
              </w:tabs>
              <w:rPr>
                <w:lang w:eastAsia="zh-CN"/>
              </w:rPr>
            </w:pPr>
          </w:p>
        </w:tc>
      </w:tr>
    </w:tbl>
    <w:p w14:paraId="61478E75" w14:textId="77777777" w:rsidR="00482E70" w:rsidRDefault="00482E70" w:rsidP="00260860">
      <w:pPr>
        <w:pStyle w:val="BodyText"/>
      </w:pPr>
    </w:p>
    <w:p w14:paraId="113101C9" w14:textId="77777777" w:rsidR="00482E70" w:rsidRDefault="00482E70" w:rsidP="00482E70">
      <w:pPr>
        <w:pStyle w:val="Caption"/>
      </w:pPr>
      <w:bookmarkStart w:id="64" w:name="_Toc163893772"/>
      <w:r>
        <w:lastRenderedPageBreak/>
        <w:t xml:space="preserve">Table </w:t>
      </w:r>
      <w:r w:rsidR="0000006B">
        <w:fldChar w:fldCharType="begin"/>
      </w:r>
      <w:r w:rsidR="0000006B">
        <w:instrText xml:space="preserve"> SEQ Table \* ARABIC </w:instrText>
      </w:r>
      <w:r w:rsidR="0000006B">
        <w:fldChar w:fldCharType="separate"/>
      </w:r>
      <w:r w:rsidR="00D61323">
        <w:t>8</w:t>
      </w:r>
      <w:r w:rsidR="0000006B">
        <w:fldChar w:fldCharType="end"/>
      </w:r>
      <w:r>
        <w:t>: Race Value Set</w:t>
      </w:r>
      <w:bookmarkEnd w:id="6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C273AE" w:rsidRPr="000B3031" w14:paraId="44F0A031" w14:textId="77777777">
        <w:trPr>
          <w:tblHeader/>
        </w:trPr>
        <w:tc>
          <w:tcPr>
            <w:tcW w:w="8640" w:type="dxa"/>
            <w:gridSpan w:val="3"/>
            <w:tcBorders>
              <w:bottom w:val="nil"/>
            </w:tcBorders>
          </w:tcPr>
          <w:p w14:paraId="201E4959" w14:textId="77777777" w:rsidR="00C273AE" w:rsidRPr="000B3031" w:rsidRDefault="00C273AE" w:rsidP="00746893">
            <w:pPr>
              <w:pStyle w:val="TableText"/>
              <w:tabs>
                <w:tab w:val="left" w:pos="990"/>
              </w:tabs>
              <w:rPr>
                <w:b/>
              </w:rPr>
            </w:pPr>
            <w:r w:rsidRPr="000B3031">
              <w:t xml:space="preserve">Value Set: </w:t>
            </w:r>
            <w:r>
              <w:t>Race</w:t>
            </w:r>
            <w:r w:rsidRPr="000B3031">
              <w:t xml:space="preserve"> </w:t>
            </w:r>
            <w:r>
              <w:t>2.16.840.1.113883.1.11.14914</w:t>
            </w:r>
          </w:p>
        </w:tc>
      </w:tr>
      <w:tr w:rsidR="00C273AE" w:rsidRPr="000B3031" w14:paraId="04376CB0" w14:textId="77777777">
        <w:trPr>
          <w:tblHeader/>
        </w:trPr>
        <w:tc>
          <w:tcPr>
            <w:tcW w:w="1620" w:type="dxa"/>
            <w:tcBorders>
              <w:top w:val="nil"/>
              <w:bottom w:val="single" w:sz="4" w:space="0" w:color="auto"/>
              <w:right w:val="nil"/>
            </w:tcBorders>
          </w:tcPr>
          <w:p w14:paraId="5E3E4EDE" w14:textId="77777777" w:rsidR="00C273AE" w:rsidRPr="000B3031" w:rsidRDefault="00C273AE" w:rsidP="00746893">
            <w:pPr>
              <w:pStyle w:val="TableText"/>
              <w:tabs>
                <w:tab w:val="left" w:pos="990"/>
              </w:tabs>
            </w:pPr>
            <w:r>
              <w:t>Code System(s):</w:t>
            </w:r>
          </w:p>
        </w:tc>
        <w:tc>
          <w:tcPr>
            <w:tcW w:w="7020" w:type="dxa"/>
            <w:gridSpan w:val="2"/>
            <w:tcBorders>
              <w:top w:val="nil"/>
              <w:left w:val="nil"/>
              <w:bottom w:val="single" w:sz="4" w:space="0" w:color="auto"/>
            </w:tcBorders>
            <w:tcMar>
              <w:left w:w="0" w:type="dxa"/>
              <w:right w:w="115" w:type="dxa"/>
            </w:tcMar>
          </w:tcPr>
          <w:p w14:paraId="1764770A" w14:textId="77777777" w:rsidR="00C273AE" w:rsidRPr="000B3031" w:rsidRDefault="00C273AE" w:rsidP="00746893">
            <w:pPr>
              <w:pStyle w:val="TableText"/>
              <w:tabs>
                <w:tab w:val="left" w:pos="990"/>
              </w:tabs>
            </w:pPr>
            <w:r>
              <w:t>Race and Ethnicity - CDC</w:t>
            </w:r>
            <w:r w:rsidRPr="00EA74FF">
              <w:t xml:space="preserve"> </w:t>
            </w:r>
            <w:r w:rsidRPr="00B329C6">
              <w:t>2.16.840.1.113883.6.238</w:t>
            </w:r>
          </w:p>
        </w:tc>
      </w:tr>
      <w:tr w:rsidR="00C273AE" w:rsidRPr="00B329C6" w14:paraId="0CFA7DB5" w14:textId="77777777">
        <w:trPr>
          <w:tblHeader/>
        </w:trPr>
        <w:tc>
          <w:tcPr>
            <w:tcW w:w="1620" w:type="dxa"/>
            <w:tcBorders>
              <w:top w:val="nil"/>
              <w:bottom w:val="single" w:sz="4" w:space="0" w:color="auto"/>
              <w:right w:val="nil"/>
            </w:tcBorders>
          </w:tcPr>
          <w:p w14:paraId="5D515C4D" w14:textId="77777777" w:rsidR="00C273AE" w:rsidRDefault="00C273AE" w:rsidP="00746893">
            <w:pPr>
              <w:pStyle w:val="TableText"/>
              <w:tabs>
                <w:tab w:val="left" w:pos="990"/>
              </w:tabs>
            </w:pPr>
            <w:r>
              <w:t>Description:</w:t>
            </w:r>
          </w:p>
        </w:tc>
        <w:tc>
          <w:tcPr>
            <w:tcW w:w="7020" w:type="dxa"/>
            <w:gridSpan w:val="2"/>
            <w:tcBorders>
              <w:top w:val="nil"/>
              <w:left w:val="nil"/>
              <w:bottom w:val="single" w:sz="4" w:space="0" w:color="auto"/>
            </w:tcBorders>
            <w:tcMar>
              <w:left w:w="0" w:type="dxa"/>
              <w:right w:w="115" w:type="dxa"/>
            </w:tcMar>
          </w:tcPr>
          <w:p w14:paraId="154ED0F0" w14:textId="77777777" w:rsidR="00C273AE" w:rsidRDefault="00C273AE" w:rsidP="00746893">
            <w:pPr>
              <w:pStyle w:val="Default"/>
              <w:rPr>
                <w:szCs w:val="18"/>
              </w:rPr>
            </w:pPr>
            <w:r>
              <w:rPr>
                <w:szCs w:val="18"/>
              </w:rPr>
              <w:t>A Value Set of codes for Classifying data based upon race.</w:t>
            </w:r>
          </w:p>
          <w:p w14:paraId="0BB24E4C" w14:textId="77777777" w:rsidR="00C273AE" w:rsidRDefault="00C273AE" w:rsidP="00746893">
            <w:pPr>
              <w:pStyle w:val="Default"/>
              <w:rPr>
                <w:szCs w:val="18"/>
              </w:rPr>
            </w:pPr>
            <w:r>
              <w:rPr>
                <w:szCs w:val="18"/>
              </w:rPr>
              <w:t xml:space="preserve">Race is always reported at the discretion of the person for whom this attribute is reported, and reporting must be completed according to Federal guidelines for race reporting. Any code descending from the Race concept (1000-9) in that terminology may be used in the exchange </w:t>
            </w:r>
          </w:p>
          <w:p w14:paraId="52727B8C" w14:textId="77777777" w:rsidR="00C273AE" w:rsidRPr="00B329C6" w:rsidRDefault="00D61323" w:rsidP="00746893">
            <w:pPr>
              <w:pStyle w:val="Default"/>
              <w:rPr>
                <w:szCs w:val="18"/>
              </w:rPr>
            </w:pPr>
            <w:hyperlink r:id="rId45" w:history="1">
              <w:r w:rsidR="00C273AE" w:rsidRPr="00870D5E">
                <w:rPr>
                  <w:rStyle w:val="Hyperlink"/>
                  <w:rFonts w:eastAsia="?l?r ??’c"/>
                  <w:color w:val="0000FF"/>
                  <w:szCs w:val="18"/>
                </w:rPr>
                <w:t>http://phinvads.cdc.gov/vads/ViewCodeSystemConcept.action?oid=2.16.840.1.113883.6.238&amp;code=1000-9</w:t>
              </w:r>
            </w:hyperlink>
            <w:r w:rsidR="00C273AE">
              <w:rPr>
                <w:szCs w:val="18"/>
              </w:rPr>
              <w:t xml:space="preserve"> </w:t>
            </w:r>
          </w:p>
        </w:tc>
      </w:tr>
      <w:tr w:rsidR="00C273AE" w14:paraId="36A595E1" w14:textId="77777777">
        <w:trPr>
          <w:tblHeader/>
        </w:trPr>
        <w:tc>
          <w:tcPr>
            <w:tcW w:w="1620" w:type="dxa"/>
            <w:tcBorders>
              <w:top w:val="nil"/>
              <w:bottom w:val="single" w:sz="4" w:space="0" w:color="auto"/>
              <w:right w:val="nil"/>
            </w:tcBorders>
          </w:tcPr>
          <w:p w14:paraId="00B5460D" w14:textId="77777777" w:rsidR="00C273AE" w:rsidRDefault="00C273AE" w:rsidP="00746893">
            <w:pPr>
              <w:pStyle w:val="TableText"/>
              <w:tabs>
                <w:tab w:val="left" w:pos="990"/>
              </w:tabs>
            </w:pPr>
          </w:p>
        </w:tc>
        <w:tc>
          <w:tcPr>
            <w:tcW w:w="7020" w:type="dxa"/>
            <w:gridSpan w:val="2"/>
            <w:tcBorders>
              <w:top w:val="nil"/>
              <w:left w:val="nil"/>
              <w:bottom w:val="single" w:sz="4" w:space="0" w:color="auto"/>
            </w:tcBorders>
            <w:tcMar>
              <w:left w:w="0" w:type="dxa"/>
              <w:right w:w="115" w:type="dxa"/>
            </w:tcMar>
          </w:tcPr>
          <w:p w14:paraId="454D042A" w14:textId="77777777" w:rsidR="00C273AE" w:rsidRDefault="00C273AE" w:rsidP="00746893">
            <w:pPr>
              <w:pStyle w:val="Default"/>
              <w:rPr>
                <w:szCs w:val="18"/>
              </w:rPr>
            </w:pPr>
            <w:r>
              <w:rPr>
                <w:szCs w:val="18"/>
              </w:rPr>
              <w:t>Examples of codes for reference</w:t>
            </w:r>
          </w:p>
        </w:tc>
      </w:tr>
      <w:tr w:rsidR="00C273AE" w:rsidRPr="000B3031" w14:paraId="41571D44" w14:textId="77777777">
        <w:trPr>
          <w:trHeight w:val="368"/>
          <w:tblHeader/>
        </w:trPr>
        <w:tc>
          <w:tcPr>
            <w:tcW w:w="1620" w:type="dxa"/>
            <w:shd w:val="clear" w:color="auto" w:fill="E6E6E6"/>
          </w:tcPr>
          <w:p w14:paraId="097396C8" w14:textId="77777777" w:rsidR="00C273AE" w:rsidRPr="000B3031" w:rsidRDefault="00C273AE" w:rsidP="00746893">
            <w:pPr>
              <w:pStyle w:val="TableHead"/>
              <w:tabs>
                <w:tab w:val="left" w:pos="990"/>
              </w:tabs>
              <w:rPr>
                <w:noProof/>
              </w:rPr>
            </w:pPr>
            <w:r w:rsidRPr="00773DA5">
              <w:rPr>
                <w:noProof/>
              </w:rPr>
              <w:t>Code</w:t>
            </w:r>
          </w:p>
        </w:tc>
        <w:tc>
          <w:tcPr>
            <w:tcW w:w="3330" w:type="dxa"/>
            <w:shd w:val="clear" w:color="auto" w:fill="E6E6E6"/>
          </w:tcPr>
          <w:p w14:paraId="326C396B" w14:textId="77777777" w:rsidR="00C273AE" w:rsidRPr="000B3031" w:rsidRDefault="00C273AE" w:rsidP="00746893">
            <w:pPr>
              <w:pStyle w:val="TableHead"/>
              <w:tabs>
                <w:tab w:val="left" w:pos="990"/>
              </w:tabs>
              <w:rPr>
                <w:noProof/>
              </w:rPr>
            </w:pPr>
            <w:r w:rsidRPr="000B3031">
              <w:rPr>
                <w:noProof/>
              </w:rPr>
              <w:t>Code System</w:t>
            </w:r>
          </w:p>
        </w:tc>
        <w:tc>
          <w:tcPr>
            <w:tcW w:w="3690" w:type="dxa"/>
            <w:shd w:val="clear" w:color="auto" w:fill="E6E6E6"/>
          </w:tcPr>
          <w:p w14:paraId="7CE391A3" w14:textId="77777777" w:rsidR="00C273AE" w:rsidRPr="000B3031" w:rsidRDefault="00C273AE" w:rsidP="00746893">
            <w:pPr>
              <w:pStyle w:val="TableHead"/>
              <w:tabs>
                <w:tab w:val="left" w:pos="990"/>
              </w:tabs>
              <w:rPr>
                <w:noProof/>
              </w:rPr>
            </w:pPr>
            <w:r w:rsidRPr="00773DA5">
              <w:rPr>
                <w:noProof/>
              </w:rPr>
              <w:t>Print Name</w:t>
            </w:r>
          </w:p>
        </w:tc>
      </w:tr>
      <w:tr w:rsidR="00C273AE" w:rsidRPr="000B3031" w14:paraId="0E1E3548" w14:textId="77777777">
        <w:tc>
          <w:tcPr>
            <w:tcW w:w="1620" w:type="dxa"/>
            <w:vAlign w:val="bottom"/>
          </w:tcPr>
          <w:p w14:paraId="460A87B4" w14:textId="77777777" w:rsidR="00C273AE" w:rsidRPr="000B3031" w:rsidRDefault="00C273AE" w:rsidP="00746893">
            <w:pPr>
              <w:pStyle w:val="TableText"/>
              <w:tabs>
                <w:tab w:val="left" w:pos="990"/>
              </w:tabs>
            </w:pPr>
            <w:r w:rsidRPr="0011495F">
              <w:t>2058-6</w:t>
            </w:r>
          </w:p>
        </w:tc>
        <w:tc>
          <w:tcPr>
            <w:tcW w:w="3330" w:type="dxa"/>
            <w:vAlign w:val="bottom"/>
          </w:tcPr>
          <w:p w14:paraId="1D04E19B" w14:textId="77777777" w:rsidR="00C273AE" w:rsidRPr="000B3031" w:rsidRDefault="00C273AE" w:rsidP="00746893">
            <w:pPr>
              <w:pStyle w:val="TableText"/>
              <w:tabs>
                <w:tab w:val="left" w:pos="990"/>
              </w:tabs>
            </w:pPr>
            <w:r>
              <w:t>Race and Ethnicity- CDC</w:t>
            </w:r>
          </w:p>
        </w:tc>
        <w:tc>
          <w:tcPr>
            <w:tcW w:w="3690" w:type="dxa"/>
            <w:vAlign w:val="bottom"/>
          </w:tcPr>
          <w:p w14:paraId="5F4FA949" w14:textId="77777777" w:rsidR="00C273AE" w:rsidRPr="000B3031" w:rsidRDefault="00C273AE" w:rsidP="00746893">
            <w:pPr>
              <w:pStyle w:val="TableText"/>
              <w:tabs>
                <w:tab w:val="left" w:pos="990"/>
              </w:tabs>
            </w:pPr>
            <w:r>
              <w:t>African American</w:t>
            </w:r>
          </w:p>
        </w:tc>
      </w:tr>
      <w:tr w:rsidR="00C273AE" w:rsidRPr="000B3031" w14:paraId="112972F6" w14:textId="77777777">
        <w:tc>
          <w:tcPr>
            <w:tcW w:w="1620" w:type="dxa"/>
            <w:vAlign w:val="bottom"/>
          </w:tcPr>
          <w:p w14:paraId="37EEC3E1" w14:textId="77777777" w:rsidR="00C273AE" w:rsidRPr="000B3031" w:rsidRDefault="00C273AE" w:rsidP="00746893">
            <w:pPr>
              <w:pStyle w:val="TableText"/>
              <w:tabs>
                <w:tab w:val="left" w:pos="990"/>
              </w:tabs>
            </w:pPr>
            <w:r w:rsidRPr="0011495F">
              <w:t>1004-1</w:t>
            </w:r>
          </w:p>
        </w:tc>
        <w:tc>
          <w:tcPr>
            <w:tcW w:w="3330" w:type="dxa"/>
            <w:vAlign w:val="bottom"/>
          </w:tcPr>
          <w:p w14:paraId="5DDD5578" w14:textId="77777777" w:rsidR="00C273AE" w:rsidRPr="00AA6C9A" w:rsidRDefault="00C273AE" w:rsidP="00746893">
            <w:pPr>
              <w:pStyle w:val="TableText"/>
              <w:tabs>
                <w:tab w:val="left" w:pos="990"/>
              </w:tabs>
            </w:pPr>
            <w:r>
              <w:t>Race and Ethnicity- CDC</w:t>
            </w:r>
          </w:p>
        </w:tc>
        <w:tc>
          <w:tcPr>
            <w:tcW w:w="3690" w:type="dxa"/>
            <w:vAlign w:val="bottom"/>
          </w:tcPr>
          <w:p w14:paraId="0F24C86B" w14:textId="77777777" w:rsidR="00C273AE" w:rsidRPr="000B3031" w:rsidRDefault="00C273AE" w:rsidP="00746893">
            <w:pPr>
              <w:pStyle w:val="TableText"/>
              <w:tabs>
                <w:tab w:val="left" w:pos="990"/>
              </w:tabs>
            </w:pPr>
            <w:r>
              <w:t>American Indian</w:t>
            </w:r>
          </w:p>
        </w:tc>
      </w:tr>
      <w:tr w:rsidR="00C273AE" w:rsidRPr="000B3031" w14:paraId="66A31763" w14:textId="77777777">
        <w:tc>
          <w:tcPr>
            <w:tcW w:w="1620" w:type="dxa"/>
            <w:vAlign w:val="bottom"/>
          </w:tcPr>
          <w:p w14:paraId="7E2C02C8" w14:textId="77777777" w:rsidR="00C273AE" w:rsidRPr="000B3031" w:rsidRDefault="00C273AE" w:rsidP="00746893">
            <w:pPr>
              <w:pStyle w:val="TableText"/>
              <w:tabs>
                <w:tab w:val="left" w:pos="990"/>
              </w:tabs>
            </w:pPr>
            <w:r w:rsidRPr="0011495F">
              <w:t>2101-4</w:t>
            </w:r>
          </w:p>
        </w:tc>
        <w:tc>
          <w:tcPr>
            <w:tcW w:w="3330" w:type="dxa"/>
            <w:vAlign w:val="bottom"/>
          </w:tcPr>
          <w:p w14:paraId="7973B46E" w14:textId="77777777" w:rsidR="00C273AE" w:rsidRPr="00AA6C9A" w:rsidRDefault="00C273AE" w:rsidP="00746893">
            <w:pPr>
              <w:pStyle w:val="TableText"/>
              <w:tabs>
                <w:tab w:val="left" w:pos="990"/>
              </w:tabs>
            </w:pPr>
            <w:r>
              <w:t>Race and Ethnicity- CDC</w:t>
            </w:r>
          </w:p>
        </w:tc>
        <w:tc>
          <w:tcPr>
            <w:tcW w:w="3690" w:type="dxa"/>
            <w:vAlign w:val="bottom"/>
          </w:tcPr>
          <w:p w14:paraId="66DDD0E0" w14:textId="77777777" w:rsidR="00C273AE" w:rsidRPr="000B3031" w:rsidRDefault="00C273AE" w:rsidP="00746893">
            <w:pPr>
              <w:pStyle w:val="TableText"/>
              <w:tabs>
                <w:tab w:val="left" w:pos="990"/>
              </w:tabs>
            </w:pPr>
            <w:r>
              <w:t>Fijian</w:t>
            </w:r>
          </w:p>
        </w:tc>
      </w:tr>
      <w:tr w:rsidR="00C273AE" w:rsidRPr="000B3031" w14:paraId="6512DA57" w14:textId="77777777">
        <w:tc>
          <w:tcPr>
            <w:tcW w:w="1620" w:type="dxa"/>
            <w:vAlign w:val="bottom"/>
          </w:tcPr>
          <w:p w14:paraId="19C50E07" w14:textId="77777777" w:rsidR="00C273AE" w:rsidRPr="000B3031" w:rsidRDefault="00C273AE" w:rsidP="00746893">
            <w:pPr>
              <w:pStyle w:val="TableText"/>
              <w:tabs>
                <w:tab w:val="left" w:pos="990"/>
              </w:tabs>
            </w:pPr>
            <w:r w:rsidRPr="0011495F">
              <w:t>2106-3</w:t>
            </w:r>
          </w:p>
        </w:tc>
        <w:tc>
          <w:tcPr>
            <w:tcW w:w="3330" w:type="dxa"/>
            <w:vAlign w:val="bottom"/>
          </w:tcPr>
          <w:p w14:paraId="37B7ECF3" w14:textId="77777777" w:rsidR="00C273AE" w:rsidRPr="00AA6C9A" w:rsidRDefault="00C273AE" w:rsidP="00746893">
            <w:pPr>
              <w:pStyle w:val="TableText"/>
              <w:tabs>
                <w:tab w:val="left" w:pos="990"/>
              </w:tabs>
            </w:pPr>
            <w:r>
              <w:t>Race and Ethnicity- CDC</w:t>
            </w:r>
          </w:p>
        </w:tc>
        <w:tc>
          <w:tcPr>
            <w:tcW w:w="3690" w:type="dxa"/>
            <w:vAlign w:val="bottom"/>
          </w:tcPr>
          <w:p w14:paraId="2609E7EB" w14:textId="77777777" w:rsidR="00C273AE" w:rsidRPr="000B3031" w:rsidRDefault="00C273AE" w:rsidP="00746893">
            <w:pPr>
              <w:pStyle w:val="TableText"/>
              <w:tabs>
                <w:tab w:val="left" w:pos="990"/>
              </w:tabs>
            </w:pPr>
            <w:r>
              <w:t>White</w:t>
            </w:r>
          </w:p>
        </w:tc>
      </w:tr>
      <w:tr w:rsidR="00C273AE" w:rsidRPr="000B3031" w14:paraId="4611ADFF" w14:textId="77777777">
        <w:tc>
          <w:tcPr>
            <w:tcW w:w="1620" w:type="dxa"/>
            <w:vAlign w:val="bottom"/>
          </w:tcPr>
          <w:p w14:paraId="1F4F2FBF" w14:textId="77777777" w:rsidR="00C273AE" w:rsidRPr="000B3031" w:rsidRDefault="00C273AE" w:rsidP="00746893">
            <w:pPr>
              <w:pStyle w:val="TableText"/>
              <w:tabs>
                <w:tab w:val="left" w:pos="990"/>
              </w:tabs>
            </w:pPr>
            <w:r>
              <w:t>…</w:t>
            </w:r>
          </w:p>
        </w:tc>
        <w:tc>
          <w:tcPr>
            <w:tcW w:w="3330" w:type="dxa"/>
            <w:vAlign w:val="bottom"/>
          </w:tcPr>
          <w:p w14:paraId="3BE77AB1" w14:textId="77777777" w:rsidR="00C273AE" w:rsidRPr="00AA6C9A" w:rsidRDefault="00C273AE" w:rsidP="00746893">
            <w:pPr>
              <w:pStyle w:val="TableText"/>
              <w:tabs>
                <w:tab w:val="left" w:pos="990"/>
              </w:tabs>
            </w:pPr>
          </w:p>
        </w:tc>
        <w:tc>
          <w:tcPr>
            <w:tcW w:w="3690" w:type="dxa"/>
            <w:vAlign w:val="bottom"/>
          </w:tcPr>
          <w:p w14:paraId="3A5ABD01" w14:textId="77777777" w:rsidR="00C273AE" w:rsidRPr="000B3031" w:rsidRDefault="00C273AE" w:rsidP="00746893">
            <w:pPr>
              <w:pStyle w:val="TableText"/>
              <w:tabs>
                <w:tab w:val="left" w:pos="990"/>
              </w:tabs>
            </w:pPr>
          </w:p>
        </w:tc>
      </w:tr>
    </w:tbl>
    <w:p w14:paraId="2F4CF949" w14:textId="77777777" w:rsidR="00F12A8F" w:rsidRDefault="00F12A8F" w:rsidP="00482E70">
      <w:pPr>
        <w:pStyle w:val="BodyText"/>
      </w:pPr>
    </w:p>
    <w:p w14:paraId="370443B5" w14:textId="77777777" w:rsidR="00F12A8F" w:rsidRDefault="00F12A8F" w:rsidP="00F12A8F">
      <w:pPr>
        <w:pStyle w:val="Caption"/>
      </w:pPr>
      <w:bookmarkStart w:id="65" w:name="_Toc163893773"/>
      <w:r>
        <w:t xml:space="preserve">Table </w:t>
      </w:r>
      <w:r w:rsidR="0000006B">
        <w:fldChar w:fldCharType="begin"/>
      </w:r>
      <w:r w:rsidR="0000006B">
        <w:instrText xml:space="preserve"> SEQ Table \* ARABIC </w:instrText>
      </w:r>
      <w:r w:rsidR="0000006B">
        <w:fldChar w:fldCharType="separate"/>
      </w:r>
      <w:r w:rsidR="00D61323">
        <w:t>9</w:t>
      </w:r>
      <w:r w:rsidR="0000006B">
        <w:fldChar w:fldCharType="end"/>
      </w:r>
      <w:r>
        <w:t>: Ethnicity Value Set</w:t>
      </w:r>
      <w:bookmarkEnd w:id="65"/>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F12A8F" w:rsidRPr="00171635" w14:paraId="388935C4" w14:textId="77777777">
        <w:trPr>
          <w:tblHeader/>
        </w:trPr>
        <w:tc>
          <w:tcPr>
            <w:tcW w:w="8640" w:type="dxa"/>
            <w:gridSpan w:val="3"/>
            <w:tcBorders>
              <w:bottom w:val="nil"/>
            </w:tcBorders>
          </w:tcPr>
          <w:p w14:paraId="39A63698" w14:textId="77777777" w:rsidR="00F12A8F" w:rsidRPr="00171635" w:rsidRDefault="00F12A8F" w:rsidP="00A02BA7">
            <w:pPr>
              <w:pStyle w:val="TableText"/>
              <w:tabs>
                <w:tab w:val="left" w:pos="990"/>
              </w:tabs>
              <w:rPr>
                <w:b/>
                <w:lang w:eastAsia="zh-CN"/>
              </w:rPr>
            </w:pPr>
            <w:r w:rsidRPr="00171635">
              <w:rPr>
                <w:lang w:eastAsia="zh-CN"/>
              </w:rPr>
              <w:t xml:space="preserve">Value Set: </w:t>
            </w:r>
            <w:r>
              <w:rPr>
                <w:lang w:eastAsia="zh-CN"/>
              </w:rPr>
              <w:t xml:space="preserve">EthnicityGroup </w:t>
            </w:r>
            <w:r w:rsidRPr="00171635">
              <w:rPr>
                <w:lang w:eastAsia="zh-CN"/>
              </w:rPr>
              <w:t xml:space="preserve"> </w:t>
            </w:r>
            <w:r>
              <w:t>2.16.840.1.113883.1.11.15836</w:t>
            </w:r>
          </w:p>
        </w:tc>
      </w:tr>
      <w:tr w:rsidR="00F12A8F" w:rsidRPr="00171635" w14:paraId="3E8555C1" w14:textId="77777777">
        <w:trPr>
          <w:trHeight w:val="279"/>
          <w:tblHeader/>
        </w:trPr>
        <w:tc>
          <w:tcPr>
            <w:tcW w:w="1620" w:type="dxa"/>
            <w:tcBorders>
              <w:top w:val="nil"/>
              <w:bottom w:val="single" w:sz="4" w:space="0" w:color="auto"/>
              <w:right w:val="nil"/>
            </w:tcBorders>
          </w:tcPr>
          <w:p w14:paraId="02E08429" w14:textId="77777777" w:rsidR="00F12A8F" w:rsidRPr="00AA6C9A" w:rsidRDefault="00F12A8F" w:rsidP="00A02BA7">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7A3AD835" w14:textId="77777777" w:rsidR="00F12A8F" w:rsidRPr="00171635" w:rsidRDefault="00F12A8F" w:rsidP="00A02BA7">
            <w:pPr>
              <w:pStyle w:val="Default"/>
              <w:rPr>
                <w:lang w:eastAsia="zh-CN"/>
              </w:rPr>
            </w:pPr>
            <w:r>
              <w:rPr>
                <w:szCs w:val="18"/>
              </w:rPr>
              <w:t xml:space="preserve">Race and Ethnicity Code Sets </w:t>
            </w:r>
            <w:r w:rsidRPr="0045584D">
              <w:t>2.16.840.1.113883.6.238</w:t>
            </w:r>
          </w:p>
        </w:tc>
      </w:tr>
      <w:tr w:rsidR="00F12A8F" w:rsidRPr="0045584D" w14:paraId="6260B69F" w14:textId="77777777">
        <w:trPr>
          <w:trHeight w:val="368"/>
          <w:tblHeader/>
        </w:trPr>
        <w:tc>
          <w:tcPr>
            <w:tcW w:w="1620" w:type="dxa"/>
            <w:shd w:val="clear" w:color="auto" w:fill="E6E6E6"/>
          </w:tcPr>
          <w:p w14:paraId="1C379845" w14:textId="77777777" w:rsidR="00F12A8F" w:rsidRPr="0045584D" w:rsidRDefault="00F12A8F" w:rsidP="00A02BA7">
            <w:pPr>
              <w:pStyle w:val="TableHead"/>
              <w:tabs>
                <w:tab w:val="left" w:pos="990"/>
              </w:tabs>
              <w:rPr>
                <w:lang w:eastAsia="zh-CN"/>
              </w:rPr>
            </w:pPr>
            <w:r w:rsidRPr="0045584D">
              <w:rPr>
                <w:lang w:eastAsia="zh-CN"/>
              </w:rPr>
              <w:t>Code</w:t>
            </w:r>
          </w:p>
        </w:tc>
        <w:tc>
          <w:tcPr>
            <w:tcW w:w="3330" w:type="dxa"/>
            <w:shd w:val="clear" w:color="auto" w:fill="E6E6E6"/>
          </w:tcPr>
          <w:p w14:paraId="1BD949AA" w14:textId="77777777" w:rsidR="00F12A8F" w:rsidRPr="0045584D" w:rsidRDefault="00F12A8F" w:rsidP="00A02BA7">
            <w:pPr>
              <w:pStyle w:val="TableHead"/>
              <w:tabs>
                <w:tab w:val="left" w:pos="990"/>
              </w:tabs>
              <w:rPr>
                <w:lang w:eastAsia="zh-CN"/>
              </w:rPr>
            </w:pPr>
            <w:r w:rsidRPr="0045584D">
              <w:rPr>
                <w:lang w:eastAsia="zh-CN"/>
              </w:rPr>
              <w:t>Code System</w:t>
            </w:r>
          </w:p>
        </w:tc>
        <w:tc>
          <w:tcPr>
            <w:tcW w:w="3690" w:type="dxa"/>
            <w:shd w:val="clear" w:color="auto" w:fill="E6E6E6"/>
          </w:tcPr>
          <w:p w14:paraId="79EBB3E1" w14:textId="77777777" w:rsidR="00F12A8F" w:rsidRPr="0045584D" w:rsidRDefault="00F12A8F" w:rsidP="00A02BA7">
            <w:pPr>
              <w:pStyle w:val="TableHead"/>
              <w:tabs>
                <w:tab w:val="left" w:pos="990"/>
              </w:tabs>
              <w:rPr>
                <w:lang w:eastAsia="zh-CN"/>
              </w:rPr>
            </w:pPr>
            <w:r w:rsidRPr="0045584D">
              <w:rPr>
                <w:lang w:eastAsia="zh-CN"/>
              </w:rPr>
              <w:t>Print Name</w:t>
            </w:r>
          </w:p>
        </w:tc>
      </w:tr>
      <w:tr w:rsidR="00F12A8F" w:rsidRPr="00AA6C9A" w14:paraId="6D05C67E" w14:textId="77777777">
        <w:tc>
          <w:tcPr>
            <w:tcW w:w="1620" w:type="dxa"/>
            <w:vAlign w:val="bottom"/>
          </w:tcPr>
          <w:p w14:paraId="334AE394" w14:textId="77777777" w:rsidR="00F12A8F" w:rsidRPr="00AA6C9A" w:rsidRDefault="00F12A8F" w:rsidP="00CE6580">
            <w:pPr>
              <w:pStyle w:val="TableText"/>
              <w:rPr>
                <w:lang w:eastAsia="zh-CN"/>
              </w:rPr>
            </w:pPr>
            <w:r w:rsidRPr="0045584D">
              <w:rPr>
                <w:lang w:eastAsia="zh-CN"/>
              </w:rPr>
              <w:t>2135-2</w:t>
            </w:r>
          </w:p>
        </w:tc>
        <w:tc>
          <w:tcPr>
            <w:tcW w:w="3330" w:type="dxa"/>
            <w:vAlign w:val="bottom"/>
          </w:tcPr>
          <w:p w14:paraId="5B097B3B" w14:textId="77777777" w:rsidR="00F12A8F" w:rsidRPr="00171635" w:rsidRDefault="00F12A8F" w:rsidP="00CE6580">
            <w:pPr>
              <w:pStyle w:val="TableText"/>
              <w:rPr>
                <w:lang w:eastAsia="zh-CN"/>
              </w:rPr>
            </w:pPr>
            <w:r>
              <w:t>Race and Ethnicity Code Sets</w:t>
            </w:r>
          </w:p>
        </w:tc>
        <w:tc>
          <w:tcPr>
            <w:tcW w:w="3690" w:type="dxa"/>
            <w:vAlign w:val="bottom"/>
          </w:tcPr>
          <w:p w14:paraId="15C977CE" w14:textId="77777777" w:rsidR="00F12A8F" w:rsidRPr="00AA6C9A" w:rsidRDefault="00F12A8F" w:rsidP="00CE6580">
            <w:pPr>
              <w:pStyle w:val="TableText"/>
              <w:rPr>
                <w:lang w:eastAsia="zh-CN"/>
              </w:rPr>
            </w:pPr>
            <w:r>
              <w:rPr>
                <w:lang w:eastAsia="zh-CN"/>
              </w:rPr>
              <w:t>Hispanic or Latino</w:t>
            </w:r>
          </w:p>
        </w:tc>
      </w:tr>
      <w:tr w:rsidR="00F12A8F" w:rsidRPr="00AA6C9A" w14:paraId="5CC5F852" w14:textId="77777777">
        <w:tc>
          <w:tcPr>
            <w:tcW w:w="1620" w:type="dxa"/>
            <w:vAlign w:val="bottom"/>
          </w:tcPr>
          <w:p w14:paraId="119CB382" w14:textId="77777777" w:rsidR="00F12A8F" w:rsidRPr="00AA6C9A" w:rsidRDefault="00F12A8F" w:rsidP="00CE6580">
            <w:pPr>
              <w:pStyle w:val="TableText"/>
              <w:rPr>
                <w:lang w:eastAsia="zh-CN"/>
              </w:rPr>
            </w:pPr>
            <w:r w:rsidRPr="0045584D">
              <w:rPr>
                <w:lang w:eastAsia="zh-CN"/>
              </w:rPr>
              <w:t>2186-5</w:t>
            </w:r>
          </w:p>
        </w:tc>
        <w:tc>
          <w:tcPr>
            <w:tcW w:w="3330" w:type="dxa"/>
            <w:vAlign w:val="bottom"/>
          </w:tcPr>
          <w:p w14:paraId="439F2CB6" w14:textId="77777777" w:rsidR="00F12A8F" w:rsidRDefault="00F12A8F" w:rsidP="00CE6580">
            <w:pPr>
              <w:pStyle w:val="TableText"/>
            </w:pPr>
            <w:r>
              <w:t>Race and Ethnicity Code Sets</w:t>
            </w:r>
          </w:p>
        </w:tc>
        <w:tc>
          <w:tcPr>
            <w:tcW w:w="3690" w:type="dxa"/>
            <w:vAlign w:val="bottom"/>
          </w:tcPr>
          <w:p w14:paraId="4C831B95" w14:textId="77777777" w:rsidR="00F12A8F" w:rsidRPr="00AA6C9A" w:rsidRDefault="00F12A8F" w:rsidP="00CE6580">
            <w:pPr>
              <w:pStyle w:val="TableText"/>
              <w:rPr>
                <w:lang w:eastAsia="zh-CN"/>
              </w:rPr>
            </w:pPr>
            <w:r w:rsidRPr="0045584D">
              <w:rPr>
                <w:lang w:eastAsia="zh-CN"/>
              </w:rPr>
              <w:t>Not Hispanic or Latino</w:t>
            </w:r>
          </w:p>
        </w:tc>
      </w:tr>
    </w:tbl>
    <w:p w14:paraId="31D44FC9" w14:textId="77777777" w:rsidR="001B59DA" w:rsidRDefault="001B59DA" w:rsidP="00482E70">
      <w:pPr>
        <w:pStyle w:val="BodyText"/>
      </w:pPr>
    </w:p>
    <w:p w14:paraId="39059E5F" w14:textId="77777777" w:rsidR="001B59DA" w:rsidRDefault="001B59DA" w:rsidP="001B59DA">
      <w:pPr>
        <w:pStyle w:val="Caption"/>
      </w:pPr>
      <w:bookmarkStart w:id="66" w:name="_Toc163893774"/>
      <w:r>
        <w:lastRenderedPageBreak/>
        <w:t xml:space="preserve">Table </w:t>
      </w:r>
      <w:r w:rsidR="0000006B">
        <w:fldChar w:fldCharType="begin"/>
      </w:r>
      <w:r w:rsidR="0000006B">
        <w:instrText xml:space="preserve"> SEQ Table \* ARABIC </w:instrText>
      </w:r>
      <w:r w:rsidR="0000006B">
        <w:fldChar w:fldCharType="separate"/>
      </w:r>
      <w:r w:rsidR="00D61323">
        <w:t>10</w:t>
      </w:r>
      <w:r w:rsidR="0000006B">
        <w:fldChar w:fldCharType="end"/>
      </w:r>
      <w:r>
        <w:t xml:space="preserve">: </w:t>
      </w:r>
      <w:r w:rsidRPr="00B348F8">
        <w:t xml:space="preserve"> Personal Relationship </w:t>
      </w:r>
      <w:r>
        <w:t xml:space="preserve">Role Type </w:t>
      </w:r>
      <w:r w:rsidRPr="00B348F8">
        <w:t>Value Set</w:t>
      </w:r>
      <w:bookmarkEnd w:id="66"/>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1B59DA" w:rsidRPr="00171635" w14:paraId="46CB744A" w14:textId="77777777">
        <w:trPr>
          <w:tblHeader/>
        </w:trPr>
        <w:tc>
          <w:tcPr>
            <w:tcW w:w="8640" w:type="dxa"/>
            <w:gridSpan w:val="3"/>
            <w:tcBorders>
              <w:bottom w:val="nil"/>
            </w:tcBorders>
          </w:tcPr>
          <w:p w14:paraId="27997FE0" w14:textId="77777777" w:rsidR="001B59DA" w:rsidRPr="00171635" w:rsidRDefault="001B59DA" w:rsidP="00A02BA7">
            <w:pPr>
              <w:pStyle w:val="TableText"/>
              <w:tabs>
                <w:tab w:val="left" w:pos="990"/>
              </w:tabs>
              <w:rPr>
                <w:b/>
                <w:lang w:eastAsia="zh-CN"/>
              </w:rPr>
            </w:pPr>
            <w:r w:rsidRPr="00171635">
              <w:rPr>
                <w:lang w:eastAsia="zh-CN"/>
              </w:rPr>
              <w:t xml:space="preserve">Value Set: </w:t>
            </w:r>
            <w:r>
              <w:t>Personal Relationship Role Type 2.16.840.1.113883.1.11.19563</w:t>
            </w:r>
          </w:p>
        </w:tc>
      </w:tr>
      <w:tr w:rsidR="001B59DA" w:rsidRPr="00171635" w14:paraId="15729485" w14:textId="77777777">
        <w:trPr>
          <w:trHeight w:val="279"/>
          <w:tblHeader/>
        </w:trPr>
        <w:tc>
          <w:tcPr>
            <w:tcW w:w="1620" w:type="dxa"/>
            <w:tcBorders>
              <w:top w:val="nil"/>
              <w:bottom w:val="single" w:sz="4" w:space="0" w:color="auto"/>
              <w:right w:val="nil"/>
            </w:tcBorders>
          </w:tcPr>
          <w:p w14:paraId="06391267" w14:textId="77777777" w:rsidR="001B59DA" w:rsidRPr="00AA6C9A" w:rsidRDefault="001B59DA" w:rsidP="00A02BA7">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5683B2E3" w14:textId="77777777" w:rsidR="001B59DA" w:rsidRPr="00171635" w:rsidRDefault="001B59DA" w:rsidP="00A02BA7">
            <w:pPr>
              <w:pStyle w:val="Default"/>
              <w:rPr>
                <w:lang w:eastAsia="zh-CN"/>
              </w:rPr>
            </w:pPr>
            <w:r>
              <w:rPr>
                <w:szCs w:val="18"/>
              </w:rPr>
              <w:t xml:space="preserve">Role Code </w:t>
            </w:r>
            <w:r w:rsidRPr="001100AC">
              <w:rPr>
                <w:lang w:eastAsia="zh-CN"/>
              </w:rPr>
              <w:t>2.16.840.1.113883.5.111</w:t>
            </w:r>
          </w:p>
        </w:tc>
      </w:tr>
      <w:tr w:rsidR="001B59DA" w14:paraId="70D61985" w14:textId="77777777">
        <w:trPr>
          <w:trHeight w:val="279"/>
          <w:tblHeader/>
        </w:trPr>
        <w:tc>
          <w:tcPr>
            <w:tcW w:w="1620" w:type="dxa"/>
            <w:tcBorders>
              <w:top w:val="nil"/>
              <w:bottom w:val="single" w:sz="4" w:space="0" w:color="auto"/>
              <w:right w:val="nil"/>
            </w:tcBorders>
          </w:tcPr>
          <w:p w14:paraId="67B874ED" w14:textId="77777777" w:rsidR="001B59DA" w:rsidRPr="00981D77" w:rsidRDefault="001B59DA" w:rsidP="00A02BA7">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2A6A944C" w14:textId="77777777" w:rsidR="001B59DA" w:rsidRDefault="001B59DA" w:rsidP="00A02BA7">
            <w:pPr>
              <w:pStyle w:val="Default"/>
              <w:rPr>
                <w:szCs w:val="18"/>
              </w:rPr>
            </w:pPr>
            <w:r>
              <w:rPr>
                <w:szCs w:val="18"/>
              </w:rPr>
              <w:t>A Personal Relationship records the role of a person in relation to another person. This value set is to be used when recording the relationships between different people who are not necessarily related by family ties, but also includes family relationships.</w:t>
            </w:r>
          </w:p>
          <w:p w14:paraId="55C7E62C" w14:textId="77777777" w:rsidR="001B59DA" w:rsidRDefault="00D61323" w:rsidP="00A02BA7">
            <w:pPr>
              <w:pStyle w:val="Default"/>
              <w:rPr>
                <w:szCs w:val="18"/>
              </w:rPr>
            </w:pPr>
            <w:hyperlink r:id="rId46" w:anchor="V32008" w:history="1">
              <w:r w:rsidR="001B59DA" w:rsidRPr="00E43E47">
                <w:rPr>
                  <w:rStyle w:val="Hyperlink"/>
                  <w:szCs w:val="18"/>
                </w:rPr>
                <w:t>http://www.hl7.org/memonly/downloads/v3edition.cfm#V32008</w:t>
              </w:r>
            </w:hyperlink>
            <w:r w:rsidR="001B59DA">
              <w:rPr>
                <w:szCs w:val="18"/>
              </w:rPr>
              <w:t xml:space="preserve"> </w:t>
            </w:r>
          </w:p>
        </w:tc>
      </w:tr>
      <w:tr w:rsidR="001B59DA" w14:paraId="64636824" w14:textId="77777777">
        <w:trPr>
          <w:trHeight w:val="279"/>
          <w:tblHeader/>
        </w:trPr>
        <w:tc>
          <w:tcPr>
            <w:tcW w:w="1620" w:type="dxa"/>
            <w:tcBorders>
              <w:top w:val="nil"/>
              <w:bottom w:val="single" w:sz="4" w:space="0" w:color="auto"/>
              <w:right w:val="nil"/>
            </w:tcBorders>
          </w:tcPr>
          <w:p w14:paraId="609E06F7" w14:textId="77777777" w:rsidR="001B59DA" w:rsidRDefault="001B59DA" w:rsidP="00A02BA7">
            <w:pPr>
              <w:pStyle w:val="TableText"/>
              <w:tabs>
                <w:tab w:val="left" w:pos="990"/>
              </w:tabs>
              <w:rPr>
                <w:lang w:eastAsia="zh-CN"/>
              </w:rPr>
            </w:pPr>
          </w:p>
        </w:tc>
        <w:tc>
          <w:tcPr>
            <w:tcW w:w="7020" w:type="dxa"/>
            <w:gridSpan w:val="2"/>
            <w:tcBorders>
              <w:top w:val="nil"/>
              <w:left w:val="nil"/>
              <w:bottom w:val="single" w:sz="4" w:space="0" w:color="auto"/>
            </w:tcBorders>
            <w:tcMar>
              <w:left w:w="0" w:type="dxa"/>
              <w:right w:w="115" w:type="dxa"/>
            </w:tcMar>
          </w:tcPr>
          <w:p w14:paraId="297E111E" w14:textId="77777777" w:rsidR="001B59DA" w:rsidRDefault="001B59DA" w:rsidP="00A02BA7">
            <w:pPr>
              <w:pStyle w:val="Default"/>
              <w:rPr>
                <w:szCs w:val="18"/>
              </w:rPr>
            </w:pPr>
            <w:r>
              <w:rPr>
                <w:szCs w:val="18"/>
              </w:rPr>
              <w:t>Example codes for reference</w:t>
            </w:r>
          </w:p>
        </w:tc>
      </w:tr>
      <w:tr w:rsidR="001B59DA" w:rsidRPr="0089726E" w14:paraId="34573A52" w14:textId="77777777">
        <w:trPr>
          <w:trHeight w:val="368"/>
          <w:tblHeader/>
        </w:trPr>
        <w:tc>
          <w:tcPr>
            <w:tcW w:w="1620" w:type="dxa"/>
            <w:shd w:val="clear" w:color="auto" w:fill="E6E6E6"/>
          </w:tcPr>
          <w:p w14:paraId="549F086A" w14:textId="77777777" w:rsidR="001B59DA" w:rsidRPr="0089726E" w:rsidRDefault="001B59DA" w:rsidP="00A02BA7">
            <w:pPr>
              <w:pStyle w:val="TableHead"/>
              <w:tabs>
                <w:tab w:val="left" w:pos="990"/>
              </w:tabs>
              <w:rPr>
                <w:lang w:eastAsia="zh-CN"/>
              </w:rPr>
            </w:pPr>
            <w:r w:rsidRPr="0089726E">
              <w:rPr>
                <w:lang w:eastAsia="zh-CN"/>
              </w:rPr>
              <w:t>Code</w:t>
            </w:r>
          </w:p>
        </w:tc>
        <w:tc>
          <w:tcPr>
            <w:tcW w:w="3330" w:type="dxa"/>
            <w:shd w:val="clear" w:color="auto" w:fill="E6E6E6"/>
          </w:tcPr>
          <w:p w14:paraId="7412B474" w14:textId="77777777" w:rsidR="001B59DA" w:rsidRPr="0089726E" w:rsidRDefault="001B59DA" w:rsidP="00A02BA7">
            <w:pPr>
              <w:pStyle w:val="TableHead"/>
              <w:tabs>
                <w:tab w:val="left" w:pos="990"/>
              </w:tabs>
              <w:rPr>
                <w:lang w:eastAsia="zh-CN"/>
              </w:rPr>
            </w:pPr>
            <w:r w:rsidRPr="0089726E">
              <w:rPr>
                <w:lang w:eastAsia="zh-CN"/>
              </w:rPr>
              <w:t>Code System</w:t>
            </w:r>
          </w:p>
        </w:tc>
        <w:tc>
          <w:tcPr>
            <w:tcW w:w="3690" w:type="dxa"/>
            <w:shd w:val="clear" w:color="auto" w:fill="E6E6E6"/>
          </w:tcPr>
          <w:p w14:paraId="0CA1C034" w14:textId="77777777" w:rsidR="001B59DA" w:rsidRPr="0089726E" w:rsidRDefault="001B59DA" w:rsidP="00A02BA7">
            <w:pPr>
              <w:pStyle w:val="TableHead"/>
              <w:tabs>
                <w:tab w:val="left" w:pos="990"/>
              </w:tabs>
              <w:rPr>
                <w:lang w:eastAsia="zh-CN"/>
              </w:rPr>
            </w:pPr>
            <w:r w:rsidRPr="0089726E">
              <w:rPr>
                <w:lang w:eastAsia="zh-CN"/>
              </w:rPr>
              <w:t>Print Name</w:t>
            </w:r>
          </w:p>
        </w:tc>
      </w:tr>
      <w:tr w:rsidR="001B59DA" w:rsidRPr="00AA6C9A" w14:paraId="5A789DAA" w14:textId="77777777">
        <w:tc>
          <w:tcPr>
            <w:tcW w:w="1620" w:type="dxa"/>
            <w:vAlign w:val="bottom"/>
          </w:tcPr>
          <w:p w14:paraId="116534CF" w14:textId="77777777" w:rsidR="001B59DA" w:rsidRPr="00AA6C9A" w:rsidRDefault="001B59DA" w:rsidP="00A02BA7">
            <w:pPr>
              <w:pStyle w:val="TableText"/>
              <w:tabs>
                <w:tab w:val="left" w:pos="990"/>
              </w:tabs>
              <w:rPr>
                <w:lang w:eastAsia="zh-CN"/>
              </w:rPr>
            </w:pPr>
            <w:r>
              <w:rPr>
                <w:lang w:eastAsia="zh-CN"/>
              </w:rPr>
              <w:t>HUSB</w:t>
            </w:r>
          </w:p>
        </w:tc>
        <w:tc>
          <w:tcPr>
            <w:tcW w:w="3330" w:type="dxa"/>
            <w:vAlign w:val="bottom"/>
          </w:tcPr>
          <w:p w14:paraId="72A79494" w14:textId="77777777" w:rsidR="001B59DA" w:rsidRPr="00171635" w:rsidRDefault="001B59DA" w:rsidP="00A02BA7">
            <w:pPr>
              <w:pStyle w:val="Default"/>
              <w:rPr>
                <w:lang w:eastAsia="zh-CN"/>
              </w:rPr>
            </w:pPr>
            <w:r>
              <w:rPr>
                <w:lang w:eastAsia="zh-CN"/>
              </w:rPr>
              <w:t>Role Code</w:t>
            </w:r>
          </w:p>
        </w:tc>
        <w:tc>
          <w:tcPr>
            <w:tcW w:w="3690" w:type="dxa"/>
            <w:vAlign w:val="bottom"/>
          </w:tcPr>
          <w:p w14:paraId="21FBF87D" w14:textId="77777777" w:rsidR="001B59DA" w:rsidRPr="00AA6C9A" w:rsidRDefault="001B59DA" w:rsidP="00A02BA7">
            <w:pPr>
              <w:pStyle w:val="TableText"/>
              <w:tabs>
                <w:tab w:val="left" w:pos="990"/>
              </w:tabs>
              <w:rPr>
                <w:lang w:eastAsia="zh-CN"/>
              </w:rPr>
            </w:pPr>
            <w:r>
              <w:rPr>
                <w:lang w:eastAsia="zh-CN"/>
              </w:rPr>
              <w:t>husband</w:t>
            </w:r>
          </w:p>
        </w:tc>
      </w:tr>
      <w:tr w:rsidR="001B59DA" w:rsidRPr="00AA6C9A" w14:paraId="6FDF8332" w14:textId="77777777">
        <w:tc>
          <w:tcPr>
            <w:tcW w:w="1620" w:type="dxa"/>
            <w:vAlign w:val="bottom"/>
          </w:tcPr>
          <w:p w14:paraId="60455CD2" w14:textId="77777777" w:rsidR="001B59DA" w:rsidRPr="00AA6C9A" w:rsidRDefault="001B59DA" w:rsidP="00A02BA7">
            <w:pPr>
              <w:pStyle w:val="TableText"/>
              <w:tabs>
                <w:tab w:val="left" w:pos="990"/>
              </w:tabs>
              <w:rPr>
                <w:lang w:eastAsia="zh-CN"/>
              </w:rPr>
            </w:pPr>
            <w:r>
              <w:rPr>
                <w:lang w:eastAsia="zh-CN"/>
              </w:rPr>
              <w:t>WIFE</w:t>
            </w:r>
          </w:p>
        </w:tc>
        <w:tc>
          <w:tcPr>
            <w:tcW w:w="3330" w:type="dxa"/>
            <w:vAlign w:val="bottom"/>
          </w:tcPr>
          <w:p w14:paraId="6006CADD" w14:textId="77777777" w:rsidR="001B59DA" w:rsidRDefault="001B59DA" w:rsidP="00A02BA7">
            <w:pPr>
              <w:pStyle w:val="Default"/>
              <w:rPr>
                <w:lang w:eastAsia="zh-CN"/>
              </w:rPr>
            </w:pPr>
            <w:r>
              <w:rPr>
                <w:lang w:eastAsia="zh-CN"/>
              </w:rPr>
              <w:t>Role Code</w:t>
            </w:r>
          </w:p>
        </w:tc>
        <w:tc>
          <w:tcPr>
            <w:tcW w:w="3690" w:type="dxa"/>
            <w:vAlign w:val="bottom"/>
          </w:tcPr>
          <w:p w14:paraId="7FA173AC" w14:textId="77777777" w:rsidR="001B59DA" w:rsidRPr="00AA6C9A" w:rsidRDefault="001B59DA" w:rsidP="00A02BA7">
            <w:pPr>
              <w:pStyle w:val="TableText"/>
              <w:tabs>
                <w:tab w:val="left" w:pos="990"/>
              </w:tabs>
              <w:rPr>
                <w:lang w:eastAsia="zh-CN"/>
              </w:rPr>
            </w:pPr>
            <w:r>
              <w:rPr>
                <w:lang w:eastAsia="zh-CN"/>
              </w:rPr>
              <w:t>wife</w:t>
            </w:r>
          </w:p>
        </w:tc>
      </w:tr>
      <w:tr w:rsidR="001B59DA" w:rsidRPr="00AA6C9A" w14:paraId="47789DB1" w14:textId="77777777">
        <w:tc>
          <w:tcPr>
            <w:tcW w:w="1620" w:type="dxa"/>
            <w:vAlign w:val="bottom"/>
          </w:tcPr>
          <w:p w14:paraId="6CB8FCCA" w14:textId="77777777" w:rsidR="001B59DA" w:rsidRPr="00AA6C9A" w:rsidRDefault="001B59DA" w:rsidP="00A02BA7">
            <w:pPr>
              <w:pStyle w:val="TableText"/>
              <w:tabs>
                <w:tab w:val="left" w:pos="990"/>
              </w:tabs>
              <w:rPr>
                <w:lang w:eastAsia="zh-CN"/>
              </w:rPr>
            </w:pPr>
            <w:r>
              <w:rPr>
                <w:lang w:eastAsia="zh-CN"/>
              </w:rPr>
              <w:t>FRND</w:t>
            </w:r>
          </w:p>
        </w:tc>
        <w:tc>
          <w:tcPr>
            <w:tcW w:w="3330" w:type="dxa"/>
            <w:vAlign w:val="bottom"/>
          </w:tcPr>
          <w:p w14:paraId="0FC6B351" w14:textId="77777777" w:rsidR="001B59DA" w:rsidRDefault="001B59DA" w:rsidP="00A02BA7">
            <w:pPr>
              <w:pStyle w:val="Default"/>
              <w:rPr>
                <w:lang w:eastAsia="zh-CN"/>
              </w:rPr>
            </w:pPr>
            <w:r>
              <w:rPr>
                <w:lang w:eastAsia="zh-CN"/>
              </w:rPr>
              <w:t>Role Code</w:t>
            </w:r>
          </w:p>
        </w:tc>
        <w:tc>
          <w:tcPr>
            <w:tcW w:w="3690" w:type="dxa"/>
            <w:vAlign w:val="bottom"/>
          </w:tcPr>
          <w:p w14:paraId="54D9ED7C" w14:textId="77777777" w:rsidR="001B59DA" w:rsidRPr="00AA6C9A" w:rsidRDefault="001B59DA" w:rsidP="00A02BA7">
            <w:pPr>
              <w:pStyle w:val="TableText"/>
              <w:tabs>
                <w:tab w:val="left" w:pos="990"/>
              </w:tabs>
              <w:rPr>
                <w:lang w:eastAsia="zh-CN"/>
              </w:rPr>
            </w:pPr>
            <w:r>
              <w:rPr>
                <w:lang w:eastAsia="zh-CN"/>
              </w:rPr>
              <w:t>friend</w:t>
            </w:r>
          </w:p>
        </w:tc>
      </w:tr>
      <w:tr w:rsidR="001B59DA" w:rsidRPr="00AA6C9A" w14:paraId="371C6467" w14:textId="77777777">
        <w:tc>
          <w:tcPr>
            <w:tcW w:w="1620" w:type="dxa"/>
            <w:vAlign w:val="bottom"/>
          </w:tcPr>
          <w:p w14:paraId="79465B80" w14:textId="77777777" w:rsidR="001B59DA" w:rsidRPr="00AA6C9A" w:rsidRDefault="001B59DA" w:rsidP="00A02BA7">
            <w:pPr>
              <w:pStyle w:val="TableText"/>
              <w:tabs>
                <w:tab w:val="left" w:pos="990"/>
              </w:tabs>
              <w:rPr>
                <w:lang w:eastAsia="zh-CN"/>
              </w:rPr>
            </w:pPr>
            <w:r>
              <w:rPr>
                <w:lang w:eastAsia="zh-CN"/>
              </w:rPr>
              <w:t>SISINLAW</w:t>
            </w:r>
          </w:p>
        </w:tc>
        <w:tc>
          <w:tcPr>
            <w:tcW w:w="3330" w:type="dxa"/>
            <w:vAlign w:val="bottom"/>
          </w:tcPr>
          <w:p w14:paraId="1B31334A" w14:textId="77777777" w:rsidR="001B59DA" w:rsidRDefault="001B59DA" w:rsidP="00A02BA7">
            <w:pPr>
              <w:pStyle w:val="Default"/>
              <w:rPr>
                <w:lang w:eastAsia="zh-CN"/>
              </w:rPr>
            </w:pPr>
            <w:r>
              <w:rPr>
                <w:lang w:eastAsia="zh-CN"/>
              </w:rPr>
              <w:t>Role Code</w:t>
            </w:r>
          </w:p>
        </w:tc>
        <w:tc>
          <w:tcPr>
            <w:tcW w:w="3690" w:type="dxa"/>
            <w:vAlign w:val="bottom"/>
          </w:tcPr>
          <w:p w14:paraId="4989660A" w14:textId="77777777" w:rsidR="001B59DA" w:rsidRPr="00AA6C9A" w:rsidRDefault="001B59DA" w:rsidP="00A02BA7">
            <w:pPr>
              <w:pStyle w:val="TableText"/>
              <w:tabs>
                <w:tab w:val="left" w:pos="990"/>
              </w:tabs>
              <w:rPr>
                <w:lang w:eastAsia="zh-CN"/>
              </w:rPr>
            </w:pPr>
            <w:r>
              <w:rPr>
                <w:lang w:eastAsia="zh-CN"/>
              </w:rPr>
              <w:t>sister-inlaw</w:t>
            </w:r>
          </w:p>
        </w:tc>
      </w:tr>
      <w:tr w:rsidR="001B59DA" w14:paraId="0003F96F" w14:textId="77777777">
        <w:tc>
          <w:tcPr>
            <w:tcW w:w="1620" w:type="dxa"/>
            <w:vAlign w:val="bottom"/>
          </w:tcPr>
          <w:p w14:paraId="574483EE" w14:textId="77777777" w:rsidR="001B59DA" w:rsidRDefault="001B59DA" w:rsidP="00A02BA7">
            <w:pPr>
              <w:pStyle w:val="TableText"/>
              <w:tabs>
                <w:tab w:val="left" w:pos="990"/>
              </w:tabs>
              <w:rPr>
                <w:lang w:eastAsia="zh-CN"/>
              </w:rPr>
            </w:pPr>
            <w:r>
              <w:rPr>
                <w:lang w:eastAsia="zh-CN"/>
              </w:rPr>
              <w:t>…</w:t>
            </w:r>
          </w:p>
        </w:tc>
        <w:tc>
          <w:tcPr>
            <w:tcW w:w="3330" w:type="dxa"/>
            <w:vAlign w:val="bottom"/>
          </w:tcPr>
          <w:p w14:paraId="7A862A5B" w14:textId="77777777" w:rsidR="001B59DA" w:rsidRDefault="001B59DA" w:rsidP="00A02BA7">
            <w:pPr>
              <w:pStyle w:val="Default"/>
              <w:rPr>
                <w:lang w:eastAsia="zh-CN"/>
              </w:rPr>
            </w:pPr>
          </w:p>
        </w:tc>
        <w:tc>
          <w:tcPr>
            <w:tcW w:w="3690" w:type="dxa"/>
            <w:vAlign w:val="bottom"/>
          </w:tcPr>
          <w:p w14:paraId="0813F0A7" w14:textId="77777777" w:rsidR="001B59DA" w:rsidRDefault="001B59DA" w:rsidP="00A02BA7">
            <w:pPr>
              <w:pStyle w:val="TableText"/>
              <w:tabs>
                <w:tab w:val="left" w:pos="990"/>
              </w:tabs>
              <w:rPr>
                <w:lang w:eastAsia="zh-CN"/>
              </w:rPr>
            </w:pPr>
          </w:p>
        </w:tc>
      </w:tr>
    </w:tbl>
    <w:p w14:paraId="3384C4BB" w14:textId="77777777" w:rsidR="001B59DA" w:rsidRDefault="001B59DA" w:rsidP="00482E70">
      <w:pPr>
        <w:pStyle w:val="BodyText"/>
      </w:pPr>
    </w:p>
    <w:p w14:paraId="077C16A0" w14:textId="77777777" w:rsidR="00152382" w:rsidRDefault="00152382" w:rsidP="00482E70">
      <w:pPr>
        <w:pStyle w:val="BodyText"/>
      </w:pPr>
    </w:p>
    <w:p w14:paraId="3E7CAD83" w14:textId="77777777" w:rsidR="00152382" w:rsidRDefault="00152382" w:rsidP="00152382">
      <w:pPr>
        <w:pStyle w:val="Caption"/>
      </w:pPr>
      <w:bookmarkStart w:id="67" w:name="_Toc163893775"/>
      <w:r>
        <w:t xml:space="preserve">Table </w:t>
      </w:r>
      <w:r w:rsidR="0000006B">
        <w:fldChar w:fldCharType="begin"/>
      </w:r>
      <w:r w:rsidR="0000006B">
        <w:instrText xml:space="preserve"> SEQ Table \* ARABIC </w:instrText>
      </w:r>
      <w:r w:rsidR="0000006B">
        <w:fldChar w:fldCharType="separate"/>
      </w:r>
      <w:r w:rsidR="00D61323">
        <w:t>11</w:t>
      </w:r>
      <w:r w:rsidR="0000006B">
        <w:fldChar w:fldCharType="end"/>
      </w:r>
      <w:r>
        <w:t>: State Value Set</w:t>
      </w:r>
      <w:bookmarkEnd w:id="6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556B21" w:rsidRPr="00171635" w14:paraId="765186F6" w14:textId="77777777">
        <w:trPr>
          <w:tblHeader/>
        </w:trPr>
        <w:tc>
          <w:tcPr>
            <w:tcW w:w="8640" w:type="dxa"/>
            <w:gridSpan w:val="3"/>
            <w:tcBorders>
              <w:bottom w:val="nil"/>
            </w:tcBorders>
          </w:tcPr>
          <w:p w14:paraId="50195152" w14:textId="77777777" w:rsidR="00556B21" w:rsidRPr="00171635" w:rsidRDefault="00556B21" w:rsidP="00746893">
            <w:pPr>
              <w:pStyle w:val="TableText"/>
              <w:tabs>
                <w:tab w:val="left" w:pos="990"/>
              </w:tabs>
              <w:rPr>
                <w:b/>
                <w:lang w:eastAsia="zh-CN"/>
              </w:rPr>
            </w:pPr>
            <w:r w:rsidRPr="00171635">
              <w:rPr>
                <w:lang w:eastAsia="zh-CN"/>
              </w:rPr>
              <w:t xml:space="preserve">Value Set: </w:t>
            </w:r>
            <w:r>
              <w:t>State Value Set</w:t>
            </w:r>
            <w:r w:rsidRPr="00A1656F">
              <w:rPr>
                <w:lang w:eastAsia="zh-CN"/>
              </w:rPr>
              <w:t xml:space="preserve"> 2.16.840.1.113883.3.88.12.80.1</w:t>
            </w:r>
          </w:p>
        </w:tc>
      </w:tr>
      <w:tr w:rsidR="00556B21" w:rsidRPr="00171635" w14:paraId="76044C75" w14:textId="77777777">
        <w:trPr>
          <w:trHeight w:val="279"/>
          <w:tblHeader/>
        </w:trPr>
        <w:tc>
          <w:tcPr>
            <w:tcW w:w="1620" w:type="dxa"/>
            <w:tcBorders>
              <w:top w:val="nil"/>
              <w:bottom w:val="single" w:sz="4" w:space="0" w:color="auto"/>
              <w:right w:val="nil"/>
            </w:tcBorders>
          </w:tcPr>
          <w:p w14:paraId="30B372D8" w14:textId="77777777" w:rsidR="00556B21" w:rsidRPr="00AA6C9A" w:rsidRDefault="00556B21" w:rsidP="00746893">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6F499C76" w14:textId="77777777" w:rsidR="00556B21" w:rsidRPr="00171635" w:rsidRDefault="00556B21" w:rsidP="00746893">
            <w:pPr>
              <w:pStyle w:val="TableText"/>
              <w:tabs>
                <w:tab w:val="left" w:pos="990"/>
              </w:tabs>
            </w:pPr>
            <w:r w:rsidRPr="00BE5EB4">
              <w:t>FIPS 5-2 (State) 2.16.840.1.113883.6.92</w:t>
            </w:r>
          </w:p>
        </w:tc>
      </w:tr>
      <w:tr w:rsidR="00556B21" w:rsidRPr="00BE5EB4" w14:paraId="37894355" w14:textId="77777777">
        <w:trPr>
          <w:trHeight w:val="279"/>
          <w:tblHeader/>
        </w:trPr>
        <w:tc>
          <w:tcPr>
            <w:tcW w:w="1620" w:type="dxa"/>
            <w:tcBorders>
              <w:top w:val="nil"/>
              <w:bottom w:val="single" w:sz="4" w:space="0" w:color="auto"/>
              <w:right w:val="nil"/>
            </w:tcBorders>
          </w:tcPr>
          <w:p w14:paraId="1DF60C6F" w14:textId="77777777" w:rsidR="00556B21" w:rsidRPr="00981D77" w:rsidRDefault="00556B21" w:rsidP="00746893">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0347AF68" w14:textId="77777777" w:rsidR="00556B21" w:rsidRDefault="00556B21" w:rsidP="00746893">
            <w:pPr>
              <w:pStyle w:val="TableText"/>
              <w:tabs>
                <w:tab w:val="left" w:pos="990"/>
              </w:tabs>
            </w:pPr>
            <w:r>
              <w:t>Codes for the Identification of the States, the District of Columbia and the Outlying Areas of the United States, and Associated Areas Publication # 5-2, May, 1987</w:t>
            </w:r>
          </w:p>
          <w:p w14:paraId="7020DB48" w14:textId="77777777" w:rsidR="00556B21" w:rsidRPr="00BE5EB4" w:rsidRDefault="00D61323" w:rsidP="00746893">
            <w:pPr>
              <w:pStyle w:val="Default"/>
              <w:rPr>
                <w:szCs w:val="18"/>
              </w:rPr>
            </w:pPr>
            <w:hyperlink r:id="rId47" w:history="1">
              <w:r w:rsidR="00556B21" w:rsidRPr="00870D5E">
                <w:rPr>
                  <w:rStyle w:val="Hyperlink"/>
                  <w:rFonts w:eastAsia="?l?r ??’c"/>
                  <w:color w:val="0000FF"/>
                  <w:szCs w:val="18"/>
                </w:rPr>
                <w:t>http://www.itl.nist.gov/fipspubs/fip5-2.htm</w:t>
              </w:r>
            </w:hyperlink>
            <w:r w:rsidR="00556B21">
              <w:rPr>
                <w:szCs w:val="18"/>
              </w:rPr>
              <w:t xml:space="preserve">  </w:t>
            </w:r>
          </w:p>
        </w:tc>
      </w:tr>
      <w:tr w:rsidR="00556B21" w14:paraId="254CBB38" w14:textId="77777777">
        <w:trPr>
          <w:trHeight w:val="279"/>
          <w:tblHeader/>
        </w:trPr>
        <w:tc>
          <w:tcPr>
            <w:tcW w:w="1620" w:type="dxa"/>
            <w:tcBorders>
              <w:top w:val="nil"/>
              <w:bottom w:val="single" w:sz="4" w:space="0" w:color="auto"/>
              <w:right w:val="nil"/>
            </w:tcBorders>
          </w:tcPr>
          <w:p w14:paraId="27E8ED1F" w14:textId="77777777" w:rsidR="00556B21" w:rsidRDefault="00556B21" w:rsidP="00746893">
            <w:pPr>
              <w:pStyle w:val="TableText"/>
              <w:tabs>
                <w:tab w:val="left" w:pos="990"/>
              </w:tabs>
              <w:rPr>
                <w:lang w:eastAsia="zh-CN"/>
              </w:rPr>
            </w:pPr>
          </w:p>
        </w:tc>
        <w:tc>
          <w:tcPr>
            <w:tcW w:w="7020" w:type="dxa"/>
            <w:gridSpan w:val="2"/>
            <w:tcBorders>
              <w:top w:val="nil"/>
              <w:left w:val="nil"/>
              <w:bottom w:val="single" w:sz="4" w:space="0" w:color="auto"/>
            </w:tcBorders>
            <w:tcMar>
              <w:left w:w="0" w:type="dxa"/>
              <w:right w:w="115" w:type="dxa"/>
            </w:tcMar>
          </w:tcPr>
          <w:p w14:paraId="2DDD7E8D" w14:textId="77777777" w:rsidR="00556B21" w:rsidRDefault="00556B21" w:rsidP="00746893">
            <w:pPr>
              <w:pStyle w:val="TableText"/>
              <w:tabs>
                <w:tab w:val="left" w:pos="990"/>
              </w:tabs>
            </w:pPr>
            <w:r>
              <w:t>Examples of codes for reference</w:t>
            </w:r>
          </w:p>
        </w:tc>
      </w:tr>
      <w:tr w:rsidR="00556B21" w:rsidRPr="00C50976" w14:paraId="1AA9BDFB" w14:textId="77777777">
        <w:trPr>
          <w:trHeight w:val="368"/>
          <w:tblHeader/>
        </w:trPr>
        <w:tc>
          <w:tcPr>
            <w:tcW w:w="1620" w:type="dxa"/>
            <w:shd w:val="clear" w:color="auto" w:fill="E6E6E6"/>
          </w:tcPr>
          <w:p w14:paraId="0BB71E93" w14:textId="77777777" w:rsidR="00556B21" w:rsidRPr="00C50976" w:rsidRDefault="00556B21" w:rsidP="00746893">
            <w:pPr>
              <w:pStyle w:val="TableHead"/>
              <w:tabs>
                <w:tab w:val="left" w:pos="990"/>
              </w:tabs>
              <w:rPr>
                <w:highlight w:val="yellow"/>
                <w:lang w:eastAsia="zh-CN"/>
              </w:rPr>
            </w:pPr>
            <w:r w:rsidRPr="002242CD">
              <w:rPr>
                <w:lang w:eastAsia="zh-CN"/>
              </w:rPr>
              <w:t>Code</w:t>
            </w:r>
          </w:p>
        </w:tc>
        <w:tc>
          <w:tcPr>
            <w:tcW w:w="3330" w:type="dxa"/>
            <w:shd w:val="clear" w:color="auto" w:fill="E6E6E6"/>
          </w:tcPr>
          <w:p w14:paraId="0B1CAEF8" w14:textId="77777777" w:rsidR="00556B21" w:rsidRPr="00C50976" w:rsidRDefault="00556B21" w:rsidP="00746893">
            <w:pPr>
              <w:pStyle w:val="TableHead"/>
              <w:tabs>
                <w:tab w:val="left" w:pos="990"/>
              </w:tabs>
              <w:rPr>
                <w:highlight w:val="yellow"/>
                <w:lang w:eastAsia="zh-CN"/>
              </w:rPr>
            </w:pPr>
            <w:r w:rsidRPr="00862362">
              <w:rPr>
                <w:lang w:eastAsia="zh-CN"/>
              </w:rPr>
              <w:t>Code System</w:t>
            </w:r>
          </w:p>
        </w:tc>
        <w:tc>
          <w:tcPr>
            <w:tcW w:w="3690" w:type="dxa"/>
            <w:shd w:val="clear" w:color="auto" w:fill="E6E6E6"/>
          </w:tcPr>
          <w:p w14:paraId="66711118" w14:textId="77777777" w:rsidR="00556B21" w:rsidRPr="00C50976" w:rsidRDefault="00556B21" w:rsidP="00746893">
            <w:pPr>
              <w:pStyle w:val="TableHead"/>
              <w:tabs>
                <w:tab w:val="left" w:pos="990"/>
              </w:tabs>
              <w:rPr>
                <w:highlight w:val="yellow"/>
                <w:lang w:eastAsia="zh-CN"/>
              </w:rPr>
            </w:pPr>
            <w:r w:rsidRPr="002242CD">
              <w:rPr>
                <w:lang w:eastAsia="zh-CN"/>
              </w:rPr>
              <w:t>Print Name</w:t>
            </w:r>
          </w:p>
        </w:tc>
      </w:tr>
      <w:tr w:rsidR="00556B21" w:rsidRPr="00AA6C9A" w14:paraId="487A8B20" w14:textId="77777777">
        <w:tc>
          <w:tcPr>
            <w:tcW w:w="1620" w:type="dxa"/>
            <w:vAlign w:val="bottom"/>
          </w:tcPr>
          <w:p w14:paraId="7CEA0E1D" w14:textId="77777777" w:rsidR="00556B21" w:rsidRPr="00AA6C9A" w:rsidRDefault="00556B21" w:rsidP="00746893">
            <w:pPr>
              <w:pStyle w:val="TableText"/>
              <w:tabs>
                <w:tab w:val="left" w:pos="990"/>
              </w:tabs>
              <w:rPr>
                <w:lang w:eastAsia="zh-CN"/>
              </w:rPr>
            </w:pPr>
          </w:p>
        </w:tc>
        <w:tc>
          <w:tcPr>
            <w:tcW w:w="3330" w:type="dxa"/>
            <w:vAlign w:val="bottom"/>
          </w:tcPr>
          <w:p w14:paraId="3A2C56C3" w14:textId="77777777" w:rsidR="00556B21" w:rsidRPr="00171635" w:rsidRDefault="00556B21" w:rsidP="00746893">
            <w:pPr>
              <w:pStyle w:val="TableText"/>
              <w:tabs>
                <w:tab w:val="left" w:pos="990"/>
              </w:tabs>
              <w:rPr>
                <w:lang w:eastAsia="zh-CN"/>
              </w:rPr>
            </w:pPr>
            <w:r w:rsidRPr="00BE5EB4">
              <w:t xml:space="preserve">FIPS 5-2 (State) </w:t>
            </w:r>
          </w:p>
        </w:tc>
        <w:tc>
          <w:tcPr>
            <w:tcW w:w="3690" w:type="dxa"/>
            <w:vAlign w:val="bottom"/>
          </w:tcPr>
          <w:p w14:paraId="520943CA" w14:textId="77777777" w:rsidR="00556B21" w:rsidRPr="00AA6C9A" w:rsidRDefault="00556B21" w:rsidP="00746893">
            <w:pPr>
              <w:pStyle w:val="TableText"/>
              <w:tabs>
                <w:tab w:val="left" w:pos="990"/>
              </w:tabs>
              <w:rPr>
                <w:lang w:eastAsia="zh-CN"/>
              </w:rPr>
            </w:pPr>
          </w:p>
        </w:tc>
      </w:tr>
      <w:tr w:rsidR="00556B21" w:rsidRPr="00AA6C9A" w14:paraId="06CA7A30" w14:textId="77777777">
        <w:tc>
          <w:tcPr>
            <w:tcW w:w="1620" w:type="dxa"/>
            <w:vAlign w:val="bottom"/>
          </w:tcPr>
          <w:p w14:paraId="2038364D" w14:textId="77777777" w:rsidR="00556B21" w:rsidRPr="00AA6C9A" w:rsidRDefault="00556B21" w:rsidP="00746893">
            <w:pPr>
              <w:pStyle w:val="TableText"/>
              <w:tabs>
                <w:tab w:val="left" w:pos="990"/>
              </w:tabs>
              <w:rPr>
                <w:lang w:eastAsia="zh-CN"/>
              </w:rPr>
            </w:pPr>
            <w:r>
              <w:rPr>
                <w:lang w:eastAsia="zh-CN"/>
              </w:rPr>
              <w:t>01</w:t>
            </w:r>
          </w:p>
        </w:tc>
        <w:tc>
          <w:tcPr>
            <w:tcW w:w="3330" w:type="dxa"/>
            <w:vAlign w:val="bottom"/>
          </w:tcPr>
          <w:p w14:paraId="2787DC20" w14:textId="77777777" w:rsidR="00556B21" w:rsidRDefault="00556B21" w:rsidP="00746893">
            <w:pPr>
              <w:pStyle w:val="TableText"/>
              <w:tabs>
                <w:tab w:val="left" w:pos="990"/>
              </w:tabs>
            </w:pPr>
            <w:r w:rsidRPr="00BE5EB4">
              <w:t>FIPS 5-2 (State)</w:t>
            </w:r>
          </w:p>
        </w:tc>
        <w:tc>
          <w:tcPr>
            <w:tcW w:w="3690" w:type="dxa"/>
            <w:vAlign w:val="bottom"/>
          </w:tcPr>
          <w:p w14:paraId="22147B4A" w14:textId="77777777" w:rsidR="00556B21" w:rsidRPr="00AA6C9A" w:rsidRDefault="00556B21" w:rsidP="00746893">
            <w:pPr>
              <w:pStyle w:val="TableText"/>
              <w:tabs>
                <w:tab w:val="left" w:pos="990"/>
              </w:tabs>
              <w:rPr>
                <w:lang w:eastAsia="zh-CN"/>
              </w:rPr>
            </w:pPr>
            <w:r>
              <w:rPr>
                <w:lang w:eastAsia="zh-CN"/>
              </w:rPr>
              <w:t>Alabama</w:t>
            </w:r>
          </w:p>
        </w:tc>
      </w:tr>
      <w:tr w:rsidR="00556B21" w:rsidRPr="00AA6C9A" w14:paraId="64DEA7DD" w14:textId="77777777">
        <w:tc>
          <w:tcPr>
            <w:tcW w:w="1620" w:type="dxa"/>
            <w:vAlign w:val="bottom"/>
          </w:tcPr>
          <w:p w14:paraId="20BE2EAC" w14:textId="77777777" w:rsidR="00556B21" w:rsidRPr="00AA6C9A" w:rsidRDefault="00556B21" w:rsidP="00746893">
            <w:pPr>
              <w:pStyle w:val="TableText"/>
              <w:tabs>
                <w:tab w:val="left" w:pos="990"/>
              </w:tabs>
              <w:rPr>
                <w:lang w:eastAsia="zh-CN"/>
              </w:rPr>
            </w:pPr>
            <w:r>
              <w:rPr>
                <w:lang w:eastAsia="zh-CN"/>
              </w:rPr>
              <w:t>12</w:t>
            </w:r>
          </w:p>
        </w:tc>
        <w:tc>
          <w:tcPr>
            <w:tcW w:w="3330" w:type="dxa"/>
            <w:vAlign w:val="bottom"/>
          </w:tcPr>
          <w:p w14:paraId="3B114EE8" w14:textId="77777777" w:rsidR="00556B21" w:rsidRDefault="00556B21" w:rsidP="00746893">
            <w:pPr>
              <w:pStyle w:val="TableText"/>
              <w:tabs>
                <w:tab w:val="left" w:pos="990"/>
              </w:tabs>
            </w:pPr>
            <w:r w:rsidRPr="00BE5EB4">
              <w:t>FIPS 5-2 (State)</w:t>
            </w:r>
          </w:p>
        </w:tc>
        <w:tc>
          <w:tcPr>
            <w:tcW w:w="3690" w:type="dxa"/>
            <w:vAlign w:val="bottom"/>
          </w:tcPr>
          <w:p w14:paraId="220CECA1" w14:textId="77777777" w:rsidR="00556B21" w:rsidRPr="00AA6C9A" w:rsidRDefault="00556B21" w:rsidP="00746893">
            <w:pPr>
              <w:pStyle w:val="TableText"/>
              <w:tabs>
                <w:tab w:val="left" w:pos="990"/>
              </w:tabs>
              <w:rPr>
                <w:lang w:eastAsia="zh-CN"/>
              </w:rPr>
            </w:pPr>
            <w:r>
              <w:rPr>
                <w:lang w:eastAsia="zh-CN"/>
              </w:rPr>
              <w:t>Florida</w:t>
            </w:r>
          </w:p>
        </w:tc>
      </w:tr>
      <w:tr w:rsidR="00556B21" w:rsidRPr="00AA6C9A" w14:paraId="6AC09722" w14:textId="77777777">
        <w:tc>
          <w:tcPr>
            <w:tcW w:w="1620" w:type="dxa"/>
            <w:vAlign w:val="bottom"/>
          </w:tcPr>
          <w:p w14:paraId="4CDABF26" w14:textId="77777777" w:rsidR="00556B21" w:rsidRPr="00AA6C9A" w:rsidRDefault="00556B21" w:rsidP="00746893">
            <w:pPr>
              <w:pStyle w:val="TableText"/>
              <w:tabs>
                <w:tab w:val="left" w:pos="990"/>
              </w:tabs>
              <w:rPr>
                <w:lang w:eastAsia="zh-CN"/>
              </w:rPr>
            </w:pPr>
            <w:r>
              <w:rPr>
                <w:lang w:eastAsia="zh-CN"/>
              </w:rPr>
              <w:t>64</w:t>
            </w:r>
          </w:p>
        </w:tc>
        <w:tc>
          <w:tcPr>
            <w:tcW w:w="3330" w:type="dxa"/>
            <w:vAlign w:val="bottom"/>
          </w:tcPr>
          <w:p w14:paraId="7EE3E3ED" w14:textId="77777777" w:rsidR="00556B21" w:rsidRDefault="00556B21" w:rsidP="00746893">
            <w:pPr>
              <w:pStyle w:val="TableText"/>
              <w:tabs>
                <w:tab w:val="left" w:pos="990"/>
              </w:tabs>
            </w:pPr>
            <w:r w:rsidRPr="00BE5EB4">
              <w:t>FIPS 5-2 (State)</w:t>
            </w:r>
          </w:p>
        </w:tc>
        <w:tc>
          <w:tcPr>
            <w:tcW w:w="3690" w:type="dxa"/>
            <w:vAlign w:val="bottom"/>
          </w:tcPr>
          <w:p w14:paraId="07ABF41C" w14:textId="77777777" w:rsidR="00556B21" w:rsidRPr="00AA6C9A" w:rsidRDefault="00556B21" w:rsidP="00746893">
            <w:pPr>
              <w:pStyle w:val="TableText"/>
              <w:tabs>
                <w:tab w:val="left" w:pos="990"/>
              </w:tabs>
              <w:rPr>
                <w:lang w:eastAsia="zh-CN"/>
              </w:rPr>
            </w:pPr>
            <w:r w:rsidRPr="007E3BA2">
              <w:rPr>
                <w:lang w:eastAsia="zh-CN"/>
              </w:rPr>
              <w:t>Federated States of Micronesia</w:t>
            </w:r>
          </w:p>
        </w:tc>
      </w:tr>
      <w:tr w:rsidR="00556B21" w:rsidRPr="00AA6C9A" w14:paraId="7FC0C782" w14:textId="77777777">
        <w:tc>
          <w:tcPr>
            <w:tcW w:w="1620" w:type="dxa"/>
            <w:vAlign w:val="bottom"/>
          </w:tcPr>
          <w:p w14:paraId="7972DFB2" w14:textId="77777777" w:rsidR="00556B21" w:rsidRPr="00AA6C9A" w:rsidRDefault="00556B21" w:rsidP="00746893">
            <w:pPr>
              <w:pStyle w:val="TableText"/>
              <w:tabs>
                <w:tab w:val="left" w:pos="990"/>
              </w:tabs>
              <w:rPr>
                <w:lang w:eastAsia="zh-CN"/>
              </w:rPr>
            </w:pPr>
            <w:r>
              <w:rPr>
                <w:lang w:eastAsia="zh-CN"/>
              </w:rPr>
              <w:t>15</w:t>
            </w:r>
          </w:p>
        </w:tc>
        <w:tc>
          <w:tcPr>
            <w:tcW w:w="3330" w:type="dxa"/>
            <w:vAlign w:val="bottom"/>
          </w:tcPr>
          <w:p w14:paraId="46FCA287" w14:textId="77777777" w:rsidR="00556B21" w:rsidRDefault="00556B21" w:rsidP="00746893">
            <w:pPr>
              <w:pStyle w:val="TableText"/>
              <w:tabs>
                <w:tab w:val="left" w:pos="990"/>
              </w:tabs>
            </w:pPr>
            <w:r w:rsidRPr="00BE5EB4">
              <w:t>FIPS 5-2 (State)</w:t>
            </w:r>
          </w:p>
        </w:tc>
        <w:tc>
          <w:tcPr>
            <w:tcW w:w="3690" w:type="dxa"/>
            <w:vAlign w:val="bottom"/>
          </w:tcPr>
          <w:p w14:paraId="64F4006A" w14:textId="77777777" w:rsidR="00556B21" w:rsidRPr="00AA6C9A" w:rsidRDefault="00556B21" w:rsidP="00746893">
            <w:pPr>
              <w:pStyle w:val="TableText"/>
              <w:tabs>
                <w:tab w:val="left" w:pos="990"/>
              </w:tabs>
              <w:rPr>
                <w:lang w:eastAsia="zh-CN"/>
              </w:rPr>
            </w:pPr>
            <w:r w:rsidRPr="008E6C31">
              <w:rPr>
                <w:lang w:eastAsia="zh-CN"/>
              </w:rPr>
              <w:t>Hawaii</w:t>
            </w:r>
          </w:p>
        </w:tc>
      </w:tr>
      <w:tr w:rsidR="00556B21" w:rsidRPr="008E6C31" w14:paraId="51F9A63A" w14:textId="77777777">
        <w:tc>
          <w:tcPr>
            <w:tcW w:w="1620" w:type="dxa"/>
            <w:vAlign w:val="bottom"/>
          </w:tcPr>
          <w:p w14:paraId="21B2C0BD" w14:textId="77777777" w:rsidR="00556B21" w:rsidRDefault="00556B21" w:rsidP="00746893">
            <w:pPr>
              <w:pStyle w:val="TableText"/>
              <w:tabs>
                <w:tab w:val="left" w:pos="990"/>
              </w:tabs>
              <w:rPr>
                <w:lang w:eastAsia="zh-CN"/>
              </w:rPr>
            </w:pPr>
            <w:r>
              <w:rPr>
                <w:lang w:eastAsia="zh-CN"/>
              </w:rPr>
              <w:t>…</w:t>
            </w:r>
          </w:p>
        </w:tc>
        <w:tc>
          <w:tcPr>
            <w:tcW w:w="3330" w:type="dxa"/>
            <w:vAlign w:val="bottom"/>
          </w:tcPr>
          <w:p w14:paraId="6198C589" w14:textId="77777777" w:rsidR="00556B21" w:rsidRPr="00BE5EB4" w:rsidRDefault="00556B21" w:rsidP="00746893">
            <w:pPr>
              <w:pStyle w:val="TableText"/>
              <w:tabs>
                <w:tab w:val="left" w:pos="990"/>
              </w:tabs>
            </w:pPr>
          </w:p>
        </w:tc>
        <w:tc>
          <w:tcPr>
            <w:tcW w:w="3690" w:type="dxa"/>
            <w:vAlign w:val="bottom"/>
          </w:tcPr>
          <w:p w14:paraId="3CDEFF6C" w14:textId="77777777" w:rsidR="00556B21" w:rsidRPr="008E6C31" w:rsidRDefault="00556B21" w:rsidP="00746893">
            <w:pPr>
              <w:pStyle w:val="TableText"/>
              <w:tabs>
                <w:tab w:val="left" w:pos="990"/>
              </w:tabs>
              <w:rPr>
                <w:lang w:eastAsia="zh-CN"/>
              </w:rPr>
            </w:pPr>
          </w:p>
        </w:tc>
      </w:tr>
    </w:tbl>
    <w:p w14:paraId="716AF0A9" w14:textId="77777777" w:rsidR="003E6F79" w:rsidRDefault="003E6F79" w:rsidP="00482E70">
      <w:pPr>
        <w:pStyle w:val="BodyText"/>
      </w:pPr>
    </w:p>
    <w:p w14:paraId="2E9F6B52" w14:textId="77777777" w:rsidR="003E6F79" w:rsidRDefault="003E6F79" w:rsidP="003E6F79">
      <w:pPr>
        <w:pStyle w:val="Caption"/>
      </w:pPr>
      <w:bookmarkStart w:id="68" w:name="_Toc163893776"/>
      <w:r>
        <w:lastRenderedPageBreak/>
        <w:t xml:space="preserve">Table </w:t>
      </w:r>
      <w:r w:rsidR="0000006B">
        <w:fldChar w:fldCharType="begin"/>
      </w:r>
      <w:r w:rsidR="0000006B">
        <w:instrText xml:space="preserve"> SEQ Table \* ARABIC </w:instrText>
      </w:r>
      <w:r w:rsidR="0000006B">
        <w:fldChar w:fldCharType="separate"/>
      </w:r>
      <w:r w:rsidR="00D61323">
        <w:t>12</w:t>
      </w:r>
      <w:r w:rsidR="0000006B">
        <w:fldChar w:fldCharType="end"/>
      </w:r>
      <w:r>
        <w:t>: Postal Code Value Set</w:t>
      </w:r>
      <w:bookmarkEnd w:id="68"/>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C10164" w:rsidRPr="00171635" w14:paraId="5046B04C" w14:textId="77777777">
        <w:trPr>
          <w:tblHeader/>
          <w:jc w:val="center"/>
        </w:trPr>
        <w:tc>
          <w:tcPr>
            <w:tcW w:w="8640" w:type="dxa"/>
            <w:gridSpan w:val="3"/>
            <w:tcBorders>
              <w:bottom w:val="nil"/>
            </w:tcBorders>
          </w:tcPr>
          <w:p w14:paraId="34E5003B" w14:textId="77777777" w:rsidR="00C10164" w:rsidRPr="00171635" w:rsidRDefault="00C10164" w:rsidP="001B70A8">
            <w:pPr>
              <w:pStyle w:val="TableText"/>
              <w:tabs>
                <w:tab w:val="left" w:pos="990"/>
              </w:tabs>
              <w:rPr>
                <w:b/>
                <w:lang w:eastAsia="zh-CN"/>
              </w:rPr>
            </w:pPr>
            <w:r w:rsidRPr="00171635">
              <w:rPr>
                <w:lang w:eastAsia="zh-CN"/>
              </w:rPr>
              <w:t xml:space="preserve">Value Set: </w:t>
            </w:r>
            <w:r>
              <w:t>Postal Code Value Set 2.16.840.1.113883.3.88.12.80.2</w:t>
            </w:r>
          </w:p>
        </w:tc>
      </w:tr>
      <w:tr w:rsidR="00C10164" w:rsidRPr="00171635" w14:paraId="5BDF4F54" w14:textId="77777777">
        <w:trPr>
          <w:trHeight w:val="279"/>
          <w:tblHeader/>
          <w:jc w:val="center"/>
        </w:trPr>
        <w:tc>
          <w:tcPr>
            <w:tcW w:w="1620" w:type="dxa"/>
            <w:tcBorders>
              <w:top w:val="nil"/>
              <w:bottom w:val="single" w:sz="4" w:space="0" w:color="auto"/>
              <w:right w:val="nil"/>
            </w:tcBorders>
          </w:tcPr>
          <w:p w14:paraId="42E63DC8" w14:textId="77777777" w:rsidR="00C10164" w:rsidRPr="00AA6C9A" w:rsidRDefault="00C10164" w:rsidP="001B70A8">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15DD0A42" w14:textId="77777777" w:rsidR="00C10164" w:rsidRPr="00171635" w:rsidRDefault="00C10164" w:rsidP="001B70A8">
            <w:pPr>
              <w:pStyle w:val="TableText"/>
              <w:tabs>
                <w:tab w:val="left" w:pos="990"/>
              </w:tabs>
              <w:rPr>
                <w:lang w:eastAsia="zh-CN"/>
              </w:rPr>
            </w:pPr>
            <w:r>
              <w:t xml:space="preserve">US Postal Codes </w:t>
            </w:r>
          </w:p>
        </w:tc>
      </w:tr>
      <w:tr w:rsidR="00C10164" w:rsidRPr="008E6C31" w14:paraId="49A58A26" w14:textId="77777777">
        <w:trPr>
          <w:trHeight w:val="279"/>
          <w:tblHeader/>
          <w:jc w:val="center"/>
        </w:trPr>
        <w:tc>
          <w:tcPr>
            <w:tcW w:w="1620" w:type="dxa"/>
            <w:tcBorders>
              <w:top w:val="nil"/>
              <w:bottom w:val="single" w:sz="4" w:space="0" w:color="auto"/>
              <w:right w:val="nil"/>
            </w:tcBorders>
          </w:tcPr>
          <w:p w14:paraId="20F3430D" w14:textId="77777777" w:rsidR="00C10164" w:rsidRPr="00981D77" w:rsidRDefault="00C10164" w:rsidP="001B70A8">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2F601507" w14:textId="77777777" w:rsidR="00C10164" w:rsidRDefault="00C10164" w:rsidP="001B70A8">
            <w:pPr>
              <w:pStyle w:val="TableText"/>
              <w:tabs>
                <w:tab w:val="left" w:pos="990"/>
              </w:tabs>
            </w:pPr>
            <w:r>
              <w:t>A value set of codes postal (ZIP) Code of an address in the United States.</w:t>
            </w:r>
          </w:p>
          <w:p w14:paraId="14137614" w14:textId="77777777" w:rsidR="00C10164" w:rsidRPr="008E6C31" w:rsidRDefault="00D61323" w:rsidP="001B70A8">
            <w:pPr>
              <w:pStyle w:val="Default"/>
              <w:rPr>
                <w:szCs w:val="18"/>
              </w:rPr>
            </w:pPr>
            <w:hyperlink r:id="rId48" w:history="1">
              <w:r w:rsidR="00C10164" w:rsidRPr="00870D5E">
                <w:rPr>
                  <w:rStyle w:val="Hyperlink"/>
                  <w:rFonts w:eastAsia="?l?r ??’c"/>
                  <w:color w:val="0000FF"/>
                  <w:szCs w:val="18"/>
                </w:rPr>
                <w:t>http://zip4.usps.com/zip4/welcome.jsp</w:t>
              </w:r>
            </w:hyperlink>
            <w:r w:rsidR="00C10164">
              <w:rPr>
                <w:szCs w:val="18"/>
              </w:rPr>
              <w:t xml:space="preserve"> </w:t>
            </w:r>
          </w:p>
        </w:tc>
      </w:tr>
      <w:tr w:rsidR="00C10164" w14:paraId="31DBED8B" w14:textId="77777777">
        <w:trPr>
          <w:trHeight w:val="279"/>
          <w:tblHeader/>
          <w:jc w:val="center"/>
        </w:trPr>
        <w:tc>
          <w:tcPr>
            <w:tcW w:w="1620" w:type="dxa"/>
            <w:tcBorders>
              <w:top w:val="nil"/>
              <w:bottom w:val="single" w:sz="4" w:space="0" w:color="auto"/>
              <w:right w:val="nil"/>
            </w:tcBorders>
          </w:tcPr>
          <w:p w14:paraId="6EB1A613" w14:textId="77777777" w:rsidR="00C10164" w:rsidRDefault="00C10164" w:rsidP="001B70A8">
            <w:pPr>
              <w:pStyle w:val="TableText"/>
              <w:tabs>
                <w:tab w:val="left" w:pos="990"/>
              </w:tabs>
              <w:rPr>
                <w:lang w:eastAsia="zh-CN"/>
              </w:rPr>
            </w:pPr>
          </w:p>
        </w:tc>
        <w:tc>
          <w:tcPr>
            <w:tcW w:w="7020" w:type="dxa"/>
            <w:gridSpan w:val="2"/>
            <w:tcBorders>
              <w:top w:val="nil"/>
              <w:left w:val="nil"/>
              <w:bottom w:val="single" w:sz="4" w:space="0" w:color="auto"/>
            </w:tcBorders>
            <w:tcMar>
              <w:left w:w="0" w:type="dxa"/>
              <w:right w:w="115" w:type="dxa"/>
            </w:tcMar>
          </w:tcPr>
          <w:p w14:paraId="303D11AD" w14:textId="77777777" w:rsidR="00C10164" w:rsidRDefault="00C10164" w:rsidP="001B70A8">
            <w:pPr>
              <w:pStyle w:val="TableText"/>
              <w:tabs>
                <w:tab w:val="left" w:pos="990"/>
              </w:tabs>
            </w:pPr>
            <w:r>
              <w:t>Examples of codes for reference</w:t>
            </w:r>
          </w:p>
        </w:tc>
      </w:tr>
      <w:tr w:rsidR="00C10164" w:rsidRPr="008E6C31" w14:paraId="026D1522" w14:textId="77777777">
        <w:trPr>
          <w:trHeight w:val="368"/>
          <w:tblHeader/>
          <w:jc w:val="center"/>
        </w:trPr>
        <w:tc>
          <w:tcPr>
            <w:tcW w:w="1620" w:type="dxa"/>
            <w:shd w:val="clear" w:color="auto" w:fill="E6E6E6"/>
          </w:tcPr>
          <w:p w14:paraId="5D34C336" w14:textId="77777777" w:rsidR="00C10164" w:rsidRPr="008E6C31" w:rsidRDefault="00C10164" w:rsidP="001B70A8">
            <w:pPr>
              <w:pStyle w:val="TableHead"/>
              <w:tabs>
                <w:tab w:val="left" w:pos="990"/>
              </w:tabs>
              <w:rPr>
                <w:lang w:eastAsia="zh-CN"/>
              </w:rPr>
            </w:pPr>
            <w:r w:rsidRPr="008E6C31">
              <w:rPr>
                <w:lang w:eastAsia="zh-CN"/>
              </w:rPr>
              <w:t>Code</w:t>
            </w:r>
          </w:p>
        </w:tc>
        <w:tc>
          <w:tcPr>
            <w:tcW w:w="3330" w:type="dxa"/>
            <w:shd w:val="clear" w:color="auto" w:fill="E6E6E6"/>
          </w:tcPr>
          <w:p w14:paraId="4C31E707" w14:textId="77777777" w:rsidR="00C10164" w:rsidRPr="008E6C31" w:rsidRDefault="00C10164" w:rsidP="001B70A8">
            <w:pPr>
              <w:pStyle w:val="TableHead"/>
              <w:tabs>
                <w:tab w:val="left" w:pos="990"/>
              </w:tabs>
              <w:rPr>
                <w:lang w:eastAsia="zh-CN"/>
              </w:rPr>
            </w:pPr>
            <w:r w:rsidRPr="008E6C31">
              <w:rPr>
                <w:lang w:eastAsia="zh-CN"/>
              </w:rPr>
              <w:t>Code System</w:t>
            </w:r>
          </w:p>
        </w:tc>
        <w:tc>
          <w:tcPr>
            <w:tcW w:w="3690" w:type="dxa"/>
            <w:shd w:val="clear" w:color="auto" w:fill="E6E6E6"/>
          </w:tcPr>
          <w:p w14:paraId="3178CD69" w14:textId="77777777" w:rsidR="00C10164" w:rsidRPr="008E6C31" w:rsidRDefault="00C10164" w:rsidP="001B70A8">
            <w:pPr>
              <w:pStyle w:val="TableHead"/>
              <w:tabs>
                <w:tab w:val="left" w:pos="990"/>
              </w:tabs>
              <w:rPr>
                <w:lang w:eastAsia="zh-CN"/>
              </w:rPr>
            </w:pPr>
            <w:r w:rsidRPr="008E6C31">
              <w:rPr>
                <w:lang w:eastAsia="zh-CN"/>
              </w:rPr>
              <w:t>Print Name</w:t>
            </w:r>
          </w:p>
        </w:tc>
      </w:tr>
      <w:tr w:rsidR="00C10164" w:rsidRPr="00AA6C9A" w14:paraId="1CDC62FD" w14:textId="77777777">
        <w:trPr>
          <w:jc w:val="center"/>
        </w:trPr>
        <w:tc>
          <w:tcPr>
            <w:tcW w:w="1620" w:type="dxa"/>
            <w:vAlign w:val="bottom"/>
          </w:tcPr>
          <w:p w14:paraId="2DD0609E" w14:textId="77777777" w:rsidR="00C10164" w:rsidRPr="00AA6C9A" w:rsidRDefault="00C10164" w:rsidP="001B70A8">
            <w:pPr>
              <w:pStyle w:val="TableText"/>
              <w:tabs>
                <w:tab w:val="left" w:pos="990"/>
              </w:tabs>
              <w:rPr>
                <w:lang w:eastAsia="zh-CN"/>
              </w:rPr>
            </w:pPr>
            <w:r>
              <w:rPr>
                <w:lang w:eastAsia="zh-CN"/>
              </w:rPr>
              <w:t>19009</w:t>
            </w:r>
          </w:p>
        </w:tc>
        <w:tc>
          <w:tcPr>
            <w:tcW w:w="3330" w:type="dxa"/>
            <w:vAlign w:val="bottom"/>
          </w:tcPr>
          <w:p w14:paraId="2E1747C5" w14:textId="77777777" w:rsidR="00C10164" w:rsidRPr="00171635" w:rsidRDefault="00C10164" w:rsidP="001B70A8">
            <w:pPr>
              <w:pStyle w:val="TableText"/>
              <w:tabs>
                <w:tab w:val="left" w:pos="990"/>
              </w:tabs>
              <w:rPr>
                <w:lang w:eastAsia="zh-CN"/>
              </w:rPr>
            </w:pPr>
            <w:r>
              <w:t>US Postal Codes</w:t>
            </w:r>
          </w:p>
        </w:tc>
        <w:tc>
          <w:tcPr>
            <w:tcW w:w="3690" w:type="dxa"/>
            <w:vAlign w:val="bottom"/>
          </w:tcPr>
          <w:p w14:paraId="4E292E27" w14:textId="77777777" w:rsidR="00C10164" w:rsidRPr="00AA6C9A" w:rsidRDefault="00C10164" w:rsidP="001B70A8">
            <w:pPr>
              <w:pStyle w:val="TableText"/>
              <w:tabs>
                <w:tab w:val="left" w:pos="990"/>
              </w:tabs>
              <w:rPr>
                <w:lang w:eastAsia="zh-CN"/>
              </w:rPr>
            </w:pPr>
            <w:r>
              <w:rPr>
                <w:lang w:eastAsia="zh-CN"/>
              </w:rPr>
              <w:t>Bryn Athyn, PA</w:t>
            </w:r>
          </w:p>
        </w:tc>
      </w:tr>
      <w:tr w:rsidR="00C10164" w:rsidRPr="00AA6C9A" w14:paraId="5345A8AF" w14:textId="77777777">
        <w:trPr>
          <w:jc w:val="center"/>
        </w:trPr>
        <w:tc>
          <w:tcPr>
            <w:tcW w:w="1620" w:type="dxa"/>
            <w:vAlign w:val="bottom"/>
          </w:tcPr>
          <w:p w14:paraId="4DCE4F10" w14:textId="77777777" w:rsidR="00C10164" w:rsidRPr="00AA6C9A" w:rsidRDefault="00C10164" w:rsidP="001B70A8">
            <w:pPr>
              <w:pStyle w:val="TableText"/>
              <w:tabs>
                <w:tab w:val="left" w:pos="990"/>
              </w:tabs>
              <w:rPr>
                <w:lang w:eastAsia="zh-CN"/>
              </w:rPr>
            </w:pPr>
            <w:r w:rsidRPr="00A04CE4">
              <w:rPr>
                <w:lang w:eastAsia="zh-CN"/>
              </w:rPr>
              <w:t>92869-1736</w:t>
            </w:r>
          </w:p>
        </w:tc>
        <w:tc>
          <w:tcPr>
            <w:tcW w:w="3330" w:type="dxa"/>
            <w:vAlign w:val="bottom"/>
          </w:tcPr>
          <w:p w14:paraId="7EBBF9C4" w14:textId="77777777" w:rsidR="00C10164" w:rsidRDefault="00C10164" w:rsidP="001B70A8">
            <w:pPr>
              <w:pStyle w:val="TableText"/>
              <w:tabs>
                <w:tab w:val="left" w:pos="990"/>
              </w:tabs>
            </w:pPr>
            <w:r>
              <w:t>US Postal Codes</w:t>
            </w:r>
          </w:p>
        </w:tc>
        <w:tc>
          <w:tcPr>
            <w:tcW w:w="3690" w:type="dxa"/>
            <w:vAlign w:val="bottom"/>
          </w:tcPr>
          <w:p w14:paraId="0C69D60F" w14:textId="77777777" w:rsidR="00C10164" w:rsidRPr="00AA6C9A" w:rsidRDefault="00C10164" w:rsidP="001B70A8">
            <w:pPr>
              <w:pStyle w:val="TableText"/>
              <w:tabs>
                <w:tab w:val="left" w:pos="990"/>
              </w:tabs>
              <w:rPr>
                <w:lang w:eastAsia="zh-CN"/>
              </w:rPr>
            </w:pPr>
            <w:r>
              <w:rPr>
                <w:lang w:eastAsia="zh-CN"/>
              </w:rPr>
              <w:t>Orange, CA</w:t>
            </w:r>
          </w:p>
        </w:tc>
      </w:tr>
      <w:tr w:rsidR="00C10164" w:rsidRPr="00AA6C9A" w14:paraId="196C9099" w14:textId="77777777">
        <w:trPr>
          <w:jc w:val="center"/>
        </w:trPr>
        <w:tc>
          <w:tcPr>
            <w:tcW w:w="1620" w:type="dxa"/>
            <w:vAlign w:val="bottom"/>
          </w:tcPr>
          <w:p w14:paraId="326513FF" w14:textId="77777777" w:rsidR="00C10164" w:rsidRPr="00AA6C9A" w:rsidRDefault="00C10164" w:rsidP="001B70A8">
            <w:pPr>
              <w:pStyle w:val="TableText"/>
              <w:tabs>
                <w:tab w:val="left" w:pos="990"/>
              </w:tabs>
              <w:rPr>
                <w:lang w:eastAsia="zh-CN"/>
              </w:rPr>
            </w:pPr>
            <w:r w:rsidRPr="00A04CE4">
              <w:rPr>
                <w:lang w:eastAsia="zh-CN"/>
              </w:rPr>
              <w:t>32830-8413</w:t>
            </w:r>
          </w:p>
        </w:tc>
        <w:tc>
          <w:tcPr>
            <w:tcW w:w="3330" w:type="dxa"/>
            <w:vAlign w:val="bottom"/>
          </w:tcPr>
          <w:p w14:paraId="6ABCEFFB" w14:textId="77777777" w:rsidR="00C10164" w:rsidRDefault="00C10164" w:rsidP="001B70A8">
            <w:pPr>
              <w:pStyle w:val="TableText"/>
              <w:tabs>
                <w:tab w:val="left" w:pos="990"/>
              </w:tabs>
            </w:pPr>
            <w:r>
              <w:t>US Postal Codes</w:t>
            </w:r>
          </w:p>
        </w:tc>
        <w:tc>
          <w:tcPr>
            <w:tcW w:w="3690" w:type="dxa"/>
            <w:vAlign w:val="bottom"/>
          </w:tcPr>
          <w:p w14:paraId="6D4F61EC" w14:textId="77777777" w:rsidR="00C10164" w:rsidRPr="00AA6C9A" w:rsidRDefault="00C10164" w:rsidP="001B70A8">
            <w:pPr>
              <w:pStyle w:val="TableText"/>
              <w:tabs>
                <w:tab w:val="left" w:pos="990"/>
              </w:tabs>
              <w:rPr>
                <w:lang w:eastAsia="zh-CN"/>
              </w:rPr>
            </w:pPr>
            <w:r>
              <w:rPr>
                <w:lang w:eastAsia="zh-CN"/>
              </w:rPr>
              <w:t xml:space="preserve">Lake Buena Vista Fl </w:t>
            </w:r>
          </w:p>
        </w:tc>
      </w:tr>
      <w:tr w:rsidR="00C10164" w:rsidRPr="00AA6C9A" w14:paraId="5AED93EA" w14:textId="77777777">
        <w:trPr>
          <w:jc w:val="center"/>
        </w:trPr>
        <w:tc>
          <w:tcPr>
            <w:tcW w:w="1620" w:type="dxa"/>
            <w:vAlign w:val="bottom"/>
          </w:tcPr>
          <w:p w14:paraId="74F40CC7" w14:textId="77777777" w:rsidR="00C10164" w:rsidRPr="00AA6C9A" w:rsidRDefault="00C10164" w:rsidP="001B70A8">
            <w:pPr>
              <w:pStyle w:val="TableText"/>
              <w:tabs>
                <w:tab w:val="left" w:pos="990"/>
              </w:tabs>
              <w:rPr>
                <w:lang w:eastAsia="zh-CN"/>
              </w:rPr>
            </w:pPr>
            <w:r>
              <w:rPr>
                <w:lang w:eastAsia="zh-CN"/>
              </w:rPr>
              <w:t>…</w:t>
            </w:r>
          </w:p>
        </w:tc>
        <w:tc>
          <w:tcPr>
            <w:tcW w:w="3330" w:type="dxa"/>
            <w:vAlign w:val="bottom"/>
          </w:tcPr>
          <w:p w14:paraId="519B2E45" w14:textId="77777777" w:rsidR="00C10164" w:rsidRDefault="00C10164" w:rsidP="001B70A8">
            <w:pPr>
              <w:pStyle w:val="TableText"/>
              <w:tabs>
                <w:tab w:val="left" w:pos="990"/>
              </w:tabs>
            </w:pPr>
          </w:p>
        </w:tc>
        <w:tc>
          <w:tcPr>
            <w:tcW w:w="3690" w:type="dxa"/>
            <w:vAlign w:val="bottom"/>
          </w:tcPr>
          <w:p w14:paraId="494AF032" w14:textId="77777777" w:rsidR="00C10164" w:rsidRPr="00AA6C9A" w:rsidRDefault="00C10164" w:rsidP="001B70A8">
            <w:pPr>
              <w:pStyle w:val="TableText"/>
              <w:tabs>
                <w:tab w:val="left" w:pos="990"/>
              </w:tabs>
              <w:rPr>
                <w:lang w:eastAsia="zh-CN"/>
              </w:rPr>
            </w:pPr>
          </w:p>
        </w:tc>
      </w:tr>
    </w:tbl>
    <w:p w14:paraId="67506B78" w14:textId="77777777" w:rsidR="00D81E87" w:rsidRDefault="00D81E87" w:rsidP="00482E70">
      <w:pPr>
        <w:pStyle w:val="BodyText"/>
      </w:pPr>
    </w:p>
    <w:p w14:paraId="1337D747" w14:textId="77777777" w:rsidR="00D81E87" w:rsidRDefault="00D81E87" w:rsidP="00D81E87">
      <w:pPr>
        <w:pStyle w:val="Caption"/>
      </w:pPr>
      <w:bookmarkStart w:id="69" w:name="_Toc163893777"/>
      <w:r>
        <w:t xml:space="preserve">Table </w:t>
      </w:r>
      <w:r w:rsidR="0000006B">
        <w:fldChar w:fldCharType="begin"/>
      </w:r>
      <w:r w:rsidR="0000006B">
        <w:instrText xml:space="preserve"> SEQ Table \* ARABIC </w:instrText>
      </w:r>
      <w:r w:rsidR="0000006B">
        <w:fldChar w:fldCharType="separate"/>
      </w:r>
      <w:r w:rsidR="00D61323">
        <w:t>13</w:t>
      </w:r>
      <w:r w:rsidR="0000006B">
        <w:fldChar w:fldCharType="end"/>
      </w:r>
      <w:r>
        <w:t>: Country Value Set</w:t>
      </w:r>
      <w:bookmarkEnd w:id="69"/>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D81E87" w:rsidRPr="00171635" w14:paraId="247E8230" w14:textId="77777777">
        <w:trPr>
          <w:tblHeader/>
        </w:trPr>
        <w:tc>
          <w:tcPr>
            <w:tcW w:w="8640" w:type="dxa"/>
            <w:gridSpan w:val="3"/>
            <w:tcBorders>
              <w:bottom w:val="nil"/>
            </w:tcBorders>
          </w:tcPr>
          <w:p w14:paraId="604A7BDC" w14:textId="77777777" w:rsidR="00D81E87" w:rsidRPr="00171635" w:rsidRDefault="00D81E87" w:rsidP="001B70A8">
            <w:pPr>
              <w:pStyle w:val="TableText"/>
              <w:tabs>
                <w:tab w:val="left" w:pos="990"/>
              </w:tabs>
              <w:rPr>
                <w:b/>
                <w:lang w:eastAsia="zh-CN"/>
              </w:rPr>
            </w:pPr>
            <w:r w:rsidRPr="00171635">
              <w:rPr>
                <w:lang w:eastAsia="zh-CN"/>
              </w:rPr>
              <w:t xml:space="preserve">Value Set: </w:t>
            </w:r>
            <w:r>
              <w:rPr>
                <w:lang w:eastAsia="zh-CN"/>
              </w:rPr>
              <w:t xml:space="preserve">Country Value Set </w:t>
            </w:r>
            <w:r>
              <w:t>2.16.840.1.113883.3.88.12.80.63</w:t>
            </w:r>
          </w:p>
        </w:tc>
      </w:tr>
      <w:tr w:rsidR="00D81E87" w:rsidRPr="00171635" w14:paraId="64A10B42" w14:textId="77777777">
        <w:trPr>
          <w:trHeight w:val="279"/>
          <w:tblHeader/>
        </w:trPr>
        <w:tc>
          <w:tcPr>
            <w:tcW w:w="1620" w:type="dxa"/>
            <w:tcBorders>
              <w:top w:val="nil"/>
              <w:bottom w:val="single" w:sz="4" w:space="0" w:color="auto"/>
              <w:right w:val="nil"/>
            </w:tcBorders>
          </w:tcPr>
          <w:p w14:paraId="2455280E" w14:textId="77777777" w:rsidR="00D81E87" w:rsidRPr="00AA6C9A" w:rsidRDefault="00D81E87" w:rsidP="001B70A8">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71EE78E6" w14:textId="77777777" w:rsidR="00D81E87" w:rsidRPr="00171635" w:rsidRDefault="00D81E87" w:rsidP="001B70A8">
            <w:pPr>
              <w:pStyle w:val="TableText"/>
              <w:tabs>
                <w:tab w:val="left" w:pos="990"/>
              </w:tabs>
            </w:pPr>
            <w:r>
              <w:t xml:space="preserve">ISO 3166-1 Country Codes: </w:t>
            </w:r>
            <w:r w:rsidRPr="00F83A66">
              <w:t>1.0.3166.1</w:t>
            </w:r>
          </w:p>
        </w:tc>
      </w:tr>
      <w:tr w:rsidR="00D81E87" w14:paraId="54920C75" w14:textId="77777777">
        <w:trPr>
          <w:trHeight w:val="279"/>
          <w:tblHeader/>
        </w:trPr>
        <w:tc>
          <w:tcPr>
            <w:tcW w:w="1620" w:type="dxa"/>
            <w:tcBorders>
              <w:top w:val="nil"/>
              <w:bottom w:val="single" w:sz="4" w:space="0" w:color="auto"/>
              <w:right w:val="nil"/>
            </w:tcBorders>
          </w:tcPr>
          <w:p w14:paraId="1139DEFC" w14:textId="77777777" w:rsidR="00D81E87" w:rsidRPr="00981D77" w:rsidRDefault="00D81E87" w:rsidP="001B70A8">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742C349F" w14:textId="77777777" w:rsidR="00D81E87" w:rsidRDefault="00D81E87" w:rsidP="001B70A8">
            <w:pPr>
              <w:pStyle w:val="TableText"/>
              <w:tabs>
                <w:tab w:val="left" w:pos="990"/>
              </w:tabs>
            </w:pPr>
            <w:r>
              <w:t xml:space="preserve">A value set of codes for the representation of names of countries, territories and areas of geographical interest. </w:t>
            </w:r>
          </w:p>
          <w:p w14:paraId="5EEBB81D" w14:textId="77777777" w:rsidR="00D81E87" w:rsidRDefault="00D81E87" w:rsidP="001B70A8">
            <w:pPr>
              <w:pStyle w:val="Default"/>
              <w:rPr>
                <w:szCs w:val="18"/>
              </w:rPr>
            </w:pPr>
            <w:r>
              <w:rPr>
                <w:szCs w:val="18"/>
              </w:rPr>
              <w:t xml:space="preserve">Note: This table provides the ISO 3166-1 code elements available in the alpha-2 code of ISO's country code standard </w:t>
            </w:r>
          </w:p>
          <w:p w14:paraId="14031039" w14:textId="77777777" w:rsidR="00D81E87" w:rsidRDefault="00D61323" w:rsidP="001B70A8">
            <w:pPr>
              <w:pStyle w:val="TableText"/>
              <w:tabs>
                <w:tab w:val="left" w:pos="990"/>
              </w:tabs>
            </w:pPr>
            <w:hyperlink r:id="rId49" w:history="1">
              <w:r w:rsidR="00D81E87" w:rsidRPr="00E43E47">
                <w:rPr>
                  <w:rStyle w:val="Hyperlink"/>
                </w:rPr>
                <w:t>http://www.iso.org/iso/country_codes/iso_3166_code_lists.htm</w:t>
              </w:r>
            </w:hyperlink>
          </w:p>
        </w:tc>
      </w:tr>
      <w:tr w:rsidR="00D81E87" w14:paraId="30FE05DC" w14:textId="77777777">
        <w:trPr>
          <w:trHeight w:val="279"/>
          <w:tblHeader/>
        </w:trPr>
        <w:tc>
          <w:tcPr>
            <w:tcW w:w="1620" w:type="dxa"/>
            <w:tcBorders>
              <w:top w:val="nil"/>
              <w:bottom w:val="single" w:sz="4" w:space="0" w:color="auto"/>
              <w:right w:val="nil"/>
            </w:tcBorders>
          </w:tcPr>
          <w:p w14:paraId="01F4D5BA" w14:textId="77777777" w:rsidR="00D81E87" w:rsidRDefault="00D81E87" w:rsidP="001B70A8">
            <w:pPr>
              <w:pStyle w:val="TableText"/>
              <w:tabs>
                <w:tab w:val="left" w:pos="990"/>
              </w:tabs>
              <w:rPr>
                <w:lang w:eastAsia="zh-CN"/>
              </w:rPr>
            </w:pPr>
          </w:p>
        </w:tc>
        <w:tc>
          <w:tcPr>
            <w:tcW w:w="7020" w:type="dxa"/>
            <w:gridSpan w:val="2"/>
            <w:tcBorders>
              <w:top w:val="nil"/>
              <w:left w:val="nil"/>
              <w:bottom w:val="single" w:sz="4" w:space="0" w:color="auto"/>
            </w:tcBorders>
            <w:tcMar>
              <w:left w:w="0" w:type="dxa"/>
              <w:right w:w="115" w:type="dxa"/>
            </w:tcMar>
          </w:tcPr>
          <w:p w14:paraId="28B7DF4B" w14:textId="77777777" w:rsidR="00D81E87" w:rsidRDefault="00D81E87" w:rsidP="001B70A8">
            <w:pPr>
              <w:pStyle w:val="TableText"/>
              <w:tabs>
                <w:tab w:val="left" w:pos="990"/>
              </w:tabs>
            </w:pPr>
            <w:r>
              <w:t>Example codes for reference</w:t>
            </w:r>
          </w:p>
        </w:tc>
      </w:tr>
      <w:tr w:rsidR="00D81E87" w:rsidRPr="00BD4704" w14:paraId="30E77D48" w14:textId="77777777">
        <w:trPr>
          <w:trHeight w:val="368"/>
          <w:tblHeader/>
        </w:trPr>
        <w:tc>
          <w:tcPr>
            <w:tcW w:w="1620" w:type="dxa"/>
            <w:shd w:val="clear" w:color="auto" w:fill="E6E6E6"/>
          </w:tcPr>
          <w:p w14:paraId="1C338996" w14:textId="77777777" w:rsidR="00D81E87" w:rsidRPr="00BD4704" w:rsidRDefault="00D81E87" w:rsidP="001B70A8">
            <w:pPr>
              <w:pStyle w:val="TableHead"/>
              <w:tabs>
                <w:tab w:val="left" w:pos="990"/>
              </w:tabs>
              <w:rPr>
                <w:highlight w:val="yellow"/>
                <w:lang w:eastAsia="zh-CN"/>
              </w:rPr>
            </w:pPr>
            <w:r w:rsidRPr="00E25F0C">
              <w:rPr>
                <w:lang w:eastAsia="zh-CN"/>
              </w:rPr>
              <w:t>Code</w:t>
            </w:r>
          </w:p>
        </w:tc>
        <w:tc>
          <w:tcPr>
            <w:tcW w:w="3330" w:type="dxa"/>
            <w:shd w:val="clear" w:color="auto" w:fill="E6E6E6"/>
          </w:tcPr>
          <w:p w14:paraId="00320FF8" w14:textId="77777777" w:rsidR="00D81E87" w:rsidRPr="00BD4704" w:rsidRDefault="00D81E87" w:rsidP="001B70A8">
            <w:pPr>
              <w:pStyle w:val="TableHead"/>
              <w:tabs>
                <w:tab w:val="left" w:pos="990"/>
              </w:tabs>
              <w:rPr>
                <w:highlight w:val="yellow"/>
                <w:lang w:eastAsia="zh-CN"/>
              </w:rPr>
            </w:pPr>
            <w:r w:rsidRPr="00862362">
              <w:rPr>
                <w:lang w:eastAsia="zh-CN"/>
              </w:rPr>
              <w:t>Code System</w:t>
            </w:r>
          </w:p>
        </w:tc>
        <w:tc>
          <w:tcPr>
            <w:tcW w:w="3690" w:type="dxa"/>
            <w:shd w:val="clear" w:color="auto" w:fill="E6E6E6"/>
          </w:tcPr>
          <w:p w14:paraId="1B9B53B8" w14:textId="77777777" w:rsidR="00D81E87" w:rsidRPr="00BD4704" w:rsidRDefault="00D81E87" w:rsidP="001B70A8">
            <w:pPr>
              <w:pStyle w:val="TableHead"/>
              <w:tabs>
                <w:tab w:val="left" w:pos="990"/>
              </w:tabs>
              <w:rPr>
                <w:highlight w:val="yellow"/>
                <w:lang w:eastAsia="zh-CN"/>
              </w:rPr>
            </w:pPr>
            <w:r w:rsidRPr="00E25F0C">
              <w:rPr>
                <w:lang w:eastAsia="zh-CN"/>
              </w:rPr>
              <w:t>Print Name</w:t>
            </w:r>
          </w:p>
        </w:tc>
      </w:tr>
      <w:tr w:rsidR="00D81E87" w:rsidRPr="00AA6C9A" w14:paraId="2A8FE52C" w14:textId="77777777">
        <w:tc>
          <w:tcPr>
            <w:tcW w:w="1620" w:type="dxa"/>
            <w:vAlign w:val="bottom"/>
          </w:tcPr>
          <w:p w14:paraId="3BBE074D" w14:textId="77777777" w:rsidR="00D81E87" w:rsidRPr="00AA6C9A" w:rsidRDefault="00D81E87" w:rsidP="001B70A8">
            <w:pPr>
              <w:pStyle w:val="TableText"/>
              <w:tabs>
                <w:tab w:val="left" w:pos="990"/>
              </w:tabs>
              <w:rPr>
                <w:lang w:eastAsia="zh-CN"/>
              </w:rPr>
            </w:pPr>
            <w:r>
              <w:rPr>
                <w:lang w:eastAsia="zh-CN"/>
              </w:rPr>
              <w:t>AW</w:t>
            </w:r>
          </w:p>
        </w:tc>
        <w:tc>
          <w:tcPr>
            <w:tcW w:w="3330" w:type="dxa"/>
            <w:vAlign w:val="bottom"/>
          </w:tcPr>
          <w:p w14:paraId="042AEE24" w14:textId="77777777" w:rsidR="00D81E87" w:rsidRPr="00171635" w:rsidRDefault="00D81E87" w:rsidP="001B70A8">
            <w:pPr>
              <w:pStyle w:val="TableText"/>
              <w:tabs>
                <w:tab w:val="left" w:pos="990"/>
              </w:tabs>
              <w:rPr>
                <w:lang w:eastAsia="zh-CN"/>
              </w:rPr>
            </w:pPr>
            <w:r w:rsidRPr="00F83A66">
              <w:t>ISO 3166-1 Country Codes</w:t>
            </w:r>
          </w:p>
        </w:tc>
        <w:tc>
          <w:tcPr>
            <w:tcW w:w="3690" w:type="dxa"/>
            <w:vAlign w:val="bottom"/>
          </w:tcPr>
          <w:p w14:paraId="7DFE9465" w14:textId="77777777" w:rsidR="00D81E87" w:rsidRPr="00AA6C9A" w:rsidRDefault="00D81E87" w:rsidP="001B70A8">
            <w:pPr>
              <w:pStyle w:val="TableText"/>
              <w:tabs>
                <w:tab w:val="left" w:pos="990"/>
              </w:tabs>
              <w:rPr>
                <w:lang w:eastAsia="zh-CN"/>
              </w:rPr>
            </w:pPr>
            <w:r>
              <w:rPr>
                <w:lang w:eastAsia="zh-CN"/>
              </w:rPr>
              <w:t>Aruba</w:t>
            </w:r>
          </w:p>
        </w:tc>
      </w:tr>
      <w:tr w:rsidR="00D81E87" w:rsidRPr="00AA6C9A" w14:paraId="746858E8" w14:textId="77777777">
        <w:tc>
          <w:tcPr>
            <w:tcW w:w="1620" w:type="dxa"/>
            <w:vAlign w:val="bottom"/>
          </w:tcPr>
          <w:p w14:paraId="6D5793D6" w14:textId="77777777" w:rsidR="00D81E87" w:rsidRPr="00AA6C9A" w:rsidRDefault="00D81E87" w:rsidP="001B70A8">
            <w:pPr>
              <w:pStyle w:val="TableText"/>
              <w:tabs>
                <w:tab w:val="left" w:pos="990"/>
              </w:tabs>
              <w:rPr>
                <w:lang w:eastAsia="zh-CN"/>
              </w:rPr>
            </w:pPr>
            <w:r>
              <w:rPr>
                <w:lang w:eastAsia="zh-CN"/>
              </w:rPr>
              <w:t>IL</w:t>
            </w:r>
          </w:p>
        </w:tc>
        <w:tc>
          <w:tcPr>
            <w:tcW w:w="3330" w:type="dxa"/>
            <w:vAlign w:val="bottom"/>
          </w:tcPr>
          <w:p w14:paraId="53CF6430" w14:textId="77777777" w:rsidR="00D81E87" w:rsidRPr="00F83A66" w:rsidRDefault="00D81E87" w:rsidP="001B70A8">
            <w:pPr>
              <w:pStyle w:val="TableText"/>
              <w:tabs>
                <w:tab w:val="left" w:pos="990"/>
              </w:tabs>
            </w:pPr>
            <w:r w:rsidRPr="00F83A66">
              <w:t>ISO 3166-1 Country Codes</w:t>
            </w:r>
          </w:p>
        </w:tc>
        <w:tc>
          <w:tcPr>
            <w:tcW w:w="3690" w:type="dxa"/>
            <w:vAlign w:val="bottom"/>
          </w:tcPr>
          <w:p w14:paraId="5643718F" w14:textId="77777777" w:rsidR="00D81E87" w:rsidRPr="00AA6C9A" w:rsidRDefault="00D81E87" w:rsidP="001B70A8">
            <w:pPr>
              <w:pStyle w:val="TableText"/>
              <w:tabs>
                <w:tab w:val="left" w:pos="990"/>
              </w:tabs>
              <w:rPr>
                <w:lang w:eastAsia="zh-CN"/>
              </w:rPr>
            </w:pPr>
            <w:r>
              <w:rPr>
                <w:lang w:eastAsia="zh-CN"/>
              </w:rPr>
              <w:t>Israel</w:t>
            </w:r>
          </w:p>
        </w:tc>
      </w:tr>
      <w:tr w:rsidR="00D81E87" w:rsidRPr="00AA6C9A" w14:paraId="6CB37CCB" w14:textId="77777777">
        <w:tc>
          <w:tcPr>
            <w:tcW w:w="1620" w:type="dxa"/>
            <w:vAlign w:val="bottom"/>
          </w:tcPr>
          <w:p w14:paraId="6227B3F1" w14:textId="77777777" w:rsidR="00D81E87" w:rsidRPr="00AA6C9A" w:rsidRDefault="00D81E87" w:rsidP="001B70A8">
            <w:pPr>
              <w:pStyle w:val="TableText"/>
              <w:tabs>
                <w:tab w:val="left" w:pos="990"/>
              </w:tabs>
              <w:rPr>
                <w:lang w:eastAsia="zh-CN"/>
              </w:rPr>
            </w:pPr>
            <w:r>
              <w:rPr>
                <w:lang w:eastAsia="zh-CN"/>
              </w:rPr>
              <w:t>KZ</w:t>
            </w:r>
          </w:p>
        </w:tc>
        <w:tc>
          <w:tcPr>
            <w:tcW w:w="3330" w:type="dxa"/>
            <w:vAlign w:val="bottom"/>
          </w:tcPr>
          <w:p w14:paraId="282F018A" w14:textId="77777777" w:rsidR="00D81E87" w:rsidRPr="00F83A66" w:rsidRDefault="00D81E87" w:rsidP="001B70A8">
            <w:pPr>
              <w:pStyle w:val="TableText"/>
              <w:tabs>
                <w:tab w:val="left" w:pos="990"/>
              </w:tabs>
            </w:pPr>
            <w:r w:rsidRPr="00F83A66">
              <w:t>ISO 3166-1 Country Codes</w:t>
            </w:r>
          </w:p>
        </w:tc>
        <w:tc>
          <w:tcPr>
            <w:tcW w:w="3690" w:type="dxa"/>
            <w:vAlign w:val="bottom"/>
          </w:tcPr>
          <w:p w14:paraId="2E5ACE92" w14:textId="77777777" w:rsidR="00D81E87" w:rsidRPr="00AA6C9A" w:rsidRDefault="00D81E87" w:rsidP="001B70A8">
            <w:pPr>
              <w:pStyle w:val="TableText"/>
              <w:tabs>
                <w:tab w:val="left" w:pos="990"/>
              </w:tabs>
              <w:rPr>
                <w:lang w:eastAsia="zh-CN"/>
              </w:rPr>
            </w:pPr>
            <w:r w:rsidRPr="00E25F0C">
              <w:rPr>
                <w:lang w:eastAsia="zh-CN"/>
              </w:rPr>
              <w:t>Kazakhstan</w:t>
            </w:r>
          </w:p>
        </w:tc>
      </w:tr>
      <w:tr w:rsidR="00D81E87" w:rsidRPr="00AA6C9A" w14:paraId="2F037A48" w14:textId="77777777">
        <w:tc>
          <w:tcPr>
            <w:tcW w:w="1620" w:type="dxa"/>
            <w:vAlign w:val="bottom"/>
          </w:tcPr>
          <w:p w14:paraId="3CC77C12" w14:textId="77777777" w:rsidR="00D81E87" w:rsidRPr="00AA6C9A" w:rsidRDefault="00D81E87" w:rsidP="001B70A8">
            <w:pPr>
              <w:pStyle w:val="TableText"/>
              <w:tabs>
                <w:tab w:val="left" w:pos="990"/>
              </w:tabs>
              <w:rPr>
                <w:lang w:eastAsia="zh-CN"/>
              </w:rPr>
            </w:pPr>
            <w:r>
              <w:rPr>
                <w:lang w:eastAsia="zh-CN"/>
              </w:rPr>
              <w:t>US</w:t>
            </w:r>
          </w:p>
        </w:tc>
        <w:tc>
          <w:tcPr>
            <w:tcW w:w="3330" w:type="dxa"/>
            <w:vAlign w:val="bottom"/>
          </w:tcPr>
          <w:p w14:paraId="4BEF8FFC" w14:textId="77777777" w:rsidR="00D81E87" w:rsidRPr="00F83A66" w:rsidRDefault="00D81E87" w:rsidP="001B70A8">
            <w:pPr>
              <w:pStyle w:val="TableText"/>
              <w:tabs>
                <w:tab w:val="left" w:pos="990"/>
              </w:tabs>
            </w:pPr>
            <w:r w:rsidRPr="00F83A66">
              <w:t>ISO 3166-1 Country Codes</w:t>
            </w:r>
          </w:p>
        </w:tc>
        <w:tc>
          <w:tcPr>
            <w:tcW w:w="3690" w:type="dxa"/>
            <w:vAlign w:val="bottom"/>
          </w:tcPr>
          <w:p w14:paraId="4073A165" w14:textId="77777777" w:rsidR="00D81E87" w:rsidRPr="00AA6C9A" w:rsidRDefault="00D81E87" w:rsidP="001B70A8">
            <w:pPr>
              <w:pStyle w:val="TableText"/>
              <w:tabs>
                <w:tab w:val="left" w:pos="990"/>
              </w:tabs>
              <w:rPr>
                <w:lang w:eastAsia="zh-CN"/>
              </w:rPr>
            </w:pPr>
            <w:r>
              <w:rPr>
                <w:lang w:eastAsia="zh-CN"/>
              </w:rPr>
              <w:t>United States</w:t>
            </w:r>
          </w:p>
        </w:tc>
      </w:tr>
      <w:tr w:rsidR="00D81E87" w14:paraId="5F58A891" w14:textId="77777777">
        <w:tc>
          <w:tcPr>
            <w:tcW w:w="1620" w:type="dxa"/>
            <w:vAlign w:val="bottom"/>
          </w:tcPr>
          <w:p w14:paraId="3376E6C9" w14:textId="77777777" w:rsidR="00D81E87" w:rsidRDefault="00D81E87" w:rsidP="001B70A8">
            <w:pPr>
              <w:pStyle w:val="TableText"/>
              <w:tabs>
                <w:tab w:val="left" w:pos="990"/>
              </w:tabs>
              <w:rPr>
                <w:lang w:eastAsia="zh-CN"/>
              </w:rPr>
            </w:pPr>
            <w:r>
              <w:rPr>
                <w:lang w:eastAsia="zh-CN"/>
              </w:rPr>
              <w:t>…</w:t>
            </w:r>
          </w:p>
        </w:tc>
        <w:tc>
          <w:tcPr>
            <w:tcW w:w="3330" w:type="dxa"/>
            <w:vAlign w:val="bottom"/>
          </w:tcPr>
          <w:p w14:paraId="7380838F" w14:textId="77777777" w:rsidR="00D81E87" w:rsidRPr="00F83A66" w:rsidRDefault="00D81E87" w:rsidP="001B70A8">
            <w:pPr>
              <w:pStyle w:val="TableText"/>
              <w:tabs>
                <w:tab w:val="left" w:pos="990"/>
              </w:tabs>
            </w:pPr>
          </w:p>
        </w:tc>
        <w:tc>
          <w:tcPr>
            <w:tcW w:w="3690" w:type="dxa"/>
            <w:vAlign w:val="bottom"/>
          </w:tcPr>
          <w:p w14:paraId="2443FD49" w14:textId="77777777" w:rsidR="00D81E87" w:rsidRDefault="00D81E87" w:rsidP="001B70A8">
            <w:pPr>
              <w:pStyle w:val="TableText"/>
              <w:tabs>
                <w:tab w:val="left" w:pos="990"/>
              </w:tabs>
              <w:rPr>
                <w:lang w:eastAsia="zh-CN"/>
              </w:rPr>
            </w:pPr>
          </w:p>
        </w:tc>
      </w:tr>
    </w:tbl>
    <w:p w14:paraId="6747B4B7" w14:textId="77777777" w:rsidR="00D81E87" w:rsidRDefault="00D81E87" w:rsidP="00482E70">
      <w:pPr>
        <w:pStyle w:val="BodyText"/>
      </w:pPr>
    </w:p>
    <w:p w14:paraId="44ECBBDA" w14:textId="77777777" w:rsidR="00802B92" w:rsidRDefault="00802B92" w:rsidP="00802B92">
      <w:pPr>
        <w:pStyle w:val="Caption"/>
      </w:pPr>
      <w:bookmarkStart w:id="70" w:name="_Toc163893778"/>
      <w:r>
        <w:lastRenderedPageBreak/>
        <w:t xml:space="preserve">Table </w:t>
      </w:r>
      <w:r w:rsidR="0000006B">
        <w:fldChar w:fldCharType="begin"/>
      </w:r>
      <w:r w:rsidR="0000006B">
        <w:instrText xml:space="preserve"> SEQ Table \* ARABIC </w:instrText>
      </w:r>
      <w:r w:rsidR="0000006B">
        <w:fldChar w:fldCharType="separate"/>
      </w:r>
      <w:r w:rsidR="00D61323">
        <w:t>14</w:t>
      </w:r>
      <w:r w:rsidR="0000006B">
        <w:fldChar w:fldCharType="end"/>
      </w:r>
      <w:r>
        <w:t>: Language Ability Value Set</w:t>
      </w:r>
      <w:bookmarkEnd w:id="70"/>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0307C3" w:rsidRPr="00171635" w14:paraId="26EF9BAC" w14:textId="77777777">
        <w:trPr>
          <w:tblHeader/>
        </w:trPr>
        <w:tc>
          <w:tcPr>
            <w:tcW w:w="8640" w:type="dxa"/>
            <w:gridSpan w:val="3"/>
            <w:tcBorders>
              <w:bottom w:val="nil"/>
            </w:tcBorders>
          </w:tcPr>
          <w:p w14:paraId="48EF7F33" w14:textId="77777777" w:rsidR="000307C3" w:rsidRPr="00171635" w:rsidRDefault="000307C3" w:rsidP="001B70A8">
            <w:pPr>
              <w:pStyle w:val="TableText"/>
              <w:tabs>
                <w:tab w:val="left" w:pos="990"/>
              </w:tabs>
              <w:rPr>
                <w:b/>
                <w:lang w:eastAsia="zh-CN"/>
              </w:rPr>
            </w:pPr>
            <w:r w:rsidRPr="00171635">
              <w:rPr>
                <w:lang w:eastAsia="zh-CN"/>
              </w:rPr>
              <w:t xml:space="preserve">Value Set: </w:t>
            </w:r>
            <w:r>
              <w:rPr>
                <w:lang w:eastAsia="zh-CN"/>
              </w:rPr>
              <w:t xml:space="preserve">HL7 </w:t>
            </w:r>
            <w:r>
              <w:t>LanguageAbilityMode 2.16.840.1.113883.1.11.12249</w:t>
            </w:r>
          </w:p>
        </w:tc>
      </w:tr>
      <w:tr w:rsidR="000307C3" w:rsidRPr="00171635" w14:paraId="3CBF0307" w14:textId="77777777">
        <w:trPr>
          <w:trHeight w:val="279"/>
          <w:tblHeader/>
        </w:trPr>
        <w:tc>
          <w:tcPr>
            <w:tcW w:w="1620" w:type="dxa"/>
            <w:tcBorders>
              <w:top w:val="nil"/>
              <w:bottom w:val="single" w:sz="4" w:space="0" w:color="auto"/>
              <w:right w:val="nil"/>
            </w:tcBorders>
          </w:tcPr>
          <w:p w14:paraId="5133EEA6" w14:textId="77777777" w:rsidR="000307C3" w:rsidRPr="00AA6C9A" w:rsidRDefault="000307C3" w:rsidP="001B70A8">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505735FD" w14:textId="77777777" w:rsidR="000307C3" w:rsidRPr="00171635" w:rsidRDefault="000307C3" w:rsidP="001B70A8">
            <w:pPr>
              <w:pStyle w:val="TableText"/>
              <w:tabs>
                <w:tab w:val="left" w:pos="990"/>
              </w:tabs>
              <w:rPr>
                <w:lang w:eastAsia="zh-CN"/>
              </w:rPr>
            </w:pPr>
            <w:r>
              <w:t xml:space="preserve">HL7 Language Ability Mode </w:t>
            </w:r>
            <w:r w:rsidRPr="00E27F4C">
              <w:rPr>
                <w:lang w:eastAsia="zh-CN"/>
              </w:rPr>
              <w:t>2.16.840.1.113883.5.60</w:t>
            </w:r>
          </w:p>
        </w:tc>
      </w:tr>
      <w:tr w:rsidR="000307C3" w:rsidRPr="00E27F4C" w14:paraId="60031EAF" w14:textId="77777777">
        <w:trPr>
          <w:trHeight w:val="279"/>
          <w:tblHeader/>
        </w:trPr>
        <w:tc>
          <w:tcPr>
            <w:tcW w:w="1620" w:type="dxa"/>
            <w:tcBorders>
              <w:top w:val="nil"/>
              <w:bottom w:val="single" w:sz="4" w:space="0" w:color="auto"/>
              <w:right w:val="nil"/>
            </w:tcBorders>
          </w:tcPr>
          <w:p w14:paraId="06E3EE66" w14:textId="77777777" w:rsidR="000307C3" w:rsidRPr="00981D77" w:rsidRDefault="000307C3" w:rsidP="001B70A8">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713D8423" w14:textId="77777777" w:rsidR="000307C3" w:rsidRPr="00E27F4C" w:rsidRDefault="000307C3" w:rsidP="001B70A8">
            <w:pPr>
              <w:rPr>
                <w:noProof/>
                <w:sz w:val="18"/>
                <w:szCs w:val="18"/>
              </w:rPr>
            </w:pPr>
            <w:r w:rsidRPr="00E27F4C">
              <w:rPr>
                <w:noProof/>
                <w:sz w:val="18"/>
                <w:szCs w:val="18"/>
              </w:rPr>
              <w:t>A value representing the method</w:t>
            </w:r>
            <w:r>
              <w:rPr>
                <w:noProof/>
                <w:sz w:val="18"/>
                <w:szCs w:val="18"/>
              </w:rPr>
              <w:t xml:space="preserve"> of expression of the language.</w:t>
            </w:r>
          </w:p>
        </w:tc>
      </w:tr>
      <w:tr w:rsidR="000307C3" w:rsidRPr="00AA6C9A" w14:paraId="2CF69821" w14:textId="77777777">
        <w:trPr>
          <w:trHeight w:val="368"/>
          <w:tblHeader/>
        </w:trPr>
        <w:tc>
          <w:tcPr>
            <w:tcW w:w="1620" w:type="dxa"/>
            <w:shd w:val="clear" w:color="auto" w:fill="E6E6E6"/>
          </w:tcPr>
          <w:p w14:paraId="72BD1608" w14:textId="77777777" w:rsidR="000307C3" w:rsidRPr="00AA6C9A" w:rsidRDefault="000307C3" w:rsidP="001B70A8">
            <w:pPr>
              <w:pStyle w:val="TableHead"/>
              <w:tabs>
                <w:tab w:val="left" w:pos="990"/>
              </w:tabs>
              <w:rPr>
                <w:lang w:eastAsia="zh-CN"/>
              </w:rPr>
            </w:pPr>
            <w:r w:rsidRPr="00AA6C9A">
              <w:rPr>
                <w:lang w:eastAsia="zh-CN"/>
              </w:rPr>
              <w:t>Code</w:t>
            </w:r>
          </w:p>
        </w:tc>
        <w:tc>
          <w:tcPr>
            <w:tcW w:w="3330" w:type="dxa"/>
            <w:shd w:val="clear" w:color="auto" w:fill="E6E6E6"/>
          </w:tcPr>
          <w:p w14:paraId="5B0337C7" w14:textId="77777777" w:rsidR="000307C3" w:rsidRPr="00171635" w:rsidRDefault="000307C3" w:rsidP="001B70A8">
            <w:pPr>
              <w:pStyle w:val="TableHead"/>
              <w:tabs>
                <w:tab w:val="left" w:pos="990"/>
              </w:tabs>
              <w:rPr>
                <w:lang w:eastAsia="zh-CN"/>
              </w:rPr>
            </w:pPr>
            <w:r w:rsidRPr="00171635">
              <w:rPr>
                <w:lang w:eastAsia="zh-CN"/>
              </w:rPr>
              <w:t>Code System</w:t>
            </w:r>
          </w:p>
        </w:tc>
        <w:tc>
          <w:tcPr>
            <w:tcW w:w="3690" w:type="dxa"/>
            <w:shd w:val="clear" w:color="auto" w:fill="E6E6E6"/>
          </w:tcPr>
          <w:p w14:paraId="257FA556" w14:textId="77777777" w:rsidR="000307C3" w:rsidRPr="00AA6C9A" w:rsidRDefault="000307C3" w:rsidP="001B70A8">
            <w:pPr>
              <w:pStyle w:val="TableHead"/>
              <w:tabs>
                <w:tab w:val="left" w:pos="990"/>
              </w:tabs>
              <w:rPr>
                <w:lang w:eastAsia="zh-CN"/>
              </w:rPr>
            </w:pPr>
            <w:r w:rsidRPr="00AA6C9A">
              <w:rPr>
                <w:lang w:eastAsia="zh-CN"/>
              </w:rPr>
              <w:t>Print Name</w:t>
            </w:r>
          </w:p>
        </w:tc>
      </w:tr>
      <w:tr w:rsidR="000307C3" w:rsidRPr="00AA6C9A" w14:paraId="44CC61BA" w14:textId="77777777">
        <w:tc>
          <w:tcPr>
            <w:tcW w:w="1620" w:type="dxa"/>
            <w:vAlign w:val="bottom"/>
          </w:tcPr>
          <w:p w14:paraId="0B36F332" w14:textId="77777777" w:rsidR="000307C3" w:rsidRPr="00AA6C9A" w:rsidRDefault="000307C3" w:rsidP="001B70A8">
            <w:pPr>
              <w:pStyle w:val="TableText"/>
              <w:tabs>
                <w:tab w:val="left" w:pos="990"/>
              </w:tabs>
              <w:rPr>
                <w:lang w:eastAsia="zh-CN"/>
              </w:rPr>
            </w:pPr>
            <w:r>
              <w:t xml:space="preserve">ESGN </w:t>
            </w:r>
          </w:p>
        </w:tc>
        <w:tc>
          <w:tcPr>
            <w:tcW w:w="3330" w:type="dxa"/>
            <w:vAlign w:val="bottom"/>
          </w:tcPr>
          <w:p w14:paraId="561C8A66" w14:textId="77777777" w:rsidR="000307C3" w:rsidRPr="00171635" w:rsidRDefault="000307C3" w:rsidP="001B70A8">
            <w:pPr>
              <w:pStyle w:val="TableText"/>
              <w:tabs>
                <w:tab w:val="left" w:pos="990"/>
              </w:tabs>
              <w:rPr>
                <w:lang w:eastAsia="zh-CN"/>
              </w:rPr>
            </w:pPr>
            <w:r>
              <w:t>Language Ability Mode</w:t>
            </w:r>
          </w:p>
        </w:tc>
        <w:tc>
          <w:tcPr>
            <w:tcW w:w="3690" w:type="dxa"/>
            <w:vAlign w:val="bottom"/>
          </w:tcPr>
          <w:p w14:paraId="1FF63E9A" w14:textId="77777777" w:rsidR="000307C3" w:rsidRPr="00AA6C9A" w:rsidRDefault="000307C3" w:rsidP="001B70A8">
            <w:pPr>
              <w:pStyle w:val="TableText"/>
              <w:tabs>
                <w:tab w:val="left" w:pos="990"/>
              </w:tabs>
              <w:rPr>
                <w:lang w:eastAsia="zh-CN"/>
              </w:rPr>
            </w:pPr>
            <w:r>
              <w:t xml:space="preserve">Expressed signed </w:t>
            </w:r>
          </w:p>
        </w:tc>
      </w:tr>
      <w:tr w:rsidR="000307C3" w14:paraId="0609F4DF" w14:textId="77777777">
        <w:tc>
          <w:tcPr>
            <w:tcW w:w="1620" w:type="dxa"/>
            <w:vAlign w:val="bottom"/>
          </w:tcPr>
          <w:p w14:paraId="6FCDF6DB" w14:textId="77777777" w:rsidR="000307C3" w:rsidRDefault="000307C3" w:rsidP="001B70A8">
            <w:pPr>
              <w:pStyle w:val="TableText"/>
              <w:tabs>
                <w:tab w:val="left" w:pos="990"/>
              </w:tabs>
            </w:pPr>
            <w:r>
              <w:t xml:space="preserve">ESP </w:t>
            </w:r>
          </w:p>
        </w:tc>
        <w:tc>
          <w:tcPr>
            <w:tcW w:w="3330" w:type="dxa"/>
            <w:vAlign w:val="bottom"/>
          </w:tcPr>
          <w:p w14:paraId="4B842B0A" w14:textId="77777777" w:rsidR="000307C3" w:rsidRDefault="000307C3" w:rsidP="001B70A8">
            <w:pPr>
              <w:pStyle w:val="TableText"/>
              <w:tabs>
                <w:tab w:val="left" w:pos="990"/>
              </w:tabs>
            </w:pPr>
            <w:r>
              <w:t>Language Ability Mode</w:t>
            </w:r>
          </w:p>
        </w:tc>
        <w:tc>
          <w:tcPr>
            <w:tcW w:w="3690" w:type="dxa"/>
            <w:vAlign w:val="bottom"/>
          </w:tcPr>
          <w:p w14:paraId="287405A9" w14:textId="77777777" w:rsidR="000307C3" w:rsidRDefault="000307C3" w:rsidP="001B70A8">
            <w:pPr>
              <w:pStyle w:val="TableText"/>
              <w:tabs>
                <w:tab w:val="left" w:pos="990"/>
              </w:tabs>
            </w:pPr>
            <w:r>
              <w:t xml:space="preserve">Expressed spoken </w:t>
            </w:r>
          </w:p>
        </w:tc>
      </w:tr>
      <w:tr w:rsidR="000307C3" w14:paraId="5CBDD8A2" w14:textId="77777777">
        <w:tc>
          <w:tcPr>
            <w:tcW w:w="1620" w:type="dxa"/>
            <w:vAlign w:val="bottom"/>
          </w:tcPr>
          <w:p w14:paraId="4703C5A2" w14:textId="77777777" w:rsidR="000307C3" w:rsidRDefault="000307C3" w:rsidP="001B70A8">
            <w:pPr>
              <w:pStyle w:val="TableText"/>
              <w:tabs>
                <w:tab w:val="left" w:pos="990"/>
              </w:tabs>
            </w:pPr>
            <w:r>
              <w:t xml:space="preserve">EWR </w:t>
            </w:r>
          </w:p>
        </w:tc>
        <w:tc>
          <w:tcPr>
            <w:tcW w:w="3330" w:type="dxa"/>
            <w:vAlign w:val="bottom"/>
          </w:tcPr>
          <w:p w14:paraId="76C1C1A6" w14:textId="77777777" w:rsidR="000307C3" w:rsidRDefault="000307C3" w:rsidP="001B70A8">
            <w:pPr>
              <w:pStyle w:val="TableText"/>
              <w:tabs>
                <w:tab w:val="left" w:pos="990"/>
              </w:tabs>
            </w:pPr>
            <w:r>
              <w:t>Language Ability Mode</w:t>
            </w:r>
          </w:p>
        </w:tc>
        <w:tc>
          <w:tcPr>
            <w:tcW w:w="3690" w:type="dxa"/>
            <w:vAlign w:val="bottom"/>
          </w:tcPr>
          <w:p w14:paraId="022EE96E" w14:textId="77777777" w:rsidR="000307C3" w:rsidRDefault="000307C3" w:rsidP="001B70A8">
            <w:pPr>
              <w:pStyle w:val="TableText"/>
              <w:tabs>
                <w:tab w:val="left" w:pos="990"/>
              </w:tabs>
            </w:pPr>
            <w:r>
              <w:t xml:space="preserve">Expressed written </w:t>
            </w:r>
          </w:p>
        </w:tc>
      </w:tr>
      <w:tr w:rsidR="000307C3" w14:paraId="2F67E73C" w14:textId="77777777">
        <w:tc>
          <w:tcPr>
            <w:tcW w:w="1620" w:type="dxa"/>
            <w:vAlign w:val="bottom"/>
          </w:tcPr>
          <w:p w14:paraId="7A2C971E" w14:textId="77777777" w:rsidR="000307C3" w:rsidRDefault="000307C3" w:rsidP="001B70A8">
            <w:pPr>
              <w:pStyle w:val="TableText"/>
              <w:tabs>
                <w:tab w:val="left" w:pos="990"/>
              </w:tabs>
            </w:pPr>
            <w:r>
              <w:t xml:space="preserve">RSGN </w:t>
            </w:r>
          </w:p>
        </w:tc>
        <w:tc>
          <w:tcPr>
            <w:tcW w:w="3330" w:type="dxa"/>
            <w:vAlign w:val="bottom"/>
          </w:tcPr>
          <w:p w14:paraId="1BAE49B2" w14:textId="77777777" w:rsidR="000307C3" w:rsidRDefault="000307C3" w:rsidP="001B70A8">
            <w:pPr>
              <w:pStyle w:val="TableText"/>
              <w:tabs>
                <w:tab w:val="left" w:pos="990"/>
              </w:tabs>
            </w:pPr>
            <w:r>
              <w:t>Language Ability Mode</w:t>
            </w:r>
          </w:p>
        </w:tc>
        <w:tc>
          <w:tcPr>
            <w:tcW w:w="3690" w:type="dxa"/>
            <w:vAlign w:val="bottom"/>
          </w:tcPr>
          <w:p w14:paraId="084DE571" w14:textId="77777777" w:rsidR="000307C3" w:rsidRDefault="000307C3" w:rsidP="001B70A8">
            <w:pPr>
              <w:pStyle w:val="TableText"/>
              <w:tabs>
                <w:tab w:val="left" w:pos="990"/>
              </w:tabs>
            </w:pPr>
            <w:r>
              <w:t xml:space="preserve">Received signed </w:t>
            </w:r>
          </w:p>
        </w:tc>
      </w:tr>
      <w:tr w:rsidR="000307C3" w14:paraId="45D09309" w14:textId="77777777">
        <w:tc>
          <w:tcPr>
            <w:tcW w:w="1620" w:type="dxa"/>
            <w:vAlign w:val="bottom"/>
          </w:tcPr>
          <w:p w14:paraId="401EB1B4" w14:textId="77777777" w:rsidR="000307C3" w:rsidRDefault="000307C3" w:rsidP="001B70A8">
            <w:pPr>
              <w:pStyle w:val="TableText"/>
              <w:tabs>
                <w:tab w:val="left" w:pos="990"/>
              </w:tabs>
            </w:pPr>
            <w:r>
              <w:t xml:space="preserve">RSP </w:t>
            </w:r>
          </w:p>
        </w:tc>
        <w:tc>
          <w:tcPr>
            <w:tcW w:w="3330" w:type="dxa"/>
            <w:vAlign w:val="bottom"/>
          </w:tcPr>
          <w:p w14:paraId="7494161D" w14:textId="77777777" w:rsidR="000307C3" w:rsidRDefault="000307C3" w:rsidP="001B70A8">
            <w:pPr>
              <w:pStyle w:val="TableText"/>
              <w:tabs>
                <w:tab w:val="left" w:pos="990"/>
              </w:tabs>
            </w:pPr>
            <w:r>
              <w:t>Language Ability Mode</w:t>
            </w:r>
          </w:p>
        </w:tc>
        <w:tc>
          <w:tcPr>
            <w:tcW w:w="3690" w:type="dxa"/>
            <w:vAlign w:val="bottom"/>
          </w:tcPr>
          <w:p w14:paraId="70213A90" w14:textId="77777777" w:rsidR="000307C3" w:rsidRDefault="000307C3" w:rsidP="001B70A8">
            <w:pPr>
              <w:pStyle w:val="TableText"/>
              <w:tabs>
                <w:tab w:val="left" w:pos="990"/>
              </w:tabs>
            </w:pPr>
            <w:r>
              <w:t xml:space="preserve">Received spoken </w:t>
            </w:r>
          </w:p>
        </w:tc>
      </w:tr>
      <w:tr w:rsidR="000307C3" w14:paraId="4D22B078" w14:textId="77777777">
        <w:tc>
          <w:tcPr>
            <w:tcW w:w="1620" w:type="dxa"/>
            <w:vAlign w:val="bottom"/>
          </w:tcPr>
          <w:p w14:paraId="6DA58952" w14:textId="77777777" w:rsidR="000307C3" w:rsidRDefault="000307C3" w:rsidP="001B70A8">
            <w:pPr>
              <w:pStyle w:val="TableText"/>
              <w:tabs>
                <w:tab w:val="left" w:pos="990"/>
              </w:tabs>
            </w:pPr>
            <w:r>
              <w:t xml:space="preserve">RWR </w:t>
            </w:r>
          </w:p>
        </w:tc>
        <w:tc>
          <w:tcPr>
            <w:tcW w:w="3330" w:type="dxa"/>
            <w:vAlign w:val="bottom"/>
          </w:tcPr>
          <w:p w14:paraId="029212D1" w14:textId="77777777" w:rsidR="000307C3" w:rsidRDefault="000307C3" w:rsidP="001B70A8">
            <w:pPr>
              <w:pStyle w:val="TableText"/>
              <w:tabs>
                <w:tab w:val="left" w:pos="990"/>
              </w:tabs>
            </w:pPr>
            <w:r>
              <w:t>Language Ability Mode</w:t>
            </w:r>
          </w:p>
        </w:tc>
        <w:tc>
          <w:tcPr>
            <w:tcW w:w="3690" w:type="dxa"/>
            <w:vAlign w:val="bottom"/>
          </w:tcPr>
          <w:p w14:paraId="38E89180" w14:textId="77777777" w:rsidR="000307C3" w:rsidRDefault="000307C3" w:rsidP="001B70A8">
            <w:pPr>
              <w:pStyle w:val="TableText"/>
              <w:tabs>
                <w:tab w:val="left" w:pos="990"/>
              </w:tabs>
            </w:pPr>
            <w:r>
              <w:t xml:space="preserve">Received written </w:t>
            </w:r>
          </w:p>
        </w:tc>
      </w:tr>
    </w:tbl>
    <w:p w14:paraId="46D8DBB0" w14:textId="77777777" w:rsidR="00784A71" w:rsidRPr="00482E70" w:rsidRDefault="00784A71" w:rsidP="00482E70">
      <w:pPr>
        <w:pStyle w:val="BodyText"/>
      </w:pPr>
    </w:p>
    <w:p w14:paraId="0870BE97" w14:textId="77777777" w:rsidR="003B3288" w:rsidRDefault="003B3288" w:rsidP="0050352A">
      <w:pPr>
        <w:pStyle w:val="Heading3"/>
        <w:numPr>
          <w:ilvl w:val="2"/>
          <w:numId w:val="2"/>
        </w:numPr>
      </w:pPr>
      <w:r>
        <w:t>A</w:t>
      </w:r>
      <w:r w:rsidR="0050352A">
        <w:t>uthor</w:t>
      </w:r>
    </w:p>
    <w:p w14:paraId="684C5D8D" w14:textId="77777777" w:rsidR="0050352A" w:rsidRPr="003B3288" w:rsidRDefault="003B3288" w:rsidP="003B3288">
      <w:pPr>
        <w:pStyle w:val="BodyText"/>
      </w:pPr>
      <w:r w:rsidRPr="00DC3E30">
        <w:t xml:space="preserve">The </w:t>
      </w:r>
      <w:r w:rsidRPr="00DC3E30">
        <w:rPr>
          <w:rFonts w:ascii="Courier New" w:hAnsi="Courier New" w:cs="Courier New"/>
        </w:rPr>
        <w:t>author</w:t>
      </w:r>
      <w:r w:rsidRPr="00DC3E30">
        <w:t xml:space="preserve"> element represents the creator of the clinical document.  </w:t>
      </w:r>
      <w:r>
        <w:t>T</w:t>
      </w:r>
      <w:r w:rsidRPr="004768BE">
        <w:t>he author may be a device</w:t>
      </w:r>
      <w:r>
        <w:t>,</w:t>
      </w:r>
      <w:r w:rsidRPr="004768BE">
        <w:t xml:space="preserve"> a person</w:t>
      </w:r>
      <w:r>
        <w:t>,</w:t>
      </w:r>
      <w:r w:rsidRPr="004768BE">
        <w:t xml:space="preserve"> </w:t>
      </w:r>
      <w:r>
        <w:t>or an organization.</w:t>
      </w:r>
    </w:p>
    <w:p w14:paraId="54ADDAFD" w14:textId="77777777" w:rsidR="00EE21E7" w:rsidRDefault="00EE21E7" w:rsidP="003D62A7">
      <w:pPr>
        <w:numPr>
          <w:ilvl w:val="0"/>
          <w:numId w:val="35"/>
        </w:numPr>
        <w:spacing w:after="40" w:line="260" w:lineRule="exact"/>
      </w:pPr>
      <w:r>
        <w:rPr>
          <w:b/>
          <w:bCs/>
          <w:sz w:val="16"/>
          <w:szCs w:val="16"/>
        </w:rPr>
        <w:t>SHALL</w:t>
      </w:r>
      <w:r>
        <w:t xml:space="preserve"> contain at least one [1..*] </w:t>
      </w:r>
      <w:r>
        <w:rPr>
          <w:rFonts w:ascii="Courier New" w:hAnsi="Courier New"/>
          <w:b/>
          <w:bCs/>
        </w:rPr>
        <w:t>author</w:t>
      </w:r>
      <w:r>
        <w:t xml:space="preserve"> (CONF:5444). </w:t>
      </w:r>
    </w:p>
    <w:p w14:paraId="2CB703EA" w14:textId="77777777" w:rsidR="00EE21E7" w:rsidRDefault="00EE21E7" w:rsidP="003D62A7">
      <w:pPr>
        <w:numPr>
          <w:ilvl w:val="1"/>
          <w:numId w:val="35"/>
        </w:numPr>
        <w:spacing w:after="40" w:line="260" w:lineRule="exact"/>
      </w:pPr>
      <w:r>
        <w:t xml:space="preserve">Such authors </w:t>
      </w:r>
      <w:r>
        <w:rPr>
          <w:b/>
          <w:bCs/>
          <w:sz w:val="16"/>
          <w:szCs w:val="16"/>
        </w:rPr>
        <w:t>SHALL</w:t>
      </w:r>
      <w:r>
        <w:t xml:space="preserve"> contain exactly one [1..1] </w:t>
      </w:r>
      <w:r>
        <w:rPr>
          <w:rFonts w:ascii="Courier New" w:hAnsi="Courier New"/>
          <w:b/>
          <w:bCs/>
        </w:rPr>
        <w:t>time</w:t>
      </w:r>
      <w:r>
        <w:t xml:space="preserve"> (CONF:5445). </w:t>
      </w:r>
    </w:p>
    <w:p w14:paraId="041DDFFC" w14:textId="77777777" w:rsidR="00EE21E7" w:rsidRDefault="00EE21E7" w:rsidP="003D62A7">
      <w:pPr>
        <w:numPr>
          <w:ilvl w:val="2"/>
          <w:numId w:val="35"/>
        </w:numPr>
        <w:spacing w:after="40" w:line="260" w:lineRule="exact"/>
      </w:pPr>
      <w:r w:rsidRPr="001058E8">
        <w:rPr>
          <w:rStyle w:val="keyword"/>
        </w:rPr>
        <w:t>SHALL</w:t>
      </w:r>
      <w:r>
        <w:t xml:space="preserve"> be precise to the day and </w:t>
      </w:r>
      <w:r w:rsidRPr="001058E8">
        <w:rPr>
          <w:rStyle w:val="keyword"/>
        </w:rPr>
        <w:t>SHOULD</w:t>
      </w:r>
      <w:r>
        <w:t xml:space="preserve"> be precise to the minute (CONF:5446).</w:t>
      </w:r>
    </w:p>
    <w:p w14:paraId="09266DF6" w14:textId="77777777" w:rsidR="00EE21E7" w:rsidRDefault="00EE21E7" w:rsidP="003D62A7">
      <w:pPr>
        <w:numPr>
          <w:ilvl w:val="1"/>
          <w:numId w:val="35"/>
        </w:numPr>
        <w:spacing w:after="40" w:line="260" w:lineRule="exact"/>
      </w:pPr>
      <w:r>
        <w:t xml:space="preserve">Such authors </w:t>
      </w:r>
      <w:r>
        <w:rPr>
          <w:b/>
          <w:bCs/>
          <w:sz w:val="16"/>
          <w:szCs w:val="16"/>
        </w:rPr>
        <w:t>SHALL</w:t>
      </w:r>
      <w:r>
        <w:t xml:space="preserve"> contain exactly one [1..1] </w:t>
      </w:r>
      <w:r>
        <w:rPr>
          <w:rFonts w:ascii="Courier New" w:hAnsi="Courier New"/>
          <w:b/>
          <w:bCs/>
        </w:rPr>
        <w:t>assignedAuthor</w:t>
      </w:r>
      <w:r>
        <w:t xml:space="preserve"> (CONF:5448). </w:t>
      </w:r>
    </w:p>
    <w:p w14:paraId="22553EAD" w14:textId="77777777" w:rsidR="00EE21E7" w:rsidRDefault="00EE21E7" w:rsidP="003D62A7">
      <w:pPr>
        <w:numPr>
          <w:ilvl w:val="2"/>
          <w:numId w:val="35"/>
        </w:numPr>
        <w:spacing w:after="40" w:line="260" w:lineRule="exact"/>
      </w:pPr>
      <w:r>
        <w:t xml:space="preserve">This assignedAuthor </w:t>
      </w:r>
      <w:r>
        <w:rPr>
          <w:b/>
          <w:bCs/>
          <w:sz w:val="16"/>
          <w:szCs w:val="16"/>
        </w:rPr>
        <w:t>SHALL</w:t>
      </w:r>
      <w:r>
        <w:t xml:space="preserve"> contain exactly one [1..1] </w:t>
      </w:r>
      <w:r>
        <w:rPr>
          <w:rFonts w:ascii="Courier New" w:hAnsi="Courier New"/>
          <w:b/>
          <w:bCs/>
        </w:rPr>
        <w:t>id</w:t>
      </w:r>
      <w:r>
        <w:t xml:space="preserve"> (CONF:5449). </w:t>
      </w:r>
    </w:p>
    <w:p w14:paraId="3B523130" w14:textId="77777777" w:rsidR="00EE21E7" w:rsidRDefault="00EE21E7" w:rsidP="003D62A7">
      <w:pPr>
        <w:numPr>
          <w:ilvl w:val="2"/>
          <w:numId w:val="35"/>
        </w:numPr>
        <w:spacing w:after="40" w:line="260" w:lineRule="exact"/>
      </w:pPr>
      <w:r>
        <w:t xml:space="preserve">This assignedAuthor </w:t>
      </w:r>
      <w:r>
        <w:rPr>
          <w:b/>
          <w:bCs/>
          <w:sz w:val="16"/>
          <w:szCs w:val="16"/>
        </w:rPr>
        <w:t>SHALL</w:t>
      </w:r>
      <w:r>
        <w:t xml:space="preserve"> contain at least one [1..*] </w:t>
      </w:r>
      <w:hyperlink w:anchor="S_USRealmHeaderAddress" w:history="1">
        <w:r w:rsidR="00D43241">
          <w:rPr>
            <w:rStyle w:val="Hyperlink"/>
            <w:rFonts w:ascii="Courier New" w:hAnsi="Courier New"/>
            <w:b/>
            <w:bCs/>
          </w:rPr>
          <w:t>US Realm Clinical Document Header Address</w:t>
        </w:r>
      </w:hyperlink>
      <w:r w:rsidR="00D43241">
        <w:rPr>
          <w:rFonts w:ascii="Courier New" w:hAnsi="Courier New"/>
          <w:b/>
          <w:bCs/>
        </w:rPr>
        <w:t xml:space="preserve"> </w:t>
      </w:r>
      <w:r>
        <w:rPr>
          <w:rFonts w:ascii="Courier New" w:hAnsi="Courier New"/>
        </w:rPr>
        <w:t>(templateId:2.16.840.1.113883.10.20.22.5.2)</w:t>
      </w:r>
      <w:r>
        <w:t xml:space="preserve"> (CONF:5452). </w:t>
      </w:r>
    </w:p>
    <w:p w14:paraId="5B35DD12" w14:textId="77777777" w:rsidR="00EE21E7" w:rsidRDefault="00EE21E7" w:rsidP="003D62A7">
      <w:pPr>
        <w:numPr>
          <w:ilvl w:val="2"/>
          <w:numId w:val="35"/>
        </w:numPr>
        <w:spacing w:after="40" w:line="260" w:lineRule="exact"/>
      </w:pPr>
      <w:r>
        <w:t xml:space="preserve">This assignedAuthor </w:t>
      </w:r>
      <w:r>
        <w:rPr>
          <w:b/>
          <w:bCs/>
          <w:sz w:val="16"/>
          <w:szCs w:val="16"/>
        </w:rPr>
        <w:t>SHALL</w:t>
      </w:r>
      <w:r>
        <w:t xml:space="preserve"> contain at least one [1..*] </w:t>
      </w:r>
      <w:r>
        <w:rPr>
          <w:rFonts w:ascii="Courier New" w:hAnsi="Courier New"/>
          <w:b/>
          <w:bCs/>
        </w:rPr>
        <w:t>telecom</w:t>
      </w:r>
      <w:r>
        <w:t xml:space="preserve"> (CONF:5428). </w:t>
      </w:r>
    </w:p>
    <w:p w14:paraId="3C6EE530" w14:textId="77777777" w:rsidR="00EE21E7" w:rsidRDefault="00EE21E7" w:rsidP="003D62A7">
      <w:pPr>
        <w:numPr>
          <w:ilvl w:val="3"/>
          <w:numId w:val="35"/>
        </w:numPr>
        <w:spacing w:after="40" w:line="260" w:lineRule="exact"/>
      </w:pPr>
      <w:r>
        <w:t xml:space="preserve">Such telecoms </w:t>
      </w:r>
      <w:r>
        <w:rPr>
          <w:b/>
          <w:bCs/>
          <w:sz w:val="16"/>
          <w:szCs w:val="16"/>
        </w:rPr>
        <w:t>SHOULD</w:t>
      </w:r>
      <w:r>
        <w:t xml:space="preserve"> contain </w:t>
      </w:r>
      <w:r>
        <w:rPr>
          <w:rFonts w:ascii="Courier New" w:hAnsi="Courier New"/>
          <w:b/>
          <w:bCs/>
        </w:rPr>
        <w:t>@use</w:t>
      </w:r>
      <w:r>
        <w:t xml:space="preserve">, which </w:t>
      </w:r>
      <w:r>
        <w:rPr>
          <w:b/>
          <w:bCs/>
          <w:sz w:val="16"/>
          <w:szCs w:val="16"/>
        </w:rPr>
        <w:t>SHOULD</w:t>
      </w:r>
      <w:r>
        <w:t xml:space="preserve"> be selected from ValueSet </w:t>
      </w:r>
      <w:r>
        <w:rPr>
          <w:rFonts w:ascii="Courier New" w:hAnsi="Courier New"/>
        </w:rPr>
        <w:t>2.16.840.1.113883.11.20.9.20 Telecom use (</w:t>
      </w:r>
      <w:r w:rsidR="007E0C3F">
        <w:rPr>
          <w:rFonts w:ascii="Courier New" w:hAnsi="Courier New"/>
        </w:rPr>
        <w:t>US Realm Clinical Document</w:t>
      </w:r>
      <w:r w:rsidR="002C2963">
        <w:rPr>
          <w:rFonts w:ascii="Courier New" w:hAnsi="Courier New"/>
        </w:rPr>
        <w:t xml:space="preserve"> Header</w:t>
      </w:r>
      <w:r>
        <w:rPr>
          <w:rFonts w:ascii="Courier New" w:hAnsi="Courier New"/>
        </w:rPr>
        <w:t>)</w:t>
      </w:r>
      <w:r>
        <w:t xml:space="preserve"> </w:t>
      </w:r>
      <w:r>
        <w:rPr>
          <w:b/>
          <w:bCs/>
          <w:sz w:val="16"/>
          <w:szCs w:val="16"/>
        </w:rPr>
        <w:t>DYNAMIC</w:t>
      </w:r>
      <w:r>
        <w:t xml:space="preserve"> (CONF:7995). </w:t>
      </w:r>
    </w:p>
    <w:p w14:paraId="055B40A0" w14:textId="77777777" w:rsidR="00EE21E7" w:rsidRDefault="00EE21E7" w:rsidP="003D62A7">
      <w:pPr>
        <w:numPr>
          <w:ilvl w:val="2"/>
          <w:numId w:val="35"/>
        </w:numPr>
        <w:spacing w:after="40" w:line="260" w:lineRule="exact"/>
      </w:pPr>
      <w:r>
        <w:t xml:space="preserve">This assignedAuthor </w:t>
      </w:r>
      <w:r>
        <w:rPr>
          <w:b/>
          <w:bCs/>
          <w:sz w:val="16"/>
          <w:szCs w:val="16"/>
        </w:rPr>
        <w:t>SHALL</w:t>
      </w:r>
      <w:r>
        <w:t xml:space="preserve"> contain exactly one [1..1] </w:t>
      </w:r>
      <w:r>
        <w:rPr>
          <w:rFonts w:ascii="Courier New" w:hAnsi="Courier New"/>
          <w:b/>
          <w:bCs/>
        </w:rPr>
        <w:t>assignedPerson</w:t>
      </w:r>
      <w:r>
        <w:t xml:space="preserve"> (CONF:5430). </w:t>
      </w:r>
    </w:p>
    <w:p w14:paraId="18CAF9F7" w14:textId="77777777" w:rsidR="00EE21E7" w:rsidRDefault="00EE21E7" w:rsidP="003D62A7">
      <w:pPr>
        <w:numPr>
          <w:ilvl w:val="3"/>
          <w:numId w:val="35"/>
        </w:numPr>
        <w:spacing w:after="40" w:line="260" w:lineRule="exact"/>
      </w:pPr>
      <w:r>
        <w:t xml:space="preserve">This assignedPerson </w:t>
      </w:r>
      <w:r>
        <w:rPr>
          <w:b/>
          <w:bCs/>
          <w:sz w:val="16"/>
          <w:szCs w:val="16"/>
        </w:rPr>
        <w:t>SHALL</w:t>
      </w:r>
      <w:r>
        <w:t xml:space="preserve"> contain exactly one [1..1] </w:t>
      </w:r>
      <w:hyperlink w:anchor="S_USRealmHeaderName" w:history="1">
        <w:r w:rsidR="00D43241">
          <w:rPr>
            <w:rStyle w:val="Hyperlink"/>
            <w:rFonts w:ascii="Courier New" w:hAnsi="Courier New"/>
            <w:b/>
            <w:bCs/>
          </w:rPr>
          <w:t>US Realm Clinical Document Header Name</w:t>
        </w:r>
      </w:hyperlink>
      <w:r w:rsidR="00D43241">
        <w:t xml:space="preserve"> </w:t>
      </w:r>
      <w:r>
        <w:rPr>
          <w:rFonts w:ascii="Courier New" w:hAnsi="Courier New"/>
        </w:rPr>
        <w:t>(templateId:2.16.840.1.113883.10.20.22.5.1)</w:t>
      </w:r>
      <w:r>
        <w:t xml:space="preserve"> (CONF:5431). </w:t>
      </w:r>
    </w:p>
    <w:p w14:paraId="3DE44947" w14:textId="77777777" w:rsidR="000C262F" w:rsidRDefault="000C262F" w:rsidP="0050352A">
      <w:pPr>
        <w:pStyle w:val="Heading3"/>
        <w:numPr>
          <w:ilvl w:val="2"/>
          <w:numId w:val="2"/>
        </w:numPr>
      </w:pPr>
      <w:r>
        <w:lastRenderedPageBreak/>
        <w:t>D</w:t>
      </w:r>
      <w:r w:rsidR="0050352A">
        <w:t>ataEnterer</w:t>
      </w:r>
    </w:p>
    <w:p w14:paraId="79DC0CBE" w14:textId="77777777" w:rsidR="0050352A" w:rsidRPr="000C262F" w:rsidRDefault="000C262F" w:rsidP="000C262F">
      <w:pPr>
        <w:pStyle w:val="BodyText"/>
      </w:pPr>
      <w:r w:rsidRPr="009C7C0D">
        <w:t xml:space="preserve">The </w:t>
      </w:r>
      <w:r w:rsidRPr="00223C7F">
        <w:rPr>
          <w:rFonts w:ascii="Courier New" w:hAnsi="Courier New" w:cs="Courier New"/>
        </w:rPr>
        <w:t>dataEnterer</w:t>
      </w:r>
      <w:r w:rsidRPr="009C7C0D">
        <w:t xml:space="preserve"> element represents the person who transferred the </w:t>
      </w:r>
      <w:r>
        <w:t>content, written or dictated by someone else,</w:t>
      </w:r>
      <w:r w:rsidRPr="009C7C0D">
        <w:t xml:space="preserve"> into the clinical document</w:t>
      </w:r>
      <w:r>
        <w:t xml:space="preserve">. </w:t>
      </w:r>
      <w:r w:rsidRPr="009C7C0D">
        <w:t xml:space="preserve">The guiding rule of thumb is that an </w:t>
      </w:r>
      <w:r w:rsidRPr="005F15BC">
        <w:rPr>
          <w:rStyle w:val="XMLname"/>
        </w:rPr>
        <w:t>author</w:t>
      </w:r>
      <w:r w:rsidRPr="009C7C0D">
        <w:t xml:space="preserve"> provides the content found within the header or body of the document, subject to their own interpretation</w:t>
      </w:r>
      <w:r>
        <w:t>, and t</w:t>
      </w:r>
      <w:r w:rsidRPr="009C7C0D">
        <w:t xml:space="preserve">he </w:t>
      </w:r>
      <w:r w:rsidRPr="005F15BC">
        <w:rPr>
          <w:rStyle w:val="XMLname"/>
        </w:rPr>
        <w:t>dataEnterer</w:t>
      </w:r>
      <w:r w:rsidRPr="009C7C0D">
        <w:t xml:space="preserve"> adds </w:t>
      </w:r>
      <w:r>
        <w:t xml:space="preserve">that </w:t>
      </w:r>
      <w:r w:rsidRPr="009C7C0D">
        <w:t xml:space="preserve">information to the electronic system. </w:t>
      </w:r>
      <w:r>
        <w:t xml:space="preserve">In other words, a </w:t>
      </w:r>
      <w:r w:rsidRPr="005B4EEC">
        <w:rPr>
          <w:rStyle w:val="XMLname"/>
        </w:rPr>
        <w:t>dataEnterer</w:t>
      </w:r>
      <w:r>
        <w:t xml:space="preserve"> </w:t>
      </w:r>
      <w:r w:rsidRPr="009C7C0D">
        <w:t>transfer</w:t>
      </w:r>
      <w:r>
        <w:t>s</w:t>
      </w:r>
      <w:r w:rsidRPr="009C7C0D">
        <w:t xml:space="preserve"> information from one source to another (e.g., transcription from paper form to electronic system)</w:t>
      </w:r>
      <w:r>
        <w:t>.</w:t>
      </w:r>
    </w:p>
    <w:p w14:paraId="09E1E111" w14:textId="77777777" w:rsidR="003169AD" w:rsidRDefault="003169AD" w:rsidP="003D62A7">
      <w:pPr>
        <w:numPr>
          <w:ilvl w:val="0"/>
          <w:numId w:val="35"/>
        </w:numPr>
        <w:spacing w:after="40" w:line="260" w:lineRule="exact"/>
      </w:pPr>
      <w:r>
        <w:rPr>
          <w:b/>
          <w:bCs/>
          <w:sz w:val="16"/>
          <w:szCs w:val="16"/>
        </w:rPr>
        <w:t>MAY</w:t>
      </w:r>
      <w:r>
        <w:t xml:space="preserve"> contain zero or one [0..1] </w:t>
      </w:r>
      <w:r>
        <w:rPr>
          <w:rFonts w:ascii="Courier New" w:hAnsi="Courier New"/>
          <w:b/>
          <w:bCs/>
        </w:rPr>
        <w:t>dataEnterer</w:t>
      </w:r>
      <w:r>
        <w:t xml:space="preserve"> (CONF:5441). </w:t>
      </w:r>
    </w:p>
    <w:p w14:paraId="39840F62" w14:textId="77777777" w:rsidR="003169AD" w:rsidRDefault="003169AD" w:rsidP="003D62A7">
      <w:pPr>
        <w:numPr>
          <w:ilvl w:val="1"/>
          <w:numId w:val="35"/>
        </w:numPr>
        <w:spacing w:after="40" w:line="260" w:lineRule="exact"/>
      </w:pPr>
      <w:r>
        <w:t xml:space="preserve">This dataEnterer, if present, </w:t>
      </w:r>
      <w:r>
        <w:rPr>
          <w:b/>
          <w:bCs/>
          <w:sz w:val="16"/>
          <w:szCs w:val="16"/>
        </w:rPr>
        <w:t>SHALL</w:t>
      </w:r>
      <w:r>
        <w:t xml:space="preserve"> contain exactly one [1..1] </w:t>
      </w:r>
      <w:r>
        <w:rPr>
          <w:rFonts w:ascii="Courier New" w:hAnsi="Courier New"/>
          <w:b/>
          <w:bCs/>
        </w:rPr>
        <w:t>assignedEntity</w:t>
      </w:r>
      <w:r>
        <w:t xml:space="preserve"> (CONF:5442). </w:t>
      </w:r>
    </w:p>
    <w:p w14:paraId="1A4F0403" w14:textId="77777777" w:rsidR="003169AD" w:rsidRDefault="003169AD" w:rsidP="003D62A7">
      <w:pPr>
        <w:numPr>
          <w:ilvl w:val="2"/>
          <w:numId w:val="35"/>
        </w:numPr>
        <w:spacing w:after="40" w:line="260" w:lineRule="exact"/>
      </w:pPr>
      <w:r>
        <w:t xml:space="preserve">This assignedEntity </w:t>
      </w:r>
      <w:r>
        <w:rPr>
          <w:b/>
          <w:bCs/>
          <w:sz w:val="16"/>
          <w:szCs w:val="16"/>
        </w:rPr>
        <w:t>SHALL</w:t>
      </w:r>
      <w:r>
        <w:t xml:space="preserve"> contain exactly one [1..1] </w:t>
      </w:r>
      <w:r>
        <w:rPr>
          <w:rFonts w:ascii="Courier New" w:hAnsi="Courier New"/>
          <w:b/>
          <w:bCs/>
        </w:rPr>
        <w:t>id</w:t>
      </w:r>
      <w:r>
        <w:t xml:space="preserve"> (CONF:5443). </w:t>
      </w:r>
    </w:p>
    <w:p w14:paraId="64599FA9" w14:textId="77777777" w:rsidR="003169AD" w:rsidRDefault="003169AD" w:rsidP="003D62A7">
      <w:pPr>
        <w:numPr>
          <w:ilvl w:val="2"/>
          <w:numId w:val="35"/>
        </w:numPr>
        <w:spacing w:after="40" w:line="260" w:lineRule="exact"/>
      </w:pPr>
      <w:r>
        <w:t xml:space="preserve">This assignedEntity </w:t>
      </w:r>
      <w:r>
        <w:rPr>
          <w:b/>
          <w:bCs/>
          <w:sz w:val="16"/>
          <w:szCs w:val="16"/>
        </w:rPr>
        <w:t>SHALL</w:t>
      </w:r>
      <w:r>
        <w:t xml:space="preserve"> contain at least one [1..*] </w:t>
      </w:r>
      <w:hyperlink w:anchor="S_USRealmHeaderAddress" w:history="1">
        <w:r w:rsidR="00D43241">
          <w:rPr>
            <w:rStyle w:val="Hyperlink"/>
            <w:rFonts w:ascii="Courier New" w:hAnsi="Courier New"/>
            <w:b/>
            <w:bCs/>
          </w:rPr>
          <w:t>US Realm Clinical Document Header Address</w:t>
        </w:r>
      </w:hyperlink>
      <w:r>
        <w:t xml:space="preserve"> </w:t>
      </w:r>
      <w:r>
        <w:rPr>
          <w:rFonts w:ascii="Courier New" w:hAnsi="Courier New"/>
        </w:rPr>
        <w:t>(templateId:2.16.840.1.113883.10.20.22.5.2)</w:t>
      </w:r>
      <w:r>
        <w:t xml:space="preserve"> (CONF:5460). </w:t>
      </w:r>
    </w:p>
    <w:p w14:paraId="5D4EF58D" w14:textId="77777777" w:rsidR="003169AD" w:rsidRDefault="003169AD" w:rsidP="003D62A7">
      <w:pPr>
        <w:numPr>
          <w:ilvl w:val="2"/>
          <w:numId w:val="35"/>
        </w:numPr>
        <w:spacing w:after="40" w:line="260" w:lineRule="exact"/>
      </w:pPr>
      <w:r>
        <w:t xml:space="preserve">This assignedEntity </w:t>
      </w:r>
      <w:r>
        <w:rPr>
          <w:b/>
          <w:bCs/>
          <w:sz w:val="16"/>
          <w:szCs w:val="16"/>
        </w:rPr>
        <w:t>SHALL</w:t>
      </w:r>
      <w:r>
        <w:t xml:space="preserve"> contain at least one [1..*] </w:t>
      </w:r>
      <w:r>
        <w:rPr>
          <w:rFonts w:ascii="Courier New" w:hAnsi="Courier New"/>
          <w:b/>
          <w:bCs/>
        </w:rPr>
        <w:t>telecom</w:t>
      </w:r>
      <w:r>
        <w:t xml:space="preserve"> (CONF:5466). </w:t>
      </w:r>
    </w:p>
    <w:p w14:paraId="392F164A" w14:textId="77777777" w:rsidR="003169AD" w:rsidRDefault="003169AD" w:rsidP="003D62A7">
      <w:pPr>
        <w:numPr>
          <w:ilvl w:val="3"/>
          <w:numId w:val="35"/>
        </w:numPr>
        <w:spacing w:after="40" w:line="260" w:lineRule="exact"/>
      </w:pPr>
      <w:r>
        <w:t xml:space="preserve">Such telecoms </w:t>
      </w:r>
      <w:r>
        <w:rPr>
          <w:b/>
          <w:bCs/>
          <w:sz w:val="16"/>
          <w:szCs w:val="16"/>
        </w:rPr>
        <w:t>SHOULD</w:t>
      </w:r>
      <w:r>
        <w:t xml:space="preserve"> contain </w:t>
      </w:r>
      <w:r>
        <w:rPr>
          <w:rFonts w:ascii="Courier New" w:hAnsi="Courier New"/>
          <w:b/>
          <w:bCs/>
        </w:rPr>
        <w:t>@use</w:t>
      </w:r>
      <w:r>
        <w:t xml:space="preserve">, which </w:t>
      </w:r>
      <w:r>
        <w:rPr>
          <w:b/>
          <w:bCs/>
          <w:sz w:val="16"/>
          <w:szCs w:val="16"/>
        </w:rPr>
        <w:t>SHOULD</w:t>
      </w:r>
      <w:r>
        <w:t xml:space="preserve"> be selected from ValueSet </w:t>
      </w:r>
      <w:r>
        <w:rPr>
          <w:rFonts w:ascii="Courier New" w:hAnsi="Courier New"/>
        </w:rPr>
        <w:t>2.16.840.1.113883.11.20.9.20 Telecom use (</w:t>
      </w:r>
      <w:r w:rsidR="007E0C3F">
        <w:rPr>
          <w:rFonts w:ascii="Courier New" w:hAnsi="Courier New"/>
        </w:rPr>
        <w:t>US Realm Clinical Document</w:t>
      </w:r>
      <w:r w:rsidR="002C2963">
        <w:rPr>
          <w:rFonts w:ascii="Courier New" w:hAnsi="Courier New"/>
        </w:rPr>
        <w:t xml:space="preserve"> Header</w:t>
      </w:r>
      <w:r>
        <w:rPr>
          <w:rFonts w:ascii="Courier New" w:hAnsi="Courier New"/>
        </w:rPr>
        <w:t>)</w:t>
      </w:r>
      <w:r>
        <w:t xml:space="preserve"> </w:t>
      </w:r>
      <w:r>
        <w:rPr>
          <w:b/>
          <w:bCs/>
          <w:sz w:val="16"/>
          <w:szCs w:val="16"/>
        </w:rPr>
        <w:t>DYNAMIC</w:t>
      </w:r>
      <w:r>
        <w:t xml:space="preserve"> (CONF:7996). </w:t>
      </w:r>
    </w:p>
    <w:p w14:paraId="5E76D638" w14:textId="77777777" w:rsidR="003169AD" w:rsidRDefault="003169AD" w:rsidP="003D62A7">
      <w:pPr>
        <w:numPr>
          <w:ilvl w:val="2"/>
          <w:numId w:val="35"/>
        </w:numPr>
        <w:spacing w:after="40" w:line="260" w:lineRule="exact"/>
      </w:pPr>
      <w:r>
        <w:t xml:space="preserve">This assignedEntity </w:t>
      </w:r>
      <w:r>
        <w:rPr>
          <w:b/>
          <w:bCs/>
          <w:sz w:val="16"/>
          <w:szCs w:val="16"/>
        </w:rPr>
        <w:t>SHALL</w:t>
      </w:r>
      <w:r>
        <w:t xml:space="preserve"> contain exactly one [1..1] </w:t>
      </w:r>
      <w:r>
        <w:rPr>
          <w:rFonts w:ascii="Courier New" w:hAnsi="Courier New"/>
          <w:b/>
          <w:bCs/>
        </w:rPr>
        <w:t>assignedPerson</w:t>
      </w:r>
      <w:r>
        <w:t xml:space="preserve"> (CONF:5469). </w:t>
      </w:r>
    </w:p>
    <w:p w14:paraId="10050B2C" w14:textId="77777777" w:rsidR="003169AD" w:rsidRDefault="003169AD" w:rsidP="003D62A7">
      <w:pPr>
        <w:numPr>
          <w:ilvl w:val="3"/>
          <w:numId w:val="35"/>
        </w:numPr>
        <w:spacing w:after="40" w:line="260" w:lineRule="exact"/>
      </w:pPr>
      <w:r>
        <w:t xml:space="preserve">This assignedPerson </w:t>
      </w:r>
      <w:r>
        <w:rPr>
          <w:b/>
          <w:bCs/>
          <w:sz w:val="16"/>
          <w:szCs w:val="16"/>
        </w:rPr>
        <w:t>SHALL</w:t>
      </w:r>
      <w:r>
        <w:t xml:space="preserve"> contain exactly one [1..1] </w:t>
      </w:r>
      <w:hyperlink w:anchor="S_USRealmHeaderName" w:history="1">
        <w:r w:rsidR="00D43241">
          <w:rPr>
            <w:rStyle w:val="Hyperlink"/>
            <w:rFonts w:ascii="Courier New" w:hAnsi="Courier New"/>
            <w:b/>
            <w:bCs/>
          </w:rPr>
          <w:t>US Realm Clinical Document Header Name</w:t>
        </w:r>
      </w:hyperlink>
      <w:r w:rsidR="00D43241">
        <w:t xml:space="preserve"> </w:t>
      </w:r>
      <w:r>
        <w:rPr>
          <w:rFonts w:ascii="Courier New" w:hAnsi="Courier New"/>
        </w:rPr>
        <w:t>(templateId:2.16.840.1.113883.10.20.22.5.1)</w:t>
      </w:r>
      <w:r>
        <w:t xml:space="preserve"> (CONF:5470). </w:t>
      </w:r>
    </w:p>
    <w:p w14:paraId="2C8A4EE2" w14:textId="77777777" w:rsidR="00922808" w:rsidRDefault="00CC57B0" w:rsidP="0050352A">
      <w:pPr>
        <w:pStyle w:val="Heading3"/>
        <w:numPr>
          <w:ilvl w:val="2"/>
          <w:numId w:val="2"/>
        </w:numPr>
      </w:pPr>
      <w:r>
        <w:t>I</w:t>
      </w:r>
      <w:r w:rsidR="0050352A">
        <w:t>nformant</w:t>
      </w:r>
    </w:p>
    <w:p w14:paraId="5100FAE8" w14:textId="77777777" w:rsidR="00DF6A47" w:rsidRDefault="00922808" w:rsidP="00922808">
      <w:pPr>
        <w:pStyle w:val="BodyText"/>
        <w:rPr>
          <w:noProof w:val="0"/>
          <w:lang w:eastAsia="ja-JP"/>
        </w:rPr>
      </w:pPr>
      <w:r w:rsidRPr="009C7C0D">
        <w:rPr>
          <w:noProof w:val="0"/>
          <w:lang w:eastAsia="ja-JP"/>
        </w:rPr>
        <w:t xml:space="preserve">The </w:t>
      </w:r>
      <w:r w:rsidRPr="00922808">
        <w:rPr>
          <w:rStyle w:val="XMLname"/>
        </w:rPr>
        <w:t>informant</w:t>
      </w:r>
      <w:r w:rsidRPr="009C7C0D">
        <w:rPr>
          <w:noProof w:val="0"/>
          <w:lang w:eastAsia="ja-JP"/>
        </w:rPr>
        <w:t xml:space="preserve"> element describes the source of the information in a medical document.</w:t>
      </w:r>
    </w:p>
    <w:p w14:paraId="2DA68913" w14:textId="77777777" w:rsidR="00535DF1" w:rsidRDefault="00DF6A47" w:rsidP="00922808">
      <w:pPr>
        <w:pStyle w:val="BodyText"/>
        <w:rPr>
          <w:noProof w:val="0"/>
        </w:rPr>
      </w:pPr>
      <w:r w:rsidRPr="009C7C0D">
        <w:rPr>
          <w:noProof w:val="0"/>
        </w:rPr>
        <w:t>Assigned health</w:t>
      </w:r>
      <w:r>
        <w:rPr>
          <w:noProof w:val="0"/>
        </w:rPr>
        <w:t xml:space="preserve"> </w:t>
      </w:r>
      <w:r w:rsidRPr="009C7C0D">
        <w:rPr>
          <w:noProof w:val="0"/>
        </w:rPr>
        <w:t>care providers may be a source of information when a document is created. (e.g., a nurse</w:t>
      </w:r>
      <w:r>
        <w:rPr>
          <w:noProof w:val="0"/>
        </w:rPr>
        <w:t>'</w:t>
      </w:r>
      <w:r w:rsidRPr="009C7C0D">
        <w:rPr>
          <w:noProof w:val="0"/>
        </w:rPr>
        <w:t>s aide who provides information about a recent significant health</w:t>
      </w:r>
      <w:r>
        <w:rPr>
          <w:noProof w:val="0"/>
        </w:rPr>
        <w:t xml:space="preserve"> </w:t>
      </w:r>
      <w:r w:rsidRPr="009C7C0D">
        <w:rPr>
          <w:noProof w:val="0"/>
        </w:rPr>
        <w:t>care event that occurred within an acute care facility.</w:t>
      </w:r>
      <w:r>
        <w:rPr>
          <w:noProof w:val="0"/>
        </w:rPr>
        <w:t>)</w:t>
      </w:r>
      <w:r w:rsidRPr="009C7C0D">
        <w:rPr>
          <w:noProof w:val="0"/>
        </w:rPr>
        <w:t xml:space="preserve"> In these cases</w:t>
      </w:r>
      <w:r>
        <w:rPr>
          <w:noProof w:val="0"/>
        </w:rPr>
        <w:t>,</w:t>
      </w:r>
      <w:r w:rsidRPr="009C7C0D">
        <w:rPr>
          <w:noProof w:val="0"/>
        </w:rPr>
        <w:t xml:space="preserve"> the </w:t>
      </w:r>
      <w:r w:rsidRPr="00DF6A47">
        <w:rPr>
          <w:rStyle w:val="XMLname"/>
        </w:rPr>
        <w:t>assignedEntity</w:t>
      </w:r>
      <w:r w:rsidRPr="009C7C0D">
        <w:rPr>
          <w:noProof w:val="0"/>
        </w:rPr>
        <w:t xml:space="preserve"> element is used.</w:t>
      </w:r>
    </w:p>
    <w:p w14:paraId="68E55BDE" w14:textId="77777777" w:rsidR="0050352A" w:rsidRPr="00922808" w:rsidRDefault="00535DF1" w:rsidP="00922808">
      <w:pPr>
        <w:pStyle w:val="BodyText"/>
      </w:pPr>
      <w:r w:rsidRPr="009C7C0D">
        <w:t xml:space="preserve">When the informant is a personal relation, that informant is represented in the </w:t>
      </w:r>
      <w:r w:rsidRPr="00535DF1">
        <w:rPr>
          <w:rStyle w:val="XMLname"/>
        </w:rPr>
        <w:t>relatedEntity</w:t>
      </w:r>
      <w:r w:rsidRPr="009C7C0D">
        <w:t xml:space="preserve"> element.  The </w:t>
      </w:r>
      <w:r w:rsidRPr="00535DF1">
        <w:rPr>
          <w:rStyle w:val="XMLname"/>
        </w:rPr>
        <w:t>code</w:t>
      </w:r>
      <w:r w:rsidRPr="009C7C0D">
        <w:t xml:space="preserve"> element of the </w:t>
      </w:r>
      <w:r w:rsidRPr="00535DF1">
        <w:rPr>
          <w:rStyle w:val="XMLname"/>
        </w:rPr>
        <w:t>relatedEntity</w:t>
      </w:r>
      <w:r w:rsidRPr="009C7C0D">
        <w:t xml:space="preserve"> describes the relationship between the </w:t>
      </w:r>
      <w:r w:rsidRPr="00535DF1">
        <w:rPr>
          <w:rStyle w:val="XMLname"/>
        </w:rPr>
        <w:t>informant</w:t>
      </w:r>
      <w:r w:rsidRPr="009C7C0D">
        <w:t xml:space="preserve"> and the patient.</w:t>
      </w:r>
      <w:r w:rsidR="001D3E46">
        <w:t xml:space="preserve"> </w:t>
      </w:r>
      <w:r w:rsidRPr="009C7C0D">
        <w:t xml:space="preserve">The relationship between the </w:t>
      </w:r>
      <w:r w:rsidRPr="00535DF1">
        <w:rPr>
          <w:rStyle w:val="XMLname"/>
        </w:rPr>
        <w:t>informant</w:t>
      </w:r>
      <w:r w:rsidRPr="009C7C0D">
        <w:t xml:space="preserve"> and the </w:t>
      </w:r>
      <w:r w:rsidRPr="00535DF1">
        <w:rPr>
          <w:rStyle w:val="XMLname"/>
        </w:rPr>
        <w:t>patient</w:t>
      </w:r>
      <w:r w:rsidRPr="009C7C0D">
        <w:t xml:space="preserve"> </w:t>
      </w:r>
      <w:r w:rsidRPr="00C143D8">
        <w:rPr>
          <w:rStyle w:val="keyword"/>
        </w:rPr>
        <w:t xml:space="preserve"> </w:t>
      </w:r>
      <w:r w:rsidRPr="009C7C0D">
        <w:t xml:space="preserve">needs to be described to </w:t>
      </w:r>
      <w:r>
        <w:t>help</w:t>
      </w:r>
      <w:r w:rsidRPr="009C7C0D">
        <w:t xml:space="preserve"> the receiver of the clinical document understand the information </w:t>
      </w:r>
      <w:r w:rsidR="000E3D03" w:rsidRPr="009C7C0D">
        <w:t>in the document</w:t>
      </w:r>
      <w:r w:rsidRPr="009C7C0D">
        <w:t>.</w:t>
      </w:r>
    </w:p>
    <w:p w14:paraId="420235CE" w14:textId="77777777" w:rsidR="001C18C1" w:rsidRDefault="001C18C1" w:rsidP="003D62A7">
      <w:pPr>
        <w:numPr>
          <w:ilvl w:val="0"/>
          <w:numId w:val="35"/>
        </w:numPr>
        <w:spacing w:after="40" w:line="260" w:lineRule="exact"/>
      </w:pPr>
      <w:r>
        <w:rPr>
          <w:b/>
          <w:bCs/>
          <w:sz w:val="16"/>
          <w:szCs w:val="16"/>
        </w:rPr>
        <w:t>MAY</w:t>
      </w:r>
      <w:r>
        <w:t xml:space="preserve"> contain zero or more [0..*] </w:t>
      </w:r>
      <w:r>
        <w:rPr>
          <w:rFonts w:ascii="Courier New" w:hAnsi="Courier New"/>
          <w:b/>
          <w:bCs/>
        </w:rPr>
        <w:t>informant</w:t>
      </w:r>
      <w:r>
        <w:t xml:space="preserve"> (CONF:8001). </w:t>
      </w:r>
    </w:p>
    <w:p w14:paraId="69D6F7B9" w14:textId="77777777" w:rsidR="001C18C1" w:rsidRDefault="001C18C1" w:rsidP="003D62A7">
      <w:pPr>
        <w:numPr>
          <w:ilvl w:val="1"/>
          <w:numId w:val="35"/>
        </w:numPr>
        <w:spacing w:after="40" w:line="260" w:lineRule="exact"/>
      </w:pPr>
      <w:r>
        <w:t>SHALL contain exactly one [1..1] assignedEntity OR exactly one [1..1] relatedEntity (CONF:8002).</w:t>
      </w:r>
    </w:p>
    <w:p w14:paraId="76EA76E1" w14:textId="77777777" w:rsidR="001C18C1" w:rsidRDefault="001C18C1" w:rsidP="003D62A7">
      <w:pPr>
        <w:numPr>
          <w:ilvl w:val="2"/>
          <w:numId w:val="35"/>
        </w:numPr>
        <w:spacing w:after="40" w:line="260" w:lineRule="exact"/>
      </w:pPr>
      <w:r>
        <w:rPr>
          <w:b/>
          <w:bCs/>
          <w:sz w:val="16"/>
          <w:szCs w:val="16"/>
        </w:rPr>
        <w:t>SHOULD</w:t>
      </w:r>
      <w:r>
        <w:t xml:space="preserve"> contain at least one [1..*] </w:t>
      </w:r>
      <w:hyperlink w:anchor="S_USRealmHeaderAddress" w:history="1">
        <w:r w:rsidR="00D43241">
          <w:rPr>
            <w:rStyle w:val="Hyperlink"/>
            <w:rFonts w:ascii="Courier New" w:hAnsi="Courier New"/>
            <w:b/>
            <w:bCs/>
          </w:rPr>
          <w:t>US Realm Clinical Document Header Address</w:t>
        </w:r>
      </w:hyperlink>
      <w:r>
        <w:t xml:space="preserve"> </w:t>
      </w:r>
      <w:r>
        <w:rPr>
          <w:rFonts w:ascii="Courier New" w:hAnsi="Courier New"/>
        </w:rPr>
        <w:t>(templateId:2.16.840.1.113883.10.20.22.5.2)</w:t>
      </w:r>
      <w:r>
        <w:t xml:space="preserve"> (CONF:8220). </w:t>
      </w:r>
    </w:p>
    <w:p w14:paraId="1BDF8D8D" w14:textId="77777777" w:rsidR="001C18C1" w:rsidRDefault="001C18C1" w:rsidP="003D62A7">
      <w:pPr>
        <w:numPr>
          <w:ilvl w:val="2"/>
          <w:numId w:val="35"/>
        </w:numPr>
        <w:spacing w:after="40" w:line="260" w:lineRule="exact"/>
      </w:pPr>
      <w:r>
        <w:lastRenderedPageBreak/>
        <w:t>SHALL contain exactly one [1..1] assignedPerson OR exactly one [1..1] relatedPerson (CONF:8221).</w:t>
      </w:r>
    </w:p>
    <w:p w14:paraId="6A461EC8" w14:textId="77777777" w:rsidR="001C18C1" w:rsidRDefault="001C18C1" w:rsidP="003D62A7">
      <w:pPr>
        <w:numPr>
          <w:ilvl w:val="3"/>
          <w:numId w:val="35"/>
        </w:numPr>
        <w:spacing w:after="40" w:line="260" w:lineRule="exact"/>
      </w:pPr>
      <w:r>
        <w:rPr>
          <w:b/>
          <w:bCs/>
          <w:sz w:val="16"/>
          <w:szCs w:val="16"/>
        </w:rPr>
        <w:t>SHALL</w:t>
      </w:r>
      <w:r>
        <w:t xml:space="preserve"> contain at least one [1..*] </w:t>
      </w:r>
      <w:hyperlink w:anchor="S_USRealmHeaderName" w:history="1">
        <w:r w:rsidR="00087E41">
          <w:rPr>
            <w:rStyle w:val="Hyperlink"/>
            <w:rFonts w:ascii="Courier New" w:hAnsi="Courier New"/>
            <w:b/>
            <w:bCs/>
          </w:rPr>
          <w:t>US Realm Clinical Document Header Name</w:t>
        </w:r>
      </w:hyperlink>
      <w:r>
        <w:t xml:space="preserve"> </w:t>
      </w:r>
      <w:r>
        <w:rPr>
          <w:rFonts w:ascii="Courier New" w:hAnsi="Courier New"/>
        </w:rPr>
        <w:t>(templateId:2.16.840.1.113883.10.20.22.5.1)</w:t>
      </w:r>
      <w:r>
        <w:t xml:space="preserve"> (CONF:8222). </w:t>
      </w:r>
    </w:p>
    <w:p w14:paraId="1F17C037" w14:textId="77777777" w:rsidR="00801B77" w:rsidRDefault="00801B77" w:rsidP="0050352A">
      <w:pPr>
        <w:pStyle w:val="Heading3"/>
        <w:numPr>
          <w:ilvl w:val="2"/>
          <w:numId w:val="2"/>
        </w:numPr>
      </w:pPr>
      <w:r>
        <w:t>C</w:t>
      </w:r>
      <w:r w:rsidR="0050352A">
        <w:t>ustodian</w:t>
      </w:r>
    </w:p>
    <w:p w14:paraId="6D35C47C" w14:textId="77777777" w:rsidR="0050352A" w:rsidRPr="00801B77" w:rsidRDefault="00801B77" w:rsidP="00801B77">
      <w:pPr>
        <w:pStyle w:val="BodyText"/>
      </w:pPr>
      <w:r>
        <w:rPr>
          <w:noProof w:val="0"/>
        </w:rPr>
        <w:t>T</w:t>
      </w:r>
      <w:r w:rsidRPr="009C7C0D">
        <w:rPr>
          <w:noProof w:val="0"/>
        </w:rPr>
        <w:t xml:space="preserve">he </w:t>
      </w:r>
      <w:r w:rsidRPr="00801B77">
        <w:rPr>
          <w:rStyle w:val="XMLname"/>
        </w:rPr>
        <w:t>custodian</w:t>
      </w:r>
      <w:r w:rsidRPr="009C7C0D">
        <w:rPr>
          <w:noProof w:val="0"/>
        </w:rPr>
        <w:t xml:space="preserve"> element </w:t>
      </w:r>
      <w:r>
        <w:rPr>
          <w:noProof w:val="0"/>
        </w:rPr>
        <w:t>represents</w:t>
      </w:r>
      <w:r w:rsidRPr="009C7C0D">
        <w:rPr>
          <w:noProof w:val="0"/>
        </w:rPr>
        <w:t xml:space="preserve"> the </w:t>
      </w:r>
      <w:r w:rsidR="00023AB6">
        <w:rPr>
          <w:noProof w:val="0"/>
        </w:rPr>
        <w:t>entity responsible for maintaining the availability</w:t>
      </w:r>
      <w:r w:rsidR="00023AB6" w:rsidRPr="009C7C0D">
        <w:rPr>
          <w:noProof w:val="0"/>
        </w:rPr>
        <w:t xml:space="preserve"> </w:t>
      </w:r>
      <w:r w:rsidRPr="009C7C0D">
        <w:rPr>
          <w:noProof w:val="0"/>
        </w:rPr>
        <w:t>of the clinical document.</w:t>
      </w:r>
      <w:r w:rsidR="00023AB6">
        <w:rPr>
          <w:noProof w:val="0"/>
        </w:rPr>
        <w:t xml:space="preserve"> The custodian may be the document originator, a health information exchange</w:t>
      </w:r>
      <w:r w:rsidR="0052300D">
        <w:rPr>
          <w:noProof w:val="0"/>
        </w:rPr>
        <w:t>,</w:t>
      </w:r>
      <w:r w:rsidR="00023AB6">
        <w:rPr>
          <w:noProof w:val="0"/>
        </w:rPr>
        <w:t xml:space="preserve"> or other responsible party. </w:t>
      </w:r>
    </w:p>
    <w:p w14:paraId="42BFC654" w14:textId="77777777" w:rsidR="0067730B" w:rsidRDefault="0067730B" w:rsidP="003D62A7">
      <w:pPr>
        <w:numPr>
          <w:ilvl w:val="0"/>
          <w:numId w:val="35"/>
        </w:numPr>
        <w:spacing w:after="40" w:line="260" w:lineRule="exact"/>
      </w:pPr>
      <w:r>
        <w:rPr>
          <w:b/>
          <w:bCs/>
          <w:sz w:val="16"/>
          <w:szCs w:val="16"/>
        </w:rPr>
        <w:t>SHALL</w:t>
      </w:r>
      <w:r>
        <w:t xml:space="preserve"> contain exactly one [1..1] </w:t>
      </w:r>
      <w:r>
        <w:rPr>
          <w:rFonts w:ascii="Courier New" w:hAnsi="Courier New"/>
          <w:b/>
          <w:bCs/>
        </w:rPr>
        <w:t>custodian</w:t>
      </w:r>
      <w:r>
        <w:t xml:space="preserve"> (CONF:5519). </w:t>
      </w:r>
    </w:p>
    <w:p w14:paraId="522852F7" w14:textId="77777777" w:rsidR="0067730B" w:rsidRDefault="0067730B" w:rsidP="003D62A7">
      <w:pPr>
        <w:numPr>
          <w:ilvl w:val="1"/>
          <w:numId w:val="35"/>
        </w:numPr>
        <w:spacing w:after="40" w:line="260" w:lineRule="exact"/>
      </w:pPr>
      <w:r>
        <w:t xml:space="preserve">This custodian </w:t>
      </w:r>
      <w:r>
        <w:rPr>
          <w:b/>
          <w:bCs/>
          <w:sz w:val="16"/>
          <w:szCs w:val="16"/>
        </w:rPr>
        <w:t>SHALL</w:t>
      </w:r>
      <w:r>
        <w:t xml:space="preserve"> contain exactly one [1..1] </w:t>
      </w:r>
      <w:r>
        <w:rPr>
          <w:rFonts w:ascii="Courier New" w:hAnsi="Courier New"/>
          <w:b/>
          <w:bCs/>
        </w:rPr>
        <w:t>assignedCustodian</w:t>
      </w:r>
      <w:r>
        <w:t xml:space="preserve"> (CONF:5520). </w:t>
      </w:r>
    </w:p>
    <w:p w14:paraId="7003AE63" w14:textId="77777777" w:rsidR="0067730B" w:rsidRDefault="0067730B" w:rsidP="003D62A7">
      <w:pPr>
        <w:numPr>
          <w:ilvl w:val="2"/>
          <w:numId w:val="35"/>
        </w:numPr>
        <w:spacing w:after="40" w:line="260" w:lineRule="exact"/>
      </w:pPr>
      <w:r>
        <w:t xml:space="preserve">This assignedCustodian </w:t>
      </w:r>
      <w:r>
        <w:rPr>
          <w:b/>
          <w:bCs/>
          <w:sz w:val="16"/>
          <w:szCs w:val="16"/>
        </w:rPr>
        <w:t>SHALL</w:t>
      </w:r>
      <w:r>
        <w:t xml:space="preserve"> contain exactly one [1..1] </w:t>
      </w:r>
      <w:r>
        <w:rPr>
          <w:rFonts w:ascii="Courier New" w:hAnsi="Courier New"/>
          <w:b/>
          <w:bCs/>
        </w:rPr>
        <w:t>representedCustodianOrganization</w:t>
      </w:r>
      <w:r>
        <w:t xml:space="preserve"> (CONF:5521). </w:t>
      </w:r>
    </w:p>
    <w:p w14:paraId="5845F1F1" w14:textId="77777777" w:rsidR="0067730B" w:rsidRDefault="0067730B" w:rsidP="003D62A7">
      <w:pPr>
        <w:numPr>
          <w:ilvl w:val="3"/>
          <w:numId w:val="35"/>
        </w:numPr>
        <w:spacing w:after="40" w:line="260" w:lineRule="exact"/>
      </w:pPr>
      <w:r>
        <w:t xml:space="preserve">This representedCustodianOrganization </w:t>
      </w:r>
      <w:r>
        <w:rPr>
          <w:b/>
          <w:bCs/>
          <w:sz w:val="16"/>
          <w:szCs w:val="16"/>
        </w:rPr>
        <w:t>SHALL</w:t>
      </w:r>
      <w:r>
        <w:t xml:space="preserve"> contain exactly one [1..1] </w:t>
      </w:r>
      <w:r>
        <w:rPr>
          <w:rFonts w:ascii="Courier New" w:hAnsi="Courier New"/>
          <w:b/>
          <w:bCs/>
        </w:rPr>
        <w:t>id</w:t>
      </w:r>
      <w:r>
        <w:t xml:space="preserve"> (CONF:5522). </w:t>
      </w:r>
    </w:p>
    <w:p w14:paraId="0E5F8CA3" w14:textId="77777777" w:rsidR="0067730B" w:rsidRDefault="0067730B" w:rsidP="003D62A7">
      <w:pPr>
        <w:numPr>
          <w:ilvl w:val="3"/>
          <w:numId w:val="35"/>
        </w:numPr>
        <w:spacing w:after="40" w:line="260" w:lineRule="exact"/>
      </w:pPr>
      <w:r>
        <w:t xml:space="preserve">This representedCustodianOrganization </w:t>
      </w:r>
      <w:r>
        <w:rPr>
          <w:b/>
          <w:bCs/>
          <w:sz w:val="16"/>
          <w:szCs w:val="16"/>
        </w:rPr>
        <w:t>SHALL</w:t>
      </w:r>
      <w:r>
        <w:t xml:space="preserve"> contain exactly one [1..1] </w:t>
      </w:r>
      <w:r>
        <w:rPr>
          <w:rFonts w:ascii="Courier New" w:hAnsi="Courier New"/>
          <w:b/>
          <w:bCs/>
        </w:rPr>
        <w:t>name</w:t>
      </w:r>
      <w:r>
        <w:t xml:space="preserve"> (CONF:5524). </w:t>
      </w:r>
    </w:p>
    <w:p w14:paraId="02A2F3C7" w14:textId="77777777" w:rsidR="0067730B" w:rsidRDefault="0067730B" w:rsidP="003D62A7">
      <w:pPr>
        <w:numPr>
          <w:ilvl w:val="3"/>
          <w:numId w:val="35"/>
        </w:numPr>
        <w:spacing w:after="40" w:line="260" w:lineRule="exact"/>
      </w:pPr>
      <w:r>
        <w:t xml:space="preserve">This representedCustodianOrganization </w:t>
      </w:r>
      <w:r>
        <w:rPr>
          <w:b/>
          <w:bCs/>
          <w:sz w:val="16"/>
          <w:szCs w:val="16"/>
        </w:rPr>
        <w:t>SHALL</w:t>
      </w:r>
      <w:r>
        <w:t xml:space="preserve"> contain exactly one [1..1] </w:t>
      </w:r>
      <w:r>
        <w:rPr>
          <w:rFonts w:ascii="Courier New" w:hAnsi="Courier New"/>
          <w:b/>
          <w:bCs/>
        </w:rPr>
        <w:t>telecom</w:t>
      </w:r>
      <w:r>
        <w:t xml:space="preserve"> (CONF:5525). </w:t>
      </w:r>
    </w:p>
    <w:p w14:paraId="406ED35D" w14:textId="77777777" w:rsidR="0067730B" w:rsidRDefault="0067730B" w:rsidP="003D62A7">
      <w:pPr>
        <w:numPr>
          <w:ilvl w:val="4"/>
          <w:numId w:val="35"/>
        </w:numPr>
        <w:spacing w:after="40" w:line="260" w:lineRule="exact"/>
      </w:pPr>
      <w:r>
        <w:t xml:space="preserve">This telecom </w:t>
      </w:r>
      <w:r>
        <w:rPr>
          <w:b/>
          <w:bCs/>
          <w:sz w:val="16"/>
          <w:szCs w:val="16"/>
        </w:rPr>
        <w:t>SHOULD</w:t>
      </w:r>
      <w:r>
        <w:t xml:space="preserve"> contain </w:t>
      </w:r>
      <w:r>
        <w:rPr>
          <w:rFonts w:ascii="Courier New" w:hAnsi="Courier New"/>
          <w:b/>
          <w:bCs/>
        </w:rPr>
        <w:t>@use</w:t>
      </w:r>
      <w:r>
        <w:t xml:space="preserve">, which </w:t>
      </w:r>
      <w:r>
        <w:rPr>
          <w:b/>
          <w:bCs/>
          <w:sz w:val="16"/>
          <w:szCs w:val="16"/>
        </w:rPr>
        <w:t>SHOULD</w:t>
      </w:r>
      <w:r>
        <w:t xml:space="preserve"> be selected from ValueSet </w:t>
      </w:r>
      <w:r>
        <w:rPr>
          <w:rFonts w:ascii="Courier New" w:hAnsi="Courier New"/>
        </w:rPr>
        <w:t>2.16.840.1.113883.11.20.9.20 Telecom use (</w:t>
      </w:r>
      <w:r w:rsidR="007E0C3F">
        <w:rPr>
          <w:rFonts w:ascii="Courier New" w:hAnsi="Courier New"/>
        </w:rPr>
        <w:t>US Realm Clinical Document</w:t>
      </w:r>
      <w:r w:rsidR="002C2963">
        <w:rPr>
          <w:rFonts w:ascii="Courier New" w:hAnsi="Courier New"/>
        </w:rPr>
        <w:t xml:space="preserve"> Header</w:t>
      </w:r>
      <w:r>
        <w:rPr>
          <w:rFonts w:ascii="Courier New" w:hAnsi="Courier New"/>
        </w:rPr>
        <w:t>)</w:t>
      </w:r>
      <w:r>
        <w:t xml:space="preserve"> </w:t>
      </w:r>
      <w:r>
        <w:rPr>
          <w:b/>
          <w:bCs/>
          <w:sz w:val="16"/>
          <w:szCs w:val="16"/>
        </w:rPr>
        <w:t>DYNAMIC</w:t>
      </w:r>
      <w:r>
        <w:t xml:space="preserve"> (CONF:7998). </w:t>
      </w:r>
    </w:p>
    <w:p w14:paraId="76AF67DB" w14:textId="77777777" w:rsidR="0067730B" w:rsidRDefault="0067730B" w:rsidP="003D62A7">
      <w:pPr>
        <w:numPr>
          <w:ilvl w:val="3"/>
          <w:numId w:val="35"/>
        </w:numPr>
        <w:spacing w:after="40" w:line="260" w:lineRule="exact"/>
      </w:pPr>
      <w:r>
        <w:t xml:space="preserve">This representedCustodianOrganization </w:t>
      </w:r>
      <w:r>
        <w:rPr>
          <w:b/>
          <w:bCs/>
          <w:sz w:val="16"/>
          <w:szCs w:val="16"/>
        </w:rPr>
        <w:t>SHALL</w:t>
      </w:r>
      <w:r>
        <w:t xml:space="preserve"> contain at least one [1..*] </w:t>
      </w:r>
      <w:hyperlink w:anchor="S_USRealmHeaderAddress" w:history="1">
        <w:r w:rsidR="0057678C">
          <w:rPr>
            <w:rStyle w:val="Hyperlink"/>
            <w:rFonts w:ascii="Courier New" w:hAnsi="Courier New"/>
            <w:b/>
            <w:bCs/>
          </w:rPr>
          <w:t>US Realm Clinical Document Header Address</w:t>
        </w:r>
      </w:hyperlink>
      <w:r>
        <w:t xml:space="preserve"> </w:t>
      </w:r>
      <w:r>
        <w:rPr>
          <w:rFonts w:ascii="Courier New" w:hAnsi="Courier New"/>
        </w:rPr>
        <w:t>(templateId:2.16.840.1.113883.10.20.22.5.2)</w:t>
      </w:r>
      <w:r>
        <w:t xml:space="preserve"> (CONF:5559). </w:t>
      </w:r>
    </w:p>
    <w:p w14:paraId="423041EE" w14:textId="77777777" w:rsidR="00F50DAB" w:rsidRDefault="0050352A" w:rsidP="0050352A">
      <w:pPr>
        <w:pStyle w:val="Heading3"/>
        <w:numPr>
          <w:ilvl w:val="2"/>
          <w:numId w:val="2"/>
        </w:numPr>
      </w:pPr>
      <w:r>
        <w:t>informationRecipient</w:t>
      </w:r>
    </w:p>
    <w:p w14:paraId="505E2D96" w14:textId="77777777" w:rsidR="0050352A" w:rsidRPr="00F50DAB" w:rsidRDefault="00023AB6" w:rsidP="00F50DAB">
      <w:pPr>
        <w:pStyle w:val="BodyText"/>
      </w:pPr>
      <w:r>
        <w:rPr>
          <w:noProof w:val="0"/>
        </w:rPr>
        <w:t>T</w:t>
      </w:r>
      <w:r w:rsidR="00F50DAB" w:rsidRPr="00F50DAB">
        <w:t xml:space="preserve">he </w:t>
      </w:r>
      <w:r w:rsidR="00F50DAB" w:rsidRPr="00F50DAB">
        <w:rPr>
          <w:rStyle w:val="XMLname"/>
        </w:rPr>
        <w:t>informationRecipient</w:t>
      </w:r>
      <w:r w:rsidR="00F50DAB" w:rsidRPr="00F50DAB">
        <w:t xml:space="preserve"> element</w:t>
      </w:r>
      <w:r w:rsidR="00F50DAB">
        <w:rPr>
          <w:noProof w:val="0"/>
        </w:rPr>
        <w:t xml:space="preserve"> </w:t>
      </w:r>
      <w:r w:rsidR="00F50DAB" w:rsidRPr="009C7C0D">
        <w:rPr>
          <w:noProof w:val="0"/>
        </w:rPr>
        <w:t>records the intended recipient of the information at the</w:t>
      </w:r>
      <w:r w:rsidR="00F50DAB">
        <w:rPr>
          <w:noProof w:val="0"/>
        </w:rPr>
        <w:t xml:space="preserve"> time the document is created. </w:t>
      </w:r>
      <w:r w:rsidR="00F50DAB" w:rsidRPr="009C7C0D">
        <w:rPr>
          <w:noProof w:val="0"/>
        </w:rPr>
        <w:t xml:space="preserve">The intended recipient </w:t>
      </w:r>
      <w:r w:rsidR="00F50DAB" w:rsidRPr="00C143D8">
        <w:rPr>
          <w:rStyle w:val="keyword"/>
        </w:rPr>
        <w:t>may</w:t>
      </w:r>
      <w:r w:rsidR="00F50DAB" w:rsidRPr="009C7C0D">
        <w:rPr>
          <w:noProof w:val="0"/>
        </w:rPr>
        <w:t xml:space="preserve"> also be the health chart of the patient, in which case the </w:t>
      </w:r>
      <w:r w:rsidR="00F50DAB" w:rsidRPr="00F50DAB">
        <w:rPr>
          <w:rStyle w:val="XMLname"/>
        </w:rPr>
        <w:t>receivedOrganization</w:t>
      </w:r>
      <w:r w:rsidR="00F50DAB" w:rsidRPr="009C7C0D">
        <w:rPr>
          <w:noProof w:val="0"/>
        </w:rPr>
        <w:t xml:space="preserve"> is the scoping organization of that chart.</w:t>
      </w:r>
    </w:p>
    <w:p w14:paraId="4807C36F" w14:textId="77777777" w:rsidR="000D034F" w:rsidRDefault="000D034F" w:rsidP="003D62A7">
      <w:pPr>
        <w:numPr>
          <w:ilvl w:val="0"/>
          <w:numId w:val="35"/>
        </w:numPr>
        <w:spacing w:after="40" w:line="260" w:lineRule="exact"/>
      </w:pPr>
      <w:r>
        <w:rPr>
          <w:b/>
          <w:bCs/>
          <w:sz w:val="16"/>
          <w:szCs w:val="16"/>
        </w:rPr>
        <w:t>MAY</w:t>
      </w:r>
      <w:r>
        <w:t xml:space="preserve"> contain zero or more [0..*] </w:t>
      </w:r>
      <w:r>
        <w:rPr>
          <w:rFonts w:ascii="Courier New" w:hAnsi="Courier New"/>
          <w:b/>
          <w:bCs/>
        </w:rPr>
        <w:t>informationRecipient</w:t>
      </w:r>
      <w:r>
        <w:t xml:space="preserve"> (CONF:5565). </w:t>
      </w:r>
    </w:p>
    <w:p w14:paraId="6CE16166" w14:textId="77777777" w:rsidR="000D034F" w:rsidRDefault="000D034F" w:rsidP="003D62A7">
      <w:pPr>
        <w:numPr>
          <w:ilvl w:val="1"/>
          <w:numId w:val="35"/>
        </w:numPr>
        <w:spacing w:after="40" w:line="260" w:lineRule="exact"/>
      </w:pPr>
      <w:r>
        <w:t xml:space="preserve">Such informationRecipients, if present, </w:t>
      </w:r>
      <w:r>
        <w:rPr>
          <w:b/>
          <w:bCs/>
          <w:sz w:val="16"/>
          <w:szCs w:val="16"/>
        </w:rPr>
        <w:t>SHALL</w:t>
      </w:r>
      <w:r>
        <w:t xml:space="preserve"> contain exactly one [1..1] </w:t>
      </w:r>
      <w:r>
        <w:rPr>
          <w:rFonts w:ascii="Courier New" w:hAnsi="Courier New"/>
          <w:b/>
          <w:bCs/>
        </w:rPr>
        <w:t>intendedRecipient</w:t>
      </w:r>
      <w:r>
        <w:t xml:space="preserve"> (CONF:5566). </w:t>
      </w:r>
    </w:p>
    <w:p w14:paraId="1D626B5C" w14:textId="77777777" w:rsidR="000D034F" w:rsidRDefault="000D034F" w:rsidP="003D62A7">
      <w:pPr>
        <w:numPr>
          <w:ilvl w:val="2"/>
          <w:numId w:val="35"/>
        </w:numPr>
        <w:spacing w:after="40" w:line="260" w:lineRule="exact"/>
      </w:pPr>
      <w:r>
        <w:t xml:space="preserve">This intendedRecipient </w:t>
      </w:r>
      <w:r>
        <w:rPr>
          <w:b/>
          <w:bCs/>
          <w:sz w:val="16"/>
          <w:szCs w:val="16"/>
        </w:rPr>
        <w:t>MAY</w:t>
      </w:r>
      <w:r>
        <w:t xml:space="preserve"> contain zero or one [0..1] </w:t>
      </w:r>
      <w:r>
        <w:rPr>
          <w:rFonts w:ascii="Courier New" w:hAnsi="Courier New"/>
          <w:b/>
          <w:bCs/>
        </w:rPr>
        <w:t>informationRecipient</w:t>
      </w:r>
      <w:r>
        <w:t xml:space="preserve"> (CONF:5567). </w:t>
      </w:r>
    </w:p>
    <w:p w14:paraId="63BD7213" w14:textId="77777777" w:rsidR="000D034F" w:rsidRDefault="000D034F" w:rsidP="003D62A7">
      <w:pPr>
        <w:numPr>
          <w:ilvl w:val="3"/>
          <w:numId w:val="35"/>
        </w:numPr>
        <w:spacing w:after="40" w:line="260" w:lineRule="exact"/>
      </w:pPr>
      <w:r>
        <w:t xml:space="preserve">This informationRecipient, if present, </w:t>
      </w:r>
      <w:r>
        <w:rPr>
          <w:b/>
          <w:bCs/>
          <w:sz w:val="16"/>
          <w:szCs w:val="16"/>
        </w:rPr>
        <w:t>SHALL</w:t>
      </w:r>
      <w:r>
        <w:t xml:space="preserve"> contain exactly one [1..1] </w:t>
      </w:r>
      <w:hyperlink w:anchor="S_USRealmHeaderName" w:history="1">
        <w:r w:rsidR="00D43241">
          <w:rPr>
            <w:rStyle w:val="Hyperlink"/>
            <w:rFonts w:ascii="Courier New" w:hAnsi="Courier New"/>
            <w:b/>
            <w:bCs/>
          </w:rPr>
          <w:t>US Realm Clinical Document Header Name</w:t>
        </w:r>
      </w:hyperlink>
      <w:r w:rsidR="00D43241">
        <w:t xml:space="preserve"> </w:t>
      </w:r>
      <w:r>
        <w:rPr>
          <w:rFonts w:ascii="Courier New" w:hAnsi="Courier New"/>
        </w:rPr>
        <w:lastRenderedPageBreak/>
        <w:t>(templateId:2.16.840.1.113883.10.20.22.5.1)</w:t>
      </w:r>
      <w:r>
        <w:t xml:space="preserve"> (CONF:5568). </w:t>
      </w:r>
    </w:p>
    <w:p w14:paraId="75CE31F1" w14:textId="77777777" w:rsidR="000D034F" w:rsidRDefault="000D034F" w:rsidP="003D62A7">
      <w:pPr>
        <w:numPr>
          <w:ilvl w:val="2"/>
          <w:numId w:val="35"/>
        </w:numPr>
        <w:spacing w:after="40" w:line="260" w:lineRule="exact"/>
      </w:pPr>
      <w:r>
        <w:t xml:space="preserve">This intendedRecipient </w:t>
      </w:r>
      <w:r>
        <w:rPr>
          <w:b/>
          <w:bCs/>
          <w:sz w:val="16"/>
          <w:szCs w:val="16"/>
        </w:rPr>
        <w:t>MAY</w:t>
      </w:r>
      <w:r>
        <w:t xml:space="preserve"> contain zero or one [0..1] </w:t>
      </w:r>
      <w:r>
        <w:rPr>
          <w:rFonts w:ascii="Courier New" w:hAnsi="Courier New"/>
          <w:b/>
          <w:bCs/>
        </w:rPr>
        <w:t>receivedOrganization</w:t>
      </w:r>
      <w:r>
        <w:t xml:space="preserve"> (CONF:5577). </w:t>
      </w:r>
    </w:p>
    <w:p w14:paraId="025EF21A" w14:textId="77777777" w:rsidR="000D034F" w:rsidRDefault="000D034F" w:rsidP="003D62A7">
      <w:pPr>
        <w:numPr>
          <w:ilvl w:val="3"/>
          <w:numId w:val="35"/>
        </w:numPr>
        <w:spacing w:after="40" w:line="260" w:lineRule="exact"/>
      </w:pPr>
      <w:r>
        <w:t xml:space="preserve">This receivedOrganization, if present, </w:t>
      </w:r>
      <w:r>
        <w:rPr>
          <w:b/>
          <w:bCs/>
          <w:sz w:val="16"/>
          <w:szCs w:val="16"/>
        </w:rPr>
        <w:t>SHALL</w:t>
      </w:r>
      <w:r>
        <w:t xml:space="preserve"> contain exactly one [1..1] </w:t>
      </w:r>
      <w:r>
        <w:rPr>
          <w:rFonts w:ascii="Courier New" w:hAnsi="Courier New"/>
          <w:b/>
          <w:bCs/>
        </w:rPr>
        <w:t>name</w:t>
      </w:r>
      <w:r>
        <w:t xml:space="preserve"> (CONF:5578). </w:t>
      </w:r>
    </w:p>
    <w:p w14:paraId="0F7A7330" w14:textId="77777777" w:rsidR="00CB5639" w:rsidRDefault="0050352A" w:rsidP="0050352A">
      <w:pPr>
        <w:pStyle w:val="Heading3"/>
        <w:numPr>
          <w:ilvl w:val="2"/>
          <w:numId w:val="2"/>
        </w:numPr>
      </w:pPr>
      <w:r>
        <w:t>legalAuthenticator</w:t>
      </w:r>
    </w:p>
    <w:p w14:paraId="67A1C491" w14:textId="77777777" w:rsidR="00023AB6" w:rsidRPr="00CB5639" w:rsidRDefault="00CB5639" w:rsidP="00023AB6">
      <w:pPr>
        <w:pStyle w:val="BodyText"/>
      </w:pPr>
      <w:r w:rsidRPr="009C7C0D">
        <w:rPr>
          <w:noProof w:val="0"/>
        </w:rPr>
        <w:t xml:space="preserve">The </w:t>
      </w:r>
      <w:r w:rsidRPr="00CB5639">
        <w:rPr>
          <w:rStyle w:val="XMLname"/>
        </w:rPr>
        <w:t>legalAuthenticator</w:t>
      </w:r>
      <w:r w:rsidRPr="009C7C0D">
        <w:rPr>
          <w:noProof w:val="0"/>
        </w:rPr>
        <w:t xml:space="preserve"> identifies the </w:t>
      </w:r>
      <w:r w:rsidR="00023AB6">
        <w:rPr>
          <w:noProof w:val="0"/>
        </w:rPr>
        <w:t xml:space="preserve">single </w:t>
      </w:r>
      <w:r w:rsidR="00BF20D2">
        <w:rPr>
          <w:noProof w:val="0"/>
        </w:rPr>
        <w:t xml:space="preserve">person </w:t>
      </w:r>
      <w:r w:rsidRPr="009C7C0D">
        <w:rPr>
          <w:noProof w:val="0"/>
        </w:rPr>
        <w:t>lega</w:t>
      </w:r>
      <w:r>
        <w:rPr>
          <w:noProof w:val="0"/>
        </w:rPr>
        <w:t>l</w:t>
      </w:r>
      <w:r w:rsidR="00BF20D2">
        <w:rPr>
          <w:noProof w:val="0"/>
        </w:rPr>
        <w:t>ly</w:t>
      </w:r>
      <w:r>
        <w:rPr>
          <w:noProof w:val="0"/>
        </w:rPr>
        <w:t xml:space="preserve"> </w:t>
      </w:r>
      <w:r w:rsidR="00BF20D2">
        <w:rPr>
          <w:noProof w:val="0"/>
        </w:rPr>
        <w:t xml:space="preserve">responsible for </w:t>
      </w:r>
      <w:r>
        <w:rPr>
          <w:noProof w:val="0"/>
        </w:rPr>
        <w:t xml:space="preserve">the document and must </w:t>
      </w:r>
      <w:r w:rsidRPr="009C7C0D">
        <w:rPr>
          <w:noProof w:val="0"/>
        </w:rPr>
        <w:t>be present if the document h</w:t>
      </w:r>
      <w:r w:rsidR="00F860EF">
        <w:rPr>
          <w:noProof w:val="0"/>
        </w:rPr>
        <w:t xml:space="preserve">as been legally authenticated. </w:t>
      </w:r>
      <w:r w:rsidR="00023AB6">
        <w:rPr>
          <w:noProof w:val="0"/>
        </w:rPr>
        <w:t xml:space="preserve">(Note that per the following section, there may also be one or more document authenticators.) </w:t>
      </w:r>
    </w:p>
    <w:p w14:paraId="43FECE22" w14:textId="77777777" w:rsidR="00CB5639" w:rsidRPr="009C7C0D" w:rsidRDefault="00CB5639" w:rsidP="00CB5639">
      <w:pPr>
        <w:pStyle w:val="BodyText"/>
        <w:rPr>
          <w:noProof w:val="0"/>
        </w:rPr>
      </w:pPr>
      <w:r>
        <w:rPr>
          <w:noProof w:val="0"/>
        </w:rPr>
        <w:t>B</w:t>
      </w:r>
      <w:r w:rsidRPr="009C7C0D">
        <w:rPr>
          <w:noProof w:val="0"/>
        </w:rPr>
        <w:t>ased on local practice</w:t>
      </w:r>
      <w:r>
        <w:rPr>
          <w:noProof w:val="0"/>
        </w:rPr>
        <w:t>,</w:t>
      </w:r>
      <w:r w:rsidRPr="009C7C0D" w:rsidDel="00CE09DD">
        <w:rPr>
          <w:noProof w:val="0"/>
        </w:rPr>
        <w:t xml:space="preserve"> </w:t>
      </w:r>
      <w:r>
        <w:rPr>
          <w:noProof w:val="0"/>
        </w:rPr>
        <w:t>c</w:t>
      </w:r>
      <w:r w:rsidRPr="009C7C0D">
        <w:rPr>
          <w:noProof w:val="0"/>
        </w:rPr>
        <w:t xml:space="preserve">linical documents </w:t>
      </w:r>
      <w:r>
        <w:rPr>
          <w:noProof w:val="0"/>
        </w:rPr>
        <w:t>may be</w:t>
      </w:r>
      <w:r w:rsidRPr="009C7C0D">
        <w:rPr>
          <w:noProof w:val="0"/>
        </w:rPr>
        <w:t xml:space="preserve"> released before legal authentication. This implies that a clinical document that does not contain this element has not been legally authenticated.</w:t>
      </w:r>
    </w:p>
    <w:p w14:paraId="2136D7ED" w14:textId="77777777" w:rsidR="00CB5639" w:rsidRPr="009C7C0D" w:rsidRDefault="00CB5639" w:rsidP="00CB5639">
      <w:pPr>
        <w:pStyle w:val="BodyText"/>
        <w:rPr>
          <w:noProof w:val="0"/>
        </w:rPr>
      </w:pPr>
      <w:r w:rsidRPr="009C7C0D">
        <w:rPr>
          <w:noProof w:val="0"/>
        </w:rPr>
        <w:t>The act of legal authentication requires a certain privilege be granted to the legal authenticato</w:t>
      </w:r>
      <w:r w:rsidR="00F860EF">
        <w:rPr>
          <w:noProof w:val="0"/>
        </w:rPr>
        <w:t xml:space="preserve">r depending upon local policy. </w:t>
      </w:r>
      <w:r w:rsidRPr="009C7C0D">
        <w:rPr>
          <w:noProof w:val="0"/>
        </w:rPr>
        <w:t>All clinical documents have the potential for legal authentication, given the appropriate credentials.</w:t>
      </w:r>
    </w:p>
    <w:p w14:paraId="50067650" w14:textId="77777777" w:rsidR="00023AB6" w:rsidRPr="00CB5639" w:rsidRDefault="00CB5639" w:rsidP="00CB5639">
      <w:pPr>
        <w:pStyle w:val="BodyText"/>
      </w:pPr>
      <w:r w:rsidRPr="009C7C0D">
        <w:rPr>
          <w:noProof w:val="0"/>
        </w:rPr>
        <w:t xml:space="preserve">Local policies </w:t>
      </w:r>
      <w:r w:rsidRPr="00C143D8">
        <w:rPr>
          <w:rStyle w:val="keyword"/>
        </w:rPr>
        <w:t>may</w:t>
      </w:r>
      <w:r w:rsidRPr="009C7C0D">
        <w:rPr>
          <w:noProof w:val="0"/>
        </w:rPr>
        <w:t xml:space="preserve"> choose to delegate the function of legal authentication to a device or system that ge</w:t>
      </w:r>
      <w:r w:rsidR="00F860EF">
        <w:rPr>
          <w:noProof w:val="0"/>
        </w:rPr>
        <w:t xml:space="preserve">nerates the clinical document. </w:t>
      </w:r>
      <w:r w:rsidRPr="009C7C0D">
        <w:rPr>
          <w:noProof w:val="0"/>
        </w:rPr>
        <w:t xml:space="preserve">In these cases, the legal authenticator is a person accepting responsibility for the document, not the </w:t>
      </w:r>
      <w:r>
        <w:rPr>
          <w:noProof w:val="0"/>
        </w:rPr>
        <w:t xml:space="preserve">generating </w:t>
      </w:r>
      <w:r w:rsidRPr="009C7C0D">
        <w:rPr>
          <w:noProof w:val="0"/>
        </w:rPr>
        <w:t>device or system.</w:t>
      </w:r>
    </w:p>
    <w:p w14:paraId="22F5C563" w14:textId="77777777" w:rsidR="006501CB" w:rsidRDefault="006501CB" w:rsidP="003D62A7">
      <w:pPr>
        <w:numPr>
          <w:ilvl w:val="0"/>
          <w:numId w:val="35"/>
        </w:numPr>
        <w:spacing w:after="40" w:line="260" w:lineRule="exact"/>
      </w:pPr>
      <w:r>
        <w:rPr>
          <w:b/>
          <w:bCs/>
          <w:sz w:val="16"/>
          <w:szCs w:val="16"/>
        </w:rPr>
        <w:t>SHOULD</w:t>
      </w:r>
      <w:r>
        <w:t xml:space="preserve"> contain zero or one [0..1] </w:t>
      </w:r>
      <w:r>
        <w:rPr>
          <w:rFonts w:ascii="Courier New" w:hAnsi="Courier New"/>
          <w:b/>
          <w:bCs/>
        </w:rPr>
        <w:t>legalAuthenticator</w:t>
      </w:r>
      <w:r>
        <w:t xml:space="preserve"> (CONF:5579). </w:t>
      </w:r>
    </w:p>
    <w:p w14:paraId="49A23723" w14:textId="77777777" w:rsidR="006501CB" w:rsidRDefault="006501CB" w:rsidP="003D62A7">
      <w:pPr>
        <w:numPr>
          <w:ilvl w:val="1"/>
          <w:numId w:val="35"/>
        </w:numPr>
        <w:spacing w:after="40" w:line="260" w:lineRule="exact"/>
      </w:pPr>
      <w:r>
        <w:t xml:space="preserve">This legalAuthenticator, if present, </w:t>
      </w:r>
      <w:r>
        <w:rPr>
          <w:b/>
          <w:bCs/>
          <w:sz w:val="16"/>
          <w:szCs w:val="16"/>
        </w:rPr>
        <w:t>SHALL</w:t>
      </w:r>
      <w:r>
        <w:t xml:space="preserve"> contain exactly one [1..1] </w:t>
      </w:r>
      <w:r>
        <w:rPr>
          <w:rFonts w:ascii="Courier New" w:hAnsi="Courier New"/>
          <w:b/>
          <w:bCs/>
        </w:rPr>
        <w:t>time</w:t>
      </w:r>
      <w:r>
        <w:t xml:space="preserve"> (CONF:5580). </w:t>
      </w:r>
    </w:p>
    <w:p w14:paraId="6F2A2130" w14:textId="77777777" w:rsidR="006501CB" w:rsidRDefault="006501CB" w:rsidP="003D62A7">
      <w:pPr>
        <w:numPr>
          <w:ilvl w:val="2"/>
          <w:numId w:val="35"/>
        </w:numPr>
        <w:spacing w:after="40" w:line="260" w:lineRule="exact"/>
      </w:pPr>
      <w:r>
        <w:t>SHALL be precise to the day and SHOULD be precise to the minute. If precise to minute, SHOULD include time-zone offset (CONF:5581).</w:t>
      </w:r>
    </w:p>
    <w:p w14:paraId="3E4828B9" w14:textId="77777777" w:rsidR="006501CB" w:rsidRDefault="006501CB" w:rsidP="003D62A7">
      <w:pPr>
        <w:numPr>
          <w:ilvl w:val="1"/>
          <w:numId w:val="35"/>
        </w:numPr>
        <w:spacing w:after="40" w:line="260" w:lineRule="exact"/>
      </w:pPr>
      <w:r>
        <w:t xml:space="preserve">This legalAuthenticator, if present, </w:t>
      </w:r>
      <w:r>
        <w:rPr>
          <w:b/>
          <w:bCs/>
          <w:sz w:val="16"/>
          <w:szCs w:val="16"/>
        </w:rPr>
        <w:t>SHALL</w:t>
      </w:r>
      <w:r>
        <w:t xml:space="preserve"> contain exactly one [1..1] </w:t>
      </w:r>
      <w:r>
        <w:rPr>
          <w:rFonts w:ascii="Courier New" w:hAnsi="Courier New"/>
          <w:b/>
          <w:bCs/>
        </w:rPr>
        <w:t>signatureCode</w:t>
      </w:r>
      <w:r>
        <w:t xml:space="preserve"> (CONF:5583). </w:t>
      </w:r>
    </w:p>
    <w:p w14:paraId="714F0577" w14:textId="77777777" w:rsidR="006501CB" w:rsidRDefault="006501CB" w:rsidP="003D62A7">
      <w:pPr>
        <w:numPr>
          <w:ilvl w:val="2"/>
          <w:numId w:val="35"/>
        </w:numPr>
        <w:spacing w:after="40" w:line="260" w:lineRule="exact"/>
      </w:pPr>
      <w:r>
        <w:t xml:space="preserve">This signatureCode </w:t>
      </w:r>
      <w:r>
        <w:rPr>
          <w:b/>
          <w:bCs/>
          <w:sz w:val="16"/>
          <w:szCs w:val="16"/>
        </w:rPr>
        <w:t>SHALL</w:t>
      </w:r>
      <w:r>
        <w:t xml:space="preserve"> contain exactly one [1..1] </w:t>
      </w:r>
      <w:r>
        <w:rPr>
          <w:rFonts w:ascii="Courier New" w:hAnsi="Courier New"/>
          <w:b/>
          <w:bCs/>
        </w:rPr>
        <w:t>@code</w:t>
      </w:r>
      <w:r>
        <w:t>="</w:t>
      </w:r>
      <w:r>
        <w:rPr>
          <w:rFonts w:ascii="Courier New" w:hAnsi="Courier New"/>
        </w:rPr>
        <w:t>S</w:t>
      </w:r>
      <w:r>
        <w:t xml:space="preserve">" (CodeSystem: </w:t>
      </w:r>
      <w:r>
        <w:rPr>
          <w:rFonts w:ascii="Courier New" w:hAnsi="Courier New"/>
        </w:rPr>
        <w:t>2.16.840.1.113883.5.89 Participationsignature</w:t>
      </w:r>
      <w:r>
        <w:t xml:space="preserve">) (CONF:5584). </w:t>
      </w:r>
    </w:p>
    <w:p w14:paraId="7F919246" w14:textId="77777777" w:rsidR="006501CB" w:rsidRDefault="006501CB" w:rsidP="003D62A7">
      <w:pPr>
        <w:numPr>
          <w:ilvl w:val="1"/>
          <w:numId w:val="35"/>
        </w:numPr>
        <w:spacing w:after="40" w:line="260" w:lineRule="exact"/>
      </w:pPr>
      <w:r>
        <w:t xml:space="preserve">This legalAuthenticator, if present, </w:t>
      </w:r>
      <w:r>
        <w:rPr>
          <w:b/>
          <w:bCs/>
          <w:sz w:val="16"/>
          <w:szCs w:val="16"/>
        </w:rPr>
        <w:t>SHALL</w:t>
      </w:r>
      <w:r>
        <w:t xml:space="preserve"> contain exactly one [1..1] </w:t>
      </w:r>
      <w:r>
        <w:rPr>
          <w:rFonts w:ascii="Courier New" w:hAnsi="Courier New"/>
          <w:b/>
          <w:bCs/>
        </w:rPr>
        <w:t>assignedEntity</w:t>
      </w:r>
      <w:r>
        <w:t xml:space="preserve"> (CONF:5585). </w:t>
      </w:r>
    </w:p>
    <w:p w14:paraId="0EA584F0" w14:textId="77777777" w:rsidR="006501CB" w:rsidRDefault="006501CB" w:rsidP="003D62A7">
      <w:pPr>
        <w:numPr>
          <w:ilvl w:val="2"/>
          <w:numId w:val="35"/>
        </w:numPr>
        <w:spacing w:after="40" w:line="260" w:lineRule="exact"/>
      </w:pPr>
      <w:r>
        <w:t xml:space="preserve">This assignedEntity </w:t>
      </w:r>
      <w:r>
        <w:rPr>
          <w:b/>
          <w:bCs/>
          <w:sz w:val="16"/>
          <w:szCs w:val="16"/>
        </w:rPr>
        <w:t>SHALL</w:t>
      </w:r>
      <w:r>
        <w:t xml:space="preserve"> contain exactly one [1..1] </w:t>
      </w:r>
      <w:r>
        <w:rPr>
          <w:rFonts w:ascii="Courier New" w:hAnsi="Courier New"/>
          <w:b/>
          <w:bCs/>
        </w:rPr>
        <w:t>id</w:t>
      </w:r>
      <w:r>
        <w:t xml:space="preserve"> (CONF:5586). </w:t>
      </w:r>
    </w:p>
    <w:p w14:paraId="7EE9A840" w14:textId="77777777" w:rsidR="006501CB" w:rsidRDefault="006501CB" w:rsidP="003D62A7">
      <w:pPr>
        <w:numPr>
          <w:ilvl w:val="2"/>
          <w:numId w:val="35"/>
        </w:numPr>
        <w:spacing w:after="40" w:line="260" w:lineRule="exact"/>
      </w:pPr>
      <w:r>
        <w:t xml:space="preserve">This assignedEntity </w:t>
      </w:r>
      <w:r>
        <w:rPr>
          <w:b/>
          <w:bCs/>
          <w:sz w:val="16"/>
          <w:szCs w:val="16"/>
        </w:rPr>
        <w:t>SHALL</w:t>
      </w:r>
      <w:r>
        <w:t xml:space="preserve"> contain at least one [1..*] </w:t>
      </w:r>
      <w:hyperlink w:anchor="S_USRealmHeaderAddress" w:history="1">
        <w:r w:rsidR="000D2EF4">
          <w:rPr>
            <w:rStyle w:val="Hyperlink"/>
            <w:rFonts w:ascii="Courier New" w:hAnsi="Courier New"/>
            <w:b/>
            <w:bCs/>
          </w:rPr>
          <w:t>US Realm Clinical Document Header Address</w:t>
        </w:r>
      </w:hyperlink>
      <w:r>
        <w:t xml:space="preserve"> </w:t>
      </w:r>
      <w:r>
        <w:rPr>
          <w:rFonts w:ascii="Courier New" w:hAnsi="Courier New"/>
        </w:rPr>
        <w:t>(templateId:2.16.840.1.113883.10.20.22.5.2)</w:t>
      </w:r>
      <w:r>
        <w:t xml:space="preserve"> (CONF:5589). </w:t>
      </w:r>
    </w:p>
    <w:p w14:paraId="64E8A0E0" w14:textId="77777777" w:rsidR="006501CB" w:rsidRDefault="006501CB" w:rsidP="003D62A7">
      <w:pPr>
        <w:numPr>
          <w:ilvl w:val="2"/>
          <w:numId w:val="35"/>
        </w:numPr>
        <w:spacing w:after="40" w:line="260" w:lineRule="exact"/>
      </w:pPr>
      <w:r>
        <w:t xml:space="preserve">This assignedEntity </w:t>
      </w:r>
      <w:r>
        <w:rPr>
          <w:b/>
          <w:bCs/>
          <w:sz w:val="16"/>
          <w:szCs w:val="16"/>
        </w:rPr>
        <w:t>SHALL</w:t>
      </w:r>
      <w:r>
        <w:t xml:space="preserve"> contain at least one [1..*] </w:t>
      </w:r>
      <w:r>
        <w:rPr>
          <w:rFonts w:ascii="Courier New" w:hAnsi="Courier New"/>
          <w:b/>
          <w:bCs/>
        </w:rPr>
        <w:t>telecom</w:t>
      </w:r>
      <w:r>
        <w:t xml:space="preserve"> (CONF:5595). </w:t>
      </w:r>
    </w:p>
    <w:p w14:paraId="4B709481" w14:textId="77777777" w:rsidR="006501CB" w:rsidRDefault="006501CB" w:rsidP="003D62A7">
      <w:pPr>
        <w:numPr>
          <w:ilvl w:val="3"/>
          <w:numId w:val="35"/>
        </w:numPr>
        <w:spacing w:after="40" w:line="260" w:lineRule="exact"/>
      </w:pPr>
      <w:r>
        <w:t xml:space="preserve">Such telecoms </w:t>
      </w:r>
      <w:r>
        <w:rPr>
          <w:b/>
          <w:bCs/>
          <w:sz w:val="16"/>
          <w:szCs w:val="16"/>
        </w:rPr>
        <w:t>SHOULD</w:t>
      </w:r>
      <w:r>
        <w:t xml:space="preserve"> contain </w:t>
      </w:r>
      <w:r>
        <w:rPr>
          <w:rFonts w:ascii="Courier New" w:hAnsi="Courier New"/>
          <w:b/>
          <w:bCs/>
        </w:rPr>
        <w:t>@use</w:t>
      </w:r>
      <w:r>
        <w:t xml:space="preserve">, which </w:t>
      </w:r>
      <w:r>
        <w:rPr>
          <w:b/>
          <w:bCs/>
          <w:sz w:val="16"/>
          <w:szCs w:val="16"/>
        </w:rPr>
        <w:t>SHOULD</w:t>
      </w:r>
      <w:r>
        <w:t xml:space="preserve"> be selected from ValueSet </w:t>
      </w:r>
      <w:r>
        <w:rPr>
          <w:rFonts w:ascii="Courier New" w:hAnsi="Courier New"/>
        </w:rPr>
        <w:t>2.16.840.1.113883.11.20.9.20 Telecom use (</w:t>
      </w:r>
      <w:r w:rsidR="007E0C3F">
        <w:rPr>
          <w:rFonts w:ascii="Courier New" w:hAnsi="Courier New"/>
        </w:rPr>
        <w:t>US Realm Clinical Document</w:t>
      </w:r>
      <w:r w:rsidR="002C2963">
        <w:rPr>
          <w:rFonts w:ascii="Courier New" w:hAnsi="Courier New"/>
        </w:rPr>
        <w:t xml:space="preserve"> Header</w:t>
      </w:r>
      <w:r>
        <w:rPr>
          <w:rFonts w:ascii="Courier New" w:hAnsi="Courier New"/>
        </w:rPr>
        <w:t>)</w:t>
      </w:r>
      <w:r>
        <w:t xml:space="preserve"> </w:t>
      </w:r>
      <w:r>
        <w:rPr>
          <w:b/>
          <w:bCs/>
          <w:sz w:val="16"/>
          <w:szCs w:val="16"/>
        </w:rPr>
        <w:t>DYNAMIC</w:t>
      </w:r>
      <w:r>
        <w:t xml:space="preserve"> (CONF:7999). </w:t>
      </w:r>
    </w:p>
    <w:p w14:paraId="38FDFE9E" w14:textId="77777777" w:rsidR="006501CB" w:rsidRDefault="006501CB" w:rsidP="003D62A7">
      <w:pPr>
        <w:numPr>
          <w:ilvl w:val="2"/>
          <w:numId w:val="35"/>
        </w:numPr>
        <w:spacing w:after="40" w:line="260" w:lineRule="exact"/>
      </w:pPr>
      <w:r>
        <w:t xml:space="preserve">This assignedEntity </w:t>
      </w:r>
      <w:r>
        <w:rPr>
          <w:b/>
          <w:bCs/>
          <w:sz w:val="16"/>
          <w:szCs w:val="16"/>
        </w:rPr>
        <w:t>SHALL</w:t>
      </w:r>
      <w:r>
        <w:t xml:space="preserve"> contain exactly one [1..1] </w:t>
      </w:r>
      <w:r>
        <w:rPr>
          <w:rFonts w:ascii="Courier New" w:hAnsi="Courier New"/>
          <w:b/>
          <w:bCs/>
        </w:rPr>
        <w:t>assignedPerson</w:t>
      </w:r>
      <w:r>
        <w:t xml:space="preserve"> (CONF:5597). </w:t>
      </w:r>
    </w:p>
    <w:p w14:paraId="031DC081" w14:textId="77777777" w:rsidR="006501CB" w:rsidRDefault="006501CB" w:rsidP="003D62A7">
      <w:pPr>
        <w:numPr>
          <w:ilvl w:val="3"/>
          <w:numId w:val="35"/>
        </w:numPr>
        <w:spacing w:after="40" w:line="260" w:lineRule="exact"/>
      </w:pPr>
      <w:r>
        <w:lastRenderedPageBreak/>
        <w:t xml:space="preserve">This assignedPerson </w:t>
      </w:r>
      <w:r>
        <w:rPr>
          <w:b/>
          <w:bCs/>
          <w:sz w:val="16"/>
          <w:szCs w:val="16"/>
        </w:rPr>
        <w:t>SHALL</w:t>
      </w:r>
      <w:r>
        <w:t xml:space="preserve"> contain exactly one [1..1] </w:t>
      </w:r>
      <w:hyperlink w:anchor="S_USRealmHeaderName" w:history="1">
        <w:r w:rsidR="00D43241">
          <w:rPr>
            <w:rStyle w:val="Hyperlink"/>
            <w:rFonts w:ascii="Courier New" w:hAnsi="Courier New"/>
            <w:b/>
            <w:bCs/>
          </w:rPr>
          <w:t>US Realm Clinical Document Header Name</w:t>
        </w:r>
      </w:hyperlink>
      <w:r w:rsidR="00D43241">
        <w:t xml:space="preserve"> </w:t>
      </w:r>
      <w:r>
        <w:rPr>
          <w:rFonts w:ascii="Courier New" w:hAnsi="Courier New"/>
        </w:rPr>
        <w:t>(templateId:2.16.840.1.113883.10.20.22.5.1)</w:t>
      </w:r>
      <w:r>
        <w:t xml:space="preserve"> (CONF:5598). </w:t>
      </w:r>
    </w:p>
    <w:p w14:paraId="276EC4D2" w14:textId="77777777" w:rsidR="00A451D2" w:rsidRDefault="00A451D2" w:rsidP="0050352A">
      <w:pPr>
        <w:pStyle w:val="Heading3"/>
        <w:numPr>
          <w:ilvl w:val="2"/>
          <w:numId w:val="2"/>
        </w:numPr>
      </w:pPr>
      <w:r>
        <w:t>A</w:t>
      </w:r>
      <w:r w:rsidR="0050352A">
        <w:t>uthenticator</w:t>
      </w:r>
    </w:p>
    <w:p w14:paraId="5F81695B" w14:textId="77777777" w:rsidR="0050352A" w:rsidRPr="00A451D2" w:rsidRDefault="00A451D2" w:rsidP="00A451D2">
      <w:pPr>
        <w:pStyle w:val="BodyText"/>
      </w:pPr>
      <w:r w:rsidRPr="009C7C0D">
        <w:rPr>
          <w:noProof w:val="0"/>
        </w:rPr>
        <w:t xml:space="preserve">The </w:t>
      </w:r>
      <w:r w:rsidRPr="00A451D2">
        <w:rPr>
          <w:rStyle w:val="XMLname"/>
        </w:rPr>
        <w:t>authenticator</w:t>
      </w:r>
      <w:r w:rsidRPr="009C7C0D">
        <w:rPr>
          <w:noProof w:val="0"/>
        </w:rPr>
        <w:t xml:space="preserve"> identifies </w:t>
      </w:r>
      <w:r w:rsidR="00023AB6">
        <w:rPr>
          <w:noProof w:val="0"/>
        </w:rPr>
        <w:t>a</w:t>
      </w:r>
      <w:r w:rsidR="00023AB6" w:rsidRPr="009C7C0D">
        <w:rPr>
          <w:noProof w:val="0"/>
        </w:rPr>
        <w:t xml:space="preserve"> </w:t>
      </w:r>
      <w:r w:rsidRPr="009C7C0D">
        <w:rPr>
          <w:noProof w:val="0"/>
        </w:rPr>
        <w:t>participant</w:t>
      </w:r>
      <w:r w:rsidR="00023AB6">
        <w:rPr>
          <w:noProof w:val="0"/>
        </w:rPr>
        <w:t xml:space="preserve"> or participants</w:t>
      </w:r>
      <w:r w:rsidRPr="009C7C0D">
        <w:rPr>
          <w:noProof w:val="0"/>
        </w:rPr>
        <w:t xml:space="preserve"> who attested to the accuracy of the information in the document.</w:t>
      </w:r>
    </w:p>
    <w:p w14:paraId="02B3BA54" w14:textId="77777777" w:rsidR="00137942" w:rsidRDefault="00137942" w:rsidP="003D62A7">
      <w:pPr>
        <w:numPr>
          <w:ilvl w:val="0"/>
          <w:numId w:val="35"/>
        </w:numPr>
        <w:spacing w:after="40" w:line="260" w:lineRule="exact"/>
      </w:pPr>
      <w:r>
        <w:rPr>
          <w:b/>
          <w:bCs/>
          <w:sz w:val="16"/>
          <w:szCs w:val="16"/>
        </w:rPr>
        <w:t>MAY</w:t>
      </w:r>
      <w:r>
        <w:t xml:space="preserve"> contain zero or more [0..*] </w:t>
      </w:r>
      <w:r>
        <w:rPr>
          <w:rFonts w:ascii="Courier New" w:hAnsi="Courier New"/>
          <w:b/>
          <w:bCs/>
        </w:rPr>
        <w:t>authenticator</w:t>
      </w:r>
      <w:r>
        <w:t xml:space="preserve"> (CONF:5607). </w:t>
      </w:r>
    </w:p>
    <w:p w14:paraId="43FFDC11" w14:textId="77777777" w:rsidR="00137942" w:rsidRDefault="00137942" w:rsidP="003D62A7">
      <w:pPr>
        <w:numPr>
          <w:ilvl w:val="1"/>
          <w:numId w:val="35"/>
        </w:numPr>
        <w:spacing w:after="40" w:line="260" w:lineRule="exact"/>
      </w:pPr>
      <w:r>
        <w:t xml:space="preserve">Such authenticators, if present, </w:t>
      </w:r>
      <w:r>
        <w:rPr>
          <w:b/>
          <w:bCs/>
          <w:sz w:val="16"/>
          <w:szCs w:val="16"/>
        </w:rPr>
        <w:t>SHALL</w:t>
      </w:r>
      <w:r>
        <w:t xml:space="preserve"> contain exactly one [1..1] </w:t>
      </w:r>
      <w:r>
        <w:rPr>
          <w:rFonts w:ascii="Courier New" w:hAnsi="Courier New"/>
          <w:b/>
          <w:bCs/>
        </w:rPr>
        <w:t>time</w:t>
      </w:r>
      <w:r>
        <w:t xml:space="preserve"> (CONF:5608). </w:t>
      </w:r>
    </w:p>
    <w:p w14:paraId="49AA50D1" w14:textId="77777777" w:rsidR="00137942" w:rsidRDefault="00137942" w:rsidP="003D62A7">
      <w:pPr>
        <w:numPr>
          <w:ilvl w:val="2"/>
          <w:numId w:val="35"/>
        </w:numPr>
        <w:spacing w:after="40" w:line="260" w:lineRule="exact"/>
      </w:pPr>
      <w:r>
        <w:t>SHALL be precise to the day and SHOULD be precise to the minute. If precise to minute, SHOULD include time-zone offset (CONF:5634).</w:t>
      </w:r>
    </w:p>
    <w:p w14:paraId="25EB4E33" w14:textId="77777777" w:rsidR="00137942" w:rsidRDefault="00137942" w:rsidP="003D62A7">
      <w:pPr>
        <w:numPr>
          <w:ilvl w:val="1"/>
          <w:numId w:val="35"/>
        </w:numPr>
        <w:spacing w:after="40" w:line="260" w:lineRule="exact"/>
      </w:pPr>
      <w:r>
        <w:t xml:space="preserve">Such authenticators, if present, </w:t>
      </w:r>
      <w:r>
        <w:rPr>
          <w:b/>
          <w:bCs/>
          <w:sz w:val="16"/>
          <w:szCs w:val="16"/>
        </w:rPr>
        <w:t>SHALL</w:t>
      </w:r>
      <w:r>
        <w:t xml:space="preserve"> contain exactly one [1..1] </w:t>
      </w:r>
      <w:r>
        <w:rPr>
          <w:rFonts w:ascii="Courier New" w:hAnsi="Courier New"/>
          <w:b/>
          <w:bCs/>
        </w:rPr>
        <w:t>signatureCode</w:t>
      </w:r>
      <w:r>
        <w:t xml:space="preserve"> (CONF:5610). </w:t>
      </w:r>
    </w:p>
    <w:p w14:paraId="4F23C00F" w14:textId="77777777" w:rsidR="00137942" w:rsidRDefault="00137942" w:rsidP="003D62A7">
      <w:pPr>
        <w:numPr>
          <w:ilvl w:val="2"/>
          <w:numId w:val="35"/>
        </w:numPr>
        <w:spacing w:after="40" w:line="260" w:lineRule="exact"/>
      </w:pPr>
      <w:r>
        <w:t xml:space="preserve">This signatureCode </w:t>
      </w:r>
      <w:r>
        <w:rPr>
          <w:b/>
          <w:bCs/>
          <w:sz w:val="16"/>
          <w:szCs w:val="16"/>
        </w:rPr>
        <w:t>SHALL</w:t>
      </w:r>
      <w:r>
        <w:t xml:space="preserve"> contain exactly one [1..1] </w:t>
      </w:r>
      <w:r>
        <w:rPr>
          <w:rFonts w:ascii="Courier New" w:hAnsi="Courier New"/>
          <w:b/>
          <w:bCs/>
        </w:rPr>
        <w:t>@code</w:t>
      </w:r>
      <w:r>
        <w:t>="</w:t>
      </w:r>
      <w:r>
        <w:rPr>
          <w:rFonts w:ascii="Courier New" w:hAnsi="Courier New"/>
        </w:rPr>
        <w:t>S</w:t>
      </w:r>
      <w:r>
        <w:t xml:space="preserve">" (CodeSystem: </w:t>
      </w:r>
      <w:r>
        <w:rPr>
          <w:rFonts w:ascii="Courier New" w:hAnsi="Courier New"/>
        </w:rPr>
        <w:t>2.16.840.1.113883.5.89 Participationsignature</w:t>
      </w:r>
      <w:r>
        <w:t xml:space="preserve">) (CONF:5611). </w:t>
      </w:r>
    </w:p>
    <w:p w14:paraId="298BEEDF" w14:textId="77777777" w:rsidR="00137942" w:rsidRDefault="00137942" w:rsidP="003D62A7">
      <w:pPr>
        <w:numPr>
          <w:ilvl w:val="1"/>
          <w:numId w:val="35"/>
        </w:numPr>
        <w:spacing w:after="40" w:line="260" w:lineRule="exact"/>
      </w:pPr>
      <w:r>
        <w:t xml:space="preserve">Such authenticators, if present, </w:t>
      </w:r>
      <w:r>
        <w:rPr>
          <w:b/>
          <w:bCs/>
          <w:sz w:val="16"/>
          <w:szCs w:val="16"/>
        </w:rPr>
        <w:t>SHALL</w:t>
      </w:r>
      <w:r>
        <w:t xml:space="preserve"> contain exactly one [1..1] </w:t>
      </w:r>
      <w:r>
        <w:rPr>
          <w:rFonts w:ascii="Courier New" w:hAnsi="Courier New"/>
          <w:b/>
          <w:bCs/>
        </w:rPr>
        <w:t>assignedEntity</w:t>
      </w:r>
      <w:r>
        <w:t xml:space="preserve"> (CONF:5612). </w:t>
      </w:r>
    </w:p>
    <w:p w14:paraId="7857984E" w14:textId="77777777" w:rsidR="00137942" w:rsidRDefault="00137942" w:rsidP="003D62A7">
      <w:pPr>
        <w:numPr>
          <w:ilvl w:val="2"/>
          <w:numId w:val="35"/>
        </w:numPr>
        <w:spacing w:after="40" w:line="260" w:lineRule="exact"/>
      </w:pPr>
      <w:r>
        <w:t xml:space="preserve">This assignedEntity </w:t>
      </w:r>
      <w:r>
        <w:rPr>
          <w:b/>
          <w:bCs/>
          <w:sz w:val="16"/>
          <w:szCs w:val="16"/>
        </w:rPr>
        <w:t>SHALL</w:t>
      </w:r>
      <w:r>
        <w:t xml:space="preserve"> contain exactly one [1..1] </w:t>
      </w:r>
      <w:r>
        <w:rPr>
          <w:rFonts w:ascii="Courier New" w:hAnsi="Courier New"/>
          <w:b/>
          <w:bCs/>
        </w:rPr>
        <w:t>id</w:t>
      </w:r>
      <w:r>
        <w:t xml:space="preserve"> (CONF:5613). </w:t>
      </w:r>
    </w:p>
    <w:p w14:paraId="537AEA7C" w14:textId="77777777" w:rsidR="00137942" w:rsidRDefault="00137942" w:rsidP="003D62A7">
      <w:pPr>
        <w:numPr>
          <w:ilvl w:val="2"/>
          <w:numId w:val="35"/>
        </w:numPr>
        <w:spacing w:after="40" w:line="260" w:lineRule="exact"/>
      </w:pPr>
      <w:r>
        <w:t xml:space="preserve">This assignedEntity </w:t>
      </w:r>
      <w:r>
        <w:rPr>
          <w:b/>
          <w:bCs/>
          <w:sz w:val="16"/>
          <w:szCs w:val="16"/>
        </w:rPr>
        <w:t>SHALL</w:t>
      </w:r>
      <w:r>
        <w:t xml:space="preserve"> contain at least one [1..*] </w:t>
      </w:r>
      <w:hyperlink w:anchor="S_USRealmHeaderAddress" w:history="1">
        <w:r w:rsidR="000D2EF4">
          <w:rPr>
            <w:rStyle w:val="Hyperlink"/>
            <w:rFonts w:ascii="Courier New" w:hAnsi="Courier New"/>
            <w:b/>
            <w:bCs/>
          </w:rPr>
          <w:t>US Realm Clinical Document Header Address</w:t>
        </w:r>
      </w:hyperlink>
      <w:r>
        <w:t xml:space="preserve"> </w:t>
      </w:r>
      <w:r>
        <w:rPr>
          <w:rFonts w:ascii="Courier New" w:hAnsi="Courier New"/>
        </w:rPr>
        <w:t>(templateId:2.16.840.1.113883.10.20.22.5.2)</w:t>
      </w:r>
      <w:r>
        <w:t xml:space="preserve"> (CONF:5616). </w:t>
      </w:r>
    </w:p>
    <w:p w14:paraId="2D828485" w14:textId="77777777" w:rsidR="00137942" w:rsidRDefault="00137942" w:rsidP="003D62A7">
      <w:pPr>
        <w:numPr>
          <w:ilvl w:val="2"/>
          <w:numId w:val="35"/>
        </w:numPr>
        <w:spacing w:after="40" w:line="260" w:lineRule="exact"/>
      </w:pPr>
      <w:r>
        <w:t xml:space="preserve">This assignedEntity </w:t>
      </w:r>
      <w:r>
        <w:rPr>
          <w:b/>
          <w:bCs/>
          <w:sz w:val="16"/>
          <w:szCs w:val="16"/>
        </w:rPr>
        <w:t>SHALL</w:t>
      </w:r>
      <w:r>
        <w:t xml:space="preserve"> contain at least one [1..*] </w:t>
      </w:r>
      <w:r>
        <w:rPr>
          <w:rFonts w:ascii="Courier New" w:hAnsi="Courier New"/>
          <w:b/>
          <w:bCs/>
        </w:rPr>
        <w:t>telecom</w:t>
      </w:r>
      <w:r>
        <w:t xml:space="preserve"> (CONF:5622). </w:t>
      </w:r>
    </w:p>
    <w:p w14:paraId="0322A442" w14:textId="77777777" w:rsidR="00137942" w:rsidRDefault="00137942" w:rsidP="003D62A7">
      <w:pPr>
        <w:numPr>
          <w:ilvl w:val="3"/>
          <w:numId w:val="35"/>
        </w:numPr>
        <w:spacing w:after="40" w:line="260" w:lineRule="exact"/>
      </w:pPr>
      <w:r>
        <w:t xml:space="preserve">Such telecoms </w:t>
      </w:r>
      <w:r>
        <w:rPr>
          <w:b/>
          <w:bCs/>
          <w:sz w:val="16"/>
          <w:szCs w:val="16"/>
        </w:rPr>
        <w:t>SHOULD</w:t>
      </w:r>
      <w:r>
        <w:t xml:space="preserve"> contain </w:t>
      </w:r>
      <w:r>
        <w:rPr>
          <w:rFonts w:ascii="Courier New" w:hAnsi="Courier New"/>
          <w:b/>
          <w:bCs/>
        </w:rPr>
        <w:t>@use</w:t>
      </w:r>
      <w:r>
        <w:t xml:space="preserve">, which </w:t>
      </w:r>
      <w:r>
        <w:rPr>
          <w:b/>
          <w:bCs/>
          <w:sz w:val="16"/>
          <w:szCs w:val="16"/>
        </w:rPr>
        <w:t>SHOULD</w:t>
      </w:r>
      <w:r>
        <w:t xml:space="preserve"> be selected from ValueSet </w:t>
      </w:r>
      <w:r>
        <w:rPr>
          <w:rFonts w:ascii="Courier New" w:hAnsi="Courier New"/>
        </w:rPr>
        <w:t>2.16.840.1.113883.11.20.9.20 Telecom use (</w:t>
      </w:r>
      <w:r w:rsidR="007E0C3F">
        <w:rPr>
          <w:rFonts w:ascii="Courier New" w:hAnsi="Courier New"/>
        </w:rPr>
        <w:t>US Realm Clinical Document</w:t>
      </w:r>
      <w:r w:rsidR="002C2963">
        <w:rPr>
          <w:rFonts w:ascii="Courier New" w:hAnsi="Courier New"/>
        </w:rPr>
        <w:t xml:space="preserve"> Header</w:t>
      </w:r>
      <w:r>
        <w:rPr>
          <w:rFonts w:ascii="Courier New" w:hAnsi="Courier New"/>
        </w:rPr>
        <w:t>)</w:t>
      </w:r>
      <w:r>
        <w:t xml:space="preserve"> </w:t>
      </w:r>
      <w:r>
        <w:rPr>
          <w:b/>
          <w:bCs/>
          <w:sz w:val="16"/>
          <w:szCs w:val="16"/>
        </w:rPr>
        <w:t>DYNAMIC</w:t>
      </w:r>
      <w:r>
        <w:t xml:space="preserve"> (CONF:8000). </w:t>
      </w:r>
    </w:p>
    <w:p w14:paraId="63042575" w14:textId="77777777" w:rsidR="00137942" w:rsidRDefault="00137942" w:rsidP="003D62A7">
      <w:pPr>
        <w:numPr>
          <w:ilvl w:val="2"/>
          <w:numId w:val="35"/>
        </w:numPr>
        <w:spacing w:after="40" w:line="260" w:lineRule="exact"/>
      </w:pPr>
      <w:r>
        <w:t xml:space="preserve">This assignedEntity </w:t>
      </w:r>
      <w:r>
        <w:rPr>
          <w:b/>
          <w:bCs/>
          <w:sz w:val="16"/>
          <w:szCs w:val="16"/>
        </w:rPr>
        <w:t>SHALL</w:t>
      </w:r>
      <w:r>
        <w:t xml:space="preserve"> contain exactly one [1..1] </w:t>
      </w:r>
      <w:r>
        <w:rPr>
          <w:rFonts w:ascii="Courier New" w:hAnsi="Courier New"/>
          <w:b/>
          <w:bCs/>
        </w:rPr>
        <w:t>assignedPerson</w:t>
      </w:r>
      <w:r>
        <w:t xml:space="preserve"> (CONF:5624). </w:t>
      </w:r>
    </w:p>
    <w:p w14:paraId="311DDD2A" w14:textId="77777777" w:rsidR="00137942" w:rsidRDefault="00137942" w:rsidP="003D62A7">
      <w:pPr>
        <w:numPr>
          <w:ilvl w:val="3"/>
          <w:numId w:val="35"/>
        </w:numPr>
        <w:spacing w:after="40" w:line="260" w:lineRule="exact"/>
      </w:pPr>
      <w:r>
        <w:t xml:space="preserve">This assignedPerson </w:t>
      </w:r>
      <w:r>
        <w:rPr>
          <w:b/>
          <w:bCs/>
          <w:sz w:val="16"/>
          <w:szCs w:val="16"/>
        </w:rPr>
        <w:t>SHALL</w:t>
      </w:r>
      <w:r>
        <w:t xml:space="preserve"> contain exactly one [1..1] </w:t>
      </w:r>
      <w:hyperlink w:anchor="S_USRealmHeaderName" w:history="1">
        <w:r w:rsidR="00D43241">
          <w:rPr>
            <w:rStyle w:val="Hyperlink"/>
            <w:rFonts w:ascii="Courier New" w:hAnsi="Courier New"/>
            <w:b/>
            <w:bCs/>
          </w:rPr>
          <w:t>US Realm Clinical Document Header Name</w:t>
        </w:r>
      </w:hyperlink>
      <w:r w:rsidR="00D43241">
        <w:t xml:space="preserve"> </w:t>
      </w:r>
      <w:r>
        <w:rPr>
          <w:rFonts w:ascii="Courier New" w:hAnsi="Courier New"/>
        </w:rPr>
        <w:t>(templateId:2.16.840.1.113883.10.20.22.5.1)</w:t>
      </w:r>
      <w:r>
        <w:t xml:space="preserve"> (CONF:5625). </w:t>
      </w:r>
    </w:p>
    <w:p w14:paraId="61BA4EB3" w14:textId="77777777" w:rsidR="0050352A" w:rsidRPr="00626301" w:rsidRDefault="002C2963" w:rsidP="009A7283">
      <w:pPr>
        <w:pStyle w:val="Heading2nospace"/>
      </w:pPr>
      <w:bookmarkStart w:id="71" w:name="_Toc163893582"/>
      <w:r>
        <w:t>US Realm</w:t>
      </w:r>
      <w:r w:rsidR="006046AE">
        <w:t xml:space="preserve"> Clinical Document</w:t>
      </w:r>
      <w:r>
        <w:t xml:space="preserve"> </w:t>
      </w:r>
      <w:bookmarkStart w:id="72" w:name="S_USRealmHeaderAddress"/>
      <w:bookmarkEnd w:id="72"/>
      <w:r>
        <w:t>Header</w:t>
      </w:r>
      <w:r w:rsidR="0050352A">
        <w:t xml:space="preserve"> Address</w:t>
      </w:r>
      <w:bookmarkEnd w:id="71"/>
    </w:p>
    <w:p w14:paraId="436A1CF1" w14:textId="77777777" w:rsidR="0050352A" w:rsidRDefault="0050352A" w:rsidP="0050352A">
      <w:pPr>
        <w:pStyle w:val="BracketData"/>
      </w:pPr>
      <w:r>
        <w:t>[addr: templateId 2.16.840.1.113883.10.20.21.5.2(open)]</w:t>
      </w:r>
    </w:p>
    <w:p w14:paraId="58E52350" w14:textId="77777777" w:rsidR="00C6381E" w:rsidRDefault="00C6381E" w:rsidP="00CD3992">
      <w:pPr>
        <w:pStyle w:val="BodyText"/>
        <w:keepNext/>
      </w:pPr>
      <w:r>
        <w:rPr>
          <w:noProof w:val="0"/>
        </w:rPr>
        <w:t xml:space="preserve">The </w:t>
      </w:r>
      <w:r w:rsidR="007E0C3F">
        <w:rPr>
          <w:noProof w:val="0"/>
        </w:rPr>
        <w:t>US Realm Clinical Document</w:t>
      </w:r>
      <w:r w:rsidR="002C2963">
        <w:rPr>
          <w:noProof w:val="0"/>
        </w:rPr>
        <w:t xml:space="preserve"> Header</w:t>
      </w:r>
      <w:r>
        <w:rPr>
          <w:noProof w:val="0"/>
        </w:rPr>
        <w:t xml:space="preserve"> Address template is used by </w:t>
      </w:r>
      <w:r w:rsidR="007E0C3F">
        <w:rPr>
          <w:noProof w:val="0"/>
        </w:rPr>
        <w:t>US Realm Clinical Document</w:t>
      </w:r>
      <w:r w:rsidR="002C2963">
        <w:rPr>
          <w:noProof w:val="0"/>
        </w:rPr>
        <w:t xml:space="preserve"> Header</w:t>
      </w:r>
      <w:r>
        <w:rPr>
          <w:noProof w:val="0"/>
        </w:rPr>
        <w:t xml:space="preserve"> for </w:t>
      </w:r>
      <w:r w:rsidRPr="009C7C0D">
        <w:rPr>
          <w:noProof w:val="0"/>
        </w:rPr>
        <w:t>the patient or any other person or organization mentioned within it</w:t>
      </w:r>
      <w:r>
        <w:rPr>
          <w:noProof w:val="0"/>
        </w:rPr>
        <w:t>.</w:t>
      </w:r>
    </w:p>
    <w:p w14:paraId="6988A521" w14:textId="77777777" w:rsidR="00265920" w:rsidRDefault="00265920" w:rsidP="003D62A7">
      <w:pPr>
        <w:numPr>
          <w:ilvl w:val="0"/>
          <w:numId w:val="36"/>
        </w:numPr>
        <w:spacing w:after="40" w:line="260" w:lineRule="exact"/>
      </w:pPr>
      <w:r w:rsidRPr="00265920">
        <w:rPr>
          <w:rStyle w:val="keyword"/>
        </w:rPr>
        <w:t>SHALL NOT</w:t>
      </w:r>
      <w:r>
        <w:t xml:space="preserve"> have mixed content (CONF:7296).</w:t>
      </w:r>
    </w:p>
    <w:p w14:paraId="3A33C080" w14:textId="77777777" w:rsidR="00265920" w:rsidRDefault="00265920" w:rsidP="003D62A7">
      <w:pPr>
        <w:numPr>
          <w:ilvl w:val="0"/>
          <w:numId w:val="36"/>
        </w:numPr>
        <w:spacing w:after="40" w:line="260" w:lineRule="exact"/>
      </w:pPr>
      <w:r>
        <w:rPr>
          <w:b/>
          <w:bCs/>
          <w:sz w:val="16"/>
          <w:szCs w:val="16"/>
        </w:rPr>
        <w:lastRenderedPageBreak/>
        <w:t>SHOULD</w:t>
      </w:r>
      <w:r>
        <w:t xml:space="preserve"> contain </w:t>
      </w:r>
      <w:r>
        <w:rPr>
          <w:rFonts w:ascii="Courier New" w:hAnsi="Courier New"/>
          <w:b/>
          <w:bCs/>
        </w:rPr>
        <w:t>@use</w:t>
      </w:r>
      <w:r>
        <w:t xml:space="preserve">, which </w:t>
      </w:r>
      <w:r>
        <w:rPr>
          <w:b/>
          <w:bCs/>
          <w:sz w:val="16"/>
          <w:szCs w:val="16"/>
        </w:rPr>
        <w:t>SHALL</w:t>
      </w:r>
      <w:r>
        <w:t xml:space="preserve"> be selected from ValueSet </w:t>
      </w:r>
      <w:r>
        <w:rPr>
          <w:rFonts w:ascii="Courier New" w:hAnsi="Courier New"/>
        </w:rPr>
        <w:t>2.16.840.1.113883.1.11.10637 PostalAddressUse</w:t>
      </w:r>
      <w:r>
        <w:t xml:space="preserve"> </w:t>
      </w:r>
      <w:r>
        <w:rPr>
          <w:b/>
          <w:bCs/>
          <w:sz w:val="16"/>
          <w:szCs w:val="16"/>
        </w:rPr>
        <w:t>STATIC</w:t>
      </w:r>
      <w:r>
        <w:t xml:space="preserve"> 2005-05-01 (CONF:7290). </w:t>
      </w:r>
    </w:p>
    <w:p w14:paraId="6E6CBC59" w14:textId="77777777" w:rsidR="00265920" w:rsidRDefault="00265920" w:rsidP="003D62A7">
      <w:pPr>
        <w:numPr>
          <w:ilvl w:val="0"/>
          <w:numId w:val="36"/>
        </w:numPr>
        <w:spacing w:after="40" w:line="260" w:lineRule="exact"/>
      </w:pPr>
      <w:r>
        <w:rPr>
          <w:b/>
          <w:bCs/>
          <w:sz w:val="16"/>
          <w:szCs w:val="16"/>
        </w:rPr>
        <w:t>SHALL</w:t>
      </w:r>
      <w:r>
        <w:t xml:space="preserve"> contain at least one and not more than three [1..3] </w:t>
      </w:r>
      <w:r>
        <w:rPr>
          <w:rFonts w:ascii="Courier New" w:hAnsi="Courier New"/>
          <w:b/>
          <w:bCs/>
        </w:rPr>
        <w:t>streetAddressLine</w:t>
      </w:r>
      <w:r>
        <w:t xml:space="preserve"> (CONF:7291). </w:t>
      </w:r>
    </w:p>
    <w:p w14:paraId="5C8297F8" w14:textId="77777777" w:rsidR="00265920" w:rsidRDefault="00265920" w:rsidP="003D62A7">
      <w:pPr>
        <w:numPr>
          <w:ilvl w:val="0"/>
          <w:numId w:val="36"/>
        </w:numPr>
        <w:spacing w:after="40" w:line="260" w:lineRule="exact"/>
      </w:pPr>
      <w:r>
        <w:rPr>
          <w:b/>
          <w:bCs/>
          <w:sz w:val="16"/>
          <w:szCs w:val="16"/>
        </w:rPr>
        <w:t>SHALL</w:t>
      </w:r>
      <w:r>
        <w:t xml:space="preserve"> contain exactly one [1..1] </w:t>
      </w:r>
      <w:r>
        <w:rPr>
          <w:rFonts w:ascii="Courier New" w:hAnsi="Courier New"/>
          <w:b/>
          <w:bCs/>
        </w:rPr>
        <w:t>city</w:t>
      </w:r>
      <w:r>
        <w:t xml:space="preserve"> (CONF:7292). </w:t>
      </w:r>
    </w:p>
    <w:p w14:paraId="190CE5D4" w14:textId="77777777" w:rsidR="00265920" w:rsidRDefault="00265920" w:rsidP="003D62A7">
      <w:pPr>
        <w:numPr>
          <w:ilvl w:val="0"/>
          <w:numId w:val="36"/>
        </w:numPr>
        <w:spacing w:after="40" w:line="260" w:lineRule="exact"/>
      </w:pPr>
      <w:r>
        <w:rPr>
          <w:b/>
          <w:bCs/>
          <w:sz w:val="16"/>
          <w:szCs w:val="16"/>
        </w:rPr>
        <w:t>SHALL</w:t>
      </w:r>
      <w:r>
        <w:t xml:space="preserve"> contain exactly one [1..1] </w:t>
      </w:r>
      <w:r>
        <w:rPr>
          <w:rFonts w:ascii="Courier New" w:hAnsi="Courier New"/>
          <w:b/>
          <w:bCs/>
        </w:rPr>
        <w:t>state</w:t>
      </w:r>
      <w:r>
        <w:t xml:space="preserve">, which </w:t>
      </w:r>
      <w:r>
        <w:rPr>
          <w:b/>
          <w:bCs/>
          <w:sz w:val="16"/>
          <w:szCs w:val="16"/>
        </w:rPr>
        <w:t>SHALL</w:t>
      </w:r>
      <w:r>
        <w:t xml:space="preserve"> be selected from ValueSet </w:t>
      </w:r>
      <w:r>
        <w:rPr>
          <w:rFonts w:ascii="Courier New" w:hAnsi="Courier New"/>
        </w:rPr>
        <w:t>2.16.840.1.113883.3.88.12.80.1 StateValueSet</w:t>
      </w:r>
      <w:r>
        <w:t xml:space="preserve"> </w:t>
      </w:r>
      <w:r>
        <w:rPr>
          <w:b/>
          <w:bCs/>
          <w:sz w:val="16"/>
          <w:szCs w:val="16"/>
        </w:rPr>
        <w:t>DYNAMIC</w:t>
      </w:r>
      <w:r>
        <w:t xml:space="preserve"> (CONF:7293). </w:t>
      </w:r>
    </w:p>
    <w:p w14:paraId="1ED9BC9A" w14:textId="77777777" w:rsidR="00265920" w:rsidRDefault="00265920" w:rsidP="003D62A7">
      <w:pPr>
        <w:numPr>
          <w:ilvl w:val="0"/>
          <w:numId w:val="36"/>
        </w:numPr>
        <w:spacing w:after="40" w:line="260" w:lineRule="exact"/>
      </w:pPr>
      <w:r>
        <w:rPr>
          <w:b/>
          <w:bCs/>
          <w:sz w:val="16"/>
          <w:szCs w:val="16"/>
        </w:rPr>
        <w:t>SHALL</w:t>
      </w:r>
      <w:r>
        <w:t xml:space="preserve"> contain exactly one [1..1] </w:t>
      </w:r>
      <w:r>
        <w:rPr>
          <w:rFonts w:ascii="Courier New" w:hAnsi="Courier New"/>
          <w:b/>
          <w:bCs/>
        </w:rPr>
        <w:t>postalCode</w:t>
      </w:r>
      <w:r>
        <w:t xml:space="preserve">, which </w:t>
      </w:r>
      <w:r>
        <w:rPr>
          <w:b/>
          <w:bCs/>
          <w:sz w:val="16"/>
          <w:szCs w:val="16"/>
        </w:rPr>
        <w:t>SHALL</w:t>
      </w:r>
      <w:r>
        <w:t xml:space="preserve"> be selected from ValueSet </w:t>
      </w:r>
      <w:r>
        <w:rPr>
          <w:rFonts w:ascii="Courier New" w:hAnsi="Courier New"/>
        </w:rPr>
        <w:t>2.16.840.1.113883.3.88.12.80.2 PostalCodeValueSet</w:t>
      </w:r>
      <w:r>
        <w:t xml:space="preserve"> </w:t>
      </w:r>
      <w:r>
        <w:rPr>
          <w:b/>
          <w:bCs/>
          <w:sz w:val="16"/>
          <w:szCs w:val="16"/>
        </w:rPr>
        <w:t>DYNAMIC</w:t>
      </w:r>
      <w:r>
        <w:t xml:space="preserve"> (CONF:7294). </w:t>
      </w:r>
    </w:p>
    <w:p w14:paraId="22251778" w14:textId="77777777" w:rsidR="005F12E8" w:rsidRDefault="00265920" w:rsidP="003D62A7">
      <w:pPr>
        <w:numPr>
          <w:ilvl w:val="0"/>
          <w:numId w:val="36"/>
        </w:numPr>
        <w:spacing w:after="40" w:line="260" w:lineRule="exact"/>
      </w:pPr>
      <w:r>
        <w:rPr>
          <w:b/>
          <w:bCs/>
          <w:sz w:val="16"/>
          <w:szCs w:val="16"/>
        </w:rPr>
        <w:t>SHOULD</w:t>
      </w:r>
      <w:r>
        <w:t xml:space="preserve"> contain zero or one [0..1] </w:t>
      </w:r>
      <w:r>
        <w:rPr>
          <w:rFonts w:ascii="Courier New" w:hAnsi="Courier New"/>
          <w:b/>
          <w:bCs/>
        </w:rPr>
        <w:t>country</w:t>
      </w:r>
      <w:r>
        <w:t xml:space="preserve">, which </w:t>
      </w:r>
      <w:r>
        <w:rPr>
          <w:b/>
          <w:bCs/>
          <w:sz w:val="16"/>
          <w:szCs w:val="16"/>
        </w:rPr>
        <w:t>SHALL</w:t>
      </w:r>
      <w:r>
        <w:t xml:space="preserve"> be selected from ValueSet </w:t>
      </w:r>
      <w:r>
        <w:rPr>
          <w:rFonts w:ascii="Courier New" w:hAnsi="Courier New"/>
        </w:rPr>
        <w:t>2.16.840.1.113883.3.88.12.80.63 CountryValueSet</w:t>
      </w:r>
      <w:r>
        <w:t xml:space="preserve"> </w:t>
      </w:r>
      <w:r>
        <w:rPr>
          <w:b/>
          <w:bCs/>
          <w:sz w:val="16"/>
          <w:szCs w:val="16"/>
        </w:rPr>
        <w:t>DYNAMIC</w:t>
      </w:r>
      <w:r>
        <w:t xml:space="preserve"> (CONF:7295). </w:t>
      </w:r>
    </w:p>
    <w:p w14:paraId="040220ED" w14:textId="77777777" w:rsidR="005F12E8" w:rsidRDefault="005F12E8" w:rsidP="005F12E8">
      <w:pPr>
        <w:pStyle w:val="Caption"/>
      </w:pPr>
      <w:bookmarkStart w:id="73" w:name="_Toc163893779"/>
      <w:r>
        <w:t xml:space="preserve">Table </w:t>
      </w:r>
      <w:r w:rsidR="0000006B">
        <w:fldChar w:fldCharType="begin"/>
      </w:r>
      <w:r w:rsidR="0000006B">
        <w:instrText xml:space="preserve"> SEQ Table \* ARABIC </w:instrText>
      </w:r>
      <w:r w:rsidR="0000006B">
        <w:fldChar w:fldCharType="separate"/>
      </w:r>
      <w:r w:rsidR="00D61323">
        <w:t>15</w:t>
      </w:r>
      <w:r w:rsidR="0000006B">
        <w:fldChar w:fldCharType="end"/>
      </w:r>
      <w:r>
        <w:t xml:space="preserve">: PostalAddressUse </w:t>
      </w:r>
      <w:bookmarkStart w:id="74" w:name="T_VS_PostalAddressUse"/>
      <w:bookmarkEnd w:id="74"/>
      <w:r>
        <w:t>Value Set</w:t>
      </w:r>
      <w:bookmarkEnd w:id="73"/>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DC3762" w:rsidRPr="00AA6C9A" w14:paraId="3C2FE7A9" w14:textId="77777777">
        <w:trPr>
          <w:tblHeader/>
        </w:trPr>
        <w:tc>
          <w:tcPr>
            <w:tcW w:w="8640" w:type="dxa"/>
            <w:gridSpan w:val="3"/>
            <w:tcBorders>
              <w:bottom w:val="nil"/>
            </w:tcBorders>
          </w:tcPr>
          <w:p w14:paraId="60B5DEC4" w14:textId="77777777" w:rsidR="00DC3762" w:rsidRPr="00AA6C9A" w:rsidRDefault="00DC3762" w:rsidP="00746893">
            <w:pPr>
              <w:pStyle w:val="TableText"/>
              <w:tabs>
                <w:tab w:val="left" w:pos="990"/>
              </w:tabs>
              <w:rPr>
                <w:b/>
                <w:lang w:eastAsia="zh-CN"/>
              </w:rPr>
            </w:pPr>
            <w:r w:rsidRPr="00AA6C9A">
              <w:rPr>
                <w:lang w:eastAsia="zh-CN"/>
              </w:rPr>
              <w:t xml:space="preserve">Value Set: </w:t>
            </w:r>
            <w:r>
              <w:rPr>
                <w:lang w:eastAsia="zh-CN"/>
              </w:rPr>
              <w:t>HL7 PostalAddressUse</w:t>
            </w:r>
            <w:r w:rsidRPr="00AA6C9A">
              <w:rPr>
                <w:lang w:eastAsia="zh-CN"/>
              </w:rPr>
              <w:t xml:space="preserve"> </w:t>
            </w:r>
            <w:r w:rsidRPr="00801206">
              <w:rPr>
                <w:lang w:eastAsia="zh-CN"/>
              </w:rPr>
              <w:t>2.16.840.1.113883.1.11.10637</w:t>
            </w:r>
          </w:p>
        </w:tc>
      </w:tr>
      <w:tr w:rsidR="00DC3762" w:rsidRPr="00AA6C9A" w14:paraId="3EB63622" w14:textId="77777777">
        <w:trPr>
          <w:trHeight w:val="279"/>
          <w:tblHeader/>
        </w:trPr>
        <w:tc>
          <w:tcPr>
            <w:tcW w:w="1620" w:type="dxa"/>
            <w:tcBorders>
              <w:top w:val="nil"/>
              <w:bottom w:val="single" w:sz="4" w:space="0" w:color="auto"/>
              <w:right w:val="nil"/>
            </w:tcBorders>
          </w:tcPr>
          <w:p w14:paraId="14D70BCC" w14:textId="77777777" w:rsidR="00DC3762" w:rsidRPr="00AA6C9A" w:rsidRDefault="00DC3762" w:rsidP="00746893">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18EC5CF1" w14:textId="77777777" w:rsidR="00DC3762" w:rsidRPr="00AA6C9A" w:rsidRDefault="00DC3762" w:rsidP="00746893">
            <w:pPr>
              <w:pStyle w:val="TableText"/>
              <w:tabs>
                <w:tab w:val="left" w:pos="990"/>
              </w:tabs>
              <w:rPr>
                <w:lang w:eastAsia="zh-CN"/>
              </w:rPr>
            </w:pPr>
            <w:r w:rsidRPr="004B4001">
              <w:rPr>
                <w:lang w:eastAsia="zh-CN"/>
              </w:rPr>
              <w:t>HL7AddressUse 2.16.840.1.113883.5.1119</w:t>
            </w:r>
          </w:p>
        </w:tc>
      </w:tr>
      <w:tr w:rsidR="00DC3762" w:rsidRPr="00801206" w14:paraId="103F6C57" w14:textId="77777777">
        <w:trPr>
          <w:trHeight w:val="368"/>
          <w:tblHeader/>
        </w:trPr>
        <w:tc>
          <w:tcPr>
            <w:tcW w:w="1620" w:type="dxa"/>
            <w:shd w:val="clear" w:color="auto" w:fill="E6E6E6"/>
          </w:tcPr>
          <w:p w14:paraId="6F47931C" w14:textId="77777777" w:rsidR="00DC3762" w:rsidRPr="00801206" w:rsidRDefault="00DC3762" w:rsidP="00746893">
            <w:pPr>
              <w:pStyle w:val="TableHead"/>
              <w:tabs>
                <w:tab w:val="left" w:pos="990"/>
              </w:tabs>
              <w:rPr>
                <w:highlight w:val="yellow"/>
                <w:lang w:eastAsia="zh-CN"/>
              </w:rPr>
            </w:pPr>
            <w:r w:rsidRPr="004B4001">
              <w:rPr>
                <w:lang w:eastAsia="zh-CN"/>
              </w:rPr>
              <w:t>Code</w:t>
            </w:r>
          </w:p>
        </w:tc>
        <w:tc>
          <w:tcPr>
            <w:tcW w:w="3330" w:type="dxa"/>
            <w:shd w:val="clear" w:color="auto" w:fill="E6E6E6"/>
          </w:tcPr>
          <w:p w14:paraId="27E3946E" w14:textId="77777777" w:rsidR="00DC3762" w:rsidRPr="00801206" w:rsidRDefault="00DC3762" w:rsidP="00746893">
            <w:pPr>
              <w:pStyle w:val="TableHead"/>
              <w:tabs>
                <w:tab w:val="left" w:pos="990"/>
              </w:tabs>
              <w:rPr>
                <w:highlight w:val="yellow"/>
                <w:lang w:eastAsia="zh-CN"/>
              </w:rPr>
            </w:pPr>
            <w:r w:rsidRPr="004C29E3">
              <w:rPr>
                <w:lang w:eastAsia="zh-CN"/>
              </w:rPr>
              <w:t>Code System</w:t>
            </w:r>
          </w:p>
        </w:tc>
        <w:tc>
          <w:tcPr>
            <w:tcW w:w="3690" w:type="dxa"/>
            <w:shd w:val="clear" w:color="auto" w:fill="E6E6E6"/>
          </w:tcPr>
          <w:p w14:paraId="60C21228" w14:textId="77777777" w:rsidR="00DC3762" w:rsidRPr="00801206" w:rsidRDefault="00DC3762" w:rsidP="00746893">
            <w:pPr>
              <w:pStyle w:val="TableHead"/>
              <w:tabs>
                <w:tab w:val="left" w:pos="990"/>
              </w:tabs>
              <w:rPr>
                <w:highlight w:val="yellow"/>
                <w:lang w:eastAsia="zh-CN"/>
              </w:rPr>
            </w:pPr>
            <w:r w:rsidRPr="004B4001">
              <w:rPr>
                <w:lang w:eastAsia="zh-CN"/>
              </w:rPr>
              <w:t>Print Name</w:t>
            </w:r>
          </w:p>
        </w:tc>
      </w:tr>
      <w:tr w:rsidR="00DC3762" w:rsidRPr="00AA6C9A" w14:paraId="399D7B26" w14:textId="77777777">
        <w:tc>
          <w:tcPr>
            <w:tcW w:w="1620" w:type="dxa"/>
            <w:vAlign w:val="bottom"/>
          </w:tcPr>
          <w:p w14:paraId="6C2BF6FB" w14:textId="77777777" w:rsidR="00DC3762" w:rsidRPr="00AA6C9A" w:rsidRDefault="00DC3762" w:rsidP="00746893">
            <w:pPr>
              <w:pStyle w:val="TableText"/>
              <w:tabs>
                <w:tab w:val="left" w:pos="990"/>
              </w:tabs>
              <w:rPr>
                <w:lang w:eastAsia="zh-CN"/>
              </w:rPr>
            </w:pPr>
            <w:r>
              <w:rPr>
                <w:lang w:eastAsia="zh-CN"/>
              </w:rPr>
              <w:t>BAD</w:t>
            </w:r>
          </w:p>
        </w:tc>
        <w:tc>
          <w:tcPr>
            <w:tcW w:w="3330" w:type="dxa"/>
            <w:vAlign w:val="bottom"/>
          </w:tcPr>
          <w:p w14:paraId="6DAEEFEB" w14:textId="77777777" w:rsidR="00DC3762" w:rsidRPr="00AA6C9A" w:rsidRDefault="00DC3762" w:rsidP="00746893">
            <w:pPr>
              <w:pStyle w:val="TableText"/>
              <w:tabs>
                <w:tab w:val="left" w:pos="990"/>
              </w:tabs>
              <w:rPr>
                <w:lang w:eastAsia="zh-CN"/>
              </w:rPr>
            </w:pPr>
            <w:r w:rsidRPr="004B4001">
              <w:rPr>
                <w:lang w:eastAsia="zh-CN"/>
              </w:rPr>
              <w:t>HL7AddressUse</w:t>
            </w:r>
          </w:p>
        </w:tc>
        <w:tc>
          <w:tcPr>
            <w:tcW w:w="3690" w:type="dxa"/>
            <w:vAlign w:val="bottom"/>
          </w:tcPr>
          <w:p w14:paraId="6B370A92" w14:textId="77777777" w:rsidR="00DC3762" w:rsidRPr="00AA6C9A" w:rsidRDefault="00DC3762" w:rsidP="00746893">
            <w:pPr>
              <w:pStyle w:val="TableText"/>
              <w:tabs>
                <w:tab w:val="left" w:pos="990"/>
              </w:tabs>
              <w:rPr>
                <w:lang w:eastAsia="zh-CN"/>
              </w:rPr>
            </w:pPr>
            <w:r>
              <w:rPr>
                <w:lang w:eastAsia="zh-CN"/>
              </w:rPr>
              <w:t>bad address</w:t>
            </w:r>
          </w:p>
        </w:tc>
      </w:tr>
      <w:tr w:rsidR="00DC3762" w:rsidRPr="00AA6C9A" w14:paraId="17EBDABE" w14:textId="77777777">
        <w:tc>
          <w:tcPr>
            <w:tcW w:w="1620" w:type="dxa"/>
            <w:vAlign w:val="bottom"/>
          </w:tcPr>
          <w:p w14:paraId="698A413C" w14:textId="77777777" w:rsidR="00DC3762" w:rsidRPr="00AA6C9A" w:rsidRDefault="00DC3762" w:rsidP="00746893">
            <w:pPr>
              <w:pStyle w:val="TableText"/>
              <w:tabs>
                <w:tab w:val="left" w:pos="990"/>
              </w:tabs>
              <w:rPr>
                <w:lang w:eastAsia="zh-CN"/>
              </w:rPr>
            </w:pPr>
            <w:r>
              <w:rPr>
                <w:lang w:eastAsia="zh-CN"/>
              </w:rPr>
              <w:t>CONF</w:t>
            </w:r>
          </w:p>
        </w:tc>
        <w:tc>
          <w:tcPr>
            <w:tcW w:w="3330" w:type="dxa"/>
          </w:tcPr>
          <w:p w14:paraId="77F5923B" w14:textId="77777777" w:rsidR="00DC3762" w:rsidRPr="004B4001" w:rsidRDefault="00DC3762" w:rsidP="00746893">
            <w:pPr>
              <w:rPr>
                <w:sz w:val="18"/>
                <w:szCs w:val="18"/>
              </w:rPr>
            </w:pPr>
            <w:r w:rsidRPr="004B4001">
              <w:rPr>
                <w:sz w:val="18"/>
                <w:szCs w:val="18"/>
                <w:lang w:eastAsia="zh-CN"/>
              </w:rPr>
              <w:t>HL7AddressUse</w:t>
            </w:r>
          </w:p>
        </w:tc>
        <w:tc>
          <w:tcPr>
            <w:tcW w:w="3690" w:type="dxa"/>
            <w:vAlign w:val="bottom"/>
          </w:tcPr>
          <w:p w14:paraId="22F7CFCE" w14:textId="77777777" w:rsidR="00DC3762" w:rsidRPr="00AA6C9A" w:rsidRDefault="00DC3762" w:rsidP="00746893">
            <w:pPr>
              <w:pStyle w:val="TableText"/>
              <w:tabs>
                <w:tab w:val="left" w:pos="990"/>
              </w:tabs>
              <w:rPr>
                <w:lang w:eastAsia="zh-CN"/>
              </w:rPr>
            </w:pPr>
            <w:r>
              <w:rPr>
                <w:lang w:eastAsia="zh-CN"/>
              </w:rPr>
              <w:t>confidential</w:t>
            </w:r>
          </w:p>
        </w:tc>
      </w:tr>
      <w:tr w:rsidR="00DC3762" w:rsidRPr="00AA6C9A" w14:paraId="3DE4308B" w14:textId="77777777">
        <w:tc>
          <w:tcPr>
            <w:tcW w:w="1620" w:type="dxa"/>
            <w:vAlign w:val="bottom"/>
          </w:tcPr>
          <w:p w14:paraId="4E337ABF" w14:textId="77777777" w:rsidR="00DC3762" w:rsidRPr="00AA6C9A" w:rsidRDefault="00DC3762" w:rsidP="00746893">
            <w:pPr>
              <w:pStyle w:val="TableText"/>
              <w:tabs>
                <w:tab w:val="left" w:pos="990"/>
              </w:tabs>
              <w:rPr>
                <w:lang w:eastAsia="zh-CN"/>
              </w:rPr>
            </w:pPr>
            <w:r>
              <w:rPr>
                <w:lang w:eastAsia="zh-CN"/>
              </w:rPr>
              <w:t>DIR</w:t>
            </w:r>
          </w:p>
        </w:tc>
        <w:tc>
          <w:tcPr>
            <w:tcW w:w="3330" w:type="dxa"/>
          </w:tcPr>
          <w:p w14:paraId="27F8D56B" w14:textId="77777777" w:rsidR="00DC3762" w:rsidRPr="004B4001" w:rsidRDefault="00DC3762" w:rsidP="00746893">
            <w:pPr>
              <w:rPr>
                <w:sz w:val="18"/>
                <w:szCs w:val="18"/>
              </w:rPr>
            </w:pPr>
            <w:r w:rsidRPr="004B4001">
              <w:rPr>
                <w:sz w:val="18"/>
                <w:szCs w:val="18"/>
                <w:lang w:eastAsia="zh-CN"/>
              </w:rPr>
              <w:t>HL7AddressUse</w:t>
            </w:r>
          </w:p>
        </w:tc>
        <w:tc>
          <w:tcPr>
            <w:tcW w:w="3690" w:type="dxa"/>
            <w:vAlign w:val="bottom"/>
          </w:tcPr>
          <w:p w14:paraId="10203028" w14:textId="77777777" w:rsidR="00DC3762" w:rsidRPr="00AA6C9A" w:rsidRDefault="00DC3762" w:rsidP="00746893">
            <w:pPr>
              <w:pStyle w:val="TableText"/>
              <w:tabs>
                <w:tab w:val="left" w:pos="990"/>
              </w:tabs>
              <w:rPr>
                <w:lang w:eastAsia="zh-CN"/>
              </w:rPr>
            </w:pPr>
            <w:r>
              <w:rPr>
                <w:lang w:eastAsia="zh-CN"/>
              </w:rPr>
              <w:t>direct</w:t>
            </w:r>
          </w:p>
        </w:tc>
      </w:tr>
      <w:tr w:rsidR="00DC3762" w:rsidRPr="00AA6C9A" w14:paraId="6868F5C9" w14:textId="77777777">
        <w:tc>
          <w:tcPr>
            <w:tcW w:w="1620" w:type="dxa"/>
            <w:vAlign w:val="bottom"/>
          </w:tcPr>
          <w:p w14:paraId="76271F4E" w14:textId="77777777" w:rsidR="00DC3762" w:rsidRPr="00AA6C9A" w:rsidRDefault="00DC3762" w:rsidP="00746893">
            <w:pPr>
              <w:pStyle w:val="TableText"/>
              <w:tabs>
                <w:tab w:val="left" w:pos="990"/>
              </w:tabs>
              <w:rPr>
                <w:lang w:eastAsia="zh-CN"/>
              </w:rPr>
            </w:pPr>
            <w:r>
              <w:rPr>
                <w:lang w:eastAsia="zh-CN"/>
              </w:rPr>
              <w:t>H</w:t>
            </w:r>
          </w:p>
        </w:tc>
        <w:tc>
          <w:tcPr>
            <w:tcW w:w="3330" w:type="dxa"/>
          </w:tcPr>
          <w:p w14:paraId="55E8F93B" w14:textId="77777777" w:rsidR="00DC3762" w:rsidRPr="004B4001" w:rsidRDefault="00DC3762" w:rsidP="00746893">
            <w:pPr>
              <w:rPr>
                <w:sz w:val="18"/>
                <w:szCs w:val="18"/>
              </w:rPr>
            </w:pPr>
            <w:r w:rsidRPr="004B4001">
              <w:rPr>
                <w:sz w:val="18"/>
                <w:szCs w:val="18"/>
                <w:lang w:eastAsia="zh-CN"/>
              </w:rPr>
              <w:t>HL7AddressUse</w:t>
            </w:r>
          </w:p>
        </w:tc>
        <w:tc>
          <w:tcPr>
            <w:tcW w:w="3690" w:type="dxa"/>
            <w:vAlign w:val="bottom"/>
          </w:tcPr>
          <w:p w14:paraId="65AE3D0D" w14:textId="77777777" w:rsidR="00DC3762" w:rsidRPr="00AA6C9A" w:rsidRDefault="00DC3762" w:rsidP="00746893">
            <w:pPr>
              <w:pStyle w:val="TableText"/>
              <w:tabs>
                <w:tab w:val="left" w:pos="990"/>
              </w:tabs>
              <w:rPr>
                <w:lang w:eastAsia="zh-CN"/>
              </w:rPr>
            </w:pPr>
            <w:r>
              <w:rPr>
                <w:lang w:eastAsia="zh-CN"/>
              </w:rPr>
              <w:t>home address</w:t>
            </w:r>
          </w:p>
        </w:tc>
      </w:tr>
      <w:tr w:rsidR="00DC3762" w:rsidRPr="00AA6C9A" w14:paraId="26B43F5F" w14:textId="77777777">
        <w:tc>
          <w:tcPr>
            <w:tcW w:w="1620" w:type="dxa"/>
            <w:vAlign w:val="bottom"/>
          </w:tcPr>
          <w:p w14:paraId="1DAA0699" w14:textId="77777777" w:rsidR="00DC3762" w:rsidRPr="00AA6C9A" w:rsidRDefault="00DC3762" w:rsidP="00746893">
            <w:pPr>
              <w:pStyle w:val="TableText"/>
              <w:tabs>
                <w:tab w:val="left" w:pos="990"/>
              </w:tabs>
              <w:rPr>
                <w:lang w:eastAsia="zh-CN"/>
              </w:rPr>
            </w:pPr>
            <w:r>
              <w:rPr>
                <w:lang w:eastAsia="zh-CN"/>
              </w:rPr>
              <w:t>HV</w:t>
            </w:r>
          </w:p>
        </w:tc>
        <w:tc>
          <w:tcPr>
            <w:tcW w:w="3330" w:type="dxa"/>
          </w:tcPr>
          <w:p w14:paraId="1ECBE89C" w14:textId="77777777" w:rsidR="00DC3762" w:rsidRPr="004B4001" w:rsidRDefault="00DC3762" w:rsidP="00746893">
            <w:pPr>
              <w:rPr>
                <w:sz w:val="18"/>
                <w:szCs w:val="18"/>
              </w:rPr>
            </w:pPr>
            <w:r w:rsidRPr="004B4001">
              <w:rPr>
                <w:sz w:val="18"/>
                <w:szCs w:val="18"/>
                <w:lang w:eastAsia="zh-CN"/>
              </w:rPr>
              <w:t>HL7AddressUse</w:t>
            </w:r>
          </w:p>
        </w:tc>
        <w:tc>
          <w:tcPr>
            <w:tcW w:w="3690" w:type="dxa"/>
            <w:vAlign w:val="bottom"/>
          </w:tcPr>
          <w:p w14:paraId="0FA77806" w14:textId="77777777" w:rsidR="00DC3762" w:rsidRPr="00AA6C9A" w:rsidRDefault="00DC3762" w:rsidP="00746893">
            <w:pPr>
              <w:pStyle w:val="TableText"/>
              <w:tabs>
                <w:tab w:val="left" w:pos="990"/>
              </w:tabs>
              <w:rPr>
                <w:lang w:eastAsia="zh-CN"/>
              </w:rPr>
            </w:pPr>
            <w:r>
              <w:rPr>
                <w:lang w:eastAsia="zh-CN"/>
              </w:rPr>
              <w:t>vacation home</w:t>
            </w:r>
          </w:p>
        </w:tc>
      </w:tr>
      <w:tr w:rsidR="00DC3762" w:rsidRPr="00AA6C9A" w14:paraId="3F656561" w14:textId="77777777">
        <w:tc>
          <w:tcPr>
            <w:tcW w:w="1620" w:type="dxa"/>
            <w:vAlign w:val="bottom"/>
          </w:tcPr>
          <w:p w14:paraId="6BEFD409" w14:textId="77777777" w:rsidR="00DC3762" w:rsidRPr="00AA6C9A" w:rsidRDefault="00DC3762" w:rsidP="00746893">
            <w:pPr>
              <w:pStyle w:val="TableText"/>
              <w:tabs>
                <w:tab w:val="left" w:pos="990"/>
              </w:tabs>
              <w:rPr>
                <w:lang w:eastAsia="zh-CN"/>
              </w:rPr>
            </w:pPr>
            <w:r>
              <w:rPr>
                <w:lang w:eastAsia="zh-CN"/>
              </w:rPr>
              <w:t>PHYS</w:t>
            </w:r>
          </w:p>
        </w:tc>
        <w:tc>
          <w:tcPr>
            <w:tcW w:w="3330" w:type="dxa"/>
          </w:tcPr>
          <w:p w14:paraId="6AA643C5" w14:textId="77777777" w:rsidR="00DC3762" w:rsidRPr="004B4001" w:rsidRDefault="00DC3762" w:rsidP="00746893">
            <w:pPr>
              <w:rPr>
                <w:sz w:val="18"/>
                <w:szCs w:val="18"/>
              </w:rPr>
            </w:pPr>
            <w:r w:rsidRPr="004B4001">
              <w:rPr>
                <w:sz w:val="18"/>
                <w:szCs w:val="18"/>
                <w:lang w:eastAsia="zh-CN"/>
              </w:rPr>
              <w:t>HL7AddressUse</w:t>
            </w:r>
          </w:p>
        </w:tc>
        <w:tc>
          <w:tcPr>
            <w:tcW w:w="3690" w:type="dxa"/>
            <w:vAlign w:val="bottom"/>
          </w:tcPr>
          <w:p w14:paraId="0782C8FE" w14:textId="77777777" w:rsidR="00DC3762" w:rsidRPr="00AA6C9A" w:rsidRDefault="00DC3762" w:rsidP="00746893">
            <w:pPr>
              <w:pStyle w:val="TableText"/>
              <w:tabs>
                <w:tab w:val="left" w:pos="990"/>
              </w:tabs>
              <w:rPr>
                <w:lang w:eastAsia="zh-CN"/>
              </w:rPr>
            </w:pPr>
            <w:r>
              <w:rPr>
                <w:lang w:eastAsia="zh-CN"/>
              </w:rPr>
              <w:t>Physical visit address</w:t>
            </w:r>
          </w:p>
        </w:tc>
      </w:tr>
      <w:tr w:rsidR="00DC3762" w:rsidRPr="00AA6C9A" w14:paraId="55140415" w14:textId="77777777">
        <w:tc>
          <w:tcPr>
            <w:tcW w:w="1620" w:type="dxa"/>
            <w:vAlign w:val="bottom"/>
          </w:tcPr>
          <w:p w14:paraId="2FEF216A" w14:textId="77777777" w:rsidR="00DC3762" w:rsidRPr="00AA6C9A" w:rsidRDefault="00DC3762" w:rsidP="00746893">
            <w:pPr>
              <w:pStyle w:val="TableText"/>
              <w:tabs>
                <w:tab w:val="left" w:pos="990"/>
              </w:tabs>
              <w:rPr>
                <w:lang w:eastAsia="zh-CN"/>
              </w:rPr>
            </w:pPr>
            <w:r>
              <w:rPr>
                <w:lang w:eastAsia="zh-CN"/>
              </w:rPr>
              <w:t>PST</w:t>
            </w:r>
          </w:p>
        </w:tc>
        <w:tc>
          <w:tcPr>
            <w:tcW w:w="3330" w:type="dxa"/>
          </w:tcPr>
          <w:p w14:paraId="03E1BDEC" w14:textId="77777777" w:rsidR="00DC3762" w:rsidRPr="004B4001" w:rsidRDefault="00DC3762" w:rsidP="00746893">
            <w:pPr>
              <w:rPr>
                <w:sz w:val="18"/>
                <w:szCs w:val="18"/>
              </w:rPr>
            </w:pPr>
            <w:r w:rsidRPr="004B4001">
              <w:rPr>
                <w:sz w:val="18"/>
                <w:szCs w:val="18"/>
                <w:lang w:eastAsia="zh-CN"/>
              </w:rPr>
              <w:t>HL7AddressUse</w:t>
            </w:r>
          </w:p>
        </w:tc>
        <w:tc>
          <w:tcPr>
            <w:tcW w:w="3690" w:type="dxa"/>
            <w:vAlign w:val="bottom"/>
          </w:tcPr>
          <w:p w14:paraId="063FB51E" w14:textId="77777777" w:rsidR="00DC3762" w:rsidRPr="00AA6C9A" w:rsidRDefault="00DC3762" w:rsidP="00746893">
            <w:pPr>
              <w:pStyle w:val="TableText"/>
              <w:tabs>
                <w:tab w:val="left" w:pos="990"/>
              </w:tabs>
              <w:rPr>
                <w:lang w:eastAsia="zh-CN"/>
              </w:rPr>
            </w:pPr>
            <w:r>
              <w:rPr>
                <w:lang w:eastAsia="zh-CN"/>
              </w:rPr>
              <w:t>postal address</w:t>
            </w:r>
          </w:p>
        </w:tc>
      </w:tr>
      <w:tr w:rsidR="00DC3762" w:rsidRPr="00AA6C9A" w14:paraId="7EA53B5B" w14:textId="77777777">
        <w:tc>
          <w:tcPr>
            <w:tcW w:w="1620" w:type="dxa"/>
            <w:vAlign w:val="bottom"/>
          </w:tcPr>
          <w:p w14:paraId="7BED7EB4" w14:textId="77777777" w:rsidR="00DC3762" w:rsidRPr="00AA6C9A" w:rsidRDefault="00DC3762" w:rsidP="00746893">
            <w:pPr>
              <w:pStyle w:val="TableText"/>
              <w:tabs>
                <w:tab w:val="left" w:pos="990"/>
              </w:tabs>
              <w:rPr>
                <w:lang w:eastAsia="zh-CN"/>
              </w:rPr>
            </w:pPr>
            <w:r>
              <w:rPr>
                <w:lang w:eastAsia="zh-CN"/>
              </w:rPr>
              <w:t>PUB</w:t>
            </w:r>
          </w:p>
        </w:tc>
        <w:tc>
          <w:tcPr>
            <w:tcW w:w="3330" w:type="dxa"/>
          </w:tcPr>
          <w:p w14:paraId="6122C0DD" w14:textId="77777777" w:rsidR="00DC3762" w:rsidRPr="004B4001" w:rsidRDefault="00DC3762" w:rsidP="00746893">
            <w:pPr>
              <w:rPr>
                <w:sz w:val="18"/>
                <w:szCs w:val="18"/>
              </w:rPr>
            </w:pPr>
            <w:r w:rsidRPr="004B4001">
              <w:rPr>
                <w:sz w:val="18"/>
                <w:szCs w:val="18"/>
                <w:lang w:eastAsia="zh-CN"/>
              </w:rPr>
              <w:t>HL7AddressUse</w:t>
            </w:r>
          </w:p>
        </w:tc>
        <w:tc>
          <w:tcPr>
            <w:tcW w:w="3690" w:type="dxa"/>
            <w:vAlign w:val="bottom"/>
          </w:tcPr>
          <w:p w14:paraId="0D4DD9B2" w14:textId="77777777" w:rsidR="00DC3762" w:rsidRPr="00AA6C9A" w:rsidRDefault="00DC3762" w:rsidP="00746893">
            <w:pPr>
              <w:pStyle w:val="TableText"/>
              <w:tabs>
                <w:tab w:val="left" w:pos="990"/>
              </w:tabs>
              <w:rPr>
                <w:lang w:eastAsia="zh-CN"/>
              </w:rPr>
            </w:pPr>
            <w:r>
              <w:rPr>
                <w:lang w:eastAsia="zh-CN"/>
              </w:rPr>
              <w:t>public</w:t>
            </w:r>
          </w:p>
        </w:tc>
      </w:tr>
      <w:tr w:rsidR="00DC3762" w:rsidRPr="00AA6C9A" w14:paraId="28826A9C" w14:textId="77777777">
        <w:tc>
          <w:tcPr>
            <w:tcW w:w="1620" w:type="dxa"/>
            <w:vAlign w:val="bottom"/>
          </w:tcPr>
          <w:p w14:paraId="23E30D05" w14:textId="77777777" w:rsidR="00DC3762" w:rsidRPr="00AA6C9A" w:rsidRDefault="00DC3762" w:rsidP="00746893">
            <w:pPr>
              <w:pStyle w:val="TableText"/>
              <w:tabs>
                <w:tab w:val="left" w:pos="990"/>
              </w:tabs>
              <w:rPr>
                <w:lang w:eastAsia="zh-CN"/>
              </w:rPr>
            </w:pPr>
            <w:r>
              <w:rPr>
                <w:lang w:eastAsia="zh-CN"/>
              </w:rPr>
              <w:t>TMP</w:t>
            </w:r>
          </w:p>
        </w:tc>
        <w:tc>
          <w:tcPr>
            <w:tcW w:w="3330" w:type="dxa"/>
          </w:tcPr>
          <w:p w14:paraId="58772F23" w14:textId="77777777" w:rsidR="00DC3762" w:rsidRPr="004B4001" w:rsidRDefault="00DC3762" w:rsidP="00746893">
            <w:pPr>
              <w:rPr>
                <w:sz w:val="18"/>
                <w:szCs w:val="18"/>
              </w:rPr>
            </w:pPr>
            <w:r w:rsidRPr="004B4001">
              <w:rPr>
                <w:sz w:val="18"/>
                <w:szCs w:val="18"/>
                <w:lang w:eastAsia="zh-CN"/>
              </w:rPr>
              <w:t>HL7AddressUse</w:t>
            </w:r>
          </w:p>
        </w:tc>
        <w:tc>
          <w:tcPr>
            <w:tcW w:w="3690" w:type="dxa"/>
            <w:vAlign w:val="bottom"/>
          </w:tcPr>
          <w:p w14:paraId="6F584600" w14:textId="77777777" w:rsidR="00DC3762" w:rsidRPr="00AA6C9A" w:rsidRDefault="00DC3762" w:rsidP="00746893">
            <w:pPr>
              <w:pStyle w:val="TableText"/>
              <w:tabs>
                <w:tab w:val="left" w:pos="990"/>
              </w:tabs>
              <w:rPr>
                <w:lang w:eastAsia="zh-CN"/>
              </w:rPr>
            </w:pPr>
            <w:r>
              <w:rPr>
                <w:lang w:eastAsia="zh-CN"/>
              </w:rPr>
              <w:t>temporary</w:t>
            </w:r>
          </w:p>
        </w:tc>
      </w:tr>
      <w:tr w:rsidR="00DC3762" w:rsidRPr="00AA6C9A" w14:paraId="32CB21B8" w14:textId="77777777">
        <w:tc>
          <w:tcPr>
            <w:tcW w:w="1620" w:type="dxa"/>
            <w:vAlign w:val="bottom"/>
          </w:tcPr>
          <w:p w14:paraId="2E4098D9" w14:textId="77777777" w:rsidR="00DC3762" w:rsidRPr="00AA6C9A" w:rsidRDefault="00DC3762" w:rsidP="00746893">
            <w:pPr>
              <w:pStyle w:val="TableText"/>
              <w:tabs>
                <w:tab w:val="left" w:pos="990"/>
              </w:tabs>
              <w:rPr>
                <w:lang w:eastAsia="zh-CN"/>
              </w:rPr>
            </w:pPr>
            <w:r>
              <w:rPr>
                <w:lang w:eastAsia="zh-CN"/>
              </w:rPr>
              <w:t>WP</w:t>
            </w:r>
          </w:p>
        </w:tc>
        <w:tc>
          <w:tcPr>
            <w:tcW w:w="3330" w:type="dxa"/>
          </w:tcPr>
          <w:p w14:paraId="7F347CD1" w14:textId="77777777" w:rsidR="00DC3762" w:rsidRPr="004B4001" w:rsidRDefault="00DC3762" w:rsidP="00746893">
            <w:pPr>
              <w:rPr>
                <w:sz w:val="18"/>
                <w:szCs w:val="18"/>
              </w:rPr>
            </w:pPr>
            <w:r w:rsidRPr="004B4001">
              <w:rPr>
                <w:sz w:val="18"/>
                <w:szCs w:val="18"/>
                <w:lang w:eastAsia="zh-CN"/>
              </w:rPr>
              <w:t>HL7AddressUse</w:t>
            </w:r>
          </w:p>
        </w:tc>
        <w:tc>
          <w:tcPr>
            <w:tcW w:w="3690" w:type="dxa"/>
            <w:vAlign w:val="bottom"/>
          </w:tcPr>
          <w:p w14:paraId="1BA562C7" w14:textId="77777777" w:rsidR="00DC3762" w:rsidRPr="00AA6C9A" w:rsidRDefault="00DC3762" w:rsidP="00746893">
            <w:pPr>
              <w:pStyle w:val="TableText"/>
              <w:tabs>
                <w:tab w:val="left" w:pos="990"/>
              </w:tabs>
              <w:rPr>
                <w:lang w:eastAsia="zh-CN"/>
              </w:rPr>
            </w:pPr>
            <w:r>
              <w:rPr>
                <w:lang w:eastAsia="zh-CN"/>
              </w:rPr>
              <w:t>work place</w:t>
            </w:r>
          </w:p>
        </w:tc>
      </w:tr>
    </w:tbl>
    <w:p w14:paraId="35D956E0" w14:textId="77777777" w:rsidR="00265920" w:rsidRDefault="00265920" w:rsidP="005F12E8">
      <w:pPr>
        <w:pStyle w:val="BodyText"/>
      </w:pPr>
    </w:p>
    <w:p w14:paraId="6DE6B0B4" w14:textId="77777777" w:rsidR="0050352A" w:rsidRPr="00934F7B" w:rsidRDefault="002C2963" w:rsidP="00AC12E8">
      <w:pPr>
        <w:pStyle w:val="Heading2nospace"/>
      </w:pPr>
      <w:bookmarkStart w:id="75" w:name="_Toc163893583"/>
      <w:r>
        <w:t>US Realm</w:t>
      </w:r>
      <w:r w:rsidR="009B502E">
        <w:t xml:space="preserve"> Clinical Document</w:t>
      </w:r>
      <w:r>
        <w:t xml:space="preserve"> </w:t>
      </w:r>
      <w:bookmarkStart w:id="76" w:name="S_USRealmHeaderName"/>
      <w:bookmarkEnd w:id="76"/>
      <w:r>
        <w:t>Header</w:t>
      </w:r>
      <w:r w:rsidR="0050352A">
        <w:t xml:space="preserve"> Name</w:t>
      </w:r>
      <w:bookmarkEnd w:id="75"/>
    </w:p>
    <w:p w14:paraId="4615E7B8" w14:textId="77777777" w:rsidR="0050352A" w:rsidRDefault="0050352A" w:rsidP="0050352A">
      <w:pPr>
        <w:pStyle w:val="BracketData"/>
      </w:pPr>
      <w:r>
        <w:t>[name: templateId 2.16.840.1.113883.10.20.21.5.1(open)]</w:t>
      </w:r>
    </w:p>
    <w:p w14:paraId="51676146" w14:textId="77777777" w:rsidR="00C6381E" w:rsidRDefault="00C6381E" w:rsidP="0050352A">
      <w:pPr>
        <w:pStyle w:val="BodyText"/>
      </w:pPr>
      <w:r>
        <w:rPr>
          <w:noProof w:val="0"/>
        </w:rPr>
        <w:t xml:space="preserve">The </w:t>
      </w:r>
      <w:r w:rsidR="007E0C3F">
        <w:rPr>
          <w:noProof w:val="0"/>
        </w:rPr>
        <w:t>US Realm Clinical Document</w:t>
      </w:r>
      <w:r w:rsidR="002C2963">
        <w:rPr>
          <w:noProof w:val="0"/>
        </w:rPr>
        <w:t xml:space="preserve"> Header</w:t>
      </w:r>
      <w:r>
        <w:rPr>
          <w:noProof w:val="0"/>
        </w:rPr>
        <w:t xml:space="preserve"> Name template is used by </w:t>
      </w:r>
      <w:r w:rsidR="007E0C3F">
        <w:rPr>
          <w:noProof w:val="0"/>
        </w:rPr>
        <w:t>US Realm Clinical Document</w:t>
      </w:r>
      <w:r w:rsidR="002C2963">
        <w:rPr>
          <w:noProof w:val="0"/>
        </w:rPr>
        <w:t xml:space="preserve"> Header</w:t>
      </w:r>
      <w:r>
        <w:rPr>
          <w:noProof w:val="0"/>
        </w:rPr>
        <w:t xml:space="preserve"> for </w:t>
      </w:r>
      <w:r w:rsidRPr="009C7C0D">
        <w:rPr>
          <w:noProof w:val="0"/>
        </w:rPr>
        <w:t>the patient or any other person or organization mentioned within it</w:t>
      </w:r>
      <w:r>
        <w:rPr>
          <w:noProof w:val="0"/>
        </w:rPr>
        <w:t>.</w:t>
      </w:r>
    </w:p>
    <w:p w14:paraId="060B95B2" w14:textId="77777777" w:rsidR="00B45D78" w:rsidRDefault="00B45D78" w:rsidP="003D62A7">
      <w:pPr>
        <w:numPr>
          <w:ilvl w:val="0"/>
          <w:numId w:val="37"/>
        </w:numPr>
        <w:spacing w:after="40" w:line="260" w:lineRule="exact"/>
      </w:pPr>
      <w:r w:rsidRPr="00B45D78">
        <w:rPr>
          <w:rStyle w:val="keyword"/>
        </w:rPr>
        <w:t>SHALL NOT</w:t>
      </w:r>
      <w:r>
        <w:t xml:space="preserve"> have mixed content (CONF:7278).</w:t>
      </w:r>
    </w:p>
    <w:p w14:paraId="057A8A49" w14:textId="77777777" w:rsidR="00B45D78" w:rsidRDefault="00B45D78" w:rsidP="003D62A7">
      <w:pPr>
        <w:numPr>
          <w:ilvl w:val="0"/>
          <w:numId w:val="37"/>
        </w:numPr>
        <w:spacing w:after="40" w:line="260" w:lineRule="exact"/>
      </w:pPr>
      <w:r>
        <w:rPr>
          <w:b/>
          <w:bCs/>
          <w:sz w:val="16"/>
          <w:szCs w:val="16"/>
        </w:rPr>
        <w:t>MAY</w:t>
      </w:r>
      <w:r>
        <w:t xml:space="preserve"> contain </w:t>
      </w:r>
      <w:r>
        <w:rPr>
          <w:rFonts w:ascii="Courier New" w:hAnsi="Courier New"/>
          <w:b/>
          <w:bCs/>
        </w:rPr>
        <w:t>@use</w:t>
      </w:r>
      <w:r>
        <w:t xml:space="preserve">, which </w:t>
      </w:r>
      <w:r>
        <w:rPr>
          <w:b/>
          <w:bCs/>
          <w:sz w:val="16"/>
          <w:szCs w:val="16"/>
        </w:rPr>
        <w:t>SHALL</w:t>
      </w:r>
      <w:r>
        <w:t xml:space="preserve"> be selected from ValueSet </w:t>
      </w:r>
      <w:r>
        <w:rPr>
          <w:rFonts w:ascii="Courier New" w:hAnsi="Courier New"/>
        </w:rPr>
        <w:t>2.16.840.1.113883.1.11.15913 EntityNameUse</w:t>
      </w:r>
      <w:r>
        <w:t xml:space="preserve"> </w:t>
      </w:r>
      <w:r>
        <w:rPr>
          <w:b/>
          <w:bCs/>
          <w:sz w:val="16"/>
          <w:szCs w:val="16"/>
        </w:rPr>
        <w:t>STATIC</w:t>
      </w:r>
      <w:r>
        <w:t xml:space="preserve"> 2005-05-01 (CONF:7154). </w:t>
      </w:r>
    </w:p>
    <w:p w14:paraId="4917C3F9" w14:textId="77777777" w:rsidR="00B45D78" w:rsidRDefault="00B45D78" w:rsidP="003D62A7">
      <w:pPr>
        <w:numPr>
          <w:ilvl w:val="0"/>
          <w:numId w:val="37"/>
        </w:numPr>
        <w:spacing w:after="40" w:line="260" w:lineRule="exact"/>
      </w:pPr>
      <w:r>
        <w:rPr>
          <w:b/>
          <w:bCs/>
          <w:sz w:val="16"/>
          <w:szCs w:val="16"/>
        </w:rPr>
        <w:t>MAY</w:t>
      </w:r>
      <w:r>
        <w:t xml:space="preserve"> contain zero or more [0..*] </w:t>
      </w:r>
      <w:r>
        <w:rPr>
          <w:rFonts w:ascii="Courier New" w:hAnsi="Courier New"/>
          <w:b/>
          <w:bCs/>
        </w:rPr>
        <w:t>prefix</w:t>
      </w:r>
      <w:r>
        <w:t xml:space="preserve"> (CONF:7155). </w:t>
      </w:r>
    </w:p>
    <w:p w14:paraId="2FC5FCCD" w14:textId="77777777" w:rsidR="00B45D78" w:rsidRDefault="00B45D78" w:rsidP="003D62A7">
      <w:pPr>
        <w:numPr>
          <w:ilvl w:val="1"/>
          <w:numId w:val="37"/>
        </w:numPr>
        <w:spacing w:after="40" w:line="260" w:lineRule="exact"/>
      </w:pPr>
      <w:r>
        <w:t xml:space="preserve">Such prefixs, if present, </w:t>
      </w:r>
      <w:r>
        <w:rPr>
          <w:b/>
          <w:bCs/>
          <w:sz w:val="16"/>
          <w:szCs w:val="16"/>
        </w:rPr>
        <w:t>MAY</w:t>
      </w:r>
      <w:r>
        <w:t xml:space="preserve"> contain </w:t>
      </w:r>
      <w:r>
        <w:rPr>
          <w:rFonts w:ascii="Courier New" w:hAnsi="Courier New"/>
          <w:b/>
          <w:bCs/>
        </w:rPr>
        <w:t>@qualifier</w:t>
      </w:r>
      <w:r>
        <w:t xml:space="preserve">, which </w:t>
      </w:r>
      <w:r>
        <w:rPr>
          <w:b/>
          <w:bCs/>
          <w:sz w:val="16"/>
          <w:szCs w:val="16"/>
        </w:rPr>
        <w:t>SHALL</w:t>
      </w:r>
      <w:r>
        <w:t xml:space="preserve"> be selected from ValueSet </w:t>
      </w:r>
      <w:r>
        <w:rPr>
          <w:rFonts w:ascii="Courier New" w:hAnsi="Courier New"/>
        </w:rPr>
        <w:t>2.16.840.1.113883.1.11.15888 EntityNamePartQualifier</w:t>
      </w:r>
      <w:r>
        <w:t xml:space="preserve"> </w:t>
      </w:r>
      <w:r>
        <w:rPr>
          <w:b/>
          <w:bCs/>
          <w:sz w:val="16"/>
          <w:szCs w:val="16"/>
        </w:rPr>
        <w:t>STATIC</w:t>
      </w:r>
      <w:r>
        <w:t xml:space="preserve"> 2005-05-01 (CONF:7156). </w:t>
      </w:r>
    </w:p>
    <w:p w14:paraId="59801A0A" w14:textId="77777777" w:rsidR="00B45D78" w:rsidRDefault="00B45D78" w:rsidP="003D62A7">
      <w:pPr>
        <w:numPr>
          <w:ilvl w:val="0"/>
          <w:numId w:val="37"/>
        </w:numPr>
        <w:spacing w:after="40" w:line="260" w:lineRule="exact"/>
      </w:pPr>
      <w:r>
        <w:rPr>
          <w:b/>
          <w:bCs/>
          <w:sz w:val="16"/>
          <w:szCs w:val="16"/>
        </w:rPr>
        <w:lastRenderedPageBreak/>
        <w:t>SHALL</w:t>
      </w:r>
      <w:r>
        <w:t xml:space="preserve"> contain at least one [1..*] </w:t>
      </w:r>
      <w:r>
        <w:rPr>
          <w:rFonts w:ascii="Courier New" w:hAnsi="Courier New"/>
          <w:b/>
          <w:bCs/>
        </w:rPr>
        <w:t>given</w:t>
      </w:r>
      <w:r>
        <w:t xml:space="preserve"> (CONF:7157). </w:t>
      </w:r>
    </w:p>
    <w:p w14:paraId="2273DC1C" w14:textId="77777777" w:rsidR="00B45D78" w:rsidRDefault="00B45D78" w:rsidP="003D62A7">
      <w:pPr>
        <w:numPr>
          <w:ilvl w:val="1"/>
          <w:numId w:val="37"/>
        </w:numPr>
        <w:spacing w:after="40" w:line="260" w:lineRule="exact"/>
      </w:pPr>
      <w:r>
        <w:t>Second given is middle name (CONF:7163).</w:t>
      </w:r>
    </w:p>
    <w:p w14:paraId="51CFD5EB" w14:textId="77777777" w:rsidR="00B45D78" w:rsidRDefault="00B45D78" w:rsidP="003D62A7">
      <w:pPr>
        <w:numPr>
          <w:ilvl w:val="1"/>
          <w:numId w:val="37"/>
        </w:numPr>
        <w:spacing w:after="40" w:line="260" w:lineRule="exact"/>
      </w:pPr>
      <w:r>
        <w:t xml:space="preserve">Such givens </w:t>
      </w:r>
      <w:r>
        <w:rPr>
          <w:b/>
          <w:bCs/>
          <w:sz w:val="16"/>
          <w:szCs w:val="16"/>
        </w:rPr>
        <w:t>MAY</w:t>
      </w:r>
      <w:r>
        <w:t xml:space="preserve"> contain </w:t>
      </w:r>
      <w:r>
        <w:rPr>
          <w:rFonts w:ascii="Courier New" w:hAnsi="Courier New"/>
          <w:b/>
          <w:bCs/>
        </w:rPr>
        <w:t>@qualifier</w:t>
      </w:r>
      <w:r>
        <w:t xml:space="preserve">, which </w:t>
      </w:r>
      <w:r>
        <w:rPr>
          <w:b/>
          <w:bCs/>
          <w:sz w:val="16"/>
          <w:szCs w:val="16"/>
        </w:rPr>
        <w:t>SHALL</w:t>
      </w:r>
      <w:r>
        <w:t xml:space="preserve"> be selected from ValueSet </w:t>
      </w:r>
      <w:r>
        <w:rPr>
          <w:rFonts w:ascii="Courier New" w:hAnsi="Courier New"/>
        </w:rPr>
        <w:t>2.16.840.1.113883.1.11.15888 EntityNamePartQualifier</w:t>
      </w:r>
      <w:r>
        <w:t xml:space="preserve"> </w:t>
      </w:r>
      <w:r>
        <w:rPr>
          <w:b/>
          <w:bCs/>
          <w:sz w:val="16"/>
          <w:szCs w:val="16"/>
        </w:rPr>
        <w:t>STATIC</w:t>
      </w:r>
      <w:r>
        <w:t xml:space="preserve"> 2005-05-01 (CONF:7158). </w:t>
      </w:r>
    </w:p>
    <w:p w14:paraId="2D4E779B" w14:textId="77777777" w:rsidR="00B45D78" w:rsidRDefault="00B45D78" w:rsidP="003D62A7">
      <w:pPr>
        <w:numPr>
          <w:ilvl w:val="0"/>
          <w:numId w:val="37"/>
        </w:numPr>
        <w:spacing w:after="40" w:line="260" w:lineRule="exact"/>
      </w:pPr>
      <w:r>
        <w:rPr>
          <w:b/>
          <w:bCs/>
          <w:sz w:val="16"/>
          <w:szCs w:val="16"/>
        </w:rPr>
        <w:t>SHALL</w:t>
      </w:r>
      <w:r>
        <w:t xml:space="preserve"> contain exactly one [1..1] </w:t>
      </w:r>
      <w:r>
        <w:rPr>
          <w:rFonts w:ascii="Courier New" w:hAnsi="Courier New"/>
          <w:b/>
          <w:bCs/>
        </w:rPr>
        <w:t>family</w:t>
      </w:r>
      <w:r>
        <w:t xml:space="preserve"> (CONF:7159). </w:t>
      </w:r>
    </w:p>
    <w:p w14:paraId="364F49FA" w14:textId="77777777" w:rsidR="00B45D78" w:rsidRDefault="00B45D78" w:rsidP="003D62A7">
      <w:pPr>
        <w:numPr>
          <w:ilvl w:val="1"/>
          <w:numId w:val="37"/>
        </w:numPr>
        <w:spacing w:after="40" w:line="260" w:lineRule="exact"/>
      </w:pPr>
      <w:r>
        <w:t xml:space="preserve">This family </w:t>
      </w:r>
      <w:r>
        <w:rPr>
          <w:b/>
          <w:bCs/>
          <w:sz w:val="16"/>
          <w:szCs w:val="16"/>
        </w:rPr>
        <w:t>MAY</w:t>
      </w:r>
      <w:r>
        <w:t xml:space="preserve"> contain </w:t>
      </w:r>
      <w:r>
        <w:rPr>
          <w:rFonts w:ascii="Courier New" w:hAnsi="Courier New"/>
          <w:b/>
          <w:bCs/>
        </w:rPr>
        <w:t>@qualifier</w:t>
      </w:r>
      <w:r>
        <w:t xml:space="preserve">, which </w:t>
      </w:r>
      <w:r>
        <w:rPr>
          <w:b/>
          <w:bCs/>
          <w:sz w:val="16"/>
          <w:szCs w:val="16"/>
        </w:rPr>
        <w:t>SHALL</w:t>
      </w:r>
      <w:r>
        <w:t xml:space="preserve"> be selected from ValueSet </w:t>
      </w:r>
      <w:r>
        <w:rPr>
          <w:rFonts w:ascii="Courier New" w:hAnsi="Courier New"/>
        </w:rPr>
        <w:t>2.16.840.1.113883.1.11.15888 EntityNamePartQualifier</w:t>
      </w:r>
      <w:r>
        <w:t xml:space="preserve"> </w:t>
      </w:r>
      <w:r>
        <w:rPr>
          <w:b/>
          <w:bCs/>
          <w:sz w:val="16"/>
          <w:szCs w:val="16"/>
        </w:rPr>
        <w:t>STATIC</w:t>
      </w:r>
      <w:r>
        <w:t xml:space="preserve"> 2005-05-01 (CONF:7160). </w:t>
      </w:r>
    </w:p>
    <w:p w14:paraId="1AD5DF67" w14:textId="77777777" w:rsidR="00B45D78" w:rsidRDefault="00B45D78" w:rsidP="003D62A7">
      <w:pPr>
        <w:numPr>
          <w:ilvl w:val="0"/>
          <w:numId w:val="37"/>
        </w:numPr>
        <w:spacing w:after="40" w:line="260" w:lineRule="exact"/>
      </w:pPr>
      <w:r>
        <w:rPr>
          <w:b/>
          <w:bCs/>
          <w:sz w:val="16"/>
          <w:szCs w:val="16"/>
        </w:rPr>
        <w:t>MAY</w:t>
      </w:r>
      <w:r>
        <w:t xml:space="preserve"> contain zero or one [0..1] </w:t>
      </w:r>
      <w:r>
        <w:rPr>
          <w:rFonts w:ascii="Courier New" w:hAnsi="Courier New"/>
          <w:b/>
          <w:bCs/>
        </w:rPr>
        <w:t>suffix</w:t>
      </w:r>
      <w:r>
        <w:t xml:space="preserve"> (CONF:7161). </w:t>
      </w:r>
    </w:p>
    <w:p w14:paraId="19E83542" w14:textId="77777777" w:rsidR="002B400D" w:rsidRDefault="00B45D78" w:rsidP="003D62A7">
      <w:pPr>
        <w:numPr>
          <w:ilvl w:val="1"/>
          <w:numId w:val="37"/>
        </w:numPr>
        <w:spacing w:after="40" w:line="260" w:lineRule="exact"/>
      </w:pPr>
      <w:r>
        <w:t xml:space="preserve">This suffix, if present, </w:t>
      </w:r>
      <w:r>
        <w:rPr>
          <w:b/>
          <w:bCs/>
          <w:sz w:val="16"/>
          <w:szCs w:val="16"/>
        </w:rPr>
        <w:t>MAY</w:t>
      </w:r>
      <w:r>
        <w:t xml:space="preserve"> contain </w:t>
      </w:r>
      <w:r>
        <w:rPr>
          <w:rFonts w:ascii="Courier New" w:hAnsi="Courier New"/>
          <w:b/>
          <w:bCs/>
        </w:rPr>
        <w:t>@qualifier</w:t>
      </w:r>
      <w:r>
        <w:t xml:space="preserve">, which </w:t>
      </w:r>
      <w:r>
        <w:rPr>
          <w:b/>
          <w:bCs/>
          <w:sz w:val="16"/>
          <w:szCs w:val="16"/>
        </w:rPr>
        <w:t>SHALL</w:t>
      </w:r>
      <w:r>
        <w:t xml:space="preserve"> be selected from ValueSet </w:t>
      </w:r>
      <w:r>
        <w:rPr>
          <w:rFonts w:ascii="Courier New" w:hAnsi="Courier New"/>
        </w:rPr>
        <w:t>2.16.840.1.113883.1.11.15888 EntityNamePartQualifier</w:t>
      </w:r>
      <w:r>
        <w:t xml:space="preserve"> </w:t>
      </w:r>
      <w:r>
        <w:rPr>
          <w:b/>
          <w:bCs/>
          <w:sz w:val="16"/>
          <w:szCs w:val="16"/>
        </w:rPr>
        <w:t>STATIC</w:t>
      </w:r>
      <w:r>
        <w:t xml:space="preserve"> 2005-05-01 (CONF:7162). </w:t>
      </w:r>
    </w:p>
    <w:p w14:paraId="7C4FD959" w14:textId="77777777" w:rsidR="002B400D" w:rsidRDefault="002B400D" w:rsidP="002B400D">
      <w:pPr>
        <w:pStyle w:val="BodyText"/>
      </w:pPr>
    </w:p>
    <w:p w14:paraId="1E522A43" w14:textId="77777777" w:rsidR="002B400D" w:rsidRDefault="002B400D" w:rsidP="002B400D">
      <w:pPr>
        <w:pStyle w:val="Caption"/>
      </w:pPr>
      <w:bookmarkStart w:id="77" w:name="_Toc163893780"/>
      <w:r>
        <w:t xml:space="preserve">Table </w:t>
      </w:r>
      <w:r w:rsidR="0000006B">
        <w:fldChar w:fldCharType="begin"/>
      </w:r>
      <w:r w:rsidR="0000006B">
        <w:instrText xml:space="preserve"> SEQ Table \* ARABIC </w:instrText>
      </w:r>
      <w:r w:rsidR="0000006B">
        <w:fldChar w:fldCharType="separate"/>
      </w:r>
      <w:r w:rsidR="00D61323">
        <w:t>16</w:t>
      </w:r>
      <w:r w:rsidR="0000006B">
        <w:fldChar w:fldCharType="end"/>
      </w:r>
      <w:r>
        <w:t xml:space="preserve">: EntityNameUse </w:t>
      </w:r>
      <w:bookmarkStart w:id="78" w:name="T_VS_EntityNameUse"/>
      <w:bookmarkEnd w:id="78"/>
      <w:r>
        <w:t>Value Set</w:t>
      </w:r>
      <w:bookmarkEnd w:id="7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213C05" w:rsidRPr="00171635" w14:paraId="240C980B" w14:textId="77777777">
        <w:trPr>
          <w:trHeight w:val="458"/>
          <w:tblHeader/>
        </w:trPr>
        <w:tc>
          <w:tcPr>
            <w:tcW w:w="8640" w:type="dxa"/>
            <w:gridSpan w:val="3"/>
            <w:tcBorders>
              <w:bottom w:val="nil"/>
            </w:tcBorders>
          </w:tcPr>
          <w:p w14:paraId="512C1ACA" w14:textId="77777777" w:rsidR="00213C05" w:rsidRPr="00171635" w:rsidRDefault="00213C05" w:rsidP="00746893">
            <w:pPr>
              <w:pStyle w:val="TableText"/>
              <w:tabs>
                <w:tab w:val="left" w:pos="990"/>
              </w:tabs>
              <w:rPr>
                <w:b/>
                <w:lang w:eastAsia="zh-CN"/>
              </w:rPr>
            </w:pPr>
            <w:r w:rsidRPr="00171635">
              <w:rPr>
                <w:lang w:eastAsia="zh-CN"/>
              </w:rPr>
              <w:t xml:space="preserve">Value Set: </w:t>
            </w:r>
            <w:r>
              <w:rPr>
                <w:lang w:eastAsia="zh-CN"/>
              </w:rPr>
              <w:t>HL7 EntityNameUse</w:t>
            </w:r>
            <w:r w:rsidRPr="00171635">
              <w:rPr>
                <w:lang w:eastAsia="zh-CN"/>
              </w:rPr>
              <w:t xml:space="preserve"> </w:t>
            </w:r>
            <w:r w:rsidRPr="00281017">
              <w:rPr>
                <w:lang w:eastAsia="zh-CN"/>
              </w:rPr>
              <w:t>2.16.840.1.113883.1.11.15913</w:t>
            </w:r>
          </w:p>
        </w:tc>
      </w:tr>
      <w:tr w:rsidR="00213C05" w:rsidRPr="004241B4" w14:paraId="65FC1C2A" w14:textId="77777777">
        <w:trPr>
          <w:trHeight w:val="279"/>
          <w:tblHeader/>
        </w:trPr>
        <w:tc>
          <w:tcPr>
            <w:tcW w:w="1620" w:type="dxa"/>
            <w:tcBorders>
              <w:top w:val="nil"/>
              <w:bottom w:val="single" w:sz="4" w:space="0" w:color="auto"/>
              <w:right w:val="nil"/>
            </w:tcBorders>
          </w:tcPr>
          <w:p w14:paraId="12319D9D" w14:textId="77777777" w:rsidR="00213C05" w:rsidRPr="00AA6C9A" w:rsidRDefault="00213C05" w:rsidP="00746893">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14784BAE" w14:textId="77777777" w:rsidR="00213C05" w:rsidRPr="004241B4" w:rsidRDefault="00213C05" w:rsidP="00746893">
            <w:pPr>
              <w:rPr>
                <w:noProof/>
                <w:sz w:val="18"/>
                <w:szCs w:val="18"/>
                <w:lang w:eastAsia="zh-CN"/>
              </w:rPr>
            </w:pPr>
            <w:r>
              <w:rPr>
                <w:noProof/>
                <w:sz w:val="18"/>
                <w:szCs w:val="18"/>
                <w:lang w:eastAsia="zh-CN"/>
              </w:rPr>
              <w:t xml:space="preserve">HL7 </w:t>
            </w:r>
            <w:r w:rsidRPr="004241B4">
              <w:rPr>
                <w:noProof/>
                <w:sz w:val="18"/>
                <w:szCs w:val="18"/>
                <w:lang w:eastAsia="zh-CN"/>
              </w:rPr>
              <w:t>EntityN</w:t>
            </w:r>
            <w:r>
              <w:rPr>
                <w:noProof/>
                <w:sz w:val="18"/>
                <w:szCs w:val="18"/>
                <w:lang w:eastAsia="zh-CN"/>
              </w:rPr>
              <w:t>ameUse 2.16.840.1.113883.5.45</w:t>
            </w:r>
          </w:p>
        </w:tc>
      </w:tr>
      <w:tr w:rsidR="00213C05" w:rsidRPr="00A1656F" w14:paraId="1BDB2616" w14:textId="77777777">
        <w:trPr>
          <w:trHeight w:val="368"/>
          <w:tblHeader/>
        </w:trPr>
        <w:tc>
          <w:tcPr>
            <w:tcW w:w="1620" w:type="dxa"/>
            <w:shd w:val="clear" w:color="auto" w:fill="E6E6E6"/>
          </w:tcPr>
          <w:p w14:paraId="13D15BD1" w14:textId="77777777" w:rsidR="00213C05" w:rsidRPr="00A1656F" w:rsidRDefault="00213C05" w:rsidP="00746893">
            <w:pPr>
              <w:pStyle w:val="TableHead"/>
              <w:tabs>
                <w:tab w:val="left" w:pos="990"/>
              </w:tabs>
              <w:rPr>
                <w:highlight w:val="yellow"/>
                <w:lang w:eastAsia="zh-CN"/>
              </w:rPr>
            </w:pPr>
            <w:r w:rsidRPr="004241B4">
              <w:rPr>
                <w:lang w:eastAsia="zh-CN"/>
              </w:rPr>
              <w:t>Code</w:t>
            </w:r>
          </w:p>
        </w:tc>
        <w:tc>
          <w:tcPr>
            <w:tcW w:w="3330" w:type="dxa"/>
            <w:shd w:val="clear" w:color="auto" w:fill="E6E6E6"/>
          </w:tcPr>
          <w:p w14:paraId="61BC0B42" w14:textId="77777777" w:rsidR="00213C05" w:rsidRPr="00A1656F" w:rsidRDefault="00213C05" w:rsidP="00746893">
            <w:pPr>
              <w:pStyle w:val="TableHead"/>
              <w:tabs>
                <w:tab w:val="left" w:pos="990"/>
              </w:tabs>
              <w:rPr>
                <w:highlight w:val="yellow"/>
                <w:lang w:eastAsia="zh-CN"/>
              </w:rPr>
            </w:pPr>
            <w:r w:rsidRPr="004C29E3">
              <w:rPr>
                <w:lang w:eastAsia="zh-CN"/>
              </w:rPr>
              <w:t>Code System</w:t>
            </w:r>
          </w:p>
        </w:tc>
        <w:tc>
          <w:tcPr>
            <w:tcW w:w="3690" w:type="dxa"/>
            <w:shd w:val="clear" w:color="auto" w:fill="E6E6E6"/>
          </w:tcPr>
          <w:p w14:paraId="0608D4DF" w14:textId="77777777" w:rsidR="00213C05" w:rsidRPr="00A1656F" w:rsidRDefault="00213C05" w:rsidP="00746893">
            <w:pPr>
              <w:pStyle w:val="TableHead"/>
              <w:tabs>
                <w:tab w:val="left" w:pos="990"/>
              </w:tabs>
              <w:rPr>
                <w:highlight w:val="yellow"/>
                <w:lang w:eastAsia="zh-CN"/>
              </w:rPr>
            </w:pPr>
            <w:r w:rsidRPr="004241B4">
              <w:rPr>
                <w:lang w:eastAsia="zh-CN"/>
              </w:rPr>
              <w:t>Print Name</w:t>
            </w:r>
          </w:p>
        </w:tc>
      </w:tr>
      <w:tr w:rsidR="00213C05" w:rsidRPr="00AA6C9A" w14:paraId="0D642377" w14:textId="77777777">
        <w:tc>
          <w:tcPr>
            <w:tcW w:w="1620" w:type="dxa"/>
            <w:vAlign w:val="bottom"/>
          </w:tcPr>
          <w:p w14:paraId="4150E0E0" w14:textId="77777777" w:rsidR="00213C05" w:rsidRPr="00AA6C9A" w:rsidRDefault="00213C05" w:rsidP="00746893">
            <w:pPr>
              <w:pStyle w:val="TableText"/>
              <w:tabs>
                <w:tab w:val="left" w:pos="990"/>
              </w:tabs>
              <w:rPr>
                <w:lang w:eastAsia="zh-CN"/>
              </w:rPr>
            </w:pPr>
            <w:r>
              <w:rPr>
                <w:lang w:eastAsia="zh-CN"/>
              </w:rPr>
              <w:t>ABC</w:t>
            </w:r>
          </w:p>
        </w:tc>
        <w:tc>
          <w:tcPr>
            <w:tcW w:w="3330" w:type="dxa"/>
            <w:vAlign w:val="bottom"/>
          </w:tcPr>
          <w:p w14:paraId="56CFC4C5" w14:textId="77777777" w:rsidR="00213C05" w:rsidRPr="00171635" w:rsidRDefault="00213C05" w:rsidP="00746893">
            <w:pPr>
              <w:pStyle w:val="TableText"/>
              <w:tabs>
                <w:tab w:val="left" w:pos="990"/>
              </w:tabs>
              <w:rPr>
                <w:lang w:eastAsia="zh-CN"/>
              </w:rPr>
            </w:pPr>
            <w:r>
              <w:rPr>
                <w:lang w:eastAsia="zh-CN"/>
              </w:rPr>
              <w:t>HL7 EntityNameUse</w:t>
            </w:r>
          </w:p>
        </w:tc>
        <w:tc>
          <w:tcPr>
            <w:tcW w:w="3690" w:type="dxa"/>
            <w:vAlign w:val="bottom"/>
          </w:tcPr>
          <w:p w14:paraId="7BBC99C5" w14:textId="77777777" w:rsidR="00213C05" w:rsidRPr="00AA6C9A" w:rsidRDefault="00213C05" w:rsidP="00746893">
            <w:pPr>
              <w:pStyle w:val="TableText"/>
              <w:tabs>
                <w:tab w:val="left" w:pos="990"/>
              </w:tabs>
              <w:rPr>
                <w:lang w:eastAsia="zh-CN"/>
              </w:rPr>
            </w:pPr>
            <w:r>
              <w:rPr>
                <w:lang w:eastAsia="zh-CN"/>
              </w:rPr>
              <w:t>Alphabetic</w:t>
            </w:r>
          </w:p>
        </w:tc>
      </w:tr>
      <w:tr w:rsidR="00213C05" w:rsidRPr="00AA6C9A" w14:paraId="0D21538A" w14:textId="77777777">
        <w:tc>
          <w:tcPr>
            <w:tcW w:w="1620" w:type="dxa"/>
            <w:vAlign w:val="bottom"/>
          </w:tcPr>
          <w:p w14:paraId="55B13A4F" w14:textId="77777777" w:rsidR="00213C05" w:rsidRPr="00AA6C9A" w:rsidRDefault="00213C05" w:rsidP="00746893">
            <w:pPr>
              <w:pStyle w:val="TableText"/>
              <w:tabs>
                <w:tab w:val="left" w:pos="990"/>
              </w:tabs>
              <w:rPr>
                <w:lang w:eastAsia="zh-CN"/>
              </w:rPr>
            </w:pPr>
            <w:r>
              <w:rPr>
                <w:lang w:eastAsia="zh-CN"/>
              </w:rPr>
              <w:t>IDE</w:t>
            </w:r>
          </w:p>
        </w:tc>
        <w:tc>
          <w:tcPr>
            <w:tcW w:w="3330" w:type="dxa"/>
            <w:vAlign w:val="bottom"/>
          </w:tcPr>
          <w:p w14:paraId="0B16DDBE" w14:textId="77777777" w:rsidR="00213C05" w:rsidRDefault="00213C05" w:rsidP="00746893">
            <w:pPr>
              <w:pStyle w:val="TableText"/>
              <w:tabs>
                <w:tab w:val="left" w:pos="990"/>
              </w:tabs>
              <w:rPr>
                <w:lang w:eastAsia="zh-CN"/>
              </w:rPr>
            </w:pPr>
            <w:r>
              <w:rPr>
                <w:lang w:eastAsia="zh-CN"/>
              </w:rPr>
              <w:t>HL7 EntityNameUse</w:t>
            </w:r>
          </w:p>
        </w:tc>
        <w:tc>
          <w:tcPr>
            <w:tcW w:w="3690" w:type="dxa"/>
            <w:vAlign w:val="bottom"/>
          </w:tcPr>
          <w:p w14:paraId="07456ADD" w14:textId="77777777" w:rsidR="00213C05" w:rsidRPr="00AA6C9A" w:rsidRDefault="00213C05" w:rsidP="00746893">
            <w:pPr>
              <w:pStyle w:val="TableText"/>
              <w:tabs>
                <w:tab w:val="left" w:pos="990"/>
              </w:tabs>
              <w:rPr>
                <w:lang w:eastAsia="zh-CN"/>
              </w:rPr>
            </w:pPr>
            <w:r>
              <w:rPr>
                <w:lang w:eastAsia="zh-CN"/>
              </w:rPr>
              <w:t>Ideographic</w:t>
            </w:r>
          </w:p>
        </w:tc>
      </w:tr>
      <w:tr w:rsidR="00213C05" w:rsidRPr="00AA6C9A" w14:paraId="4F3A9FCA" w14:textId="77777777">
        <w:tc>
          <w:tcPr>
            <w:tcW w:w="1620" w:type="dxa"/>
            <w:vAlign w:val="bottom"/>
          </w:tcPr>
          <w:p w14:paraId="528E91E6" w14:textId="77777777" w:rsidR="00213C05" w:rsidRPr="00AA6C9A" w:rsidRDefault="00213C05" w:rsidP="00746893">
            <w:pPr>
              <w:pStyle w:val="TableText"/>
              <w:tabs>
                <w:tab w:val="left" w:pos="990"/>
              </w:tabs>
              <w:rPr>
                <w:lang w:eastAsia="zh-CN"/>
              </w:rPr>
            </w:pPr>
            <w:r>
              <w:rPr>
                <w:lang w:eastAsia="zh-CN"/>
              </w:rPr>
              <w:t>SYL</w:t>
            </w:r>
          </w:p>
        </w:tc>
        <w:tc>
          <w:tcPr>
            <w:tcW w:w="3330" w:type="dxa"/>
            <w:vAlign w:val="bottom"/>
          </w:tcPr>
          <w:p w14:paraId="42800A4F" w14:textId="77777777" w:rsidR="00213C05" w:rsidRDefault="00213C05" w:rsidP="00746893">
            <w:pPr>
              <w:pStyle w:val="TableText"/>
              <w:tabs>
                <w:tab w:val="left" w:pos="990"/>
              </w:tabs>
              <w:rPr>
                <w:lang w:eastAsia="zh-CN"/>
              </w:rPr>
            </w:pPr>
            <w:r>
              <w:rPr>
                <w:lang w:eastAsia="zh-CN"/>
              </w:rPr>
              <w:t>HL7 EntityNameUse</w:t>
            </w:r>
          </w:p>
        </w:tc>
        <w:tc>
          <w:tcPr>
            <w:tcW w:w="3690" w:type="dxa"/>
            <w:vAlign w:val="bottom"/>
          </w:tcPr>
          <w:p w14:paraId="451845CD" w14:textId="77777777" w:rsidR="00213C05" w:rsidRPr="00AA6C9A" w:rsidRDefault="00213C05" w:rsidP="00746893">
            <w:pPr>
              <w:pStyle w:val="TableText"/>
              <w:tabs>
                <w:tab w:val="left" w:pos="990"/>
              </w:tabs>
              <w:rPr>
                <w:lang w:eastAsia="zh-CN"/>
              </w:rPr>
            </w:pPr>
            <w:r>
              <w:rPr>
                <w:lang w:eastAsia="zh-CN"/>
              </w:rPr>
              <w:t>Syllabic</w:t>
            </w:r>
          </w:p>
        </w:tc>
      </w:tr>
      <w:tr w:rsidR="00213C05" w:rsidRPr="00AA6C9A" w14:paraId="416148BE" w14:textId="77777777">
        <w:tc>
          <w:tcPr>
            <w:tcW w:w="1620" w:type="dxa"/>
            <w:vAlign w:val="bottom"/>
          </w:tcPr>
          <w:p w14:paraId="1710EBD1" w14:textId="77777777" w:rsidR="00213C05" w:rsidRPr="00AA6C9A" w:rsidRDefault="00213C05" w:rsidP="00746893">
            <w:pPr>
              <w:pStyle w:val="TableText"/>
              <w:tabs>
                <w:tab w:val="left" w:pos="990"/>
              </w:tabs>
              <w:rPr>
                <w:lang w:eastAsia="zh-CN"/>
              </w:rPr>
            </w:pPr>
            <w:r>
              <w:rPr>
                <w:lang w:eastAsia="zh-CN"/>
              </w:rPr>
              <w:t>ASGN</w:t>
            </w:r>
          </w:p>
        </w:tc>
        <w:tc>
          <w:tcPr>
            <w:tcW w:w="3330" w:type="dxa"/>
            <w:vAlign w:val="bottom"/>
          </w:tcPr>
          <w:p w14:paraId="7F3365D2" w14:textId="77777777" w:rsidR="00213C05" w:rsidRDefault="00213C05" w:rsidP="00746893">
            <w:pPr>
              <w:pStyle w:val="TableText"/>
              <w:tabs>
                <w:tab w:val="left" w:pos="990"/>
              </w:tabs>
              <w:rPr>
                <w:lang w:eastAsia="zh-CN"/>
              </w:rPr>
            </w:pPr>
            <w:r>
              <w:rPr>
                <w:lang w:eastAsia="zh-CN"/>
              </w:rPr>
              <w:t>HL7 EntityNameUse</w:t>
            </w:r>
          </w:p>
        </w:tc>
        <w:tc>
          <w:tcPr>
            <w:tcW w:w="3690" w:type="dxa"/>
            <w:vAlign w:val="bottom"/>
          </w:tcPr>
          <w:p w14:paraId="71D632A1" w14:textId="77777777" w:rsidR="00213C05" w:rsidRPr="00AA6C9A" w:rsidRDefault="00213C05" w:rsidP="00746893">
            <w:pPr>
              <w:pStyle w:val="TableText"/>
              <w:tabs>
                <w:tab w:val="left" w:pos="990"/>
              </w:tabs>
              <w:rPr>
                <w:lang w:eastAsia="zh-CN"/>
              </w:rPr>
            </w:pPr>
            <w:r>
              <w:rPr>
                <w:lang w:eastAsia="zh-CN"/>
              </w:rPr>
              <w:t>Assigned</w:t>
            </w:r>
          </w:p>
        </w:tc>
      </w:tr>
      <w:tr w:rsidR="00213C05" w:rsidRPr="00AA6C9A" w14:paraId="4365F0E3" w14:textId="77777777">
        <w:tc>
          <w:tcPr>
            <w:tcW w:w="1620" w:type="dxa"/>
            <w:vAlign w:val="bottom"/>
          </w:tcPr>
          <w:p w14:paraId="4C307D69" w14:textId="77777777" w:rsidR="00213C05" w:rsidRPr="00AA6C9A" w:rsidRDefault="00213C05" w:rsidP="00746893">
            <w:pPr>
              <w:pStyle w:val="TableText"/>
              <w:tabs>
                <w:tab w:val="left" w:pos="990"/>
              </w:tabs>
              <w:rPr>
                <w:lang w:eastAsia="zh-CN"/>
              </w:rPr>
            </w:pPr>
            <w:r>
              <w:rPr>
                <w:lang w:eastAsia="zh-CN"/>
              </w:rPr>
              <w:t>C</w:t>
            </w:r>
          </w:p>
        </w:tc>
        <w:tc>
          <w:tcPr>
            <w:tcW w:w="3330" w:type="dxa"/>
            <w:vAlign w:val="bottom"/>
          </w:tcPr>
          <w:p w14:paraId="7B47FD8E" w14:textId="77777777" w:rsidR="00213C05" w:rsidRDefault="00213C05" w:rsidP="00746893">
            <w:pPr>
              <w:pStyle w:val="TableText"/>
              <w:tabs>
                <w:tab w:val="left" w:pos="990"/>
              </w:tabs>
              <w:rPr>
                <w:lang w:eastAsia="zh-CN"/>
              </w:rPr>
            </w:pPr>
            <w:r>
              <w:rPr>
                <w:lang w:eastAsia="zh-CN"/>
              </w:rPr>
              <w:t>HL7 EntityNameUse</w:t>
            </w:r>
          </w:p>
        </w:tc>
        <w:tc>
          <w:tcPr>
            <w:tcW w:w="3690" w:type="dxa"/>
            <w:vAlign w:val="bottom"/>
          </w:tcPr>
          <w:p w14:paraId="13D73DAE" w14:textId="77777777" w:rsidR="00213C05" w:rsidRPr="00AA6C9A" w:rsidRDefault="00213C05" w:rsidP="00746893">
            <w:pPr>
              <w:pStyle w:val="TableText"/>
              <w:tabs>
                <w:tab w:val="left" w:pos="990"/>
              </w:tabs>
              <w:rPr>
                <w:lang w:eastAsia="zh-CN"/>
              </w:rPr>
            </w:pPr>
            <w:r>
              <w:rPr>
                <w:lang w:eastAsia="zh-CN"/>
              </w:rPr>
              <w:t>License</w:t>
            </w:r>
          </w:p>
        </w:tc>
      </w:tr>
      <w:tr w:rsidR="00213C05" w:rsidRPr="00AA6C9A" w14:paraId="620A434A" w14:textId="77777777">
        <w:tc>
          <w:tcPr>
            <w:tcW w:w="1620" w:type="dxa"/>
            <w:vAlign w:val="bottom"/>
          </w:tcPr>
          <w:p w14:paraId="38D7028A" w14:textId="77777777" w:rsidR="00213C05" w:rsidRPr="00AA6C9A" w:rsidRDefault="00213C05" w:rsidP="00746893">
            <w:pPr>
              <w:pStyle w:val="TableText"/>
              <w:tabs>
                <w:tab w:val="left" w:pos="990"/>
              </w:tabs>
              <w:rPr>
                <w:lang w:eastAsia="zh-CN"/>
              </w:rPr>
            </w:pPr>
            <w:r>
              <w:rPr>
                <w:lang w:eastAsia="zh-CN"/>
              </w:rPr>
              <w:t>I</w:t>
            </w:r>
          </w:p>
        </w:tc>
        <w:tc>
          <w:tcPr>
            <w:tcW w:w="3330" w:type="dxa"/>
            <w:vAlign w:val="bottom"/>
          </w:tcPr>
          <w:p w14:paraId="2B894C50" w14:textId="77777777" w:rsidR="00213C05" w:rsidRDefault="00213C05" w:rsidP="00746893">
            <w:pPr>
              <w:pStyle w:val="TableText"/>
              <w:tabs>
                <w:tab w:val="left" w:pos="990"/>
              </w:tabs>
              <w:rPr>
                <w:lang w:eastAsia="zh-CN"/>
              </w:rPr>
            </w:pPr>
            <w:r>
              <w:rPr>
                <w:lang w:eastAsia="zh-CN"/>
              </w:rPr>
              <w:t>HL7 EntityNameUse</w:t>
            </w:r>
          </w:p>
        </w:tc>
        <w:tc>
          <w:tcPr>
            <w:tcW w:w="3690" w:type="dxa"/>
            <w:vAlign w:val="bottom"/>
          </w:tcPr>
          <w:p w14:paraId="4D416D48" w14:textId="77777777" w:rsidR="00213C05" w:rsidRPr="00AA6C9A" w:rsidRDefault="00213C05" w:rsidP="00746893">
            <w:pPr>
              <w:pStyle w:val="TableText"/>
              <w:tabs>
                <w:tab w:val="left" w:pos="990"/>
              </w:tabs>
              <w:rPr>
                <w:lang w:eastAsia="zh-CN"/>
              </w:rPr>
            </w:pPr>
            <w:r>
              <w:rPr>
                <w:lang w:eastAsia="zh-CN"/>
              </w:rPr>
              <w:t>Indigeneous/Tribal</w:t>
            </w:r>
          </w:p>
        </w:tc>
      </w:tr>
      <w:tr w:rsidR="00213C05" w:rsidRPr="00AA6C9A" w14:paraId="7D615EE0" w14:textId="77777777">
        <w:tc>
          <w:tcPr>
            <w:tcW w:w="1620" w:type="dxa"/>
            <w:vAlign w:val="bottom"/>
          </w:tcPr>
          <w:p w14:paraId="3EC44972" w14:textId="77777777" w:rsidR="00213C05" w:rsidRPr="00AA6C9A" w:rsidRDefault="00213C05" w:rsidP="00746893">
            <w:pPr>
              <w:pStyle w:val="TableText"/>
              <w:tabs>
                <w:tab w:val="left" w:pos="990"/>
              </w:tabs>
              <w:rPr>
                <w:lang w:eastAsia="zh-CN"/>
              </w:rPr>
            </w:pPr>
            <w:r>
              <w:rPr>
                <w:lang w:eastAsia="zh-CN"/>
              </w:rPr>
              <w:t>L</w:t>
            </w:r>
          </w:p>
        </w:tc>
        <w:tc>
          <w:tcPr>
            <w:tcW w:w="3330" w:type="dxa"/>
            <w:vAlign w:val="bottom"/>
          </w:tcPr>
          <w:p w14:paraId="0B4272E8" w14:textId="77777777" w:rsidR="00213C05" w:rsidRDefault="00213C05" w:rsidP="00746893">
            <w:pPr>
              <w:pStyle w:val="TableText"/>
              <w:tabs>
                <w:tab w:val="left" w:pos="990"/>
              </w:tabs>
              <w:rPr>
                <w:lang w:eastAsia="zh-CN"/>
              </w:rPr>
            </w:pPr>
            <w:r>
              <w:rPr>
                <w:lang w:eastAsia="zh-CN"/>
              </w:rPr>
              <w:t>HL7 EntityNameUse</w:t>
            </w:r>
          </w:p>
        </w:tc>
        <w:tc>
          <w:tcPr>
            <w:tcW w:w="3690" w:type="dxa"/>
            <w:vAlign w:val="bottom"/>
          </w:tcPr>
          <w:p w14:paraId="0F3EF59E" w14:textId="77777777" w:rsidR="00213C05" w:rsidRPr="00AA6C9A" w:rsidRDefault="00213C05" w:rsidP="00746893">
            <w:pPr>
              <w:pStyle w:val="TableText"/>
              <w:tabs>
                <w:tab w:val="left" w:pos="990"/>
              </w:tabs>
              <w:rPr>
                <w:lang w:eastAsia="zh-CN"/>
              </w:rPr>
            </w:pPr>
            <w:r>
              <w:rPr>
                <w:lang w:eastAsia="zh-CN"/>
              </w:rPr>
              <w:t>Legal</w:t>
            </w:r>
          </w:p>
        </w:tc>
      </w:tr>
      <w:tr w:rsidR="00213C05" w:rsidRPr="00AA6C9A" w14:paraId="2AA18399" w14:textId="77777777">
        <w:tc>
          <w:tcPr>
            <w:tcW w:w="1620" w:type="dxa"/>
            <w:vAlign w:val="bottom"/>
          </w:tcPr>
          <w:p w14:paraId="1B81A539" w14:textId="77777777" w:rsidR="00213C05" w:rsidRPr="00AA6C9A" w:rsidRDefault="00213C05" w:rsidP="00746893">
            <w:pPr>
              <w:pStyle w:val="TableText"/>
              <w:tabs>
                <w:tab w:val="left" w:pos="990"/>
              </w:tabs>
              <w:rPr>
                <w:lang w:eastAsia="zh-CN"/>
              </w:rPr>
            </w:pPr>
            <w:r>
              <w:rPr>
                <w:lang w:eastAsia="zh-CN"/>
              </w:rPr>
              <w:t>OR</w:t>
            </w:r>
          </w:p>
        </w:tc>
        <w:tc>
          <w:tcPr>
            <w:tcW w:w="3330" w:type="dxa"/>
            <w:vAlign w:val="bottom"/>
          </w:tcPr>
          <w:p w14:paraId="57AC3A45" w14:textId="77777777" w:rsidR="00213C05" w:rsidRDefault="00213C05" w:rsidP="00746893">
            <w:pPr>
              <w:pStyle w:val="TableText"/>
              <w:tabs>
                <w:tab w:val="left" w:pos="990"/>
              </w:tabs>
              <w:rPr>
                <w:lang w:eastAsia="zh-CN"/>
              </w:rPr>
            </w:pPr>
            <w:r>
              <w:rPr>
                <w:lang w:eastAsia="zh-CN"/>
              </w:rPr>
              <w:t>HL7 EntityNameUse</w:t>
            </w:r>
          </w:p>
        </w:tc>
        <w:tc>
          <w:tcPr>
            <w:tcW w:w="3690" w:type="dxa"/>
            <w:vAlign w:val="bottom"/>
          </w:tcPr>
          <w:p w14:paraId="05445C9C" w14:textId="77777777" w:rsidR="00213C05" w:rsidRPr="00AA6C9A" w:rsidRDefault="00213C05" w:rsidP="00746893">
            <w:pPr>
              <w:pStyle w:val="TableText"/>
              <w:tabs>
                <w:tab w:val="left" w:pos="990"/>
              </w:tabs>
              <w:rPr>
                <w:lang w:eastAsia="zh-CN"/>
              </w:rPr>
            </w:pPr>
            <w:r>
              <w:rPr>
                <w:lang w:eastAsia="zh-CN"/>
              </w:rPr>
              <w:t>Original Registry</w:t>
            </w:r>
          </w:p>
        </w:tc>
      </w:tr>
      <w:tr w:rsidR="00213C05" w:rsidRPr="00AA6C9A" w14:paraId="4163EAB2" w14:textId="77777777">
        <w:tc>
          <w:tcPr>
            <w:tcW w:w="1620" w:type="dxa"/>
            <w:vAlign w:val="bottom"/>
          </w:tcPr>
          <w:p w14:paraId="11423D88" w14:textId="77777777" w:rsidR="00213C05" w:rsidRPr="00AA6C9A" w:rsidRDefault="00213C05" w:rsidP="00746893">
            <w:pPr>
              <w:pStyle w:val="TableText"/>
              <w:tabs>
                <w:tab w:val="left" w:pos="990"/>
              </w:tabs>
              <w:rPr>
                <w:lang w:eastAsia="zh-CN"/>
              </w:rPr>
            </w:pPr>
            <w:r>
              <w:rPr>
                <w:lang w:eastAsia="zh-CN"/>
              </w:rPr>
              <w:t>P</w:t>
            </w:r>
          </w:p>
        </w:tc>
        <w:tc>
          <w:tcPr>
            <w:tcW w:w="3330" w:type="dxa"/>
            <w:vAlign w:val="bottom"/>
          </w:tcPr>
          <w:p w14:paraId="353F3FAE" w14:textId="77777777" w:rsidR="00213C05" w:rsidRDefault="00213C05" w:rsidP="00746893">
            <w:pPr>
              <w:pStyle w:val="TableText"/>
              <w:tabs>
                <w:tab w:val="left" w:pos="990"/>
              </w:tabs>
              <w:rPr>
                <w:lang w:eastAsia="zh-CN"/>
              </w:rPr>
            </w:pPr>
            <w:r>
              <w:rPr>
                <w:lang w:eastAsia="zh-CN"/>
              </w:rPr>
              <w:t>HL7 EntityNameUse</w:t>
            </w:r>
          </w:p>
        </w:tc>
        <w:tc>
          <w:tcPr>
            <w:tcW w:w="3690" w:type="dxa"/>
            <w:vAlign w:val="bottom"/>
          </w:tcPr>
          <w:p w14:paraId="567AD5AB" w14:textId="77777777" w:rsidR="00213C05" w:rsidRPr="00AA6C9A" w:rsidRDefault="00213C05" w:rsidP="00746893">
            <w:pPr>
              <w:pStyle w:val="TableText"/>
              <w:tabs>
                <w:tab w:val="left" w:pos="990"/>
              </w:tabs>
              <w:rPr>
                <w:lang w:eastAsia="zh-CN"/>
              </w:rPr>
            </w:pPr>
            <w:r>
              <w:rPr>
                <w:lang w:eastAsia="zh-CN"/>
              </w:rPr>
              <w:t>Pseudonym</w:t>
            </w:r>
          </w:p>
        </w:tc>
      </w:tr>
      <w:tr w:rsidR="00213C05" w:rsidRPr="00AA6C9A" w14:paraId="09A3B707" w14:textId="77777777">
        <w:tc>
          <w:tcPr>
            <w:tcW w:w="1620" w:type="dxa"/>
            <w:vAlign w:val="bottom"/>
          </w:tcPr>
          <w:p w14:paraId="312F85E2" w14:textId="77777777" w:rsidR="00213C05" w:rsidRPr="00AA6C9A" w:rsidRDefault="00213C05" w:rsidP="00746893">
            <w:pPr>
              <w:pStyle w:val="TableText"/>
              <w:tabs>
                <w:tab w:val="left" w:pos="990"/>
              </w:tabs>
              <w:rPr>
                <w:lang w:eastAsia="zh-CN"/>
              </w:rPr>
            </w:pPr>
            <w:r>
              <w:rPr>
                <w:lang w:eastAsia="zh-CN"/>
              </w:rPr>
              <w:t>A</w:t>
            </w:r>
          </w:p>
        </w:tc>
        <w:tc>
          <w:tcPr>
            <w:tcW w:w="3330" w:type="dxa"/>
            <w:vAlign w:val="bottom"/>
          </w:tcPr>
          <w:p w14:paraId="072FF311" w14:textId="77777777" w:rsidR="00213C05" w:rsidRDefault="00213C05" w:rsidP="00746893">
            <w:pPr>
              <w:pStyle w:val="TableText"/>
              <w:tabs>
                <w:tab w:val="left" w:pos="990"/>
              </w:tabs>
              <w:rPr>
                <w:lang w:eastAsia="zh-CN"/>
              </w:rPr>
            </w:pPr>
            <w:r>
              <w:rPr>
                <w:lang w:eastAsia="zh-CN"/>
              </w:rPr>
              <w:t>HL7 EntityNameUse</w:t>
            </w:r>
          </w:p>
        </w:tc>
        <w:tc>
          <w:tcPr>
            <w:tcW w:w="3690" w:type="dxa"/>
            <w:vAlign w:val="bottom"/>
          </w:tcPr>
          <w:p w14:paraId="558C7CFC" w14:textId="77777777" w:rsidR="00213C05" w:rsidRPr="00AA6C9A" w:rsidRDefault="00213C05" w:rsidP="00746893">
            <w:pPr>
              <w:pStyle w:val="TableText"/>
              <w:tabs>
                <w:tab w:val="left" w:pos="990"/>
              </w:tabs>
              <w:rPr>
                <w:lang w:eastAsia="zh-CN"/>
              </w:rPr>
            </w:pPr>
            <w:r>
              <w:rPr>
                <w:lang w:eastAsia="zh-CN"/>
              </w:rPr>
              <w:t>Artist/Stage</w:t>
            </w:r>
          </w:p>
        </w:tc>
      </w:tr>
      <w:tr w:rsidR="00213C05" w:rsidRPr="00AA6C9A" w14:paraId="34518AD5" w14:textId="77777777">
        <w:tc>
          <w:tcPr>
            <w:tcW w:w="1620" w:type="dxa"/>
            <w:vAlign w:val="bottom"/>
          </w:tcPr>
          <w:p w14:paraId="68B13519" w14:textId="77777777" w:rsidR="00213C05" w:rsidRPr="00AA6C9A" w:rsidRDefault="00213C05" w:rsidP="00746893">
            <w:pPr>
              <w:pStyle w:val="TableText"/>
              <w:tabs>
                <w:tab w:val="left" w:pos="990"/>
              </w:tabs>
              <w:rPr>
                <w:lang w:eastAsia="zh-CN"/>
              </w:rPr>
            </w:pPr>
            <w:r>
              <w:rPr>
                <w:lang w:eastAsia="zh-CN"/>
              </w:rPr>
              <w:t>R</w:t>
            </w:r>
          </w:p>
        </w:tc>
        <w:tc>
          <w:tcPr>
            <w:tcW w:w="3330" w:type="dxa"/>
            <w:vAlign w:val="bottom"/>
          </w:tcPr>
          <w:p w14:paraId="714EEAB4" w14:textId="77777777" w:rsidR="00213C05" w:rsidRDefault="00213C05" w:rsidP="00746893">
            <w:pPr>
              <w:pStyle w:val="TableText"/>
              <w:tabs>
                <w:tab w:val="left" w:pos="990"/>
              </w:tabs>
              <w:rPr>
                <w:lang w:eastAsia="zh-CN"/>
              </w:rPr>
            </w:pPr>
            <w:r>
              <w:rPr>
                <w:lang w:eastAsia="zh-CN"/>
              </w:rPr>
              <w:t>HL7 EntityNameUse</w:t>
            </w:r>
          </w:p>
        </w:tc>
        <w:tc>
          <w:tcPr>
            <w:tcW w:w="3690" w:type="dxa"/>
            <w:vAlign w:val="bottom"/>
          </w:tcPr>
          <w:p w14:paraId="7B8EE76F" w14:textId="77777777" w:rsidR="00213C05" w:rsidRPr="00AA6C9A" w:rsidRDefault="00213C05" w:rsidP="00746893">
            <w:pPr>
              <w:pStyle w:val="TableText"/>
              <w:tabs>
                <w:tab w:val="left" w:pos="990"/>
              </w:tabs>
              <w:rPr>
                <w:lang w:eastAsia="zh-CN"/>
              </w:rPr>
            </w:pPr>
            <w:r>
              <w:rPr>
                <w:lang w:eastAsia="zh-CN"/>
              </w:rPr>
              <w:t>Religious</w:t>
            </w:r>
          </w:p>
        </w:tc>
      </w:tr>
      <w:tr w:rsidR="00213C05" w:rsidRPr="00AA6C9A" w14:paraId="57E831D5" w14:textId="77777777">
        <w:tc>
          <w:tcPr>
            <w:tcW w:w="1620" w:type="dxa"/>
            <w:vAlign w:val="bottom"/>
          </w:tcPr>
          <w:p w14:paraId="3747CA72" w14:textId="77777777" w:rsidR="00213C05" w:rsidRPr="00AA6C9A" w:rsidRDefault="00213C05" w:rsidP="00746893">
            <w:pPr>
              <w:pStyle w:val="TableText"/>
              <w:tabs>
                <w:tab w:val="left" w:pos="990"/>
              </w:tabs>
              <w:rPr>
                <w:lang w:eastAsia="zh-CN"/>
              </w:rPr>
            </w:pPr>
            <w:r>
              <w:rPr>
                <w:lang w:eastAsia="zh-CN"/>
              </w:rPr>
              <w:t>SRCH</w:t>
            </w:r>
          </w:p>
        </w:tc>
        <w:tc>
          <w:tcPr>
            <w:tcW w:w="3330" w:type="dxa"/>
            <w:vAlign w:val="bottom"/>
          </w:tcPr>
          <w:p w14:paraId="582E52AD" w14:textId="77777777" w:rsidR="00213C05" w:rsidRDefault="00213C05" w:rsidP="00746893">
            <w:pPr>
              <w:pStyle w:val="TableText"/>
              <w:tabs>
                <w:tab w:val="left" w:pos="990"/>
              </w:tabs>
              <w:rPr>
                <w:lang w:eastAsia="zh-CN"/>
              </w:rPr>
            </w:pPr>
            <w:r>
              <w:rPr>
                <w:lang w:eastAsia="zh-CN"/>
              </w:rPr>
              <w:t>HL7 EntityNameUse</w:t>
            </w:r>
          </w:p>
        </w:tc>
        <w:tc>
          <w:tcPr>
            <w:tcW w:w="3690" w:type="dxa"/>
            <w:vAlign w:val="bottom"/>
          </w:tcPr>
          <w:p w14:paraId="042699D5" w14:textId="77777777" w:rsidR="00213C05" w:rsidRPr="00AA6C9A" w:rsidRDefault="00213C05" w:rsidP="00746893">
            <w:pPr>
              <w:pStyle w:val="TableText"/>
              <w:tabs>
                <w:tab w:val="left" w:pos="990"/>
              </w:tabs>
              <w:rPr>
                <w:lang w:eastAsia="zh-CN"/>
              </w:rPr>
            </w:pPr>
            <w:r>
              <w:rPr>
                <w:lang w:eastAsia="zh-CN"/>
              </w:rPr>
              <w:t>search</w:t>
            </w:r>
          </w:p>
        </w:tc>
      </w:tr>
      <w:tr w:rsidR="00213C05" w:rsidRPr="00AA6C9A" w14:paraId="0FAD2189" w14:textId="77777777">
        <w:tc>
          <w:tcPr>
            <w:tcW w:w="1620" w:type="dxa"/>
            <w:vAlign w:val="bottom"/>
          </w:tcPr>
          <w:p w14:paraId="01CC8DBA" w14:textId="77777777" w:rsidR="00213C05" w:rsidRPr="00AA6C9A" w:rsidRDefault="00213C05" w:rsidP="00746893">
            <w:pPr>
              <w:pStyle w:val="TableText"/>
              <w:tabs>
                <w:tab w:val="left" w:pos="990"/>
              </w:tabs>
              <w:rPr>
                <w:lang w:eastAsia="zh-CN"/>
              </w:rPr>
            </w:pPr>
            <w:r>
              <w:rPr>
                <w:lang w:eastAsia="zh-CN"/>
              </w:rPr>
              <w:t>PHON</w:t>
            </w:r>
          </w:p>
        </w:tc>
        <w:tc>
          <w:tcPr>
            <w:tcW w:w="3330" w:type="dxa"/>
            <w:vAlign w:val="bottom"/>
          </w:tcPr>
          <w:p w14:paraId="1F65C7C7" w14:textId="77777777" w:rsidR="00213C05" w:rsidRDefault="00213C05" w:rsidP="00746893">
            <w:pPr>
              <w:pStyle w:val="TableText"/>
              <w:tabs>
                <w:tab w:val="left" w:pos="990"/>
              </w:tabs>
              <w:rPr>
                <w:lang w:eastAsia="zh-CN"/>
              </w:rPr>
            </w:pPr>
            <w:r>
              <w:rPr>
                <w:lang w:eastAsia="zh-CN"/>
              </w:rPr>
              <w:t>HL7 EntityNameUse</w:t>
            </w:r>
          </w:p>
        </w:tc>
        <w:tc>
          <w:tcPr>
            <w:tcW w:w="3690" w:type="dxa"/>
            <w:vAlign w:val="bottom"/>
          </w:tcPr>
          <w:p w14:paraId="1EADE168" w14:textId="77777777" w:rsidR="00213C05" w:rsidRPr="00AA6C9A" w:rsidRDefault="00213C05" w:rsidP="00746893">
            <w:pPr>
              <w:pStyle w:val="TableText"/>
              <w:tabs>
                <w:tab w:val="left" w:pos="990"/>
              </w:tabs>
              <w:rPr>
                <w:lang w:eastAsia="zh-CN"/>
              </w:rPr>
            </w:pPr>
            <w:r>
              <w:rPr>
                <w:lang w:eastAsia="zh-CN"/>
              </w:rPr>
              <w:t>phonetic</w:t>
            </w:r>
          </w:p>
        </w:tc>
      </w:tr>
      <w:tr w:rsidR="00213C05" w:rsidRPr="00AA6C9A" w14:paraId="101012C5" w14:textId="77777777">
        <w:tc>
          <w:tcPr>
            <w:tcW w:w="1620" w:type="dxa"/>
            <w:vAlign w:val="bottom"/>
          </w:tcPr>
          <w:p w14:paraId="7FEC3492" w14:textId="77777777" w:rsidR="00213C05" w:rsidRPr="00AA6C9A" w:rsidRDefault="00213C05" w:rsidP="00746893">
            <w:pPr>
              <w:pStyle w:val="TableText"/>
              <w:tabs>
                <w:tab w:val="left" w:pos="990"/>
              </w:tabs>
              <w:rPr>
                <w:lang w:eastAsia="zh-CN"/>
              </w:rPr>
            </w:pPr>
            <w:r>
              <w:rPr>
                <w:lang w:eastAsia="zh-CN"/>
              </w:rPr>
              <w:t>SNDX</w:t>
            </w:r>
          </w:p>
        </w:tc>
        <w:tc>
          <w:tcPr>
            <w:tcW w:w="3330" w:type="dxa"/>
            <w:vAlign w:val="bottom"/>
          </w:tcPr>
          <w:p w14:paraId="23A9C0E6" w14:textId="77777777" w:rsidR="00213C05" w:rsidRDefault="00213C05" w:rsidP="00746893">
            <w:pPr>
              <w:pStyle w:val="TableText"/>
              <w:tabs>
                <w:tab w:val="left" w:pos="990"/>
              </w:tabs>
              <w:rPr>
                <w:lang w:eastAsia="zh-CN"/>
              </w:rPr>
            </w:pPr>
            <w:r>
              <w:rPr>
                <w:lang w:eastAsia="zh-CN"/>
              </w:rPr>
              <w:t>HL7 EntityNameUse</w:t>
            </w:r>
          </w:p>
        </w:tc>
        <w:tc>
          <w:tcPr>
            <w:tcW w:w="3690" w:type="dxa"/>
            <w:vAlign w:val="bottom"/>
          </w:tcPr>
          <w:p w14:paraId="4259F4C5" w14:textId="77777777" w:rsidR="00213C05" w:rsidRPr="00AA6C9A" w:rsidRDefault="00213C05" w:rsidP="00746893">
            <w:pPr>
              <w:pStyle w:val="TableText"/>
              <w:tabs>
                <w:tab w:val="left" w:pos="990"/>
              </w:tabs>
              <w:rPr>
                <w:lang w:eastAsia="zh-CN"/>
              </w:rPr>
            </w:pPr>
            <w:r>
              <w:rPr>
                <w:lang w:eastAsia="zh-CN"/>
              </w:rPr>
              <w:t>soundex</w:t>
            </w:r>
          </w:p>
        </w:tc>
      </w:tr>
    </w:tbl>
    <w:p w14:paraId="53ACC3F1" w14:textId="77777777" w:rsidR="00914883" w:rsidRDefault="00914883" w:rsidP="002B400D">
      <w:pPr>
        <w:pStyle w:val="BodyText"/>
      </w:pPr>
    </w:p>
    <w:p w14:paraId="25E5CD1E" w14:textId="77777777" w:rsidR="00914883" w:rsidRDefault="00914883" w:rsidP="00914883">
      <w:pPr>
        <w:pStyle w:val="Caption"/>
      </w:pPr>
      <w:bookmarkStart w:id="79" w:name="_Toc163893781"/>
      <w:r>
        <w:lastRenderedPageBreak/>
        <w:t xml:space="preserve">Table </w:t>
      </w:r>
      <w:r w:rsidR="0000006B">
        <w:fldChar w:fldCharType="begin"/>
      </w:r>
      <w:r w:rsidR="0000006B">
        <w:instrText xml:space="preserve"> SEQ Table \* ARABIC </w:instrText>
      </w:r>
      <w:r w:rsidR="0000006B">
        <w:fldChar w:fldCharType="separate"/>
      </w:r>
      <w:r w:rsidR="00D61323">
        <w:t>17</w:t>
      </w:r>
      <w:r w:rsidR="0000006B">
        <w:fldChar w:fldCharType="end"/>
      </w:r>
      <w:r>
        <w:t xml:space="preserve">: EntityNamePartQualifier </w:t>
      </w:r>
      <w:bookmarkStart w:id="80" w:name="T_VS_EntityNamePartQualifier"/>
      <w:bookmarkEnd w:id="80"/>
      <w:r>
        <w:t>Value Set</w:t>
      </w:r>
      <w:bookmarkEnd w:id="79"/>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914883" w:rsidRPr="00171635" w14:paraId="5E92653F" w14:textId="77777777">
        <w:trPr>
          <w:tblHeader/>
        </w:trPr>
        <w:tc>
          <w:tcPr>
            <w:tcW w:w="8640" w:type="dxa"/>
            <w:gridSpan w:val="3"/>
            <w:tcBorders>
              <w:bottom w:val="nil"/>
            </w:tcBorders>
          </w:tcPr>
          <w:p w14:paraId="7BFAC632" w14:textId="77777777" w:rsidR="00914883" w:rsidRPr="00171635" w:rsidRDefault="00914883" w:rsidP="00746893">
            <w:pPr>
              <w:pStyle w:val="TableText"/>
              <w:tabs>
                <w:tab w:val="left" w:pos="990"/>
              </w:tabs>
              <w:rPr>
                <w:b/>
                <w:lang w:eastAsia="zh-CN"/>
              </w:rPr>
            </w:pPr>
            <w:r w:rsidRPr="00171635">
              <w:rPr>
                <w:lang w:eastAsia="zh-CN"/>
              </w:rPr>
              <w:t>Value Set:</w:t>
            </w:r>
            <w:r>
              <w:rPr>
                <w:lang w:eastAsia="zh-CN"/>
              </w:rPr>
              <w:t>HL7</w:t>
            </w:r>
            <w:r w:rsidRPr="00171635">
              <w:rPr>
                <w:lang w:eastAsia="zh-CN"/>
              </w:rPr>
              <w:t xml:space="preserve"> </w:t>
            </w:r>
            <w:r>
              <w:t>EntityNamePartQualifier</w:t>
            </w:r>
            <w:r w:rsidRPr="00A1656F">
              <w:rPr>
                <w:lang w:eastAsia="zh-CN"/>
              </w:rPr>
              <w:t xml:space="preserve"> 2.16.840.1.113883.1.11.15888</w:t>
            </w:r>
          </w:p>
        </w:tc>
      </w:tr>
      <w:tr w:rsidR="00914883" w:rsidRPr="00171635" w14:paraId="13DB062D" w14:textId="77777777">
        <w:trPr>
          <w:trHeight w:val="279"/>
          <w:tblHeader/>
        </w:trPr>
        <w:tc>
          <w:tcPr>
            <w:tcW w:w="1620" w:type="dxa"/>
            <w:tcBorders>
              <w:top w:val="nil"/>
              <w:bottom w:val="single" w:sz="4" w:space="0" w:color="auto"/>
              <w:right w:val="nil"/>
            </w:tcBorders>
          </w:tcPr>
          <w:p w14:paraId="3143101C" w14:textId="77777777" w:rsidR="00914883" w:rsidRPr="00AA6C9A" w:rsidRDefault="00914883" w:rsidP="00746893">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74CDBD10" w14:textId="77777777" w:rsidR="00914883" w:rsidRPr="00171635" w:rsidRDefault="00914883" w:rsidP="00746893">
            <w:pPr>
              <w:pStyle w:val="TableText"/>
              <w:tabs>
                <w:tab w:val="left" w:pos="990"/>
              </w:tabs>
              <w:rPr>
                <w:lang w:eastAsia="zh-CN"/>
              </w:rPr>
            </w:pPr>
            <w:r>
              <w:rPr>
                <w:lang w:eastAsia="zh-CN"/>
              </w:rPr>
              <w:t xml:space="preserve">HL7 </w:t>
            </w:r>
            <w:r w:rsidRPr="002711C8">
              <w:rPr>
                <w:lang w:eastAsia="zh-CN"/>
              </w:rPr>
              <w:t>EntityNamePartQualifier</w:t>
            </w:r>
            <w:r>
              <w:rPr>
                <w:lang w:eastAsia="zh-CN"/>
              </w:rPr>
              <w:t xml:space="preserve"> </w:t>
            </w:r>
            <w:r>
              <w:rPr>
                <w:color w:val="000000"/>
              </w:rPr>
              <w:t>2.16.840.1.113883.5.43</w:t>
            </w:r>
          </w:p>
        </w:tc>
      </w:tr>
      <w:tr w:rsidR="00914883" w:rsidRPr="00C520EF" w14:paraId="30DF37A0" w14:textId="77777777">
        <w:trPr>
          <w:trHeight w:val="368"/>
          <w:tblHeader/>
        </w:trPr>
        <w:tc>
          <w:tcPr>
            <w:tcW w:w="1620" w:type="dxa"/>
            <w:shd w:val="clear" w:color="auto" w:fill="E6E6E6"/>
          </w:tcPr>
          <w:p w14:paraId="5488AD76" w14:textId="77777777" w:rsidR="00914883" w:rsidRPr="00C520EF" w:rsidRDefault="00914883" w:rsidP="00746893">
            <w:pPr>
              <w:pStyle w:val="TableHead"/>
              <w:tabs>
                <w:tab w:val="left" w:pos="990"/>
              </w:tabs>
              <w:rPr>
                <w:highlight w:val="yellow"/>
                <w:lang w:eastAsia="zh-CN"/>
              </w:rPr>
            </w:pPr>
            <w:r w:rsidRPr="002711C8">
              <w:rPr>
                <w:lang w:eastAsia="zh-CN"/>
              </w:rPr>
              <w:t>Code</w:t>
            </w:r>
          </w:p>
        </w:tc>
        <w:tc>
          <w:tcPr>
            <w:tcW w:w="3330" w:type="dxa"/>
            <w:shd w:val="clear" w:color="auto" w:fill="E6E6E6"/>
          </w:tcPr>
          <w:p w14:paraId="1A735BCA" w14:textId="77777777" w:rsidR="00914883" w:rsidRPr="00C520EF" w:rsidRDefault="00914883" w:rsidP="00746893">
            <w:pPr>
              <w:pStyle w:val="TableHead"/>
              <w:tabs>
                <w:tab w:val="left" w:pos="990"/>
              </w:tabs>
              <w:rPr>
                <w:highlight w:val="yellow"/>
                <w:lang w:eastAsia="zh-CN"/>
              </w:rPr>
            </w:pPr>
            <w:r w:rsidRPr="004C29E3">
              <w:rPr>
                <w:lang w:eastAsia="zh-CN"/>
              </w:rPr>
              <w:t>Code System</w:t>
            </w:r>
          </w:p>
        </w:tc>
        <w:tc>
          <w:tcPr>
            <w:tcW w:w="3690" w:type="dxa"/>
            <w:shd w:val="clear" w:color="auto" w:fill="E6E6E6"/>
          </w:tcPr>
          <w:p w14:paraId="569518A4" w14:textId="77777777" w:rsidR="00914883" w:rsidRPr="00C520EF" w:rsidRDefault="00914883" w:rsidP="00746893">
            <w:pPr>
              <w:pStyle w:val="TableHead"/>
              <w:tabs>
                <w:tab w:val="left" w:pos="990"/>
              </w:tabs>
              <w:rPr>
                <w:highlight w:val="yellow"/>
                <w:lang w:eastAsia="zh-CN"/>
              </w:rPr>
            </w:pPr>
            <w:r w:rsidRPr="002711C8">
              <w:rPr>
                <w:lang w:eastAsia="zh-CN"/>
              </w:rPr>
              <w:t>Print Name</w:t>
            </w:r>
          </w:p>
        </w:tc>
      </w:tr>
      <w:tr w:rsidR="00914883" w:rsidRPr="00AA6C9A" w14:paraId="041C56B9" w14:textId="77777777">
        <w:tc>
          <w:tcPr>
            <w:tcW w:w="1620" w:type="dxa"/>
            <w:vAlign w:val="bottom"/>
          </w:tcPr>
          <w:p w14:paraId="7E65CC1D" w14:textId="77777777" w:rsidR="00914883" w:rsidRPr="00AA6C9A" w:rsidRDefault="00914883" w:rsidP="00746893">
            <w:pPr>
              <w:pStyle w:val="TableText"/>
              <w:tabs>
                <w:tab w:val="left" w:pos="990"/>
              </w:tabs>
              <w:rPr>
                <w:lang w:eastAsia="zh-CN"/>
              </w:rPr>
            </w:pPr>
            <w:r>
              <w:rPr>
                <w:lang w:eastAsia="zh-CN"/>
              </w:rPr>
              <w:t>AC</w:t>
            </w:r>
          </w:p>
        </w:tc>
        <w:tc>
          <w:tcPr>
            <w:tcW w:w="3330" w:type="dxa"/>
            <w:vAlign w:val="bottom"/>
          </w:tcPr>
          <w:p w14:paraId="22547052" w14:textId="77777777" w:rsidR="00914883" w:rsidRPr="00171635" w:rsidRDefault="00914883" w:rsidP="00746893">
            <w:pPr>
              <w:pStyle w:val="TableText"/>
              <w:tabs>
                <w:tab w:val="left" w:pos="990"/>
              </w:tabs>
              <w:rPr>
                <w:lang w:eastAsia="zh-CN"/>
              </w:rPr>
            </w:pPr>
            <w:r>
              <w:rPr>
                <w:lang w:eastAsia="zh-CN"/>
              </w:rPr>
              <w:t xml:space="preserve">HL7 </w:t>
            </w:r>
            <w:r w:rsidRPr="002711C8">
              <w:rPr>
                <w:lang w:eastAsia="zh-CN"/>
              </w:rPr>
              <w:t>EntityNamePartQualifier</w:t>
            </w:r>
          </w:p>
        </w:tc>
        <w:tc>
          <w:tcPr>
            <w:tcW w:w="3690" w:type="dxa"/>
            <w:vAlign w:val="bottom"/>
          </w:tcPr>
          <w:p w14:paraId="1C65AFF7" w14:textId="77777777" w:rsidR="00914883" w:rsidRPr="00AA6C9A" w:rsidRDefault="00914883" w:rsidP="00746893">
            <w:pPr>
              <w:pStyle w:val="TableText"/>
              <w:tabs>
                <w:tab w:val="left" w:pos="990"/>
              </w:tabs>
              <w:rPr>
                <w:lang w:eastAsia="zh-CN"/>
              </w:rPr>
            </w:pPr>
            <w:r>
              <w:rPr>
                <w:lang w:eastAsia="zh-CN"/>
              </w:rPr>
              <w:t>academic</w:t>
            </w:r>
          </w:p>
        </w:tc>
      </w:tr>
      <w:tr w:rsidR="00914883" w:rsidRPr="00AA6C9A" w14:paraId="0954B598" w14:textId="77777777">
        <w:trPr>
          <w:trHeight w:val="323"/>
        </w:trPr>
        <w:tc>
          <w:tcPr>
            <w:tcW w:w="1620" w:type="dxa"/>
            <w:vAlign w:val="bottom"/>
          </w:tcPr>
          <w:p w14:paraId="4E37AF54" w14:textId="77777777" w:rsidR="00914883" w:rsidRDefault="00914883" w:rsidP="00746893">
            <w:pPr>
              <w:pStyle w:val="TableText"/>
              <w:tabs>
                <w:tab w:val="left" w:pos="990"/>
              </w:tabs>
              <w:rPr>
                <w:lang w:eastAsia="zh-CN"/>
              </w:rPr>
            </w:pPr>
            <w:r>
              <w:rPr>
                <w:lang w:eastAsia="zh-CN"/>
              </w:rPr>
              <w:t>AD</w:t>
            </w:r>
          </w:p>
        </w:tc>
        <w:tc>
          <w:tcPr>
            <w:tcW w:w="3330" w:type="dxa"/>
          </w:tcPr>
          <w:p w14:paraId="494E053A" w14:textId="77777777" w:rsidR="00914883" w:rsidRPr="00D3246E" w:rsidRDefault="00914883" w:rsidP="00746893">
            <w:pPr>
              <w:rPr>
                <w:sz w:val="18"/>
                <w:szCs w:val="18"/>
              </w:rPr>
            </w:pPr>
            <w:r w:rsidRPr="00D3246E">
              <w:rPr>
                <w:sz w:val="18"/>
                <w:szCs w:val="18"/>
                <w:lang w:eastAsia="zh-CN"/>
              </w:rPr>
              <w:t>HL7 EntityNamePartQualifier</w:t>
            </w:r>
          </w:p>
        </w:tc>
        <w:tc>
          <w:tcPr>
            <w:tcW w:w="3690" w:type="dxa"/>
            <w:vAlign w:val="bottom"/>
          </w:tcPr>
          <w:p w14:paraId="512B687F" w14:textId="77777777" w:rsidR="00914883" w:rsidRPr="00AA6C9A" w:rsidRDefault="00914883" w:rsidP="00746893">
            <w:pPr>
              <w:pStyle w:val="TableText"/>
              <w:tabs>
                <w:tab w:val="left" w:pos="990"/>
              </w:tabs>
              <w:rPr>
                <w:lang w:eastAsia="zh-CN"/>
              </w:rPr>
            </w:pPr>
            <w:r>
              <w:rPr>
                <w:lang w:eastAsia="zh-CN"/>
              </w:rPr>
              <w:t>adopted</w:t>
            </w:r>
          </w:p>
        </w:tc>
      </w:tr>
      <w:tr w:rsidR="00914883" w:rsidRPr="00AA6C9A" w14:paraId="7E790FFE" w14:textId="77777777">
        <w:tc>
          <w:tcPr>
            <w:tcW w:w="1620" w:type="dxa"/>
            <w:vAlign w:val="bottom"/>
          </w:tcPr>
          <w:p w14:paraId="11C73973" w14:textId="77777777" w:rsidR="00914883" w:rsidRDefault="00914883" w:rsidP="00746893">
            <w:pPr>
              <w:pStyle w:val="TableText"/>
              <w:tabs>
                <w:tab w:val="left" w:pos="990"/>
              </w:tabs>
              <w:rPr>
                <w:lang w:eastAsia="zh-CN"/>
              </w:rPr>
            </w:pPr>
            <w:r>
              <w:rPr>
                <w:lang w:eastAsia="zh-CN"/>
              </w:rPr>
              <w:t>BR</w:t>
            </w:r>
          </w:p>
        </w:tc>
        <w:tc>
          <w:tcPr>
            <w:tcW w:w="3330" w:type="dxa"/>
          </w:tcPr>
          <w:p w14:paraId="22F3B138" w14:textId="77777777" w:rsidR="00914883" w:rsidRPr="00D3246E" w:rsidRDefault="00914883" w:rsidP="00746893">
            <w:pPr>
              <w:rPr>
                <w:sz w:val="18"/>
                <w:szCs w:val="18"/>
              </w:rPr>
            </w:pPr>
            <w:r w:rsidRPr="00D3246E">
              <w:rPr>
                <w:sz w:val="18"/>
                <w:szCs w:val="18"/>
                <w:lang w:eastAsia="zh-CN"/>
              </w:rPr>
              <w:t>HL7 EntityNamePartQualifier</w:t>
            </w:r>
          </w:p>
        </w:tc>
        <w:tc>
          <w:tcPr>
            <w:tcW w:w="3690" w:type="dxa"/>
            <w:vAlign w:val="bottom"/>
          </w:tcPr>
          <w:p w14:paraId="79E26CE9" w14:textId="77777777" w:rsidR="00914883" w:rsidRPr="00AA6C9A" w:rsidRDefault="00914883" w:rsidP="00746893">
            <w:pPr>
              <w:pStyle w:val="TableText"/>
              <w:tabs>
                <w:tab w:val="left" w:pos="990"/>
              </w:tabs>
              <w:rPr>
                <w:lang w:eastAsia="zh-CN"/>
              </w:rPr>
            </w:pPr>
            <w:r>
              <w:rPr>
                <w:lang w:eastAsia="zh-CN"/>
              </w:rPr>
              <w:t>birth</w:t>
            </w:r>
          </w:p>
        </w:tc>
      </w:tr>
      <w:tr w:rsidR="00914883" w:rsidRPr="00AA6C9A" w14:paraId="4EBCC7C3" w14:textId="77777777">
        <w:tc>
          <w:tcPr>
            <w:tcW w:w="1620" w:type="dxa"/>
            <w:vAlign w:val="bottom"/>
          </w:tcPr>
          <w:p w14:paraId="05676C1A" w14:textId="77777777" w:rsidR="00914883" w:rsidRDefault="00914883" w:rsidP="00746893">
            <w:pPr>
              <w:pStyle w:val="TableText"/>
              <w:tabs>
                <w:tab w:val="left" w:pos="990"/>
              </w:tabs>
              <w:rPr>
                <w:lang w:eastAsia="zh-CN"/>
              </w:rPr>
            </w:pPr>
            <w:r>
              <w:rPr>
                <w:lang w:eastAsia="zh-CN"/>
              </w:rPr>
              <w:t>CL</w:t>
            </w:r>
          </w:p>
        </w:tc>
        <w:tc>
          <w:tcPr>
            <w:tcW w:w="3330" w:type="dxa"/>
          </w:tcPr>
          <w:p w14:paraId="6BAAD96A" w14:textId="77777777" w:rsidR="00914883" w:rsidRPr="00D3246E" w:rsidRDefault="00914883" w:rsidP="00746893">
            <w:pPr>
              <w:rPr>
                <w:sz w:val="18"/>
                <w:szCs w:val="18"/>
              </w:rPr>
            </w:pPr>
            <w:r w:rsidRPr="00D3246E">
              <w:rPr>
                <w:sz w:val="18"/>
                <w:szCs w:val="18"/>
                <w:lang w:eastAsia="zh-CN"/>
              </w:rPr>
              <w:t>HL7 EntityNamePartQualifier</w:t>
            </w:r>
          </w:p>
        </w:tc>
        <w:tc>
          <w:tcPr>
            <w:tcW w:w="3690" w:type="dxa"/>
            <w:vAlign w:val="bottom"/>
          </w:tcPr>
          <w:p w14:paraId="1463ABA6" w14:textId="77777777" w:rsidR="00914883" w:rsidRPr="00AA6C9A" w:rsidRDefault="00914883" w:rsidP="00746893">
            <w:pPr>
              <w:pStyle w:val="TableText"/>
              <w:tabs>
                <w:tab w:val="left" w:pos="990"/>
              </w:tabs>
              <w:rPr>
                <w:lang w:eastAsia="zh-CN"/>
              </w:rPr>
            </w:pPr>
            <w:r>
              <w:rPr>
                <w:lang w:eastAsia="zh-CN"/>
              </w:rPr>
              <w:t>callme</w:t>
            </w:r>
          </w:p>
        </w:tc>
      </w:tr>
      <w:tr w:rsidR="00914883" w:rsidRPr="00AA6C9A" w14:paraId="113C4B4D" w14:textId="77777777">
        <w:trPr>
          <w:trHeight w:val="233"/>
        </w:trPr>
        <w:tc>
          <w:tcPr>
            <w:tcW w:w="1620" w:type="dxa"/>
            <w:vAlign w:val="bottom"/>
          </w:tcPr>
          <w:p w14:paraId="3B48501E" w14:textId="77777777" w:rsidR="00914883" w:rsidRDefault="00914883" w:rsidP="00746893">
            <w:pPr>
              <w:pStyle w:val="TableText"/>
              <w:tabs>
                <w:tab w:val="left" w:pos="990"/>
              </w:tabs>
              <w:rPr>
                <w:lang w:eastAsia="zh-CN"/>
              </w:rPr>
            </w:pPr>
            <w:r>
              <w:rPr>
                <w:lang w:eastAsia="zh-CN"/>
              </w:rPr>
              <w:t>IN</w:t>
            </w:r>
          </w:p>
        </w:tc>
        <w:tc>
          <w:tcPr>
            <w:tcW w:w="3330" w:type="dxa"/>
          </w:tcPr>
          <w:p w14:paraId="6036654A" w14:textId="77777777" w:rsidR="00914883" w:rsidRPr="00D3246E" w:rsidRDefault="00914883" w:rsidP="00746893">
            <w:pPr>
              <w:rPr>
                <w:sz w:val="18"/>
                <w:szCs w:val="18"/>
              </w:rPr>
            </w:pPr>
            <w:r w:rsidRPr="00D3246E">
              <w:rPr>
                <w:sz w:val="18"/>
                <w:szCs w:val="18"/>
                <w:lang w:eastAsia="zh-CN"/>
              </w:rPr>
              <w:t>HL7 EntityNamePartQualifier</w:t>
            </w:r>
          </w:p>
        </w:tc>
        <w:tc>
          <w:tcPr>
            <w:tcW w:w="3690" w:type="dxa"/>
            <w:vAlign w:val="bottom"/>
          </w:tcPr>
          <w:p w14:paraId="21D8B248" w14:textId="77777777" w:rsidR="00914883" w:rsidRPr="00AA6C9A" w:rsidRDefault="00914883" w:rsidP="00746893">
            <w:pPr>
              <w:pStyle w:val="TableText"/>
              <w:tabs>
                <w:tab w:val="left" w:pos="990"/>
              </w:tabs>
              <w:rPr>
                <w:lang w:eastAsia="zh-CN"/>
              </w:rPr>
            </w:pPr>
            <w:r>
              <w:rPr>
                <w:lang w:eastAsia="zh-CN"/>
              </w:rPr>
              <w:t>initial</w:t>
            </w:r>
          </w:p>
        </w:tc>
      </w:tr>
      <w:tr w:rsidR="00914883" w:rsidRPr="00AA6C9A" w14:paraId="2EB34B99" w14:textId="77777777">
        <w:tc>
          <w:tcPr>
            <w:tcW w:w="1620" w:type="dxa"/>
            <w:vAlign w:val="bottom"/>
          </w:tcPr>
          <w:p w14:paraId="512185F7" w14:textId="77777777" w:rsidR="00914883" w:rsidRDefault="00914883" w:rsidP="00746893">
            <w:pPr>
              <w:pStyle w:val="TableText"/>
              <w:tabs>
                <w:tab w:val="left" w:pos="990"/>
              </w:tabs>
              <w:rPr>
                <w:lang w:eastAsia="zh-CN"/>
              </w:rPr>
            </w:pPr>
            <w:r>
              <w:rPr>
                <w:lang w:eastAsia="zh-CN"/>
              </w:rPr>
              <w:t>LS</w:t>
            </w:r>
          </w:p>
        </w:tc>
        <w:tc>
          <w:tcPr>
            <w:tcW w:w="3330" w:type="dxa"/>
          </w:tcPr>
          <w:p w14:paraId="0E1D2907" w14:textId="77777777" w:rsidR="00914883" w:rsidRPr="00D3246E" w:rsidRDefault="00914883" w:rsidP="00746893">
            <w:pPr>
              <w:rPr>
                <w:sz w:val="18"/>
                <w:szCs w:val="18"/>
              </w:rPr>
            </w:pPr>
            <w:r w:rsidRPr="00D3246E">
              <w:rPr>
                <w:sz w:val="18"/>
                <w:szCs w:val="18"/>
                <w:lang w:eastAsia="zh-CN"/>
              </w:rPr>
              <w:t>HL7 EntityNamePartQualifier</w:t>
            </w:r>
          </w:p>
        </w:tc>
        <w:tc>
          <w:tcPr>
            <w:tcW w:w="3690" w:type="dxa"/>
            <w:vAlign w:val="bottom"/>
          </w:tcPr>
          <w:p w14:paraId="0FBBB249" w14:textId="77777777" w:rsidR="00914883" w:rsidRPr="00AA6C9A" w:rsidRDefault="00914883" w:rsidP="00746893">
            <w:pPr>
              <w:pStyle w:val="TableText"/>
              <w:tabs>
                <w:tab w:val="left" w:pos="990"/>
              </w:tabs>
              <w:rPr>
                <w:lang w:eastAsia="zh-CN"/>
              </w:rPr>
            </w:pPr>
            <w:r>
              <w:rPr>
                <w:lang w:eastAsia="zh-CN"/>
              </w:rPr>
              <w:t>legal status</w:t>
            </w:r>
          </w:p>
        </w:tc>
      </w:tr>
      <w:tr w:rsidR="00914883" w:rsidRPr="00AA6C9A" w14:paraId="385DA913" w14:textId="77777777">
        <w:tc>
          <w:tcPr>
            <w:tcW w:w="1620" w:type="dxa"/>
            <w:vAlign w:val="bottom"/>
          </w:tcPr>
          <w:p w14:paraId="2F680573" w14:textId="77777777" w:rsidR="00914883" w:rsidRDefault="00914883" w:rsidP="00746893">
            <w:pPr>
              <w:pStyle w:val="TableText"/>
              <w:tabs>
                <w:tab w:val="left" w:pos="990"/>
              </w:tabs>
              <w:rPr>
                <w:lang w:eastAsia="zh-CN"/>
              </w:rPr>
            </w:pPr>
            <w:r>
              <w:rPr>
                <w:lang w:eastAsia="zh-CN"/>
              </w:rPr>
              <w:t>NB</w:t>
            </w:r>
          </w:p>
        </w:tc>
        <w:tc>
          <w:tcPr>
            <w:tcW w:w="3330" w:type="dxa"/>
          </w:tcPr>
          <w:p w14:paraId="44A5D096" w14:textId="77777777" w:rsidR="00914883" w:rsidRPr="00D3246E" w:rsidRDefault="00914883" w:rsidP="00746893">
            <w:pPr>
              <w:rPr>
                <w:sz w:val="18"/>
                <w:szCs w:val="18"/>
              </w:rPr>
            </w:pPr>
            <w:r w:rsidRPr="00D3246E">
              <w:rPr>
                <w:sz w:val="18"/>
                <w:szCs w:val="18"/>
                <w:lang w:eastAsia="zh-CN"/>
              </w:rPr>
              <w:t>HL7 EntityNamePartQualifier</w:t>
            </w:r>
          </w:p>
        </w:tc>
        <w:tc>
          <w:tcPr>
            <w:tcW w:w="3690" w:type="dxa"/>
            <w:vAlign w:val="bottom"/>
          </w:tcPr>
          <w:p w14:paraId="283FF318" w14:textId="77777777" w:rsidR="00914883" w:rsidRPr="00AA6C9A" w:rsidRDefault="00914883" w:rsidP="00746893">
            <w:pPr>
              <w:pStyle w:val="TableText"/>
              <w:tabs>
                <w:tab w:val="left" w:pos="990"/>
              </w:tabs>
              <w:rPr>
                <w:lang w:eastAsia="zh-CN"/>
              </w:rPr>
            </w:pPr>
            <w:r>
              <w:rPr>
                <w:lang w:eastAsia="zh-CN"/>
              </w:rPr>
              <w:t>nobility</w:t>
            </w:r>
          </w:p>
        </w:tc>
      </w:tr>
      <w:tr w:rsidR="00914883" w:rsidRPr="00AA6C9A" w14:paraId="09AB2024" w14:textId="77777777">
        <w:tc>
          <w:tcPr>
            <w:tcW w:w="1620" w:type="dxa"/>
            <w:vAlign w:val="bottom"/>
          </w:tcPr>
          <w:p w14:paraId="7C2C1112" w14:textId="77777777" w:rsidR="00914883" w:rsidRDefault="00914883" w:rsidP="00746893">
            <w:pPr>
              <w:pStyle w:val="TableText"/>
              <w:tabs>
                <w:tab w:val="left" w:pos="990"/>
              </w:tabs>
              <w:rPr>
                <w:lang w:eastAsia="zh-CN"/>
              </w:rPr>
            </w:pPr>
            <w:r>
              <w:rPr>
                <w:lang w:eastAsia="zh-CN"/>
              </w:rPr>
              <w:t>PR</w:t>
            </w:r>
          </w:p>
        </w:tc>
        <w:tc>
          <w:tcPr>
            <w:tcW w:w="3330" w:type="dxa"/>
          </w:tcPr>
          <w:p w14:paraId="4197D135" w14:textId="77777777" w:rsidR="00914883" w:rsidRPr="00D3246E" w:rsidRDefault="00914883" w:rsidP="00746893">
            <w:pPr>
              <w:rPr>
                <w:sz w:val="18"/>
                <w:szCs w:val="18"/>
              </w:rPr>
            </w:pPr>
            <w:r w:rsidRPr="00D3246E">
              <w:rPr>
                <w:sz w:val="18"/>
                <w:szCs w:val="18"/>
                <w:lang w:eastAsia="zh-CN"/>
              </w:rPr>
              <w:t>HL7 EntityNamePartQualifier</w:t>
            </w:r>
          </w:p>
        </w:tc>
        <w:tc>
          <w:tcPr>
            <w:tcW w:w="3690" w:type="dxa"/>
            <w:vAlign w:val="bottom"/>
          </w:tcPr>
          <w:p w14:paraId="7841A6DB" w14:textId="77777777" w:rsidR="00914883" w:rsidRPr="00AA6C9A" w:rsidRDefault="00914883" w:rsidP="00746893">
            <w:pPr>
              <w:pStyle w:val="TableText"/>
              <w:tabs>
                <w:tab w:val="left" w:pos="990"/>
              </w:tabs>
              <w:rPr>
                <w:lang w:eastAsia="zh-CN"/>
              </w:rPr>
            </w:pPr>
            <w:r>
              <w:rPr>
                <w:lang w:eastAsia="zh-CN"/>
              </w:rPr>
              <w:t>professional</w:t>
            </w:r>
          </w:p>
        </w:tc>
      </w:tr>
      <w:tr w:rsidR="00914883" w:rsidRPr="00AA6C9A" w14:paraId="21D4E6D2" w14:textId="77777777">
        <w:tc>
          <w:tcPr>
            <w:tcW w:w="1620" w:type="dxa"/>
            <w:vAlign w:val="bottom"/>
          </w:tcPr>
          <w:p w14:paraId="04FCACDE" w14:textId="77777777" w:rsidR="00914883" w:rsidRDefault="00914883" w:rsidP="00746893">
            <w:pPr>
              <w:pStyle w:val="TableText"/>
              <w:tabs>
                <w:tab w:val="left" w:pos="990"/>
              </w:tabs>
              <w:rPr>
                <w:lang w:eastAsia="zh-CN"/>
              </w:rPr>
            </w:pPr>
            <w:r>
              <w:rPr>
                <w:lang w:eastAsia="zh-CN"/>
              </w:rPr>
              <w:t>SP</w:t>
            </w:r>
          </w:p>
        </w:tc>
        <w:tc>
          <w:tcPr>
            <w:tcW w:w="3330" w:type="dxa"/>
          </w:tcPr>
          <w:p w14:paraId="6C80856E" w14:textId="77777777" w:rsidR="00914883" w:rsidRPr="00D3246E" w:rsidRDefault="00914883" w:rsidP="00746893">
            <w:pPr>
              <w:rPr>
                <w:sz w:val="18"/>
                <w:szCs w:val="18"/>
              </w:rPr>
            </w:pPr>
            <w:r w:rsidRPr="00D3246E">
              <w:rPr>
                <w:sz w:val="18"/>
                <w:szCs w:val="18"/>
                <w:lang w:eastAsia="zh-CN"/>
              </w:rPr>
              <w:t>HL7 EntityNamePartQualifier</w:t>
            </w:r>
          </w:p>
        </w:tc>
        <w:tc>
          <w:tcPr>
            <w:tcW w:w="3690" w:type="dxa"/>
            <w:vAlign w:val="bottom"/>
          </w:tcPr>
          <w:p w14:paraId="198BC36D" w14:textId="77777777" w:rsidR="00914883" w:rsidRPr="00AA6C9A" w:rsidRDefault="00914883" w:rsidP="00746893">
            <w:pPr>
              <w:pStyle w:val="TableText"/>
              <w:tabs>
                <w:tab w:val="left" w:pos="990"/>
              </w:tabs>
              <w:rPr>
                <w:lang w:eastAsia="zh-CN"/>
              </w:rPr>
            </w:pPr>
            <w:r>
              <w:rPr>
                <w:lang w:eastAsia="zh-CN"/>
              </w:rPr>
              <w:t>spouse</w:t>
            </w:r>
          </w:p>
        </w:tc>
      </w:tr>
      <w:tr w:rsidR="00914883" w:rsidRPr="00AA6C9A" w14:paraId="0DB57A4B" w14:textId="77777777">
        <w:tc>
          <w:tcPr>
            <w:tcW w:w="1620" w:type="dxa"/>
            <w:vAlign w:val="bottom"/>
          </w:tcPr>
          <w:p w14:paraId="7FA7BEEE" w14:textId="77777777" w:rsidR="00914883" w:rsidRDefault="00914883" w:rsidP="00746893">
            <w:pPr>
              <w:pStyle w:val="TableText"/>
              <w:tabs>
                <w:tab w:val="left" w:pos="990"/>
              </w:tabs>
              <w:rPr>
                <w:lang w:eastAsia="zh-CN"/>
              </w:rPr>
            </w:pPr>
            <w:r>
              <w:rPr>
                <w:lang w:eastAsia="zh-CN"/>
              </w:rPr>
              <w:t>TITLE</w:t>
            </w:r>
          </w:p>
        </w:tc>
        <w:tc>
          <w:tcPr>
            <w:tcW w:w="3330" w:type="dxa"/>
          </w:tcPr>
          <w:p w14:paraId="6154BCF3" w14:textId="77777777" w:rsidR="00914883" w:rsidRPr="00D3246E" w:rsidRDefault="00914883" w:rsidP="00746893">
            <w:pPr>
              <w:rPr>
                <w:sz w:val="18"/>
                <w:szCs w:val="18"/>
              </w:rPr>
            </w:pPr>
            <w:r w:rsidRPr="00D3246E">
              <w:rPr>
                <w:sz w:val="18"/>
                <w:szCs w:val="18"/>
                <w:lang w:eastAsia="zh-CN"/>
              </w:rPr>
              <w:t>HL7 EntityNamePartQualifier</w:t>
            </w:r>
          </w:p>
        </w:tc>
        <w:tc>
          <w:tcPr>
            <w:tcW w:w="3690" w:type="dxa"/>
            <w:vAlign w:val="bottom"/>
          </w:tcPr>
          <w:p w14:paraId="0AE1A64C" w14:textId="77777777" w:rsidR="00914883" w:rsidRPr="00AA6C9A" w:rsidRDefault="00914883" w:rsidP="00746893">
            <w:pPr>
              <w:pStyle w:val="TableText"/>
              <w:tabs>
                <w:tab w:val="left" w:pos="990"/>
              </w:tabs>
              <w:rPr>
                <w:lang w:eastAsia="zh-CN"/>
              </w:rPr>
            </w:pPr>
            <w:r>
              <w:rPr>
                <w:lang w:eastAsia="zh-CN"/>
              </w:rPr>
              <w:t>title</w:t>
            </w:r>
          </w:p>
        </w:tc>
      </w:tr>
      <w:tr w:rsidR="00914883" w:rsidRPr="00AA6C9A" w14:paraId="5EA5C515" w14:textId="77777777">
        <w:tc>
          <w:tcPr>
            <w:tcW w:w="1620" w:type="dxa"/>
            <w:vAlign w:val="bottom"/>
          </w:tcPr>
          <w:p w14:paraId="06214A12" w14:textId="77777777" w:rsidR="00914883" w:rsidRDefault="00914883" w:rsidP="00746893">
            <w:pPr>
              <w:pStyle w:val="TableText"/>
              <w:tabs>
                <w:tab w:val="left" w:pos="990"/>
              </w:tabs>
              <w:rPr>
                <w:lang w:eastAsia="zh-CN"/>
              </w:rPr>
            </w:pPr>
            <w:r>
              <w:rPr>
                <w:lang w:eastAsia="zh-CN"/>
              </w:rPr>
              <w:t>VV</w:t>
            </w:r>
          </w:p>
        </w:tc>
        <w:tc>
          <w:tcPr>
            <w:tcW w:w="3330" w:type="dxa"/>
          </w:tcPr>
          <w:p w14:paraId="46233834" w14:textId="77777777" w:rsidR="00914883" w:rsidRPr="00D3246E" w:rsidRDefault="00914883" w:rsidP="00746893">
            <w:pPr>
              <w:rPr>
                <w:sz w:val="18"/>
                <w:szCs w:val="18"/>
              </w:rPr>
            </w:pPr>
            <w:r w:rsidRPr="00D3246E">
              <w:rPr>
                <w:sz w:val="18"/>
                <w:szCs w:val="18"/>
                <w:lang w:eastAsia="zh-CN"/>
              </w:rPr>
              <w:t>HL7 EntityNamePartQualifier</w:t>
            </w:r>
          </w:p>
        </w:tc>
        <w:tc>
          <w:tcPr>
            <w:tcW w:w="3690" w:type="dxa"/>
            <w:vAlign w:val="bottom"/>
          </w:tcPr>
          <w:p w14:paraId="50300E69" w14:textId="77777777" w:rsidR="00914883" w:rsidRPr="00AA6C9A" w:rsidRDefault="00914883" w:rsidP="00746893">
            <w:pPr>
              <w:pStyle w:val="TableText"/>
              <w:tabs>
                <w:tab w:val="left" w:pos="990"/>
              </w:tabs>
              <w:rPr>
                <w:lang w:eastAsia="zh-CN"/>
              </w:rPr>
            </w:pPr>
            <w:r>
              <w:rPr>
                <w:lang w:eastAsia="zh-CN"/>
              </w:rPr>
              <w:t>voorvoegsel</w:t>
            </w:r>
          </w:p>
        </w:tc>
      </w:tr>
      <w:tr w:rsidR="00914883" w:rsidRPr="00AA6C9A" w14:paraId="57C1F00C" w14:textId="77777777">
        <w:tc>
          <w:tcPr>
            <w:tcW w:w="1620" w:type="dxa"/>
            <w:vAlign w:val="bottom"/>
          </w:tcPr>
          <w:p w14:paraId="1886A8E6" w14:textId="77777777" w:rsidR="00914883" w:rsidRDefault="00914883" w:rsidP="00746893">
            <w:pPr>
              <w:pStyle w:val="TableText"/>
              <w:tabs>
                <w:tab w:val="left" w:pos="990"/>
              </w:tabs>
              <w:rPr>
                <w:lang w:eastAsia="zh-CN"/>
              </w:rPr>
            </w:pPr>
            <w:r>
              <w:rPr>
                <w:lang w:eastAsia="zh-CN"/>
              </w:rPr>
              <w:t>CON</w:t>
            </w:r>
          </w:p>
        </w:tc>
        <w:tc>
          <w:tcPr>
            <w:tcW w:w="3330" w:type="dxa"/>
          </w:tcPr>
          <w:p w14:paraId="010A331C" w14:textId="77777777" w:rsidR="00914883" w:rsidRPr="00D3246E" w:rsidRDefault="00914883" w:rsidP="00746893">
            <w:pPr>
              <w:rPr>
                <w:sz w:val="18"/>
                <w:szCs w:val="18"/>
              </w:rPr>
            </w:pPr>
            <w:r w:rsidRPr="00D3246E">
              <w:rPr>
                <w:sz w:val="18"/>
                <w:szCs w:val="18"/>
                <w:lang w:eastAsia="zh-CN"/>
              </w:rPr>
              <w:t>HL7 EntityNamePartQualifier</w:t>
            </w:r>
          </w:p>
        </w:tc>
        <w:tc>
          <w:tcPr>
            <w:tcW w:w="3690" w:type="dxa"/>
            <w:vAlign w:val="bottom"/>
          </w:tcPr>
          <w:p w14:paraId="7F576B72" w14:textId="77777777" w:rsidR="00914883" w:rsidRPr="00AA6C9A" w:rsidRDefault="00914883" w:rsidP="00746893">
            <w:pPr>
              <w:pStyle w:val="TableText"/>
              <w:tabs>
                <w:tab w:val="left" w:pos="990"/>
              </w:tabs>
              <w:rPr>
                <w:lang w:eastAsia="zh-CN"/>
              </w:rPr>
            </w:pPr>
            <w:r>
              <w:rPr>
                <w:lang w:eastAsia="zh-CN"/>
              </w:rPr>
              <w:t>container name</w:t>
            </w:r>
          </w:p>
        </w:tc>
      </w:tr>
      <w:tr w:rsidR="00914883" w:rsidRPr="00AA6C9A" w14:paraId="696D8368" w14:textId="77777777">
        <w:tc>
          <w:tcPr>
            <w:tcW w:w="1620" w:type="dxa"/>
            <w:vAlign w:val="bottom"/>
          </w:tcPr>
          <w:p w14:paraId="4622D680" w14:textId="77777777" w:rsidR="00914883" w:rsidRDefault="00914883" w:rsidP="00746893">
            <w:pPr>
              <w:pStyle w:val="TableText"/>
              <w:tabs>
                <w:tab w:val="left" w:pos="990"/>
              </w:tabs>
              <w:rPr>
                <w:lang w:eastAsia="zh-CN"/>
              </w:rPr>
            </w:pPr>
            <w:r>
              <w:rPr>
                <w:lang w:eastAsia="zh-CN"/>
              </w:rPr>
              <w:t>DEV</w:t>
            </w:r>
          </w:p>
        </w:tc>
        <w:tc>
          <w:tcPr>
            <w:tcW w:w="3330" w:type="dxa"/>
          </w:tcPr>
          <w:p w14:paraId="418BB3AF" w14:textId="77777777" w:rsidR="00914883" w:rsidRPr="00D3246E" w:rsidRDefault="00914883" w:rsidP="00746893">
            <w:pPr>
              <w:rPr>
                <w:sz w:val="18"/>
                <w:szCs w:val="18"/>
              </w:rPr>
            </w:pPr>
            <w:r w:rsidRPr="00D3246E">
              <w:rPr>
                <w:sz w:val="18"/>
                <w:szCs w:val="18"/>
                <w:lang w:eastAsia="zh-CN"/>
              </w:rPr>
              <w:t>HL7 EntityNamePartQualifier</w:t>
            </w:r>
          </w:p>
        </w:tc>
        <w:tc>
          <w:tcPr>
            <w:tcW w:w="3690" w:type="dxa"/>
            <w:vAlign w:val="bottom"/>
          </w:tcPr>
          <w:p w14:paraId="2779097B" w14:textId="77777777" w:rsidR="00914883" w:rsidRPr="00AA6C9A" w:rsidRDefault="00914883" w:rsidP="00746893">
            <w:pPr>
              <w:pStyle w:val="TableText"/>
              <w:tabs>
                <w:tab w:val="left" w:pos="990"/>
              </w:tabs>
              <w:rPr>
                <w:lang w:eastAsia="zh-CN"/>
              </w:rPr>
            </w:pPr>
            <w:r>
              <w:rPr>
                <w:lang w:eastAsia="zh-CN"/>
              </w:rPr>
              <w:t>device name</w:t>
            </w:r>
          </w:p>
        </w:tc>
      </w:tr>
      <w:tr w:rsidR="00914883" w:rsidRPr="00AA6C9A" w14:paraId="4BA43048" w14:textId="77777777">
        <w:tc>
          <w:tcPr>
            <w:tcW w:w="1620" w:type="dxa"/>
            <w:vAlign w:val="bottom"/>
          </w:tcPr>
          <w:p w14:paraId="295710D0" w14:textId="77777777" w:rsidR="00914883" w:rsidRDefault="00914883" w:rsidP="00746893">
            <w:pPr>
              <w:pStyle w:val="TableText"/>
              <w:tabs>
                <w:tab w:val="left" w:pos="990"/>
              </w:tabs>
              <w:rPr>
                <w:lang w:eastAsia="zh-CN"/>
              </w:rPr>
            </w:pPr>
            <w:r>
              <w:rPr>
                <w:lang w:eastAsia="zh-CN"/>
              </w:rPr>
              <w:t>FRM</w:t>
            </w:r>
          </w:p>
        </w:tc>
        <w:tc>
          <w:tcPr>
            <w:tcW w:w="3330" w:type="dxa"/>
          </w:tcPr>
          <w:p w14:paraId="0C2CC1D9" w14:textId="77777777" w:rsidR="00914883" w:rsidRPr="00D3246E" w:rsidRDefault="00914883" w:rsidP="00746893">
            <w:pPr>
              <w:rPr>
                <w:sz w:val="18"/>
                <w:szCs w:val="18"/>
              </w:rPr>
            </w:pPr>
            <w:r w:rsidRPr="00D3246E">
              <w:rPr>
                <w:sz w:val="18"/>
                <w:szCs w:val="18"/>
                <w:lang w:eastAsia="zh-CN"/>
              </w:rPr>
              <w:t>HL7 EntityNamePartQualifier</w:t>
            </w:r>
          </w:p>
        </w:tc>
        <w:tc>
          <w:tcPr>
            <w:tcW w:w="3690" w:type="dxa"/>
            <w:vAlign w:val="bottom"/>
          </w:tcPr>
          <w:p w14:paraId="2C1563D8" w14:textId="77777777" w:rsidR="00914883" w:rsidRPr="00AA6C9A" w:rsidRDefault="00914883" w:rsidP="00746893">
            <w:pPr>
              <w:pStyle w:val="TableText"/>
              <w:tabs>
                <w:tab w:val="left" w:pos="990"/>
              </w:tabs>
              <w:rPr>
                <w:lang w:eastAsia="zh-CN"/>
              </w:rPr>
            </w:pPr>
            <w:r>
              <w:rPr>
                <w:lang w:eastAsia="zh-CN"/>
              </w:rPr>
              <w:t>from name</w:t>
            </w:r>
          </w:p>
        </w:tc>
      </w:tr>
      <w:tr w:rsidR="00914883" w:rsidRPr="00AA6C9A" w14:paraId="3FF866BC" w14:textId="77777777">
        <w:tc>
          <w:tcPr>
            <w:tcW w:w="1620" w:type="dxa"/>
            <w:vAlign w:val="bottom"/>
          </w:tcPr>
          <w:p w14:paraId="74DD19B0" w14:textId="77777777" w:rsidR="00914883" w:rsidRDefault="00914883" w:rsidP="00746893">
            <w:pPr>
              <w:pStyle w:val="TableText"/>
              <w:tabs>
                <w:tab w:val="left" w:pos="990"/>
              </w:tabs>
              <w:rPr>
                <w:lang w:eastAsia="zh-CN"/>
              </w:rPr>
            </w:pPr>
            <w:r>
              <w:rPr>
                <w:lang w:eastAsia="zh-CN"/>
              </w:rPr>
              <w:t>INV</w:t>
            </w:r>
          </w:p>
        </w:tc>
        <w:tc>
          <w:tcPr>
            <w:tcW w:w="3330" w:type="dxa"/>
          </w:tcPr>
          <w:p w14:paraId="612F657A" w14:textId="77777777" w:rsidR="00914883" w:rsidRPr="00D3246E" w:rsidRDefault="00914883" w:rsidP="00746893">
            <w:pPr>
              <w:rPr>
                <w:sz w:val="18"/>
                <w:szCs w:val="18"/>
              </w:rPr>
            </w:pPr>
            <w:r w:rsidRPr="00D3246E">
              <w:rPr>
                <w:sz w:val="18"/>
                <w:szCs w:val="18"/>
                <w:lang w:eastAsia="zh-CN"/>
              </w:rPr>
              <w:t>HL7 EntityNamePartQualifier</w:t>
            </w:r>
          </w:p>
        </w:tc>
        <w:tc>
          <w:tcPr>
            <w:tcW w:w="3690" w:type="dxa"/>
            <w:vAlign w:val="bottom"/>
          </w:tcPr>
          <w:p w14:paraId="7254F2ED" w14:textId="77777777" w:rsidR="00914883" w:rsidRPr="00AA6C9A" w:rsidRDefault="00914883" w:rsidP="00746893">
            <w:pPr>
              <w:pStyle w:val="TableText"/>
              <w:tabs>
                <w:tab w:val="left" w:pos="990"/>
              </w:tabs>
              <w:rPr>
                <w:lang w:eastAsia="zh-CN"/>
              </w:rPr>
            </w:pPr>
            <w:r>
              <w:rPr>
                <w:lang w:eastAsia="zh-CN"/>
              </w:rPr>
              <w:t>invented name</w:t>
            </w:r>
          </w:p>
        </w:tc>
      </w:tr>
      <w:tr w:rsidR="00914883" w:rsidRPr="00AA6C9A" w14:paraId="5FCAFEB2" w14:textId="77777777">
        <w:tc>
          <w:tcPr>
            <w:tcW w:w="1620" w:type="dxa"/>
            <w:vAlign w:val="bottom"/>
          </w:tcPr>
          <w:p w14:paraId="3789FEDB" w14:textId="77777777" w:rsidR="00914883" w:rsidRDefault="00914883" w:rsidP="00746893">
            <w:pPr>
              <w:pStyle w:val="TableText"/>
              <w:tabs>
                <w:tab w:val="left" w:pos="990"/>
              </w:tabs>
              <w:rPr>
                <w:lang w:eastAsia="zh-CN"/>
              </w:rPr>
            </w:pPr>
            <w:r>
              <w:rPr>
                <w:lang w:eastAsia="zh-CN"/>
              </w:rPr>
              <w:t>SCI</w:t>
            </w:r>
          </w:p>
        </w:tc>
        <w:tc>
          <w:tcPr>
            <w:tcW w:w="3330" w:type="dxa"/>
          </w:tcPr>
          <w:p w14:paraId="4402F91E" w14:textId="77777777" w:rsidR="00914883" w:rsidRPr="00D3246E" w:rsidRDefault="00914883" w:rsidP="00746893">
            <w:pPr>
              <w:rPr>
                <w:sz w:val="18"/>
                <w:szCs w:val="18"/>
              </w:rPr>
            </w:pPr>
            <w:r w:rsidRPr="00D3246E">
              <w:rPr>
                <w:sz w:val="18"/>
                <w:szCs w:val="18"/>
                <w:lang w:eastAsia="zh-CN"/>
              </w:rPr>
              <w:t>HL7 EntityNamePartQualifier</w:t>
            </w:r>
          </w:p>
        </w:tc>
        <w:tc>
          <w:tcPr>
            <w:tcW w:w="3690" w:type="dxa"/>
            <w:vAlign w:val="bottom"/>
          </w:tcPr>
          <w:p w14:paraId="411BBA68" w14:textId="77777777" w:rsidR="00914883" w:rsidRPr="00AA6C9A" w:rsidRDefault="00914883" w:rsidP="00746893">
            <w:pPr>
              <w:pStyle w:val="TableText"/>
              <w:tabs>
                <w:tab w:val="left" w:pos="990"/>
              </w:tabs>
              <w:rPr>
                <w:lang w:eastAsia="zh-CN"/>
              </w:rPr>
            </w:pPr>
            <w:r>
              <w:rPr>
                <w:lang w:eastAsia="zh-CN"/>
              </w:rPr>
              <w:t>scientific name</w:t>
            </w:r>
          </w:p>
        </w:tc>
      </w:tr>
      <w:tr w:rsidR="00914883" w:rsidRPr="00AA6C9A" w14:paraId="6B96CB30" w14:textId="77777777">
        <w:tc>
          <w:tcPr>
            <w:tcW w:w="1620" w:type="dxa"/>
            <w:vAlign w:val="bottom"/>
          </w:tcPr>
          <w:p w14:paraId="0999E77B" w14:textId="77777777" w:rsidR="00914883" w:rsidRDefault="00914883" w:rsidP="00746893">
            <w:pPr>
              <w:pStyle w:val="TableText"/>
              <w:tabs>
                <w:tab w:val="left" w:pos="990"/>
              </w:tabs>
              <w:rPr>
                <w:lang w:eastAsia="zh-CN"/>
              </w:rPr>
            </w:pPr>
            <w:r>
              <w:rPr>
                <w:lang w:eastAsia="zh-CN"/>
              </w:rPr>
              <w:t>STR</w:t>
            </w:r>
          </w:p>
        </w:tc>
        <w:tc>
          <w:tcPr>
            <w:tcW w:w="3330" w:type="dxa"/>
          </w:tcPr>
          <w:p w14:paraId="705213FA" w14:textId="77777777" w:rsidR="00914883" w:rsidRPr="00D3246E" w:rsidRDefault="00914883" w:rsidP="00746893">
            <w:pPr>
              <w:rPr>
                <w:sz w:val="18"/>
                <w:szCs w:val="18"/>
              </w:rPr>
            </w:pPr>
            <w:r w:rsidRPr="00D3246E">
              <w:rPr>
                <w:sz w:val="18"/>
                <w:szCs w:val="18"/>
                <w:lang w:eastAsia="zh-CN"/>
              </w:rPr>
              <w:t>HL7 EntityNamePartQualifier</w:t>
            </w:r>
          </w:p>
        </w:tc>
        <w:tc>
          <w:tcPr>
            <w:tcW w:w="3690" w:type="dxa"/>
            <w:vAlign w:val="bottom"/>
          </w:tcPr>
          <w:p w14:paraId="17D543CD" w14:textId="77777777" w:rsidR="00914883" w:rsidRPr="00AA6C9A" w:rsidRDefault="00914883" w:rsidP="00746893">
            <w:pPr>
              <w:pStyle w:val="TableText"/>
              <w:tabs>
                <w:tab w:val="left" w:pos="990"/>
              </w:tabs>
              <w:rPr>
                <w:lang w:eastAsia="zh-CN"/>
              </w:rPr>
            </w:pPr>
            <w:r>
              <w:rPr>
                <w:lang w:eastAsia="zh-CN"/>
              </w:rPr>
              <w:t>strength name</w:t>
            </w:r>
          </w:p>
        </w:tc>
      </w:tr>
      <w:tr w:rsidR="00914883" w:rsidRPr="00AA6C9A" w14:paraId="17D5C6AD" w14:textId="77777777">
        <w:tc>
          <w:tcPr>
            <w:tcW w:w="1620" w:type="dxa"/>
            <w:vAlign w:val="bottom"/>
          </w:tcPr>
          <w:p w14:paraId="12FDE7BA" w14:textId="77777777" w:rsidR="00914883" w:rsidRDefault="00914883" w:rsidP="00746893">
            <w:pPr>
              <w:pStyle w:val="TableText"/>
              <w:tabs>
                <w:tab w:val="left" w:pos="990"/>
              </w:tabs>
              <w:rPr>
                <w:lang w:eastAsia="zh-CN"/>
              </w:rPr>
            </w:pPr>
            <w:r>
              <w:rPr>
                <w:lang w:eastAsia="zh-CN"/>
              </w:rPr>
              <w:t>TMK</w:t>
            </w:r>
          </w:p>
        </w:tc>
        <w:tc>
          <w:tcPr>
            <w:tcW w:w="3330" w:type="dxa"/>
          </w:tcPr>
          <w:p w14:paraId="31AF84A4" w14:textId="77777777" w:rsidR="00914883" w:rsidRPr="00D3246E" w:rsidRDefault="00914883" w:rsidP="00746893">
            <w:pPr>
              <w:rPr>
                <w:sz w:val="18"/>
                <w:szCs w:val="18"/>
              </w:rPr>
            </w:pPr>
            <w:r w:rsidRPr="00D3246E">
              <w:rPr>
                <w:sz w:val="18"/>
                <w:szCs w:val="18"/>
                <w:lang w:eastAsia="zh-CN"/>
              </w:rPr>
              <w:t>HL7 EntityNamePartQualifier</w:t>
            </w:r>
          </w:p>
        </w:tc>
        <w:tc>
          <w:tcPr>
            <w:tcW w:w="3690" w:type="dxa"/>
            <w:vAlign w:val="bottom"/>
          </w:tcPr>
          <w:p w14:paraId="358058A7" w14:textId="77777777" w:rsidR="00914883" w:rsidRPr="00AA6C9A" w:rsidRDefault="00914883" w:rsidP="00746893">
            <w:pPr>
              <w:pStyle w:val="TableText"/>
              <w:tabs>
                <w:tab w:val="left" w:pos="990"/>
              </w:tabs>
              <w:rPr>
                <w:lang w:eastAsia="zh-CN"/>
              </w:rPr>
            </w:pPr>
            <w:r>
              <w:rPr>
                <w:lang w:eastAsia="zh-CN"/>
              </w:rPr>
              <w:t>trademark name</w:t>
            </w:r>
          </w:p>
        </w:tc>
      </w:tr>
      <w:tr w:rsidR="00914883" w14:paraId="77C104F4" w14:textId="77777777">
        <w:tc>
          <w:tcPr>
            <w:tcW w:w="1620" w:type="dxa"/>
            <w:vAlign w:val="bottom"/>
          </w:tcPr>
          <w:p w14:paraId="7F33A3AD" w14:textId="77777777" w:rsidR="00914883" w:rsidRDefault="00914883" w:rsidP="00746893">
            <w:pPr>
              <w:pStyle w:val="TableText"/>
              <w:tabs>
                <w:tab w:val="left" w:pos="990"/>
              </w:tabs>
              <w:rPr>
                <w:lang w:eastAsia="zh-CN"/>
              </w:rPr>
            </w:pPr>
            <w:r>
              <w:rPr>
                <w:lang w:eastAsia="zh-CN"/>
              </w:rPr>
              <w:t>USE</w:t>
            </w:r>
          </w:p>
        </w:tc>
        <w:tc>
          <w:tcPr>
            <w:tcW w:w="3330" w:type="dxa"/>
          </w:tcPr>
          <w:p w14:paraId="7B1B12F7" w14:textId="77777777" w:rsidR="00914883" w:rsidRPr="00D3246E" w:rsidRDefault="00914883" w:rsidP="00746893">
            <w:pPr>
              <w:rPr>
                <w:sz w:val="18"/>
                <w:szCs w:val="18"/>
              </w:rPr>
            </w:pPr>
            <w:r w:rsidRPr="00D3246E">
              <w:rPr>
                <w:sz w:val="18"/>
                <w:szCs w:val="18"/>
                <w:lang w:eastAsia="zh-CN"/>
              </w:rPr>
              <w:t>HL7 EntityNamePartQualifier</w:t>
            </w:r>
          </w:p>
        </w:tc>
        <w:tc>
          <w:tcPr>
            <w:tcW w:w="3690" w:type="dxa"/>
            <w:vAlign w:val="bottom"/>
          </w:tcPr>
          <w:p w14:paraId="58B375F4" w14:textId="77777777" w:rsidR="00914883" w:rsidRDefault="00914883" w:rsidP="00746893">
            <w:pPr>
              <w:pStyle w:val="TableText"/>
              <w:tabs>
                <w:tab w:val="left" w:pos="990"/>
              </w:tabs>
              <w:rPr>
                <w:lang w:eastAsia="zh-CN"/>
              </w:rPr>
            </w:pPr>
            <w:r>
              <w:rPr>
                <w:lang w:eastAsia="zh-CN"/>
              </w:rPr>
              <w:t>intended use name</w:t>
            </w:r>
          </w:p>
        </w:tc>
      </w:tr>
    </w:tbl>
    <w:p w14:paraId="42E7F363" w14:textId="77777777" w:rsidR="00914883" w:rsidRDefault="00914883" w:rsidP="00914883">
      <w:pPr>
        <w:pStyle w:val="BodyText"/>
      </w:pPr>
    </w:p>
    <w:p w14:paraId="5770E26C" w14:textId="77777777" w:rsidR="00B45D78" w:rsidRDefault="00B45D78" w:rsidP="00914883">
      <w:pPr>
        <w:pStyle w:val="BodyText"/>
      </w:pPr>
    </w:p>
    <w:p w14:paraId="20AB31B0" w14:textId="77777777" w:rsidR="00430266" w:rsidRDefault="00430266" w:rsidP="00430266">
      <w:pPr>
        <w:pStyle w:val="Heading2nospace"/>
      </w:pPr>
      <w:bookmarkStart w:id="81" w:name="_Toc163893584"/>
      <w:r>
        <w:t>serviceEven</w:t>
      </w:r>
      <w:bookmarkStart w:id="82" w:name="S_serviceEventInCDAHeader"/>
      <w:bookmarkEnd w:id="82"/>
      <w:r>
        <w:t>t in a CDA Header</w:t>
      </w:r>
      <w:bookmarkEnd w:id="81"/>
    </w:p>
    <w:p w14:paraId="629DE85B" w14:textId="77777777" w:rsidR="00430266" w:rsidRDefault="00430266" w:rsidP="00430266">
      <w:pPr>
        <w:pStyle w:val="BracketData"/>
        <w:rPr>
          <w:rFonts w:ascii="Bookman Old Style" w:hAnsi="Bookman Old Style"/>
        </w:rPr>
      </w:pPr>
      <w:r>
        <w:rPr>
          <w:rFonts w:ascii="Bookman Old Style" w:hAnsi="Bookman Old Style"/>
        </w:rPr>
        <w:t>[</w:t>
      </w:r>
      <w:r>
        <w:t>serviceEvent</w:t>
      </w:r>
      <w:r>
        <w:rPr>
          <w:rFonts w:ascii="Bookman Old Style" w:hAnsi="Bookman Old Style"/>
        </w:rPr>
        <w:t xml:space="preserve">: templateId </w:t>
      </w:r>
      <w:r>
        <w:t>2.16.840.1.113883.10.20.21.3.1(open)</w:t>
      </w:r>
      <w:r>
        <w:rPr>
          <w:rFonts w:ascii="Bookman Old Style" w:hAnsi="Bookman Old Style"/>
        </w:rPr>
        <w:t>]</w:t>
      </w:r>
    </w:p>
    <w:p w14:paraId="5EE7C678" w14:textId="77777777" w:rsidR="00430266" w:rsidRDefault="00430266" w:rsidP="00430266">
      <w:pPr>
        <w:pStyle w:val="BodyText"/>
      </w:pPr>
      <w:r>
        <w:t xml:space="preserve">A </w:t>
      </w:r>
      <w:r w:rsidRPr="00490331">
        <w:rPr>
          <w:rStyle w:val="XMLname"/>
        </w:rPr>
        <w:t>serviceEvent</w:t>
      </w:r>
      <w:r>
        <w:t xml:space="preserve"> further specializes the act inherent in the </w:t>
      </w:r>
      <w:r w:rsidRPr="00490331">
        <w:rPr>
          <w:rStyle w:val="XMLname"/>
        </w:rPr>
        <w:t>ClinicalDocument/code</w:t>
      </w:r>
      <w:r>
        <w:t xml:space="preserve">. </w:t>
      </w:r>
    </w:p>
    <w:p w14:paraId="7CB5DA82" w14:textId="77777777" w:rsidR="006010BC" w:rsidRDefault="00430266" w:rsidP="00430266">
      <w:pPr>
        <w:pStyle w:val="BodyText"/>
      </w:pPr>
      <w:r>
        <w:t xml:space="preserve">In a Progress Note, a </w:t>
      </w:r>
      <w:r w:rsidRPr="00B07B03">
        <w:rPr>
          <w:rStyle w:val="XMLname"/>
        </w:rPr>
        <w:t>serviceEvent</w:t>
      </w:r>
      <w:r>
        <w:t xml:space="preserve"> can represent the event of writing the Progress Note. The </w:t>
      </w:r>
      <w:r w:rsidRPr="00B07B03">
        <w:rPr>
          <w:rStyle w:val="XMLname"/>
        </w:rPr>
        <w:t>serviceEvent/effectiveTime</w:t>
      </w:r>
      <w:r>
        <w:t xml:space="preserve"> is the time period the note documents.</w:t>
      </w:r>
    </w:p>
    <w:p w14:paraId="678CA329" w14:textId="77777777" w:rsidR="00430266" w:rsidRDefault="006010BC" w:rsidP="00430266">
      <w:pPr>
        <w:pStyle w:val="BodyText"/>
      </w:pPr>
      <w:r w:rsidRPr="000B0933">
        <w:t xml:space="preserve">When </w:t>
      </w:r>
      <w:r>
        <w:t>you know</w:t>
      </w:r>
      <w:r w:rsidRPr="000B0933">
        <w:t xml:space="preserve"> only the date </w:t>
      </w:r>
      <w:r>
        <w:t>for documenting the time</w:t>
      </w:r>
      <w:r w:rsidRPr="000B0933">
        <w:t xml:space="preserve">, </w:t>
      </w:r>
      <w:r>
        <w:t xml:space="preserve">place </w:t>
      </w:r>
      <w:r w:rsidRPr="000B0933">
        <w:t xml:space="preserve">the date in both the </w:t>
      </w:r>
      <w:r w:rsidRPr="00593F09">
        <w:rPr>
          <w:rStyle w:val="XMLname"/>
        </w:rPr>
        <w:t>low</w:t>
      </w:r>
      <w:r w:rsidRPr="000B0933">
        <w:t xml:space="preserve"> and </w:t>
      </w:r>
      <w:r w:rsidRPr="00593F09">
        <w:rPr>
          <w:rStyle w:val="XMLname"/>
        </w:rPr>
        <w:t>high</w:t>
      </w:r>
      <w:r w:rsidRPr="000B0933">
        <w:t xml:space="preserve"> elements. However, if </w:t>
      </w:r>
      <w:r>
        <w:t xml:space="preserve">you know </w:t>
      </w:r>
      <w:r w:rsidRPr="000B0933">
        <w:t xml:space="preserve">the date and the duration of the </w:t>
      </w:r>
      <w:r>
        <w:t>documentation,</w:t>
      </w:r>
      <w:r w:rsidRPr="000B0933">
        <w:t xml:space="preserve"> </w:t>
      </w:r>
      <w:r>
        <w:t xml:space="preserve">use </w:t>
      </w:r>
      <w:r w:rsidRPr="00D83E66">
        <w:rPr>
          <w:rStyle w:val="XMLname"/>
        </w:rPr>
        <w:t>serviceEvent/effectiveTime/low</w:t>
      </w:r>
      <w:r w:rsidRPr="000B0933">
        <w:t xml:space="preserve"> with a </w:t>
      </w:r>
      <w:r w:rsidRPr="00E32261">
        <w:rPr>
          <w:rStyle w:val="XMLname"/>
        </w:rPr>
        <w:t>width</w:t>
      </w:r>
      <w:r w:rsidRPr="000B0933">
        <w:t xml:space="preserve"> element</w:t>
      </w:r>
      <w:r>
        <w:t>.</w:t>
      </w:r>
    </w:p>
    <w:p w14:paraId="195C5881" w14:textId="77777777" w:rsidR="00430266" w:rsidRDefault="00430266" w:rsidP="00430266">
      <w:pPr>
        <w:numPr>
          <w:ilvl w:val="0"/>
          <w:numId w:val="21"/>
        </w:numPr>
        <w:spacing w:after="40" w:line="260" w:lineRule="exact"/>
      </w:pPr>
      <w:r>
        <w:rPr>
          <w:b/>
          <w:bCs/>
          <w:sz w:val="16"/>
          <w:szCs w:val="16"/>
        </w:rPr>
        <w:t>SHOULD</w:t>
      </w:r>
      <w:r>
        <w:t xml:space="preserve"> contain exactly one [1..1] </w:t>
      </w:r>
      <w:r>
        <w:rPr>
          <w:rFonts w:ascii="Courier New" w:hAnsi="Courier New"/>
          <w:b/>
          <w:bCs/>
        </w:rPr>
        <w:t>serviceEvent/@classCode</w:t>
      </w:r>
      <w:r>
        <w:t>="</w:t>
      </w:r>
      <w:r>
        <w:rPr>
          <w:rFonts w:ascii="Courier New" w:hAnsi="Courier New"/>
        </w:rPr>
        <w:t>PCPR</w:t>
      </w:r>
      <w:r>
        <w:t xml:space="preserve">" (CodeSystem: </w:t>
      </w:r>
      <w:r>
        <w:rPr>
          <w:rFonts w:ascii="Courier New" w:hAnsi="Courier New"/>
        </w:rPr>
        <w:t>2.16.840.1.113883.5.6 HL7ActClass</w:t>
      </w:r>
      <w:r>
        <w:t xml:space="preserve">) (CONF:7601). </w:t>
      </w:r>
    </w:p>
    <w:p w14:paraId="06BC02F7" w14:textId="77777777" w:rsidR="00430266" w:rsidRDefault="00430266" w:rsidP="00430266">
      <w:pPr>
        <w:numPr>
          <w:ilvl w:val="0"/>
          <w:numId w:val="21"/>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2.16.840.1.113883.10.20.21.3.1</w:t>
      </w:r>
      <w:r>
        <w:t xml:space="preserve">" (CONF:7600). </w:t>
      </w:r>
    </w:p>
    <w:p w14:paraId="75CA76BF" w14:textId="77777777" w:rsidR="00430266" w:rsidRDefault="00430266" w:rsidP="00430266">
      <w:pPr>
        <w:numPr>
          <w:ilvl w:val="0"/>
          <w:numId w:val="21"/>
        </w:numPr>
        <w:spacing w:after="40" w:line="260" w:lineRule="exact"/>
      </w:pPr>
      <w:r>
        <w:rPr>
          <w:b/>
          <w:bCs/>
          <w:sz w:val="16"/>
          <w:szCs w:val="16"/>
        </w:rPr>
        <w:t>SHOULD</w:t>
      </w:r>
      <w:r>
        <w:t xml:space="preserve"> contain exactly one [1..1] </w:t>
      </w:r>
      <w:r>
        <w:rPr>
          <w:rFonts w:ascii="Courier New" w:hAnsi="Courier New"/>
          <w:b/>
          <w:bCs/>
        </w:rPr>
        <w:t>effectiveTime</w:t>
      </w:r>
      <w:r>
        <w:t xml:space="preserve"> (CONF:7612). </w:t>
      </w:r>
    </w:p>
    <w:p w14:paraId="733A865A" w14:textId="77777777" w:rsidR="00430266" w:rsidRDefault="00430266" w:rsidP="00430266">
      <w:pPr>
        <w:numPr>
          <w:ilvl w:val="1"/>
          <w:numId w:val="21"/>
        </w:numPr>
        <w:spacing w:after="40" w:line="260" w:lineRule="exact"/>
      </w:pPr>
      <w:r>
        <w:lastRenderedPageBreak/>
        <w:t xml:space="preserve">The serviceEvent/effectiveTime element </w:t>
      </w:r>
      <w:r w:rsidRPr="00032E8E">
        <w:rPr>
          <w:rStyle w:val="keyword"/>
        </w:rPr>
        <w:t>SHOULD</w:t>
      </w:r>
      <w:r>
        <w:t xml:space="preserve"> be present with effectiveTime/low element and </w:t>
      </w:r>
      <w:r w:rsidRPr="00032E8E">
        <w:rPr>
          <w:rStyle w:val="keyword"/>
        </w:rPr>
        <w:t>SHALL</w:t>
      </w:r>
      <w:r>
        <w:t xml:space="preserve"> include effectiveTime/high element if a width element is not present. The serviceEvent/effectiveTime element </w:t>
      </w:r>
      <w:r w:rsidRPr="00032E8E">
        <w:rPr>
          <w:rStyle w:val="keyword"/>
        </w:rPr>
        <w:t>SHALL</w:t>
      </w:r>
      <w:r>
        <w:t xml:space="preserve"> be accurate to the day, and </w:t>
      </w:r>
      <w:r w:rsidRPr="00032E8E">
        <w:rPr>
          <w:rStyle w:val="keyword"/>
        </w:rPr>
        <w:t>MAY</w:t>
      </w:r>
      <w:r>
        <w:t xml:space="preserve"> be accurate to the second. (CONF:7602).</w:t>
      </w:r>
    </w:p>
    <w:p w14:paraId="27412C66" w14:textId="77777777" w:rsidR="003866DB" w:rsidRPr="004A2412" w:rsidRDefault="003866DB" w:rsidP="003866DB">
      <w:pPr>
        <w:pStyle w:val="Heading2"/>
      </w:pPr>
      <w:bookmarkStart w:id="83" w:name="_Toc163893585"/>
      <w:r w:rsidRPr="004A2412">
        <w:t>Rendering Header Information for Human Presentation</w:t>
      </w:r>
      <w:bookmarkEnd w:id="83"/>
    </w:p>
    <w:p w14:paraId="0A5108B8" w14:textId="77777777" w:rsidR="003866DB" w:rsidRPr="004A2412" w:rsidRDefault="003866DB" w:rsidP="003866DB">
      <w:pPr>
        <w:pStyle w:val="BodyText"/>
      </w:pPr>
      <w:r w:rsidRPr="004A2412">
        <w:t xml:space="preserve">Metadata carried in the header may already be available for rendering from electronic medical records (EMRs) or other sources external to the document; therefore, there is no strict requirement to render directly from the document. An example of this would be a doctor using an EMR that already contains the patient’s name, date of birth, current address, and phone number. When a CDA document is rendered within that EMR, those pieces of information may not need to be displayed since they are already known and displayed within the EMR’s user interface.  </w:t>
      </w:r>
    </w:p>
    <w:p w14:paraId="61C82F24" w14:textId="77777777" w:rsidR="003866DB" w:rsidRPr="004A2412" w:rsidRDefault="003866DB" w:rsidP="003866DB">
      <w:pPr>
        <w:pStyle w:val="BodyText"/>
      </w:pPr>
      <w:r w:rsidRPr="004A2412">
        <w:t>Good practice would recommend that the following be present whenever the document is viewed:</w:t>
      </w:r>
    </w:p>
    <w:p w14:paraId="57C5700A" w14:textId="77777777" w:rsidR="003866DB" w:rsidRPr="004A2412" w:rsidRDefault="003866DB" w:rsidP="00A01E69">
      <w:pPr>
        <w:pStyle w:val="ListBullet"/>
      </w:pPr>
      <w:r w:rsidRPr="004A2412">
        <w:t>Document title and document dates</w:t>
      </w:r>
    </w:p>
    <w:p w14:paraId="4C68020E" w14:textId="77777777" w:rsidR="003866DB" w:rsidRPr="004A2412" w:rsidRDefault="003866DB" w:rsidP="00A01E69">
      <w:pPr>
        <w:pStyle w:val="ListBullet"/>
      </w:pPr>
      <w:r w:rsidRPr="004A2412">
        <w:t>Service and encounter types, and date ranges as appropriate</w:t>
      </w:r>
    </w:p>
    <w:p w14:paraId="4D23A56F" w14:textId="77777777" w:rsidR="003866DB" w:rsidRPr="004A2412" w:rsidRDefault="003866DB" w:rsidP="00A01E69">
      <w:pPr>
        <w:pStyle w:val="ListBullet"/>
      </w:pPr>
      <w:r w:rsidRPr="004A2412">
        <w:t>Names of all persons along with their roles, participations, participation date ranges, identifiers, address, and telecommunications information</w:t>
      </w:r>
    </w:p>
    <w:p w14:paraId="6B8E5EB3" w14:textId="77777777" w:rsidR="003866DB" w:rsidRPr="004A2412" w:rsidRDefault="003866DB" w:rsidP="00A01E69">
      <w:pPr>
        <w:pStyle w:val="ListBullet"/>
      </w:pPr>
      <w:r w:rsidRPr="004A2412">
        <w:t>Names of selected organizations along with their roles, participations, participation date ranges, identifiers, address, and telecommunications information</w:t>
      </w:r>
    </w:p>
    <w:p w14:paraId="4FD3EEE4" w14:textId="77777777" w:rsidR="003866DB" w:rsidRPr="004A2412" w:rsidRDefault="003866DB" w:rsidP="00A01E69">
      <w:pPr>
        <w:pStyle w:val="ListBullet"/>
      </w:pPr>
      <w:r w:rsidRPr="004A2412">
        <w:t>Date of birth for recordTarget(s)</w:t>
      </w:r>
    </w:p>
    <w:p w14:paraId="10807008" w14:textId="77777777" w:rsidR="004C5E1D" w:rsidRDefault="004C5E1D" w:rsidP="004C5E1D">
      <w:pPr>
        <w:pStyle w:val="BodyText"/>
      </w:pPr>
      <w:r>
        <w:t xml:space="preserve">In Operative </w:t>
      </w:r>
      <w:r w:rsidR="0083799E">
        <w:t xml:space="preserve">and Procedure </w:t>
      </w:r>
      <w:r>
        <w:t>Note</w:t>
      </w:r>
      <w:r w:rsidR="0083799E">
        <w:t>s</w:t>
      </w:r>
      <w:r>
        <w:t xml:space="preserve">, the following information is typically displayed in the </w:t>
      </w:r>
      <w:r w:rsidR="00BD15E4">
        <w:t>electronic health record (</w:t>
      </w:r>
      <w:r>
        <w:t>EHR</w:t>
      </w:r>
      <w:r w:rsidR="00BD15E4">
        <w:t>)</w:t>
      </w:r>
      <w:r>
        <w:t xml:space="preserve"> and/or rendered directly in the document:</w:t>
      </w:r>
    </w:p>
    <w:p w14:paraId="2A569629" w14:textId="77777777" w:rsidR="004C5E1D" w:rsidRDefault="004C5E1D" w:rsidP="00A01E69">
      <w:pPr>
        <w:pStyle w:val="ListBullet"/>
      </w:pPr>
      <w:r>
        <w:t>The performers of the surgery</w:t>
      </w:r>
      <w:r w:rsidR="0083799E">
        <w:t xml:space="preserve"> or procedure</w:t>
      </w:r>
      <w:r>
        <w:t>, including any assistants</w:t>
      </w:r>
    </w:p>
    <w:p w14:paraId="56CB5FA9" w14:textId="77777777" w:rsidR="004C5E1D" w:rsidRDefault="004C5E1D" w:rsidP="00A01E69">
      <w:pPr>
        <w:pStyle w:val="ListBullet"/>
      </w:pPr>
      <w:r>
        <w:t xml:space="preserve">The surgery </w:t>
      </w:r>
      <w:r w:rsidR="0083799E">
        <w:t xml:space="preserve">or procedure </w:t>
      </w:r>
      <w:r>
        <w:t>performed (</w:t>
      </w:r>
      <w:r w:rsidRPr="004319DF">
        <w:rPr>
          <w:rStyle w:val="XMLname"/>
        </w:rPr>
        <w:t>ServiceEvent</w:t>
      </w:r>
      <w:r>
        <w:t>)</w:t>
      </w:r>
    </w:p>
    <w:p w14:paraId="5321BC25" w14:textId="77777777" w:rsidR="004C5E1D" w:rsidRDefault="004C5E1D" w:rsidP="00A01E69">
      <w:pPr>
        <w:pStyle w:val="ListBullet"/>
      </w:pPr>
      <w:r>
        <w:t>The date of the surgery</w:t>
      </w:r>
      <w:r w:rsidR="0083799E">
        <w:t xml:space="preserve"> or procedure</w:t>
      </w:r>
    </w:p>
    <w:p w14:paraId="503BCAE8" w14:textId="77777777" w:rsidR="003E2EA8" w:rsidRDefault="003E2EA8" w:rsidP="00996AEE">
      <w:pPr>
        <w:pStyle w:val="BodyText"/>
      </w:pPr>
    </w:p>
    <w:p w14:paraId="20E3FC9A" w14:textId="77777777" w:rsidR="00B125DE" w:rsidRDefault="003E2EA8" w:rsidP="003E2EA8">
      <w:pPr>
        <w:pStyle w:val="Heading1"/>
      </w:pPr>
      <w:bookmarkStart w:id="84" w:name="_CDA_Header_Constraints"/>
      <w:bookmarkStart w:id="85" w:name="_Document_Model"/>
      <w:bookmarkStart w:id="86" w:name="_Document-Level_Templates"/>
      <w:bookmarkStart w:id="87" w:name="_Toc163893586"/>
      <w:bookmarkStart w:id="88" w:name="_Toc106623650"/>
      <w:bookmarkStart w:id="89" w:name="_Ref202347885"/>
      <w:bookmarkStart w:id="90" w:name="_Ref202347897"/>
      <w:bookmarkStart w:id="91" w:name="_Ref202604473"/>
      <w:bookmarkStart w:id="92" w:name="_Ref202604477"/>
      <w:bookmarkStart w:id="93" w:name="_Ref202604486"/>
      <w:bookmarkStart w:id="94" w:name="_Ref202605084"/>
      <w:bookmarkStart w:id="95" w:name="_Ref202605091"/>
      <w:bookmarkStart w:id="96" w:name="_Ref202623131"/>
      <w:bookmarkEnd w:id="84"/>
      <w:bookmarkEnd w:id="85"/>
      <w:bookmarkEnd w:id="86"/>
      <w:r>
        <w:lastRenderedPageBreak/>
        <w:t>Document</w:t>
      </w:r>
      <w:r w:rsidR="00E20BEB">
        <w:t>-Level T</w:t>
      </w:r>
      <w:r w:rsidR="00CA5AAD">
        <w:t>e</w:t>
      </w:r>
      <w:r w:rsidR="00E20BEB">
        <w:t>mplates</w:t>
      </w:r>
      <w:bookmarkEnd w:id="87"/>
    </w:p>
    <w:p w14:paraId="655E5D03" w14:textId="77777777" w:rsidR="001E2DEF" w:rsidRPr="00B11C90" w:rsidRDefault="001E2DEF" w:rsidP="001E2DEF">
      <w:pPr>
        <w:pStyle w:val="BodyText"/>
      </w:pPr>
      <w:r>
        <w:t>Document-level templates describe the purpose and rules for constructing a conforming CDA document. Document</w:t>
      </w:r>
      <w:r w:rsidRPr="00655623">
        <w:t xml:space="preserve"> </w:t>
      </w:r>
      <w:r>
        <w:t xml:space="preserve">templates include constraints on the CDA header and refer to section-level templates. The </w:t>
      </w:r>
      <w:hyperlink w:anchor="T_DocTypesAndReqOptSections" w:history="1">
        <w:r w:rsidRPr="00BC547B">
          <w:rPr>
            <w:rStyle w:val="Hyperlink"/>
            <w:rFonts w:cs="Times New Roman"/>
            <w:lang w:eastAsia="en-US"/>
          </w:rPr>
          <w:t>Document Types and Required/Optional Sections</w:t>
        </w:r>
      </w:hyperlink>
      <w:r>
        <w:t xml:space="preserve"> table lists the sections used by each document type.</w:t>
      </w:r>
    </w:p>
    <w:p w14:paraId="7023175A" w14:textId="77777777" w:rsidR="001E2DEF" w:rsidRPr="00EC6C98" w:rsidRDefault="001E2DEF" w:rsidP="001E2DEF">
      <w:pPr>
        <w:pStyle w:val="BodyText"/>
      </w:pPr>
      <w:r>
        <w:t>Each document-level template contains</w:t>
      </w:r>
      <w:r w:rsidRPr="00EC6C98">
        <w:t xml:space="preserve"> the following </w:t>
      </w:r>
      <w:r>
        <w:t>information</w:t>
      </w:r>
      <w:r w:rsidRPr="00EC6C98">
        <w:t>:</w:t>
      </w:r>
    </w:p>
    <w:p w14:paraId="0D43BAAE" w14:textId="77777777" w:rsidR="001E2DEF" w:rsidRDefault="001E2DEF" w:rsidP="001E2DEF">
      <w:pPr>
        <w:pStyle w:val="ListBullet"/>
      </w:pPr>
      <w:r>
        <w:t>Scope and intended use of the document type</w:t>
      </w:r>
    </w:p>
    <w:p w14:paraId="7A5D56BC" w14:textId="77777777" w:rsidR="001E2DEF" w:rsidRDefault="001E2DEF" w:rsidP="001E2DEF">
      <w:pPr>
        <w:pStyle w:val="ListBullet"/>
      </w:pPr>
      <w:r>
        <w:t>Description and explanatory narrative.</w:t>
      </w:r>
    </w:p>
    <w:p w14:paraId="69D56CF8" w14:textId="77777777" w:rsidR="001E2DEF" w:rsidRPr="00210B8B" w:rsidRDefault="001E2DEF" w:rsidP="001E2DEF">
      <w:pPr>
        <w:pStyle w:val="ListBullet"/>
        <w:rPr>
          <w:lang w:val="es-ES_tradnl"/>
        </w:rPr>
      </w:pPr>
      <w:r w:rsidRPr="00385753">
        <w:rPr>
          <w:lang w:val="es-ES_tradnl"/>
        </w:rPr>
        <w:t>Template metadata (e.g., templateID, etc.)</w:t>
      </w:r>
    </w:p>
    <w:p w14:paraId="3BC25DE8" w14:textId="77777777" w:rsidR="001E2DEF" w:rsidRDefault="001E2DEF" w:rsidP="001E2DEF">
      <w:pPr>
        <w:pStyle w:val="ListBullet"/>
      </w:pPr>
      <w:r>
        <w:t>Header constraints: this includes a reference to the US Realm Clinical Document Header template and additional constraints specific to each document type</w:t>
      </w:r>
    </w:p>
    <w:p w14:paraId="2A9951C4" w14:textId="77777777" w:rsidR="001E2DEF" w:rsidRPr="00EC6C98" w:rsidRDefault="001E2DEF" w:rsidP="001E2DEF">
      <w:pPr>
        <w:pStyle w:val="ListBullet"/>
      </w:pPr>
      <w:r>
        <w:t xml:space="preserve">Required and optional section-level templates </w:t>
      </w:r>
    </w:p>
    <w:p w14:paraId="56E2A6CA" w14:textId="77777777" w:rsidR="00B7739E" w:rsidRDefault="00BC547B" w:rsidP="00BC547B">
      <w:pPr>
        <w:pStyle w:val="Caption"/>
      </w:pPr>
      <w:bookmarkStart w:id="97" w:name="_Toc163893782"/>
      <w:r>
        <w:lastRenderedPageBreak/>
        <w:t xml:space="preserve">Table </w:t>
      </w:r>
      <w:r w:rsidR="0000006B">
        <w:fldChar w:fldCharType="begin"/>
      </w:r>
      <w:r w:rsidR="0000006B">
        <w:instrText xml:space="preserve"> SEQ Table \* ARABIC </w:instrText>
      </w:r>
      <w:r w:rsidR="0000006B">
        <w:fldChar w:fldCharType="separate"/>
      </w:r>
      <w:r w:rsidR="00D61323">
        <w:t>18</w:t>
      </w:r>
      <w:r w:rsidR="0000006B">
        <w:fldChar w:fldCharType="end"/>
      </w:r>
      <w:r>
        <w:t>: Document Types</w:t>
      </w:r>
      <w:bookmarkStart w:id="98" w:name="T_DocTypesAndReqOptSections"/>
      <w:bookmarkEnd w:id="98"/>
      <w:r>
        <w:t xml:space="preserve"> and Required/Optional Sections</w:t>
      </w:r>
      <w:bookmarkEnd w:id="97"/>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4"/>
        <w:gridCol w:w="3077"/>
        <w:gridCol w:w="3039"/>
      </w:tblGrid>
      <w:tr w:rsidR="00CB5BC7" w:rsidRPr="00614FCF" w14:paraId="2564B0DE" w14:textId="77777777">
        <w:trPr>
          <w:cantSplit/>
          <w:trHeight w:val="809"/>
          <w:tblHeader/>
        </w:trPr>
        <w:tc>
          <w:tcPr>
            <w:tcW w:w="3244" w:type="dxa"/>
            <w:shd w:val="clear" w:color="auto" w:fill="E6E6E6"/>
            <w:vAlign w:val="bottom"/>
          </w:tcPr>
          <w:p w14:paraId="50258460" w14:textId="77777777" w:rsidR="00CB5BC7" w:rsidRPr="00614FCF" w:rsidRDefault="00CB5BC7" w:rsidP="00746893">
            <w:pPr>
              <w:keepNext/>
              <w:spacing w:before="60" w:after="60" w:line="220" w:lineRule="exact"/>
              <w:rPr>
                <w:rFonts w:cs="Courier New"/>
                <w:b/>
                <w:bCs/>
                <w:color w:val="000000"/>
                <w:sz w:val="18"/>
                <w:szCs w:val="18"/>
              </w:rPr>
            </w:pPr>
            <w:r w:rsidRPr="00614FCF">
              <w:rPr>
                <w:rFonts w:cs="Courier New"/>
                <w:b/>
                <w:bCs/>
                <w:color w:val="000000"/>
                <w:sz w:val="18"/>
                <w:szCs w:val="18"/>
              </w:rPr>
              <w:t>Document Type</w:t>
            </w:r>
          </w:p>
          <w:p w14:paraId="4A542D6B" w14:textId="77777777" w:rsidR="00CB5BC7" w:rsidRPr="00614FCF" w:rsidRDefault="00CB5BC7" w:rsidP="00746893">
            <w:pPr>
              <w:keepNext/>
              <w:spacing w:before="60" w:after="60" w:line="220" w:lineRule="exact"/>
              <w:rPr>
                <w:rFonts w:cs="Courier New"/>
                <w:b/>
                <w:bCs/>
                <w:color w:val="000000"/>
                <w:sz w:val="18"/>
                <w:szCs w:val="18"/>
              </w:rPr>
            </w:pPr>
            <w:r w:rsidRPr="00614FCF">
              <w:rPr>
                <w:rFonts w:cs="Courier New"/>
                <w:b/>
                <w:bCs/>
                <w:color w:val="000000"/>
                <w:sz w:val="18"/>
                <w:szCs w:val="18"/>
              </w:rPr>
              <w:t>Preferred LOINC</w:t>
            </w:r>
          </w:p>
          <w:p w14:paraId="1A5F33D8" w14:textId="77777777" w:rsidR="00CB5BC7" w:rsidRPr="00614FCF" w:rsidRDefault="00CB5BC7" w:rsidP="00746893">
            <w:pPr>
              <w:keepNext/>
              <w:spacing w:before="60" w:after="60" w:line="220" w:lineRule="exact"/>
              <w:rPr>
                <w:rFonts w:cs="Courier New"/>
                <w:b/>
                <w:bCs/>
                <w:color w:val="000000"/>
                <w:sz w:val="18"/>
                <w:szCs w:val="18"/>
              </w:rPr>
            </w:pPr>
            <w:r w:rsidRPr="00614FCF">
              <w:rPr>
                <w:rFonts w:cs="Courier New"/>
                <w:b/>
                <w:bCs/>
                <w:color w:val="000000"/>
                <w:sz w:val="18"/>
                <w:szCs w:val="18"/>
              </w:rPr>
              <w:t>templateID</w:t>
            </w:r>
          </w:p>
        </w:tc>
        <w:tc>
          <w:tcPr>
            <w:tcW w:w="3077" w:type="dxa"/>
            <w:shd w:val="clear" w:color="auto" w:fill="E6E6E6"/>
            <w:vAlign w:val="bottom"/>
          </w:tcPr>
          <w:p w14:paraId="5154B45E" w14:textId="77777777" w:rsidR="00CB5BC7" w:rsidRPr="00614FCF" w:rsidRDefault="00CB5BC7" w:rsidP="00746893">
            <w:pPr>
              <w:spacing w:before="40" w:after="40" w:line="240" w:lineRule="exact"/>
              <w:rPr>
                <w:b/>
                <w:sz w:val="18"/>
                <w:szCs w:val="20"/>
              </w:rPr>
            </w:pPr>
            <w:r w:rsidRPr="00614FCF">
              <w:rPr>
                <w:b/>
                <w:sz w:val="18"/>
                <w:szCs w:val="20"/>
              </w:rPr>
              <w:t>Required Sections</w:t>
            </w:r>
          </w:p>
        </w:tc>
        <w:tc>
          <w:tcPr>
            <w:tcW w:w="3039" w:type="dxa"/>
            <w:shd w:val="clear" w:color="auto" w:fill="E6E6E6"/>
            <w:vAlign w:val="bottom"/>
          </w:tcPr>
          <w:p w14:paraId="39985E41" w14:textId="77777777" w:rsidR="00CB5BC7" w:rsidRPr="00614FCF" w:rsidRDefault="00CB5BC7" w:rsidP="00746893">
            <w:pPr>
              <w:spacing w:before="40" w:after="40" w:line="240" w:lineRule="exact"/>
              <w:rPr>
                <w:b/>
                <w:sz w:val="18"/>
                <w:szCs w:val="20"/>
              </w:rPr>
            </w:pPr>
            <w:r w:rsidRPr="00614FCF">
              <w:rPr>
                <w:b/>
                <w:sz w:val="18"/>
                <w:szCs w:val="20"/>
              </w:rPr>
              <w:t>Optional Sections</w:t>
            </w:r>
          </w:p>
        </w:tc>
      </w:tr>
      <w:tr w:rsidR="00F010D1" w:rsidRPr="00614FCF" w14:paraId="6FC7F84C" w14:textId="77777777">
        <w:trPr>
          <w:cantSplit/>
        </w:trPr>
        <w:tc>
          <w:tcPr>
            <w:tcW w:w="3244" w:type="dxa"/>
          </w:tcPr>
          <w:p w14:paraId="22E1F28B" w14:textId="77777777" w:rsidR="00F010D1" w:rsidRPr="00614FCF" w:rsidRDefault="00D61323" w:rsidP="00746893">
            <w:pPr>
              <w:keepNext/>
              <w:spacing w:before="40" w:after="40" w:line="220" w:lineRule="exact"/>
              <w:rPr>
                <w:noProof/>
                <w:sz w:val="18"/>
                <w:szCs w:val="18"/>
              </w:rPr>
            </w:pPr>
            <w:hyperlink w:anchor="Doc_CCD" w:history="1">
              <w:r w:rsidR="00F010D1" w:rsidRPr="00614FCF">
                <w:rPr>
                  <w:noProof/>
                  <w:color w:val="333399"/>
                  <w:sz w:val="18"/>
                  <w:szCs w:val="20"/>
                  <w:u w:val="single"/>
                </w:rPr>
                <w:t>CCD</w:t>
              </w:r>
            </w:hyperlink>
          </w:p>
          <w:p w14:paraId="51227352" w14:textId="77777777" w:rsidR="00F010D1" w:rsidRDefault="00F010D1" w:rsidP="00746893">
            <w:pPr>
              <w:keepNext/>
              <w:spacing w:before="40" w:after="40" w:line="220" w:lineRule="exact"/>
              <w:rPr>
                <w:iCs/>
                <w:noProof/>
                <w:sz w:val="18"/>
                <w:szCs w:val="18"/>
              </w:rPr>
            </w:pPr>
            <w:r w:rsidRPr="00614FCF">
              <w:rPr>
                <w:iCs/>
                <w:noProof/>
                <w:sz w:val="18"/>
                <w:szCs w:val="18"/>
              </w:rPr>
              <w:t>34133-9</w:t>
            </w:r>
          </w:p>
          <w:p w14:paraId="31AEECCD" w14:textId="77777777" w:rsidR="00F010D1" w:rsidRPr="00614FCF" w:rsidRDefault="00F010D1" w:rsidP="00746893">
            <w:pPr>
              <w:keepNext/>
              <w:spacing w:before="40" w:after="40" w:line="220" w:lineRule="exact"/>
              <w:rPr>
                <w:noProof/>
                <w:sz w:val="18"/>
                <w:szCs w:val="18"/>
              </w:rPr>
            </w:pPr>
            <w:r w:rsidRPr="00BD022B">
              <w:rPr>
                <w:noProof/>
                <w:sz w:val="18"/>
                <w:szCs w:val="18"/>
              </w:rPr>
              <w:t>2.16.840.1.113883.10.20.22.1.2</w:t>
            </w:r>
          </w:p>
        </w:tc>
        <w:tc>
          <w:tcPr>
            <w:tcW w:w="3077" w:type="dxa"/>
          </w:tcPr>
          <w:p w14:paraId="1EBF5069" w14:textId="77777777" w:rsidR="00F010D1" w:rsidRDefault="00F010D1" w:rsidP="00292F68">
            <w:pPr>
              <w:keepNext/>
              <w:spacing w:before="40" w:after="40" w:line="220" w:lineRule="exact"/>
              <w:rPr>
                <w:noProof/>
                <w:sz w:val="18"/>
                <w:szCs w:val="18"/>
              </w:rPr>
            </w:pPr>
            <w:r w:rsidRPr="00614FCF">
              <w:rPr>
                <w:noProof/>
                <w:sz w:val="18"/>
                <w:szCs w:val="18"/>
              </w:rPr>
              <w:t>Allergies</w:t>
            </w:r>
          </w:p>
          <w:p w14:paraId="2C7CA11D" w14:textId="77777777" w:rsidR="00F010D1" w:rsidRDefault="00F010D1" w:rsidP="00292F68">
            <w:pPr>
              <w:keepNext/>
              <w:spacing w:before="40" w:after="40" w:line="220" w:lineRule="exact"/>
              <w:rPr>
                <w:noProof/>
                <w:sz w:val="18"/>
                <w:szCs w:val="18"/>
              </w:rPr>
            </w:pPr>
            <w:r w:rsidRPr="00614FCF">
              <w:rPr>
                <w:noProof/>
                <w:sz w:val="18"/>
                <w:szCs w:val="18"/>
              </w:rPr>
              <w:t>Medications</w:t>
            </w:r>
          </w:p>
          <w:p w14:paraId="443DAEA0" w14:textId="77777777" w:rsidR="00F010D1" w:rsidRDefault="00F010D1" w:rsidP="00292F68">
            <w:pPr>
              <w:keepNext/>
              <w:spacing w:before="40" w:after="40" w:line="220" w:lineRule="exact"/>
              <w:rPr>
                <w:noProof/>
                <w:sz w:val="18"/>
                <w:szCs w:val="18"/>
              </w:rPr>
            </w:pPr>
            <w:r w:rsidRPr="00614FCF">
              <w:rPr>
                <w:noProof/>
                <w:sz w:val="18"/>
                <w:szCs w:val="18"/>
              </w:rPr>
              <w:t>Problem List</w:t>
            </w:r>
          </w:p>
          <w:p w14:paraId="0D6108D8" w14:textId="77777777" w:rsidR="00F010D1" w:rsidRPr="00614FCF" w:rsidRDefault="00F010D1" w:rsidP="00292F68">
            <w:pPr>
              <w:keepNext/>
              <w:spacing w:before="40" w:after="40" w:line="220" w:lineRule="exact"/>
              <w:rPr>
                <w:noProof/>
                <w:sz w:val="18"/>
                <w:szCs w:val="18"/>
              </w:rPr>
            </w:pPr>
            <w:r>
              <w:rPr>
                <w:noProof/>
                <w:sz w:val="18"/>
                <w:szCs w:val="18"/>
              </w:rPr>
              <w:t>Procedures</w:t>
            </w:r>
            <w:r>
              <w:rPr>
                <w:rStyle w:val="FootnoteReference"/>
                <w:noProof/>
                <w:sz w:val="18"/>
                <w:szCs w:val="18"/>
              </w:rPr>
              <w:footnoteReference w:id="6"/>
            </w:r>
          </w:p>
          <w:p w14:paraId="5E9CFC57" w14:textId="77777777" w:rsidR="00F010D1" w:rsidRDefault="00F010D1" w:rsidP="00292F68">
            <w:pPr>
              <w:keepNext/>
              <w:spacing w:before="40" w:after="40" w:line="220" w:lineRule="exact"/>
              <w:rPr>
                <w:noProof/>
                <w:sz w:val="18"/>
                <w:szCs w:val="18"/>
              </w:rPr>
            </w:pPr>
            <w:r w:rsidRPr="00614FCF">
              <w:rPr>
                <w:noProof/>
                <w:sz w:val="18"/>
                <w:szCs w:val="18"/>
              </w:rPr>
              <w:t>Results</w:t>
            </w:r>
          </w:p>
          <w:p w14:paraId="47898673" w14:textId="77777777" w:rsidR="00F010D1" w:rsidRPr="00614FCF" w:rsidRDefault="00F010D1" w:rsidP="00746893">
            <w:pPr>
              <w:spacing w:before="40" w:after="40" w:line="240" w:lineRule="exact"/>
              <w:rPr>
                <w:sz w:val="18"/>
                <w:szCs w:val="20"/>
              </w:rPr>
            </w:pPr>
          </w:p>
        </w:tc>
        <w:tc>
          <w:tcPr>
            <w:tcW w:w="3039" w:type="dxa"/>
          </w:tcPr>
          <w:p w14:paraId="01F7B263" w14:textId="77777777" w:rsidR="00F010D1" w:rsidRDefault="00F010D1" w:rsidP="00746893">
            <w:pPr>
              <w:keepNext/>
              <w:spacing w:before="40" w:after="40" w:line="220" w:lineRule="exact"/>
              <w:rPr>
                <w:noProof/>
                <w:sz w:val="18"/>
                <w:szCs w:val="18"/>
              </w:rPr>
            </w:pPr>
            <w:r>
              <w:rPr>
                <w:noProof/>
                <w:sz w:val="18"/>
                <w:szCs w:val="18"/>
              </w:rPr>
              <w:t>Advance Directives</w:t>
            </w:r>
          </w:p>
          <w:p w14:paraId="168333D1" w14:textId="77777777" w:rsidR="00F010D1" w:rsidRDefault="00F010D1" w:rsidP="00746893">
            <w:pPr>
              <w:keepNext/>
              <w:spacing w:before="40" w:after="40" w:line="220" w:lineRule="exact"/>
              <w:rPr>
                <w:noProof/>
                <w:sz w:val="18"/>
                <w:szCs w:val="18"/>
              </w:rPr>
            </w:pPr>
            <w:r>
              <w:rPr>
                <w:noProof/>
                <w:sz w:val="18"/>
                <w:szCs w:val="18"/>
              </w:rPr>
              <w:t>Encounters</w:t>
            </w:r>
          </w:p>
          <w:p w14:paraId="4267A714" w14:textId="77777777" w:rsidR="00F010D1" w:rsidRPr="00614FCF" w:rsidRDefault="00F010D1" w:rsidP="00746893">
            <w:pPr>
              <w:keepNext/>
              <w:spacing w:before="40" w:after="40" w:line="220" w:lineRule="exact"/>
              <w:rPr>
                <w:noProof/>
                <w:sz w:val="18"/>
                <w:szCs w:val="18"/>
              </w:rPr>
            </w:pPr>
            <w:r>
              <w:rPr>
                <w:noProof/>
                <w:sz w:val="18"/>
                <w:szCs w:val="18"/>
              </w:rPr>
              <w:t>Family History</w:t>
            </w:r>
          </w:p>
          <w:p w14:paraId="1D81860E" w14:textId="77777777" w:rsidR="00F010D1" w:rsidRPr="00614FCF" w:rsidRDefault="00F010D1" w:rsidP="00746893">
            <w:pPr>
              <w:keepNext/>
              <w:spacing w:before="40" w:after="40" w:line="220" w:lineRule="exact"/>
              <w:rPr>
                <w:noProof/>
                <w:sz w:val="18"/>
                <w:szCs w:val="18"/>
              </w:rPr>
            </w:pPr>
            <w:r w:rsidRPr="00614FCF">
              <w:rPr>
                <w:noProof/>
                <w:sz w:val="18"/>
                <w:szCs w:val="18"/>
              </w:rPr>
              <w:t>Functional Status</w:t>
            </w:r>
          </w:p>
          <w:p w14:paraId="0D008E1F" w14:textId="77777777" w:rsidR="00F010D1" w:rsidRDefault="00F010D1" w:rsidP="00292F68">
            <w:pPr>
              <w:keepNext/>
              <w:spacing w:before="40" w:after="40" w:line="220" w:lineRule="exact"/>
              <w:rPr>
                <w:noProof/>
                <w:sz w:val="18"/>
                <w:szCs w:val="18"/>
              </w:rPr>
            </w:pPr>
            <w:r w:rsidRPr="00614FCF">
              <w:rPr>
                <w:noProof/>
                <w:sz w:val="18"/>
                <w:szCs w:val="18"/>
              </w:rPr>
              <w:t>Immunizations</w:t>
            </w:r>
          </w:p>
          <w:p w14:paraId="6958F63A" w14:textId="77777777" w:rsidR="00F010D1" w:rsidRDefault="00F010D1" w:rsidP="00746893">
            <w:pPr>
              <w:keepNext/>
              <w:spacing w:before="40" w:after="40" w:line="220" w:lineRule="exact"/>
              <w:rPr>
                <w:noProof/>
                <w:sz w:val="18"/>
                <w:szCs w:val="18"/>
              </w:rPr>
            </w:pPr>
            <w:r>
              <w:rPr>
                <w:noProof/>
                <w:sz w:val="18"/>
                <w:szCs w:val="18"/>
              </w:rPr>
              <w:t>List of Surgeries (History of Procedures)</w:t>
            </w:r>
          </w:p>
          <w:p w14:paraId="14EB0D67" w14:textId="77777777" w:rsidR="00F010D1" w:rsidRPr="00614FCF" w:rsidRDefault="00F010D1" w:rsidP="00746893">
            <w:pPr>
              <w:keepNext/>
              <w:spacing w:before="40" w:after="40" w:line="220" w:lineRule="exact"/>
              <w:rPr>
                <w:noProof/>
                <w:sz w:val="18"/>
                <w:szCs w:val="18"/>
              </w:rPr>
            </w:pPr>
            <w:r>
              <w:rPr>
                <w:noProof/>
                <w:sz w:val="18"/>
                <w:szCs w:val="18"/>
              </w:rPr>
              <w:t>Medical Equipment</w:t>
            </w:r>
          </w:p>
          <w:p w14:paraId="186DE556" w14:textId="77777777" w:rsidR="00F010D1" w:rsidRPr="00614FCF" w:rsidRDefault="00F010D1" w:rsidP="00746893">
            <w:pPr>
              <w:keepNext/>
              <w:spacing w:before="40" w:after="40" w:line="220" w:lineRule="exact"/>
              <w:rPr>
                <w:noProof/>
                <w:sz w:val="18"/>
                <w:szCs w:val="18"/>
              </w:rPr>
            </w:pPr>
            <w:r>
              <w:rPr>
                <w:noProof/>
                <w:sz w:val="18"/>
                <w:szCs w:val="18"/>
              </w:rPr>
              <w:t>Payers</w:t>
            </w:r>
          </w:p>
          <w:p w14:paraId="4B03E191" w14:textId="77777777" w:rsidR="00F010D1" w:rsidRPr="00614FCF" w:rsidRDefault="00F010D1" w:rsidP="00746893">
            <w:pPr>
              <w:keepNext/>
              <w:spacing w:before="40" w:after="40" w:line="220" w:lineRule="exact"/>
              <w:rPr>
                <w:noProof/>
                <w:sz w:val="18"/>
                <w:szCs w:val="18"/>
              </w:rPr>
            </w:pPr>
            <w:r w:rsidRPr="00614FCF">
              <w:rPr>
                <w:noProof/>
                <w:sz w:val="18"/>
                <w:szCs w:val="18"/>
              </w:rPr>
              <w:t>Plan</w:t>
            </w:r>
            <w:r>
              <w:rPr>
                <w:noProof/>
                <w:sz w:val="18"/>
                <w:szCs w:val="18"/>
              </w:rPr>
              <w:t xml:space="preserve"> of Care</w:t>
            </w:r>
          </w:p>
          <w:p w14:paraId="6EF162E5" w14:textId="77777777" w:rsidR="00F010D1" w:rsidRPr="00614FCF" w:rsidRDefault="00F010D1" w:rsidP="00746893">
            <w:pPr>
              <w:keepNext/>
              <w:spacing w:before="40" w:after="40" w:line="220" w:lineRule="exact"/>
              <w:rPr>
                <w:noProof/>
                <w:sz w:val="18"/>
                <w:szCs w:val="18"/>
              </w:rPr>
            </w:pPr>
            <w:r>
              <w:rPr>
                <w:noProof/>
                <w:sz w:val="18"/>
                <w:szCs w:val="18"/>
              </w:rPr>
              <w:t>Social History</w:t>
            </w:r>
          </w:p>
          <w:p w14:paraId="3D6BE89F" w14:textId="77777777" w:rsidR="00F010D1" w:rsidRPr="00614FCF" w:rsidRDefault="00F010D1" w:rsidP="00746893">
            <w:pPr>
              <w:keepNext/>
              <w:spacing w:before="40" w:after="40" w:line="220" w:lineRule="exact"/>
              <w:rPr>
                <w:noProof/>
                <w:sz w:val="18"/>
                <w:szCs w:val="18"/>
              </w:rPr>
            </w:pPr>
            <w:r w:rsidRPr="00614FCF">
              <w:rPr>
                <w:noProof/>
                <w:sz w:val="18"/>
                <w:szCs w:val="18"/>
              </w:rPr>
              <w:t>Vital Signs</w:t>
            </w:r>
          </w:p>
        </w:tc>
      </w:tr>
      <w:tr w:rsidR="00CB5BC7" w:rsidRPr="00614FCF" w14:paraId="2F32F6C6" w14:textId="77777777">
        <w:trPr>
          <w:cantSplit/>
        </w:trPr>
        <w:tc>
          <w:tcPr>
            <w:tcW w:w="3244" w:type="dxa"/>
          </w:tcPr>
          <w:p w14:paraId="658D61F6" w14:textId="77777777" w:rsidR="00CB5BC7" w:rsidRPr="00614FCF" w:rsidRDefault="00D61323" w:rsidP="00746893">
            <w:pPr>
              <w:keepNext/>
              <w:spacing w:before="40" w:after="40" w:line="220" w:lineRule="exact"/>
              <w:rPr>
                <w:noProof/>
                <w:sz w:val="18"/>
                <w:szCs w:val="18"/>
              </w:rPr>
            </w:pPr>
            <w:hyperlink w:anchor="Doc_ConsultationNote" w:history="1">
              <w:r w:rsidR="00CB5BC7" w:rsidRPr="00614FCF">
                <w:rPr>
                  <w:noProof/>
                  <w:color w:val="333399"/>
                  <w:sz w:val="18"/>
                  <w:szCs w:val="20"/>
                  <w:u w:val="single"/>
                </w:rPr>
                <w:t>Consultation Note</w:t>
              </w:r>
            </w:hyperlink>
          </w:p>
          <w:p w14:paraId="7BF3F900" w14:textId="77777777" w:rsidR="00CB5BC7" w:rsidRDefault="00CB5BC7" w:rsidP="00746893">
            <w:pPr>
              <w:keepNext/>
              <w:spacing w:before="40" w:after="40" w:line="220" w:lineRule="exact"/>
              <w:rPr>
                <w:noProof/>
                <w:sz w:val="18"/>
                <w:szCs w:val="18"/>
              </w:rPr>
            </w:pPr>
            <w:r w:rsidRPr="00614FCF">
              <w:rPr>
                <w:noProof/>
                <w:sz w:val="18"/>
                <w:szCs w:val="18"/>
              </w:rPr>
              <w:t>11488-4</w:t>
            </w:r>
          </w:p>
          <w:p w14:paraId="59A45EA6" w14:textId="77777777" w:rsidR="00BD022B" w:rsidRPr="00614FCF" w:rsidRDefault="00BD022B" w:rsidP="00746893">
            <w:pPr>
              <w:keepNext/>
              <w:spacing w:before="40" w:after="40" w:line="220" w:lineRule="exact"/>
              <w:rPr>
                <w:noProof/>
                <w:sz w:val="18"/>
                <w:szCs w:val="18"/>
              </w:rPr>
            </w:pPr>
            <w:r w:rsidRPr="00BD022B">
              <w:rPr>
                <w:noProof/>
                <w:sz w:val="18"/>
                <w:szCs w:val="18"/>
              </w:rPr>
              <w:t>2.16.840.1.113883.10.20.22.1.4</w:t>
            </w:r>
          </w:p>
        </w:tc>
        <w:tc>
          <w:tcPr>
            <w:tcW w:w="3077" w:type="dxa"/>
          </w:tcPr>
          <w:p w14:paraId="11CFE4A4" w14:textId="77777777" w:rsidR="00CB5BC7" w:rsidRPr="00614FCF" w:rsidRDefault="00CB5BC7" w:rsidP="00746893">
            <w:pPr>
              <w:spacing w:before="40" w:after="40" w:line="240" w:lineRule="exact"/>
              <w:rPr>
                <w:sz w:val="18"/>
                <w:szCs w:val="20"/>
              </w:rPr>
            </w:pPr>
            <w:r w:rsidRPr="00614FCF">
              <w:rPr>
                <w:sz w:val="18"/>
                <w:szCs w:val="20"/>
              </w:rPr>
              <w:t>Allergies</w:t>
            </w:r>
          </w:p>
          <w:p w14:paraId="6F83355A" w14:textId="77777777" w:rsidR="00CB5BC7" w:rsidRDefault="00CB5BC7" w:rsidP="00746893">
            <w:pPr>
              <w:spacing w:before="40" w:after="40" w:line="240" w:lineRule="exact"/>
              <w:rPr>
                <w:sz w:val="18"/>
                <w:szCs w:val="20"/>
              </w:rPr>
            </w:pPr>
            <w:r w:rsidRPr="00614FCF">
              <w:rPr>
                <w:sz w:val="18"/>
                <w:szCs w:val="20"/>
              </w:rPr>
              <w:t>Assessment</w:t>
            </w:r>
            <w:r>
              <w:rPr>
                <w:sz w:val="18"/>
                <w:szCs w:val="20"/>
              </w:rPr>
              <w:t>/</w:t>
            </w:r>
            <w:r w:rsidRPr="00614FCF">
              <w:rPr>
                <w:sz w:val="18"/>
                <w:szCs w:val="20"/>
              </w:rPr>
              <w:t>Assessment and Plan</w:t>
            </w:r>
          </w:p>
          <w:p w14:paraId="17A2AC5E" w14:textId="77777777" w:rsidR="00CB5BC7" w:rsidRDefault="00CB5BC7" w:rsidP="00746893">
            <w:pPr>
              <w:spacing w:before="40" w:after="40" w:line="240" w:lineRule="exact"/>
              <w:rPr>
                <w:sz w:val="18"/>
                <w:szCs w:val="20"/>
              </w:rPr>
            </w:pPr>
            <w:r>
              <w:rPr>
                <w:sz w:val="18"/>
                <w:szCs w:val="20"/>
              </w:rPr>
              <w:t>History of Present Illness</w:t>
            </w:r>
          </w:p>
          <w:p w14:paraId="56BB5090" w14:textId="77777777" w:rsidR="00CB5BC7" w:rsidRPr="00614FCF" w:rsidRDefault="00CB5BC7" w:rsidP="00746893">
            <w:pPr>
              <w:spacing w:before="40" w:after="40" w:line="240" w:lineRule="exact"/>
              <w:rPr>
                <w:sz w:val="18"/>
                <w:szCs w:val="20"/>
              </w:rPr>
            </w:pPr>
            <w:r w:rsidRPr="00614FCF">
              <w:rPr>
                <w:sz w:val="18"/>
                <w:szCs w:val="20"/>
              </w:rPr>
              <w:t>Medications</w:t>
            </w:r>
          </w:p>
          <w:p w14:paraId="6B0E89EA" w14:textId="77777777" w:rsidR="00CB5BC7" w:rsidRDefault="00CB5BC7" w:rsidP="00746893">
            <w:pPr>
              <w:spacing w:before="40" w:after="40" w:line="240" w:lineRule="exact"/>
              <w:rPr>
                <w:sz w:val="18"/>
                <w:szCs w:val="20"/>
              </w:rPr>
            </w:pPr>
            <w:r w:rsidRPr="00614FCF">
              <w:rPr>
                <w:sz w:val="18"/>
                <w:szCs w:val="20"/>
              </w:rPr>
              <w:t>Physical Exam</w:t>
            </w:r>
          </w:p>
          <w:p w14:paraId="27CDBB8A" w14:textId="77777777" w:rsidR="00CB5BC7" w:rsidRDefault="00CB5BC7" w:rsidP="00746893">
            <w:pPr>
              <w:spacing w:before="40" w:after="40" w:line="240" w:lineRule="exact"/>
              <w:rPr>
                <w:sz w:val="18"/>
                <w:szCs w:val="20"/>
              </w:rPr>
            </w:pPr>
            <w:r w:rsidRPr="00614FCF">
              <w:rPr>
                <w:sz w:val="18"/>
                <w:szCs w:val="20"/>
              </w:rPr>
              <w:t xml:space="preserve">Plan </w:t>
            </w:r>
            <w:r>
              <w:rPr>
                <w:sz w:val="18"/>
                <w:szCs w:val="20"/>
              </w:rPr>
              <w:t>/</w:t>
            </w:r>
            <w:r w:rsidRPr="00614FCF">
              <w:rPr>
                <w:sz w:val="18"/>
                <w:szCs w:val="20"/>
              </w:rPr>
              <w:t>Assessment and Plan</w:t>
            </w:r>
          </w:p>
          <w:p w14:paraId="1AA05568" w14:textId="77777777" w:rsidR="00CB5BC7" w:rsidRPr="00614FCF" w:rsidRDefault="00CB5BC7" w:rsidP="00746893">
            <w:pPr>
              <w:spacing w:before="40" w:after="40" w:line="240" w:lineRule="exact"/>
              <w:rPr>
                <w:sz w:val="18"/>
                <w:szCs w:val="20"/>
              </w:rPr>
            </w:pPr>
            <w:r>
              <w:rPr>
                <w:sz w:val="18"/>
                <w:szCs w:val="20"/>
              </w:rPr>
              <w:t>Reason for Referral</w:t>
            </w:r>
          </w:p>
          <w:p w14:paraId="13F93A12" w14:textId="77777777" w:rsidR="00CB5BC7" w:rsidRPr="00614FCF" w:rsidRDefault="00CB5BC7" w:rsidP="00746893">
            <w:pPr>
              <w:spacing w:before="40" w:after="40" w:line="240" w:lineRule="exact"/>
              <w:rPr>
                <w:sz w:val="18"/>
                <w:szCs w:val="20"/>
              </w:rPr>
            </w:pPr>
          </w:p>
        </w:tc>
        <w:tc>
          <w:tcPr>
            <w:tcW w:w="3039" w:type="dxa"/>
          </w:tcPr>
          <w:p w14:paraId="5B357C5C" w14:textId="77777777" w:rsidR="00CB5BC7" w:rsidRDefault="00CB5BC7" w:rsidP="00746893">
            <w:pPr>
              <w:spacing w:before="40" w:after="40" w:line="240" w:lineRule="exact"/>
              <w:rPr>
                <w:sz w:val="18"/>
                <w:szCs w:val="20"/>
              </w:rPr>
            </w:pPr>
            <w:r>
              <w:rPr>
                <w:sz w:val="18"/>
                <w:szCs w:val="20"/>
              </w:rPr>
              <w:t>Advance Directives</w:t>
            </w:r>
          </w:p>
          <w:p w14:paraId="2DF0BBA0" w14:textId="77777777" w:rsidR="00CB5BC7" w:rsidRDefault="00CB5BC7" w:rsidP="00746893">
            <w:pPr>
              <w:spacing w:before="40" w:after="40" w:line="240" w:lineRule="exact"/>
              <w:rPr>
                <w:sz w:val="18"/>
                <w:szCs w:val="20"/>
              </w:rPr>
            </w:pPr>
            <w:r>
              <w:rPr>
                <w:sz w:val="18"/>
                <w:szCs w:val="20"/>
              </w:rPr>
              <w:t>Chief Complaint</w:t>
            </w:r>
          </w:p>
          <w:p w14:paraId="075AB9AD" w14:textId="77777777" w:rsidR="00CB5BC7" w:rsidRDefault="00CB5BC7" w:rsidP="00746893">
            <w:pPr>
              <w:spacing w:before="40" w:after="40" w:line="240" w:lineRule="exact"/>
              <w:rPr>
                <w:sz w:val="18"/>
                <w:szCs w:val="20"/>
              </w:rPr>
            </w:pPr>
            <w:r>
              <w:rPr>
                <w:sz w:val="18"/>
                <w:szCs w:val="20"/>
              </w:rPr>
              <w:t>Chief Complaint/Reason for Visit</w:t>
            </w:r>
          </w:p>
          <w:p w14:paraId="3E91DF70" w14:textId="77777777" w:rsidR="00CB5BC7" w:rsidRDefault="00CB5BC7" w:rsidP="00746893">
            <w:pPr>
              <w:spacing w:before="40" w:after="40" w:line="240" w:lineRule="exact"/>
              <w:rPr>
                <w:sz w:val="18"/>
                <w:szCs w:val="20"/>
              </w:rPr>
            </w:pPr>
            <w:r>
              <w:rPr>
                <w:sz w:val="18"/>
                <w:szCs w:val="20"/>
              </w:rPr>
              <w:t>Family History</w:t>
            </w:r>
          </w:p>
          <w:p w14:paraId="7D35B15D" w14:textId="77777777" w:rsidR="00CB5BC7" w:rsidRDefault="00CB5BC7" w:rsidP="00746893">
            <w:pPr>
              <w:spacing w:before="40" w:after="40" w:line="240" w:lineRule="exact"/>
              <w:rPr>
                <w:sz w:val="18"/>
                <w:szCs w:val="20"/>
              </w:rPr>
            </w:pPr>
            <w:r>
              <w:rPr>
                <w:sz w:val="18"/>
                <w:szCs w:val="20"/>
              </w:rPr>
              <w:t>Functional Status</w:t>
            </w:r>
          </w:p>
          <w:p w14:paraId="0FE22949" w14:textId="77777777" w:rsidR="00CB5BC7" w:rsidRDefault="00CB5BC7" w:rsidP="00746893">
            <w:pPr>
              <w:spacing w:before="40" w:after="40" w:line="240" w:lineRule="exact"/>
              <w:rPr>
                <w:sz w:val="18"/>
                <w:szCs w:val="20"/>
              </w:rPr>
            </w:pPr>
            <w:r>
              <w:rPr>
                <w:sz w:val="18"/>
                <w:szCs w:val="20"/>
              </w:rPr>
              <w:t>General Status</w:t>
            </w:r>
          </w:p>
          <w:p w14:paraId="72568998" w14:textId="77777777" w:rsidR="00CB5BC7" w:rsidRDefault="00CB5BC7" w:rsidP="00746893">
            <w:pPr>
              <w:spacing w:before="40" w:after="40" w:line="240" w:lineRule="exact"/>
              <w:rPr>
                <w:sz w:val="18"/>
                <w:szCs w:val="20"/>
              </w:rPr>
            </w:pPr>
            <w:r>
              <w:rPr>
                <w:sz w:val="18"/>
                <w:szCs w:val="20"/>
              </w:rPr>
              <w:t>History of Past Illness (Past Medical History)</w:t>
            </w:r>
          </w:p>
          <w:p w14:paraId="7CE96F45" w14:textId="77777777" w:rsidR="00CB5BC7" w:rsidRDefault="00CB5BC7" w:rsidP="00746893">
            <w:pPr>
              <w:spacing w:before="40" w:after="40" w:line="240" w:lineRule="exact"/>
              <w:rPr>
                <w:sz w:val="18"/>
                <w:szCs w:val="20"/>
              </w:rPr>
            </w:pPr>
            <w:r w:rsidRPr="00614FCF">
              <w:rPr>
                <w:sz w:val="18"/>
                <w:szCs w:val="20"/>
              </w:rPr>
              <w:t>Immunizations</w:t>
            </w:r>
          </w:p>
          <w:p w14:paraId="225EAF5E" w14:textId="77777777" w:rsidR="00CB5BC7" w:rsidRDefault="00CB5BC7" w:rsidP="00746893">
            <w:pPr>
              <w:keepNext/>
              <w:spacing w:before="40" w:after="40" w:line="220" w:lineRule="exact"/>
              <w:rPr>
                <w:noProof/>
                <w:sz w:val="18"/>
                <w:szCs w:val="18"/>
              </w:rPr>
            </w:pPr>
            <w:r>
              <w:rPr>
                <w:noProof/>
                <w:sz w:val="18"/>
                <w:szCs w:val="18"/>
              </w:rPr>
              <w:t>List of Surgeries (History of Procedures)</w:t>
            </w:r>
          </w:p>
          <w:p w14:paraId="257A6205" w14:textId="77777777" w:rsidR="00CB5BC7" w:rsidRDefault="00CB5BC7" w:rsidP="00746893">
            <w:pPr>
              <w:keepNext/>
              <w:spacing w:before="40" w:after="40" w:line="220" w:lineRule="exact"/>
              <w:rPr>
                <w:noProof/>
                <w:sz w:val="18"/>
                <w:szCs w:val="18"/>
              </w:rPr>
            </w:pPr>
            <w:r>
              <w:rPr>
                <w:noProof/>
                <w:sz w:val="18"/>
                <w:szCs w:val="18"/>
              </w:rPr>
              <w:t>Payers</w:t>
            </w:r>
          </w:p>
          <w:p w14:paraId="630F2E7C" w14:textId="77777777" w:rsidR="00CB5BC7" w:rsidRDefault="00CB5BC7" w:rsidP="00746893">
            <w:pPr>
              <w:spacing w:before="40" w:after="40" w:line="240" w:lineRule="exact"/>
              <w:rPr>
                <w:sz w:val="18"/>
                <w:szCs w:val="20"/>
              </w:rPr>
            </w:pPr>
            <w:r w:rsidRPr="00614FCF">
              <w:rPr>
                <w:sz w:val="18"/>
                <w:szCs w:val="20"/>
              </w:rPr>
              <w:t>Problem List</w:t>
            </w:r>
          </w:p>
          <w:p w14:paraId="58772EA0" w14:textId="77777777" w:rsidR="00CB5BC7" w:rsidRDefault="00CB5BC7" w:rsidP="00746893">
            <w:pPr>
              <w:spacing w:before="40" w:after="40" w:line="240" w:lineRule="exact"/>
              <w:rPr>
                <w:sz w:val="18"/>
                <w:szCs w:val="20"/>
              </w:rPr>
            </w:pPr>
            <w:r>
              <w:rPr>
                <w:sz w:val="18"/>
                <w:szCs w:val="20"/>
              </w:rPr>
              <w:t>Procedures</w:t>
            </w:r>
          </w:p>
          <w:p w14:paraId="6F449952" w14:textId="77777777" w:rsidR="00CB5BC7" w:rsidRDefault="00CB5BC7" w:rsidP="00746893">
            <w:pPr>
              <w:spacing w:before="40" w:after="40" w:line="240" w:lineRule="exact"/>
              <w:rPr>
                <w:sz w:val="18"/>
                <w:szCs w:val="20"/>
              </w:rPr>
            </w:pPr>
            <w:r>
              <w:rPr>
                <w:sz w:val="18"/>
                <w:szCs w:val="20"/>
              </w:rPr>
              <w:t>Reason for Visit</w:t>
            </w:r>
          </w:p>
          <w:p w14:paraId="35BADFE4" w14:textId="77777777" w:rsidR="00CB5BC7" w:rsidRDefault="00CB5BC7" w:rsidP="00746893">
            <w:pPr>
              <w:keepNext/>
              <w:spacing w:before="40" w:after="40" w:line="220" w:lineRule="exact"/>
              <w:rPr>
                <w:noProof/>
                <w:sz w:val="18"/>
                <w:szCs w:val="18"/>
              </w:rPr>
            </w:pPr>
            <w:r w:rsidRPr="00614FCF">
              <w:rPr>
                <w:noProof/>
                <w:sz w:val="18"/>
                <w:szCs w:val="18"/>
              </w:rPr>
              <w:t>Results</w:t>
            </w:r>
          </w:p>
          <w:p w14:paraId="5D2C0678" w14:textId="77777777" w:rsidR="00CB5BC7" w:rsidRDefault="00CB5BC7" w:rsidP="00746893">
            <w:pPr>
              <w:keepNext/>
              <w:spacing w:before="40" w:after="40" w:line="220" w:lineRule="exact"/>
              <w:rPr>
                <w:noProof/>
                <w:sz w:val="18"/>
                <w:szCs w:val="18"/>
              </w:rPr>
            </w:pPr>
            <w:r w:rsidRPr="00614FCF">
              <w:rPr>
                <w:noProof/>
                <w:sz w:val="18"/>
                <w:szCs w:val="18"/>
              </w:rPr>
              <w:t>Review of Systems</w:t>
            </w:r>
          </w:p>
          <w:p w14:paraId="7D00FEDC" w14:textId="77777777" w:rsidR="00CB5BC7" w:rsidRPr="00614FCF" w:rsidRDefault="00CB5BC7" w:rsidP="00746893">
            <w:pPr>
              <w:keepNext/>
              <w:spacing w:before="40" w:after="40" w:line="220" w:lineRule="exact"/>
              <w:rPr>
                <w:noProof/>
                <w:sz w:val="18"/>
                <w:szCs w:val="18"/>
              </w:rPr>
            </w:pPr>
            <w:r>
              <w:rPr>
                <w:noProof/>
                <w:sz w:val="18"/>
                <w:szCs w:val="18"/>
              </w:rPr>
              <w:t>Social History</w:t>
            </w:r>
          </w:p>
          <w:p w14:paraId="2A3E32E3" w14:textId="77777777" w:rsidR="00CB5BC7" w:rsidRPr="00614FCF" w:rsidRDefault="00CB5BC7" w:rsidP="00746893">
            <w:pPr>
              <w:keepNext/>
              <w:spacing w:before="40" w:after="40" w:line="220" w:lineRule="exact"/>
              <w:rPr>
                <w:noProof/>
                <w:sz w:val="18"/>
                <w:szCs w:val="20"/>
              </w:rPr>
            </w:pPr>
            <w:r w:rsidRPr="00614FCF">
              <w:rPr>
                <w:noProof/>
                <w:sz w:val="18"/>
                <w:szCs w:val="18"/>
              </w:rPr>
              <w:t>Vital Signs</w:t>
            </w:r>
          </w:p>
        </w:tc>
      </w:tr>
      <w:tr w:rsidR="00CB5BC7" w:rsidRPr="00614FCF" w14:paraId="0D99B4B5" w14:textId="77777777">
        <w:trPr>
          <w:cantSplit/>
        </w:trPr>
        <w:tc>
          <w:tcPr>
            <w:tcW w:w="3244" w:type="dxa"/>
          </w:tcPr>
          <w:p w14:paraId="5131C845" w14:textId="77777777" w:rsidR="00CB5BC7" w:rsidRPr="00614FCF" w:rsidRDefault="00D61323" w:rsidP="00746893">
            <w:pPr>
              <w:spacing w:before="40" w:after="40" w:line="220" w:lineRule="exact"/>
              <w:rPr>
                <w:noProof/>
                <w:sz w:val="18"/>
                <w:szCs w:val="18"/>
              </w:rPr>
            </w:pPr>
            <w:hyperlink w:anchor="Doc_DIR" w:history="1">
              <w:r w:rsidR="00CB5BC7" w:rsidRPr="00614FCF">
                <w:rPr>
                  <w:noProof/>
                  <w:color w:val="333399"/>
                  <w:sz w:val="18"/>
                  <w:szCs w:val="20"/>
                  <w:u w:val="single"/>
                </w:rPr>
                <w:t>Diagnostic Imaging Report</w:t>
              </w:r>
            </w:hyperlink>
          </w:p>
          <w:p w14:paraId="7DDCDDB3" w14:textId="77777777" w:rsidR="00CB5BC7" w:rsidRDefault="00CB5BC7" w:rsidP="00746893">
            <w:pPr>
              <w:spacing w:before="40" w:after="40" w:line="220" w:lineRule="exact"/>
              <w:rPr>
                <w:noProof/>
                <w:sz w:val="18"/>
                <w:szCs w:val="18"/>
              </w:rPr>
            </w:pPr>
            <w:r w:rsidRPr="00614FCF">
              <w:rPr>
                <w:noProof/>
                <w:sz w:val="18"/>
                <w:szCs w:val="18"/>
              </w:rPr>
              <w:t>18748-4</w:t>
            </w:r>
          </w:p>
          <w:p w14:paraId="1D3205AE" w14:textId="77777777" w:rsidR="00BD022B" w:rsidRPr="00614FCF" w:rsidRDefault="00BD022B" w:rsidP="00746893">
            <w:pPr>
              <w:spacing w:before="40" w:after="40" w:line="220" w:lineRule="exact"/>
              <w:rPr>
                <w:noProof/>
                <w:sz w:val="18"/>
                <w:szCs w:val="18"/>
              </w:rPr>
            </w:pPr>
            <w:r w:rsidRPr="00BD022B">
              <w:rPr>
                <w:noProof/>
                <w:sz w:val="18"/>
                <w:szCs w:val="18"/>
              </w:rPr>
              <w:t>2.16.840.1.113883.10.20.22.1.5</w:t>
            </w:r>
          </w:p>
        </w:tc>
        <w:tc>
          <w:tcPr>
            <w:tcW w:w="3077" w:type="dxa"/>
          </w:tcPr>
          <w:p w14:paraId="23109C2F" w14:textId="77777777" w:rsidR="00CB5BC7" w:rsidRDefault="00CB5BC7" w:rsidP="00746893">
            <w:pPr>
              <w:spacing w:before="40" w:after="40" w:line="240" w:lineRule="exact"/>
              <w:rPr>
                <w:sz w:val="18"/>
                <w:szCs w:val="20"/>
              </w:rPr>
            </w:pPr>
            <w:r>
              <w:rPr>
                <w:sz w:val="18"/>
                <w:szCs w:val="20"/>
              </w:rPr>
              <w:t>DICOM Object Catalog</w:t>
            </w:r>
          </w:p>
          <w:p w14:paraId="4F4484D9" w14:textId="77777777" w:rsidR="00CB5BC7" w:rsidRPr="00614FCF" w:rsidRDefault="00CB5BC7" w:rsidP="00746893">
            <w:pPr>
              <w:spacing w:before="40" w:after="40" w:line="240" w:lineRule="exact"/>
              <w:rPr>
                <w:sz w:val="18"/>
                <w:szCs w:val="20"/>
              </w:rPr>
            </w:pPr>
            <w:r>
              <w:rPr>
                <w:sz w:val="18"/>
                <w:szCs w:val="20"/>
              </w:rPr>
              <w:t xml:space="preserve">Findings </w:t>
            </w:r>
            <w:r w:rsidRPr="00205BBF">
              <w:rPr>
                <w:sz w:val="18"/>
                <w:szCs w:val="20"/>
              </w:rPr>
              <w:t>(Radiology Comparison Study - Observation)</w:t>
            </w:r>
          </w:p>
        </w:tc>
        <w:tc>
          <w:tcPr>
            <w:tcW w:w="3039" w:type="dxa"/>
          </w:tcPr>
          <w:p w14:paraId="12A96781" w14:textId="77777777" w:rsidR="00CB5BC7" w:rsidRPr="00EC3DAE" w:rsidRDefault="00CB5BC7" w:rsidP="00746893">
            <w:pPr>
              <w:spacing w:before="40" w:after="40" w:line="240" w:lineRule="exact"/>
              <w:rPr>
                <w:sz w:val="18"/>
              </w:rPr>
            </w:pPr>
            <w:r w:rsidRPr="00EC3DAE">
              <w:rPr>
                <w:sz w:val="18"/>
              </w:rPr>
              <w:t>Addendum</w:t>
            </w:r>
          </w:p>
          <w:p w14:paraId="07F47E35" w14:textId="77777777" w:rsidR="00CB5BC7" w:rsidRPr="00EC3DAE" w:rsidRDefault="00CB5BC7" w:rsidP="00746893">
            <w:pPr>
              <w:spacing w:before="40" w:after="40" w:line="240" w:lineRule="exact"/>
              <w:rPr>
                <w:sz w:val="18"/>
              </w:rPr>
            </w:pPr>
            <w:r w:rsidRPr="00EC3DAE">
              <w:rPr>
                <w:sz w:val="18"/>
              </w:rPr>
              <w:t>Clinical presentation</w:t>
            </w:r>
          </w:p>
          <w:p w14:paraId="499A6F86" w14:textId="77777777" w:rsidR="00CB5BC7" w:rsidRPr="00EC3DAE" w:rsidRDefault="00CB5BC7" w:rsidP="00746893">
            <w:pPr>
              <w:spacing w:before="40" w:after="40" w:line="240" w:lineRule="exact"/>
              <w:rPr>
                <w:sz w:val="18"/>
              </w:rPr>
            </w:pPr>
            <w:r w:rsidRPr="00EC3DAE">
              <w:rPr>
                <w:sz w:val="18"/>
              </w:rPr>
              <w:t>Complications</w:t>
            </w:r>
          </w:p>
          <w:p w14:paraId="44B55154" w14:textId="77777777" w:rsidR="00CB5BC7" w:rsidRPr="00EC3DAE" w:rsidRDefault="00CB5BC7" w:rsidP="00746893">
            <w:pPr>
              <w:spacing w:before="40" w:after="40" w:line="240" w:lineRule="exact"/>
              <w:rPr>
                <w:sz w:val="18"/>
              </w:rPr>
            </w:pPr>
            <w:r w:rsidRPr="00EC3DAE">
              <w:rPr>
                <w:sz w:val="18"/>
              </w:rPr>
              <w:t>Conclusions</w:t>
            </w:r>
          </w:p>
          <w:p w14:paraId="7AFDE1B2" w14:textId="77777777" w:rsidR="00CB5BC7" w:rsidRPr="00EC3DAE" w:rsidRDefault="00CB5BC7" w:rsidP="00746893">
            <w:pPr>
              <w:spacing w:before="40" w:after="40" w:line="240" w:lineRule="exact"/>
              <w:rPr>
                <w:sz w:val="18"/>
              </w:rPr>
            </w:pPr>
            <w:r w:rsidRPr="00EC3DAE">
              <w:rPr>
                <w:sz w:val="18"/>
              </w:rPr>
              <w:t>Current imaging procedure descriptions</w:t>
            </w:r>
          </w:p>
          <w:p w14:paraId="78C8763A" w14:textId="77777777" w:rsidR="00CB5BC7" w:rsidRPr="00EC3DAE" w:rsidRDefault="00CB5BC7" w:rsidP="00746893">
            <w:pPr>
              <w:spacing w:before="40" w:after="40" w:line="240" w:lineRule="exact"/>
              <w:rPr>
                <w:sz w:val="18"/>
              </w:rPr>
            </w:pPr>
            <w:r w:rsidRPr="00EC3DAE">
              <w:rPr>
                <w:sz w:val="18"/>
              </w:rPr>
              <w:t>Document summary</w:t>
            </w:r>
          </w:p>
          <w:p w14:paraId="3D6C85FB" w14:textId="77777777" w:rsidR="00CB5BC7" w:rsidRPr="00EC3DAE" w:rsidRDefault="00CB5BC7" w:rsidP="00746893">
            <w:pPr>
              <w:spacing w:before="40" w:after="40" w:line="240" w:lineRule="exact"/>
              <w:rPr>
                <w:sz w:val="18"/>
              </w:rPr>
            </w:pPr>
            <w:r w:rsidRPr="00EC3DAE">
              <w:rPr>
                <w:sz w:val="18"/>
              </w:rPr>
              <w:t>History general</w:t>
            </w:r>
          </w:p>
          <w:p w14:paraId="075CD237" w14:textId="77777777" w:rsidR="00CB5BC7" w:rsidRPr="00614FCF" w:rsidRDefault="00CB5BC7" w:rsidP="00746893">
            <w:pPr>
              <w:spacing w:before="40" w:after="40" w:line="240" w:lineRule="exact"/>
              <w:rPr>
                <w:sz w:val="18"/>
              </w:rPr>
            </w:pPr>
            <w:r w:rsidRPr="00EC3DAE">
              <w:rPr>
                <w:sz w:val="18"/>
              </w:rPr>
              <w:t>Key images</w:t>
            </w:r>
          </w:p>
          <w:p w14:paraId="0EF94E44" w14:textId="77777777" w:rsidR="00CB5BC7" w:rsidRPr="00EC3DAE" w:rsidRDefault="00CB5BC7" w:rsidP="00746893">
            <w:pPr>
              <w:spacing w:before="40" w:after="40" w:line="240" w:lineRule="exact"/>
              <w:rPr>
                <w:sz w:val="18"/>
              </w:rPr>
            </w:pPr>
            <w:r w:rsidRPr="00EC3DAE">
              <w:rPr>
                <w:sz w:val="18"/>
              </w:rPr>
              <w:t>Prior imaging procedure descriptions</w:t>
            </w:r>
          </w:p>
          <w:p w14:paraId="0D3C48B8" w14:textId="77777777" w:rsidR="00CB5BC7" w:rsidRPr="00EC3DAE" w:rsidRDefault="00CB5BC7" w:rsidP="00746893">
            <w:pPr>
              <w:spacing w:before="40" w:after="40" w:line="240" w:lineRule="exact"/>
              <w:rPr>
                <w:sz w:val="18"/>
              </w:rPr>
            </w:pPr>
            <w:r w:rsidRPr="00EC3DAE">
              <w:rPr>
                <w:sz w:val="18"/>
              </w:rPr>
              <w:t>Radiology - impression</w:t>
            </w:r>
          </w:p>
          <w:p w14:paraId="5CBE6F4B" w14:textId="77777777" w:rsidR="00CB5BC7" w:rsidRPr="00EC3DAE" w:rsidRDefault="00CB5BC7" w:rsidP="00746893">
            <w:pPr>
              <w:spacing w:before="40" w:after="40" w:line="240" w:lineRule="exact"/>
              <w:rPr>
                <w:sz w:val="18"/>
              </w:rPr>
            </w:pPr>
            <w:r w:rsidRPr="00EC3DAE">
              <w:rPr>
                <w:sz w:val="18"/>
              </w:rPr>
              <w:t>Radiology comparison study - observation</w:t>
            </w:r>
          </w:p>
          <w:p w14:paraId="10C06FC8" w14:textId="77777777" w:rsidR="00CB5BC7" w:rsidRPr="00EC3DAE" w:rsidRDefault="00CB5BC7" w:rsidP="00746893">
            <w:pPr>
              <w:spacing w:before="40" w:after="40" w:line="240" w:lineRule="exact"/>
              <w:rPr>
                <w:sz w:val="18"/>
              </w:rPr>
            </w:pPr>
            <w:r w:rsidRPr="00EC3DAE">
              <w:rPr>
                <w:sz w:val="18"/>
              </w:rPr>
              <w:t>Radiology reason for study</w:t>
            </w:r>
          </w:p>
          <w:p w14:paraId="418D15D6" w14:textId="77777777" w:rsidR="00CB5BC7" w:rsidRPr="00EC3DAE" w:rsidRDefault="00CB5BC7" w:rsidP="00746893">
            <w:pPr>
              <w:spacing w:before="40" w:after="40" w:line="240" w:lineRule="exact"/>
              <w:rPr>
                <w:sz w:val="18"/>
              </w:rPr>
            </w:pPr>
            <w:r w:rsidRPr="00EC3DAE">
              <w:rPr>
                <w:sz w:val="18"/>
              </w:rPr>
              <w:t>Radiology study - recommendation</w:t>
            </w:r>
          </w:p>
          <w:p w14:paraId="5C8B85D6" w14:textId="77777777" w:rsidR="00CB5BC7" w:rsidRPr="00EC3DAE" w:rsidRDefault="00CB5BC7" w:rsidP="00746893">
            <w:pPr>
              <w:spacing w:before="40" w:after="40" w:line="240" w:lineRule="exact"/>
              <w:rPr>
                <w:sz w:val="18"/>
              </w:rPr>
            </w:pPr>
            <w:r w:rsidRPr="00EC3DAE">
              <w:rPr>
                <w:sz w:val="18"/>
              </w:rPr>
              <w:t>Radiology study observation</w:t>
            </w:r>
          </w:p>
          <w:p w14:paraId="6F9A4D70" w14:textId="77777777" w:rsidR="00CB5BC7" w:rsidRPr="00614FCF" w:rsidRDefault="00CB5BC7" w:rsidP="00746893">
            <w:pPr>
              <w:spacing w:before="40" w:after="40" w:line="240" w:lineRule="exact"/>
              <w:rPr>
                <w:sz w:val="18"/>
              </w:rPr>
            </w:pPr>
            <w:r w:rsidRPr="00EC3DAE">
              <w:rPr>
                <w:sz w:val="18"/>
              </w:rPr>
              <w:t>Requested imaging studies information</w:t>
            </w:r>
          </w:p>
        </w:tc>
      </w:tr>
      <w:tr w:rsidR="00CB5BC7" w:rsidRPr="00614FCF" w14:paraId="48113C6B" w14:textId="77777777">
        <w:trPr>
          <w:cantSplit/>
        </w:trPr>
        <w:tc>
          <w:tcPr>
            <w:tcW w:w="3244" w:type="dxa"/>
          </w:tcPr>
          <w:p w14:paraId="5CB63056" w14:textId="77777777" w:rsidR="00CB5BC7" w:rsidRPr="00614FCF" w:rsidRDefault="00D61323" w:rsidP="00746893">
            <w:pPr>
              <w:spacing w:before="40" w:after="40" w:line="220" w:lineRule="exact"/>
              <w:rPr>
                <w:noProof/>
                <w:sz w:val="18"/>
                <w:szCs w:val="18"/>
              </w:rPr>
            </w:pPr>
            <w:hyperlink w:anchor="Doc_DischargeSummary" w:history="1">
              <w:r w:rsidR="00CB5BC7" w:rsidRPr="00614FCF">
                <w:rPr>
                  <w:noProof/>
                  <w:color w:val="333399"/>
                  <w:sz w:val="18"/>
                  <w:szCs w:val="20"/>
                  <w:u w:val="single"/>
                </w:rPr>
                <w:t>Discharge Summary</w:t>
              </w:r>
            </w:hyperlink>
          </w:p>
          <w:p w14:paraId="54693001" w14:textId="77777777" w:rsidR="00CB5BC7" w:rsidRDefault="00CB5BC7" w:rsidP="00746893">
            <w:pPr>
              <w:spacing w:before="40" w:after="40" w:line="220" w:lineRule="exact"/>
              <w:rPr>
                <w:noProof/>
                <w:sz w:val="18"/>
                <w:szCs w:val="18"/>
              </w:rPr>
            </w:pPr>
            <w:r w:rsidRPr="00614FCF">
              <w:rPr>
                <w:noProof/>
                <w:sz w:val="18"/>
                <w:szCs w:val="18"/>
              </w:rPr>
              <w:t>18842-5</w:t>
            </w:r>
          </w:p>
          <w:p w14:paraId="62636B41" w14:textId="77777777" w:rsidR="00BD022B" w:rsidRPr="00614FCF" w:rsidRDefault="00BD022B" w:rsidP="00746893">
            <w:pPr>
              <w:spacing w:before="40" w:after="40" w:line="220" w:lineRule="exact"/>
              <w:rPr>
                <w:noProof/>
                <w:sz w:val="18"/>
                <w:szCs w:val="18"/>
              </w:rPr>
            </w:pPr>
            <w:r w:rsidRPr="00BD022B">
              <w:rPr>
                <w:noProof/>
                <w:sz w:val="18"/>
                <w:szCs w:val="18"/>
              </w:rPr>
              <w:t>2.16.840.1.113883.10.20.22.1.8</w:t>
            </w:r>
          </w:p>
        </w:tc>
        <w:tc>
          <w:tcPr>
            <w:tcW w:w="3077" w:type="dxa"/>
          </w:tcPr>
          <w:p w14:paraId="1B16951A" w14:textId="77777777" w:rsidR="00CB5BC7" w:rsidRDefault="00CB5BC7" w:rsidP="00746893">
            <w:pPr>
              <w:spacing w:before="40" w:after="40" w:line="240" w:lineRule="exact"/>
              <w:rPr>
                <w:sz w:val="18"/>
                <w:szCs w:val="20"/>
              </w:rPr>
            </w:pPr>
            <w:r w:rsidRPr="00614FCF">
              <w:rPr>
                <w:sz w:val="18"/>
                <w:szCs w:val="20"/>
              </w:rPr>
              <w:t>Allergies</w:t>
            </w:r>
          </w:p>
          <w:p w14:paraId="4C62BCEB" w14:textId="77777777" w:rsidR="00CB5BC7" w:rsidRDefault="00CB5BC7" w:rsidP="00746893">
            <w:pPr>
              <w:spacing w:before="40" w:after="40" w:line="240" w:lineRule="exact"/>
              <w:rPr>
                <w:sz w:val="18"/>
                <w:szCs w:val="20"/>
              </w:rPr>
            </w:pPr>
            <w:r>
              <w:rPr>
                <w:sz w:val="18"/>
                <w:szCs w:val="20"/>
              </w:rPr>
              <w:t>Hospital Course</w:t>
            </w:r>
          </w:p>
          <w:p w14:paraId="02F65F3D" w14:textId="77777777" w:rsidR="00CB5BC7" w:rsidRDefault="00CB5BC7" w:rsidP="00746893">
            <w:pPr>
              <w:spacing w:before="40" w:after="40" w:line="240" w:lineRule="exact"/>
              <w:rPr>
                <w:sz w:val="18"/>
                <w:szCs w:val="20"/>
              </w:rPr>
            </w:pPr>
            <w:r>
              <w:rPr>
                <w:sz w:val="18"/>
                <w:szCs w:val="20"/>
              </w:rPr>
              <w:t>Hospital Discharge Diagnosis</w:t>
            </w:r>
          </w:p>
          <w:p w14:paraId="40B04ECC" w14:textId="77777777" w:rsidR="00CB5BC7" w:rsidRPr="00614FCF" w:rsidRDefault="00CB5BC7" w:rsidP="00746893">
            <w:pPr>
              <w:spacing w:before="40" w:after="40" w:line="240" w:lineRule="exact"/>
              <w:rPr>
                <w:sz w:val="18"/>
                <w:szCs w:val="20"/>
              </w:rPr>
            </w:pPr>
            <w:r>
              <w:rPr>
                <w:sz w:val="18"/>
                <w:szCs w:val="20"/>
              </w:rPr>
              <w:t>Hospital Discharge Medications</w:t>
            </w:r>
          </w:p>
          <w:p w14:paraId="46CBC553" w14:textId="77777777" w:rsidR="00CB5BC7" w:rsidRPr="00614FCF" w:rsidRDefault="00CB5BC7" w:rsidP="00746893">
            <w:pPr>
              <w:spacing w:before="40" w:after="40" w:line="240" w:lineRule="exact"/>
              <w:rPr>
                <w:sz w:val="18"/>
                <w:szCs w:val="20"/>
              </w:rPr>
            </w:pPr>
            <w:r w:rsidRPr="00614FCF">
              <w:rPr>
                <w:sz w:val="18"/>
                <w:szCs w:val="20"/>
              </w:rPr>
              <w:t>Plan</w:t>
            </w:r>
            <w:r>
              <w:rPr>
                <w:sz w:val="18"/>
                <w:szCs w:val="20"/>
              </w:rPr>
              <w:t xml:space="preserve"> of Care</w:t>
            </w:r>
          </w:p>
        </w:tc>
        <w:tc>
          <w:tcPr>
            <w:tcW w:w="3039" w:type="dxa"/>
          </w:tcPr>
          <w:p w14:paraId="125DCA23" w14:textId="77777777" w:rsidR="00CB5BC7" w:rsidRDefault="00CB5BC7" w:rsidP="00746893">
            <w:pPr>
              <w:spacing w:before="40" w:after="40" w:line="240" w:lineRule="exact"/>
              <w:rPr>
                <w:sz w:val="18"/>
                <w:szCs w:val="20"/>
              </w:rPr>
            </w:pPr>
            <w:r>
              <w:rPr>
                <w:sz w:val="18"/>
                <w:szCs w:val="20"/>
              </w:rPr>
              <w:t>Chief Complaint</w:t>
            </w:r>
          </w:p>
          <w:p w14:paraId="3320510B" w14:textId="77777777" w:rsidR="00CB5BC7" w:rsidRDefault="00CB5BC7" w:rsidP="00746893">
            <w:pPr>
              <w:spacing w:before="40" w:after="40" w:line="240" w:lineRule="exact"/>
              <w:rPr>
                <w:sz w:val="18"/>
                <w:szCs w:val="20"/>
              </w:rPr>
            </w:pPr>
            <w:r>
              <w:rPr>
                <w:sz w:val="18"/>
                <w:szCs w:val="20"/>
              </w:rPr>
              <w:t>Chief Complaint/Reason for Visit</w:t>
            </w:r>
          </w:p>
          <w:p w14:paraId="79D1F2E7" w14:textId="77777777" w:rsidR="00CB5BC7" w:rsidRDefault="00CB5BC7" w:rsidP="00746893">
            <w:pPr>
              <w:spacing w:before="40" w:after="40" w:line="240" w:lineRule="exact"/>
              <w:rPr>
                <w:sz w:val="18"/>
                <w:szCs w:val="20"/>
              </w:rPr>
            </w:pPr>
            <w:r>
              <w:rPr>
                <w:sz w:val="18"/>
                <w:szCs w:val="20"/>
              </w:rPr>
              <w:t>Discharge Diet</w:t>
            </w:r>
          </w:p>
          <w:p w14:paraId="066074F1" w14:textId="77777777" w:rsidR="00CB5BC7" w:rsidRDefault="00CB5BC7" w:rsidP="00746893">
            <w:pPr>
              <w:spacing w:before="40" w:after="40" w:line="240" w:lineRule="exact"/>
              <w:rPr>
                <w:sz w:val="18"/>
                <w:szCs w:val="20"/>
              </w:rPr>
            </w:pPr>
            <w:r>
              <w:rPr>
                <w:sz w:val="18"/>
                <w:szCs w:val="20"/>
              </w:rPr>
              <w:t>Family History</w:t>
            </w:r>
          </w:p>
          <w:p w14:paraId="3D73001E" w14:textId="77777777" w:rsidR="00CB5BC7" w:rsidRDefault="00CB5BC7" w:rsidP="00746893">
            <w:pPr>
              <w:spacing w:before="40" w:after="40" w:line="240" w:lineRule="exact"/>
              <w:rPr>
                <w:sz w:val="18"/>
                <w:szCs w:val="20"/>
              </w:rPr>
            </w:pPr>
            <w:r w:rsidRPr="00614FCF">
              <w:rPr>
                <w:sz w:val="18"/>
                <w:szCs w:val="20"/>
              </w:rPr>
              <w:t>Functional Status</w:t>
            </w:r>
          </w:p>
          <w:p w14:paraId="7FD84C12" w14:textId="77777777" w:rsidR="00CB5BC7" w:rsidRDefault="00CB5BC7" w:rsidP="00746893">
            <w:pPr>
              <w:spacing w:before="40" w:after="40" w:line="240" w:lineRule="exact"/>
              <w:rPr>
                <w:sz w:val="18"/>
                <w:szCs w:val="20"/>
              </w:rPr>
            </w:pPr>
            <w:r>
              <w:rPr>
                <w:sz w:val="18"/>
                <w:szCs w:val="20"/>
              </w:rPr>
              <w:t>History of Present Illness</w:t>
            </w:r>
          </w:p>
          <w:p w14:paraId="27EB5231" w14:textId="77777777" w:rsidR="00CB5BC7" w:rsidRDefault="00CB5BC7" w:rsidP="00746893">
            <w:pPr>
              <w:spacing w:before="40" w:after="40" w:line="240" w:lineRule="exact"/>
              <w:rPr>
                <w:sz w:val="18"/>
                <w:szCs w:val="20"/>
              </w:rPr>
            </w:pPr>
            <w:r>
              <w:rPr>
                <w:sz w:val="18"/>
                <w:szCs w:val="20"/>
              </w:rPr>
              <w:t>Hospital Discharge Physical</w:t>
            </w:r>
          </w:p>
          <w:p w14:paraId="09BCDAD3" w14:textId="77777777" w:rsidR="00CB5BC7" w:rsidRPr="00614FCF" w:rsidRDefault="00CB5BC7" w:rsidP="00746893">
            <w:pPr>
              <w:spacing w:before="40" w:after="40" w:line="240" w:lineRule="exact"/>
              <w:rPr>
                <w:sz w:val="18"/>
                <w:szCs w:val="20"/>
              </w:rPr>
            </w:pPr>
            <w:r>
              <w:rPr>
                <w:sz w:val="18"/>
                <w:szCs w:val="20"/>
              </w:rPr>
              <w:t>Hospital Discharge Studies Summary</w:t>
            </w:r>
          </w:p>
          <w:p w14:paraId="2D238CE5" w14:textId="77777777" w:rsidR="00CB5BC7" w:rsidRDefault="00CB5BC7" w:rsidP="00746893">
            <w:pPr>
              <w:spacing w:before="40" w:after="40" w:line="240" w:lineRule="exact"/>
              <w:rPr>
                <w:sz w:val="18"/>
                <w:szCs w:val="20"/>
              </w:rPr>
            </w:pPr>
            <w:r w:rsidRPr="00614FCF">
              <w:rPr>
                <w:sz w:val="18"/>
                <w:szCs w:val="20"/>
              </w:rPr>
              <w:t>Immunizations</w:t>
            </w:r>
          </w:p>
          <w:p w14:paraId="47E10887" w14:textId="77777777" w:rsidR="00CB5BC7" w:rsidRDefault="00CB5BC7" w:rsidP="00746893">
            <w:pPr>
              <w:keepNext/>
              <w:spacing w:before="40" w:after="40" w:line="220" w:lineRule="exact"/>
              <w:rPr>
                <w:noProof/>
                <w:sz w:val="18"/>
                <w:szCs w:val="18"/>
              </w:rPr>
            </w:pPr>
            <w:r>
              <w:rPr>
                <w:noProof/>
                <w:sz w:val="18"/>
                <w:szCs w:val="18"/>
              </w:rPr>
              <w:t>List of Surgeries (History of Procedures)</w:t>
            </w:r>
          </w:p>
          <w:p w14:paraId="1F110CFE" w14:textId="77777777" w:rsidR="00CB5BC7" w:rsidRDefault="00CB5BC7" w:rsidP="00746893">
            <w:pPr>
              <w:spacing w:before="40" w:after="40" w:line="240" w:lineRule="exact"/>
              <w:rPr>
                <w:sz w:val="18"/>
                <w:szCs w:val="20"/>
              </w:rPr>
            </w:pPr>
            <w:r w:rsidRPr="00614FCF">
              <w:rPr>
                <w:sz w:val="18"/>
                <w:szCs w:val="20"/>
              </w:rPr>
              <w:t>Problem List</w:t>
            </w:r>
          </w:p>
          <w:p w14:paraId="6C2C3FF7" w14:textId="77777777" w:rsidR="00CB5BC7" w:rsidRDefault="00CB5BC7" w:rsidP="00746893">
            <w:pPr>
              <w:spacing w:before="40" w:after="40" w:line="240" w:lineRule="exact"/>
              <w:rPr>
                <w:sz w:val="18"/>
                <w:szCs w:val="20"/>
              </w:rPr>
            </w:pPr>
            <w:r>
              <w:rPr>
                <w:sz w:val="18"/>
                <w:szCs w:val="20"/>
              </w:rPr>
              <w:t>Procedures</w:t>
            </w:r>
          </w:p>
          <w:p w14:paraId="789EE2CF" w14:textId="77777777" w:rsidR="00CB5BC7" w:rsidRPr="00614FCF" w:rsidRDefault="00CB5BC7" w:rsidP="00746893">
            <w:pPr>
              <w:spacing w:before="40" w:after="40" w:line="240" w:lineRule="exact"/>
              <w:rPr>
                <w:sz w:val="18"/>
                <w:szCs w:val="20"/>
              </w:rPr>
            </w:pPr>
            <w:r>
              <w:rPr>
                <w:sz w:val="18"/>
                <w:szCs w:val="20"/>
              </w:rPr>
              <w:t>Reason for Visit</w:t>
            </w:r>
          </w:p>
          <w:p w14:paraId="0270179D" w14:textId="77777777" w:rsidR="00CB5BC7" w:rsidRDefault="00CB5BC7" w:rsidP="00746893">
            <w:pPr>
              <w:spacing w:before="40" w:after="40" w:line="240" w:lineRule="exact"/>
              <w:rPr>
                <w:sz w:val="18"/>
                <w:szCs w:val="20"/>
              </w:rPr>
            </w:pPr>
            <w:r w:rsidRPr="00614FCF">
              <w:rPr>
                <w:sz w:val="18"/>
                <w:szCs w:val="20"/>
              </w:rPr>
              <w:t>Review of Systems</w:t>
            </w:r>
          </w:p>
          <w:p w14:paraId="2146919E" w14:textId="77777777" w:rsidR="00CB5BC7" w:rsidRPr="00614FCF" w:rsidRDefault="00CB5BC7" w:rsidP="00746893">
            <w:pPr>
              <w:spacing w:before="40" w:after="40" w:line="240" w:lineRule="exact"/>
              <w:rPr>
                <w:sz w:val="18"/>
                <w:szCs w:val="20"/>
              </w:rPr>
            </w:pPr>
            <w:r>
              <w:rPr>
                <w:sz w:val="18"/>
                <w:szCs w:val="20"/>
              </w:rPr>
              <w:t>Social History</w:t>
            </w:r>
          </w:p>
          <w:p w14:paraId="2B4D1AFE" w14:textId="77777777" w:rsidR="00CB5BC7" w:rsidRPr="00614FCF" w:rsidRDefault="00CB5BC7" w:rsidP="00746893">
            <w:pPr>
              <w:spacing w:before="40" w:after="40" w:line="240" w:lineRule="exact"/>
              <w:rPr>
                <w:sz w:val="18"/>
                <w:szCs w:val="20"/>
              </w:rPr>
            </w:pPr>
            <w:r w:rsidRPr="00614FCF">
              <w:rPr>
                <w:sz w:val="18"/>
                <w:szCs w:val="20"/>
              </w:rPr>
              <w:t>Vital Signs</w:t>
            </w:r>
          </w:p>
        </w:tc>
      </w:tr>
      <w:tr w:rsidR="00CB5BC7" w:rsidRPr="00614FCF" w14:paraId="6959836F" w14:textId="77777777">
        <w:trPr>
          <w:cantSplit/>
        </w:trPr>
        <w:tc>
          <w:tcPr>
            <w:tcW w:w="3244" w:type="dxa"/>
          </w:tcPr>
          <w:p w14:paraId="5847ACE9" w14:textId="77777777" w:rsidR="00CB5BC7" w:rsidRPr="00614FCF" w:rsidRDefault="00D61323" w:rsidP="00746893">
            <w:pPr>
              <w:spacing w:before="40" w:after="40" w:line="220" w:lineRule="exact"/>
              <w:rPr>
                <w:noProof/>
                <w:sz w:val="18"/>
                <w:szCs w:val="18"/>
              </w:rPr>
            </w:pPr>
            <w:hyperlink w:anchor="Doc_HandPNote" w:history="1">
              <w:r w:rsidR="00CB5BC7" w:rsidRPr="00614FCF">
                <w:rPr>
                  <w:noProof/>
                  <w:color w:val="333399"/>
                  <w:sz w:val="18"/>
                  <w:szCs w:val="18"/>
                  <w:u w:val="single"/>
                </w:rPr>
                <w:t>History &amp; Physical Note</w:t>
              </w:r>
            </w:hyperlink>
          </w:p>
          <w:p w14:paraId="50C150E4" w14:textId="77777777" w:rsidR="00CB5BC7" w:rsidRDefault="00CB5BC7" w:rsidP="00746893">
            <w:pPr>
              <w:spacing w:before="40" w:after="40" w:line="220" w:lineRule="exact"/>
              <w:rPr>
                <w:sz w:val="18"/>
                <w:szCs w:val="18"/>
              </w:rPr>
            </w:pPr>
            <w:r w:rsidRPr="00614FCF">
              <w:rPr>
                <w:sz w:val="18"/>
                <w:szCs w:val="18"/>
              </w:rPr>
              <w:t xml:space="preserve">34117-2  </w:t>
            </w:r>
          </w:p>
          <w:p w14:paraId="23492A66" w14:textId="77777777" w:rsidR="00BD022B" w:rsidRPr="00614FCF" w:rsidRDefault="00BD022B" w:rsidP="00746893">
            <w:pPr>
              <w:spacing w:before="40" w:after="40" w:line="220" w:lineRule="exact"/>
              <w:rPr>
                <w:noProof/>
                <w:sz w:val="18"/>
                <w:szCs w:val="18"/>
              </w:rPr>
            </w:pPr>
            <w:r w:rsidRPr="00BD022B">
              <w:rPr>
                <w:noProof/>
                <w:sz w:val="18"/>
                <w:szCs w:val="18"/>
              </w:rPr>
              <w:t>2.16.840.1.113883.10.20.22.1.3</w:t>
            </w:r>
          </w:p>
        </w:tc>
        <w:tc>
          <w:tcPr>
            <w:tcW w:w="3077" w:type="dxa"/>
          </w:tcPr>
          <w:p w14:paraId="48EC504A" w14:textId="77777777" w:rsidR="00CB5BC7" w:rsidRPr="00614FCF" w:rsidRDefault="00CB5BC7" w:rsidP="00746893">
            <w:pPr>
              <w:spacing w:before="40" w:after="40" w:line="240" w:lineRule="exact"/>
              <w:rPr>
                <w:sz w:val="18"/>
                <w:szCs w:val="20"/>
              </w:rPr>
            </w:pPr>
            <w:r w:rsidRPr="00614FCF">
              <w:rPr>
                <w:sz w:val="18"/>
                <w:szCs w:val="20"/>
              </w:rPr>
              <w:t>Allergies</w:t>
            </w:r>
          </w:p>
          <w:p w14:paraId="2CD0FA6E" w14:textId="77777777" w:rsidR="00CB5BC7" w:rsidRDefault="00CB5BC7" w:rsidP="00746893">
            <w:pPr>
              <w:spacing w:before="40" w:after="40" w:line="240" w:lineRule="exact"/>
              <w:rPr>
                <w:sz w:val="18"/>
                <w:szCs w:val="20"/>
              </w:rPr>
            </w:pPr>
            <w:r w:rsidRPr="00614FCF">
              <w:rPr>
                <w:sz w:val="18"/>
                <w:szCs w:val="20"/>
              </w:rPr>
              <w:t>Assessment</w:t>
            </w:r>
            <w:r>
              <w:rPr>
                <w:sz w:val="18"/>
                <w:szCs w:val="20"/>
              </w:rPr>
              <w:t>/</w:t>
            </w:r>
            <w:r w:rsidRPr="00614FCF">
              <w:rPr>
                <w:sz w:val="18"/>
                <w:szCs w:val="20"/>
              </w:rPr>
              <w:t>Assessment and Plan</w:t>
            </w:r>
          </w:p>
          <w:p w14:paraId="682415BD" w14:textId="77777777" w:rsidR="00CB5BC7" w:rsidRDefault="00CB5BC7" w:rsidP="00746893">
            <w:pPr>
              <w:spacing w:before="40" w:after="40" w:line="240" w:lineRule="exact"/>
              <w:rPr>
                <w:sz w:val="18"/>
                <w:szCs w:val="20"/>
              </w:rPr>
            </w:pPr>
            <w:r>
              <w:rPr>
                <w:sz w:val="18"/>
                <w:szCs w:val="20"/>
              </w:rPr>
              <w:t>Chief Complaint</w:t>
            </w:r>
          </w:p>
          <w:p w14:paraId="4B62F450" w14:textId="77777777" w:rsidR="00CB5BC7" w:rsidRDefault="00CB5BC7" w:rsidP="00746893">
            <w:pPr>
              <w:spacing w:before="40" w:after="40" w:line="240" w:lineRule="exact"/>
              <w:rPr>
                <w:sz w:val="18"/>
                <w:szCs w:val="20"/>
              </w:rPr>
            </w:pPr>
            <w:r>
              <w:rPr>
                <w:sz w:val="18"/>
                <w:szCs w:val="20"/>
              </w:rPr>
              <w:t>Chief Complaint/Reason for Visit</w:t>
            </w:r>
          </w:p>
          <w:p w14:paraId="2E43762F" w14:textId="77777777" w:rsidR="00CB5BC7" w:rsidRDefault="00CB5BC7" w:rsidP="00746893">
            <w:pPr>
              <w:spacing w:before="40" w:after="40" w:line="240" w:lineRule="exact"/>
              <w:rPr>
                <w:sz w:val="18"/>
                <w:szCs w:val="20"/>
              </w:rPr>
            </w:pPr>
            <w:r>
              <w:rPr>
                <w:sz w:val="18"/>
                <w:szCs w:val="20"/>
              </w:rPr>
              <w:t>Family History</w:t>
            </w:r>
          </w:p>
          <w:p w14:paraId="6D19A9BC" w14:textId="77777777" w:rsidR="00CB5BC7" w:rsidRDefault="00CB5BC7" w:rsidP="00746893">
            <w:pPr>
              <w:spacing w:before="40" w:after="40" w:line="240" w:lineRule="exact"/>
              <w:rPr>
                <w:sz w:val="18"/>
                <w:szCs w:val="20"/>
              </w:rPr>
            </w:pPr>
            <w:r>
              <w:rPr>
                <w:sz w:val="18"/>
                <w:szCs w:val="20"/>
              </w:rPr>
              <w:t>General Status</w:t>
            </w:r>
          </w:p>
          <w:p w14:paraId="0C918823" w14:textId="77777777" w:rsidR="00CB5BC7" w:rsidRDefault="00CB5BC7" w:rsidP="00746893">
            <w:pPr>
              <w:spacing w:before="40" w:after="40" w:line="240" w:lineRule="exact"/>
              <w:rPr>
                <w:sz w:val="18"/>
                <w:szCs w:val="20"/>
              </w:rPr>
            </w:pPr>
            <w:r>
              <w:rPr>
                <w:sz w:val="18"/>
                <w:szCs w:val="20"/>
              </w:rPr>
              <w:t>History of Past Illness (Past Medical History)</w:t>
            </w:r>
          </w:p>
          <w:p w14:paraId="46205D7D" w14:textId="77777777" w:rsidR="00CB5BC7" w:rsidRPr="00614FCF" w:rsidRDefault="00CB5BC7" w:rsidP="00746893">
            <w:pPr>
              <w:spacing w:before="40" w:after="40" w:line="240" w:lineRule="exact"/>
              <w:rPr>
                <w:sz w:val="18"/>
                <w:szCs w:val="20"/>
              </w:rPr>
            </w:pPr>
            <w:r>
              <w:rPr>
                <w:sz w:val="18"/>
                <w:szCs w:val="20"/>
              </w:rPr>
              <w:t>History of Present Illness</w:t>
            </w:r>
          </w:p>
          <w:p w14:paraId="62AF55C8" w14:textId="77777777" w:rsidR="00CB5BC7" w:rsidRDefault="00CB5BC7" w:rsidP="00746893">
            <w:pPr>
              <w:spacing w:before="40" w:after="40" w:line="240" w:lineRule="exact"/>
              <w:rPr>
                <w:sz w:val="18"/>
                <w:szCs w:val="20"/>
              </w:rPr>
            </w:pPr>
            <w:r w:rsidRPr="00614FCF">
              <w:rPr>
                <w:sz w:val="18"/>
                <w:szCs w:val="20"/>
              </w:rPr>
              <w:t>Medications</w:t>
            </w:r>
          </w:p>
          <w:p w14:paraId="7B7ABD88" w14:textId="77777777" w:rsidR="00CB5BC7" w:rsidRPr="00614FCF" w:rsidRDefault="00CB5BC7" w:rsidP="00746893">
            <w:pPr>
              <w:spacing w:before="40" w:after="40" w:line="240" w:lineRule="exact"/>
              <w:rPr>
                <w:sz w:val="18"/>
                <w:szCs w:val="20"/>
              </w:rPr>
            </w:pPr>
            <w:r>
              <w:rPr>
                <w:sz w:val="18"/>
                <w:szCs w:val="20"/>
              </w:rPr>
              <w:t>Physical Exam</w:t>
            </w:r>
          </w:p>
          <w:p w14:paraId="2EC60F7B" w14:textId="77777777" w:rsidR="00CB5BC7" w:rsidRDefault="00CB5BC7" w:rsidP="00746893">
            <w:pPr>
              <w:spacing w:before="40" w:after="40" w:line="240" w:lineRule="exact"/>
              <w:rPr>
                <w:sz w:val="18"/>
                <w:szCs w:val="20"/>
              </w:rPr>
            </w:pPr>
            <w:r w:rsidRPr="00614FCF">
              <w:rPr>
                <w:sz w:val="18"/>
                <w:szCs w:val="20"/>
              </w:rPr>
              <w:t>Plan</w:t>
            </w:r>
            <w:r>
              <w:rPr>
                <w:sz w:val="18"/>
                <w:szCs w:val="20"/>
              </w:rPr>
              <w:t xml:space="preserve"> of Care/</w:t>
            </w:r>
            <w:r w:rsidRPr="00614FCF">
              <w:rPr>
                <w:sz w:val="18"/>
                <w:szCs w:val="20"/>
              </w:rPr>
              <w:t xml:space="preserve"> Assessment and Plan</w:t>
            </w:r>
          </w:p>
          <w:p w14:paraId="7F4CABEF" w14:textId="77777777" w:rsidR="00CB5BC7" w:rsidRPr="00614FCF" w:rsidRDefault="00CB5BC7" w:rsidP="00746893">
            <w:pPr>
              <w:spacing w:before="40" w:after="40" w:line="240" w:lineRule="exact"/>
              <w:rPr>
                <w:sz w:val="18"/>
                <w:szCs w:val="20"/>
              </w:rPr>
            </w:pPr>
            <w:r>
              <w:rPr>
                <w:sz w:val="18"/>
                <w:szCs w:val="20"/>
              </w:rPr>
              <w:t>Reason for Visit</w:t>
            </w:r>
          </w:p>
          <w:p w14:paraId="3B6CF040" w14:textId="77777777" w:rsidR="00CB5BC7" w:rsidRPr="00614FCF" w:rsidRDefault="00CB5BC7" w:rsidP="00746893">
            <w:pPr>
              <w:spacing w:before="40" w:after="40" w:line="240" w:lineRule="exact"/>
              <w:rPr>
                <w:sz w:val="18"/>
                <w:szCs w:val="20"/>
              </w:rPr>
            </w:pPr>
            <w:r w:rsidRPr="00614FCF">
              <w:rPr>
                <w:sz w:val="18"/>
                <w:szCs w:val="20"/>
              </w:rPr>
              <w:t>Results</w:t>
            </w:r>
          </w:p>
          <w:p w14:paraId="5D49ADFA" w14:textId="77777777" w:rsidR="00CB5BC7" w:rsidRDefault="00CB5BC7" w:rsidP="00746893">
            <w:pPr>
              <w:spacing w:before="40" w:after="40" w:line="240" w:lineRule="exact"/>
              <w:rPr>
                <w:sz w:val="18"/>
                <w:szCs w:val="20"/>
              </w:rPr>
            </w:pPr>
            <w:r w:rsidRPr="00614FCF">
              <w:rPr>
                <w:sz w:val="18"/>
                <w:szCs w:val="20"/>
              </w:rPr>
              <w:t>Review of Systems</w:t>
            </w:r>
          </w:p>
          <w:p w14:paraId="6EA42AC8" w14:textId="77777777" w:rsidR="00CB5BC7" w:rsidRDefault="00CB5BC7" w:rsidP="00746893">
            <w:pPr>
              <w:spacing w:before="40" w:after="40" w:line="240" w:lineRule="exact"/>
              <w:rPr>
                <w:sz w:val="18"/>
                <w:szCs w:val="20"/>
              </w:rPr>
            </w:pPr>
            <w:r>
              <w:rPr>
                <w:sz w:val="18"/>
                <w:szCs w:val="20"/>
              </w:rPr>
              <w:t>Social History</w:t>
            </w:r>
          </w:p>
          <w:p w14:paraId="2B0A2821" w14:textId="77777777" w:rsidR="00CB5BC7" w:rsidRPr="00614FCF" w:rsidRDefault="00CB5BC7" w:rsidP="00746893">
            <w:pPr>
              <w:spacing w:before="40" w:after="40" w:line="240" w:lineRule="exact"/>
              <w:rPr>
                <w:sz w:val="18"/>
                <w:szCs w:val="20"/>
              </w:rPr>
            </w:pPr>
            <w:r>
              <w:rPr>
                <w:sz w:val="18"/>
                <w:szCs w:val="20"/>
              </w:rPr>
              <w:t>Vital Signs</w:t>
            </w:r>
          </w:p>
        </w:tc>
        <w:tc>
          <w:tcPr>
            <w:tcW w:w="3039" w:type="dxa"/>
          </w:tcPr>
          <w:p w14:paraId="3FB23C00" w14:textId="77777777" w:rsidR="00CB5BC7" w:rsidRDefault="00CB5BC7" w:rsidP="00746893">
            <w:pPr>
              <w:spacing w:before="40" w:after="40" w:line="240" w:lineRule="exact"/>
              <w:rPr>
                <w:sz w:val="18"/>
                <w:szCs w:val="20"/>
              </w:rPr>
            </w:pPr>
            <w:r w:rsidRPr="00614FCF">
              <w:rPr>
                <w:sz w:val="18"/>
                <w:szCs w:val="20"/>
              </w:rPr>
              <w:t>Immunizations</w:t>
            </w:r>
          </w:p>
          <w:p w14:paraId="33B4A6D0" w14:textId="77777777" w:rsidR="00CB5BC7" w:rsidRPr="00614FCF" w:rsidRDefault="00CB5BC7" w:rsidP="00746893">
            <w:pPr>
              <w:spacing w:before="40" w:after="40" w:line="240" w:lineRule="exact"/>
              <w:rPr>
                <w:sz w:val="18"/>
                <w:szCs w:val="20"/>
              </w:rPr>
            </w:pPr>
            <w:r>
              <w:rPr>
                <w:sz w:val="18"/>
                <w:szCs w:val="20"/>
              </w:rPr>
              <w:t xml:space="preserve">Procedures </w:t>
            </w:r>
          </w:p>
          <w:p w14:paraId="34705919" w14:textId="77777777" w:rsidR="00CB5BC7" w:rsidRPr="00614FCF" w:rsidRDefault="00CB5BC7" w:rsidP="00746893">
            <w:pPr>
              <w:spacing w:before="40" w:after="40" w:line="240" w:lineRule="exact"/>
              <w:rPr>
                <w:sz w:val="18"/>
                <w:szCs w:val="20"/>
              </w:rPr>
            </w:pPr>
            <w:r w:rsidRPr="00614FCF">
              <w:rPr>
                <w:sz w:val="18"/>
                <w:szCs w:val="20"/>
              </w:rPr>
              <w:t>Problems</w:t>
            </w:r>
          </w:p>
          <w:p w14:paraId="5516DE43" w14:textId="77777777" w:rsidR="00CB5BC7" w:rsidRPr="00614FCF" w:rsidRDefault="00CB5BC7" w:rsidP="00746893">
            <w:pPr>
              <w:spacing w:before="40" w:after="40" w:line="240" w:lineRule="exact"/>
              <w:rPr>
                <w:sz w:val="18"/>
                <w:szCs w:val="20"/>
              </w:rPr>
            </w:pPr>
            <w:r w:rsidRPr="00614FCF">
              <w:rPr>
                <w:sz w:val="18"/>
                <w:szCs w:val="20"/>
              </w:rPr>
              <w:t>Vital Signs</w:t>
            </w:r>
          </w:p>
        </w:tc>
      </w:tr>
      <w:tr w:rsidR="00CB5BC7" w:rsidRPr="00614FCF" w14:paraId="4040EBE3" w14:textId="77777777">
        <w:trPr>
          <w:cantSplit/>
        </w:trPr>
        <w:tc>
          <w:tcPr>
            <w:tcW w:w="3244" w:type="dxa"/>
          </w:tcPr>
          <w:p w14:paraId="2A142406" w14:textId="77777777" w:rsidR="00CB5BC7" w:rsidRPr="00614FCF" w:rsidRDefault="00D61323" w:rsidP="00746893">
            <w:pPr>
              <w:spacing w:before="40" w:after="40" w:line="220" w:lineRule="exact"/>
              <w:rPr>
                <w:noProof/>
                <w:sz w:val="18"/>
                <w:szCs w:val="18"/>
              </w:rPr>
            </w:pPr>
            <w:hyperlink w:anchor="Doc_OperativeNote" w:history="1">
              <w:r w:rsidR="00CB5BC7" w:rsidRPr="00614FCF">
                <w:rPr>
                  <w:noProof/>
                  <w:color w:val="333399"/>
                  <w:sz w:val="18"/>
                  <w:szCs w:val="18"/>
                  <w:u w:val="single"/>
                </w:rPr>
                <w:t>Operative Note</w:t>
              </w:r>
            </w:hyperlink>
          </w:p>
          <w:p w14:paraId="61B6C6D4" w14:textId="77777777" w:rsidR="00CB5BC7" w:rsidRDefault="00CB5BC7" w:rsidP="00746893">
            <w:pPr>
              <w:spacing w:before="40" w:after="40" w:line="220" w:lineRule="exact"/>
              <w:rPr>
                <w:noProof/>
                <w:sz w:val="18"/>
                <w:szCs w:val="18"/>
              </w:rPr>
            </w:pPr>
            <w:r w:rsidRPr="00614FCF">
              <w:rPr>
                <w:noProof/>
                <w:sz w:val="18"/>
                <w:szCs w:val="18"/>
              </w:rPr>
              <w:t>11504-8</w:t>
            </w:r>
          </w:p>
          <w:p w14:paraId="3BF6AC40" w14:textId="77777777" w:rsidR="00BD022B" w:rsidRPr="00614FCF" w:rsidRDefault="00BD022B" w:rsidP="00746893">
            <w:pPr>
              <w:spacing w:before="40" w:after="40" w:line="220" w:lineRule="exact"/>
              <w:rPr>
                <w:noProof/>
                <w:sz w:val="18"/>
                <w:szCs w:val="18"/>
              </w:rPr>
            </w:pPr>
            <w:r w:rsidRPr="00BD022B">
              <w:rPr>
                <w:noProof/>
                <w:sz w:val="18"/>
                <w:szCs w:val="18"/>
              </w:rPr>
              <w:t>2.16.840.1.113883.10.20.22.1.</w:t>
            </w:r>
            <w:r>
              <w:rPr>
                <w:noProof/>
                <w:sz w:val="18"/>
                <w:szCs w:val="18"/>
              </w:rPr>
              <w:t>7</w:t>
            </w:r>
          </w:p>
        </w:tc>
        <w:tc>
          <w:tcPr>
            <w:tcW w:w="3077" w:type="dxa"/>
          </w:tcPr>
          <w:p w14:paraId="013AE90C" w14:textId="77777777" w:rsidR="00CB5BC7" w:rsidRDefault="00CB5BC7" w:rsidP="00746893">
            <w:pPr>
              <w:spacing w:before="40" w:after="40" w:line="220" w:lineRule="exact"/>
              <w:rPr>
                <w:noProof/>
                <w:sz w:val="18"/>
                <w:szCs w:val="18"/>
              </w:rPr>
            </w:pPr>
            <w:r>
              <w:rPr>
                <w:noProof/>
                <w:sz w:val="18"/>
                <w:szCs w:val="18"/>
              </w:rPr>
              <w:t>Anesthesia</w:t>
            </w:r>
          </w:p>
          <w:p w14:paraId="4C0B2403" w14:textId="77777777" w:rsidR="00CB5BC7" w:rsidRDefault="00CB5BC7" w:rsidP="00746893">
            <w:pPr>
              <w:spacing w:before="40" w:after="40" w:line="220" w:lineRule="exact"/>
              <w:rPr>
                <w:noProof/>
                <w:sz w:val="18"/>
                <w:szCs w:val="18"/>
              </w:rPr>
            </w:pPr>
            <w:r>
              <w:rPr>
                <w:noProof/>
                <w:sz w:val="18"/>
                <w:szCs w:val="18"/>
              </w:rPr>
              <w:t>Complications</w:t>
            </w:r>
          </w:p>
          <w:p w14:paraId="627158D6" w14:textId="77777777" w:rsidR="00CB5BC7" w:rsidRDefault="00CB5BC7" w:rsidP="00746893">
            <w:pPr>
              <w:spacing w:before="40" w:after="40" w:line="220" w:lineRule="exact"/>
              <w:rPr>
                <w:noProof/>
                <w:sz w:val="18"/>
                <w:szCs w:val="18"/>
              </w:rPr>
            </w:pPr>
            <w:r>
              <w:rPr>
                <w:noProof/>
                <w:sz w:val="18"/>
                <w:szCs w:val="18"/>
              </w:rPr>
              <w:t>Post Operative Diagnosis</w:t>
            </w:r>
          </w:p>
          <w:p w14:paraId="3169F591" w14:textId="77777777" w:rsidR="00CB5BC7" w:rsidRDefault="00CB5BC7" w:rsidP="00746893">
            <w:pPr>
              <w:spacing w:before="40" w:after="40" w:line="220" w:lineRule="exact"/>
              <w:rPr>
                <w:noProof/>
                <w:sz w:val="18"/>
                <w:szCs w:val="18"/>
              </w:rPr>
            </w:pPr>
            <w:r>
              <w:rPr>
                <w:noProof/>
                <w:sz w:val="18"/>
                <w:szCs w:val="18"/>
              </w:rPr>
              <w:t>Pre Operative Diagnosis</w:t>
            </w:r>
          </w:p>
          <w:p w14:paraId="48FE7DC3" w14:textId="77777777" w:rsidR="00CB5BC7" w:rsidRDefault="00CB5BC7" w:rsidP="00746893">
            <w:pPr>
              <w:spacing w:before="40" w:after="40" w:line="220" w:lineRule="exact"/>
              <w:rPr>
                <w:noProof/>
                <w:sz w:val="18"/>
                <w:szCs w:val="18"/>
              </w:rPr>
            </w:pPr>
            <w:r>
              <w:rPr>
                <w:noProof/>
                <w:sz w:val="18"/>
                <w:szCs w:val="18"/>
              </w:rPr>
              <w:t>Procedure Estimated Blood Loss</w:t>
            </w:r>
          </w:p>
          <w:p w14:paraId="662B839F" w14:textId="77777777" w:rsidR="00CB5BC7" w:rsidRDefault="00CB5BC7" w:rsidP="00746893">
            <w:pPr>
              <w:spacing w:before="40" w:after="40" w:line="220" w:lineRule="exact"/>
              <w:rPr>
                <w:noProof/>
                <w:sz w:val="18"/>
                <w:szCs w:val="18"/>
              </w:rPr>
            </w:pPr>
            <w:r>
              <w:rPr>
                <w:noProof/>
                <w:sz w:val="18"/>
                <w:szCs w:val="18"/>
              </w:rPr>
              <w:t>Procedure Findings</w:t>
            </w:r>
          </w:p>
          <w:p w14:paraId="2E65462D" w14:textId="77777777" w:rsidR="00CB5BC7" w:rsidRDefault="00CB5BC7" w:rsidP="00746893">
            <w:pPr>
              <w:spacing w:before="40" w:after="40" w:line="220" w:lineRule="exact"/>
              <w:rPr>
                <w:noProof/>
                <w:sz w:val="18"/>
                <w:szCs w:val="18"/>
              </w:rPr>
            </w:pPr>
            <w:r>
              <w:rPr>
                <w:noProof/>
                <w:sz w:val="18"/>
                <w:szCs w:val="18"/>
              </w:rPr>
              <w:t>Procedure Specimens Removed</w:t>
            </w:r>
          </w:p>
          <w:p w14:paraId="7E41F6E6" w14:textId="77777777" w:rsidR="00CB5BC7" w:rsidRDefault="00CB5BC7" w:rsidP="00746893">
            <w:pPr>
              <w:spacing w:before="40" w:after="40" w:line="220" w:lineRule="exact"/>
              <w:rPr>
                <w:noProof/>
                <w:sz w:val="18"/>
                <w:szCs w:val="18"/>
              </w:rPr>
            </w:pPr>
            <w:r>
              <w:rPr>
                <w:noProof/>
                <w:sz w:val="18"/>
                <w:szCs w:val="18"/>
              </w:rPr>
              <w:t>Surgery Description</w:t>
            </w:r>
          </w:p>
          <w:p w14:paraId="43A9CB7E" w14:textId="77777777" w:rsidR="00CB5BC7" w:rsidRPr="00614FCF" w:rsidRDefault="00CB5BC7" w:rsidP="00746893">
            <w:pPr>
              <w:spacing w:before="40" w:after="40" w:line="220" w:lineRule="exact"/>
              <w:rPr>
                <w:noProof/>
                <w:sz w:val="18"/>
                <w:szCs w:val="18"/>
              </w:rPr>
            </w:pPr>
          </w:p>
        </w:tc>
        <w:tc>
          <w:tcPr>
            <w:tcW w:w="3039" w:type="dxa"/>
          </w:tcPr>
          <w:p w14:paraId="63F07704" w14:textId="77777777" w:rsidR="00CB5BC7" w:rsidRDefault="00CB5BC7" w:rsidP="00746893">
            <w:pPr>
              <w:spacing w:before="40" w:after="40" w:line="220" w:lineRule="exact"/>
              <w:rPr>
                <w:noProof/>
                <w:sz w:val="18"/>
                <w:szCs w:val="18"/>
              </w:rPr>
            </w:pPr>
            <w:r>
              <w:rPr>
                <w:noProof/>
                <w:sz w:val="18"/>
                <w:szCs w:val="18"/>
              </w:rPr>
              <w:t>Disposition</w:t>
            </w:r>
          </w:p>
          <w:p w14:paraId="1B12B0EB" w14:textId="77777777" w:rsidR="00CB5BC7" w:rsidRDefault="00CB5BC7" w:rsidP="00746893">
            <w:pPr>
              <w:spacing w:before="40" w:after="40" w:line="220" w:lineRule="exact"/>
              <w:rPr>
                <w:noProof/>
                <w:sz w:val="18"/>
                <w:szCs w:val="18"/>
              </w:rPr>
            </w:pPr>
            <w:r>
              <w:rPr>
                <w:noProof/>
                <w:sz w:val="18"/>
                <w:szCs w:val="18"/>
              </w:rPr>
              <w:t>Implants</w:t>
            </w:r>
          </w:p>
          <w:p w14:paraId="3719E064" w14:textId="77777777" w:rsidR="00CB5BC7" w:rsidRDefault="00CB5BC7" w:rsidP="00746893">
            <w:pPr>
              <w:spacing w:before="40" w:after="40" w:line="220" w:lineRule="exact"/>
              <w:rPr>
                <w:noProof/>
                <w:sz w:val="18"/>
                <w:szCs w:val="18"/>
              </w:rPr>
            </w:pPr>
            <w:r>
              <w:rPr>
                <w:noProof/>
                <w:sz w:val="18"/>
                <w:szCs w:val="18"/>
              </w:rPr>
              <w:t>Operative Note Fluids</w:t>
            </w:r>
          </w:p>
          <w:p w14:paraId="76C23EEE" w14:textId="77777777" w:rsidR="00CB5BC7" w:rsidRDefault="00CB5BC7" w:rsidP="00746893">
            <w:pPr>
              <w:spacing w:before="40" w:after="40" w:line="220" w:lineRule="exact"/>
              <w:rPr>
                <w:noProof/>
                <w:sz w:val="18"/>
                <w:szCs w:val="18"/>
              </w:rPr>
            </w:pPr>
            <w:r>
              <w:rPr>
                <w:noProof/>
                <w:sz w:val="18"/>
                <w:szCs w:val="18"/>
              </w:rPr>
              <w:t>Operative Note Surgical Procedure</w:t>
            </w:r>
          </w:p>
          <w:p w14:paraId="14F5322A" w14:textId="77777777" w:rsidR="00CB5BC7" w:rsidRDefault="00CB5BC7" w:rsidP="00746893">
            <w:pPr>
              <w:spacing w:before="40" w:after="40" w:line="220" w:lineRule="exact"/>
              <w:rPr>
                <w:noProof/>
                <w:sz w:val="18"/>
                <w:szCs w:val="18"/>
              </w:rPr>
            </w:pPr>
            <w:r>
              <w:rPr>
                <w:noProof/>
                <w:sz w:val="18"/>
                <w:szCs w:val="18"/>
              </w:rPr>
              <w:t>Plan of Care</w:t>
            </w:r>
          </w:p>
          <w:p w14:paraId="1D9238EC" w14:textId="77777777" w:rsidR="00CB5BC7" w:rsidRDefault="00CB5BC7" w:rsidP="00746893">
            <w:pPr>
              <w:spacing w:before="40" w:after="40" w:line="220" w:lineRule="exact"/>
              <w:rPr>
                <w:noProof/>
                <w:sz w:val="18"/>
                <w:szCs w:val="18"/>
              </w:rPr>
            </w:pPr>
            <w:r>
              <w:rPr>
                <w:noProof/>
                <w:sz w:val="18"/>
                <w:szCs w:val="18"/>
              </w:rPr>
              <w:t>Planned Procedure</w:t>
            </w:r>
          </w:p>
          <w:p w14:paraId="0D9E6A0A" w14:textId="77777777" w:rsidR="00CB5BC7" w:rsidRDefault="00CB5BC7" w:rsidP="00746893">
            <w:pPr>
              <w:spacing w:before="40" w:after="40" w:line="220" w:lineRule="exact"/>
              <w:rPr>
                <w:noProof/>
                <w:sz w:val="18"/>
                <w:szCs w:val="18"/>
              </w:rPr>
            </w:pPr>
            <w:r>
              <w:rPr>
                <w:noProof/>
                <w:sz w:val="18"/>
                <w:szCs w:val="18"/>
              </w:rPr>
              <w:t>Procedure Disposition</w:t>
            </w:r>
          </w:p>
          <w:p w14:paraId="1156ACDF" w14:textId="77777777" w:rsidR="00CB5BC7" w:rsidRDefault="00CB5BC7" w:rsidP="00746893">
            <w:pPr>
              <w:spacing w:before="40" w:after="40" w:line="220" w:lineRule="exact"/>
              <w:rPr>
                <w:noProof/>
                <w:sz w:val="18"/>
                <w:szCs w:val="18"/>
              </w:rPr>
            </w:pPr>
            <w:r>
              <w:rPr>
                <w:noProof/>
                <w:sz w:val="18"/>
                <w:szCs w:val="18"/>
              </w:rPr>
              <w:t>Procedure Indications</w:t>
            </w:r>
          </w:p>
          <w:p w14:paraId="45329312" w14:textId="77777777" w:rsidR="00CB5BC7" w:rsidRPr="00614FCF" w:rsidRDefault="00CB5BC7" w:rsidP="00746893">
            <w:pPr>
              <w:spacing w:before="40" w:after="40" w:line="220" w:lineRule="exact"/>
              <w:rPr>
                <w:noProof/>
                <w:sz w:val="18"/>
                <w:szCs w:val="18"/>
              </w:rPr>
            </w:pPr>
            <w:r>
              <w:rPr>
                <w:noProof/>
                <w:sz w:val="18"/>
                <w:szCs w:val="18"/>
              </w:rPr>
              <w:t>Surgical Drains</w:t>
            </w:r>
          </w:p>
        </w:tc>
      </w:tr>
      <w:tr w:rsidR="00CB5BC7" w:rsidRPr="00614FCF" w14:paraId="0F4301E6" w14:textId="77777777">
        <w:trPr>
          <w:cantSplit/>
        </w:trPr>
        <w:tc>
          <w:tcPr>
            <w:tcW w:w="3244" w:type="dxa"/>
          </w:tcPr>
          <w:p w14:paraId="15A62ED8" w14:textId="77777777" w:rsidR="00CB5BC7" w:rsidRPr="00614FCF" w:rsidRDefault="00D61323" w:rsidP="00746893">
            <w:pPr>
              <w:spacing w:before="40" w:after="40" w:line="220" w:lineRule="exact"/>
              <w:rPr>
                <w:noProof/>
                <w:sz w:val="18"/>
                <w:szCs w:val="18"/>
              </w:rPr>
            </w:pPr>
            <w:hyperlink w:anchor="Doc_ProcedureNote" w:history="1">
              <w:r w:rsidR="00CB5BC7" w:rsidRPr="00614FCF">
                <w:rPr>
                  <w:noProof/>
                  <w:color w:val="333399"/>
                  <w:sz w:val="18"/>
                  <w:szCs w:val="18"/>
                  <w:u w:val="single"/>
                </w:rPr>
                <w:t>Procedure Note</w:t>
              </w:r>
            </w:hyperlink>
          </w:p>
          <w:p w14:paraId="235FE3F8" w14:textId="77777777" w:rsidR="00CB5BC7" w:rsidRDefault="00CB5BC7" w:rsidP="00746893">
            <w:pPr>
              <w:spacing w:before="40" w:after="40" w:line="220" w:lineRule="exact"/>
              <w:rPr>
                <w:noProof/>
                <w:sz w:val="18"/>
                <w:szCs w:val="18"/>
              </w:rPr>
            </w:pPr>
            <w:r w:rsidRPr="00614FCF">
              <w:rPr>
                <w:noProof/>
                <w:sz w:val="18"/>
                <w:szCs w:val="18"/>
              </w:rPr>
              <w:t>28570-0</w:t>
            </w:r>
          </w:p>
          <w:p w14:paraId="30B97038" w14:textId="77777777" w:rsidR="00BD022B" w:rsidRPr="00614FCF" w:rsidRDefault="00BD022B" w:rsidP="00746893">
            <w:pPr>
              <w:spacing w:before="40" w:after="40" w:line="220" w:lineRule="exact"/>
              <w:rPr>
                <w:noProof/>
                <w:sz w:val="18"/>
                <w:szCs w:val="18"/>
              </w:rPr>
            </w:pPr>
            <w:r w:rsidRPr="00BD022B">
              <w:rPr>
                <w:noProof/>
                <w:sz w:val="18"/>
                <w:szCs w:val="18"/>
              </w:rPr>
              <w:t>2.16.840.1.113883.10.20.22.1.</w:t>
            </w:r>
            <w:r>
              <w:rPr>
                <w:noProof/>
                <w:sz w:val="18"/>
                <w:szCs w:val="18"/>
              </w:rPr>
              <w:t>6</w:t>
            </w:r>
          </w:p>
        </w:tc>
        <w:tc>
          <w:tcPr>
            <w:tcW w:w="3077" w:type="dxa"/>
          </w:tcPr>
          <w:p w14:paraId="5512E6FD" w14:textId="77777777" w:rsidR="00CB5BC7" w:rsidRDefault="00CB5BC7" w:rsidP="00746893">
            <w:pPr>
              <w:spacing w:before="40" w:after="40" w:line="220" w:lineRule="exact"/>
              <w:rPr>
                <w:noProof/>
                <w:sz w:val="18"/>
                <w:szCs w:val="20"/>
              </w:rPr>
            </w:pPr>
            <w:r>
              <w:rPr>
                <w:noProof/>
                <w:sz w:val="18"/>
                <w:szCs w:val="20"/>
              </w:rPr>
              <w:t>Anesthesia</w:t>
            </w:r>
          </w:p>
          <w:p w14:paraId="51345F29" w14:textId="77777777" w:rsidR="00CB5BC7" w:rsidRDefault="00CB5BC7" w:rsidP="00746893">
            <w:pPr>
              <w:spacing w:before="40" w:after="40" w:line="220" w:lineRule="exact"/>
              <w:rPr>
                <w:noProof/>
                <w:sz w:val="18"/>
                <w:szCs w:val="20"/>
              </w:rPr>
            </w:pPr>
            <w:r w:rsidRPr="00614FCF">
              <w:rPr>
                <w:noProof/>
                <w:sz w:val="18"/>
                <w:szCs w:val="20"/>
              </w:rPr>
              <w:t>Assessment</w:t>
            </w:r>
            <w:r>
              <w:rPr>
                <w:noProof/>
                <w:sz w:val="18"/>
                <w:szCs w:val="20"/>
              </w:rPr>
              <w:t>/</w:t>
            </w:r>
            <w:r w:rsidRPr="00614FCF">
              <w:rPr>
                <w:noProof/>
                <w:sz w:val="18"/>
                <w:szCs w:val="20"/>
              </w:rPr>
              <w:t>Assessment and Plan</w:t>
            </w:r>
          </w:p>
          <w:p w14:paraId="61338D45" w14:textId="77777777" w:rsidR="00CB5BC7" w:rsidRDefault="00CB5BC7" w:rsidP="00746893">
            <w:pPr>
              <w:spacing w:before="40" w:after="40" w:line="220" w:lineRule="exact"/>
              <w:rPr>
                <w:noProof/>
                <w:sz w:val="18"/>
                <w:szCs w:val="20"/>
              </w:rPr>
            </w:pPr>
            <w:r>
              <w:rPr>
                <w:noProof/>
                <w:sz w:val="18"/>
                <w:szCs w:val="20"/>
              </w:rPr>
              <w:t>Complications/Adverse Reactions</w:t>
            </w:r>
          </w:p>
          <w:p w14:paraId="11BF870E" w14:textId="77777777" w:rsidR="00CB5BC7" w:rsidRDefault="00CB5BC7" w:rsidP="00746893">
            <w:pPr>
              <w:spacing w:before="40" w:after="40" w:line="220" w:lineRule="exact"/>
              <w:rPr>
                <w:noProof/>
                <w:sz w:val="18"/>
                <w:szCs w:val="20"/>
              </w:rPr>
            </w:pPr>
            <w:r w:rsidRPr="00614FCF">
              <w:rPr>
                <w:noProof/>
                <w:sz w:val="18"/>
                <w:szCs w:val="20"/>
              </w:rPr>
              <w:t>Plan</w:t>
            </w:r>
            <w:r>
              <w:rPr>
                <w:noProof/>
                <w:sz w:val="18"/>
                <w:szCs w:val="20"/>
              </w:rPr>
              <w:t xml:space="preserve"> of Care</w:t>
            </w:r>
          </w:p>
          <w:p w14:paraId="7BACE8A4" w14:textId="77777777" w:rsidR="00CB5BC7" w:rsidRDefault="00CB5BC7" w:rsidP="00746893">
            <w:pPr>
              <w:spacing w:before="40" w:after="40" w:line="220" w:lineRule="exact"/>
              <w:rPr>
                <w:noProof/>
                <w:sz w:val="18"/>
                <w:szCs w:val="20"/>
              </w:rPr>
            </w:pPr>
            <w:r>
              <w:rPr>
                <w:noProof/>
                <w:sz w:val="18"/>
                <w:szCs w:val="20"/>
              </w:rPr>
              <w:t>Post Procedure Diagnosis</w:t>
            </w:r>
          </w:p>
          <w:p w14:paraId="3365E380" w14:textId="77777777" w:rsidR="00CB5BC7" w:rsidRDefault="00CB5BC7" w:rsidP="00746893">
            <w:pPr>
              <w:spacing w:before="40" w:after="40" w:line="220" w:lineRule="exact"/>
              <w:rPr>
                <w:noProof/>
                <w:sz w:val="18"/>
                <w:szCs w:val="20"/>
              </w:rPr>
            </w:pPr>
            <w:r>
              <w:rPr>
                <w:noProof/>
                <w:sz w:val="18"/>
                <w:szCs w:val="20"/>
              </w:rPr>
              <w:t>Procedure Description</w:t>
            </w:r>
          </w:p>
          <w:p w14:paraId="66D56C28" w14:textId="77777777" w:rsidR="00CB5BC7" w:rsidRDefault="00CB5BC7" w:rsidP="00746893">
            <w:pPr>
              <w:spacing w:before="40" w:after="40" w:line="220" w:lineRule="exact"/>
              <w:rPr>
                <w:noProof/>
                <w:sz w:val="18"/>
                <w:szCs w:val="20"/>
              </w:rPr>
            </w:pPr>
            <w:r>
              <w:rPr>
                <w:noProof/>
                <w:sz w:val="18"/>
                <w:szCs w:val="20"/>
              </w:rPr>
              <w:t>Procedure Disposition</w:t>
            </w:r>
          </w:p>
          <w:p w14:paraId="24A31F63" w14:textId="77777777" w:rsidR="00CB5BC7" w:rsidRDefault="00CB5BC7" w:rsidP="00746893">
            <w:pPr>
              <w:spacing w:before="40" w:after="40" w:line="220" w:lineRule="exact"/>
              <w:rPr>
                <w:noProof/>
                <w:sz w:val="18"/>
                <w:szCs w:val="20"/>
              </w:rPr>
            </w:pPr>
            <w:r>
              <w:rPr>
                <w:noProof/>
                <w:sz w:val="18"/>
                <w:szCs w:val="20"/>
              </w:rPr>
              <w:t>Procedure Indications</w:t>
            </w:r>
          </w:p>
          <w:p w14:paraId="20F7DF2D" w14:textId="77777777" w:rsidR="00CB5BC7" w:rsidRPr="00614FCF" w:rsidRDefault="00CB5BC7" w:rsidP="00746893">
            <w:pPr>
              <w:spacing w:before="40" w:after="40" w:line="220" w:lineRule="exact"/>
              <w:rPr>
                <w:noProof/>
                <w:sz w:val="18"/>
                <w:szCs w:val="18"/>
              </w:rPr>
            </w:pPr>
          </w:p>
        </w:tc>
        <w:tc>
          <w:tcPr>
            <w:tcW w:w="3039" w:type="dxa"/>
          </w:tcPr>
          <w:p w14:paraId="60397C64" w14:textId="77777777" w:rsidR="00CB5BC7" w:rsidRDefault="00CB5BC7" w:rsidP="00746893">
            <w:pPr>
              <w:spacing w:before="40" w:after="40" w:line="220" w:lineRule="exact"/>
              <w:rPr>
                <w:noProof/>
                <w:sz w:val="18"/>
                <w:szCs w:val="18"/>
              </w:rPr>
            </w:pPr>
            <w:r w:rsidRPr="00614FCF">
              <w:rPr>
                <w:noProof/>
                <w:sz w:val="18"/>
                <w:szCs w:val="18"/>
              </w:rPr>
              <w:t>Allergies</w:t>
            </w:r>
          </w:p>
          <w:p w14:paraId="1865E744" w14:textId="77777777" w:rsidR="00CB5BC7" w:rsidRDefault="00CB5BC7" w:rsidP="00746893">
            <w:pPr>
              <w:spacing w:before="40" w:after="40" w:line="220" w:lineRule="exact"/>
              <w:rPr>
                <w:noProof/>
                <w:sz w:val="18"/>
                <w:szCs w:val="18"/>
              </w:rPr>
            </w:pPr>
            <w:r>
              <w:rPr>
                <w:noProof/>
                <w:sz w:val="18"/>
                <w:szCs w:val="18"/>
              </w:rPr>
              <w:t>Chief Complaint</w:t>
            </w:r>
          </w:p>
          <w:p w14:paraId="1865D480" w14:textId="77777777" w:rsidR="00CB5BC7" w:rsidRDefault="00CB5BC7" w:rsidP="00746893">
            <w:pPr>
              <w:spacing w:before="40" w:after="40" w:line="220" w:lineRule="exact"/>
              <w:rPr>
                <w:noProof/>
                <w:sz w:val="18"/>
                <w:szCs w:val="18"/>
              </w:rPr>
            </w:pPr>
            <w:r>
              <w:rPr>
                <w:noProof/>
                <w:sz w:val="18"/>
                <w:szCs w:val="18"/>
              </w:rPr>
              <w:t>Chief Complaint/Reason for Visit</w:t>
            </w:r>
          </w:p>
          <w:p w14:paraId="15960034" w14:textId="77777777" w:rsidR="00CB5BC7" w:rsidRDefault="00CB5BC7" w:rsidP="00746893">
            <w:pPr>
              <w:spacing w:before="40" w:after="40" w:line="220" w:lineRule="exact"/>
              <w:rPr>
                <w:noProof/>
                <w:sz w:val="18"/>
                <w:szCs w:val="18"/>
              </w:rPr>
            </w:pPr>
            <w:r>
              <w:rPr>
                <w:noProof/>
                <w:sz w:val="18"/>
                <w:szCs w:val="18"/>
              </w:rPr>
              <w:t>Family History</w:t>
            </w:r>
          </w:p>
          <w:p w14:paraId="36928C3B" w14:textId="77777777" w:rsidR="00CB5BC7" w:rsidRDefault="00CB5BC7" w:rsidP="00746893">
            <w:pPr>
              <w:spacing w:before="40" w:after="40" w:line="220" w:lineRule="exact"/>
              <w:rPr>
                <w:noProof/>
                <w:sz w:val="18"/>
                <w:szCs w:val="18"/>
              </w:rPr>
            </w:pPr>
            <w:r>
              <w:rPr>
                <w:noProof/>
                <w:sz w:val="18"/>
                <w:szCs w:val="18"/>
              </w:rPr>
              <w:t>History of Present Illness</w:t>
            </w:r>
          </w:p>
          <w:p w14:paraId="2F1A75E5" w14:textId="77777777" w:rsidR="00CB5BC7" w:rsidRDefault="00CB5BC7" w:rsidP="00746893">
            <w:pPr>
              <w:keepNext/>
              <w:spacing w:before="40" w:after="40" w:line="220" w:lineRule="exact"/>
              <w:rPr>
                <w:noProof/>
                <w:sz w:val="18"/>
                <w:szCs w:val="18"/>
              </w:rPr>
            </w:pPr>
            <w:r>
              <w:rPr>
                <w:noProof/>
                <w:sz w:val="18"/>
                <w:szCs w:val="18"/>
              </w:rPr>
              <w:t>List of Surgeries (History of Procedures)</w:t>
            </w:r>
          </w:p>
          <w:p w14:paraId="2529B074" w14:textId="77777777" w:rsidR="00CB5BC7" w:rsidRDefault="00CB5BC7" w:rsidP="00746893">
            <w:pPr>
              <w:keepNext/>
              <w:spacing w:before="40" w:after="40" w:line="220" w:lineRule="exact"/>
              <w:rPr>
                <w:noProof/>
                <w:sz w:val="18"/>
                <w:szCs w:val="18"/>
              </w:rPr>
            </w:pPr>
            <w:r>
              <w:rPr>
                <w:noProof/>
                <w:sz w:val="18"/>
                <w:szCs w:val="18"/>
              </w:rPr>
              <w:t>Medical (General) History</w:t>
            </w:r>
          </w:p>
          <w:p w14:paraId="4B6318F3" w14:textId="77777777" w:rsidR="00CB5BC7" w:rsidRDefault="00CB5BC7" w:rsidP="00746893">
            <w:pPr>
              <w:keepNext/>
              <w:spacing w:before="40" w:after="40" w:line="220" w:lineRule="exact"/>
              <w:rPr>
                <w:noProof/>
                <w:sz w:val="18"/>
                <w:szCs w:val="18"/>
              </w:rPr>
            </w:pPr>
            <w:r>
              <w:rPr>
                <w:noProof/>
                <w:sz w:val="18"/>
                <w:szCs w:val="18"/>
              </w:rPr>
              <w:t>Medications</w:t>
            </w:r>
          </w:p>
          <w:p w14:paraId="33C0EEB5" w14:textId="77777777" w:rsidR="00CB5BC7" w:rsidRDefault="00CB5BC7" w:rsidP="00746893">
            <w:pPr>
              <w:keepNext/>
              <w:spacing w:before="40" w:after="40" w:line="220" w:lineRule="exact"/>
              <w:rPr>
                <w:noProof/>
                <w:sz w:val="18"/>
                <w:szCs w:val="18"/>
              </w:rPr>
            </w:pPr>
            <w:r>
              <w:rPr>
                <w:noProof/>
                <w:sz w:val="18"/>
                <w:szCs w:val="18"/>
              </w:rPr>
              <w:t>Medications Administered</w:t>
            </w:r>
          </w:p>
          <w:p w14:paraId="0B9253B9" w14:textId="77777777" w:rsidR="00CB5BC7" w:rsidRDefault="00CB5BC7" w:rsidP="00746893">
            <w:pPr>
              <w:keepNext/>
              <w:spacing w:before="40" w:after="40" w:line="220" w:lineRule="exact"/>
              <w:rPr>
                <w:noProof/>
                <w:sz w:val="18"/>
                <w:szCs w:val="18"/>
              </w:rPr>
            </w:pPr>
            <w:r>
              <w:rPr>
                <w:noProof/>
                <w:sz w:val="18"/>
                <w:szCs w:val="18"/>
              </w:rPr>
              <w:t>Physical Exam</w:t>
            </w:r>
          </w:p>
          <w:p w14:paraId="07A29C01" w14:textId="77777777" w:rsidR="00CB5BC7" w:rsidRDefault="00CB5BC7" w:rsidP="00746893">
            <w:pPr>
              <w:keepNext/>
              <w:spacing w:before="40" w:after="40" w:line="220" w:lineRule="exact"/>
              <w:rPr>
                <w:noProof/>
                <w:sz w:val="18"/>
                <w:szCs w:val="18"/>
              </w:rPr>
            </w:pPr>
            <w:r>
              <w:rPr>
                <w:noProof/>
                <w:sz w:val="18"/>
                <w:szCs w:val="18"/>
              </w:rPr>
              <w:t>Planned Procedure</w:t>
            </w:r>
          </w:p>
          <w:p w14:paraId="044783E5" w14:textId="77777777" w:rsidR="00CB5BC7" w:rsidRDefault="00CB5BC7" w:rsidP="00746893">
            <w:pPr>
              <w:spacing w:before="40" w:after="40" w:line="220" w:lineRule="exact"/>
              <w:rPr>
                <w:noProof/>
                <w:sz w:val="18"/>
                <w:szCs w:val="18"/>
              </w:rPr>
            </w:pPr>
            <w:r>
              <w:rPr>
                <w:noProof/>
                <w:sz w:val="18"/>
                <w:szCs w:val="18"/>
              </w:rPr>
              <w:t>Procedure Estimated Blood Loss</w:t>
            </w:r>
          </w:p>
          <w:p w14:paraId="469B9E24" w14:textId="77777777" w:rsidR="00CB5BC7" w:rsidRDefault="00CB5BC7" w:rsidP="00746893">
            <w:pPr>
              <w:keepNext/>
              <w:spacing w:before="40" w:after="40" w:line="220" w:lineRule="exact"/>
              <w:rPr>
                <w:noProof/>
                <w:sz w:val="18"/>
                <w:szCs w:val="18"/>
              </w:rPr>
            </w:pPr>
            <w:r>
              <w:rPr>
                <w:noProof/>
                <w:sz w:val="18"/>
                <w:szCs w:val="18"/>
              </w:rPr>
              <w:t>Procedure Findings</w:t>
            </w:r>
          </w:p>
          <w:p w14:paraId="5B0E9C86" w14:textId="77777777" w:rsidR="00CB5BC7" w:rsidRDefault="00CB5BC7" w:rsidP="00746893">
            <w:pPr>
              <w:keepNext/>
              <w:spacing w:before="40" w:after="40" w:line="220" w:lineRule="exact"/>
              <w:rPr>
                <w:noProof/>
                <w:sz w:val="18"/>
                <w:szCs w:val="18"/>
              </w:rPr>
            </w:pPr>
            <w:r>
              <w:rPr>
                <w:noProof/>
                <w:sz w:val="18"/>
                <w:szCs w:val="18"/>
              </w:rPr>
              <w:t>Procedure Implants</w:t>
            </w:r>
          </w:p>
          <w:p w14:paraId="5A97AB87" w14:textId="77777777" w:rsidR="00CB5BC7" w:rsidRDefault="00CB5BC7" w:rsidP="00746893">
            <w:pPr>
              <w:keepNext/>
              <w:spacing w:before="40" w:after="40" w:line="220" w:lineRule="exact"/>
              <w:rPr>
                <w:noProof/>
                <w:sz w:val="18"/>
                <w:szCs w:val="18"/>
              </w:rPr>
            </w:pPr>
            <w:r>
              <w:rPr>
                <w:noProof/>
                <w:sz w:val="18"/>
                <w:szCs w:val="18"/>
              </w:rPr>
              <w:t>Procedure Specimens Removed</w:t>
            </w:r>
          </w:p>
          <w:p w14:paraId="079C34A3" w14:textId="77777777" w:rsidR="00CB5BC7" w:rsidRDefault="00CB5BC7" w:rsidP="00746893">
            <w:pPr>
              <w:keepNext/>
              <w:spacing w:before="40" w:after="40" w:line="220" w:lineRule="exact"/>
              <w:rPr>
                <w:noProof/>
                <w:sz w:val="18"/>
                <w:szCs w:val="18"/>
              </w:rPr>
            </w:pPr>
            <w:r>
              <w:rPr>
                <w:noProof/>
                <w:sz w:val="18"/>
                <w:szCs w:val="18"/>
              </w:rPr>
              <w:t>Procedures</w:t>
            </w:r>
          </w:p>
          <w:p w14:paraId="0E9BF57C" w14:textId="77777777" w:rsidR="00CB5BC7" w:rsidRDefault="00CB5BC7" w:rsidP="00746893">
            <w:pPr>
              <w:keepNext/>
              <w:spacing w:before="40" w:after="40" w:line="220" w:lineRule="exact"/>
              <w:rPr>
                <w:noProof/>
                <w:sz w:val="18"/>
                <w:szCs w:val="18"/>
              </w:rPr>
            </w:pPr>
            <w:r>
              <w:rPr>
                <w:noProof/>
                <w:sz w:val="18"/>
                <w:szCs w:val="18"/>
              </w:rPr>
              <w:t>Reason for Visit</w:t>
            </w:r>
          </w:p>
          <w:p w14:paraId="1025463B" w14:textId="77777777" w:rsidR="00CB5BC7" w:rsidRDefault="00CB5BC7" w:rsidP="00746893">
            <w:pPr>
              <w:spacing w:before="40" w:after="40" w:line="220" w:lineRule="exact"/>
              <w:rPr>
                <w:noProof/>
                <w:sz w:val="18"/>
                <w:szCs w:val="18"/>
              </w:rPr>
            </w:pPr>
            <w:r w:rsidRPr="00614FCF">
              <w:rPr>
                <w:noProof/>
                <w:sz w:val="18"/>
                <w:szCs w:val="18"/>
              </w:rPr>
              <w:t>Review of Systems</w:t>
            </w:r>
          </w:p>
          <w:p w14:paraId="0103F10C" w14:textId="77777777" w:rsidR="00CB5BC7" w:rsidRPr="00614FCF" w:rsidRDefault="00CB5BC7" w:rsidP="00746893">
            <w:pPr>
              <w:spacing w:before="40" w:after="40" w:line="220" w:lineRule="exact"/>
              <w:rPr>
                <w:noProof/>
                <w:sz w:val="18"/>
                <w:szCs w:val="18"/>
              </w:rPr>
            </w:pPr>
            <w:r>
              <w:rPr>
                <w:noProof/>
                <w:sz w:val="18"/>
                <w:szCs w:val="18"/>
              </w:rPr>
              <w:t>Social History</w:t>
            </w:r>
          </w:p>
        </w:tc>
      </w:tr>
      <w:tr w:rsidR="00CB5BC7" w:rsidRPr="00614FCF" w14:paraId="4F5461E6" w14:textId="77777777">
        <w:trPr>
          <w:cantSplit/>
        </w:trPr>
        <w:tc>
          <w:tcPr>
            <w:tcW w:w="3244" w:type="dxa"/>
          </w:tcPr>
          <w:p w14:paraId="18AC924D" w14:textId="77777777" w:rsidR="00CB5BC7" w:rsidRPr="00614FCF" w:rsidRDefault="00D61323" w:rsidP="00746893">
            <w:pPr>
              <w:spacing w:before="40" w:after="40" w:line="220" w:lineRule="exact"/>
              <w:rPr>
                <w:noProof/>
                <w:sz w:val="18"/>
                <w:szCs w:val="18"/>
              </w:rPr>
            </w:pPr>
            <w:hyperlink w:anchor="Doc_ProgressNote" w:history="1">
              <w:r w:rsidR="00CB5BC7" w:rsidRPr="00614FCF">
                <w:rPr>
                  <w:noProof/>
                  <w:color w:val="333399"/>
                  <w:sz w:val="18"/>
                  <w:szCs w:val="18"/>
                  <w:u w:val="single"/>
                </w:rPr>
                <w:t>Progress Note</w:t>
              </w:r>
            </w:hyperlink>
          </w:p>
          <w:p w14:paraId="2F75465D" w14:textId="77777777" w:rsidR="00CB5BC7" w:rsidRPr="00614FCF" w:rsidRDefault="00CB5BC7" w:rsidP="00746893">
            <w:pPr>
              <w:spacing w:before="40" w:after="40" w:line="220" w:lineRule="exact"/>
              <w:rPr>
                <w:noProof/>
                <w:sz w:val="18"/>
                <w:szCs w:val="18"/>
              </w:rPr>
            </w:pPr>
            <w:r w:rsidRPr="00614FCF">
              <w:rPr>
                <w:noProof/>
                <w:sz w:val="18"/>
                <w:szCs w:val="18"/>
              </w:rPr>
              <w:t>11506-3</w:t>
            </w:r>
          </w:p>
          <w:p w14:paraId="41192A53" w14:textId="77777777" w:rsidR="00CB5BC7" w:rsidRPr="00614FCF" w:rsidRDefault="00CB5BC7" w:rsidP="00746893">
            <w:pPr>
              <w:spacing w:before="40" w:after="40" w:line="220" w:lineRule="exact"/>
              <w:rPr>
                <w:noProof/>
                <w:sz w:val="18"/>
                <w:szCs w:val="18"/>
              </w:rPr>
            </w:pPr>
            <w:r w:rsidRPr="00614FCF">
              <w:rPr>
                <w:noProof/>
                <w:sz w:val="18"/>
                <w:szCs w:val="18"/>
              </w:rPr>
              <w:t>2.16.840.1.113883.10.20.22.1.9</w:t>
            </w:r>
          </w:p>
        </w:tc>
        <w:tc>
          <w:tcPr>
            <w:tcW w:w="3077" w:type="dxa"/>
          </w:tcPr>
          <w:p w14:paraId="7D798DC0" w14:textId="77777777" w:rsidR="00CB5BC7" w:rsidRPr="00614FCF" w:rsidRDefault="00CB5BC7" w:rsidP="00746893">
            <w:pPr>
              <w:spacing w:before="40" w:after="40" w:line="220" w:lineRule="exact"/>
              <w:rPr>
                <w:noProof/>
                <w:sz w:val="18"/>
                <w:szCs w:val="18"/>
              </w:rPr>
            </w:pPr>
            <w:r w:rsidRPr="00614FCF">
              <w:rPr>
                <w:noProof/>
                <w:sz w:val="18"/>
                <w:szCs w:val="18"/>
              </w:rPr>
              <w:t>Assessment and Plan</w:t>
            </w:r>
          </w:p>
        </w:tc>
        <w:tc>
          <w:tcPr>
            <w:tcW w:w="3039" w:type="dxa"/>
          </w:tcPr>
          <w:p w14:paraId="3B3FEDF2" w14:textId="77777777" w:rsidR="00CB5BC7" w:rsidRPr="00614FCF" w:rsidRDefault="00CB5BC7" w:rsidP="00746893">
            <w:pPr>
              <w:spacing w:before="40" w:after="40" w:line="220" w:lineRule="exact"/>
              <w:rPr>
                <w:noProof/>
                <w:sz w:val="18"/>
                <w:szCs w:val="18"/>
              </w:rPr>
            </w:pPr>
            <w:r w:rsidRPr="00614FCF">
              <w:rPr>
                <w:noProof/>
                <w:sz w:val="18"/>
                <w:szCs w:val="18"/>
              </w:rPr>
              <w:t>Allergies</w:t>
            </w:r>
          </w:p>
          <w:p w14:paraId="1E9825AC" w14:textId="77777777" w:rsidR="00CB5BC7" w:rsidRPr="00614FCF" w:rsidRDefault="00CB5BC7" w:rsidP="00746893">
            <w:pPr>
              <w:spacing w:before="40" w:after="40" w:line="220" w:lineRule="exact"/>
              <w:rPr>
                <w:noProof/>
                <w:sz w:val="18"/>
                <w:szCs w:val="18"/>
              </w:rPr>
            </w:pPr>
            <w:r w:rsidRPr="00614FCF">
              <w:rPr>
                <w:noProof/>
                <w:sz w:val="18"/>
                <w:szCs w:val="18"/>
              </w:rPr>
              <w:t>Medications</w:t>
            </w:r>
          </w:p>
          <w:p w14:paraId="4DE9F945" w14:textId="77777777" w:rsidR="00CB5BC7" w:rsidRPr="00614FCF" w:rsidRDefault="00CB5BC7" w:rsidP="00746893">
            <w:pPr>
              <w:spacing w:before="40" w:after="40" w:line="220" w:lineRule="exact"/>
              <w:rPr>
                <w:noProof/>
                <w:sz w:val="18"/>
                <w:szCs w:val="18"/>
              </w:rPr>
            </w:pPr>
            <w:r w:rsidRPr="00614FCF">
              <w:rPr>
                <w:noProof/>
                <w:sz w:val="18"/>
                <w:szCs w:val="18"/>
              </w:rPr>
              <w:t>Objective</w:t>
            </w:r>
          </w:p>
          <w:p w14:paraId="240CB857" w14:textId="77777777" w:rsidR="00CB5BC7" w:rsidRPr="00614FCF" w:rsidRDefault="00CB5BC7" w:rsidP="00746893">
            <w:pPr>
              <w:spacing w:before="40" w:after="40" w:line="220" w:lineRule="exact"/>
              <w:rPr>
                <w:noProof/>
                <w:sz w:val="18"/>
                <w:szCs w:val="18"/>
              </w:rPr>
            </w:pPr>
            <w:r w:rsidRPr="00614FCF">
              <w:rPr>
                <w:noProof/>
                <w:sz w:val="18"/>
                <w:szCs w:val="18"/>
              </w:rPr>
              <w:t>Physical Exam</w:t>
            </w:r>
          </w:p>
          <w:p w14:paraId="1708A724" w14:textId="77777777" w:rsidR="00CB5BC7" w:rsidRPr="00614FCF" w:rsidRDefault="00CB5BC7" w:rsidP="00746893">
            <w:pPr>
              <w:spacing w:before="40" w:after="40" w:line="220" w:lineRule="exact"/>
              <w:rPr>
                <w:noProof/>
                <w:sz w:val="18"/>
                <w:szCs w:val="18"/>
              </w:rPr>
            </w:pPr>
            <w:r w:rsidRPr="00614FCF">
              <w:rPr>
                <w:noProof/>
                <w:sz w:val="18"/>
                <w:szCs w:val="18"/>
              </w:rPr>
              <w:t>Problem List</w:t>
            </w:r>
          </w:p>
          <w:p w14:paraId="4200D922" w14:textId="77777777" w:rsidR="00CB5BC7" w:rsidRPr="00614FCF" w:rsidRDefault="00CB5BC7" w:rsidP="00746893">
            <w:pPr>
              <w:spacing w:before="40" w:after="40" w:line="220" w:lineRule="exact"/>
              <w:rPr>
                <w:noProof/>
                <w:sz w:val="18"/>
                <w:szCs w:val="18"/>
              </w:rPr>
            </w:pPr>
            <w:r w:rsidRPr="00614FCF">
              <w:rPr>
                <w:noProof/>
                <w:sz w:val="18"/>
                <w:szCs w:val="18"/>
              </w:rPr>
              <w:t>Results</w:t>
            </w:r>
          </w:p>
          <w:p w14:paraId="3596CB03" w14:textId="77777777" w:rsidR="00CB5BC7" w:rsidRDefault="00CB5BC7" w:rsidP="00746893">
            <w:pPr>
              <w:spacing w:before="40" w:after="40" w:line="220" w:lineRule="exact"/>
              <w:rPr>
                <w:noProof/>
                <w:sz w:val="18"/>
                <w:szCs w:val="18"/>
              </w:rPr>
            </w:pPr>
            <w:r w:rsidRPr="00614FCF">
              <w:rPr>
                <w:noProof/>
                <w:sz w:val="18"/>
                <w:szCs w:val="18"/>
              </w:rPr>
              <w:t>Review of Systems</w:t>
            </w:r>
          </w:p>
          <w:p w14:paraId="74F70DE0" w14:textId="77777777" w:rsidR="00CB5BC7" w:rsidRPr="00614FCF" w:rsidRDefault="00CB5BC7" w:rsidP="00746893">
            <w:pPr>
              <w:spacing w:before="40" w:after="40" w:line="220" w:lineRule="exact"/>
              <w:rPr>
                <w:noProof/>
                <w:sz w:val="18"/>
                <w:szCs w:val="18"/>
              </w:rPr>
            </w:pPr>
            <w:r>
              <w:rPr>
                <w:noProof/>
                <w:sz w:val="18"/>
                <w:szCs w:val="18"/>
              </w:rPr>
              <w:t>Subjective</w:t>
            </w:r>
          </w:p>
          <w:p w14:paraId="44DC37C5" w14:textId="77777777" w:rsidR="00CB5BC7" w:rsidRPr="00614FCF" w:rsidRDefault="00CB5BC7" w:rsidP="00746893">
            <w:pPr>
              <w:spacing w:before="40" w:after="40" w:line="220" w:lineRule="exact"/>
              <w:rPr>
                <w:noProof/>
                <w:sz w:val="18"/>
                <w:szCs w:val="18"/>
              </w:rPr>
            </w:pPr>
            <w:r w:rsidRPr="00614FCF">
              <w:rPr>
                <w:noProof/>
                <w:sz w:val="18"/>
                <w:szCs w:val="18"/>
              </w:rPr>
              <w:t>Vital Signs</w:t>
            </w:r>
          </w:p>
        </w:tc>
      </w:tr>
      <w:tr w:rsidR="00CB5BC7" w:rsidRPr="00614FCF" w14:paraId="523D05D0" w14:textId="77777777">
        <w:trPr>
          <w:cantSplit/>
        </w:trPr>
        <w:tc>
          <w:tcPr>
            <w:tcW w:w="3244" w:type="dxa"/>
          </w:tcPr>
          <w:p w14:paraId="733C8C85" w14:textId="77777777" w:rsidR="00CB5BC7" w:rsidRPr="00614FCF" w:rsidRDefault="00D61323" w:rsidP="00746893">
            <w:pPr>
              <w:spacing w:before="40" w:after="40" w:line="220" w:lineRule="exact"/>
              <w:rPr>
                <w:noProof/>
                <w:sz w:val="18"/>
                <w:szCs w:val="18"/>
              </w:rPr>
            </w:pPr>
            <w:hyperlink w:anchor="Doc_UnstructuredDocument" w:history="1">
              <w:r w:rsidR="00CB5BC7" w:rsidRPr="00614FCF">
                <w:rPr>
                  <w:noProof/>
                  <w:color w:val="333399"/>
                  <w:sz w:val="18"/>
                  <w:szCs w:val="18"/>
                  <w:u w:val="single"/>
                </w:rPr>
                <w:t>Unstructured Document</w:t>
              </w:r>
            </w:hyperlink>
          </w:p>
          <w:p w14:paraId="74E7AD98" w14:textId="77777777" w:rsidR="00CB5BC7" w:rsidRPr="00614FCF" w:rsidRDefault="00BD022B" w:rsidP="00746893">
            <w:pPr>
              <w:spacing w:before="40" w:after="40" w:line="220" w:lineRule="exact"/>
              <w:rPr>
                <w:noProof/>
                <w:sz w:val="18"/>
                <w:szCs w:val="18"/>
              </w:rPr>
            </w:pPr>
            <w:r>
              <w:rPr>
                <w:noProof/>
                <w:sz w:val="18"/>
                <w:szCs w:val="18"/>
              </w:rPr>
              <w:t>Non-preferred</w:t>
            </w:r>
          </w:p>
          <w:p w14:paraId="76FB93FB" w14:textId="77777777" w:rsidR="00CB5BC7" w:rsidRPr="00614FCF" w:rsidRDefault="00CB5BC7" w:rsidP="00746893">
            <w:pPr>
              <w:spacing w:before="40" w:after="40" w:line="220" w:lineRule="exact"/>
              <w:rPr>
                <w:noProof/>
                <w:sz w:val="18"/>
                <w:szCs w:val="18"/>
              </w:rPr>
            </w:pPr>
            <w:r w:rsidRPr="00614FCF">
              <w:rPr>
                <w:noProof/>
                <w:sz w:val="18"/>
                <w:szCs w:val="18"/>
              </w:rPr>
              <w:t>2.16.840.1.113883.10.20.21.1.10</w:t>
            </w:r>
          </w:p>
        </w:tc>
        <w:tc>
          <w:tcPr>
            <w:tcW w:w="3077" w:type="dxa"/>
          </w:tcPr>
          <w:p w14:paraId="2C68F673" w14:textId="77777777" w:rsidR="00CB5BC7" w:rsidRPr="00614FCF" w:rsidRDefault="00CB5BC7" w:rsidP="00746893">
            <w:pPr>
              <w:spacing w:before="40" w:after="40" w:line="220" w:lineRule="exact"/>
              <w:rPr>
                <w:noProof/>
                <w:sz w:val="18"/>
                <w:szCs w:val="18"/>
              </w:rPr>
            </w:pPr>
          </w:p>
        </w:tc>
        <w:tc>
          <w:tcPr>
            <w:tcW w:w="3039" w:type="dxa"/>
          </w:tcPr>
          <w:p w14:paraId="51C373C4" w14:textId="77777777" w:rsidR="00CB5BC7" w:rsidRPr="00614FCF" w:rsidRDefault="00CB5BC7" w:rsidP="00746893">
            <w:pPr>
              <w:spacing w:before="40" w:after="40" w:line="220" w:lineRule="exact"/>
              <w:rPr>
                <w:noProof/>
                <w:sz w:val="18"/>
                <w:szCs w:val="18"/>
              </w:rPr>
            </w:pPr>
            <w:r>
              <w:rPr>
                <w:noProof/>
                <w:sz w:val="18"/>
                <w:szCs w:val="18"/>
              </w:rPr>
              <w:t>any</w:t>
            </w:r>
          </w:p>
        </w:tc>
      </w:tr>
    </w:tbl>
    <w:p w14:paraId="0A14CDB7" w14:textId="77777777" w:rsidR="006A6D19" w:rsidRPr="00B125DE" w:rsidRDefault="006A6D19" w:rsidP="00996AEE">
      <w:pPr>
        <w:pStyle w:val="BodyText"/>
      </w:pPr>
    </w:p>
    <w:p w14:paraId="5B248E17" w14:textId="77777777" w:rsidR="00392B6F" w:rsidRDefault="003E2EA8" w:rsidP="00392B6F">
      <w:pPr>
        <w:pStyle w:val="Heading2nospace"/>
      </w:pPr>
      <w:bookmarkStart w:id="99" w:name="_Toc163893587"/>
      <w:bookmarkStart w:id="100" w:name="_Toc100086873"/>
      <w:bookmarkStart w:id="101" w:name="_Toc106623678"/>
      <w:bookmarkEnd w:id="88"/>
      <w:bookmarkEnd w:id="89"/>
      <w:bookmarkEnd w:id="90"/>
      <w:bookmarkEnd w:id="91"/>
      <w:bookmarkEnd w:id="92"/>
      <w:bookmarkEnd w:id="93"/>
      <w:bookmarkEnd w:id="94"/>
      <w:bookmarkEnd w:id="95"/>
      <w:bookmarkEnd w:id="96"/>
      <w:r>
        <w:t>C</w:t>
      </w:r>
      <w:r w:rsidR="00DC396A">
        <w:t xml:space="preserve">ontinuity of Care </w:t>
      </w:r>
      <w:bookmarkStart w:id="102" w:name="Doc_CCD"/>
      <w:bookmarkEnd w:id="102"/>
      <w:r w:rsidR="00DC396A">
        <w:t>Document (C</w:t>
      </w:r>
      <w:r>
        <w:t>CD</w:t>
      </w:r>
      <w:r w:rsidR="00DC396A">
        <w:t>)</w:t>
      </w:r>
      <w:r w:rsidR="00020942">
        <w:t>/C32</w:t>
      </w:r>
      <w:bookmarkEnd w:id="99"/>
    </w:p>
    <w:p w14:paraId="246BF36E" w14:textId="77777777" w:rsidR="00801E96" w:rsidRPr="00392B6F" w:rsidRDefault="00392B6F" w:rsidP="00392B6F">
      <w:pPr>
        <w:pStyle w:val="BracketData"/>
      </w:pPr>
      <w:r>
        <w:rPr>
          <w:rFonts w:ascii="Bookman Old Style" w:hAnsi="Bookman Old Style"/>
        </w:rPr>
        <w:t>[</w:t>
      </w:r>
      <w:r>
        <w:t>ClinicalDocument</w:t>
      </w:r>
      <w:r>
        <w:rPr>
          <w:rFonts w:ascii="Bookman Old Style" w:hAnsi="Bookman Old Style"/>
        </w:rPr>
        <w:t xml:space="preserve">: templateId </w:t>
      </w:r>
      <w:r>
        <w:t>2.16.840.1.113883.10.20.22.1.2(open)</w:t>
      </w:r>
      <w:r>
        <w:rPr>
          <w:rFonts w:ascii="Bookman Old Style" w:hAnsi="Bookman Old Style"/>
        </w:rPr>
        <w:t>]</w:t>
      </w:r>
    </w:p>
    <w:p w14:paraId="5C668C17" w14:textId="77777777" w:rsidR="00F010D1" w:rsidRDefault="00F010D1" w:rsidP="00F010D1">
      <w:pPr>
        <w:pStyle w:val="BodyText"/>
      </w:pPr>
      <w:r>
        <w:t>The Continuity of Care Document (CCD) specification describes CDA constraints  in accordance with Meaningful Use.</w:t>
      </w:r>
    </w:p>
    <w:p w14:paraId="651932FB" w14:textId="77777777" w:rsidR="00A971F7" w:rsidRDefault="00F010D1" w:rsidP="00690F7F">
      <w:pPr>
        <w:pStyle w:val="BodyText"/>
      </w:pPr>
      <w:r>
        <w:t xml:space="preserve">The CCD is a core data set of the most relevant administrative, demographic, and clinical information facts about a patient's healthcare, covering one or more healthcare encounters. It provides a means for one healthcare practitioner, system, or setting to </w:t>
      </w:r>
      <w:r>
        <w:lastRenderedPageBreak/>
        <w:t>aggregate all of the pertinent data about a patient and forward it to another practitioner, system, or setting to support the continuity of care. The primary use case for the CCD is to provide a snapshot in time containing the pertinent clinical, demographic, and administrative data for a specific patient</w:t>
      </w:r>
      <w:r>
        <w:rPr>
          <w:rStyle w:val="FootnoteReference"/>
        </w:rPr>
        <w:footnoteReference w:id="7"/>
      </w:r>
      <w:r>
        <w:t>.</w:t>
      </w:r>
    </w:p>
    <w:p w14:paraId="12C5C537" w14:textId="77777777" w:rsidR="00A971F7" w:rsidRDefault="00A971F7" w:rsidP="00A971F7">
      <w:pPr>
        <w:pStyle w:val="Heading3nospace"/>
      </w:pPr>
      <w:bookmarkStart w:id="103" w:name="App_MIMEMultipartRelatedMessages"/>
      <w:bookmarkStart w:id="104" w:name="DeveloperNotesCCD"/>
      <w:r>
        <w:t>Developer Notes</w:t>
      </w:r>
      <w:bookmarkEnd w:id="103"/>
      <w:bookmarkEnd w:id="104"/>
    </w:p>
    <w:p w14:paraId="482B9663" w14:textId="77777777" w:rsidR="000F2B5C" w:rsidRDefault="000F2B5C" w:rsidP="00A971F7">
      <w:pPr>
        <w:pStyle w:val="BodyText"/>
      </w:pPr>
    </w:p>
    <w:p w14:paraId="4B3531C6" w14:textId="343FF80F" w:rsidR="00A971F7" w:rsidRDefault="00A971F7" w:rsidP="00A971F7">
      <w:pPr>
        <w:pStyle w:val="BodyText"/>
      </w:pPr>
      <w:r>
        <w:t>This Developer Notes section is informational only and not part of the normative standard.</w:t>
      </w:r>
      <w:r w:rsidR="00E8522F">
        <w:t xml:space="preserve">  Use the </w:t>
      </w:r>
      <w:r w:rsidR="00861322">
        <w:t>table</w:t>
      </w:r>
      <w:r w:rsidR="00E8522F">
        <w:t xml:space="preserve"> below to navigate to </w:t>
      </w:r>
      <w:r w:rsidR="00B42527">
        <w:t xml:space="preserve">the </w:t>
      </w:r>
      <w:r w:rsidR="00B47BA5">
        <w:t>Se</w:t>
      </w:r>
      <w:r w:rsidR="007C09EF">
        <w:t xml:space="preserve">ctions </w:t>
      </w:r>
      <w:r w:rsidR="00B42527">
        <w:t xml:space="preserve">of the CCD </w:t>
      </w:r>
      <w:r w:rsidR="007C09EF">
        <w:t>and their Entries</w:t>
      </w:r>
      <w:r w:rsidR="00E8522F">
        <w:t>.</w:t>
      </w:r>
      <w:r w:rsidR="0019493E">
        <w:t xml:space="preserve">  When navigating, press [Alt] + </w:t>
      </w:r>
      <w:r w:rsidR="0019493E">
        <w:sym w:font="Wingdings" w:char="F0E7"/>
      </w:r>
      <w:r w:rsidR="0019493E">
        <w:t xml:space="preserve"> to return to the previous location.</w:t>
      </w:r>
    </w:p>
    <w:p w14:paraId="52C362A7" w14:textId="77777777" w:rsidR="00E8522F" w:rsidRDefault="00E8522F" w:rsidP="00E8522F">
      <w:pPr>
        <w:pStyle w:val="BodyText"/>
        <w:ind w:left="0"/>
      </w:pPr>
    </w:p>
    <w:p w14:paraId="2CAC85D3" w14:textId="77777777" w:rsidR="00536353" w:rsidRDefault="00536353" w:rsidP="00E8522F">
      <w:pPr>
        <w:pStyle w:val="BodyText"/>
        <w:ind w:left="0"/>
      </w:pPr>
    </w:p>
    <w:tbl>
      <w:tblPr>
        <w:tblW w:w="8820" w:type="dxa"/>
        <w:tblCellSpacing w:w="15" w:type="dxa"/>
        <w:tblInd w:w="6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31"/>
        <w:gridCol w:w="969"/>
        <w:gridCol w:w="3620"/>
      </w:tblGrid>
      <w:tr w:rsidR="00F931C9" w:rsidRPr="00920BF7" w14:paraId="288DA98D" w14:textId="77777777" w:rsidTr="001D09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BBB59"/>
            <w:vAlign w:val="center"/>
          </w:tcPr>
          <w:p w14:paraId="7196AB5E" w14:textId="77777777" w:rsidR="00F931C9" w:rsidRPr="00920BF7" w:rsidRDefault="00F931C9" w:rsidP="001D0918">
            <w:pPr>
              <w:pStyle w:val="TableHead"/>
              <w:tabs>
                <w:tab w:val="left" w:pos="5940"/>
              </w:tabs>
            </w:pPr>
            <w:r w:rsidRPr="00920BF7">
              <w:lastRenderedPageBreak/>
              <w:t>Template OID</w:t>
            </w:r>
          </w:p>
        </w:tc>
        <w:tc>
          <w:tcPr>
            <w:tcW w:w="939" w:type="dxa"/>
            <w:tcBorders>
              <w:top w:val="outset" w:sz="6" w:space="0" w:color="auto"/>
              <w:left w:val="outset" w:sz="6" w:space="0" w:color="auto"/>
              <w:bottom w:val="outset" w:sz="6" w:space="0" w:color="auto"/>
              <w:right w:val="outset" w:sz="6" w:space="0" w:color="auto"/>
            </w:tcBorders>
            <w:shd w:val="clear" w:color="auto" w:fill="9BBB59"/>
            <w:vAlign w:val="center"/>
          </w:tcPr>
          <w:p w14:paraId="3C392C6F" w14:textId="77777777" w:rsidR="00F931C9" w:rsidRPr="00920BF7" w:rsidRDefault="00F931C9" w:rsidP="001D0918">
            <w:pPr>
              <w:pStyle w:val="TableHead"/>
              <w:tabs>
                <w:tab w:val="left" w:pos="5940"/>
              </w:tabs>
            </w:pPr>
            <w:r w:rsidRPr="00920BF7">
              <w:t>Type</w:t>
            </w:r>
          </w:p>
        </w:tc>
        <w:tc>
          <w:tcPr>
            <w:tcW w:w="3575" w:type="dxa"/>
            <w:tcBorders>
              <w:top w:val="outset" w:sz="6" w:space="0" w:color="auto"/>
              <w:left w:val="outset" w:sz="6" w:space="0" w:color="auto"/>
              <w:bottom w:val="outset" w:sz="6" w:space="0" w:color="auto"/>
              <w:right w:val="outset" w:sz="6" w:space="0" w:color="auto"/>
            </w:tcBorders>
            <w:shd w:val="clear" w:color="auto" w:fill="9BBB59"/>
            <w:vAlign w:val="center"/>
          </w:tcPr>
          <w:p w14:paraId="786A7EC1" w14:textId="77777777" w:rsidR="00F931C9" w:rsidRPr="00934853" w:rsidRDefault="00F931C9" w:rsidP="001D0918">
            <w:pPr>
              <w:pStyle w:val="TableHead"/>
            </w:pPr>
            <w:r w:rsidRPr="00934853">
              <w:t>Template Title</w:t>
            </w:r>
          </w:p>
        </w:tc>
      </w:tr>
      <w:tr w:rsidR="00F931C9" w:rsidRPr="00920BF7" w14:paraId="4877AC10" w14:textId="77777777" w:rsidTr="001D09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6D9F1"/>
            <w:vAlign w:val="center"/>
          </w:tcPr>
          <w:p w14:paraId="5DAE4E61" w14:textId="77777777" w:rsidR="00F931C9" w:rsidRPr="00920BF7" w:rsidRDefault="00F931C9" w:rsidP="001D0918">
            <w:pPr>
              <w:pStyle w:val="TableText"/>
              <w:tabs>
                <w:tab w:val="left" w:pos="5940"/>
              </w:tabs>
            </w:pPr>
            <w:r w:rsidRPr="00920BF7">
              <w:t>2.16.840.1.113883.10.20.17.1.1</w:t>
            </w:r>
          </w:p>
        </w:tc>
        <w:tc>
          <w:tcPr>
            <w:tcW w:w="939" w:type="dxa"/>
            <w:tcBorders>
              <w:top w:val="outset" w:sz="6" w:space="0" w:color="auto"/>
              <w:left w:val="outset" w:sz="6" w:space="0" w:color="auto"/>
              <w:bottom w:val="outset" w:sz="6" w:space="0" w:color="auto"/>
              <w:right w:val="outset" w:sz="6" w:space="0" w:color="auto"/>
            </w:tcBorders>
            <w:shd w:val="clear" w:color="auto" w:fill="C6D9F1"/>
            <w:vAlign w:val="center"/>
          </w:tcPr>
          <w:p w14:paraId="0301B602" w14:textId="77777777" w:rsidR="00F931C9" w:rsidRPr="00920BF7" w:rsidRDefault="00F931C9" w:rsidP="001D0918">
            <w:pPr>
              <w:pStyle w:val="TableText"/>
              <w:tabs>
                <w:tab w:val="left" w:pos="5940"/>
              </w:tabs>
            </w:pPr>
            <w:r w:rsidRPr="00920BF7">
              <w:t>document</w:t>
            </w:r>
          </w:p>
        </w:tc>
        <w:tc>
          <w:tcPr>
            <w:tcW w:w="3575" w:type="dxa"/>
            <w:tcBorders>
              <w:top w:val="outset" w:sz="6" w:space="0" w:color="auto"/>
              <w:left w:val="outset" w:sz="6" w:space="0" w:color="auto"/>
              <w:bottom w:val="outset" w:sz="6" w:space="0" w:color="auto"/>
              <w:right w:val="outset" w:sz="6" w:space="0" w:color="auto"/>
            </w:tcBorders>
            <w:shd w:val="clear" w:color="auto" w:fill="C6D9F1"/>
            <w:vAlign w:val="center"/>
          </w:tcPr>
          <w:p w14:paraId="73B02B3D" w14:textId="6A21BD8B" w:rsidR="00F931C9" w:rsidRPr="009F0302" w:rsidRDefault="00373C18" w:rsidP="001D0918">
            <w:pPr>
              <w:pStyle w:val="TableText"/>
              <w:rPr>
                <w:rStyle w:val="HyperlinkText9pt"/>
              </w:rPr>
            </w:pPr>
            <w:r>
              <w:rPr>
                <w:rStyle w:val="HyperlinkText9pt"/>
              </w:rPr>
              <w:t>Continuity of Care Document</w:t>
            </w:r>
          </w:p>
        </w:tc>
      </w:tr>
      <w:tr w:rsidR="00F931C9" w:rsidRPr="00920BF7" w14:paraId="36401352" w14:textId="77777777" w:rsidTr="001D09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BD4B4"/>
            <w:vAlign w:val="center"/>
          </w:tcPr>
          <w:p w14:paraId="3210B7C2" w14:textId="77777777" w:rsidR="00F931C9" w:rsidRPr="00920BF7" w:rsidRDefault="00F931C9" w:rsidP="001D0918">
            <w:pPr>
              <w:pStyle w:val="TableText"/>
              <w:tabs>
                <w:tab w:val="left" w:pos="5940"/>
              </w:tabs>
            </w:pPr>
            <w:r w:rsidRPr="00920BF7">
              <w:t>    2.16.840.1.113883.10.20.17.2.1</w:t>
            </w:r>
          </w:p>
        </w:tc>
        <w:tc>
          <w:tcPr>
            <w:tcW w:w="939" w:type="dxa"/>
            <w:tcBorders>
              <w:top w:val="outset" w:sz="6" w:space="0" w:color="auto"/>
              <w:left w:val="outset" w:sz="6" w:space="0" w:color="auto"/>
              <w:bottom w:val="outset" w:sz="6" w:space="0" w:color="auto"/>
              <w:right w:val="outset" w:sz="6" w:space="0" w:color="auto"/>
            </w:tcBorders>
            <w:shd w:val="clear" w:color="auto" w:fill="FBD4B4"/>
            <w:vAlign w:val="center"/>
          </w:tcPr>
          <w:p w14:paraId="46664E11" w14:textId="77777777" w:rsidR="00F931C9" w:rsidRPr="00920BF7" w:rsidRDefault="00631E62" w:rsidP="001D0918">
            <w:pPr>
              <w:pStyle w:val="TableText"/>
              <w:tabs>
                <w:tab w:val="left" w:pos="5940"/>
              </w:tabs>
            </w:pPr>
            <w:r w:rsidRPr="00920BF7">
              <w:t>S</w:t>
            </w:r>
            <w:r w:rsidR="00F931C9" w:rsidRPr="00920BF7">
              <w:t>ection</w:t>
            </w:r>
            <w:r>
              <w:t xml:space="preserve">  </w:t>
            </w:r>
          </w:p>
        </w:tc>
        <w:tc>
          <w:tcPr>
            <w:tcW w:w="3575" w:type="dxa"/>
            <w:tcBorders>
              <w:top w:val="outset" w:sz="6" w:space="0" w:color="auto"/>
              <w:left w:val="outset" w:sz="6" w:space="0" w:color="auto"/>
              <w:bottom w:val="outset" w:sz="6" w:space="0" w:color="auto"/>
              <w:right w:val="outset" w:sz="6" w:space="0" w:color="auto"/>
            </w:tcBorders>
            <w:shd w:val="clear" w:color="auto" w:fill="FBD4B4"/>
            <w:vAlign w:val="center"/>
          </w:tcPr>
          <w:p w14:paraId="5DCDABAE" w14:textId="77777777" w:rsidR="00F931C9" w:rsidRPr="00A8529E" w:rsidRDefault="00631E62" w:rsidP="00A8529E">
            <w:pPr>
              <w:keepNext/>
              <w:spacing w:before="40" w:after="40" w:line="220" w:lineRule="exact"/>
              <w:rPr>
                <w:rStyle w:val="HyperlinkText9pt"/>
                <w:rFonts w:cs="Times New Roman"/>
                <w:noProof/>
                <w:color w:val="auto"/>
                <w:szCs w:val="18"/>
                <w:u w:val="none"/>
                <w:lang w:eastAsia="en-US"/>
              </w:rPr>
            </w:pPr>
            <w:r>
              <w:rPr>
                <w:noProof/>
                <w:sz w:val="18"/>
                <w:szCs w:val="18"/>
              </w:rPr>
              <w:t xml:space="preserve">  </w:t>
            </w:r>
            <w:hyperlink w:anchor="_Allergies,_Adverse_Reactions," w:history="1">
              <w:r w:rsidR="00A8529E" w:rsidRPr="00C17827">
                <w:rPr>
                  <w:rStyle w:val="Hyperlink"/>
                  <w:rFonts w:cs="Times New Roman"/>
                  <w:noProof/>
                  <w:sz w:val="18"/>
                  <w:szCs w:val="18"/>
                  <w:lang w:eastAsia="en-US"/>
                </w:rPr>
                <w:t>Allergies</w:t>
              </w:r>
            </w:hyperlink>
          </w:p>
        </w:tc>
      </w:tr>
      <w:tr w:rsidR="00F931C9" w:rsidRPr="00920BF7" w14:paraId="7288FB1A" w14:textId="77777777" w:rsidTr="001D09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331F3D9" w14:textId="77777777" w:rsidR="00F931C9" w:rsidRPr="00920BF7" w:rsidRDefault="00F931C9" w:rsidP="001D0918">
            <w:pPr>
              <w:pStyle w:val="TableText"/>
            </w:pPr>
            <w:r w:rsidRPr="00920BF7">
              <w:t>        2.16.840.1.113883.10.20.17.3.8</w:t>
            </w:r>
          </w:p>
        </w:tc>
        <w:tc>
          <w:tcPr>
            <w:tcW w:w="939" w:type="dxa"/>
            <w:tcBorders>
              <w:top w:val="outset" w:sz="6" w:space="0" w:color="auto"/>
              <w:left w:val="outset" w:sz="6" w:space="0" w:color="auto"/>
              <w:bottom w:val="outset" w:sz="6" w:space="0" w:color="auto"/>
              <w:right w:val="outset" w:sz="6" w:space="0" w:color="auto"/>
            </w:tcBorders>
            <w:shd w:val="clear" w:color="auto" w:fill="auto"/>
            <w:vAlign w:val="center"/>
          </w:tcPr>
          <w:p w14:paraId="3E64BB7A" w14:textId="77777777" w:rsidR="00F931C9" w:rsidRPr="00920BF7" w:rsidRDefault="00F931C9" w:rsidP="001D0918">
            <w:pPr>
              <w:pStyle w:val="TableText"/>
            </w:pPr>
            <w:r w:rsidRPr="00920BF7">
              <w:t>entry</w:t>
            </w:r>
          </w:p>
        </w:tc>
        <w:tc>
          <w:tcPr>
            <w:tcW w:w="3575" w:type="dxa"/>
            <w:tcBorders>
              <w:top w:val="outset" w:sz="6" w:space="0" w:color="auto"/>
              <w:left w:val="outset" w:sz="6" w:space="0" w:color="auto"/>
              <w:bottom w:val="outset" w:sz="6" w:space="0" w:color="auto"/>
              <w:right w:val="outset" w:sz="6" w:space="0" w:color="auto"/>
            </w:tcBorders>
            <w:shd w:val="clear" w:color="auto" w:fill="auto"/>
            <w:vAlign w:val="center"/>
          </w:tcPr>
          <w:p w14:paraId="39790386" w14:textId="77777777" w:rsidR="00F931C9" w:rsidRPr="009F0302" w:rsidRDefault="00631E62" w:rsidP="001D0918">
            <w:pPr>
              <w:pStyle w:val="TableText"/>
              <w:rPr>
                <w:rStyle w:val="HyperlinkText9pt"/>
              </w:rPr>
            </w:pPr>
            <w:r>
              <w:t xml:space="preserve"> </w:t>
            </w:r>
            <w:r w:rsidR="00E36035">
              <w:t xml:space="preserve">  </w:t>
            </w:r>
            <w:r>
              <w:t xml:space="preserve"> </w:t>
            </w:r>
            <w:hyperlink w:anchor="CS_AllergyProblemAct" w:history="1">
              <w:r w:rsidR="00A8529E" w:rsidRPr="00C17827">
                <w:rPr>
                  <w:rStyle w:val="Hyperlink"/>
                  <w:rFonts w:cs="Times New Roman"/>
                  <w:sz w:val="18"/>
                  <w:szCs w:val="18"/>
                  <w:lang w:eastAsia="en-US"/>
                </w:rPr>
                <w:t>Allergy Problem Act</w:t>
              </w:r>
            </w:hyperlink>
          </w:p>
        </w:tc>
      </w:tr>
      <w:tr w:rsidR="00F931C9" w:rsidRPr="00920BF7" w14:paraId="037BCCE2" w14:textId="77777777" w:rsidTr="001D09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BD4B4"/>
            <w:vAlign w:val="center"/>
          </w:tcPr>
          <w:p w14:paraId="0C1602F8" w14:textId="77777777" w:rsidR="00F931C9" w:rsidRPr="00920BF7" w:rsidRDefault="00F931C9" w:rsidP="001D0918">
            <w:pPr>
              <w:pStyle w:val="TableText"/>
            </w:pPr>
            <w:r w:rsidRPr="00920BF7">
              <w:t>    2.16.840.1.113883.10.20.17.2.5</w:t>
            </w:r>
          </w:p>
        </w:tc>
        <w:tc>
          <w:tcPr>
            <w:tcW w:w="939" w:type="dxa"/>
            <w:tcBorders>
              <w:top w:val="outset" w:sz="6" w:space="0" w:color="auto"/>
              <w:left w:val="outset" w:sz="6" w:space="0" w:color="auto"/>
              <w:bottom w:val="outset" w:sz="6" w:space="0" w:color="auto"/>
              <w:right w:val="outset" w:sz="6" w:space="0" w:color="auto"/>
            </w:tcBorders>
            <w:shd w:val="clear" w:color="auto" w:fill="FBD4B4"/>
            <w:vAlign w:val="center"/>
          </w:tcPr>
          <w:p w14:paraId="437C9493" w14:textId="77777777" w:rsidR="00F931C9" w:rsidRPr="00920BF7" w:rsidRDefault="00F931C9" w:rsidP="001D0918">
            <w:pPr>
              <w:pStyle w:val="TableText"/>
            </w:pPr>
            <w:r w:rsidRPr="00920BF7">
              <w:t>section</w:t>
            </w:r>
          </w:p>
        </w:tc>
        <w:tc>
          <w:tcPr>
            <w:tcW w:w="3575" w:type="dxa"/>
            <w:tcBorders>
              <w:top w:val="outset" w:sz="6" w:space="0" w:color="auto"/>
              <w:left w:val="outset" w:sz="6" w:space="0" w:color="auto"/>
              <w:bottom w:val="outset" w:sz="6" w:space="0" w:color="auto"/>
              <w:right w:val="outset" w:sz="6" w:space="0" w:color="auto"/>
            </w:tcBorders>
            <w:shd w:val="clear" w:color="auto" w:fill="FBD4B4"/>
            <w:vAlign w:val="center"/>
          </w:tcPr>
          <w:p w14:paraId="1D5C92E3" w14:textId="77777777" w:rsidR="00F931C9" w:rsidRPr="00A86E17" w:rsidRDefault="00631E62" w:rsidP="00A86E17">
            <w:pPr>
              <w:keepNext/>
              <w:spacing w:before="40" w:after="40" w:line="220" w:lineRule="exact"/>
              <w:rPr>
                <w:rStyle w:val="HyperlinkText9pt"/>
                <w:rFonts w:cs="Times New Roman"/>
                <w:noProof/>
                <w:color w:val="auto"/>
                <w:szCs w:val="18"/>
                <w:u w:val="none"/>
                <w:lang w:eastAsia="en-US"/>
              </w:rPr>
            </w:pPr>
            <w:r>
              <w:rPr>
                <w:noProof/>
                <w:sz w:val="18"/>
                <w:szCs w:val="18"/>
              </w:rPr>
              <w:t xml:space="preserve">  </w:t>
            </w:r>
            <w:hyperlink w:anchor="S_MedicationsAdministeredSection" w:history="1">
              <w:r w:rsidR="00A86E17" w:rsidRPr="00C17827">
                <w:rPr>
                  <w:rStyle w:val="Hyperlink"/>
                  <w:rFonts w:cs="Times New Roman"/>
                  <w:noProof/>
                  <w:sz w:val="18"/>
                  <w:szCs w:val="18"/>
                  <w:lang w:eastAsia="en-US"/>
                </w:rPr>
                <w:t>Medications</w:t>
              </w:r>
            </w:hyperlink>
          </w:p>
        </w:tc>
      </w:tr>
      <w:tr w:rsidR="00F931C9" w:rsidRPr="00920BF7" w14:paraId="59C06F53" w14:textId="77777777" w:rsidTr="001D09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F6FB957" w14:textId="77777777" w:rsidR="00F931C9" w:rsidRPr="00920BF7" w:rsidRDefault="00F931C9" w:rsidP="001D0918">
            <w:pPr>
              <w:pStyle w:val="TableText"/>
            </w:pPr>
            <w:r w:rsidRPr="00920BF7">
              <w:t>        2.16.840.1.113883.10.20.17.3.4</w:t>
            </w:r>
          </w:p>
        </w:tc>
        <w:tc>
          <w:tcPr>
            <w:tcW w:w="939" w:type="dxa"/>
            <w:tcBorders>
              <w:top w:val="outset" w:sz="6" w:space="0" w:color="auto"/>
              <w:left w:val="outset" w:sz="6" w:space="0" w:color="auto"/>
              <w:bottom w:val="outset" w:sz="6" w:space="0" w:color="auto"/>
              <w:right w:val="outset" w:sz="6" w:space="0" w:color="auto"/>
            </w:tcBorders>
            <w:vAlign w:val="center"/>
          </w:tcPr>
          <w:p w14:paraId="3C262422" w14:textId="77777777" w:rsidR="00F931C9" w:rsidRPr="00920BF7" w:rsidRDefault="00F931C9" w:rsidP="001D0918">
            <w:pPr>
              <w:pStyle w:val="TableText"/>
            </w:pPr>
            <w:r w:rsidRPr="00920BF7">
              <w:t>entry</w:t>
            </w:r>
          </w:p>
        </w:tc>
        <w:tc>
          <w:tcPr>
            <w:tcW w:w="3575" w:type="dxa"/>
            <w:tcBorders>
              <w:top w:val="outset" w:sz="6" w:space="0" w:color="auto"/>
              <w:left w:val="outset" w:sz="6" w:space="0" w:color="auto"/>
              <w:bottom w:val="outset" w:sz="6" w:space="0" w:color="auto"/>
              <w:right w:val="outset" w:sz="6" w:space="0" w:color="auto"/>
            </w:tcBorders>
            <w:vAlign w:val="center"/>
          </w:tcPr>
          <w:p w14:paraId="1E450AEA" w14:textId="77777777" w:rsidR="00F931C9" w:rsidRPr="009F0302" w:rsidRDefault="00BC6DD3" w:rsidP="001D0918">
            <w:pPr>
              <w:pStyle w:val="TableText"/>
              <w:rPr>
                <w:rStyle w:val="HyperlinkText9pt"/>
              </w:rPr>
            </w:pPr>
            <w:r>
              <w:t xml:space="preserve">    </w:t>
            </w:r>
            <w:hyperlink w:anchor="CS_MedicationActivity" w:history="1">
              <w:r w:rsidR="00A86E17" w:rsidRPr="001D0918">
                <w:rPr>
                  <w:rStyle w:val="Hyperlink"/>
                  <w:rFonts w:cs="Times New Roman"/>
                  <w:sz w:val="18"/>
                  <w:szCs w:val="18"/>
                  <w:lang w:eastAsia="en-US"/>
                </w:rPr>
                <w:t>Medications Administrations Act</w:t>
              </w:r>
            </w:hyperlink>
          </w:p>
        </w:tc>
      </w:tr>
      <w:tr w:rsidR="00E36035" w:rsidRPr="00920BF7" w14:paraId="0B47237A" w14:textId="77777777" w:rsidTr="00525ED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BD4B4"/>
            <w:vAlign w:val="center"/>
          </w:tcPr>
          <w:p w14:paraId="467BA575" w14:textId="77777777" w:rsidR="00E36035" w:rsidRPr="00920BF7" w:rsidRDefault="00082776" w:rsidP="001D0918">
            <w:pPr>
              <w:pStyle w:val="TableText"/>
            </w:pPr>
            <w:r>
              <w:t>     </w:t>
            </w:r>
            <w:r w:rsidR="00E36035" w:rsidRPr="00920BF7">
              <w:t>2.16.840.1.113883.10.20.17.2.2</w:t>
            </w:r>
          </w:p>
        </w:tc>
        <w:tc>
          <w:tcPr>
            <w:tcW w:w="939" w:type="dxa"/>
            <w:tcBorders>
              <w:top w:val="outset" w:sz="6" w:space="0" w:color="auto"/>
              <w:left w:val="outset" w:sz="6" w:space="0" w:color="auto"/>
              <w:bottom w:val="outset" w:sz="6" w:space="0" w:color="auto"/>
              <w:right w:val="outset" w:sz="6" w:space="0" w:color="auto"/>
            </w:tcBorders>
            <w:shd w:val="clear" w:color="auto" w:fill="FBD4B4"/>
            <w:vAlign w:val="center"/>
          </w:tcPr>
          <w:p w14:paraId="10875F56" w14:textId="77777777" w:rsidR="00E36035" w:rsidRPr="00920BF7" w:rsidRDefault="00E36035" w:rsidP="001D0918">
            <w:pPr>
              <w:pStyle w:val="TableText"/>
            </w:pPr>
            <w:r w:rsidRPr="00920BF7">
              <w:t>section</w:t>
            </w:r>
          </w:p>
        </w:tc>
        <w:tc>
          <w:tcPr>
            <w:tcW w:w="3575" w:type="dxa"/>
            <w:tcBorders>
              <w:top w:val="outset" w:sz="6" w:space="0" w:color="auto"/>
              <w:left w:val="outset" w:sz="6" w:space="0" w:color="auto"/>
              <w:bottom w:val="outset" w:sz="6" w:space="0" w:color="auto"/>
              <w:right w:val="outset" w:sz="6" w:space="0" w:color="auto"/>
            </w:tcBorders>
            <w:shd w:val="clear" w:color="auto" w:fill="FBD4B4"/>
            <w:vAlign w:val="center"/>
          </w:tcPr>
          <w:p w14:paraId="346113F3" w14:textId="77777777" w:rsidR="00E36035" w:rsidRPr="00BC6DD3" w:rsidRDefault="00821FFA" w:rsidP="00BC6DD3">
            <w:pPr>
              <w:keepNext/>
              <w:spacing w:before="40" w:after="40" w:line="220" w:lineRule="exact"/>
              <w:rPr>
                <w:rStyle w:val="HyperlinkText9pt"/>
                <w:rFonts w:cs="Times New Roman"/>
                <w:noProof/>
                <w:color w:val="auto"/>
                <w:szCs w:val="18"/>
                <w:u w:val="none"/>
                <w:lang w:eastAsia="en-US"/>
              </w:rPr>
            </w:pPr>
            <w:r>
              <w:rPr>
                <w:noProof/>
                <w:sz w:val="18"/>
                <w:szCs w:val="18"/>
              </w:rPr>
              <w:t xml:space="preserve">  </w:t>
            </w:r>
            <w:hyperlink w:anchor="_Problem_List_Section" w:history="1">
              <w:r w:rsidR="00BC6DD3" w:rsidRPr="00570D7B">
                <w:rPr>
                  <w:rStyle w:val="Hyperlink"/>
                  <w:rFonts w:cs="Times New Roman"/>
                  <w:noProof/>
                  <w:sz w:val="18"/>
                  <w:szCs w:val="18"/>
                  <w:lang w:eastAsia="en-US"/>
                </w:rPr>
                <w:t>Problem List</w:t>
              </w:r>
            </w:hyperlink>
          </w:p>
        </w:tc>
      </w:tr>
      <w:tr w:rsidR="00082776" w:rsidRPr="00920BF7" w14:paraId="1671C48E" w14:textId="77777777" w:rsidTr="00525ED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28BCC3" w14:textId="77777777" w:rsidR="00082776" w:rsidRPr="00920BF7" w:rsidRDefault="00082776" w:rsidP="00525EDE">
            <w:pPr>
              <w:pStyle w:val="TableText"/>
            </w:pPr>
            <w:r>
              <w:t>        </w:t>
            </w:r>
            <w:r w:rsidRPr="00920BF7">
              <w:t>2.16.840.1.113883.10.20.17.3.15</w:t>
            </w:r>
          </w:p>
        </w:tc>
        <w:tc>
          <w:tcPr>
            <w:tcW w:w="939" w:type="dxa"/>
            <w:tcBorders>
              <w:top w:val="outset" w:sz="6" w:space="0" w:color="auto"/>
              <w:left w:val="outset" w:sz="6" w:space="0" w:color="auto"/>
              <w:bottom w:val="outset" w:sz="6" w:space="0" w:color="auto"/>
              <w:right w:val="outset" w:sz="6" w:space="0" w:color="auto"/>
            </w:tcBorders>
            <w:shd w:val="clear" w:color="auto" w:fill="auto"/>
            <w:vAlign w:val="center"/>
          </w:tcPr>
          <w:p w14:paraId="0CDE5C96" w14:textId="77777777" w:rsidR="00082776" w:rsidRPr="00920BF7" w:rsidRDefault="00082776" w:rsidP="00525EDE">
            <w:pPr>
              <w:pStyle w:val="TableText"/>
            </w:pPr>
            <w:r w:rsidRPr="00920BF7">
              <w:t>entry</w:t>
            </w:r>
          </w:p>
        </w:tc>
        <w:tc>
          <w:tcPr>
            <w:tcW w:w="3575" w:type="dxa"/>
            <w:tcBorders>
              <w:top w:val="outset" w:sz="6" w:space="0" w:color="auto"/>
              <w:left w:val="outset" w:sz="6" w:space="0" w:color="auto"/>
              <w:bottom w:val="outset" w:sz="6" w:space="0" w:color="auto"/>
              <w:right w:val="outset" w:sz="6" w:space="0" w:color="auto"/>
            </w:tcBorders>
            <w:shd w:val="clear" w:color="auto" w:fill="auto"/>
            <w:vAlign w:val="center"/>
          </w:tcPr>
          <w:p w14:paraId="49928E81" w14:textId="77777777" w:rsidR="00082776" w:rsidRPr="009F0302" w:rsidRDefault="00082776" w:rsidP="00525EDE">
            <w:pPr>
              <w:pStyle w:val="TableText"/>
              <w:rPr>
                <w:rStyle w:val="HyperlinkText9pt"/>
              </w:rPr>
            </w:pPr>
            <w:r w:rsidRPr="00934853">
              <w:rPr>
                <w:szCs w:val="20"/>
              </w:rPr>
              <w:t xml:space="preserve">     </w:t>
            </w:r>
            <w:hyperlink w:anchor="CD_Condition" w:history="1">
              <w:r w:rsidRPr="001D0918">
                <w:rPr>
                  <w:rStyle w:val="Hyperlink"/>
                  <w:rFonts w:cs="Times New Roman"/>
                  <w:sz w:val="18"/>
                  <w:szCs w:val="18"/>
                  <w:lang w:eastAsia="en-US"/>
                </w:rPr>
                <w:t>Conditions</w:t>
              </w:r>
            </w:hyperlink>
          </w:p>
        </w:tc>
      </w:tr>
      <w:tr w:rsidR="00082776" w:rsidRPr="00920BF7" w14:paraId="7C98A2E9" w14:textId="77777777" w:rsidTr="00525ED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BD4B4"/>
            <w:vAlign w:val="center"/>
          </w:tcPr>
          <w:p w14:paraId="258E3F53" w14:textId="77777777" w:rsidR="00082776" w:rsidRPr="00920BF7" w:rsidRDefault="00082776" w:rsidP="00525EDE">
            <w:pPr>
              <w:pStyle w:val="TableText"/>
            </w:pPr>
            <w:r>
              <w:t>     </w:t>
            </w:r>
            <w:r w:rsidRPr="00920BF7">
              <w:t>2.16.840.1.113883.10.20.17.2.2</w:t>
            </w:r>
          </w:p>
        </w:tc>
        <w:tc>
          <w:tcPr>
            <w:tcW w:w="939" w:type="dxa"/>
            <w:tcBorders>
              <w:top w:val="outset" w:sz="6" w:space="0" w:color="auto"/>
              <w:left w:val="outset" w:sz="6" w:space="0" w:color="auto"/>
              <w:bottom w:val="outset" w:sz="6" w:space="0" w:color="auto"/>
              <w:right w:val="outset" w:sz="6" w:space="0" w:color="auto"/>
            </w:tcBorders>
            <w:shd w:val="clear" w:color="auto" w:fill="FBD4B4"/>
            <w:vAlign w:val="center"/>
          </w:tcPr>
          <w:p w14:paraId="5D200E6B" w14:textId="77777777" w:rsidR="00082776" w:rsidRPr="00920BF7" w:rsidRDefault="00082776" w:rsidP="00525EDE">
            <w:pPr>
              <w:pStyle w:val="TableText"/>
            </w:pPr>
            <w:r w:rsidRPr="00920BF7">
              <w:t>section</w:t>
            </w:r>
          </w:p>
        </w:tc>
        <w:tc>
          <w:tcPr>
            <w:tcW w:w="3575" w:type="dxa"/>
            <w:tcBorders>
              <w:top w:val="outset" w:sz="6" w:space="0" w:color="auto"/>
              <w:left w:val="outset" w:sz="6" w:space="0" w:color="auto"/>
              <w:bottom w:val="outset" w:sz="6" w:space="0" w:color="auto"/>
              <w:right w:val="outset" w:sz="6" w:space="0" w:color="auto"/>
            </w:tcBorders>
            <w:shd w:val="clear" w:color="auto" w:fill="FBD4B4"/>
            <w:vAlign w:val="center"/>
          </w:tcPr>
          <w:p w14:paraId="31D612B6" w14:textId="77777777" w:rsidR="00082776" w:rsidRPr="00BC6DD3" w:rsidRDefault="00082776" w:rsidP="00525EDE">
            <w:pPr>
              <w:keepNext/>
              <w:spacing w:before="40" w:after="40" w:line="220" w:lineRule="exact"/>
              <w:rPr>
                <w:rStyle w:val="HyperlinkText9pt"/>
                <w:rFonts w:cs="Times New Roman"/>
                <w:noProof/>
                <w:color w:val="auto"/>
                <w:szCs w:val="18"/>
                <w:u w:val="none"/>
                <w:lang w:eastAsia="en-US"/>
              </w:rPr>
            </w:pPr>
            <w:r>
              <w:rPr>
                <w:noProof/>
                <w:sz w:val="18"/>
                <w:szCs w:val="18"/>
              </w:rPr>
              <w:t xml:space="preserve">  </w:t>
            </w:r>
            <w:hyperlink w:anchor="_Procedures_Section_47519-4" w:history="1">
              <w:r w:rsidR="00525EDE" w:rsidRPr="00570D7B">
                <w:rPr>
                  <w:rStyle w:val="Hyperlink"/>
                  <w:rFonts w:cs="Times New Roman"/>
                  <w:noProof/>
                  <w:sz w:val="18"/>
                  <w:szCs w:val="18"/>
                  <w:lang w:eastAsia="en-US"/>
                </w:rPr>
                <w:t>Procedures</w:t>
              </w:r>
            </w:hyperlink>
          </w:p>
        </w:tc>
      </w:tr>
      <w:tr w:rsidR="00F428BD" w:rsidRPr="00920BF7" w14:paraId="07698E2F" w14:textId="77777777" w:rsidTr="00B4252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6AEB9D6" w14:textId="77777777" w:rsidR="00F428BD" w:rsidRPr="00AD2B84" w:rsidRDefault="00AD2B84" w:rsidP="00B42527">
            <w:pPr>
              <w:pStyle w:val="TableText"/>
            </w:pPr>
            <w:r w:rsidRPr="00AD2B84">
              <w:rPr>
                <w:rFonts w:ascii="Courier New" w:hAnsi="Courier New" w:cs="Courier New"/>
                <w:szCs w:val="20"/>
              </w:rPr>
              <w:t xml:space="preserve">     2.16.840.1.113883.10.20.22.4.14</w:t>
            </w:r>
          </w:p>
        </w:tc>
        <w:tc>
          <w:tcPr>
            <w:tcW w:w="939" w:type="dxa"/>
            <w:tcBorders>
              <w:top w:val="outset" w:sz="6" w:space="0" w:color="auto"/>
              <w:left w:val="outset" w:sz="6" w:space="0" w:color="auto"/>
              <w:bottom w:val="outset" w:sz="6" w:space="0" w:color="auto"/>
              <w:right w:val="outset" w:sz="6" w:space="0" w:color="auto"/>
            </w:tcBorders>
            <w:shd w:val="clear" w:color="auto" w:fill="auto"/>
            <w:vAlign w:val="center"/>
          </w:tcPr>
          <w:p w14:paraId="781BFD83" w14:textId="77777777" w:rsidR="00F428BD" w:rsidRPr="00920BF7" w:rsidRDefault="00F428BD" w:rsidP="00B42527">
            <w:pPr>
              <w:pStyle w:val="TableText"/>
            </w:pPr>
            <w:r w:rsidRPr="00920BF7">
              <w:t>entry</w:t>
            </w:r>
          </w:p>
        </w:tc>
        <w:tc>
          <w:tcPr>
            <w:tcW w:w="3575" w:type="dxa"/>
            <w:tcBorders>
              <w:top w:val="outset" w:sz="6" w:space="0" w:color="auto"/>
              <w:left w:val="outset" w:sz="6" w:space="0" w:color="auto"/>
              <w:bottom w:val="outset" w:sz="6" w:space="0" w:color="auto"/>
              <w:right w:val="outset" w:sz="6" w:space="0" w:color="auto"/>
            </w:tcBorders>
            <w:shd w:val="clear" w:color="auto" w:fill="auto"/>
            <w:vAlign w:val="center"/>
          </w:tcPr>
          <w:p w14:paraId="64D98253" w14:textId="77777777" w:rsidR="00F428BD" w:rsidRPr="009F0302" w:rsidRDefault="00F428BD" w:rsidP="00B42527">
            <w:pPr>
              <w:pStyle w:val="TableText"/>
              <w:rPr>
                <w:rStyle w:val="HyperlinkText9pt"/>
              </w:rPr>
            </w:pPr>
            <w:r>
              <w:rPr>
                <w:szCs w:val="20"/>
              </w:rPr>
              <w:t xml:space="preserve">     </w:t>
            </w:r>
            <w:hyperlink w:anchor="CS_ProcedureActivityProcedure" w:history="1">
              <w:r w:rsidRPr="00AD2B84">
                <w:rPr>
                  <w:rStyle w:val="Hyperlink"/>
                  <w:rFonts w:cs="Times New Roman"/>
                  <w:sz w:val="18"/>
                  <w:szCs w:val="20"/>
                  <w:lang w:eastAsia="en-US"/>
                </w:rPr>
                <w:t>Procedure Activity Procedure</w:t>
              </w:r>
            </w:hyperlink>
          </w:p>
        </w:tc>
      </w:tr>
      <w:tr w:rsidR="00F428BD" w:rsidRPr="00920BF7" w14:paraId="75C98D1E" w14:textId="77777777" w:rsidTr="00B4252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780675B" w14:textId="77777777" w:rsidR="00F428BD" w:rsidRPr="00AD2B84" w:rsidRDefault="00AD2B84" w:rsidP="00B42527">
            <w:pPr>
              <w:pStyle w:val="TableText"/>
            </w:pPr>
            <w:r w:rsidRPr="00AD2B84">
              <w:rPr>
                <w:rFonts w:ascii="Courier New" w:hAnsi="Courier New" w:cs="Courier New"/>
                <w:szCs w:val="20"/>
              </w:rPr>
              <w:t xml:space="preserve">     2.16.840.1.113883.10.20.22.4.13</w:t>
            </w:r>
          </w:p>
        </w:tc>
        <w:tc>
          <w:tcPr>
            <w:tcW w:w="939" w:type="dxa"/>
            <w:tcBorders>
              <w:top w:val="outset" w:sz="6" w:space="0" w:color="auto"/>
              <w:left w:val="outset" w:sz="6" w:space="0" w:color="auto"/>
              <w:bottom w:val="outset" w:sz="6" w:space="0" w:color="auto"/>
              <w:right w:val="outset" w:sz="6" w:space="0" w:color="auto"/>
            </w:tcBorders>
            <w:shd w:val="clear" w:color="auto" w:fill="auto"/>
            <w:vAlign w:val="center"/>
          </w:tcPr>
          <w:p w14:paraId="1409F670" w14:textId="77777777" w:rsidR="00F428BD" w:rsidRPr="00920BF7" w:rsidRDefault="00F428BD" w:rsidP="00B42527">
            <w:pPr>
              <w:pStyle w:val="TableText"/>
            </w:pPr>
            <w:r w:rsidRPr="00920BF7">
              <w:t>entry</w:t>
            </w:r>
          </w:p>
        </w:tc>
        <w:tc>
          <w:tcPr>
            <w:tcW w:w="3575" w:type="dxa"/>
            <w:tcBorders>
              <w:top w:val="outset" w:sz="6" w:space="0" w:color="auto"/>
              <w:left w:val="outset" w:sz="6" w:space="0" w:color="auto"/>
              <w:bottom w:val="outset" w:sz="6" w:space="0" w:color="auto"/>
              <w:right w:val="outset" w:sz="6" w:space="0" w:color="auto"/>
            </w:tcBorders>
            <w:shd w:val="clear" w:color="auto" w:fill="auto"/>
            <w:vAlign w:val="center"/>
          </w:tcPr>
          <w:p w14:paraId="5D3FDB36" w14:textId="77777777" w:rsidR="00F428BD" w:rsidRPr="009F0302" w:rsidRDefault="00F428BD" w:rsidP="00B42527">
            <w:pPr>
              <w:pStyle w:val="TableText"/>
              <w:rPr>
                <w:rStyle w:val="HyperlinkText9pt"/>
              </w:rPr>
            </w:pPr>
            <w:r>
              <w:rPr>
                <w:szCs w:val="20"/>
              </w:rPr>
              <w:t xml:space="preserve">     </w:t>
            </w:r>
            <w:hyperlink w:anchor="CS_ProcedureActivityObservation" w:history="1">
              <w:r w:rsidRPr="00AD2B84">
                <w:rPr>
                  <w:rStyle w:val="Hyperlink"/>
                  <w:rFonts w:cs="Times New Roman"/>
                  <w:sz w:val="18"/>
                  <w:szCs w:val="20"/>
                  <w:lang w:eastAsia="en-US"/>
                </w:rPr>
                <w:t>Procedure Activity Observation</w:t>
              </w:r>
            </w:hyperlink>
          </w:p>
        </w:tc>
      </w:tr>
      <w:tr w:rsidR="00F428BD" w:rsidRPr="00920BF7" w14:paraId="6C19D878" w14:textId="77777777" w:rsidTr="00B4252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037A452" w14:textId="77777777" w:rsidR="00F428BD" w:rsidRPr="00AD2B84" w:rsidRDefault="00AD2B84" w:rsidP="00B42527">
            <w:pPr>
              <w:pStyle w:val="TableText"/>
            </w:pPr>
            <w:r w:rsidRPr="00AD2B84">
              <w:rPr>
                <w:rFonts w:ascii="Courier New" w:hAnsi="Courier New" w:cs="Courier New"/>
                <w:szCs w:val="20"/>
              </w:rPr>
              <w:t xml:space="preserve">     2.16.840.1.113883.10.20.22.4.12</w:t>
            </w:r>
          </w:p>
        </w:tc>
        <w:tc>
          <w:tcPr>
            <w:tcW w:w="939" w:type="dxa"/>
            <w:tcBorders>
              <w:top w:val="outset" w:sz="6" w:space="0" w:color="auto"/>
              <w:left w:val="outset" w:sz="6" w:space="0" w:color="auto"/>
              <w:bottom w:val="outset" w:sz="6" w:space="0" w:color="auto"/>
              <w:right w:val="outset" w:sz="6" w:space="0" w:color="auto"/>
            </w:tcBorders>
            <w:shd w:val="clear" w:color="auto" w:fill="auto"/>
            <w:vAlign w:val="center"/>
          </w:tcPr>
          <w:p w14:paraId="01A7B157" w14:textId="77777777" w:rsidR="00F428BD" w:rsidRPr="00920BF7" w:rsidRDefault="00F428BD" w:rsidP="00B42527">
            <w:pPr>
              <w:pStyle w:val="TableText"/>
            </w:pPr>
            <w:r w:rsidRPr="00920BF7">
              <w:t>entry</w:t>
            </w:r>
          </w:p>
        </w:tc>
        <w:tc>
          <w:tcPr>
            <w:tcW w:w="3575" w:type="dxa"/>
            <w:tcBorders>
              <w:top w:val="outset" w:sz="6" w:space="0" w:color="auto"/>
              <w:left w:val="outset" w:sz="6" w:space="0" w:color="auto"/>
              <w:bottom w:val="outset" w:sz="6" w:space="0" w:color="auto"/>
              <w:right w:val="outset" w:sz="6" w:space="0" w:color="auto"/>
            </w:tcBorders>
            <w:shd w:val="clear" w:color="auto" w:fill="auto"/>
            <w:vAlign w:val="center"/>
          </w:tcPr>
          <w:p w14:paraId="194AF807" w14:textId="77777777" w:rsidR="00F428BD" w:rsidRPr="009F0302" w:rsidRDefault="00F428BD" w:rsidP="00B42527">
            <w:pPr>
              <w:pStyle w:val="TableText"/>
              <w:rPr>
                <w:rStyle w:val="HyperlinkText9pt"/>
              </w:rPr>
            </w:pPr>
            <w:r>
              <w:rPr>
                <w:szCs w:val="20"/>
              </w:rPr>
              <w:t xml:space="preserve">     </w:t>
            </w:r>
            <w:hyperlink w:anchor="CS_ProcedureActivityAct" w:history="1">
              <w:r w:rsidRPr="00AD2B84">
                <w:rPr>
                  <w:rStyle w:val="Hyperlink"/>
                  <w:rFonts w:cs="Times New Roman"/>
                  <w:sz w:val="18"/>
                  <w:szCs w:val="20"/>
                  <w:lang w:eastAsia="en-US"/>
                </w:rPr>
                <w:t>Procedure Activity Act</w:t>
              </w:r>
            </w:hyperlink>
          </w:p>
        </w:tc>
      </w:tr>
      <w:tr w:rsidR="00082776" w:rsidRPr="00920BF7" w14:paraId="5BA20610" w14:textId="77777777" w:rsidTr="00525ED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BD4B4"/>
            <w:vAlign w:val="center"/>
          </w:tcPr>
          <w:p w14:paraId="36925437" w14:textId="77777777" w:rsidR="00082776" w:rsidRPr="00920BF7" w:rsidRDefault="00082776" w:rsidP="00525EDE">
            <w:pPr>
              <w:pStyle w:val="TableText"/>
            </w:pPr>
            <w:r>
              <w:t>     </w:t>
            </w:r>
            <w:r w:rsidRPr="00920BF7">
              <w:t>2.16.840.1.113883.10.20.17.2.2</w:t>
            </w:r>
          </w:p>
        </w:tc>
        <w:tc>
          <w:tcPr>
            <w:tcW w:w="939" w:type="dxa"/>
            <w:tcBorders>
              <w:top w:val="outset" w:sz="6" w:space="0" w:color="auto"/>
              <w:left w:val="outset" w:sz="6" w:space="0" w:color="auto"/>
              <w:bottom w:val="outset" w:sz="6" w:space="0" w:color="auto"/>
              <w:right w:val="outset" w:sz="6" w:space="0" w:color="auto"/>
            </w:tcBorders>
            <w:shd w:val="clear" w:color="auto" w:fill="FBD4B4"/>
            <w:vAlign w:val="center"/>
          </w:tcPr>
          <w:p w14:paraId="26B59155" w14:textId="77777777" w:rsidR="00082776" w:rsidRPr="00920BF7" w:rsidRDefault="00082776" w:rsidP="00525EDE">
            <w:pPr>
              <w:pStyle w:val="TableText"/>
            </w:pPr>
            <w:r w:rsidRPr="00920BF7">
              <w:t>section</w:t>
            </w:r>
          </w:p>
        </w:tc>
        <w:tc>
          <w:tcPr>
            <w:tcW w:w="3575" w:type="dxa"/>
            <w:tcBorders>
              <w:top w:val="outset" w:sz="6" w:space="0" w:color="auto"/>
              <w:left w:val="outset" w:sz="6" w:space="0" w:color="auto"/>
              <w:bottom w:val="outset" w:sz="6" w:space="0" w:color="auto"/>
              <w:right w:val="outset" w:sz="6" w:space="0" w:color="auto"/>
            </w:tcBorders>
            <w:shd w:val="clear" w:color="auto" w:fill="FBD4B4"/>
            <w:vAlign w:val="center"/>
          </w:tcPr>
          <w:p w14:paraId="1E952B12" w14:textId="77777777" w:rsidR="00082776" w:rsidRPr="00BC6DD3" w:rsidRDefault="00082776" w:rsidP="00525EDE">
            <w:pPr>
              <w:keepNext/>
              <w:spacing w:before="40" w:after="40" w:line="220" w:lineRule="exact"/>
              <w:rPr>
                <w:rStyle w:val="HyperlinkText9pt"/>
                <w:rFonts w:cs="Times New Roman"/>
                <w:noProof/>
                <w:color w:val="auto"/>
                <w:szCs w:val="18"/>
                <w:u w:val="none"/>
                <w:lang w:eastAsia="en-US"/>
              </w:rPr>
            </w:pPr>
            <w:r>
              <w:rPr>
                <w:noProof/>
                <w:sz w:val="18"/>
                <w:szCs w:val="18"/>
              </w:rPr>
              <w:t xml:space="preserve">  </w:t>
            </w:r>
            <w:hyperlink w:anchor="_Results_Section_30954-2" w:history="1">
              <w:r w:rsidR="003B7641" w:rsidRPr="00570D7B">
                <w:rPr>
                  <w:rStyle w:val="Hyperlink"/>
                  <w:rFonts w:cs="Times New Roman"/>
                  <w:noProof/>
                  <w:sz w:val="18"/>
                  <w:szCs w:val="18"/>
                  <w:lang w:eastAsia="en-US"/>
                </w:rPr>
                <w:t>Results</w:t>
              </w:r>
            </w:hyperlink>
          </w:p>
        </w:tc>
      </w:tr>
      <w:tr w:rsidR="00082776" w:rsidRPr="00920BF7" w14:paraId="7EEDA9FF" w14:textId="77777777" w:rsidTr="00525ED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1CF7A50" w14:textId="77777777" w:rsidR="00082776" w:rsidRPr="00920BF7" w:rsidRDefault="00082776" w:rsidP="00525EDE">
            <w:pPr>
              <w:pStyle w:val="TableText"/>
            </w:pPr>
            <w:r>
              <w:t>        </w:t>
            </w:r>
            <w:r w:rsidRPr="00920BF7">
              <w:t>2.16.840.1.113883.10.20.17.3.15</w:t>
            </w:r>
          </w:p>
        </w:tc>
        <w:tc>
          <w:tcPr>
            <w:tcW w:w="939" w:type="dxa"/>
            <w:tcBorders>
              <w:top w:val="outset" w:sz="6" w:space="0" w:color="auto"/>
              <w:left w:val="outset" w:sz="6" w:space="0" w:color="auto"/>
              <w:bottom w:val="outset" w:sz="6" w:space="0" w:color="auto"/>
              <w:right w:val="outset" w:sz="6" w:space="0" w:color="auto"/>
            </w:tcBorders>
            <w:shd w:val="clear" w:color="auto" w:fill="auto"/>
            <w:vAlign w:val="center"/>
          </w:tcPr>
          <w:p w14:paraId="3F943B7C" w14:textId="77777777" w:rsidR="00082776" w:rsidRPr="00920BF7" w:rsidRDefault="00082776" w:rsidP="00525EDE">
            <w:pPr>
              <w:pStyle w:val="TableText"/>
            </w:pPr>
            <w:r w:rsidRPr="00920BF7">
              <w:t>entry</w:t>
            </w:r>
          </w:p>
        </w:tc>
        <w:tc>
          <w:tcPr>
            <w:tcW w:w="3575" w:type="dxa"/>
            <w:tcBorders>
              <w:top w:val="outset" w:sz="6" w:space="0" w:color="auto"/>
              <w:left w:val="outset" w:sz="6" w:space="0" w:color="auto"/>
              <w:bottom w:val="outset" w:sz="6" w:space="0" w:color="auto"/>
              <w:right w:val="outset" w:sz="6" w:space="0" w:color="auto"/>
            </w:tcBorders>
            <w:shd w:val="clear" w:color="auto" w:fill="auto"/>
            <w:vAlign w:val="center"/>
          </w:tcPr>
          <w:p w14:paraId="34BAD798" w14:textId="77777777" w:rsidR="00082776" w:rsidRPr="009F0302" w:rsidRDefault="00082776" w:rsidP="00525EDE">
            <w:pPr>
              <w:pStyle w:val="TableText"/>
              <w:rPr>
                <w:rStyle w:val="HyperlinkText9pt"/>
              </w:rPr>
            </w:pPr>
            <w:r w:rsidRPr="00934853">
              <w:rPr>
                <w:szCs w:val="20"/>
              </w:rPr>
              <w:t xml:space="preserve">     </w:t>
            </w:r>
            <w:hyperlink w:anchor="CS_ResultOrganizer" w:history="1">
              <w:r w:rsidR="003B7641" w:rsidRPr="001D0918">
                <w:rPr>
                  <w:rStyle w:val="Hyperlink"/>
                  <w:rFonts w:cs="Times New Roman"/>
                  <w:sz w:val="18"/>
                  <w:szCs w:val="18"/>
                  <w:lang w:eastAsia="en-US"/>
                </w:rPr>
                <w:t>Results Organizer</w:t>
              </w:r>
            </w:hyperlink>
          </w:p>
        </w:tc>
      </w:tr>
      <w:tr w:rsidR="00DE231D" w:rsidRPr="00920BF7" w14:paraId="095369C8" w14:textId="77777777" w:rsidTr="007C09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BD4B4"/>
            <w:vAlign w:val="center"/>
          </w:tcPr>
          <w:p w14:paraId="7E9F9C49" w14:textId="77777777" w:rsidR="00DE231D" w:rsidRPr="00920BF7" w:rsidRDefault="00DE231D" w:rsidP="007C09EF">
            <w:pPr>
              <w:pStyle w:val="TableText"/>
            </w:pPr>
            <w:r>
              <w:t>     </w:t>
            </w:r>
            <w:r w:rsidRPr="00920BF7">
              <w:t>2.16.840.1.113883.10.20.17.2.2</w:t>
            </w:r>
          </w:p>
        </w:tc>
        <w:tc>
          <w:tcPr>
            <w:tcW w:w="939" w:type="dxa"/>
            <w:tcBorders>
              <w:top w:val="outset" w:sz="6" w:space="0" w:color="auto"/>
              <w:left w:val="outset" w:sz="6" w:space="0" w:color="auto"/>
              <w:bottom w:val="outset" w:sz="6" w:space="0" w:color="auto"/>
              <w:right w:val="outset" w:sz="6" w:space="0" w:color="auto"/>
            </w:tcBorders>
            <w:shd w:val="clear" w:color="auto" w:fill="FBD4B4"/>
            <w:vAlign w:val="center"/>
          </w:tcPr>
          <w:p w14:paraId="4C3B9813" w14:textId="77777777" w:rsidR="00DE231D" w:rsidRPr="00920BF7" w:rsidRDefault="00DE231D" w:rsidP="007C09EF">
            <w:pPr>
              <w:pStyle w:val="TableText"/>
            </w:pPr>
            <w:r w:rsidRPr="00920BF7">
              <w:t>section</w:t>
            </w:r>
          </w:p>
        </w:tc>
        <w:tc>
          <w:tcPr>
            <w:tcW w:w="3575" w:type="dxa"/>
            <w:tcBorders>
              <w:top w:val="outset" w:sz="6" w:space="0" w:color="auto"/>
              <w:left w:val="outset" w:sz="6" w:space="0" w:color="auto"/>
              <w:bottom w:val="outset" w:sz="6" w:space="0" w:color="auto"/>
              <w:right w:val="outset" w:sz="6" w:space="0" w:color="auto"/>
            </w:tcBorders>
            <w:shd w:val="clear" w:color="auto" w:fill="FBD4B4"/>
            <w:vAlign w:val="center"/>
          </w:tcPr>
          <w:p w14:paraId="2545FEF9" w14:textId="77777777" w:rsidR="00DE231D" w:rsidRPr="00BC6DD3" w:rsidRDefault="00DE231D" w:rsidP="007C09EF">
            <w:pPr>
              <w:keepNext/>
              <w:spacing w:before="40" w:after="40" w:line="220" w:lineRule="exact"/>
              <w:rPr>
                <w:rStyle w:val="HyperlinkText9pt"/>
                <w:rFonts w:cs="Times New Roman"/>
                <w:noProof/>
                <w:color w:val="auto"/>
                <w:szCs w:val="18"/>
                <w:u w:val="none"/>
                <w:lang w:eastAsia="en-US"/>
              </w:rPr>
            </w:pPr>
            <w:r>
              <w:rPr>
                <w:noProof/>
                <w:sz w:val="18"/>
                <w:szCs w:val="18"/>
              </w:rPr>
              <w:t xml:space="preserve">  </w:t>
            </w:r>
            <w:hyperlink w:anchor="S_AdvanceDirectivesSection" w:history="1">
              <w:r w:rsidRPr="00373627">
                <w:rPr>
                  <w:rStyle w:val="Hyperlink"/>
                  <w:rFonts w:cs="Times New Roman"/>
                  <w:noProof/>
                  <w:sz w:val="18"/>
                  <w:szCs w:val="18"/>
                  <w:lang w:eastAsia="en-US"/>
                </w:rPr>
                <w:t>Advance Directives</w:t>
              </w:r>
            </w:hyperlink>
          </w:p>
        </w:tc>
      </w:tr>
      <w:tr w:rsidR="00DE231D" w:rsidRPr="00920BF7" w14:paraId="5E785FA4" w14:textId="77777777" w:rsidTr="007C09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00DD088" w14:textId="77777777" w:rsidR="00DE231D" w:rsidRPr="00920BF7" w:rsidRDefault="00DE231D" w:rsidP="007C09EF">
            <w:pPr>
              <w:pStyle w:val="TableText"/>
            </w:pPr>
            <w:r>
              <w:t>        </w:t>
            </w:r>
            <w:r w:rsidRPr="00920BF7">
              <w:t>2.16.840.1.113883.10.20.17.3.15</w:t>
            </w:r>
          </w:p>
        </w:tc>
        <w:tc>
          <w:tcPr>
            <w:tcW w:w="939" w:type="dxa"/>
            <w:tcBorders>
              <w:top w:val="outset" w:sz="6" w:space="0" w:color="auto"/>
              <w:left w:val="outset" w:sz="6" w:space="0" w:color="auto"/>
              <w:bottom w:val="outset" w:sz="6" w:space="0" w:color="auto"/>
              <w:right w:val="outset" w:sz="6" w:space="0" w:color="auto"/>
            </w:tcBorders>
            <w:shd w:val="clear" w:color="auto" w:fill="auto"/>
            <w:vAlign w:val="center"/>
          </w:tcPr>
          <w:p w14:paraId="0D05D810" w14:textId="77777777" w:rsidR="00DE231D" w:rsidRPr="00920BF7" w:rsidRDefault="00DE231D" w:rsidP="007C09EF">
            <w:pPr>
              <w:pStyle w:val="TableText"/>
            </w:pPr>
            <w:r w:rsidRPr="00920BF7">
              <w:t>entry</w:t>
            </w:r>
          </w:p>
        </w:tc>
        <w:tc>
          <w:tcPr>
            <w:tcW w:w="3575" w:type="dxa"/>
            <w:tcBorders>
              <w:top w:val="outset" w:sz="6" w:space="0" w:color="auto"/>
              <w:left w:val="outset" w:sz="6" w:space="0" w:color="auto"/>
              <w:bottom w:val="outset" w:sz="6" w:space="0" w:color="auto"/>
              <w:right w:val="outset" w:sz="6" w:space="0" w:color="auto"/>
            </w:tcBorders>
            <w:shd w:val="clear" w:color="auto" w:fill="auto"/>
            <w:vAlign w:val="center"/>
          </w:tcPr>
          <w:p w14:paraId="343E8B72" w14:textId="77777777" w:rsidR="00DE231D" w:rsidRPr="009F0302" w:rsidRDefault="00DE231D" w:rsidP="007C09EF">
            <w:pPr>
              <w:pStyle w:val="TableText"/>
              <w:rPr>
                <w:rStyle w:val="HyperlinkText9pt"/>
              </w:rPr>
            </w:pPr>
            <w:r>
              <w:rPr>
                <w:szCs w:val="20"/>
              </w:rPr>
              <w:t xml:space="preserve">     </w:t>
            </w:r>
          </w:p>
        </w:tc>
      </w:tr>
      <w:tr w:rsidR="00DE231D" w:rsidRPr="00920BF7" w14:paraId="291E6BE3" w14:textId="77777777" w:rsidTr="007C09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BD4B4"/>
            <w:vAlign w:val="center"/>
          </w:tcPr>
          <w:p w14:paraId="4AF9FE81" w14:textId="77777777" w:rsidR="00DE231D" w:rsidRPr="00920BF7" w:rsidRDefault="00DE231D" w:rsidP="007C09EF">
            <w:pPr>
              <w:pStyle w:val="TableText"/>
            </w:pPr>
            <w:r>
              <w:t>     </w:t>
            </w:r>
            <w:r w:rsidRPr="00920BF7">
              <w:t>2.16.840.1.113883.10.20.17.2.2</w:t>
            </w:r>
          </w:p>
        </w:tc>
        <w:tc>
          <w:tcPr>
            <w:tcW w:w="939" w:type="dxa"/>
            <w:tcBorders>
              <w:top w:val="outset" w:sz="6" w:space="0" w:color="auto"/>
              <w:left w:val="outset" w:sz="6" w:space="0" w:color="auto"/>
              <w:bottom w:val="outset" w:sz="6" w:space="0" w:color="auto"/>
              <w:right w:val="outset" w:sz="6" w:space="0" w:color="auto"/>
            </w:tcBorders>
            <w:shd w:val="clear" w:color="auto" w:fill="FBD4B4"/>
            <w:vAlign w:val="center"/>
          </w:tcPr>
          <w:p w14:paraId="73A5723A" w14:textId="77777777" w:rsidR="00DE231D" w:rsidRPr="00920BF7" w:rsidRDefault="00DE231D" w:rsidP="007C09EF">
            <w:pPr>
              <w:pStyle w:val="TableText"/>
            </w:pPr>
            <w:r w:rsidRPr="00920BF7">
              <w:t>section</w:t>
            </w:r>
          </w:p>
        </w:tc>
        <w:tc>
          <w:tcPr>
            <w:tcW w:w="3575" w:type="dxa"/>
            <w:tcBorders>
              <w:top w:val="outset" w:sz="6" w:space="0" w:color="auto"/>
              <w:left w:val="outset" w:sz="6" w:space="0" w:color="auto"/>
              <w:bottom w:val="outset" w:sz="6" w:space="0" w:color="auto"/>
              <w:right w:val="outset" w:sz="6" w:space="0" w:color="auto"/>
            </w:tcBorders>
            <w:shd w:val="clear" w:color="auto" w:fill="FBD4B4"/>
            <w:vAlign w:val="center"/>
          </w:tcPr>
          <w:p w14:paraId="2D1C1355" w14:textId="77777777" w:rsidR="00DE231D" w:rsidRPr="00BC6DD3" w:rsidRDefault="00DE231D" w:rsidP="007C09EF">
            <w:pPr>
              <w:keepNext/>
              <w:spacing w:before="40" w:after="40" w:line="220" w:lineRule="exact"/>
              <w:rPr>
                <w:rStyle w:val="HyperlinkText9pt"/>
                <w:rFonts w:cs="Times New Roman"/>
                <w:noProof/>
                <w:color w:val="auto"/>
                <w:szCs w:val="18"/>
                <w:u w:val="none"/>
                <w:lang w:eastAsia="en-US"/>
              </w:rPr>
            </w:pPr>
            <w:r>
              <w:rPr>
                <w:noProof/>
                <w:sz w:val="18"/>
                <w:szCs w:val="18"/>
              </w:rPr>
              <w:t xml:space="preserve">  </w:t>
            </w:r>
            <w:hyperlink w:anchor="S_EncountersSection" w:history="1">
              <w:r w:rsidR="0028328A" w:rsidRPr="00373627">
                <w:rPr>
                  <w:rStyle w:val="Hyperlink"/>
                  <w:rFonts w:cs="Times New Roman"/>
                  <w:noProof/>
                  <w:sz w:val="18"/>
                  <w:szCs w:val="18"/>
                  <w:lang w:eastAsia="en-US"/>
                </w:rPr>
                <w:t>Encounters</w:t>
              </w:r>
            </w:hyperlink>
          </w:p>
        </w:tc>
      </w:tr>
      <w:tr w:rsidR="00DE231D" w:rsidRPr="00920BF7" w14:paraId="2045C019" w14:textId="77777777" w:rsidTr="007C09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F1DAC4C" w14:textId="77777777" w:rsidR="00DE231D" w:rsidRPr="00920BF7" w:rsidRDefault="00DE231D" w:rsidP="007C09EF">
            <w:pPr>
              <w:pStyle w:val="TableText"/>
            </w:pPr>
            <w:r>
              <w:t>        </w:t>
            </w:r>
            <w:r w:rsidRPr="00920BF7">
              <w:t>2.16.840.1.113883.10.20.17.3.15</w:t>
            </w:r>
          </w:p>
        </w:tc>
        <w:tc>
          <w:tcPr>
            <w:tcW w:w="939" w:type="dxa"/>
            <w:tcBorders>
              <w:top w:val="outset" w:sz="6" w:space="0" w:color="auto"/>
              <w:left w:val="outset" w:sz="6" w:space="0" w:color="auto"/>
              <w:bottom w:val="outset" w:sz="6" w:space="0" w:color="auto"/>
              <w:right w:val="outset" w:sz="6" w:space="0" w:color="auto"/>
            </w:tcBorders>
            <w:shd w:val="clear" w:color="auto" w:fill="auto"/>
            <w:vAlign w:val="center"/>
          </w:tcPr>
          <w:p w14:paraId="0067A85E" w14:textId="77777777" w:rsidR="00DE231D" w:rsidRPr="00920BF7" w:rsidRDefault="00DE231D" w:rsidP="007C09EF">
            <w:pPr>
              <w:pStyle w:val="TableText"/>
            </w:pPr>
            <w:r w:rsidRPr="00920BF7">
              <w:t>entry</w:t>
            </w:r>
          </w:p>
        </w:tc>
        <w:tc>
          <w:tcPr>
            <w:tcW w:w="3575" w:type="dxa"/>
            <w:tcBorders>
              <w:top w:val="outset" w:sz="6" w:space="0" w:color="auto"/>
              <w:left w:val="outset" w:sz="6" w:space="0" w:color="auto"/>
              <w:bottom w:val="outset" w:sz="6" w:space="0" w:color="auto"/>
              <w:right w:val="outset" w:sz="6" w:space="0" w:color="auto"/>
            </w:tcBorders>
            <w:shd w:val="clear" w:color="auto" w:fill="auto"/>
            <w:vAlign w:val="center"/>
          </w:tcPr>
          <w:p w14:paraId="23B2DFF0" w14:textId="77777777" w:rsidR="00DE231D" w:rsidRPr="009F0302" w:rsidRDefault="00DE231D" w:rsidP="007C09EF">
            <w:pPr>
              <w:pStyle w:val="TableText"/>
              <w:rPr>
                <w:rStyle w:val="HyperlinkText9pt"/>
              </w:rPr>
            </w:pPr>
            <w:r>
              <w:rPr>
                <w:szCs w:val="20"/>
              </w:rPr>
              <w:t xml:space="preserve">     </w:t>
            </w:r>
          </w:p>
        </w:tc>
      </w:tr>
      <w:tr w:rsidR="00DE231D" w:rsidRPr="00920BF7" w14:paraId="54219857" w14:textId="77777777" w:rsidTr="007C09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BD4B4"/>
            <w:vAlign w:val="center"/>
          </w:tcPr>
          <w:p w14:paraId="2EE75301" w14:textId="77777777" w:rsidR="00DE231D" w:rsidRPr="00920BF7" w:rsidRDefault="00DE231D" w:rsidP="007C09EF">
            <w:pPr>
              <w:pStyle w:val="TableText"/>
            </w:pPr>
            <w:r>
              <w:t>     </w:t>
            </w:r>
            <w:r w:rsidRPr="00920BF7">
              <w:t>2.16.840.1.113883.10.20.17.2.2</w:t>
            </w:r>
          </w:p>
        </w:tc>
        <w:tc>
          <w:tcPr>
            <w:tcW w:w="939" w:type="dxa"/>
            <w:tcBorders>
              <w:top w:val="outset" w:sz="6" w:space="0" w:color="auto"/>
              <w:left w:val="outset" w:sz="6" w:space="0" w:color="auto"/>
              <w:bottom w:val="outset" w:sz="6" w:space="0" w:color="auto"/>
              <w:right w:val="outset" w:sz="6" w:space="0" w:color="auto"/>
            </w:tcBorders>
            <w:shd w:val="clear" w:color="auto" w:fill="FBD4B4"/>
            <w:vAlign w:val="center"/>
          </w:tcPr>
          <w:p w14:paraId="7B68119F" w14:textId="77777777" w:rsidR="00DE231D" w:rsidRPr="00920BF7" w:rsidRDefault="00DE231D" w:rsidP="007C09EF">
            <w:pPr>
              <w:pStyle w:val="TableText"/>
            </w:pPr>
            <w:r w:rsidRPr="00920BF7">
              <w:t>section</w:t>
            </w:r>
          </w:p>
        </w:tc>
        <w:tc>
          <w:tcPr>
            <w:tcW w:w="3575" w:type="dxa"/>
            <w:tcBorders>
              <w:top w:val="outset" w:sz="6" w:space="0" w:color="auto"/>
              <w:left w:val="outset" w:sz="6" w:space="0" w:color="auto"/>
              <w:bottom w:val="outset" w:sz="6" w:space="0" w:color="auto"/>
              <w:right w:val="outset" w:sz="6" w:space="0" w:color="auto"/>
            </w:tcBorders>
            <w:shd w:val="clear" w:color="auto" w:fill="FBD4B4"/>
            <w:vAlign w:val="center"/>
          </w:tcPr>
          <w:p w14:paraId="6278ECCE" w14:textId="77777777" w:rsidR="00DE231D" w:rsidRPr="00BC6DD3" w:rsidRDefault="00DE231D" w:rsidP="007C09EF">
            <w:pPr>
              <w:keepNext/>
              <w:spacing w:before="40" w:after="40" w:line="220" w:lineRule="exact"/>
              <w:rPr>
                <w:rStyle w:val="HyperlinkText9pt"/>
                <w:rFonts w:cs="Times New Roman"/>
                <w:noProof/>
                <w:color w:val="auto"/>
                <w:szCs w:val="18"/>
                <w:u w:val="none"/>
                <w:lang w:eastAsia="en-US"/>
              </w:rPr>
            </w:pPr>
            <w:r>
              <w:rPr>
                <w:noProof/>
                <w:sz w:val="18"/>
                <w:szCs w:val="18"/>
              </w:rPr>
              <w:t xml:space="preserve">  </w:t>
            </w:r>
            <w:hyperlink w:anchor="S_FamilyHistorySection" w:history="1">
              <w:r w:rsidR="0028328A" w:rsidRPr="00373627">
                <w:rPr>
                  <w:rStyle w:val="Hyperlink"/>
                  <w:rFonts w:cs="Times New Roman"/>
                  <w:noProof/>
                  <w:sz w:val="18"/>
                  <w:szCs w:val="18"/>
                  <w:lang w:eastAsia="en-US"/>
                </w:rPr>
                <w:t>Family History</w:t>
              </w:r>
            </w:hyperlink>
          </w:p>
        </w:tc>
      </w:tr>
      <w:tr w:rsidR="00DE231D" w:rsidRPr="00920BF7" w14:paraId="3CC69E94" w14:textId="77777777" w:rsidTr="007C09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7DE24F6" w14:textId="77777777" w:rsidR="00DE231D" w:rsidRPr="00920BF7" w:rsidRDefault="00DE231D" w:rsidP="007C09EF">
            <w:pPr>
              <w:pStyle w:val="TableText"/>
            </w:pPr>
            <w:r>
              <w:t>        </w:t>
            </w:r>
            <w:r w:rsidRPr="00920BF7">
              <w:t>2.16.840.1.113883.10.20.17.3.15</w:t>
            </w:r>
          </w:p>
        </w:tc>
        <w:tc>
          <w:tcPr>
            <w:tcW w:w="939" w:type="dxa"/>
            <w:tcBorders>
              <w:top w:val="outset" w:sz="6" w:space="0" w:color="auto"/>
              <w:left w:val="outset" w:sz="6" w:space="0" w:color="auto"/>
              <w:bottom w:val="outset" w:sz="6" w:space="0" w:color="auto"/>
              <w:right w:val="outset" w:sz="6" w:space="0" w:color="auto"/>
            </w:tcBorders>
            <w:shd w:val="clear" w:color="auto" w:fill="auto"/>
            <w:vAlign w:val="center"/>
          </w:tcPr>
          <w:p w14:paraId="103CC5AA" w14:textId="77777777" w:rsidR="00DE231D" w:rsidRPr="00920BF7" w:rsidRDefault="00DE231D" w:rsidP="007C09EF">
            <w:pPr>
              <w:pStyle w:val="TableText"/>
            </w:pPr>
            <w:r w:rsidRPr="00920BF7">
              <w:t>entry</w:t>
            </w:r>
          </w:p>
        </w:tc>
        <w:tc>
          <w:tcPr>
            <w:tcW w:w="3575" w:type="dxa"/>
            <w:tcBorders>
              <w:top w:val="outset" w:sz="6" w:space="0" w:color="auto"/>
              <w:left w:val="outset" w:sz="6" w:space="0" w:color="auto"/>
              <w:bottom w:val="outset" w:sz="6" w:space="0" w:color="auto"/>
              <w:right w:val="outset" w:sz="6" w:space="0" w:color="auto"/>
            </w:tcBorders>
            <w:shd w:val="clear" w:color="auto" w:fill="auto"/>
            <w:vAlign w:val="center"/>
          </w:tcPr>
          <w:p w14:paraId="0677CB80" w14:textId="77777777" w:rsidR="00DE231D" w:rsidRPr="009F0302" w:rsidRDefault="00DE231D" w:rsidP="007C09EF">
            <w:pPr>
              <w:pStyle w:val="TableText"/>
              <w:rPr>
                <w:rStyle w:val="HyperlinkText9pt"/>
              </w:rPr>
            </w:pPr>
            <w:r>
              <w:rPr>
                <w:szCs w:val="20"/>
              </w:rPr>
              <w:t xml:space="preserve">     </w:t>
            </w:r>
          </w:p>
        </w:tc>
      </w:tr>
      <w:tr w:rsidR="00DE231D" w:rsidRPr="00920BF7" w14:paraId="616764FD" w14:textId="77777777" w:rsidTr="007C09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BD4B4"/>
            <w:vAlign w:val="center"/>
          </w:tcPr>
          <w:p w14:paraId="2ABE6CA2" w14:textId="77777777" w:rsidR="00DE231D" w:rsidRPr="00920BF7" w:rsidRDefault="00DE231D" w:rsidP="007C09EF">
            <w:pPr>
              <w:pStyle w:val="TableText"/>
            </w:pPr>
            <w:r>
              <w:t>     </w:t>
            </w:r>
            <w:r w:rsidRPr="00920BF7">
              <w:t>2.16.840.1.113883.10.20.17.2.2</w:t>
            </w:r>
          </w:p>
        </w:tc>
        <w:tc>
          <w:tcPr>
            <w:tcW w:w="939" w:type="dxa"/>
            <w:tcBorders>
              <w:top w:val="outset" w:sz="6" w:space="0" w:color="auto"/>
              <w:left w:val="outset" w:sz="6" w:space="0" w:color="auto"/>
              <w:bottom w:val="outset" w:sz="6" w:space="0" w:color="auto"/>
              <w:right w:val="outset" w:sz="6" w:space="0" w:color="auto"/>
            </w:tcBorders>
            <w:shd w:val="clear" w:color="auto" w:fill="FBD4B4"/>
            <w:vAlign w:val="center"/>
          </w:tcPr>
          <w:p w14:paraId="665A46A9" w14:textId="77777777" w:rsidR="00DE231D" w:rsidRPr="00920BF7" w:rsidRDefault="00DE231D" w:rsidP="007C09EF">
            <w:pPr>
              <w:pStyle w:val="TableText"/>
            </w:pPr>
            <w:r w:rsidRPr="00920BF7">
              <w:t>section</w:t>
            </w:r>
          </w:p>
        </w:tc>
        <w:tc>
          <w:tcPr>
            <w:tcW w:w="3575" w:type="dxa"/>
            <w:tcBorders>
              <w:top w:val="outset" w:sz="6" w:space="0" w:color="auto"/>
              <w:left w:val="outset" w:sz="6" w:space="0" w:color="auto"/>
              <w:bottom w:val="outset" w:sz="6" w:space="0" w:color="auto"/>
              <w:right w:val="outset" w:sz="6" w:space="0" w:color="auto"/>
            </w:tcBorders>
            <w:shd w:val="clear" w:color="auto" w:fill="FBD4B4"/>
            <w:vAlign w:val="center"/>
          </w:tcPr>
          <w:p w14:paraId="3055A9FF" w14:textId="77777777" w:rsidR="00DE231D" w:rsidRPr="00BC6DD3" w:rsidRDefault="00DE231D" w:rsidP="007C09EF">
            <w:pPr>
              <w:keepNext/>
              <w:spacing w:before="40" w:after="40" w:line="220" w:lineRule="exact"/>
              <w:rPr>
                <w:rStyle w:val="HyperlinkText9pt"/>
                <w:rFonts w:cs="Times New Roman"/>
                <w:noProof/>
                <w:color w:val="auto"/>
                <w:szCs w:val="18"/>
                <w:u w:val="none"/>
                <w:lang w:eastAsia="en-US"/>
              </w:rPr>
            </w:pPr>
            <w:r>
              <w:rPr>
                <w:noProof/>
                <w:sz w:val="18"/>
                <w:szCs w:val="18"/>
              </w:rPr>
              <w:t xml:space="preserve">  </w:t>
            </w:r>
            <w:hyperlink w:anchor="S_FunctionalStatusSection" w:history="1">
              <w:r w:rsidR="00A02477" w:rsidRPr="00373627">
                <w:rPr>
                  <w:rStyle w:val="Hyperlink"/>
                  <w:rFonts w:cs="Times New Roman"/>
                  <w:noProof/>
                  <w:sz w:val="18"/>
                  <w:szCs w:val="18"/>
                  <w:lang w:eastAsia="en-US"/>
                </w:rPr>
                <w:t>Functional Status</w:t>
              </w:r>
            </w:hyperlink>
          </w:p>
        </w:tc>
      </w:tr>
      <w:tr w:rsidR="00DE231D" w:rsidRPr="00920BF7" w14:paraId="7016381E" w14:textId="77777777" w:rsidTr="007C09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69A3771" w14:textId="77777777" w:rsidR="00DE231D" w:rsidRPr="00920BF7" w:rsidRDefault="00DE231D" w:rsidP="007C09EF">
            <w:pPr>
              <w:pStyle w:val="TableText"/>
            </w:pPr>
            <w:r>
              <w:t>        </w:t>
            </w:r>
            <w:r w:rsidRPr="00920BF7">
              <w:t>2.16.840.1.113883.10.20.17.3.15</w:t>
            </w:r>
          </w:p>
        </w:tc>
        <w:tc>
          <w:tcPr>
            <w:tcW w:w="939" w:type="dxa"/>
            <w:tcBorders>
              <w:top w:val="outset" w:sz="6" w:space="0" w:color="auto"/>
              <w:left w:val="outset" w:sz="6" w:space="0" w:color="auto"/>
              <w:bottom w:val="outset" w:sz="6" w:space="0" w:color="auto"/>
              <w:right w:val="outset" w:sz="6" w:space="0" w:color="auto"/>
            </w:tcBorders>
            <w:shd w:val="clear" w:color="auto" w:fill="auto"/>
            <w:vAlign w:val="center"/>
          </w:tcPr>
          <w:p w14:paraId="754DDBB7" w14:textId="77777777" w:rsidR="00DE231D" w:rsidRPr="00920BF7" w:rsidRDefault="00DE231D" w:rsidP="007C09EF">
            <w:pPr>
              <w:pStyle w:val="TableText"/>
            </w:pPr>
            <w:r w:rsidRPr="00920BF7">
              <w:t>entry</w:t>
            </w:r>
          </w:p>
        </w:tc>
        <w:tc>
          <w:tcPr>
            <w:tcW w:w="3575" w:type="dxa"/>
            <w:tcBorders>
              <w:top w:val="outset" w:sz="6" w:space="0" w:color="auto"/>
              <w:left w:val="outset" w:sz="6" w:space="0" w:color="auto"/>
              <w:bottom w:val="outset" w:sz="6" w:space="0" w:color="auto"/>
              <w:right w:val="outset" w:sz="6" w:space="0" w:color="auto"/>
            </w:tcBorders>
            <w:shd w:val="clear" w:color="auto" w:fill="auto"/>
            <w:vAlign w:val="center"/>
          </w:tcPr>
          <w:p w14:paraId="46F2EA60" w14:textId="77777777" w:rsidR="00DE231D" w:rsidRPr="009F0302" w:rsidRDefault="00DE231D" w:rsidP="007C09EF">
            <w:pPr>
              <w:pStyle w:val="TableText"/>
              <w:rPr>
                <w:rStyle w:val="HyperlinkText9pt"/>
              </w:rPr>
            </w:pPr>
            <w:r>
              <w:rPr>
                <w:szCs w:val="20"/>
              </w:rPr>
              <w:t xml:space="preserve">     </w:t>
            </w:r>
          </w:p>
        </w:tc>
      </w:tr>
      <w:tr w:rsidR="00DE231D" w:rsidRPr="00920BF7" w14:paraId="055BEE6A" w14:textId="77777777" w:rsidTr="007C09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BD4B4"/>
            <w:vAlign w:val="center"/>
          </w:tcPr>
          <w:p w14:paraId="1F73CF89" w14:textId="77777777" w:rsidR="00DE231D" w:rsidRPr="00920BF7" w:rsidRDefault="00DE231D" w:rsidP="007C09EF">
            <w:pPr>
              <w:pStyle w:val="TableText"/>
            </w:pPr>
            <w:r>
              <w:t>     </w:t>
            </w:r>
            <w:r w:rsidRPr="00920BF7">
              <w:t>2.16.840.1.113883.10.20.17.2.2</w:t>
            </w:r>
          </w:p>
        </w:tc>
        <w:tc>
          <w:tcPr>
            <w:tcW w:w="939" w:type="dxa"/>
            <w:tcBorders>
              <w:top w:val="outset" w:sz="6" w:space="0" w:color="auto"/>
              <w:left w:val="outset" w:sz="6" w:space="0" w:color="auto"/>
              <w:bottom w:val="outset" w:sz="6" w:space="0" w:color="auto"/>
              <w:right w:val="outset" w:sz="6" w:space="0" w:color="auto"/>
            </w:tcBorders>
            <w:shd w:val="clear" w:color="auto" w:fill="FBD4B4"/>
            <w:vAlign w:val="center"/>
          </w:tcPr>
          <w:p w14:paraId="38ED7F54" w14:textId="77777777" w:rsidR="00DE231D" w:rsidRPr="00920BF7" w:rsidRDefault="00DE231D" w:rsidP="007C09EF">
            <w:pPr>
              <w:pStyle w:val="TableText"/>
            </w:pPr>
            <w:r w:rsidRPr="00920BF7">
              <w:t>section</w:t>
            </w:r>
          </w:p>
        </w:tc>
        <w:tc>
          <w:tcPr>
            <w:tcW w:w="3575" w:type="dxa"/>
            <w:tcBorders>
              <w:top w:val="outset" w:sz="6" w:space="0" w:color="auto"/>
              <w:left w:val="outset" w:sz="6" w:space="0" w:color="auto"/>
              <w:bottom w:val="outset" w:sz="6" w:space="0" w:color="auto"/>
              <w:right w:val="outset" w:sz="6" w:space="0" w:color="auto"/>
            </w:tcBorders>
            <w:shd w:val="clear" w:color="auto" w:fill="FBD4B4"/>
            <w:vAlign w:val="center"/>
          </w:tcPr>
          <w:p w14:paraId="0A3A9B13" w14:textId="77777777" w:rsidR="00DE231D" w:rsidRPr="00BC6DD3" w:rsidRDefault="00DE231D" w:rsidP="007C09EF">
            <w:pPr>
              <w:keepNext/>
              <w:spacing w:before="40" w:after="40" w:line="220" w:lineRule="exact"/>
              <w:rPr>
                <w:rStyle w:val="HyperlinkText9pt"/>
                <w:rFonts w:cs="Times New Roman"/>
                <w:noProof/>
                <w:color w:val="auto"/>
                <w:szCs w:val="18"/>
                <w:u w:val="none"/>
                <w:lang w:eastAsia="en-US"/>
              </w:rPr>
            </w:pPr>
            <w:r>
              <w:rPr>
                <w:noProof/>
                <w:sz w:val="18"/>
                <w:szCs w:val="18"/>
              </w:rPr>
              <w:t xml:space="preserve">  </w:t>
            </w:r>
            <w:r w:rsidR="00A02477" w:rsidRPr="00BF3582">
              <w:rPr>
                <w:noProof/>
                <w:sz w:val="18"/>
                <w:szCs w:val="18"/>
              </w:rPr>
              <w:t>Immunizations</w:t>
            </w:r>
          </w:p>
        </w:tc>
      </w:tr>
      <w:tr w:rsidR="00DE231D" w:rsidRPr="00920BF7" w14:paraId="3DCC1F9D" w14:textId="77777777" w:rsidTr="007C09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2D60910" w14:textId="77777777" w:rsidR="00DE231D" w:rsidRPr="00920BF7" w:rsidRDefault="00DE231D" w:rsidP="007C09EF">
            <w:pPr>
              <w:pStyle w:val="TableText"/>
            </w:pPr>
            <w:r>
              <w:t>        </w:t>
            </w:r>
            <w:r w:rsidRPr="00920BF7">
              <w:t>2.16.840.1.113883.10.20.17.3.15</w:t>
            </w:r>
          </w:p>
        </w:tc>
        <w:tc>
          <w:tcPr>
            <w:tcW w:w="939" w:type="dxa"/>
            <w:tcBorders>
              <w:top w:val="outset" w:sz="6" w:space="0" w:color="auto"/>
              <w:left w:val="outset" w:sz="6" w:space="0" w:color="auto"/>
              <w:bottom w:val="outset" w:sz="6" w:space="0" w:color="auto"/>
              <w:right w:val="outset" w:sz="6" w:space="0" w:color="auto"/>
            </w:tcBorders>
            <w:shd w:val="clear" w:color="auto" w:fill="auto"/>
            <w:vAlign w:val="center"/>
          </w:tcPr>
          <w:p w14:paraId="58267943" w14:textId="77777777" w:rsidR="00DE231D" w:rsidRPr="00920BF7" w:rsidRDefault="00DE231D" w:rsidP="007C09EF">
            <w:pPr>
              <w:pStyle w:val="TableText"/>
            </w:pPr>
            <w:r w:rsidRPr="00920BF7">
              <w:t>entry</w:t>
            </w:r>
          </w:p>
        </w:tc>
        <w:tc>
          <w:tcPr>
            <w:tcW w:w="3575" w:type="dxa"/>
            <w:tcBorders>
              <w:top w:val="outset" w:sz="6" w:space="0" w:color="auto"/>
              <w:left w:val="outset" w:sz="6" w:space="0" w:color="auto"/>
              <w:bottom w:val="outset" w:sz="6" w:space="0" w:color="auto"/>
              <w:right w:val="outset" w:sz="6" w:space="0" w:color="auto"/>
            </w:tcBorders>
            <w:shd w:val="clear" w:color="auto" w:fill="auto"/>
            <w:vAlign w:val="center"/>
          </w:tcPr>
          <w:p w14:paraId="5706DFFF" w14:textId="77777777" w:rsidR="00DE231D" w:rsidRPr="009F0302" w:rsidRDefault="00DE231D" w:rsidP="007C09EF">
            <w:pPr>
              <w:pStyle w:val="TableText"/>
              <w:rPr>
                <w:rStyle w:val="HyperlinkText9pt"/>
              </w:rPr>
            </w:pPr>
            <w:r>
              <w:rPr>
                <w:szCs w:val="20"/>
              </w:rPr>
              <w:t xml:space="preserve">     </w:t>
            </w:r>
          </w:p>
        </w:tc>
      </w:tr>
      <w:tr w:rsidR="00082776" w:rsidRPr="00920BF7" w14:paraId="7DCE9513" w14:textId="77777777" w:rsidTr="00525ED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BD4B4"/>
            <w:vAlign w:val="center"/>
          </w:tcPr>
          <w:p w14:paraId="5AE5AC0A" w14:textId="77777777" w:rsidR="00082776" w:rsidRPr="00920BF7" w:rsidRDefault="00082776" w:rsidP="00525EDE">
            <w:pPr>
              <w:pStyle w:val="TableText"/>
            </w:pPr>
            <w:r>
              <w:t>     </w:t>
            </w:r>
            <w:r w:rsidRPr="00920BF7">
              <w:t>2.16.840.1.113883.10.20.17.2.2</w:t>
            </w:r>
          </w:p>
        </w:tc>
        <w:tc>
          <w:tcPr>
            <w:tcW w:w="939" w:type="dxa"/>
            <w:tcBorders>
              <w:top w:val="outset" w:sz="6" w:space="0" w:color="auto"/>
              <w:left w:val="outset" w:sz="6" w:space="0" w:color="auto"/>
              <w:bottom w:val="outset" w:sz="6" w:space="0" w:color="auto"/>
              <w:right w:val="outset" w:sz="6" w:space="0" w:color="auto"/>
            </w:tcBorders>
            <w:shd w:val="clear" w:color="auto" w:fill="FBD4B4"/>
            <w:vAlign w:val="center"/>
          </w:tcPr>
          <w:p w14:paraId="3805EBF3" w14:textId="77777777" w:rsidR="00082776" w:rsidRPr="00920BF7" w:rsidRDefault="00082776" w:rsidP="00525EDE">
            <w:pPr>
              <w:pStyle w:val="TableText"/>
            </w:pPr>
            <w:r w:rsidRPr="00920BF7">
              <w:t>section</w:t>
            </w:r>
          </w:p>
        </w:tc>
        <w:tc>
          <w:tcPr>
            <w:tcW w:w="3575" w:type="dxa"/>
            <w:tcBorders>
              <w:top w:val="outset" w:sz="6" w:space="0" w:color="auto"/>
              <w:left w:val="outset" w:sz="6" w:space="0" w:color="auto"/>
              <w:bottom w:val="outset" w:sz="6" w:space="0" w:color="auto"/>
              <w:right w:val="outset" w:sz="6" w:space="0" w:color="auto"/>
            </w:tcBorders>
            <w:shd w:val="clear" w:color="auto" w:fill="FBD4B4"/>
            <w:vAlign w:val="center"/>
          </w:tcPr>
          <w:p w14:paraId="5639ADD5" w14:textId="77777777" w:rsidR="00082776" w:rsidRPr="00BC6DD3" w:rsidRDefault="00082776" w:rsidP="00525EDE">
            <w:pPr>
              <w:keepNext/>
              <w:spacing w:before="40" w:after="40" w:line="220" w:lineRule="exact"/>
              <w:rPr>
                <w:rStyle w:val="HyperlinkText9pt"/>
                <w:rFonts w:cs="Times New Roman"/>
                <w:noProof/>
                <w:color w:val="auto"/>
                <w:szCs w:val="18"/>
                <w:u w:val="none"/>
                <w:lang w:eastAsia="en-US"/>
              </w:rPr>
            </w:pPr>
            <w:r>
              <w:rPr>
                <w:noProof/>
                <w:sz w:val="18"/>
                <w:szCs w:val="18"/>
              </w:rPr>
              <w:t xml:space="preserve">  </w:t>
            </w:r>
            <w:hyperlink w:anchor="S_SurgeryDescriptionSection" w:history="1">
              <w:r w:rsidR="00A02477" w:rsidRPr="00373627">
                <w:rPr>
                  <w:rStyle w:val="Hyperlink"/>
                  <w:rFonts w:cs="Times New Roman"/>
                  <w:noProof/>
                  <w:sz w:val="18"/>
                  <w:szCs w:val="18"/>
                  <w:lang w:eastAsia="en-US"/>
                </w:rPr>
                <w:t>List of Surgeries</w:t>
              </w:r>
            </w:hyperlink>
            <w:r w:rsidR="00A02477">
              <w:rPr>
                <w:noProof/>
                <w:sz w:val="18"/>
                <w:szCs w:val="18"/>
              </w:rPr>
              <w:t xml:space="preserve"> (History of Procedures)</w:t>
            </w:r>
          </w:p>
        </w:tc>
      </w:tr>
      <w:tr w:rsidR="00082776" w:rsidRPr="00920BF7" w14:paraId="72083F44" w14:textId="77777777" w:rsidTr="00525ED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939EBCA" w14:textId="77777777" w:rsidR="00082776" w:rsidRPr="00920BF7" w:rsidRDefault="00082776" w:rsidP="00525EDE">
            <w:pPr>
              <w:pStyle w:val="TableText"/>
            </w:pPr>
            <w:r>
              <w:t>        </w:t>
            </w:r>
            <w:r w:rsidRPr="00920BF7">
              <w:t>2.16.840.1.113883.10.20.17.3.15</w:t>
            </w:r>
          </w:p>
        </w:tc>
        <w:tc>
          <w:tcPr>
            <w:tcW w:w="939" w:type="dxa"/>
            <w:tcBorders>
              <w:top w:val="outset" w:sz="6" w:space="0" w:color="auto"/>
              <w:left w:val="outset" w:sz="6" w:space="0" w:color="auto"/>
              <w:bottom w:val="outset" w:sz="6" w:space="0" w:color="auto"/>
              <w:right w:val="outset" w:sz="6" w:space="0" w:color="auto"/>
            </w:tcBorders>
            <w:shd w:val="clear" w:color="auto" w:fill="auto"/>
            <w:vAlign w:val="center"/>
          </w:tcPr>
          <w:p w14:paraId="3E17A82F" w14:textId="77777777" w:rsidR="00082776" w:rsidRPr="00920BF7" w:rsidRDefault="00082776" w:rsidP="00525EDE">
            <w:pPr>
              <w:pStyle w:val="TableText"/>
            </w:pPr>
            <w:r w:rsidRPr="00920BF7">
              <w:t>entry</w:t>
            </w:r>
          </w:p>
        </w:tc>
        <w:tc>
          <w:tcPr>
            <w:tcW w:w="3575" w:type="dxa"/>
            <w:tcBorders>
              <w:top w:val="outset" w:sz="6" w:space="0" w:color="auto"/>
              <w:left w:val="outset" w:sz="6" w:space="0" w:color="auto"/>
              <w:bottom w:val="outset" w:sz="6" w:space="0" w:color="auto"/>
              <w:right w:val="outset" w:sz="6" w:space="0" w:color="auto"/>
            </w:tcBorders>
            <w:shd w:val="clear" w:color="auto" w:fill="auto"/>
            <w:vAlign w:val="center"/>
          </w:tcPr>
          <w:p w14:paraId="2C9BDA08" w14:textId="77777777" w:rsidR="00082776" w:rsidRPr="009F0302" w:rsidRDefault="003B7641" w:rsidP="00525EDE">
            <w:pPr>
              <w:pStyle w:val="TableText"/>
              <w:rPr>
                <w:rStyle w:val="HyperlinkText9pt"/>
              </w:rPr>
            </w:pPr>
            <w:r>
              <w:rPr>
                <w:szCs w:val="20"/>
              </w:rPr>
              <w:t xml:space="preserve">     </w:t>
            </w:r>
          </w:p>
        </w:tc>
      </w:tr>
      <w:tr w:rsidR="009E45DD" w:rsidRPr="00920BF7" w14:paraId="465AAF1B" w14:textId="77777777" w:rsidTr="007C09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BD4B4"/>
            <w:vAlign w:val="center"/>
          </w:tcPr>
          <w:p w14:paraId="41701627" w14:textId="77777777" w:rsidR="009E45DD" w:rsidRPr="00920BF7" w:rsidRDefault="009E45DD" w:rsidP="007C09EF">
            <w:pPr>
              <w:pStyle w:val="TableText"/>
            </w:pPr>
            <w:r>
              <w:t>     </w:t>
            </w:r>
            <w:r w:rsidRPr="00920BF7">
              <w:t>2.16.840.1.113883.10.20.17.2.2</w:t>
            </w:r>
          </w:p>
        </w:tc>
        <w:tc>
          <w:tcPr>
            <w:tcW w:w="939" w:type="dxa"/>
            <w:tcBorders>
              <w:top w:val="outset" w:sz="6" w:space="0" w:color="auto"/>
              <w:left w:val="outset" w:sz="6" w:space="0" w:color="auto"/>
              <w:bottom w:val="outset" w:sz="6" w:space="0" w:color="auto"/>
              <w:right w:val="outset" w:sz="6" w:space="0" w:color="auto"/>
            </w:tcBorders>
            <w:shd w:val="clear" w:color="auto" w:fill="FBD4B4"/>
            <w:vAlign w:val="center"/>
          </w:tcPr>
          <w:p w14:paraId="040EB927" w14:textId="77777777" w:rsidR="009E45DD" w:rsidRPr="00920BF7" w:rsidRDefault="009E45DD" w:rsidP="007C09EF">
            <w:pPr>
              <w:pStyle w:val="TableText"/>
            </w:pPr>
            <w:r w:rsidRPr="00920BF7">
              <w:t>section</w:t>
            </w:r>
          </w:p>
        </w:tc>
        <w:tc>
          <w:tcPr>
            <w:tcW w:w="3575" w:type="dxa"/>
            <w:tcBorders>
              <w:top w:val="outset" w:sz="6" w:space="0" w:color="auto"/>
              <w:left w:val="outset" w:sz="6" w:space="0" w:color="auto"/>
              <w:bottom w:val="outset" w:sz="6" w:space="0" w:color="auto"/>
              <w:right w:val="outset" w:sz="6" w:space="0" w:color="auto"/>
            </w:tcBorders>
            <w:shd w:val="clear" w:color="auto" w:fill="FBD4B4"/>
            <w:vAlign w:val="center"/>
          </w:tcPr>
          <w:p w14:paraId="43E1BE9F" w14:textId="77777777" w:rsidR="009E45DD" w:rsidRPr="00BC6DD3" w:rsidRDefault="009E45DD" w:rsidP="007C09EF">
            <w:pPr>
              <w:keepNext/>
              <w:spacing w:before="40" w:after="40" w:line="220" w:lineRule="exact"/>
              <w:rPr>
                <w:rStyle w:val="HyperlinkText9pt"/>
                <w:rFonts w:cs="Times New Roman"/>
                <w:noProof/>
                <w:color w:val="auto"/>
                <w:szCs w:val="18"/>
                <w:u w:val="none"/>
                <w:lang w:eastAsia="en-US"/>
              </w:rPr>
            </w:pPr>
            <w:r>
              <w:rPr>
                <w:noProof/>
                <w:sz w:val="18"/>
                <w:szCs w:val="18"/>
              </w:rPr>
              <w:t xml:space="preserve">  </w:t>
            </w:r>
            <w:hyperlink w:anchor="S_MedicalEQuipmentSection" w:history="1">
              <w:r w:rsidRPr="00373627">
                <w:rPr>
                  <w:rStyle w:val="Hyperlink"/>
                  <w:rFonts w:cs="Times New Roman"/>
                  <w:noProof/>
                  <w:sz w:val="18"/>
                  <w:szCs w:val="18"/>
                  <w:lang w:eastAsia="en-US"/>
                </w:rPr>
                <w:t>Medical Equipment</w:t>
              </w:r>
            </w:hyperlink>
          </w:p>
        </w:tc>
      </w:tr>
      <w:tr w:rsidR="009E45DD" w:rsidRPr="00920BF7" w14:paraId="31316B49" w14:textId="77777777" w:rsidTr="007C09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FFC7461" w14:textId="77777777" w:rsidR="009E45DD" w:rsidRPr="00920BF7" w:rsidRDefault="009E45DD" w:rsidP="007C09EF">
            <w:pPr>
              <w:pStyle w:val="TableText"/>
            </w:pPr>
            <w:r>
              <w:t>        </w:t>
            </w:r>
            <w:r w:rsidRPr="00920BF7">
              <w:t>2.16.840.1.113883.10.20.17.3.15</w:t>
            </w:r>
          </w:p>
        </w:tc>
        <w:tc>
          <w:tcPr>
            <w:tcW w:w="939" w:type="dxa"/>
            <w:tcBorders>
              <w:top w:val="outset" w:sz="6" w:space="0" w:color="auto"/>
              <w:left w:val="outset" w:sz="6" w:space="0" w:color="auto"/>
              <w:bottom w:val="outset" w:sz="6" w:space="0" w:color="auto"/>
              <w:right w:val="outset" w:sz="6" w:space="0" w:color="auto"/>
            </w:tcBorders>
            <w:shd w:val="clear" w:color="auto" w:fill="auto"/>
            <w:vAlign w:val="center"/>
          </w:tcPr>
          <w:p w14:paraId="33097159" w14:textId="77777777" w:rsidR="009E45DD" w:rsidRPr="00920BF7" w:rsidRDefault="009E45DD" w:rsidP="007C09EF">
            <w:pPr>
              <w:pStyle w:val="TableText"/>
            </w:pPr>
            <w:r w:rsidRPr="00920BF7">
              <w:t>entry</w:t>
            </w:r>
          </w:p>
        </w:tc>
        <w:tc>
          <w:tcPr>
            <w:tcW w:w="3575" w:type="dxa"/>
            <w:tcBorders>
              <w:top w:val="outset" w:sz="6" w:space="0" w:color="auto"/>
              <w:left w:val="outset" w:sz="6" w:space="0" w:color="auto"/>
              <w:bottom w:val="outset" w:sz="6" w:space="0" w:color="auto"/>
              <w:right w:val="outset" w:sz="6" w:space="0" w:color="auto"/>
            </w:tcBorders>
            <w:shd w:val="clear" w:color="auto" w:fill="auto"/>
            <w:vAlign w:val="center"/>
          </w:tcPr>
          <w:p w14:paraId="0C4E4172" w14:textId="77777777" w:rsidR="009E45DD" w:rsidRPr="009F0302" w:rsidRDefault="009E45DD" w:rsidP="007C09EF">
            <w:pPr>
              <w:pStyle w:val="TableText"/>
              <w:rPr>
                <w:rStyle w:val="HyperlinkText9pt"/>
              </w:rPr>
            </w:pPr>
            <w:r>
              <w:rPr>
                <w:szCs w:val="20"/>
              </w:rPr>
              <w:t xml:space="preserve">     </w:t>
            </w:r>
          </w:p>
        </w:tc>
      </w:tr>
      <w:tr w:rsidR="009E45DD" w:rsidRPr="00920BF7" w14:paraId="1563CC69" w14:textId="77777777" w:rsidTr="007C09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BD4B4"/>
            <w:vAlign w:val="center"/>
          </w:tcPr>
          <w:p w14:paraId="4FEDA430" w14:textId="77777777" w:rsidR="009E45DD" w:rsidRPr="00920BF7" w:rsidRDefault="009E45DD" w:rsidP="007C09EF">
            <w:pPr>
              <w:pStyle w:val="TableText"/>
            </w:pPr>
            <w:r>
              <w:t>     </w:t>
            </w:r>
            <w:r w:rsidRPr="00920BF7">
              <w:t>2.16.840.1.113883.10.20.17.2.2</w:t>
            </w:r>
          </w:p>
        </w:tc>
        <w:tc>
          <w:tcPr>
            <w:tcW w:w="939" w:type="dxa"/>
            <w:tcBorders>
              <w:top w:val="outset" w:sz="6" w:space="0" w:color="auto"/>
              <w:left w:val="outset" w:sz="6" w:space="0" w:color="auto"/>
              <w:bottom w:val="outset" w:sz="6" w:space="0" w:color="auto"/>
              <w:right w:val="outset" w:sz="6" w:space="0" w:color="auto"/>
            </w:tcBorders>
            <w:shd w:val="clear" w:color="auto" w:fill="FBD4B4"/>
            <w:vAlign w:val="center"/>
          </w:tcPr>
          <w:p w14:paraId="6AC0A904" w14:textId="77777777" w:rsidR="009E45DD" w:rsidRPr="00920BF7" w:rsidRDefault="009E45DD" w:rsidP="007C09EF">
            <w:pPr>
              <w:pStyle w:val="TableText"/>
            </w:pPr>
            <w:r w:rsidRPr="00920BF7">
              <w:t>section</w:t>
            </w:r>
          </w:p>
        </w:tc>
        <w:tc>
          <w:tcPr>
            <w:tcW w:w="3575" w:type="dxa"/>
            <w:tcBorders>
              <w:top w:val="outset" w:sz="6" w:space="0" w:color="auto"/>
              <w:left w:val="outset" w:sz="6" w:space="0" w:color="auto"/>
              <w:bottom w:val="outset" w:sz="6" w:space="0" w:color="auto"/>
              <w:right w:val="outset" w:sz="6" w:space="0" w:color="auto"/>
            </w:tcBorders>
            <w:shd w:val="clear" w:color="auto" w:fill="FBD4B4"/>
            <w:vAlign w:val="center"/>
          </w:tcPr>
          <w:p w14:paraId="7C20E7A6" w14:textId="77777777" w:rsidR="009E45DD" w:rsidRPr="00BC6DD3" w:rsidRDefault="009E45DD" w:rsidP="007C09EF">
            <w:pPr>
              <w:keepNext/>
              <w:spacing w:before="40" w:after="40" w:line="220" w:lineRule="exact"/>
              <w:rPr>
                <w:rStyle w:val="HyperlinkText9pt"/>
                <w:rFonts w:cs="Times New Roman"/>
                <w:noProof/>
                <w:color w:val="auto"/>
                <w:szCs w:val="18"/>
                <w:u w:val="none"/>
                <w:lang w:eastAsia="en-US"/>
              </w:rPr>
            </w:pPr>
            <w:r>
              <w:rPr>
                <w:noProof/>
                <w:sz w:val="18"/>
                <w:szCs w:val="18"/>
              </w:rPr>
              <w:t xml:space="preserve">  Payers</w:t>
            </w:r>
          </w:p>
        </w:tc>
      </w:tr>
      <w:tr w:rsidR="009E45DD" w:rsidRPr="00920BF7" w14:paraId="71C52A75" w14:textId="77777777" w:rsidTr="007C09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0A58A6C" w14:textId="77777777" w:rsidR="009E45DD" w:rsidRPr="00920BF7" w:rsidRDefault="009E45DD" w:rsidP="007C09EF">
            <w:pPr>
              <w:pStyle w:val="TableText"/>
            </w:pPr>
            <w:r>
              <w:t>        </w:t>
            </w:r>
            <w:r w:rsidRPr="00920BF7">
              <w:t>2.16.840.1.113883.10.20.17.3.15</w:t>
            </w:r>
          </w:p>
        </w:tc>
        <w:tc>
          <w:tcPr>
            <w:tcW w:w="939" w:type="dxa"/>
            <w:tcBorders>
              <w:top w:val="outset" w:sz="6" w:space="0" w:color="auto"/>
              <w:left w:val="outset" w:sz="6" w:space="0" w:color="auto"/>
              <w:bottom w:val="outset" w:sz="6" w:space="0" w:color="auto"/>
              <w:right w:val="outset" w:sz="6" w:space="0" w:color="auto"/>
            </w:tcBorders>
            <w:shd w:val="clear" w:color="auto" w:fill="auto"/>
            <w:vAlign w:val="center"/>
          </w:tcPr>
          <w:p w14:paraId="59BC2680" w14:textId="77777777" w:rsidR="009E45DD" w:rsidRPr="00920BF7" w:rsidRDefault="009E45DD" w:rsidP="007C09EF">
            <w:pPr>
              <w:pStyle w:val="TableText"/>
            </w:pPr>
            <w:r w:rsidRPr="00920BF7">
              <w:t>entry</w:t>
            </w:r>
          </w:p>
        </w:tc>
        <w:tc>
          <w:tcPr>
            <w:tcW w:w="3575" w:type="dxa"/>
            <w:tcBorders>
              <w:top w:val="outset" w:sz="6" w:space="0" w:color="auto"/>
              <w:left w:val="outset" w:sz="6" w:space="0" w:color="auto"/>
              <w:bottom w:val="outset" w:sz="6" w:space="0" w:color="auto"/>
              <w:right w:val="outset" w:sz="6" w:space="0" w:color="auto"/>
            </w:tcBorders>
            <w:shd w:val="clear" w:color="auto" w:fill="auto"/>
            <w:vAlign w:val="center"/>
          </w:tcPr>
          <w:p w14:paraId="221DF177" w14:textId="77777777" w:rsidR="009E45DD" w:rsidRPr="009F0302" w:rsidRDefault="009E45DD" w:rsidP="007C09EF">
            <w:pPr>
              <w:pStyle w:val="TableText"/>
              <w:rPr>
                <w:rStyle w:val="HyperlinkText9pt"/>
              </w:rPr>
            </w:pPr>
            <w:r>
              <w:rPr>
                <w:szCs w:val="20"/>
              </w:rPr>
              <w:t xml:space="preserve">     </w:t>
            </w:r>
          </w:p>
        </w:tc>
      </w:tr>
      <w:tr w:rsidR="009E45DD" w:rsidRPr="00920BF7" w14:paraId="71664D91" w14:textId="77777777" w:rsidTr="007C09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BD4B4"/>
            <w:vAlign w:val="center"/>
          </w:tcPr>
          <w:p w14:paraId="33FACE9B" w14:textId="77777777" w:rsidR="009E45DD" w:rsidRPr="00920BF7" w:rsidRDefault="009E45DD" w:rsidP="007C09EF">
            <w:pPr>
              <w:pStyle w:val="TableText"/>
            </w:pPr>
            <w:r>
              <w:t>     </w:t>
            </w:r>
            <w:r w:rsidRPr="00920BF7">
              <w:t>2.16.840.1.113883.10.20.17.2.2</w:t>
            </w:r>
          </w:p>
        </w:tc>
        <w:tc>
          <w:tcPr>
            <w:tcW w:w="939" w:type="dxa"/>
            <w:tcBorders>
              <w:top w:val="outset" w:sz="6" w:space="0" w:color="auto"/>
              <w:left w:val="outset" w:sz="6" w:space="0" w:color="auto"/>
              <w:bottom w:val="outset" w:sz="6" w:space="0" w:color="auto"/>
              <w:right w:val="outset" w:sz="6" w:space="0" w:color="auto"/>
            </w:tcBorders>
            <w:shd w:val="clear" w:color="auto" w:fill="FBD4B4"/>
            <w:vAlign w:val="center"/>
          </w:tcPr>
          <w:p w14:paraId="37D4CCC7" w14:textId="77777777" w:rsidR="009E45DD" w:rsidRPr="00920BF7" w:rsidRDefault="009E45DD" w:rsidP="007C09EF">
            <w:pPr>
              <w:pStyle w:val="TableText"/>
            </w:pPr>
            <w:r w:rsidRPr="00920BF7">
              <w:t>section</w:t>
            </w:r>
          </w:p>
        </w:tc>
        <w:tc>
          <w:tcPr>
            <w:tcW w:w="3575" w:type="dxa"/>
            <w:tcBorders>
              <w:top w:val="outset" w:sz="6" w:space="0" w:color="auto"/>
              <w:left w:val="outset" w:sz="6" w:space="0" w:color="auto"/>
              <w:bottom w:val="outset" w:sz="6" w:space="0" w:color="auto"/>
              <w:right w:val="outset" w:sz="6" w:space="0" w:color="auto"/>
            </w:tcBorders>
            <w:shd w:val="clear" w:color="auto" w:fill="FBD4B4"/>
            <w:vAlign w:val="center"/>
          </w:tcPr>
          <w:p w14:paraId="79C0B82B" w14:textId="77777777" w:rsidR="009E45DD" w:rsidRPr="00BC6DD3" w:rsidRDefault="009E45DD" w:rsidP="007C09EF">
            <w:pPr>
              <w:keepNext/>
              <w:spacing w:before="40" w:after="40" w:line="220" w:lineRule="exact"/>
              <w:rPr>
                <w:rStyle w:val="HyperlinkText9pt"/>
                <w:rFonts w:cs="Times New Roman"/>
                <w:noProof/>
                <w:color w:val="auto"/>
                <w:szCs w:val="18"/>
                <w:u w:val="none"/>
                <w:lang w:eastAsia="en-US"/>
              </w:rPr>
            </w:pPr>
            <w:r>
              <w:rPr>
                <w:noProof/>
                <w:sz w:val="18"/>
                <w:szCs w:val="18"/>
              </w:rPr>
              <w:t xml:space="preserve">  </w:t>
            </w:r>
            <w:r w:rsidRPr="00614FCF">
              <w:rPr>
                <w:noProof/>
                <w:sz w:val="18"/>
                <w:szCs w:val="18"/>
              </w:rPr>
              <w:t>Plan</w:t>
            </w:r>
            <w:r>
              <w:rPr>
                <w:noProof/>
                <w:sz w:val="18"/>
                <w:szCs w:val="18"/>
              </w:rPr>
              <w:t xml:space="preserve"> of Care</w:t>
            </w:r>
          </w:p>
        </w:tc>
      </w:tr>
      <w:tr w:rsidR="009E45DD" w:rsidRPr="00920BF7" w14:paraId="056A2361" w14:textId="77777777" w:rsidTr="007C09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CBAAEEE" w14:textId="77777777" w:rsidR="009E45DD" w:rsidRPr="00920BF7" w:rsidRDefault="009E45DD" w:rsidP="007C09EF">
            <w:pPr>
              <w:pStyle w:val="TableText"/>
            </w:pPr>
            <w:r>
              <w:lastRenderedPageBreak/>
              <w:t>        </w:t>
            </w:r>
            <w:r w:rsidRPr="00920BF7">
              <w:t>2.16.840.1.113883.10.20.17.3.15</w:t>
            </w:r>
          </w:p>
        </w:tc>
        <w:tc>
          <w:tcPr>
            <w:tcW w:w="939" w:type="dxa"/>
            <w:tcBorders>
              <w:top w:val="outset" w:sz="6" w:space="0" w:color="auto"/>
              <w:left w:val="outset" w:sz="6" w:space="0" w:color="auto"/>
              <w:bottom w:val="outset" w:sz="6" w:space="0" w:color="auto"/>
              <w:right w:val="outset" w:sz="6" w:space="0" w:color="auto"/>
            </w:tcBorders>
            <w:shd w:val="clear" w:color="auto" w:fill="auto"/>
            <w:vAlign w:val="center"/>
          </w:tcPr>
          <w:p w14:paraId="20D5D906" w14:textId="77777777" w:rsidR="009E45DD" w:rsidRPr="00920BF7" w:rsidRDefault="009E45DD" w:rsidP="007C09EF">
            <w:pPr>
              <w:pStyle w:val="TableText"/>
            </w:pPr>
            <w:r w:rsidRPr="00920BF7">
              <w:t>entry</w:t>
            </w:r>
          </w:p>
        </w:tc>
        <w:tc>
          <w:tcPr>
            <w:tcW w:w="3575" w:type="dxa"/>
            <w:tcBorders>
              <w:top w:val="outset" w:sz="6" w:space="0" w:color="auto"/>
              <w:left w:val="outset" w:sz="6" w:space="0" w:color="auto"/>
              <w:bottom w:val="outset" w:sz="6" w:space="0" w:color="auto"/>
              <w:right w:val="outset" w:sz="6" w:space="0" w:color="auto"/>
            </w:tcBorders>
            <w:shd w:val="clear" w:color="auto" w:fill="auto"/>
            <w:vAlign w:val="center"/>
          </w:tcPr>
          <w:p w14:paraId="46F378B2" w14:textId="77777777" w:rsidR="009E45DD" w:rsidRPr="009F0302" w:rsidRDefault="009E45DD" w:rsidP="007C09EF">
            <w:pPr>
              <w:pStyle w:val="TableText"/>
              <w:rPr>
                <w:rStyle w:val="HyperlinkText9pt"/>
              </w:rPr>
            </w:pPr>
            <w:r>
              <w:rPr>
                <w:szCs w:val="20"/>
              </w:rPr>
              <w:t xml:space="preserve">     </w:t>
            </w:r>
          </w:p>
        </w:tc>
      </w:tr>
      <w:tr w:rsidR="009E45DD" w:rsidRPr="00920BF7" w14:paraId="15B3CC00" w14:textId="77777777" w:rsidTr="007C09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BD4B4"/>
            <w:vAlign w:val="center"/>
          </w:tcPr>
          <w:p w14:paraId="53DBE421" w14:textId="77777777" w:rsidR="009E45DD" w:rsidRPr="00920BF7" w:rsidRDefault="009E45DD" w:rsidP="007C09EF">
            <w:pPr>
              <w:pStyle w:val="TableText"/>
            </w:pPr>
            <w:r>
              <w:t>     </w:t>
            </w:r>
            <w:r w:rsidRPr="00920BF7">
              <w:t>2.16.840.1.113883.10.20.17.2.2</w:t>
            </w:r>
          </w:p>
        </w:tc>
        <w:tc>
          <w:tcPr>
            <w:tcW w:w="939" w:type="dxa"/>
            <w:tcBorders>
              <w:top w:val="outset" w:sz="6" w:space="0" w:color="auto"/>
              <w:left w:val="outset" w:sz="6" w:space="0" w:color="auto"/>
              <w:bottom w:val="outset" w:sz="6" w:space="0" w:color="auto"/>
              <w:right w:val="outset" w:sz="6" w:space="0" w:color="auto"/>
            </w:tcBorders>
            <w:shd w:val="clear" w:color="auto" w:fill="FBD4B4"/>
            <w:vAlign w:val="center"/>
          </w:tcPr>
          <w:p w14:paraId="35CBA00E" w14:textId="77777777" w:rsidR="009E45DD" w:rsidRPr="00920BF7" w:rsidRDefault="009E45DD" w:rsidP="007C09EF">
            <w:pPr>
              <w:pStyle w:val="TableText"/>
            </w:pPr>
            <w:r w:rsidRPr="00920BF7">
              <w:t>section</w:t>
            </w:r>
          </w:p>
        </w:tc>
        <w:tc>
          <w:tcPr>
            <w:tcW w:w="3575" w:type="dxa"/>
            <w:tcBorders>
              <w:top w:val="outset" w:sz="6" w:space="0" w:color="auto"/>
              <w:left w:val="outset" w:sz="6" w:space="0" w:color="auto"/>
              <w:bottom w:val="outset" w:sz="6" w:space="0" w:color="auto"/>
              <w:right w:val="outset" w:sz="6" w:space="0" w:color="auto"/>
            </w:tcBorders>
            <w:shd w:val="clear" w:color="auto" w:fill="FBD4B4"/>
            <w:vAlign w:val="center"/>
          </w:tcPr>
          <w:p w14:paraId="5FC7F94C" w14:textId="77777777" w:rsidR="009E45DD" w:rsidRPr="00BC6DD3" w:rsidRDefault="009E45DD" w:rsidP="007C09EF">
            <w:pPr>
              <w:keepNext/>
              <w:spacing w:before="40" w:after="40" w:line="220" w:lineRule="exact"/>
              <w:rPr>
                <w:rStyle w:val="HyperlinkText9pt"/>
                <w:rFonts w:cs="Times New Roman"/>
                <w:noProof/>
                <w:color w:val="auto"/>
                <w:szCs w:val="18"/>
                <w:u w:val="none"/>
                <w:lang w:eastAsia="en-US"/>
              </w:rPr>
            </w:pPr>
            <w:r>
              <w:rPr>
                <w:noProof/>
                <w:sz w:val="18"/>
                <w:szCs w:val="18"/>
              </w:rPr>
              <w:t xml:space="preserve">  Social History</w:t>
            </w:r>
          </w:p>
        </w:tc>
      </w:tr>
      <w:tr w:rsidR="009E45DD" w:rsidRPr="00920BF7" w14:paraId="48F42469" w14:textId="77777777" w:rsidTr="007C09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DA5EB5A" w14:textId="77777777" w:rsidR="009E45DD" w:rsidRPr="00920BF7" w:rsidRDefault="009E45DD" w:rsidP="007C09EF">
            <w:pPr>
              <w:pStyle w:val="TableText"/>
            </w:pPr>
            <w:r>
              <w:t>        </w:t>
            </w:r>
            <w:r w:rsidRPr="00920BF7">
              <w:t>2.16.840.1.113883.10.20.17.3.15</w:t>
            </w:r>
          </w:p>
        </w:tc>
        <w:tc>
          <w:tcPr>
            <w:tcW w:w="939" w:type="dxa"/>
            <w:tcBorders>
              <w:top w:val="outset" w:sz="6" w:space="0" w:color="auto"/>
              <w:left w:val="outset" w:sz="6" w:space="0" w:color="auto"/>
              <w:bottom w:val="outset" w:sz="6" w:space="0" w:color="auto"/>
              <w:right w:val="outset" w:sz="6" w:space="0" w:color="auto"/>
            </w:tcBorders>
            <w:shd w:val="clear" w:color="auto" w:fill="auto"/>
            <w:vAlign w:val="center"/>
          </w:tcPr>
          <w:p w14:paraId="51429CE2" w14:textId="77777777" w:rsidR="009E45DD" w:rsidRPr="00920BF7" w:rsidRDefault="009E45DD" w:rsidP="007C09EF">
            <w:pPr>
              <w:pStyle w:val="TableText"/>
            </w:pPr>
            <w:r w:rsidRPr="00920BF7">
              <w:t>entry</w:t>
            </w:r>
          </w:p>
        </w:tc>
        <w:tc>
          <w:tcPr>
            <w:tcW w:w="3575" w:type="dxa"/>
            <w:tcBorders>
              <w:top w:val="outset" w:sz="6" w:space="0" w:color="auto"/>
              <w:left w:val="outset" w:sz="6" w:space="0" w:color="auto"/>
              <w:bottom w:val="outset" w:sz="6" w:space="0" w:color="auto"/>
              <w:right w:val="outset" w:sz="6" w:space="0" w:color="auto"/>
            </w:tcBorders>
            <w:shd w:val="clear" w:color="auto" w:fill="auto"/>
            <w:vAlign w:val="center"/>
          </w:tcPr>
          <w:p w14:paraId="038964FE" w14:textId="77777777" w:rsidR="009E45DD" w:rsidRPr="009F0302" w:rsidRDefault="009E45DD" w:rsidP="007C09EF">
            <w:pPr>
              <w:pStyle w:val="TableText"/>
              <w:rPr>
                <w:rStyle w:val="HyperlinkText9pt"/>
              </w:rPr>
            </w:pPr>
            <w:r>
              <w:rPr>
                <w:szCs w:val="20"/>
              </w:rPr>
              <w:t xml:space="preserve">     </w:t>
            </w:r>
          </w:p>
        </w:tc>
      </w:tr>
      <w:tr w:rsidR="009E45DD" w:rsidRPr="00920BF7" w14:paraId="1D581FCF" w14:textId="77777777" w:rsidTr="007C09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BD4B4"/>
            <w:vAlign w:val="center"/>
          </w:tcPr>
          <w:p w14:paraId="5925BC91" w14:textId="77777777" w:rsidR="009E45DD" w:rsidRPr="00920BF7" w:rsidRDefault="009E45DD" w:rsidP="007C09EF">
            <w:pPr>
              <w:pStyle w:val="TableText"/>
            </w:pPr>
            <w:r>
              <w:t>     </w:t>
            </w:r>
            <w:r w:rsidRPr="00920BF7">
              <w:t>2.16.840.1.113883.10.20.17.2.2</w:t>
            </w:r>
          </w:p>
        </w:tc>
        <w:tc>
          <w:tcPr>
            <w:tcW w:w="939" w:type="dxa"/>
            <w:tcBorders>
              <w:top w:val="outset" w:sz="6" w:space="0" w:color="auto"/>
              <w:left w:val="outset" w:sz="6" w:space="0" w:color="auto"/>
              <w:bottom w:val="outset" w:sz="6" w:space="0" w:color="auto"/>
              <w:right w:val="outset" w:sz="6" w:space="0" w:color="auto"/>
            </w:tcBorders>
            <w:shd w:val="clear" w:color="auto" w:fill="FBD4B4"/>
            <w:vAlign w:val="center"/>
          </w:tcPr>
          <w:p w14:paraId="17BFDA26" w14:textId="77777777" w:rsidR="009E45DD" w:rsidRPr="00920BF7" w:rsidRDefault="009E45DD" w:rsidP="007C09EF">
            <w:pPr>
              <w:pStyle w:val="TableText"/>
            </w:pPr>
            <w:r w:rsidRPr="00920BF7">
              <w:t>section</w:t>
            </w:r>
          </w:p>
        </w:tc>
        <w:tc>
          <w:tcPr>
            <w:tcW w:w="3575" w:type="dxa"/>
            <w:tcBorders>
              <w:top w:val="outset" w:sz="6" w:space="0" w:color="auto"/>
              <w:left w:val="outset" w:sz="6" w:space="0" w:color="auto"/>
              <w:bottom w:val="outset" w:sz="6" w:space="0" w:color="auto"/>
              <w:right w:val="outset" w:sz="6" w:space="0" w:color="auto"/>
            </w:tcBorders>
            <w:shd w:val="clear" w:color="auto" w:fill="FBD4B4"/>
            <w:vAlign w:val="center"/>
          </w:tcPr>
          <w:p w14:paraId="3620A49E" w14:textId="77777777" w:rsidR="009E45DD" w:rsidRPr="00BC6DD3" w:rsidRDefault="009E45DD" w:rsidP="007C09EF">
            <w:pPr>
              <w:keepNext/>
              <w:spacing w:before="40" w:after="40" w:line="220" w:lineRule="exact"/>
              <w:rPr>
                <w:rStyle w:val="HyperlinkText9pt"/>
                <w:rFonts w:cs="Times New Roman"/>
                <w:noProof/>
                <w:color w:val="auto"/>
                <w:szCs w:val="18"/>
                <w:u w:val="none"/>
                <w:lang w:eastAsia="en-US"/>
              </w:rPr>
            </w:pPr>
            <w:r>
              <w:rPr>
                <w:noProof/>
                <w:sz w:val="18"/>
                <w:szCs w:val="18"/>
              </w:rPr>
              <w:t xml:space="preserve">  </w:t>
            </w:r>
            <w:r w:rsidRPr="00614FCF">
              <w:rPr>
                <w:noProof/>
                <w:sz w:val="18"/>
                <w:szCs w:val="18"/>
              </w:rPr>
              <w:t>Vital Signs</w:t>
            </w:r>
          </w:p>
        </w:tc>
      </w:tr>
      <w:tr w:rsidR="009E45DD" w:rsidRPr="00920BF7" w14:paraId="5AAB6802" w14:textId="77777777" w:rsidTr="007C09E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8C91CF1" w14:textId="77777777" w:rsidR="009E45DD" w:rsidRPr="00920BF7" w:rsidRDefault="009E45DD" w:rsidP="007C09EF">
            <w:pPr>
              <w:pStyle w:val="TableText"/>
            </w:pPr>
            <w:r>
              <w:t>        </w:t>
            </w:r>
            <w:r w:rsidRPr="00920BF7">
              <w:t>2.16.840.1.113883.10.20.17.3.15</w:t>
            </w:r>
          </w:p>
        </w:tc>
        <w:tc>
          <w:tcPr>
            <w:tcW w:w="939" w:type="dxa"/>
            <w:tcBorders>
              <w:top w:val="outset" w:sz="6" w:space="0" w:color="auto"/>
              <w:left w:val="outset" w:sz="6" w:space="0" w:color="auto"/>
              <w:bottom w:val="outset" w:sz="6" w:space="0" w:color="auto"/>
              <w:right w:val="outset" w:sz="6" w:space="0" w:color="auto"/>
            </w:tcBorders>
            <w:shd w:val="clear" w:color="auto" w:fill="auto"/>
            <w:vAlign w:val="center"/>
          </w:tcPr>
          <w:p w14:paraId="3668341A" w14:textId="77777777" w:rsidR="009E45DD" w:rsidRPr="00920BF7" w:rsidRDefault="009E45DD" w:rsidP="007C09EF">
            <w:pPr>
              <w:pStyle w:val="TableText"/>
            </w:pPr>
            <w:r w:rsidRPr="00920BF7">
              <w:t>entry</w:t>
            </w:r>
          </w:p>
        </w:tc>
        <w:tc>
          <w:tcPr>
            <w:tcW w:w="3575" w:type="dxa"/>
            <w:tcBorders>
              <w:top w:val="outset" w:sz="6" w:space="0" w:color="auto"/>
              <w:left w:val="outset" w:sz="6" w:space="0" w:color="auto"/>
              <w:bottom w:val="outset" w:sz="6" w:space="0" w:color="auto"/>
              <w:right w:val="outset" w:sz="6" w:space="0" w:color="auto"/>
            </w:tcBorders>
            <w:shd w:val="clear" w:color="auto" w:fill="auto"/>
            <w:vAlign w:val="center"/>
          </w:tcPr>
          <w:p w14:paraId="56A38829" w14:textId="77777777" w:rsidR="009E45DD" w:rsidRPr="009F0302" w:rsidRDefault="009E45DD" w:rsidP="007C09EF">
            <w:pPr>
              <w:pStyle w:val="TableText"/>
              <w:rPr>
                <w:rStyle w:val="HyperlinkText9pt"/>
              </w:rPr>
            </w:pPr>
            <w:r>
              <w:rPr>
                <w:szCs w:val="20"/>
              </w:rPr>
              <w:t xml:space="preserve">     </w:t>
            </w:r>
          </w:p>
        </w:tc>
      </w:tr>
    </w:tbl>
    <w:p w14:paraId="7CC1E9C4" w14:textId="77777777" w:rsidR="00690F7F" w:rsidRDefault="00690F7F" w:rsidP="00F931C9">
      <w:pPr>
        <w:pStyle w:val="BodyText"/>
        <w:ind w:left="0"/>
      </w:pPr>
    </w:p>
    <w:p w14:paraId="36320AA0" w14:textId="77777777" w:rsidR="00F931C9" w:rsidRPr="00A971F7" w:rsidRDefault="00F931C9" w:rsidP="00F931C9">
      <w:pPr>
        <w:pStyle w:val="BodyText"/>
        <w:ind w:left="0"/>
      </w:pPr>
    </w:p>
    <w:p w14:paraId="38CE70DF" w14:textId="77777777" w:rsidR="00A43DAA" w:rsidRDefault="00A43DAA" w:rsidP="00A43DAA">
      <w:pPr>
        <w:pStyle w:val="Heading3"/>
        <w:numPr>
          <w:ilvl w:val="2"/>
          <w:numId w:val="2"/>
        </w:numPr>
      </w:pPr>
      <w:bookmarkStart w:id="105" w:name="_Header_Constraints_Specific"/>
      <w:bookmarkEnd w:id="105"/>
      <w:r w:rsidRPr="00EC6C98">
        <w:t xml:space="preserve">Header Constraints Specific to </w:t>
      </w:r>
      <w:r>
        <w:t>CCD</w:t>
      </w:r>
    </w:p>
    <w:p w14:paraId="62CCDF32" w14:textId="77777777" w:rsidR="00FE593F" w:rsidRDefault="00A43DAA" w:rsidP="00FE593F">
      <w:pPr>
        <w:pStyle w:val="BodyText"/>
      </w:pPr>
      <w:r>
        <w:t xml:space="preserve">The </w:t>
      </w:r>
      <w:r w:rsidR="001018B1">
        <w:t xml:space="preserve">Continuity of Care Document </w:t>
      </w:r>
      <w:r w:rsidR="00FE593F" w:rsidRPr="0089395B">
        <w:t xml:space="preserve">must conform to the </w:t>
      </w:r>
      <w:r w:rsidR="00FE593F">
        <w:t>US Realm Clinical Document Header</w:t>
      </w:r>
      <w:r w:rsidR="00FE593F" w:rsidRPr="0089395B">
        <w:t>. The following sections include additional header constraints for conformant</w:t>
      </w:r>
      <w:r w:rsidR="00FE593F">
        <w:t xml:space="preserve"> CCD</w:t>
      </w:r>
      <w:r w:rsidR="00FE593F" w:rsidRPr="0089395B">
        <w:t>.</w:t>
      </w:r>
    </w:p>
    <w:p w14:paraId="689B663D" w14:textId="77777777" w:rsidR="00D25340" w:rsidRDefault="00D25340" w:rsidP="003D62A7">
      <w:pPr>
        <w:numPr>
          <w:ilvl w:val="0"/>
          <w:numId w:val="87"/>
        </w:numPr>
        <w:spacing w:after="40" w:line="260" w:lineRule="exact"/>
      </w:pPr>
      <w:r>
        <w:t xml:space="preserve">Conforms to US Realm </w:t>
      </w:r>
      <w:r w:rsidR="00167342">
        <w:t xml:space="preserve">Clinical Document </w:t>
      </w:r>
      <w:r>
        <w:t>Header Template (</w:t>
      </w:r>
      <w:r w:rsidRPr="00167342">
        <w:rPr>
          <w:rStyle w:val="XMLname"/>
        </w:rPr>
        <w:t>templateId: 2.16.840.1.113883.10.20.22.1.1</w:t>
      </w:r>
      <w:r>
        <w:t>).</w:t>
      </w:r>
    </w:p>
    <w:p w14:paraId="2CAE33A3" w14:textId="77777777" w:rsidR="00A43DAA" w:rsidRPr="00C971A8" w:rsidRDefault="00A43DAA" w:rsidP="00A43DAA">
      <w:pPr>
        <w:pStyle w:val="Heading4"/>
        <w:numPr>
          <w:ilvl w:val="3"/>
          <w:numId w:val="2"/>
        </w:numPr>
      </w:pPr>
      <w:r w:rsidRPr="00C971A8">
        <w:t>ClinicalDocument/templateId</w:t>
      </w:r>
    </w:p>
    <w:p w14:paraId="31FFC942" w14:textId="77777777" w:rsidR="00BD325D" w:rsidRDefault="00A43DAA" w:rsidP="0011784E">
      <w:pPr>
        <w:pStyle w:val="BodyText"/>
      </w:pPr>
      <w:r w:rsidRPr="00C971A8">
        <w:t xml:space="preserve">Conformant </w:t>
      </w:r>
      <w:r>
        <w:t>documents</w:t>
      </w:r>
      <w:r w:rsidRPr="00C971A8">
        <w:t xml:space="preserve"> must carry the document-level </w:t>
      </w:r>
      <w:r w:rsidRPr="00C971A8">
        <w:rPr>
          <w:rStyle w:val="XMLname"/>
        </w:rPr>
        <w:t>templateId</w:t>
      </w:r>
      <w:r w:rsidRPr="00C971A8">
        <w:t xml:space="preserve"> asserting conformance with </w:t>
      </w:r>
      <w:r>
        <w:t>specific constraints of CCD</w:t>
      </w:r>
      <w:r w:rsidRPr="00C971A8">
        <w:t xml:space="preserve"> as well as the </w:t>
      </w:r>
      <w:r w:rsidRPr="00C971A8">
        <w:rPr>
          <w:rStyle w:val="XMLname"/>
        </w:rPr>
        <w:t>templateId</w:t>
      </w:r>
      <w:r w:rsidRPr="00C971A8">
        <w:t xml:space="preserve"> for the </w:t>
      </w:r>
      <w:r w:rsidR="007E0C3F">
        <w:t>US Realm Clinical Document</w:t>
      </w:r>
      <w:r w:rsidR="002C2963">
        <w:t xml:space="preserve"> Header</w:t>
      </w:r>
      <w:r w:rsidRPr="00C971A8">
        <w:t xml:space="preserve"> template. </w:t>
      </w:r>
    </w:p>
    <w:p w14:paraId="3CD8C909" w14:textId="77777777" w:rsidR="007C6F4F" w:rsidRDefault="00BD325D" w:rsidP="003D62A7">
      <w:pPr>
        <w:numPr>
          <w:ilvl w:val="0"/>
          <w:numId w:val="87"/>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2.16.840.1.113883.10.20.22.1.2</w:t>
      </w:r>
      <w:r>
        <w:t xml:space="preserve">" (CONF:8450). </w:t>
      </w:r>
    </w:p>
    <w:p w14:paraId="63A532DD" w14:textId="77777777" w:rsidR="00BD325D" w:rsidRDefault="007C6F4F" w:rsidP="007C6F4F">
      <w:pPr>
        <w:pStyle w:val="Caption"/>
      </w:pPr>
      <w:bookmarkStart w:id="106" w:name="_Toc163893703"/>
      <w:r>
        <w:t xml:space="preserve">Figure </w:t>
      </w:r>
      <w:r w:rsidR="0000006B">
        <w:fldChar w:fldCharType="begin"/>
      </w:r>
      <w:r w:rsidR="0000006B">
        <w:instrText xml:space="preserve"> SEQ Figure \* ARABIC </w:instrText>
      </w:r>
      <w:r w:rsidR="0000006B">
        <w:fldChar w:fldCharType="separate"/>
      </w:r>
      <w:r w:rsidR="00D61323">
        <w:t>8</w:t>
      </w:r>
      <w:r w:rsidR="0000006B">
        <w:fldChar w:fldCharType="end"/>
      </w:r>
      <w:r>
        <w:t xml:space="preserve">: CCD </w:t>
      </w:r>
      <w:r w:rsidRPr="005C3EB7">
        <w:t>ClinicalDocument/templateId example</w:t>
      </w:r>
      <w:bookmarkEnd w:id="106"/>
    </w:p>
    <w:p w14:paraId="539D24E5" w14:textId="77777777" w:rsidR="007C6F4F" w:rsidRPr="00920F4E" w:rsidRDefault="007C6F4F" w:rsidP="007C6F4F">
      <w:pPr>
        <w:pStyle w:val="Example"/>
        <w:rPr>
          <w:bCs/>
        </w:rPr>
      </w:pPr>
      <w:r w:rsidRPr="00920F4E">
        <w:rPr>
          <w:bCs/>
        </w:rPr>
        <w:t xml:space="preserve">&lt;!-- indicates conformance with </w:t>
      </w:r>
      <w:r w:rsidRPr="00920F4E">
        <w:t>US Realm Clinical Document Header template</w:t>
      </w:r>
      <w:r w:rsidRPr="00920F4E" w:rsidDel="00DC4DD6">
        <w:rPr>
          <w:bCs/>
        </w:rPr>
        <w:t xml:space="preserve"> </w:t>
      </w:r>
      <w:r w:rsidRPr="00920F4E">
        <w:rPr>
          <w:bCs/>
        </w:rPr>
        <w:t>--&gt;</w:t>
      </w:r>
    </w:p>
    <w:p w14:paraId="4E9D5283" w14:textId="77777777" w:rsidR="007C6F4F" w:rsidRPr="00920F4E" w:rsidRDefault="007C6F4F" w:rsidP="007C6F4F">
      <w:pPr>
        <w:pStyle w:val="Example"/>
        <w:rPr>
          <w:bCs/>
        </w:rPr>
      </w:pPr>
      <w:r w:rsidRPr="00920F4E">
        <w:rPr>
          <w:bCs/>
        </w:rPr>
        <w:t>&lt;templateId root="2.16.840.1.113883.10.20.22.1.1"/&gt;</w:t>
      </w:r>
    </w:p>
    <w:p w14:paraId="047345F5" w14:textId="77777777" w:rsidR="007C6F4F" w:rsidRDefault="007C6F4F" w:rsidP="007C6F4F">
      <w:pPr>
        <w:pStyle w:val="Example"/>
      </w:pPr>
      <w:r w:rsidRPr="00920F4E">
        <w:t xml:space="preserve">&lt;!-- conforms to </w:t>
      </w:r>
      <w:r w:rsidR="003740DB">
        <w:t>CCD</w:t>
      </w:r>
      <w:r w:rsidRPr="00920F4E">
        <w:t xml:space="preserve"> requirements  --&gt;</w:t>
      </w:r>
    </w:p>
    <w:p w14:paraId="554F7DBA" w14:textId="77777777" w:rsidR="007C6F4F" w:rsidRDefault="007C6F4F" w:rsidP="007C6F4F">
      <w:pPr>
        <w:pStyle w:val="Example"/>
      </w:pPr>
      <w:r w:rsidRPr="00920F4E">
        <w:t>&lt;templateId root='</w:t>
      </w:r>
      <w:r w:rsidR="003740DB">
        <w:t>2.16.840.1.113883.10.20.22.1.2</w:t>
      </w:r>
      <w:r w:rsidRPr="00920F4E">
        <w:t xml:space="preserve">'/&gt; </w:t>
      </w:r>
    </w:p>
    <w:p w14:paraId="65972B79" w14:textId="77777777" w:rsidR="00A43DAA" w:rsidRPr="00C971A8" w:rsidRDefault="00A43DAA" w:rsidP="0011784E">
      <w:pPr>
        <w:pStyle w:val="BodyText"/>
      </w:pPr>
    </w:p>
    <w:p w14:paraId="736BB82A" w14:textId="77777777" w:rsidR="00282FDE" w:rsidRDefault="00022072" w:rsidP="00282FDE">
      <w:pPr>
        <w:pStyle w:val="Heading4"/>
      </w:pPr>
      <w:r>
        <w:t>ClinicalDocument/code</w:t>
      </w:r>
    </w:p>
    <w:p w14:paraId="06852317" w14:textId="77777777" w:rsidR="00022072" w:rsidRPr="00282FDE" w:rsidRDefault="00282FDE" w:rsidP="00282FDE">
      <w:pPr>
        <w:pStyle w:val="BodyText"/>
      </w:pPr>
      <w:r w:rsidRPr="009F1432">
        <w:t>In accordance with the CDA spcification</w:t>
      </w:r>
      <w:r>
        <w:t>,</w:t>
      </w:r>
      <w:r w:rsidRPr="009F1432">
        <w:t xml:space="preserve"> the </w:t>
      </w:r>
      <w:r w:rsidRPr="00557F81">
        <w:rPr>
          <w:rStyle w:val="XMLname"/>
        </w:rPr>
        <w:t>ClinicalDocument/code</w:t>
      </w:r>
      <w:r w:rsidRPr="009F1432">
        <w:t xml:space="preserve"> element must be present and specifies the type of the clinical document.  </w:t>
      </w:r>
    </w:p>
    <w:p w14:paraId="3C9FD856" w14:textId="77777777" w:rsidR="00511F43" w:rsidRDefault="00511F43" w:rsidP="003D62A7">
      <w:pPr>
        <w:numPr>
          <w:ilvl w:val="0"/>
          <w:numId w:val="87"/>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34133-9</w:t>
      </w:r>
      <w:r>
        <w:t xml:space="preserve">" Summarization of Episode Note (CodeSystem: </w:t>
      </w:r>
      <w:r>
        <w:rPr>
          <w:rFonts w:ascii="Courier New" w:hAnsi="Courier New"/>
        </w:rPr>
        <w:t>2.16.840.1.113883.6.1 LOINC</w:t>
      </w:r>
      <w:r>
        <w:t xml:space="preserve">) (CONF:8451). </w:t>
      </w:r>
    </w:p>
    <w:p w14:paraId="5B3B30CF" w14:textId="77777777" w:rsidR="001018B1" w:rsidRDefault="001018B1" w:rsidP="001018B1">
      <w:pPr>
        <w:pStyle w:val="Heading4"/>
      </w:pPr>
      <w:r>
        <w:t>documentationOf/serviceEvent</w:t>
      </w:r>
    </w:p>
    <w:p w14:paraId="08CC5FAD" w14:textId="77777777" w:rsidR="00022072" w:rsidRDefault="00022072" w:rsidP="00022072">
      <w:pPr>
        <w:pStyle w:val="BodyText"/>
      </w:pPr>
      <w:r>
        <w:t xml:space="preserve">The main activity being described by a CCD is the provision of healthcare over a period of time. This is shown by setting the value of </w:t>
      </w:r>
      <w:r w:rsidR="003C1838">
        <w:rPr>
          <w:rStyle w:val="XMLname"/>
        </w:rPr>
        <w:t>ClinicalDocument/documentationOf/serviceEvent/</w:t>
      </w:r>
      <w:r w:rsidRPr="003C1838">
        <w:rPr>
          <w:rStyle w:val="XMLname"/>
        </w:rPr>
        <w:t>@classCode</w:t>
      </w:r>
      <w:r>
        <w:t xml:space="preserve"> to “PCPR” (care provision) and indicating the duration over which care was provided in </w:t>
      </w:r>
      <w:r w:rsidR="003C1838">
        <w:rPr>
          <w:rStyle w:val="XMLname"/>
        </w:rPr>
        <w:lastRenderedPageBreak/>
        <w:t>ClinicalDocument/documentationOf/serviceEvent/</w:t>
      </w:r>
      <w:r w:rsidRPr="003C1838">
        <w:rPr>
          <w:rStyle w:val="XMLname"/>
        </w:rPr>
        <w:t>effectiveTime</w:t>
      </w:r>
      <w:r>
        <w:t>. Additional data from outside this duration may also be included if it is relevant to care provided during that time range (e.g.</w:t>
      </w:r>
      <w:r w:rsidR="003C1838">
        <w:t>,</w:t>
      </w:r>
      <w:r>
        <w:t xml:space="preserve"> reviewed during the stated time range). </w:t>
      </w:r>
    </w:p>
    <w:p w14:paraId="237F2799" w14:textId="77777777" w:rsidR="00022072" w:rsidRDefault="00022072" w:rsidP="00022072">
      <w:pPr>
        <w:pStyle w:val="BodyText"/>
      </w:pPr>
      <w:r>
        <w:rPr>
          <w:b/>
        </w:rPr>
        <w:t xml:space="preserve">NOTE: </w:t>
      </w:r>
      <w:r>
        <w:t xml:space="preserve">Implementations originating a CCD should take care to discover what the episode of care being summarized is. For example, when a patient fills out a form providing relevant health history, the episode of care being documented might be from birth to the present. </w:t>
      </w:r>
    </w:p>
    <w:p w14:paraId="601ED173" w14:textId="77777777" w:rsidR="00663593" w:rsidRDefault="00663593" w:rsidP="003D62A7">
      <w:pPr>
        <w:numPr>
          <w:ilvl w:val="0"/>
          <w:numId w:val="87"/>
        </w:numPr>
        <w:spacing w:after="40" w:line="260" w:lineRule="exact"/>
      </w:pPr>
      <w:r>
        <w:rPr>
          <w:b/>
          <w:bCs/>
          <w:sz w:val="16"/>
          <w:szCs w:val="16"/>
        </w:rPr>
        <w:t>SHALL</w:t>
      </w:r>
      <w:r>
        <w:t xml:space="preserve"> contain exactly one [1..1] </w:t>
      </w:r>
      <w:r>
        <w:rPr>
          <w:rFonts w:ascii="Courier New" w:hAnsi="Courier New"/>
          <w:b/>
          <w:bCs/>
        </w:rPr>
        <w:t>documentationOf</w:t>
      </w:r>
      <w:r>
        <w:t xml:space="preserve"> (CONF:8452). </w:t>
      </w:r>
    </w:p>
    <w:p w14:paraId="195623D0" w14:textId="77777777" w:rsidR="00663593" w:rsidRDefault="00663593" w:rsidP="003D62A7">
      <w:pPr>
        <w:numPr>
          <w:ilvl w:val="1"/>
          <w:numId w:val="87"/>
        </w:numPr>
        <w:spacing w:after="40" w:line="260" w:lineRule="exact"/>
      </w:pPr>
      <w:r>
        <w:t xml:space="preserve">This documentationOf </w:t>
      </w:r>
      <w:r>
        <w:rPr>
          <w:b/>
          <w:bCs/>
          <w:sz w:val="16"/>
          <w:szCs w:val="16"/>
        </w:rPr>
        <w:t>SHALL</w:t>
      </w:r>
      <w:r>
        <w:t xml:space="preserve"> contain exactly one [1..1] </w:t>
      </w:r>
      <w:r>
        <w:rPr>
          <w:rFonts w:ascii="Courier New" w:hAnsi="Courier New"/>
          <w:b/>
          <w:bCs/>
        </w:rPr>
        <w:t>serviceEvent</w:t>
      </w:r>
      <w:r>
        <w:t xml:space="preserve"> (CONF:8480). </w:t>
      </w:r>
    </w:p>
    <w:p w14:paraId="18A89FC8" w14:textId="77777777" w:rsidR="00663593" w:rsidRDefault="00663593" w:rsidP="003D62A7">
      <w:pPr>
        <w:numPr>
          <w:ilvl w:val="2"/>
          <w:numId w:val="87"/>
        </w:numPr>
        <w:spacing w:after="40" w:line="260" w:lineRule="exact"/>
      </w:pPr>
      <w:r>
        <w:t xml:space="preserve">This serviceEvent </w:t>
      </w:r>
      <w:r>
        <w:rPr>
          <w:b/>
          <w:bCs/>
          <w:sz w:val="16"/>
          <w:szCs w:val="16"/>
        </w:rPr>
        <w:t>SHALL</w:t>
      </w:r>
      <w:r>
        <w:t xml:space="preserve"> contain exactly one [1..1] </w:t>
      </w:r>
      <w:r>
        <w:rPr>
          <w:rFonts w:ascii="Courier New" w:hAnsi="Courier New"/>
          <w:b/>
          <w:bCs/>
        </w:rPr>
        <w:t>@classCode</w:t>
      </w:r>
      <w:r>
        <w:t>="</w:t>
      </w:r>
      <w:r>
        <w:rPr>
          <w:rFonts w:ascii="Courier New" w:hAnsi="Courier New"/>
        </w:rPr>
        <w:t>PCPR</w:t>
      </w:r>
      <w:r>
        <w:t xml:space="preserve">" Care Provision (CodeSystem: </w:t>
      </w:r>
      <w:r>
        <w:rPr>
          <w:rFonts w:ascii="Courier New" w:hAnsi="Courier New"/>
        </w:rPr>
        <w:t>2.16.840.1.113883.5.6 HL7ActClass</w:t>
      </w:r>
      <w:r>
        <w:t xml:space="preserve">) (CONF:8453). </w:t>
      </w:r>
    </w:p>
    <w:p w14:paraId="18067E7F" w14:textId="77777777" w:rsidR="00663593" w:rsidRDefault="00663593" w:rsidP="003D62A7">
      <w:pPr>
        <w:numPr>
          <w:ilvl w:val="2"/>
          <w:numId w:val="87"/>
        </w:numPr>
        <w:spacing w:after="40" w:line="260" w:lineRule="exact"/>
      </w:pPr>
      <w:r>
        <w:t xml:space="preserve">This serviceEvent </w:t>
      </w:r>
      <w:r>
        <w:rPr>
          <w:b/>
          <w:bCs/>
          <w:sz w:val="16"/>
          <w:szCs w:val="16"/>
        </w:rPr>
        <w:t>SHALL</w:t>
      </w:r>
      <w:r>
        <w:t xml:space="preserve"> contain exactly one [1..1] </w:t>
      </w:r>
      <w:r>
        <w:rPr>
          <w:rFonts w:ascii="Courier New" w:hAnsi="Courier New"/>
          <w:b/>
          <w:bCs/>
        </w:rPr>
        <w:t>effectiveTime</w:t>
      </w:r>
      <w:r>
        <w:t xml:space="preserve"> (CONF:8481). </w:t>
      </w:r>
    </w:p>
    <w:p w14:paraId="4C2F8283" w14:textId="77777777" w:rsidR="00663593" w:rsidRDefault="00663593" w:rsidP="003D62A7">
      <w:pPr>
        <w:numPr>
          <w:ilvl w:val="3"/>
          <w:numId w:val="87"/>
        </w:numPr>
        <w:spacing w:after="40" w:line="260" w:lineRule="exact"/>
      </w:pPr>
      <w:r>
        <w:t xml:space="preserve">This effectiveTime </w:t>
      </w:r>
      <w:r>
        <w:rPr>
          <w:b/>
          <w:bCs/>
          <w:sz w:val="16"/>
          <w:szCs w:val="16"/>
        </w:rPr>
        <w:t>SHALL</w:t>
      </w:r>
      <w:r>
        <w:t xml:space="preserve"> contain exactly one [1..1] </w:t>
      </w:r>
      <w:r>
        <w:rPr>
          <w:rFonts w:ascii="Courier New" w:hAnsi="Courier New"/>
          <w:b/>
          <w:bCs/>
        </w:rPr>
        <w:t>low</w:t>
      </w:r>
      <w:r>
        <w:t xml:space="preserve"> (CONF:8454). </w:t>
      </w:r>
    </w:p>
    <w:p w14:paraId="55AEB427" w14:textId="77777777" w:rsidR="00663593" w:rsidRDefault="00663593" w:rsidP="003D62A7">
      <w:pPr>
        <w:numPr>
          <w:ilvl w:val="3"/>
          <w:numId w:val="87"/>
        </w:numPr>
        <w:spacing w:after="40" w:line="260" w:lineRule="exact"/>
      </w:pPr>
      <w:r>
        <w:t xml:space="preserve">This effectiveTime </w:t>
      </w:r>
      <w:r>
        <w:rPr>
          <w:b/>
          <w:bCs/>
          <w:sz w:val="16"/>
          <w:szCs w:val="16"/>
        </w:rPr>
        <w:t>SHALL</w:t>
      </w:r>
      <w:r>
        <w:t xml:space="preserve"> contain exactly one [1..1] </w:t>
      </w:r>
      <w:r>
        <w:rPr>
          <w:rFonts w:ascii="Courier New" w:hAnsi="Courier New"/>
          <w:b/>
          <w:bCs/>
        </w:rPr>
        <w:t>high</w:t>
      </w:r>
      <w:r>
        <w:t xml:space="preserve"> (CONF:8455). </w:t>
      </w:r>
    </w:p>
    <w:p w14:paraId="2A4230D5" w14:textId="77777777" w:rsidR="00663593" w:rsidRDefault="00663593" w:rsidP="00663593">
      <w:pPr>
        <w:pStyle w:val="BodyText"/>
      </w:pPr>
      <w:r w:rsidRPr="00663593">
        <w:rPr>
          <w:rStyle w:val="XMLname"/>
        </w:rPr>
        <w:t>serviceEvent/performer</w:t>
      </w:r>
      <w:r w:rsidRPr="00663593">
        <w:t xml:space="preserve"> represents the healthcare providers involved in the current or pertinent historical care of the patient. At a minimum, the patient’s key healthcare providers should be listed, particularly their primary physician and any active consulting physicians, therapists, and counselors.</w:t>
      </w:r>
    </w:p>
    <w:p w14:paraId="48582E19" w14:textId="77777777" w:rsidR="00663593" w:rsidRDefault="00663593" w:rsidP="003D62A7">
      <w:pPr>
        <w:numPr>
          <w:ilvl w:val="2"/>
          <w:numId w:val="87"/>
        </w:numPr>
        <w:spacing w:after="40" w:line="260" w:lineRule="exact"/>
      </w:pPr>
      <w:r>
        <w:t xml:space="preserve">This serviceEvent </w:t>
      </w:r>
      <w:r>
        <w:rPr>
          <w:b/>
          <w:bCs/>
          <w:sz w:val="16"/>
          <w:szCs w:val="16"/>
        </w:rPr>
        <w:t>SHOULD</w:t>
      </w:r>
      <w:r>
        <w:t xml:space="preserve"> contain at least one [1..*] </w:t>
      </w:r>
      <w:r>
        <w:rPr>
          <w:rFonts w:ascii="Courier New" w:hAnsi="Courier New"/>
          <w:b/>
          <w:bCs/>
        </w:rPr>
        <w:t>performer</w:t>
      </w:r>
      <w:r>
        <w:t xml:space="preserve"> (CONF:8482). </w:t>
      </w:r>
    </w:p>
    <w:p w14:paraId="79ED634C" w14:textId="77777777" w:rsidR="00663593" w:rsidRDefault="00663593" w:rsidP="003D62A7">
      <w:pPr>
        <w:numPr>
          <w:ilvl w:val="3"/>
          <w:numId w:val="87"/>
        </w:numPr>
        <w:spacing w:after="40" w:line="260" w:lineRule="exact"/>
      </w:pPr>
      <w:r>
        <w:t xml:space="preserve">Such performers </w:t>
      </w:r>
      <w:r>
        <w:rPr>
          <w:b/>
          <w:bCs/>
          <w:sz w:val="16"/>
          <w:szCs w:val="16"/>
        </w:rPr>
        <w:t>SHALL</w:t>
      </w:r>
      <w:r>
        <w:t xml:space="preserve"> contain at least one [1..*] </w:t>
      </w:r>
      <w:r>
        <w:rPr>
          <w:rFonts w:ascii="Courier New" w:hAnsi="Courier New"/>
          <w:b/>
          <w:bCs/>
        </w:rPr>
        <w:t>@typeCode</w:t>
      </w:r>
      <w:r>
        <w:t>="</w:t>
      </w:r>
      <w:r>
        <w:rPr>
          <w:rFonts w:ascii="Courier New" w:hAnsi="Courier New"/>
        </w:rPr>
        <w:t>PRF</w:t>
      </w:r>
      <w:r>
        <w:t xml:space="preserve">" Participation physical performer (CodeSystem: </w:t>
      </w:r>
      <w:r>
        <w:rPr>
          <w:rFonts w:ascii="Courier New" w:hAnsi="Courier New"/>
        </w:rPr>
        <w:t>2.16.840.1.113883.5.90 HL7ParticipationType</w:t>
      </w:r>
      <w:r>
        <w:t xml:space="preserve">) (CONF:8458). </w:t>
      </w:r>
    </w:p>
    <w:p w14:paraId="2307623B" w14:textId="77777777" w:rsidR="00663593" w:rsidRDefault="00663593" w:rsidP="003D62A7">
      <w:pPr>
        <w:numPr>
          <w:ilvl w:val="3"/>
          <w:numId w:val="87"/>
        </w:numPr>
        <w:spacing w:after="40" w:line="260" w:lineRule="exact"/>
      </w:pPr>
      <w:r>
        <w:t xml:space="preserve">Such performers </w:t>
      </w:r>
      <w:r>
        <w:rPr>
          <w:b/>
          <w:bCs/>
          <w:sz w:val="16"/>
          <w:szCs w:val="16"/>
        </w:rPr>
        <w:t>MAY</w:t>
      </w:r>
      <w:r>
        <w:t xml:space="preserve"> contain at least one [1..*] </w:t>
      </w:r>
      <w:r>
        <w:rPr>
          <w:rFonts w:ascii="Courier New" w:hAnsi="Courier New"/>
          <w:b/>
          <w:bCs/>
        </w:rPr>
        <w:t>assignedEntity</w:t>
      </w:r>
      <w:r>
        <w:t xml:space="preserve"> (CONF:8459). </w:t>
      </w:r>
    </w:p>
    <w:p w14:paraId="6D504294" w14:textId="77777777" w:rsidR="00663593" w:rsidRDefault="00663593" w:rsidP="003D62A7">
      <w:pPr>
        <w:numPr>
          <w:ilvl w:val="4"/>
          <w:numId w:val="87"/>
        </w:numPr>
        <w:spacing w:after="40" w:line="260" w:lineRule="exact"/>
      </w:pPr>
      <w:r>
        <w:t xml:space="preserve">Such assignedEntitys </w:t>
      </w:r>
      <w:r>
        <w:rPr>
          <w:b/>
          <w:bCs/>
          <w:sz w:val="16"/>
          <w:szCs w:val="16"/>
        </w:rPr>
        <w:t>SHALL</w:t>
      </w:r>
      <w:r>
        <w:t xml:space="preserve"> contain at least one [1..*] </w:t>
      </w:r>
      <w:r>
        <w:rPr>
          <w:rFonts w:ascii="Courier New" w:hAnsi="Courier New"/>
          <w:b/>
          <w:bCs/>
        </w:rPr>
        <w:t>id</w:t>
      </w:r>
      <w:r>
        <w:t xml:space="preserve"> (CONF:8460). </w:t>
      </w:r>
    </w:p>
    <w:p w14:paraId="3B171D1B" w14:textId="77777777" w:rsidR="00663593" w:rsidRDefault="00663593" w:rsidP="003D62A7">
      <w:pPr>
        <w:numPr>
          <w:ilvl w:val="4"/>
          <w:numId w:val="87"/>
        </w:numPr>
        <w:spacing w:after="40" w:line="260" w:lineRule="exact"/>
      </w:pPr>
      <w:r>
        <w:t xml:space="preserve">Such assignedEntitys </w:t>
      </w:r>
      <w:r>
        <w:rPr>
          <w:b/>
          <w:bCs/>
          <w:sz w:val="16"/>
          <w:szCs w:val="16"/>
        </w:rPr>
        <w:t>MAY</w:t>
      </w:r>
      <w:r>
        <w:t xml:space="preserve"> contain exactly one [1..1] </w:t>
      </w:r>
      <w:r>
        <w:rPr>
          <w:rFonts w:ascii="Courier New" w:hAnsi="Courier New"/>
          <w:b/>
          <w:bCs/>
        </w:rPr>
        <w:t>code</w:t>
      </w:r>
      <w:r>
        <w:t xml:space="preserve"> (CONF:8461). </w:t>
      </w:r>
    </w:p>
    <w:p w14:paraId="00C459AC" w14:textId="77777777" w:rsidR="00663593" w:rsidRDefault="00663593" w:rsidP="003D62A7">
      <w:pPr>
        <w:numPr>
          <w:ilvl w:val="5"/>
          <w:numId w:val="87"/>
        </w:numPr>
        <w:spacing w:after="40" w:line="260" w:lineRule="exact"/>
      </w:pPr>
      <w:r>
        <w:t>The code MAY be the National Uniform Claims Committee Provider Taxonomy Code. (CONF:8462).</w:t>
      </w:r>
    </w:p>
    <w:p w14:paraId="07B0CC31" w14:textId="77777777" w:rsidR="00663593" w:rsidRDefault="00663593" w:rsidP="00663593">
      <w:pPr>
        <w:pStyle w:val="Heading4"/>
      </w:pPr>
      <w:r w:rsidRPr="00663593">
        <w:t>Author</w:t>
      </w:r>
    </w:p>
    <w:p w14:paraId="249629D4" w14:textId="77777777" w:rsidR="00663593" w:rsidRDefault="00663593" w:rsidP="003D62A7">
      <w:pPr>
        <w:numPr>
          <w:ilvl w:val="0"/>
          <w:numId w:val="88"/>
        </w:numPr>
        <w:spacing w:after="40" w:line="260" w:lineRule="exact"/>
      </w:pPr>
      <w:r>
        <w:t xml:space="preserve">CCD </w:t>
      </w:r>
      <w:r w:rsidRPr="00663593">
        <w:rPr>
          <w:rStyle w:val="keyword"/>
        </w:rPr>
        <w:t>SHALL</w:t>
      </w:r>
      <w:r>
        <w:t xml:space="preserve"> contain one or more ClinicalDocument / author / assignedAuthor / assignedPerson and/or ClinicalDocument / author / assignedAuthor / representedOrganization. (CONF:8456).</w:t>
      </w:r>
    </w:p>
    <w:p w14:paraId="2FCF6792" w14:textId="77777777" w:rsidR="00663593" w:rsidRDefault="00663593" w:rsidP="003D62A7">
      <w:pPr>
        <w:numPr>
          <w:ilvl w:val="1"/>
          <w:numId w:val="88"/>
        </w:numPr>
        <w:spacing w:after="40" w:line="260" w:lineRule="exact"/>
      </w:pPr>
      <w:r>
        <w:lastRenderedPageBreak/>
        <w:t>If author has an associated representedOrganization with no assignedPerson or assignedAuthoringDevice, then the value for "ClinicalDocument / author / assignedAuthor / id / @NullFlavor" SHALL be "NA" "Not applicable" 2.16.840.1.113883.5.1008 NullFlavor STATIC. (CONF:8457).</w:t>
      </w:r>
    </w:p>
    <w:p w14:paraId="42C51B0D" w14:textId="77777777" w:rsidR="00545B6A" w:rsidRPr="009C6AB7" w:rsidRDefault="00545B6A" w:rsidP="00545B6A">
      <w:pPr>
        <w:pStyle w:val="Heading3"/>
        <w:numPr>
          <w:ilvl w:val="2"/>
          <w:numId w:val="2"/>
        </w:numPr>
      </w:pPr>
      <w:r>
        <w:t>CCD</w:t>
      </w:r>
      <w:r w:rsidR="00A30D89">
        <w:t xml:space="preserve"> </w:t>
      </w:r>
      <w:r w:rsidR="00D72D39">
        <w:t xml:space="preserve">Body </w:t>
      </w:r>
      <w:r w:rsidR="00A30D89">
        <w:t>Constraints</w:t>
      </w:r>
    </w:p>
    <w:p w14:paraId="1EAB9D1A" w14:textId="77777777" w:rsidR="00E20A54" w:rsidRDefault="00545B6A" w:rsidP="00DC3482">
      <w:pPr>
        <w:pStyle w:val="BodyText"/>
      </w:pPr>
      <w:r>
        <w:t xml:space="preserve">The </w:t>
      </w:r>
      <w:r w:rsidR="00B34112">
        <w:t>Continuity of Care Document</w:t>
      </w:r>
      <w:r>
        <w:t xml:space="preserve"> supports both narrative sections and sections requiring code clinical statements. The required and optional sections are listed in the </w:t>
      </w:r>
      <w:hyperlink w:anchor="T_DocTypesAndReqOptSections" w:history="1">
        <w:r w:rsidR="0056513D" w:rsidRPr="0056513D">
          <w:rPr>
            <w:rStyle w:val="Hyperlink"/>
            <w:rFonts w:cs="Times New Roman"/>
            <w:lang w:eastAsia="en-US"/>
          </w:rPr>
          <w:t>Document Types and Required/Optional Sections</w:t>
        </w:r>
      </w:hyperlink>
      <w:r w:rsidR="0056513D">
        <w:t xml:space="preserve"> table.</w:t>
      </w:r>
    </w:p>
    <w:p w14:paraId="38B6A24C" w14:textId="77777777" w:rsidR="003E2EA8" w:rsidRDefault="003E2EA8" w:rsidP="00046788">
      <w:pPr>
        <w:pStyle w:val="Heading2nospace"/>
      </w:pPr>
      <w:bookmarkStart w:id="107" w:name="_Toc163893588"/>
      <w:r>
        <w:t>Consult</w:t>
      </w:r>
      <w:r w:rsidR="00975D24">
        <w:t>ation</w:t>
      </w:r>
      <w:r>
        <w:t xml:space="preserve"> </w:t>
      </w:r>
      <w:bookmarkStart w:id="108" w:name="Doc_ConsultationNote"/>
      <w:bookmarkEnd w:id="108"/>
      <w:r>
        <w:t>Note</w:t>
      </w:r>
      <w:bookmarkEnd w:id="107"/>
      <w:r>
        <w:t xml:space="preserve"> </w:t>
      </w:r>
    </w:p>
    <w:p w14:paraId="517D0BC2" w14:textId="77777777" w:rsidR="000847FC" w:rsidRDefault="000847FC" w:rsidP="000847FC">
      <w:pPr>
        <w:pStyle w:val="BracketData"/>
        <w:rPr>
          <w:rFonts w:ascii="Bookman Old Style" w:hAnsi="Bookman Old Style"/>
        </w:rPr>
      </w:pPr>
      <w:r>
        <w:rPr>
          <w:rFonts w:ascii="Bookman Old Style" w:hAnsi="Bookman Old Style"/>
        </w:rPr>
        <w:t>[</w:t>
      </w:r>
      <w:r>
        <w:t>ClinicalDocument</w:t>
      </w:r>
      <w:r>
        <w:rPr>
          <w:rFonts w:ascii="Bookman Old Style" w:hAnsi="Bookman Old Style"/>
        </w:rPr>
        <w:t xml:space="preserve">: templateId </w:t>
      </w:r>
      <w:r>
        <w:t>2.16.840.1.113883.10.20.22.1.4(open)</w:t>
      </w:r>
      <w:r>
        <w:rPr>
          <w:rFonts w:ascii="Bookman Old Style" w:hAnsi="Bookman Old Style"/>
        </w:rPr>
        <w:t>]</w:t>
      </w:r>
    </w:p>
    <w:p w14:paraId="4538FCA0" w14:textId="77777777" w:rsidR="000847FC" w:rsidRDefault="000847FC" w:rsidP="000847FC">
      <w:pPr>
        <w:pStyle w:val="BodyText"/>
      </w:pPr>
      <w:r>
        <w:t xml:space="preserve">For the purpose of this Implementation Guide, a consultation visit is defined by the evaluation and management guidelines for a consultation established by the Centers for Medicare and Medicaid Services (CMS). According to those guidelines, a Consultation Note must be generated as a result of a physician or nonphysician practitioner's (NPP) request for an opinion or advice from another physician or NPP. Consultations must involve face-to-face time with the patient or fall under guidelines for telemedicine visits. </w:t>
      </w:r>
    </w:p>
    <w:p w14:paraId="36405639" w14:textId="77777777" w:rsidR="000847FC" w:rsidRDefault="000847FC" w:rsidP="000847FC">
      <w:pPr>
        <w:pStyle w:val="BodyText"/>
      </w:pPr>
      <w:r>
        <w:t xml:space="preserve">A Consultation Note must be provided to the referring physician or NPP and must include the reason for the referral, history of present illness, physical examination, and decision-making component (Assessment and Plan). </w:t>
      </w:r>
    </w:p>
    <w:p w14:paraId="5D38A937" w14:textId="77777777" w:rsidR="000847FC" w:rsidRDefault="000847FC" w:rsidP="000847FC">
      <w:pPr>
        <w:pStyle w:val="BodyText"/>
      </w:pPr>
      <w:r>
        <w:t>An NPP is defined as any licensed medical professional as recognized by the state in which the professional practices, including, but not limited to, physician assistants, nurse practitioners, clinical nurse specialists, social workers, physical therapists, and speech therapists.</w:t>
      </w:r>
    </w:p>
    <w:p w14:paraId="61C07B05" w14:textId="77777777" w:rsidR="000847FC" w:rsidRDefault="000847FC" w:rsidP="000847FC">
      <w:pPr>
        <w:pStyle w:val="BodyText"/>
      </w:pPr>
      <w:r>
        <w:t>Reports on visits requested by a patient, family member, or other third party are not covered by this specification. Second opinions, sometimes called "confirmatory consultations," also are not covered here. Any question on use of the Consultation Note defined here should be resolved by reference to CMS or American Medical Association (AMA) guidelines.</w:t>
      </w:r>
    </w:p>
    <w:p w14:paraId="303C5911" w14:textId="77777777" w:rsidR="008D7C54" w:rsidRDefault="008D7C54" w:rsidP="008D7C54">
      <w:pPr>
        <w:pStyle w:val="Heading3"/>
      </w:pPr>
      <w:r>
        <w:t xml:space="preserve"> Consultation Note</w:t>
      </w:r>
      <w:r w:rsidR="002C45D8">
        <w:t xml:space="preserve"> Header Constraints</w:t>
      </w:r>
    </w:p>
    <w:p w14:paraId="1631AA62" w14:textId="77777777" w:rsidR="009D798D" w:rsidRDefault="009D798D" w:rsidP="00996AEE">
      <w:pPr>
        <w:pStyle w:val="BodyText"/>
      </w:pPr>
      <w:r>
        <w:t xml:space="preserve">The </w:t>
      </w:r>
      <w:r w:rsidR="0021303B">
        <w:t>Consultation</w:t>
      </w:r>
      <w:r>
        <w:t xml:space="preserve"> Note </w:t>
      </w:r>
      <w:r w:rsidRPr="0089395B">
        <w:t xml:space="preserve">must conform to the </w:t>
      </w:r>
      <w:r>
        <w:t>US Realm Clinical Document Header</w:t>
      </w:r>
      <w:r w:rsidRPr="0089395B">
        <w:t>. The following sections include additional header constraints for conformant</w:t>
      </w:r>
      <w:r w:rsidR="009F658E">
        <w:t xml:space="preserve"> </w:t>
      </w:r>
      <w:r w:rsidR="0021303B">
        <w:t xml:space="preserve">Consultation </w:t>
      </w:r>
      <w:r>
        <w:t>Notes</w:t>
      </w:r>
      <w:r w:rsidRPr="0089395B">
        <w:t>.</w:t>
      </w:r>
    </w:p>
    <w:p w14:paraId="0A6236D7" w14:textId="77777777" w:rsidR="000A10ED" w:rsidRDefault="000A10ED" w:rsidP="003D62A7">
      <w:pPr>
        <w:numPr>
          <w:ilvl w:val="0"/>
          <w:numId w:val="83"/>
        </w:numPr>
        <w:spacing w:after="40" w:line="260" w:lineRule="exact"/>
      </w:pPr>
      <w:r>
        <w:t xml:space="preserve">Conforms to US Realm </w:t>
      </w:r>
      <w:r w:rsidR="002022CE">
        <w:t xml:space="preserve">Clinical Document </w:t>
      </w:r>
      <w:r>
        <w:t>Header Template (</w:t>
      </w:r>
      <w:r w:rsidRPr="002022CE">
        <w:rPr>
          <w:rStyle w:val="XMLname"/>
        </w:rPr>
        <w:t>templateId: 2.16.840.1.113883.10.20.22.1.1</w:t>
      </w:r>
      <w:r>
        <w:t>).</w:t>
      </w:r>
    </w:p>
    <w:p w14:paraId="74DE8349" w14:textId="77777777" w:rsidR="00605127" w:rsidRPr="00546322" w:rsidRDefault="00605127" w:rsidP="00557F81">
      <w:pPr>
        <w:pStyle w:val="Heading4"/>
      </w:pPr>
      <w:bookmarkStart w:id="109" w:name="_Toc173837699"/>
      <w:bookmarkStart w:id="110" w:name="_Toc203795511"/>
      <w:r w:rsidRPr="00546322">
        <w:t>ClinicalDocument/templateId</w:t>
      </w:r>
      <w:bookmarkEnd w:id="109"/>
      <w:bookmarkEnd w:id="110"/>
    </w:p>
    <w:p w14:paraId="175F75AB" w14:textId="77777777" w:rsidR="00FD06DA" w:rsidRDefault="00EF3882" w:rsidP="00996AEE">
      <w:pPr>
        <w:pStyle w:val="BodyText"/>
      </w:pPr>
      <w:r w:rsidRPr="00C971A8">
        <w:t xml:space="preserve">Conformant </w:t>
      </w:r>
      <w:r w:rsidR="001426BB">
        <w:t>documents</w:t>
      </w:r>
      <w:r w:rsidRPr="00C971A8">
        <w:t xml:space="preserve"> must carry the document-level </w:t>
      </w:r>
      <w:r w:rsidRPr="00C971A8">
        <w:rPr>
          <w:rStyle w:val="XMLname"/>
        </w:rPr>
        <w:t>templateId</w:t>
      </w:r>
      <w:r w:rsidRPr="00C971A8">
        <w:t xml:space="preserve"> asserting conformance with </w:t>
      </w:r>
      <w:r w:rsidR="001426BB">
        <w:t>specific constraints of a Consulation Note</w:t>
      </w:r>
      <w:r w:rsidRPr="00C971A8">
        <w:t xml:space="preserve"> as well as the </w:t>
      </w:r>
      <w:r w:rsidRPr="00C971A8">
        <w:rPr>
          <w:rStyle w:val="XMLname"/>
        </w:rPr>
        <w:t>templateId</w:t>
      </w:r>
      <w:r w:rsidRPr="00C971A8">
        <w:t xml:space="preserve"> for the </w:t>
      </w:r>
      <w:r w:rsidR="007E0C3F">
        <w:t>US Realm Clinical Document</w:t>
      </w:r>
      <w:r w:rsidR="002C2963">
        <w:t xml:space="preserve"> Header</w:t>
      </w:r>
      <w:r w:rsidR="008F373B" w:rsidRPr="00C971A8">
        <w:t xml:space="preserve"> </w:t>
      </w:r>
      <w:r w:rsidR="008F373B">
        <w:t>template</w:t>
      </w:r>
      <w:r w:rsidRPr="00C971A8">
        <w:t xml:space="preserve">. </w:t>
      </w:r>
    </w:p>
    <w:p w14:paraId="4431D532" w14:textId="77777777" w:rsidR="006408A0" w:rsidRDefault="006408A0" w:rsidP="003D62A7">
      <w:pPr>
        <w:numPr>
          <w:ilvl w:val="0"/>
          <w:numId w:val="83"/>
        </w:numPr>
        <w:spacing w:after="40" w:line="260" w:lineRule="exact"/>
      </w:pPr>
      <w:r>
        <w:rPr>
          <w:b/>
          <w:bCs/>
          <w:sz w:val="16"/>
          <w:szCs w:val="16"/>
        </w:rPr>
        <w:lastRenderedPageBreak/>
        <w:t>SHALL</w:t>
      </w:r>
      <w:r>
        <w:t xml:space="preserve"> contain exactly one [1..1] </w:t>
      </w:r>
      <w:r>
        <w:rPr>
          <w:rFonts w:ascii="Courier New" w:hAnsi="Courier New"/>
          <w:b/>
          <w:bCs/>
        </w:rPr>
        <w:t>templateId/@root</w:t>
      </w:r>
      <w:r>
        <w:t>="</w:t>
      </w:r>
      <w:r>
        <w:rPr>
          <w:rFonts w:ascii="Courier New" w:hAnsi="Courier New"/>
        </w:rPr>
        <w:t>2.16.840.1.113883.10.20.22.1.4</w:t>
      </w:r>
      <w:r>
        <w:t xml:space="preserve">" Consult Note (CONF:8375). </w:t>
      </w:r>
    </w:p>
    <w:p w14:paraId="46CCC238" w14:textId="77777777" w:rsidR="00F542EC" w:rsidRDefault="00F542EC" w:rsidP="00F542EC">
      <w:pPr>
        <w:pStyle w:val="Caption"/>
      </w:pPr>
      <w:bookmarkStart w:id="111" w:name="_Toc163893704"/>
      <w:r>
        <w:t xml:space="preserve">Figure </w:t>
      </w:r>
      <w:r w:rsidR="0000006B">
        <w:fldChar w:fldCharType="begin"/>
      </w:r>
      <w:r w:rsidR="0000006B">
        <w:instrText xml:space="preserve"> SEQ Figure \* ARABIC </w:instrText>
      </w:r>
      <w:r w:rsidR="0000006B">
        <w:fldChar w:fldCharType="separate"/>
      </w:r>
      <w:r w:rsidR="00D61323">
        <w:t>9</w:t>
      </w:r>
      <w:r w:rsidR="0000006B">
        <w:fldChar w:fldCharType="end"/>
      </w:r>
      <w:r>
        <w:t>: Consultation Note ClinicalDocument/templateId example</w:t>
      </w:r>
      <w:bookmarkEnd w:id="111"/>
    </w:p>
    <w:p w14:paraId="3843BD21" w14:textId="77777777" w:rsidR="003F5FDB" w:rsidRPr="009577DA" w:rsidRDefault="003F5FDB" w:rsidP="003F5FDB">
      <w:pPr>
        <w:pStyle w:val="Example"/>
        <w:rPr>
          <w:bCs/>
        </w:rPr>
      </w:pPr>
      <w:r w:rsidRPr="009577DA">
        <w:rPr>
          <w:bCs/>
        </w:rPr>
        <w:t xml:space="preserve">&lt;!-- indicates conformance with </w:t>
      </w:r>
      <w:r>
        <w:t>US Realm Clinical Document Header</w:t>
      </w:r>
      <w:r w:rsidRPr="009577DA">
        <w:t xml:space="preserve"> template</w:t>
      </w:r>
      <w:r w:rsidRPr="009577DA" w:rsidDel="00DC4DD6">
        <w:rPr>
          <w:bCs/>
        </w:rPr>
        <w:t xml:space="preserve"> </w:t>
      </w:r>
      <w:r w:rsidRPr="009577DA">
        <w:rPr>
          <w:bCs/>
        </w:rPr>
        <w:t>--&gt;</w:t>
      </w:r>
    </w:p>
    <w:p w14:paraId="19BB6C37" w14:textId="77777777" w:rsidR="003F5FDB" w:rsidRDefault="003F5FDB" w:rsidP="003F5FDB">
      <w:pPr>
        <w:pStyle w:val="Example"/>
        <w:rPr>
          <w:bCs/>
        </w:rPr>
      </w:pPr>
      <w:r w:rsidRPr="009577DA">
        <w:rPr>
          <w:bCs/>
        </w:rPr>
        <w:t>&lt;templateId root="2.16.840.1.113883.10.20.22.1.1"/&gt;</w:t>
      </w:r>
    </w:p>
    <w:p w14:paraId="4633298F" w14:textId="77777777" w:rsidR="00605127" w:rsidRPr="00F542EC" w:rsidRDefault="00617318" w:rsidP="00F542EC">
      <w:pPr>
        <w:pStyle w:val="Example"/>
      </w:pPr>
      <w:r w:rsidRPr="00617318">
        <w:t>&lt;!-- conforms to a Consultation Note --&gt;</w:t>
      </w:r>
      <w:r w:rsidR="00F542EC" w:rsidRPr="00617318">
        <w:t>&lt;templateId root=2.16.840.1.113883.10.20.</w:t>
      </w:r>
      <w:r w:rsidRPr="00617318">
        <w:t>22</w:t>
      </w:r>
      <w:r w:rsidR="00B34112" w:rsidRPr="00617318">
        <w:t>.1.4</w:t>
      </w:r>
      <w:r w:rsidR="00F542EC" w:rsidRPr="00617318">
        <w:t xml:space="preserve">'/&gt; </w:t>
      </w:r>
    </w:p>
    <w:p w14:paraId="33CE39E7" w14:textId="77777777" w:rsidR="00557F81" w:rsidRDefault="00557F81" w:rsidP="00F542EC">
      <w:pPr>
        <w:pStyle w:val="BodyText"/>
      </w:pPr>
    </w:p>
    <w:p w14:paraId="09901C6D" w14:textId="77777777" w:rsidR="00557F81" w:rsidRPr="002F49B0" w:rsidRDefault="00557F81" w:rsidP="00557F81">
      <w:pPr>
        <w:pStyle w:val="Heading4"/>
      </w:pPr>
      <w:bookmarkStart w:id="112" w:name="_Toc173837700"/>
      <w:bookmarkStart w:id="113" w:name="_Ref174085752"/>
      <w:bookmarkStart w:id="114" w:name="_Ref174085763"/>
      <w:bookmarkStart w:id="115" w:name="_Ref174086013"/>
      <w:bookmarkStart w:id="116" w:name="_Ref174086021"/>
      <w:bookmarkStart w:id="117" w:name="_Toc203795512"/>
      <w:r w:rsidRPr="002F49B0">
        <w:t>ClinicalDocument/code</w:t>
      </w:r>
      <w:bookmarkEnd w:id="112"/>
      <w:bookmarkEnd w:id="113"/>
      <w:bookmarkEnd w:id="114"/>
      <w:bookmarkEnd w:id="115"/>
      <w:bookmarkEnd w:id="116"/>
      <w:bookmarkEnd w:id="117"/>
    </w:p>
    <w:p w14:paraId="789F3C57" w14:textId="77777777" w:rsidR="007220BF" w:rsidRDefault="00557F81" w:rsidP="006F503E">
      <w:pPr>
        <w:pStyle w:val="BodyText"/>
      </w:pPr>
      <w:r>
        <w:t xml:space="preserve">The Consultation Note limits </w:t>
      </w:r>
      <w:r w:rsidR="0058260B">
        <w:t xml:space="preserve">document type </w:t>
      </w:r>
      <w:r>
        <w:t xml:space="preserve">codes to those codes listed in </w:t>
      </w:r>
      <w:r w:rsidR="000A1CF2">
        <w:t xml:space="preserve">the </w:t>
      </w:r>
      <w:hyperlink w:anchor="T_ConsultLOINCDocDodes" w:history="1">
        <w:r w:rsidR="000A1CF2" w:rsidRPr="000A1CF2">
          <w:rPr>
            <w:rStyle w:val="Hyperlink"/>
            <w:rFonts w:cs="Times New Roman"/>
            <w:lang w:eastAsia="en-US"/>
          </w:rPr>
          <w:t>Consultation Note LOINC Document Codes</w:t>
        </w:r>
      </w:hyperlink>
      <w:r w:rsidR="000A1CF2">
        <w:t xml:space="preserve"> table</w:t>
      </w:r>
      <w:r w:rsidR="006244F2">
        <w:t xml:space="preserve"> (</w:t>
      </w:r>
      <w:r w:rsidR="003B7226">
        <w:t>invalid codes are included at the end of the table</w:t>
      </w:r>
      <w:r w:rsidR="006244F2">
        <w:t>)</w:t>
      </w:r>
      <w:r w:rsidRPr="009F1432">
        <w:t>.</w:t>
      </w:r>
      <w:r w:rsidR="002C255F">
        <w:t xml:space="preserve"> </w:t>
      </w:r>
      <w:r w:rsidR="00955372">
        <w:t>Implementation may use translation elements to specify a local code that is equivalent to a document type</w:t>
      </w:r>
      <w:r w:rsidR="00A6298A">
        <w:t xml:space="preserve"> (see the </w:t>
      </w:r>
      <w:hyperlink w:anchor="F_Consult_translationWithCode" w:history="1">
        <w:r w:rsidR="00A6298A" w:rsidRPr="00A6298A">
          <w:rPr>
            <w:rStyle w:val="Hyperlink"/>
            <w:rFonts w:cs="Times New Roman"/>
            <w:lang w:eastAsia="en-US"/>
          </w:rPr>
          <w:t>Consultation Note translation of local code</w:t>
        </w:r>
      </w:hyperlink>
      <w:r w:rsidR="00A6298A">
        <w:t xml:space="preserve"> figure)</w:t>
      </w:r>
      <w:r w:rsidR="00955372">
        <w:t>.</w:t>
      </w:r>
    </w:p>
    <w:p w14:paraId="0FDABF08" w14:textId="77777777" w:rsidR="001362ED" w:rsidRDefault="005940CB" w:rsidP="00FE0576">
      <w:pPr>
        <w:pStyle w:val="BodyText"/>
      </w:pPr>
      <w:r w:rsidRPr="009F1432">
        <w:t xml:space="preserve">Some LOINC codes </w:t>
      </w:r>
      <w:r w:rsidR="00D5757F">
        <w:t xml:space="preserve">(those listed under “Specialized by Specialty”) </w:t>
      </w:r>
      <w:r w:rsidRPr="009F1432">
        <w:t xml:space="preserve">in </w:t>
      </w:r>
      <w:r>
        <w:t xml:space="preserve">the </w:t>
      </w:r>
      <w:hyperlink w:anchor="T_ConsultLOINCDocDodes" w:history="1">
        <w:r w:rsidRPr="000A1CF2">
          <w:rPr>
            <w:rStyle w:val="Hyperlink"/>
            <w:rFonts w:cs="Times New Roman"/>
            <w:lang w:eastAsia="en-US"/>
          </w:rPr>
          <w:t>Consultation Note LOINC Document Codes</w:t>
        </w:r>
      </w:hyperlink>
      <w:r>
        <w:t xml:space="preserve"> table are pre-coordinated </w:t>
      </w:r>
      <w:r w:rsidR="00C26452">
        <w:t>with</w:t>
      </w:r>
      <w:r w:rsidRPr="009F1432">
        <w:t xml:space="preserve"> the practice setting or the training or professional level of the author.</w:t>
      </w:r>
      <w:r>
        <w:t xml:space="preserve"> </w:t>
      </w:r>
      <w:r w:rsidR="00FE0576">
        <w:t xml:space="preserve">Use of these codes is not recommended, as this duplicates information potentially present </w:t>
      </w:r>
      <w:r w:rsidR="00C26452">
        <w:t>in the header. W</w:t>
      </w:r>
      <w:r>
        <w:t xml:space="preserve">hen </w:t>
      </w:r>
      <w:r w:rsidR="00FE0576">
        <w:t>pre-coordinated</w:t>
      </w:r>
      <w:r>
        <w:t xml:space="preserve"> codes are used, any coded values describing the author or performer of the service act or the practice </w:t>
      </w:r>
      <w:r w:rsidRPr="009F1432">
        <w:t>setting must</w:t>
      </w:r>
      <w:r>
        <w:t xml:space="preserve"> be consistent with the LOINC document type.</w:t>
      </w:r>
      <w:r w:rsidR="00FE0576">
        <w:t xml:space="preserve"> </w:t>
      </w:r>
      <w:r w:rsidR="00724022">
        <w:t xml:space="preserve">For example, a Cardiology Consultation Note would not be authored by an Obstetrician. The last two figures in this section illustrate the use of </w:t>
      </w:r>
      <w:hyperlink w:anchor="F_Consult_PreCoordinatedCodes" w:history="1">
        <w:r w:rsidR="00724022" w:rsidRPr="00B22238">
          <w:rPr>
            <w:rStyle w:val="Hyperlink"/>
            <w:rFonts w:cs="Times New Roman"/>
            <w:lang w:eastAsia="en-US"/>
          </w:rPr>
          <w:t>pre-coordinated</w:t>
        </w:r>
      </w:hyperlink>
      <w:r w:rsidR="00724022">
        <w:t xml:space="preserve"> and </w:t>
      </w:r>
      <w:hyperlink w:anchor="F_Consult_NONPreCoordinatedCodes" w:history="1">
        <w:r w:rsidR="00B22238">
          <w:rPr>
            <w:rStyle w:val="Hyperlink"/>
            <w:rFonts w:cs="Times New Roman"/>
            <w:lang w:eastAsia="en-US"/>
          </w:rPr>
          <w:t>uncoordinated</w:t>
        </w:r>
      </w:hyperlink>
      <w:r w:rsidR="00724022">
        <w:t xml:space="preserve"> document codes. The pre-coordinated document codes show consistancy between the document code and other codes found in the document</w:t>
      </w:r>
      <w:r w:rsidR="00C26452">
        <w:t>; the un</w:t>
      </w:r>
      <w:r w:rsidR="00724022">
        <w:t xml:space="preserve">coordinated codes eliminate the need to ensure consistency of the document type code. In either case, the title can be localized. </w:t>
      </w:r>
    </w:p>
    <w:p w14:paraId="55DF5F43" w14:textId="77777777" w:rsidR="001362ED" w:rsidRDefault="001362ED" w:rsidP="003D62A7">
      <w:pPr>
        <w:numPr>
          <w:ilvl w:val="0"/>
          <w:numId w:val="83"/>
        </w:numPr>
        <w:spacing w:after="40" w:line="260" w:lineRule="exact"/>
      </w:pPr>
      <w:r>
        <w:rPr>
          <w:b/>
          <w:bCs/>
          <w:sz w:val="16"/>
          <w:szCs w:val="16"/>
        </w:rPr>
        <w:t>SHALL</w:t>
      </w:r>
      <w:r>
        <w:t xml:space="preserve"> contain exactly one [1..1] </w:t>
      </w:r>
      <w:r>
        <w:rPr>
          <w:rFonts w:ascii="Courier New" w:hAnsi="Courier New"/>
          <w:b/>
          <w:bCs/>
        </w:rPr>
        <w:t>code/@code</w:t>
      </w:r>
      <w:r>
        <w:t xml:space="preserve">, which </w:t>
      </w:r>
      <w:r>
        <w:rPr>
          <w:b/>
          <w:bCs/>
          <w:sz w:val="16"/>
          <w:szCs w:val="16"/>
        </w:rPr>
        <w:t>SHALL</w:t>
      </w:r>
      <w:r>
        <w:t xml:space="preserve"> be selected from ValueSet </w:t>
      </w:r>
      <w:r>
        <w:rPr>
          <w:rFonts w:ascii="Courier New" w:hAnsi="Courier New"/>
        </w:rPr>
        <w:t>nnn ConsultDocumentType</w:t>
      </w:r>
      <w:r>
        <w:t xml:space="preserve"> </w:t>
      </w:r>
      <w:r>
        <w:rPr>
          <w:b/>
          <w:bCs/>
          <w:sz w:val="16"/>
          <w:szCs w:val="16"/>
        </w:rPr>
        <w:t>DYNAMIC</w:t>
      </w:r>
      <w:r>
        <w:t xml:space="preserve"> (CONF:8376). </w:t>
      </w:r>
    </w:p>
    <w:p w14:paraId="75566082" w14:textId="77777777" w:rsidR="00AE2C30" w:rsidRDefault="008B5FE0" w:rsidP="008B5FE0">
      <w:pPr>
        <w:pStyle w:val="Caption"/>
      </w:pPr>
      <w:bookmarkStart w:id="118" w:name="_Toc163893783"/>
      <w:r>
        <w:lastRenderedPageBreak/>
        <w:t xml:space="preserve">Table </w:t>
      </w:r>
      <w:r w:rsidR="0000006B">
        <w:fldChar w:fldCharType="begin"/>
      </w:r>
      <w:r w:rsidR="0000006B">
        <w:instrText xml:space="preserve"> SEQ Table \* ARABIC </w:instrText>
      </w:r>
      <w:r w:rsidR="0000006B">
        <w:fldChar w:fldCharType="separate"/>
      </w:r>
      <w:r w:rsidR="00D61323">
        <w:t>19</w:t>
      </w:r>
      <w:r w:rsidR="0000006B">
        <w:fldChar w:fldCharType="end"/>
      </w:r>
      <w:r>
        <w:t xml:space="preserve">: Consultation Note </w:t>
      </w:r>
      <w:bookmarkStart w:id="119" w:name="T_ConsultLOINCDocDodes"/>
      <w:bookmarkEnd w:id="119"/>
      <w:r>
        <w:t>LOINC Document Codes</w:t>
      </w:r>
      <w:bookmarkEnd w:id="118"/>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5"/>
        <w:gridCol w:w="2772"/>
        <w:gridCol w:w="1823"/>
        <w:gridCol w:w="2600"/>
      </w:tblGrid>
      <w:tr w:rsidR="00124810" w:rsidRPr="008331ED" w14:paraId="2EDE2D53" w14:textId="77777777">
        <w:trPr>
          <w:tblHeader/>
        </w:trPr>
        <w:tc>
          <w:tcPr>
            <w:tcW w:w="8640" w:type="dxa"/>
            <w:gridSpan w:val="4"/>
            <w:shd w:val="clear" w:color="auto" w:fill="auto"/>
            <w:vAlign w:val="bottom"/>
          </w:tcPr>
          <w:p w14:paraId="0DC14CE5" w14:textId="77777777" w:rsidR="00BD022B" w:rsidRDefault="00BD022B" w:rsidP="00124810">
            <w:pPr>
              <w:pStyle w:val="TableText"/>
            </w:pPr>
            <w:r>
              <w:t>Value Set: TO_BE_ASSIGNED_AFTER_BALLOT</w:t>
            </w:r>
          </w:p>
          <w:p w14:paraId="4BAFB5CC" w14:textId="77777777" w:rsidR="00124810" w:rsidRPr="008331ED" w:rsidRDefault="00124810" w:rsidP="00124810">
            <w:pPr>
              <w:pStyle w:val="TableText"/>
            </w:pPr>
            <w:r w:rsidRPr="00C971A8">
              <w:t>Code System: LOINC 2.16.840.1.113883.6.1</w:t>
            </w:r>
          </w:p>
        </w:tc>
      </w:tr>
      <w:tr w:rsidR="008B5FE0" w:rsidRPr="008331ED" w14:paraId="14375481" w14:textId="77777777">
        <w:trPr>
          <w:tblHeader/>
        </w:trPr>
        <w:tc>
          <w:tcPr>
            <w:tcW w:w="1445" w:type="dxa"/>
            <w:shd w:val="clear" w:color="auto" w:fill="E6E6E6"/>
            <w:vAlign w:val="bottom"/>
          </w:tcPr>
          <w:p w14:paraId="1C7D974E" w14:textId="77777777" w:rsidR="008B5FE0" w:rsidRPr="001D10E5" w:rsidRDefault="008B5FE0" w:rsidP="008373A0">
            <w:pPr>
              <w:pStyle w:val="TableHead"/>
            </w:pPr>
            <w:r w:rsidRPr="001D10E5">
              <w:t>LOINC</w:t>
            </w:r>
            <w:r w:rsidR="00E43441">
              <w:t xml:space="preserve"> Code</w:t>
            </w:r>
          </w:p>
        </w:tc>
        <w:tc>
          <w:tcPr>
            <w:tcW w:w="2772" w:type="dxa"/>
            <w:shd w:val="clear" w:color="auto" w:fill="E6E6E6"/>
            <w:vAlign w:val="bottom"/>
          </w:tcPr>
          <w:p w14:paraId="1922501F" w14:textId="77777777" w:rsidR="008B5FE0" w:rsidRPr="001D10E5" w:rsidRDefault="005E581A" w:rsidP="008373A0">
            <w:pPr>
              <w:pStyle w:val="TableHead"/>
              <w:ind w:left="-1" w:hanging="12"/>
            </w:pPr>
            <w:r>
              <w:t>Type of Service</w:t>
            </w:r>
            <w:r w:rsidR="008B5FE0" w:rsidRPr="001D10E5">
              <w:t xml:space="preserve"> (“Component”)</w:t>
            </w:r>
          </w:p>
        </w:tc>
        <w:tc>
          <w:tcPr>
            <w:tcW w:w="1823" w:type="dxa"/>
            <w:shd w:val="clear" w:color="auto" w:fill="E6E6E6"/>
            <w:vAlign w:val="bottom"/>
          </w:tcPr>
          <w:p w14:paraId="5468855C" w14:textId="77777777" w:rsidR="008B5FE0" w:rsidRPr="001D10E5" w:rsidRDefault="008B5FE0" w:rsidP="005E581A">
            <w:pPr>
              <w:pStyle w:val="TableHead"/>
              <w:ind w:left="-1"/>
            </w:pPr>
            <w:r w:rsidRPr="001D10E5">
              <w:t>S</w:t>
            </w:r>
            <w:r w:rsidR="005E581A">
              <w:t>etting</w:t>
            </w:r>
            <w:r w:rsidRPr="001D10E5">
              <w:t xml:space="preserve"> (“System”)</w:t>
            </w:r>
          </w:p>
        </w:tc>
        <w:tc>
          <w:tcPr>
            <w:tcW w:w="2600" w:type="dxa"/>
            <w:shd w:val="clear" w:color="auto" w:fill="E6E6E6"/>
            <w:vAlign w:val="bottom"/>
          </w:tcPr>
          <w:p w14:paraId="48D0FAEE" w14:textId="77777777" w:rsidR="008B5FE0" w:rsidRPr="008331ED" w:rsidRDefault="005E581A" w:rsidP="005E581A">
            <w:pPr>
              <w:pStyle w:val="TableHead"/>
            </w:pPr>
            <w:r w:rsidRPr="008331ED">
              <w:t>Specialty/ Training/ Professional Le</w:t>
            </w:r>
            <w:r>
              <w:t>vel</w:t>
            </w:r>
            <w:r w:rsidR="008B5FE0" w:rsidRPr="008331ED">
              <w:t xml:space="preserve"> (“Method”)</w:t>
            </w:r>
          </w:p>
        </w:tc>
      </w:tr>
      <w:tr w:rsidR="008B5FE0" w:rsidRPr="001C2CEE" w14:paraId="1DD73AF5" w14:textId="77777777">
        <w:tc>
          <w:tcPr>
            <w:tcW w:w="8640" w:type="dxa"/>
            <w:gridSpan w:val="4"/>
          </w:tcPr>
          <w:p w14:paraId="29B19CC0" w14:textId="77777777" w:rsidR="008B5FE0" w:rsidRPr="001C2CEE" w:rsidRDefault="001C2CEE" w:rsidP="008373A0">
            <w:pPr>
              <w:pStyle w:val="TableText"/>
              <w:rPr>
                <w:b/>
                <w:lang w:val="fr-FR"/>
              </w:rPr>
            </w:pPr>
            <w:r w:rsidRPr="001C2CEE">
              <w:rPr>
                <w:b/>
                <w:lang w:val="fr-FR"/>
              </w:rPr>
              <w:t>Root Level Document Type Code</w:t>
            </w:r>
          </w:p>
        </w:tc>
      </w:tr>
      <w:tr w:rsidR="008B5FE0" w:rsidRPr="001D10E5" w14:paraId="08298E50" w14:textId="77777777">
        <w:tc>
          <w:tcPr>
            <w:tcW w:w="1445" w:type="dxa"/>
          </w:tcPr>
          <w:p w14:paraId="64FD8E3C" w14:textId="77777777" w:rsidR="008B5FE0" w:rsidRPr="001D10E5" w:rsidRDefault="008B5FE0" w:rsidP="008373A0">
            <w:pPr>
              <w:pStyle w:val="TableText"/>
            </w:pPr>
            <w:r w:rsidRPr="001D10E5">
              <w:t>11488-4</w:t>
            </w:r>
          </w:p>
        </w:tc>
        <w:tc>
          <w:tcPr>
            <w:tcW w:w="2772" w:type="dxa"/>
          </w:tcPr>
          <w:p w14:paraId="6E468DB4" w14:textId="77777777" w:rsidR="008B5FE0" w:rsidRPr="001D10E5" w:rsidRDefault="008B5FE0" w:rsidP="008373A0">
            <w:pPr>
              <w:pStyle w:val="TableText"/>
            </w:pPr>
            <w:r>
              <w:t>Consultation Note</w:t>
            </w:r>
          </w:p>
        </w:tc>
        <w:tc>
          <w:tcPr>
            <w:tcW w:w="1823" w:type="dxa"/>
          </w:tcPr>
          <w:p w14:paraId="23B7208A" w14:textId="77777777" w:rsidR="008B5FE0" w:rsidRPr="00EF391C" w:rsidRDefault="008B5FE0" w:rsidP="008373A0">
            <w:pPr>
              <w:pStyle w:val="TableText"/>
            </w:pPr>
          </w:p>
        </w:tc>
        <w:tc>
          <w:tcPr>
            <w:tcW w:w="2600" w:type="dxa"/>
          </w:tcPr>
          <w:p w14:paraId="43680235" w14:textId="77777777" w:rsidR="008B5FE0" w:rsidRPr="001D10E5" w:rsidRDefault="008B5FE0" w:rsidP="008373A0">
            <w:pPr>
              <w:pStyle w:val="TableText"/>
            </w:pPr>
            <w:r w:rsidRPr="001D10E5">
              <w:t>{Provider}</w:t>
            </w:r>
          </w:p>
        </w:tc>
      </w:tr>
      <w:tr w:rsidR="008B5FE0" w:rsidRPr="001C2CEE" w14:paraId="266DA545" w14:textId="77777777">
        <w:tc>
          <w:tcPr>
            <w:tcW w:w="8640" w:type="dxa"/>
            <w:gridSpan w:val="4"/>
          </w:tcPr>
          <w:p w14:paraId="3D454B7C" w14:textId="77777777" w:rsidR="008B5FE0" w:rsidRPr="001C2CEE" w:rsidRDefault="001C2CEE" w:rsidP="008373A0">
            <w:pPr>
              <w:pStyle w:val="TableText"/>
              <w:rPr>
                <w:b/>
              </w:rPr>
            </w:pPr>
            <w:r w:rsidRPr="001C2CEE">
              <w:rPr>
                <w:b/>
              </w:rPr>
              <w:t>Specialized by Setting</w:t>
            </w:r>
          </w:p>
        </w:tc>
      </w:tr>
      <w:tr w:rsidR="008B5FE0" w:rsidRPr="001D10E5" w14:paraId="49F295EA" w14:textId="77777777">
        <w:tc>
          <w:tcPr>
            <w:tcW w:w="1445" w:type="dxa"/>
          </w:tcPr>
          <w:p w14:paraId="576A1E02" w14:textId="77777777" w:rsidR="008B5FE0" w:rsidRPr="001D10E5" w:rsidRDefault="008B5FE0" w:rsidP="008373A0">
            <w:pPr>
              <w:pStyle w:val="TableText"/>
            </w:pPr>
            <w:r w:rsidRPr="001D10E5">
              <w:t>34100-8</w:t>
            </w:r>
          </w:p>
        </w:tc>
        <w:tc>
          <w:tcPr>
            <w:tcW w:w="2772" w:type="dxa"/>
          </w:tcPr>
          <w:p w14:paraId="1D0E19AE" w14:textId="77777777" w:rsidR="008B5FE0" w:rsidRPr="001D10E5" w:rsidRDefault="008B5FE0" w:rsidP="008373A0">
            <w:pPr>
              <w:pStyle w:val="TableText"/>
            </w:pPr>
            <w:r>
              <w:t>Consultation Note</w:t>
            </w:r>
          </w:p>
        </w:tc>
        <w:tc>
          <w:tcPr>
            <w:tcW w:w="1823" w:type="dxa"/>
          </w:tcPr>
          <w:p w14:paraId="40FBF1B7" w14:textId="77777777" w:rsidR="008B5FE0" w:rsidRPr="001D10E5" w:rsidRDefault="008B5FE0" w:rsidP="008373A0">
            <w:pPr>
              <w:pStyle w:val="TableText"/>
            </w:pPr>
            <w:r w:rsidRPr="001D10E5">
              <w:t>Critical care unit</w:t>
            </w:r>
          </w:p>
        </w:tc>
        <w:tc>
          <w:tcPr>
            <w:tcW w:w="2600" w:type="dxa"/>
          </w:tcPr>
          <w:p w14:paraId="1C74DA97" w14:textId="77777777" w:rsidR="008B5FE0" w:rsidRPr="001D10E5" w:rsidRDefault="008B5FE0" w:rsidP="008373A0">
            <w:pPr>
              <w:pStyle w:val="TableText"/>
            </w:pPr>
            <w:r w:rsidRPr="001D10E5">
              <w:t>{Provider}</w:t>
            </w:r>
          </w:p>
        </w:tc>
      </w:tr>
      <w:tr w:rsidR="008B5FE0" w:rsidRPr="000551DD" w14:paraId="11AE6400" w14:textId="77777777">
        <w:tc>
          <w:tcPr>
            <w:tcW w:w="1445" w:type="dxa"/>
          </w:tcPr>
          <w:p w14:paraId="7A6E21A6" w14:textId="77777777" w:rsidR="008B5FE0" w:rsidRPr="000551DD" w:rsidRDefault="008B5FE0" w:rsidP="008373A0">
            <w:pPr>
              <w:pStyle w:val="TableText"/>
            </w:pPr>
            <w:r w:rsidRPr="000551DD">
              <w:t>34104-0</w:t>
            </w:r>
          </w:p>
        </w:tc>
        <w:tc>
          <w:tcPr>
            <w:tcW w:w="2772" w:type="dxa"/>
          </w:tcPr>
          <w:p w14:paraId="6E0DCFDE" w14:textId="77777777" w:rsidR="008B5FE0" w:rsidRPr="000551DD" w:rsidRDefault="008B5FE0" w:rsidP="008373A0">
            <w:pPr>
              <w:pStyle w:val="TableText"/>
            </w:pPr>
            <w:r>
              <w:t>Consultation Note</w:t>
            </w:r>
          </w:p>
        </w:tc>
        <w:tc>
          <w:tcPr>
            <w:tcW w:w="1823" w:type="dxa"/>
          </w:tcPr>
          <w:p w14:paraId="22EC6D83" w14:textId="77777777" w:rsidR="008B5FE0" w:rsidRPr="000551DD" w:rsidRDefault="008B5FE0" w:rsidP="008373A0">
            <w:pPr>
              <w:pStyle w:val="TableText"/>
            </w:pPr>
            <w:r w:rsidRPr="000551DD">
              <w:t>Hospital</w:t>
            </w:r>
          </w:p>
        </w:tc>
        <w:tc>
          <w:tcPr>
            <w:tcW w:w="2600" w:type="dxa"/>
          </w:tcPr>
          <w:p w14:paraId="633209CA" w14:textId="77777777" w:rsidR="008B5FE0" w:rsidRPr="000551DD" w:rsidRDefault="008B5FE0" w:rsidP="008373A0">
            <w:pPr>
              <w:pStyle w:val="TableText"/>
            </w:pPr>
            <w:r w:rsidRPr="000551DD">
              <w:t>{Provider}</w:t>
            </w:r>
          </w:p>
        </w:tc>
      </w:tr>
      <w:tr w:rsidR="008B5FE0" w:rsidRPr="000551DD" w14:paraId="0BF3D10F" w14:textId="77777777">
        <w:tc>
          <w:tcPr>
            <w:tcW w:w="1445" w:type="dxa"/>
          </w:tcPr>
          <w:p w14:paraId="6A3F10C4" w14:textId="77777777" w:rsidR="008B5FE0" w:rsidRPr="000551DD" w:rsidRDefault="008B5FE0" w:rsidP="008373A0">
            <w:pPr>
              <w:pStyle w:val="TableText"/>
            </w:pPr>
            <w:r>
              <w:t>51845-6</w:t>
            </w:r>
          </w:p>
        </w:tc>
        <w:tc>
          <w:tcPr>
            <w:tcW w:w="2772" w:type="dxa"/>
          </w:tcPr>
          <w:p w14:paraId="107314F5" w14:textId="77777777" w:rsidR="008B5FE0" w:rsidRPr="000551DD" w:rsidRDefault="008B5FE0" w:rsidP="008373A0">
            <w:pPr>
              <w:pStyle w:val="TableText"/>
            </w:pPr>
            <w:r>
              <w:t>Consultation Note</w:t>
            </w:r>
          </w:p>
        </w:tc>
        <w:tc>
          <w:tcPr>
            <w:tcW w:w="1823" w:type="dxa"/>
          </w:tcPr>
          <w:p w14:paraId="29F7C81B" w14:textId="77777777" w:rsidR="008B5FE0" w:rsidRPr="000551DD" w:rsidRDefault="008B5FE0" w:rsidP="008373A0">
            <w:pPr>
              <w:pStyle w:val="TableText"/>
            </w:pPr>
            <w:r w:rsidRPr="000551DD">
              <w:t>Outpatient</w:t>
            </w:r>
          </w:p>
        </w:tc>
        <w:tc>
          <w:tcPr>
            <w:tcW w:w="2600" w:type="dxa"/>
          </w:tcPr>
          <w:p w14:paraId="21C48A21" w14:textId="77777777" w:rsidR="008B5FE0" w:rsidRPr="000551DD" w:rsidRDefault="008B5FE0" w:rsidP="008373A0">
            <w:pPr>
              <w:pStyle w:val="TableText"/>
            </w:pPr>
            <w:r w:rsidRPr="000551DD">
              <w:t>{Provider}</w:t>
            </w:r>
          </w:p>
        </w:tc>
      </w:tr>
      <w:tr w:rsidR="008B5FE0" w:rsidRPr="000551DD" w14:paraId="718A7632" w14:textId="77777777">
        <w:tc>
          <w:tcPr>
            <w:tcW w:w="1445" w:type="dxa"/>
          </w:tcPr>
          <w:p w14:paraId="23A7E15A" w14:textId="77777777" w:rsidR="008B5FE0" w:rsidRPr="000551DD" w:rsidRDefault="008B5FE0" w:rsidP="008373A0">
            <w:pPr>
              <w:pStyle w:val="TableText"/>
            </w:pPr>
            <w:r>
              <w:t>51853-0</w:t>
            </w:r>
          </w:p>
        </w:tc>
        <w:tc>
          <w:tcPr>
            <w:tcW w:w="2772" w:type="dxa"/>
          </w:tcPr>
          <w:p w14:paraId="7A7CF64F" w14:textId="77777777" w:rsidR="008B5FE0" w:rsidRPr="000551DD" w:rsidRDefault="008B5FE0" w:rsidP="008373A0">
            <w:pPr>
              <w:pStyle w:val="TableText"/>
            </w:pPr>
            <w:r>
              <w:t>Consultation Note</w:t>
            </w:r>
          </w:p>
        </w:tc>
        <w:tc>
          <w:tcPr>
            <w:tcW w:w="1823" w:type="dxa"/>
          </w:tcPr>
          <w:p w14:paraId="270232E1" w14:textId="77777777" w:rsidR="008B5FE0" w:rsidRPr="000551DD" w:rsidRDefault="008B5FE0" w:rsidP="008373A0">
            <w:pPr>
              <w:pStyle w:val="TableText"/>
            </w:pPr>
            <w:r w:rsidRPr="000551DD">
              <w:t>Inpatient</w:t>
            </w:r>
          </w:p>
        </w:tc>
        <w:tc>
          <w:tcPr>
            <w:tcW w:w="2600" w:type="dxa"/>
          </w:tcPr>
          <w:p w14:paraId="1A66B716" w14:textId="77777777" w:rsidR="008B5FE0" w:rsidRPr="000551DD" w:rsidRDefault="008B5FE0" w:rsidP="008373A0">
            <w:pPr>
              <w:pStyle w:val="TableText"/>
            </w:pPr>
            <w:r w:rsidRPr="000551DD">
              <w:t>{Provider}</w:t>
            </w:r>
          </w:p>
        </w:tc>
      </w:tr>
      <w:tr w:rsidR="008B5FE0" w:rsidRPr="000551DD" w14:paraId="4696E0A2" w14:textId="77777777">
        <w:tc>
          <w:tcPr>
            <w:tcW w:w="1445" w:type="dxa"/>
          </w:tcPr>
          <w:p w14:paraId="67E546A3" w14:textId="77777777" w:rsidR="008B5FE0" w:rsidRPr="000551DD" w:rsidRDefault="008B5FE0" w:rsidP="00400E19">
            <w:pPr>
              <w:pStyle w:val="TableText"/>
              <w:keepNext w:val="0"/>
            </w:pPr>
            <w:r>
              <w:t>51846-4</w:t>
            </w:r>
          </w:p>
        </w:tc>
        <w:tc>
          <w:tcPr>
            <w:tcW w:w="2772" w:type="dxa"/>
          </w:tcPr>
          <w:p w14:paraId="61D3B966" w14:textId="77777777" w:rsidR="008B5FE0" w:rsidRPr="000551DD" w:rsidRDefault="008B5FE0" w:rsidP="00400E19">
            <w:pPr>
              <w:pStyle w:val="TableText"/>
              <w:keepNext w:val="0"/>
            </w:pPr>
            <w:r>
              <w:t>Consultation Note</w:t>
            </w:r>
          </w:p>
        </w:tc>
        <w:tc>
          <w:tcPr>
            <w:tcW w:w="1823" w:type="dxa"/>
          </w:tcPr>
          <w:p w14:paraId="127C6443" w14:textId="77777777" w:rsidR="008B5FE0" w:rsidRPr="000551DD" w:rsidRDefault="008B5FE0" w:rsidP="00400E19">
            <w:pPr>
              <w:pStyle w:val="TableText"/>
              <w:keepNext w:val="0"/>
            </w:pPr>
            <w:r w:rsidRPr="000551DD">
              <w:t>Emergency  Dept.</w:t>
            </w:r>
          </w:p>
        </w:tc>
        <w:tc>
          <w:tcPr>
            <w:tcW w:w="2600" w:type="dxa"/>
          </w:tcPr>
          <w:p w14:paraId="491F0886" w14:textId="77777777" w:rsidR="008B5FE0" w:rsidRPr="000551DD" w:rsidRDefault="008B5FE0" w:rsidP="00400E19">
            <w:pPr>
              <w:pStyle w:val="TableText"/>
              <w:keepNext w:val="0"/>
            </w:pPr>
            <w:r w:rsidRPr="000551DD">
              <w:t>{Provider}</w:t>
            </w:r>
          </w:p>
        </w:tc>
      </w:tr>
      <w:tr w:rsidR="008B5FE0" w:rsidRPr="001C2CEE" w14:paraId="6C000389" w14:textId="77777777">
        <w:tc>
          <w:tcPr>
            <w:tcW w:w="8640" w:type="dxa"/>
            <w:gridSpan w:val="4"/>
          </w:tcPr>
          <w:p w14:paraId="25348C88" w14:textId="77777777" w:rsidR="008B5FE0" w:rsidRPr="001C2CEE" w:rsidRDefault="001C2CEE" w:rsidP="008373A0">
            <w:pPr>
              <w:pStyle w:val="TableText"/>
              <w:rPr>
                <w:b/>
              </w:rPr>
            </w:pPr>
            <w:r w:rsidRPr="001C2CEE">
              <w:rPr>
                <w:b/>
              </w:rPr>
              <w:t>Specialized by Setting and Specialty</w:t>
            </w:r>
          </w:p>
        </w:tc>
      </w:tr>
      <w:tr w:rsidR="008B5FE0" w:rsidRPr="001D10E5" w14:paraId="589911E1" w14:textId="77777777">
        <w:tc>
          <w:tcPr>
            <w:tcW w:w="1445" w:type="dxa"/>
          </w:tcPr>
          <w:p w14:paraId="57949F92" w14:textId="77777777" w:rsidR="008B5FE0" w:rsidRPr="001D10E5" w:rsidRDefault="008B5FE0" w:rsidP="008373A0">
            <w:pPr>
              <w:pStyle w:val="TableText"/>
            </w:pPr>
            <w:r w:rsidRPr="001D10E5">
              <w:t>34101-6</w:t>
            </w:r>
          </w:p>
        </w:tc>
        <w:tc>
          <w:tcPr>
            <w:tcW w:w="2772" w:type="dxa"/>
          </w:tcPr>
          <w:p w14:paraId="7BBA872A" w14:textId="77777777" w:rsidR="008B5FE0" w:rsidRPr="001D10E5" w:rsidRDefault="008B5FE0" w:rsidP="008373A0">
            <w:pPr>
              <w:pStyle w:val="TableText"/>
            </w:pPr>
            <w:r>
              <w:t>Consultation Note</w:t>
            </w:r>
          </w:p>
        </w:tc>
        <w:tc>
          <w:tcPr>
            <w:tcW w:w="1823" w:type="dxa"/>
          </w:tcPr>
          <w:p w14:paraId="3DE06260" w14:textId="77777777" w:rsidR="008B5FE0" w:rsidRPr="001D10E5" w:rsidRDefault="008B5FE0" w:rsidP="008373A0">
            <w:pPr>
              <w:pStyle w:val="TableText"/>
            </w:pPr>
            <w:r w:rsidRPr="001D10E5">
              <w:t>Outpatient</w:t>
            </w:r>
          </w:p>
        </w:tc>
        <w:tc>
          <w:tcPr>
            <w:tcW w:w="2600" w:type="dxa"/>
          </w:tcPr>
          <w:p w14:paraId="642ACA20" w14:textId="77777777" w:rsidR="008B5FE0" w:rsidRPr="001D10E5" w:rsidRDefault="008B5FE0" w:rsidP="008373A0">
            <w:pPr>
              <w:pStyle w:val="TableText"/>
            </w:pPr>
            <w:r w:rsidRPr="001D10E5">
              <w:t>General medicine</w:t>
            </w:r>
          </w:p>
        </w:tc>
      </w:tr>
      <w:tr w:rsidR="008B5FE0" w:rsidRPr="001D10E5" w14:paraId="615E0E77" w14:textId="77777777">
        <w:tc>
          <w:tcPr>
            <w:tcW w:w="1445" w:type="dxa"/>
          </w:tcPr>
          <w:p w14:paraId="034FBFEE" w14:textId="77777777" w:rsidR="008B5FE0" w:rsidRPr="001D10E5" w:rsidRDefault="008B5FE0" w:rsidP="008373A0">
            <w:pPr>
              <w:pStyle w:val="TableText"/>
            </w:pPr>
            <w:r w:rsidRPr="001D10E5">
              <w:t>34749-2</w:t>
            </w:r>
          </w:p>
        </w:tc>
        <w:tc>
          <w:tcPr>
            <w:tcW w:w="2772" w:type="dxa"/>
          </w:tcPr>
          <w:p w14:paraId="2582C31D" w14:textId="77777777" w:rsidR="008B5FE0" w:rsidRPr="001D10E5" w:rsidRDefault="008B5FE0" w:rsidP="008373A0">
            <w:pPr>
              <w:pStyle w:val="TableText"/>
            </w:pPr>
            <w:r>
              <w:t>Consultation Note</w:t>
            </w:r>
          </w:p>
        </w:tc>
        <w:tc>
          <w:tcPr>
            <w:tcW w:w="1823" w:type="dxa"/>
          </w:tcPr>
          <w:p w14:paraId="2483E51D" w14:textId="77777777" w:rsidR="008B5FE0" w:rsidRPr="001D10E5" w:rsidRDefault="008B5FE0" w:rsidP="008373A0">
            <w:pPr>
              <w:pStyle w:val="TableText"/>
            </w:pPr>
            <w:r w:rsidRPr="001D10E5">
              <w:t>Outpatient</w:t>
            </w:r>
          </w:p>
        </w:tc>
        <w:tc>
          <w:tcPr>
            <w:tcW w:w="2600" w:type="dxa"/>
          </w:tcPr>
          <w:p w14:paraId="72F94F24" w14:textId="77777777" w:rsidR="008B5FE0" w:rsidRPr="001D10E5" w:rsidRDefault="008B5FE0" w:rsidP="008373A0">
            <w:pPr>
              <w:pStyle w:val="TableText"/>
            </w:pPr>
            <w:r w:rsidRPr="001D10E5">
              <w:t>Anesthesia</w:t>
            </w:r>
          </w:p>
        </w:tc>
      </w:tr>
      <w:tr w:rsidR="008B5FE0" w:rsidRPr="001D10E5" w14:paraId="3475E6D9" w14:textId="77777777">
        <w:tc>
          <w:tcPr>
            <w:tcW w:w="1445" w:type="dxa"/>
          </w:tcPr>
          <w:p w14:paraId="705DC4C4" w14:textId="77777777" w:rsidR="008B5FE0" w:rsidRPr="001D10E5" w:rsidRDefault="008B5FE0" w:rsidP="00400E19">
            <w:pPr>
              <w:pStyle w:val="TableText"/>
              <w:keepNext w:val="0"/>
            </w:pPr>
            <w:r w:rsidRPr="001D10E5">
              <w:t>34102-4</w:t>
            </w:r>
          </w:p>
        </w:tc>
        <w:tc>
          <w:tcPr>
            <w:tcW w:w="2772" w:type="dxa"/>
          </w:tcPr>
          <w:p w14:paraId="585295BA" w14:textId="77777777" w:rsidR="008B5FE0" w:rsidRPr="001D10E5" w:rsidRDefault="008B5FE0" w:rsidP="00400E19">
            <w:pPr>
              <w:pStyle w:val="TableText"/>
              <w:keepNext w:val="0"/>
            </w:pPr>
            <w:r>
              <w:t>Consultation Note</w:t>
            </w:r>
          </w:p>
        </w:tc>
        <w:tc>
          <w:tcPr>
            <w:tcW w:w="1823" w:type="dxa"/>
          </w:tcPr>
          <w:p w14:paraId="7346EA97" w14:textId="77777777" w:rsidR="008B5FE0" w:rsidRPr="001D10E5" w:rsidRDefault="008B5FE0" w:rsidP="00400E19">
            <w:pPr>
              <w:pStyle w:val="TableText"/>
              <w:keepNext w:val="0"/>
            </w:pPr>
            <w:r w:rsidRPr="001D10E5">
              <w:t>Hospital</w:t>
            </w:r>
          </w:p>
        </w:tc>
        <w:tc>
          <w:tcPr>
            <w:tcW w:w="2600" w:type="dxa"/>
          </w:tcPr>
          <w:p w14:paraId="02A2A3E3" w14:textId="77777777" w:rsidR="008B5FE0" w:rsidRPr="001D10E5" w:rsidRDefault="008B5FE0" w:rsidP="00400E19">
            <w:pPr>
              <w:pStyle w:val="TableText"/>
              <w:keepNext w:val="0"/>
            </w:pPr>
            <w:r w:rsidRPr="001D10E5">
              <w:t>Psychiatry</w:t>
            </w:r>
          </w:p>
        </w:tc>
      </w:tr>
      <w:tr w:rsidR="008B5FE0" w:rsidRPr="001C2CEE" w14:paraId="0CEF7FE9" w14:textId="77777777">
        <w:tc>
          <w:tcPr>
            <w:tcW w:w="8640" w:type="dxa"/>
            <w:gridSpan w:val="4"/>
          </w:tcPr>
          <w:p w14:paraId="2A25F332" w14:textId="77777777" w:rsidR="008B5FE0" w:rsidRPr="001C2CEE" w:rsidRDefault="001C2CEE" w:rsidP="008373A0">
            <w:pPr>
              <w:pStyle w:val="TableText"/>
              <w:rPr>
                <w:b/>
              </w:rPr>
            </w:pPr>
            <w:r w:rsidRPr="001C2CEE">
              <w:rPr>
                <w:b/>
              </w:rPr>
              <w:t>Specialized by Specialty</w:t>
            </w:r>
          </w:p>
        </w:tc>
      </w:tr>
      <w:tr w:rsidR="008B5FE0" w:rsidRPr="001D10E5" w14:paraId="45DE6EC2" w14:textId="77777777">
        <w:tc>
          <w:tcPr>
            <w:tcW w:w="1445" w:type="dxa"/>
          </w:tcPr>
          <w:p w14:paraId="5B0AD0B4" w14:textId="77777777" w:rsidR="008B5FE0" w:rsidRPr="001D10E5" w:rsidRDefault="008B5FE0" w:rsidP="008373A0">
            <w:pPr>
              <w:pStyle w:val="TableText"/>
            </w:pPr>
            <w:r w:rsidRPr="001D10E5">
              <w:t>34099-2</w:t>
            </w:r>
          </w:p>
        </w:tc>
        <w:tc>
          <w:tcPr>
            <w:tcW w:w="2772" w:type="dxa"/>
          </w:tcPr>
          <w:p w14:paraId="48F57909" w14:textId="77777777" w:rsidR="008B5FE0" w:rsidRPr="001D10E5" w:rsidRDefault="008B5FE0" w:rsidP="008373A0">
            <w:pPr>
              <w:pStyle w:val="TableText"/>
            </w:pPr>
            <w:r>
              <w:t>Consultation Note</w:t>
            </w:r>
          </w:p>
        </w:tc>
        <w:tc>
          <w:tcPr>
            <w:tcW w:w="1823" w:type="dxa"/>
          </w:tcPr>
          <w:p w14:paraId="0C311A7A" w14:textId="77777777" w:rsidR="008B5FE0" w:rsidRPr="00EF391C" w:rsidRDefault="008B5FE0" w:rsidP="008373A0">
            <w:pPr>
              <w:pStyle w:val="TableText"/>
            </w:pPr>
          </w:p>
        </w:tc>
        <w:tc>
          <w:tcPr>
            <w:tcW w:w="2600" w:type="dxa"/>
          </w:tcPr>
          <w:p w14:paraId="52D16361" w14:textId="77777777" w:rsidR="008B5FE0" w:rsidRPr="001D10E5" w:rsidRDefault="008B5FE0" w:rsidP="008373A0">
            <w:pPr>
              <w:pStyle w:val="TableText"/>
            </w:pPr>
            <w:r w:rsidRPr="001D10E5">
              <w:t>Cardiology</w:t>
            </w:r>
          </w:p>
        </w:tc>
      </w:tr>
      <w:tr w:rsidR="008B5FE0" w:rsidRPr="001D10E5" w14:paraId="33EBF7EA" w14:textId="77777777">
        <w:tc>
          <w:tcPr>
            <w:tcW w:w="1445" w:type="dxa"/>
          </w:tcPr>
          <w:p w14:paraId="014BDF3F" w14:textId="77777777" w:rsidR="008B5FE0" w:rsidRPr="001D10E5" w:rsidRDefault="008B5FE0" w:rsidP="008373A0">
            <w:pPr>
              <w:pStyle w:val="TableText"/>
            </w:pPr>
            <w:r w:rsidRPr="001D10E5">
              <w:t>34756-7</w:t>
            </w:r>
          </w:p>
        </w:tc>
        <w:tc>
          <w:tcPr>
            <w:tcW w:w="2772" w:type="dxa"/>
          </w:tcPr>
          <w:p w14:paraId="56C03466" w14:textId="77777777" w:rsidR="008B5FE0" w:rsidRPr="001D10E5" w:rsidRDefault="008B5FE0" w:rsidP="008373A0">
            <w:pPr>
              <w:pStyle w:val="TableText"/>
            </w:pPr>
            <w:r>
              <w:t>Consultation Note</w:t>
            </w:r>
          </w:p>
        </w:tc>
        <w:tc>
          <w:tcPr>
            <w:tcW w:w="1823" w:type="dxa"/>
          </w:tcPr>
          <w:p w14:paraId="26A715F5" w14:textId="77777777" w:rsidR="008B5FE0" w:rsidRPr="00EF391C" w:rsidRDefault="008B5FE0" w:rsidP="008373A0">
            <w:pPr>
              <w:pStyle w:val="TableText"/>
            </w:pPr>
          </w:p>
        </w:tc>
        <w:tc>
          <w:tcPr>
            <w:tcW w:w="2600" w:type="dxa"/>
          </w:tcPr>
          <w:p w14:paraId="73022254" w14:textId="77777777" w:rsidR="008B5FE0" w:rsidRPr="001D10E5" w:rsidRDefault="008B5FE0" w:rsidP="008373A0">
            <w:pPr>
              <w:pStyle w:val="TableText"/>
            </w:pPr>
            <w:r w:rsidRPr="001D10E5">
              <w:t>Dentistry</w:t>
            </w:r>
          </w:p>
        </w:tc>
      </w:tr>
      <w:tr w:rsidR="008B5FE0" w:rsidRPr="001D10E5" w14:paraId="1227B185" w14:textId="77777777">
        <w:tc>
          <w:tcPr>
            <w:tcW w:w="1445" w:type="dxa"/>
          </w:tcPr>
          <w:p w14:paraId="7E92882C" w14:textId="77777777" w:rsidR="008B5FE0" w:rsidRPr="001D10E5" w:rsidRDefault="008B5FE0" w:rsidP="008373A0">
            <w:pPr>
              <w:pStyle w:val="TableText"/>
            </w:pPr>
            <w:r w:rsidRPr="001D10E5">
              <w:t>34758-3</w:t>
            </w:r>
          </w:p>
        </w:tc>
        <w:tc>
          <w:tcPr>
            <w:tcW w:w="2772" w:type="dxa"/>
          </w:tcPr>
          <w:p w14:paraId="567EFAB7" w14:textId="77777777" w:rsidR="008B5FE0" w:rsidRPr="001D10E5" w:rsidRDefault="008B5FE0" w:rsidP="008373A0">
            <w:pPr>
              <w:pStyle w:val="TableText"/>
            </w:pPr>
            <w:r>
              <w:t>Consultation Note</w:t>
            </w:r>
          </w:p>
        </w:tc>
        <w:tc>
          <w:tcPr>
            <w:tcW w:w="1823" w:type="dxa"/>
          </w:tcPr>
          <w:p w14:paraId="60652CB3" w14:textId="77777777" w:rsidR="008B5FE0" w:rsidRPr="00EF391C" w:rsidRDefault="008B5FE0" w:rsidP="008373A0">
            <w:pPr>
              <w:pStyle w:val="TableText"/>
            </w:pPr>
          </w:p>
        </w:tc>
        <w:tc>
          <w:tcPr>
            <w:tcW w:w="2600" w:type="dxa"/>
          </w:tcPr>
          <w:p w14:paraId="2470B049" w14:textId="77777777" w:rsidR="008B5FE0" w:rsidRPr="001D10E5" w:rsidRDefault="008B5FE0" w:rsidP="008373A0">
            <w:pPr>
              <w:pStyle w:val="TableText"/>
            </w:pPr>
            <w:r w:rsidRPr="001D10E5">
              <w:t>Dermatology</w:t>
            </w:r>
          </w:p>
        </w:tc>
      </w:tr>
      <w:tr w:rsidR="008B5FE0" w:rsidRPr="001D10E5" w14:paraId="0069F4F6" w14:textId="77777777">
        <w:tc>
          <w:tcPr>
            <w:tcW w:w="1445" w:type="dxa"/>
          </w:tcPr>
          <w:p w14:paraId="17D1FC5B" w14:textId="77777777" w:rsidR="008B5FE0" w:rsidRPr="001D10E5" w:rsidRDefault="008B5FE0" w:rsidP="008373A0">
            <w:pPr>
              <w:pStyle w:val="TableText"/>
            </w:pPr>
            <w:r w:rsidRPr="001D10E5">
              <w:t>34760-9</w:t>
            </w:r>
          </w:p>
        </w:tc>
        <w:tc>
          <w:tcPr>
            <w:tcW w:w="2772" w:type="dxa"/>
          </w:tcPr>
          <w:p w14:paraId="6DCAFC02" w14:textId="77777777" w:rsidR="008B5FE0" w:rsidRPr="001D10E5" w:rsidRDefault="008B5FE0" w:rsidP="008373A0">
            <w:pPr>
              <w:pStyle w:val="TableText"/>
            </w:pPr>
            <w:r>
              <w:t>Consultation Note</w:t>
            </w:r>
          </w:p>
        </w:tc>
        <w:tc>
          <w:tcPr>
            <w:tcW w:w="1823" w:type="dxa"/>
          </w:tcPr>
          <w:p w14:paraId="1F32C779" w14:textId="77777777" w:rsidR="008B5FE0" w:rsidRPr="00EF391C" w:rsidRDefault="008B5FE0" w:rsidP="008373A0">
            <w:pPr>
              <w:pStyle w:val="TableText"/>
            </w:pPr>
          </w:p>
        </w:tc>
        <w:tc>
          <w:tcPr>
            <w:tcW w:w="2600" w:type="dxa"/>
          </w:tcPr>
          <w:p w14:paraId="7A1B326A" w14:textId="77777777" w:rsidR="008B5FE0" w:rsidRPr="001D10E5" w:rsidRDefault="008B5FE0" w:rsidP="008373A0">
            <w:pPr>
              <w:pStyle w:val="TableText"/>
            </w:pPr>
            <w:r w:rsidRPr="001D10E5">
              <w:t>Diabetology</w:t>
            </w:r>
          </w:p>
        </w:tc>
      </w:tr>
      <w:tr w:rsidR="008B5FE0" w:rsidRPr="001D10E5" w14:paraId="160681D9" w14:textId="77777777">
        <w:tc>
          <w:tcPr>
            <w:tcW w:w="1445" w:type="dxa"/>
          </w:tcPr>
          <w:p w14:paraId="7BE73CEF" w14:textId="77777777" w:rsidR="008B5FE0" w:rsidRPr="001D10E5" w:rsidRDefault="008B5FE0" w:rsidP="008373A0">
            <w:pPr>
              <w:pStyle w:val="TableText"/>
            </w:pPr>
            <w:r w:rsidRPr="001D10E5">
              <w:t>34879-7</w:t>
            </w:r>
          </w:p>
        </w:tc>
        <w:tc>
          <w:tcPr>
            <w:tcW w:w="2772" w:type="dxa"/>
          </w:tcPr>
          <w:p w14:paraId="7119862C" w14:textId="77777777" w:rsidR="008B5FE0" w:rsidRPr="001D10E5" w:rsidRDefault="008B5FE0" w:rsidP="008373A0">
            <w:pPr>
              <w:pStyle w:val="TableText"/>
            </w:pPr>
            <w:r>
              <w:t>Consultation Note</w:t>
            </w:r>
          </w:p>
        </w:tc>
        <w:tc>
          <w:tcPr>
            <w:tcW w:w="1823" w:type="dxa"/>
          </w:tcPr>
          <w:p w14:paraId="7B3D3D0B" w14:textId="77777777" w:rsidR="008B5FE0" w:rsidRPr="00EF391C" w:rsidRDefault="008B5FE0" w:rsidP="008373A0">
            <w:pPr>
              <w:pStyle w:val="TableText"/>
            </w:pPr>
          </w:p>
        </w:tc>
        <w:tc>
          <w:tcPr>
            <w:tcW w:w="2600" w:type="dxa"/>
          </w:tcPr>
          <w:p w14:paraId="775BC0F5" w14:textId="77777777" w:rsidR="008B5FE0" w:rsidRPr="001D10E5" w:rsidRDefault="008B5FE0" w:rsidP="008373A0">
            <w:pPr>
              <w:pStyle w:val="TableText"/>
            </w:pPr>
            <w:r w:rsidRPr="001D10E5">
              <w:t>Endocrinology</w:t>
            </w:r>
          </w:p>
        </w:tc>
      </w:tr>
      <w:tr w:rsidR="008B5FE0" w:rsidRPr="001D10E5" w14:paraId="2B433128" w14:textId="77777777">
        <w:tc>
          <w:tcPr>
            <w:tcW w:w="1445" w:type="dxa"/>
          </w:tcPr>
          <w:p w14:paraId="12B02BA4" w14:textId="77777777" w:rsidR="008B5FE0" w:rsidRPr="001D10E5" w:rsidRDefault="008B5FE0" w:rsidP="008373A0">
            <w:pPr>
              <w:pStyle w:val="TableText"/>
            </w:pPr>
            <w:r w:rsidRPr="001D10E5">
              <w:t>34761-7</w:t>
            </w:r>
          </w:p>
        </w:tc>
        <w:tc>
          <w:tcPr>
            <w:tcW w:w="2772" w:type="dxa"/>
          </w:tcPr>
          <w:p w14:paraId="0B86E2D6" w14:textId="77777777" w:rsidR="008B5FE0" w:rsidRPr="001D10E5" w:rsidRDefault="008B5FE0" w:rsidP="008373A0">
            <w:pPr>
              <w:pStyle w:val="TableText"/>
            </w:pPr>
            <w:r>
              <w:t>Consultation Note</w:t>
            </w:r>
          </w:p>
        </w:tc>
        <w:tc>
          <w:tcPr>
            <w:tcW w:w="1823" w:type="dxa"/>
          </w:tcPr>
          <w:p w14:paraId="50B8DE51" w14:textId="77777777" w:rsidR="008B5FE0" w:rsidRPr="00EF391C" w:rsidRDefault="008B5FE0" w:rsidP="008373A0">
            <w:pPr>
              <w:pStyle w:val="TableText"/>
            </w:pPr>
          </w:p>
        </w:tc>
        <w:tc>
          <w:tcPr>
            <w:tcW w:w="2600" w:type="dxa"/>
          </w:tcPr>
          <w:p w14:paraId="5F35BA91" w14:textId="77777777" w:rsidR="008B5FE0" w:rsidRPr="001D10E5" w:rsidRDefault="008B5FE0" w:rsidP="008373A0">
            <w:pPr>
              <w:pStyle w:val="TableText"/>
            </w:pPr>
            <w:r w:rsidRPr="001D10E5">
              <w:t>Gastroenterology</w:t>
            </w:r>
          </w:p>
        </w:tc>
      </w:tr>
      <w:tr w:rsidR="008B5FE0" w:rsidRPr="001D10E5" w14:paraId="1540A9ED" w14:textId="77777777">
        <w:tc>
          <w:tcPr>
            <w:tcW w:w="1445" w:type="dxa"/>
          </w:tcPr>
          <w:p w14:paraId="4BC19543" w14:textId="77777777" w:rsidR="008B5FE0" w:rsidRPr="001D10E5" w:rsidRDefault="008B5FE0" w:rsidP="008373A0">
            <w:pPr>
              <w:pStyle w:val="TableText"/>
            </w:pPr>
            <w:r w:rsidRPr="001D10E5">
              <w:t>34764-1</w:t>
            </w:r>
          </w:p>
        </w:tc>
        <w:tc>
          <w:tcPr>
            <w:tcW w:w="2772" w:type="dxa"/>
          </w:tcPr>
          <w:p w14:paraId="5C87FAFD" w14:textId="77777777" w:rsidR="008B5FE0" w:rsidRPr="001D10E5" w:rsidRDefault="008B5FE0" w:rsidP="008373A0">
            <w:pPr>
              <w:pStyle w:val="TableText"/>
            </w:pPr>
            <w:r>
              <w:t>Consultation Note</w:t>
            </w:r>
          </w:p>
        </w:tc>
        <w:tc>
          <w:tcPr>
            <w:tcW w:w="1823" w:type="dxa"/>
          </w:tcPr>
          <w:p w14:paraId="67B498F8" w14:textId="77777777" w:rsidR="008B5FE0" w:rsidRPr="00EF391C" w:rsidRDefault="008B5FE0" w:rsidP="008373A0">
            <w:pPr>
              <w:pStyle w:val="TableText"/>
            </w:pPr>
          </w:p>
        </w:tc>
        <w:tc>
          <w:tcPr>
            <w:tcW w:w="2600" w:type="dxa"/>
          </w:tcPr>
          <w:p w14:paraId="165D52DD" w14:textId="77777777" w:rsidR="008B5FE0" w:rsidRPr="001D10E5" w:rsidRDefault="008B5FE0" w:rsidP="008373A0">
            <w:pPr>
              <w:pStyle w:val="TableText"/>
            </w:pPr>
            <w:r w:rsidRPr="001D10E5">
              <w:t>General medicine</w:t>
            </w:r>
          </w:p>
        </w:tc>
      </w:tr>
      <w:tr w:rsidR="008B5FE0" w:rsidRPr="001D10E5" w14:paraId="2E2595A2" w14:textId="77777777">
        <w:tc>
          <w:tcPr>
            <w:tcW w:w="1445" w:type="dxa"/>
          </w:tcPr>
          <w:p w14:paraId="6CC3A111" w14:textId="77777777" w:rsidR="008B5FE0" w:rsidRPr="001D10E5" w:rsidRDefault="008B5FE0" w:rsidP="008373A0">
            <w:pPr>
              <w:pStyle w:val="TableText"/>
            </w:pPr>
            <w:r w:rsidRPr="001D10E5">
              <w:t>34771-6</w:t>
            </w:r>
          </w:p>
        </w:tc>
        <w:tc>
          <w:tcPr>
            <w:tcW w:w="2772" w:type="dxa"/>
          </w:tcPr>
          <w:p w14:paraId="2806FD51" w14:textId="77777777" w:rsidR="008B5FE0" w:rsidRPr="001D10E5" w:rsidRDefault="008B5FE0" w:rsidP="008373A0">
            <w:pPr>
              <w:pStyle w:val="TableText"/>
            </w:pPr>
            <w:r>
              <w:t>Consultation Note</w:t>
            </w:r>
          </w:p>
        </w:tc>
        <w:tc>
          <w:tcPr>
            <w:tcW w:w="1823" w:type="dxa"/>
          </w:tcPr>
          <w:p w14:paraId="2F30D4E2" w14:textId="77777777" w:rsidR="008B5FE0" w:rsidRPr="00EF391C" w:rsidRDefault="008B5FE0" w:rsidP="008373A0">
            <w:pPr>
              <w:pStyle w:val="TableText"/>
            </w:pPr>
          </w:p>
        </w:tc>
        <w:tc>
          <w:tcPr>
            <w:tcW w:w="2600" w:type="dxa"/>
          </w:tcPr>
          <w:p w14:paraId="7F63AE60" w14:textId="77777777" w:rsidR="008B5FE0" w:rsidRPr="001D10E5" w:rsidRDefault="008B5FE0" w:rsidP="008373A0">
            <w:pPr>
              <w:pStyle w:val="TableText"/>
            </w:pPr>
            <w:r w:rsidRPr="001D10E5">
              <w:t>General surgery</w:t>
            </w:r>
          </w:p>
        </w:tc>
      </w:tr>
      <w:tr w:rsidR="008B5FE0" w:rsidRPr="001D10E5" w14:paraId="566E2E31" w14:textId="77777777">
        <w:tc>
          <w:tcPr>
            <w:tcW w:w="1445" w:type="dxa"/>
          </w:tcPr>
          <w:p w14:paraId="72EA2BF5" w14:textId="77777777" w:rsidR="008B5FE0" w:rsidRPr="001D10E5" w:rsidRDefault="008B5FE0" w:rsidP="008373A0">
            <w:pPr>
              <w:pStyle w:val="TableText"/>
            </w:pPr>
            <w:r w:rsidRPr="001D10E5">
              <w:t>34776-5</w:t>
            </w:r>
          </w:p>
        </w:tc>
        <w:tc>
          <w:tcPr>
            <w:tcW w:w="2772" w:type="dxa"/>
          </w:tcPr>
          <w:p w14:paraId="1CA55A7B" w14:textId="77777777" w:rsidR="008B5FE0" w:rsidRPr="001D10E5" w:rsidRDefault="008B5FE0" w:rsidP="008373A0">
            <w:pPr>
              <w:pStyle w:val="TableText"/>
            </w:pPr>
            <w:r>
              <w:t>Consultation Note</w:t>
            </w:r>
          </w:p>
        </w:tc>
        <w:tc>
          <w:tcPr>
            <w:tcW w:w="1823" w:type="dxa"/>
          </w:tcPr>
          <w:p w14:paraId="0E8CD98F" w14:textId="77777777" w:rsidR="008B5FE0" w:rsidRPr="00EF391C" w:rsidRDefault="008B5FE0" w:rsidP="008373A0">
            <w:pPr>
              <w:pStyle w:val="TableText"/>
            </w:pPr>
          </w:p>
        </w:tc>
        <w:tc>
          <w:tcPr>
            <w:tcW w:w="2600" w:type="dxa"/>
          </w:tcPr>
          <w:p w14:paraId="4C82F141" w14:textId="77777777" w:rsidR="008B5FE0" w:rsidRPr="001D10E5" w:rsidRDefault="008B5FE0" w:rsidP="008373A0">
            <w:pPr>
              <w:pStyle w:val="TableText"/>
            </w:pPr>
            <w:r w:rsidRPr="001D10E5">
              <w:t>Gerontology</w:t>
            </w:r>
          </w:p>
        </w:tc>
      </w:tr>
      <w:tr w:rsidR="008B5FE0" w:rsidRPr="001D10E5" w14:paraId="42E49DF9" w14:textId="77777777">
        <w:tc>
          <w:tcPr>
            <w:tcW w:w="1445" w:type="dxa"/>
          </w:tcPr>
          <w:p w14:paraId="5BEEF700" w14:textId="77777777" w:rsidR="008B5FE0" w:rsidRPr="001D10E5" w:rsidRDefault="008B5FE0" w:rsidP="00400E19">
            <w:pPr>
              <w:pStyle w:val="TableText"/>
              <w:keepNext w:val="0"/>
            </w:pPr>
            <w:r w:rsidRPr="001D10E5">
              <w:t>34777-3</w:t>
            </w:r>
          </w:p>
        </w:tc>
        <w:tc>
          <w:tcPr>
            <w:tcW w:w="2772" w:type="dxa"/>
          </w:tcPr>
          <w:p w14:paraId="798695BC" w14:textId="77777777" w:rsidR="008B5FE0" w:rsidRPr="001D10E5" w:rsidRDefault="008B5FE0" w:rsidP="00400E19">
            <w:pPr>
              <w:pStyle w:val="TableText"/>
              <w:keepNext w:val="0"/>
            </w:pPr>
            <w:r>
              <w:t>Consultation Note</w:t>
            </w:r>
          </w:p>
        </w:tc>
        <w:tc>
          <w:tcPr>
            <w:tcW w:w="1823" w:type="dxa"/>
          </w:tcPr>
          <w:p w14:paraId="3B2B4C3A" w14:textId="77777777" w:rsidR="008B5FE0" w:rsidRPr="00EF391C" w:rsidRDefault="008B5FE0" w:rsidP="00400E19">
            <w:pPr>
              <w:pStyle w:val="TableText"/>
              <w:keepNext w:val="0"/>
            </w:pPr>
          </w:p>
        </w:tc>
        <w:tc>
          <w:tcPr>
            <w:tcW w:w="2600" w:type="dxa"/>
          </w:tcPr>
          <w:p w14:paraId="07181B86" w14:textId="77777777" w:rsidR="008B5FE0" w:rsidRPr="001D10E5" w:rsidRDefault="008B5FE0" w:rsidP="00400E19">
            <w:pPr>
              <w:pStyle w:val="TableText"/>
              <w:keepNext w:val="0"/>
            </w:pPr>
            <w:r w:rsidRPr="001D10E5">
              <w:t>Gynecology</w:t>
            </w:r>
          </w:p>
        </w:tc>
      </w:tr>
      <w:tr w:rsidR="008B5FE0" w:rsidRPr="001D10E5" w14:paraId="4B870D86" w14:textId="77777777">
        <w:tc>
          <w:tcPr>
            <w:tcW w:w="1445" w:type="dxa"/>
          </w:tcPr>
          <w:p w14:paraId="578D3F6F" w14:textId="77777777" w:rsidR="008B5FE0" w:rsidRPr="001D10E5" w:rsidRDefault="008B5FE0" w:rsidP="00400E19">
            <w:pPr>
              <w:pStyle w:val="TableText"/>
              <w:keepNext w:val="0"/>
            </w:pPr>
            <w:r w:rsidRPr="001D10E5">
              <w:t>34779-9</w:t>
            </w:r>
          </w:p>
        </w:tc>
        <w:tc>
          <w:tcPr>
            <w:tcW w:w="2772" w:type="dxa"/>
          </w:tcPr>
          <w:p w14:paraId="60C76754" w14:textId="77777777" w:rsidR="008B5FE0" w:rsidRPr="001D10E5" w:rsidRDefault="008B5FE0" w:rsidP="00400E19">
            <w:pPr>
              <w:pStyle w:val="TableText"/>
              <w:keepNext w:val="0"/>
            </w:pPr>
            <w:r>
              <w:t>Consultation Note</w:t>
            </w:r>
          </w:p>
        </w:tc>
        <w:tc>
          <w:tcPr>
            <w:tcW w:w="1823" w:type="dxa"/>
          </w:tcPr>
          <w:p w14:paraId="5CD3F1D5" w14:textId="77777777" w:rsidR="008B5FE0" w:rsidRPr="00EF391C" w:rsidRDefault="008B5FE0" w:rsidP="00400E19">
            <w:pPr>
              <w:pStyle w:val="TableText"/>
              <w:keepNext w:val="0"/>
            </w:pPr>
          </w:p>
        </w:tc>
        <w:tc>
          <w:tcPr>
            <w:tcW w:w="2600" w:type="dxa"/>
          </w:tcPr>
          <w:p w14:paraId="49F15CEF" w14:textId="77777777" w:rsidR="008B5FE0" w:rsidRPr="001D10E5" w:rsidRDefault="008B5FE0" w:rsidP="00400E19">
            <w:pPr>
              <w:pStyle w:val="TableText"/>
              <w:keepNext w:val="0"/>
            </w:pPr>
            <w:r w:rsidRPr="001D10E5">
              <w:t>Hematology+Oncology</w:t>
            </w:r>
          </w:p>
        </w:tc>
      </w:tr>
      <w:tr w:rsidR="008B5FE0" w:rsidRPr="001D10E5" w14:paraId="0EE0E5E1" w14:textId="77777777">
        <w:tc>
          <w:tcPr>
            <w:tcW w:w="1445" w:type="dxa"/>
          </w:tcPr>
          <w:p w14:paraId="171E9936" w14:textId="77777777" w:rsidR="008B5FE0" w:rsidRPr="001D10E5" w:rsidRDefault="008B5FE0" w:rsidP="00400E19">
            <w:pPr>
              <w:pStyle w:val="TableText"/>
              <w:keepNext w:val="0"/>
            </w:pPr>
            <w:r w:rsidRPr="001D10E5">
              <w:t>34781-5</w:t>
            </w:r>
          </w:p>
        </w:tc>
        <w:tc>
          <w:tcPr>
            <w:tcW w:w="2772" w:type="dxa"/>
          </w:tcPr>
          <w:p w14:paraId="0BE863B1" w14:textId="77777777" w:rsidR="008B5FE0" w:rsidRPr="001D10E5" w:rsidRDefault="008B5FE0" w:rsidP="00400E19">
            <w:pPr>
              <w:pStyle w:val="TableText"/>
              <w:keepNext w:val="0"/>
            </w:pPr>
            <w:r>
              <w:t>Consultation Note</w:t>
            </w:r>
          </w:p>
        </w:tc>
        <w:tc>
          <w:tcPr>
            <w:tcW w:w="1823" w:type="dxa"/>
          </w:tcPr>
          <w:p w14:paraId="6D45442E" w14:textId="77777777" w:rsidR="008B5FE0" w:rsidRPr="00EF391C" w:rsidRDefault="008B5FE0" w:rsidP="00400E19">
            <w:pPr>
              <w:pStyle w:val="TableText"/>
              <w:keepNext w:val="0"/>
            </w:pPr>
          </w:p>
        </w:tc>
        <w:tc>
          <w:tcPr>
            <w:tcW w:w="2600" w:type="dxa"/>
          </w:tcPr>
          <w:p w14:paraId="15559279" w14:textId="77777777" w:rsidR="008B5FE0" w:rsidRPr="001D10E5" w:rsidRDefault="008B5FE0" w:rsidP="00400E19">
            <w:pPr>
              <w:pStyle w:val="TableText"/>
              <w:keepNext w:val="0"/>
            </w:pPr>
            <w:r w:rsidRPr="001D10E5">
              <w:t>Infectious disease</w:t>
            </w:r>
          </w:p>
        </w:tc>
      </w:tr>
      <w:tr w:rsidR="008B5FE0" w:rsidRPr="001D10E5" w14:paraId="26728C77" w14:textId="77777777">
        <w:tc>
          <w:tcPr>
            <w:tcW w:w="1445" w:type="dxa"/>
          </w:tcPr>
          <w:p w14:paraId="64DFABDF" w14:textId="77777777" w:rsidR="008B5FE0" w:rsidRPr="001D10E5" w:rsidRDefault="008B5FE0" w:rsidP="00400E19">
            <w:pPr>
              <w:pStyle w:val="TableText"/>
              <w:keepNext w:val="0"/>
            </w:pPr>
            <w:r w:rsidRPr="001D10E5">
              <w:t>34783-1</w:t>
            </w:r>
          </w:p>
        </w:tc>
        <w:tc>
          <w:tcPr>
            <w:tcW w:w="2772" w:type="dxa"/>
          </w:tcPr>
          <w:p w14:paraId="73D1809F" w14:textId="77777777" w:rsidR="008B5FE0" w:rsidRPr="001D10E5" w:rsidRDefault="008B5FE0" w:rsidP="00400E19">
            <w:pPr>
              <w:pStyle w:val="TableText"/>
              <w:keepNext w:val="0"/>
            </w:pPr>
            <w:r>
              <w:t>Consultation Note</w:t>
            </w:r>
          </w:p>
        </w:tc>
        <w:tc>
          <w:tcPr>
            <w:tcW w:w="1823" w:type="dxa"/>
          </w:tcPr>
          <w:p w14:paraId="47404235" w14:textId="77777777" w:rsidR="008B5FE0" w:rsidRPr="00EF391C" w:rsidRDefault="008B5FE0" w:rsidP="00400E19">
            <w:pPr>
              <w:pStyle w:val="TableText"/>
              <w:keepNext w:val="0"/>
            </w:pPr>
          </w:p>
        </w:tc>
        <w:tc>
          <w:tcPr>
            <w:tcW w:w="2600" w:type="dxa"/>
          </w:tcPr>
          <w:p w14:paraId="0738BB35" w14:textId="77777777" w:rsidR="008B5FE0" w:rsidRPr="001D10E5" w:rsidRDefault="008B5FE0" w:rsidP="00400E19">
            <w:pPr>
              <w:pStyle w:val="TableText"/>
              <w:keepNext w:val="0"/>
            </w:pPr>
            <w:r w:rsidRPr="001D10E5">
              <w:t>Kinesiotherapy</w:t>
            </w:r>
          </w:p>
        </w:tc>
      </w:tr>
      <w:tr w:rsidR="008B5FE0" w:rsidRPr="001D10E5" w14:paraId="0F46B334" w14:textId="77777777">
        <w:tc>
          <w:tcPr>
            <w:tcW w:w="1445" w:type="dxa"/>
          </w:tcPr>
          <w:p w14:paraId="13836B27" w14:textId="77777777" w:rsidR="008B5FE0" w:rsidRPr="001D10E5" w:rsidRDefault="008B5FE0" w:rsidP="00400E19">
            <w:pPr>
              <w:pStyle w:val="TableText"/>
              <w:keepNext w:val="0"/>
            </w:pPr>
            <w:r w:rsidRPr="001D10E5">
              <w:t>34785-6</w:t>
            </w:r>
          </w:p>
        </w:tc>
        <w:tc>
          <w:tcPr>
            <w:tcW w:w="2772" w:type="dxa"/>
          </w:tcPr>
          <w:p w14:paraId="33B27A4E" w14:textId="77777777" w:rsidR="008B5FE0" w:rsidRPr="001D10E5" w:rsidRDefault="008B5FE0" w:rsidP="00400E19">
            <w:pPr>
              <w:pStyle w:val="TableText"/>
              <w:keepNext w:val="0"/>
            </w:pPr>
            <w:r>
              <w:t>Consultation Note</w:t>
            </w:r>
          </w:p>
        </w:tc>
        <w:tc>
          <w:tcPr>
            <w:tcW w:w="1823" w:type="dxa"/>
          </w:tcPr>
          <w:p w14:paraId="610AD295" w14:textId="77777777" w:rsidR="008B5FE0" w:rsidRPr="00EF391C" w:rsidRDefault="008B5FE0" w:rsidP="00400E19">
            <w:pPr>
              <w:pStyle w:val="TableText"/>
              <w:keepNext w:val="0"/>
            </w:pPr>
          </w:p>
        </w:tc>
        <w:tc>
          <w:tcPr>
            <w:tcW w:w="2600" w:type="dxa"/>
          </w:tcPr>
          <w:p w14:paraId="773D8C92" w14:textId="77777777" w:rsidR="008B5FE0" w:rsidRPr="001D10E5" w:rsidRDefault="008B5FE0" w:rsidP="00400E19">
            <w:pPr>
              <w:pStyle w:val="TableText"/>
              <w:keepNext w:val="0"/>
            </w:pPr>
            <w:r w:rsidRPr="001D10E5">
              <w:t>Mental health</w:t>
            </w:r>
          </w:p>
        </w:tc>
      </w:tr>
      <w:tr w:rsidR="008B5FE0" w:rsidRPr="001D10E5" w14:paraId="74108175" w14:textId="77777777">
        <w:tc>
          <w:tcPr>
            <w:tcW w:w="1445" w:type="dxa"/>
          </w:tcPr>
          <w:p w14:paraId="2655969A" w14:textId="77777777" w:rsidR="008B5FE0" w:rsidRPr="001D10E5" w:rsidRDefault="008B5FE0" w:rsidP="00400E19">
            <w:pPr>
              <w:pStyle w:val="TableText"/>
              <w:keepNext w:val="0"/>
            </w:pPr>
            <w:r w:rsidRPr="001D10E5">
              <w:t>34795-5</w:t>
            </w:r>
          </w:p>
        </w:tc>
        <w:tc>
          <w:tcPr>
            <w:tcW w:w="2772" w:type="dxa"/>
          </w:tcPr>
          <w:p w14:paraId="3C7F5B13" w14:textId="77777777" w:rsidR="008B5FE0" w:rsidRPr="001D10E5" w:rsidRDefault="008B5FE0" w:rsidP="00400E19">
            <w:pPr>
              <w:pStyle w:val="TableText"/>
              <w:keepNext w:val="0"/>
            </w:pPr>
            <w:r>
              <w:t>Consultation Note</w:t>
            </w:r>
          </w:p>
        </w:tc>
        <w:tc>
          <w:tcPr>
            <w:tcW w:w="1823" w:type="dxa"/>
          </w:tcPr>
          <w:p w14:paraId="7CD5CC87" w14:textId="77777777" w:rsidR="008B5FE0" w:rsidRPr="00EF391C" w:rsidRDefault="008B5FE0" w:rsidP="00400E19">
            <w:pPr>
              <w:pStyle w:val="TableText"/>
              <w:keepNext w:val="0"/>
            </w:pPr>
          </w:p>
        </w:tc>
        <w:tc>
          <w:tcPr>
            <w:tcW w:w="2600" w:type="dxa"/>
          </w:tcPr>
          <w:p w14:paraId="31145513" w14:textId="77777777" w:rsidR="008B5FE0" w:rsidRPr="001D10E5" w:rsidRDefault="008B5FE0" w:rsidP="00400E19">
            <w:pPr>
              <w:pStyle w:val="TableText"/>
              <w:keepNext w:val="0"/>
            </w:pPr>
            <w:r w:rsidRPr="001D10E5">
              <w:t>Nephrology</w:t>
            </w:r>
          </w:p>
        </w:tc>
      </w:tr>
      <w:tr w:rsidR="008B5FE0" w:rsidRPr="001D10E5" w14:paraId="2B791F23" w14:textId="77777777">
        <w:tc>
          <w:tcPr>
            <w:tcW w:w="1445" w:type="dxa"/>
          </w:tcPr>
          <w:p w14:paraId="38435140" w14:textId="77777777" w:rsidR="008B5FE0" w:rsidRPr="001D10E5" w:rsidRDefault="008B5FE0" w:rsidP="00400E19">
            <w:pPr>
              <w:pStyle w:val="TableText"/>
              <w:keepNext w:val="0"/>
            </w:pPr>
            <w:r w:rsidRPr="001D10E5">
              <w:t>34797-1</w:t>
            </w:r>
          </w:p>
        </w:tc>
        <w:tc>
          <w:tcPr>
            <w:tcW w:w="2772" w:type="dxa"/>
          </w:tcPr>
          <w:p w14:paraId="0990E5E3" w14:textId="77777777" w:rsidR="008B5FE0" w:rsidRPr="001D10E5" w:rsidRDefault="008B5FE0" w:rsidP="00400E19">
            <w:pPr>
              <w:pStyle w:val="TableText"/>
              <w:keepNext w:val="0"/>
            </w:pPr>
            <w:r>
              <w:t>Consultation Note</w:t>
            </w:r>
          </w:p>
        </w:tc>
        <w:tc>
          <w:tcPr>
            <w:tcW w:w="1823" w:type="dxa"/>
          </w:tcPr>
          <w:p w14:paraId="16CFDC95" w14:textId="77777777" w:rsidR="008B5FE0" w:rsidRPr="00EF391C" w:rsidRDefault="008B5FE0" w:rsidP="00400E19">
            <w:pPr>
              <w:pStyle w:val="TableText"/>
              <w:keepNext w:val="0"/>
            </w:pPr>
          </w:p>
        </w:tc>
        <w:tc>
          <w:tcPr>
            <w:tcW w:w="2600" w:type="dxa"/>
          </w:tcPr>
          <w:p w14:paraId="3F4DEC90" w14:textId="77777777" w:rsidR="008B5FE0" w:rsidRPr="001D10E5" w:rsidRDefault="008B5FE0" w:rsidP="00400E19">
            <w:pPr>
              <w:pStyle w:val="TableText"/>
              <w:keepNext w:val="0"/>
            </w:pPr>
            <w:r w:rsidRPr="001D10E5">
              <w:t>Neurology</w:t>
            </w:r>
          </w:p>
        </w:tc>
      </w:tr>
      <w:tr w:rsidR="008B5FE0" w:rsidRPr="001D10E5" w14:paraId="124633DE" w14:textId="77777777">
        <w:tc>
          <w:tcPr>
            <w:tcW w:w="1445" w:type="dxa"/>
          </w:tcPr>
          <w:p w14:paraId="60AC5ED9" w14:textId="77777777" w:rsidR="008B5FE0" w:rsidRPr="001D10E5" w:rsidRDefault="008B5FE0" w:rsidP="00400E19">
            <w:pPr>
              <w:pStyle w:val="TableText"/>
              <w:keepNext w:val="0"/>
            </w:pPr>
            <w:r w:rsidRPr="001D10E5">
              <w:t>34798-9</w:t>
            </w:r>
          </w:p>
        </w:tc>
        <w:tc>
          <w:tcPr>
            <w:tcW w:w="2772" w:type="dxa"/>
          </w:tcPr>
          <w:p w14:paraId="4FBFA291" w14:textId="77777777" w:rsidR="008B5FE0" w:rsidRPr="001D10E5" w:rsidRDefault="008B5FE0" w:rsidP="00400E19">
            <w:pPr>
              <w:pStyle w:val="TableText"/>
              <w:keepNext w:val="0"/>
            </w:pPr>
            <w:r>
              <w:t>Consultation Note</w:t>
            </w:r>
          </w:p>
        </w:tc>
        <w:tc>
          <w:tcPr>
            <w:tcW w:w="1823" w:type="dxa"/>
          </w:tcPr>
          <w:p w14:paraId="05CC788F" w14:textId="77777777" w:rsidR="008B5FE0" w:rsidRPr="00EF391C" w:rsidRDefault="008B5FE0" w:rsidP="00400E19">
            <w:pPr>
              <w:pStyle w:val="TableText"/>
              <w:keepNext w:val="0"/>
            </w:pPr>
          </w:p>
        </w:tc>
        <w:tc>
          <w:tcPr>
            <w:tcW w:w="2600" w:type="dxa"/>
          </w:tcPr>
          <w:p w14:paraId="1039BE4C" w14:textId="77777777" w:rsidR="008B5FE0" w:rsidRPr="001D10E5" w:rsidRDefault="008B5FE0" w:rsidP="00400E19">
            <w:pPr>
              <w:pStyle w:val="TableText"/>
              <w:keepNext w:val="0"/>
            </w:pPr>
            <w:r w:rsidRPr="001D10E5">
              <w:t>Neurosurgery</w:t>
            </w:r>
          </w:p>
        </w:tc>
      </w:tr>
      <w:tr w:rsidR="008B5FE0" w:rsidRPr="001D10E5" w14:paraId="1A047DEF" w14:textId="77777777">
        <w:tc>
          <w:tcPr>
            <w:tcW w:w="1445" w:type="dxa"/>
          </w:tcPr>
          <w:p w14:paraId="2A407F5A" w14:textId="77777777" w:rsidR="008B5FE0" w:rsidRPr="001D10E5" w:rsidRDefault="008B5FE0" w:rsidP="00400E19">
            <w:pPr>
              <w:pStyle w:val="TableText"/>
              <w:keepNext w:val="0"/>
            </w:pPr>
            <w:r w:rsidRPr="001D10E5">
              <w:t>34800-3</w:t>
            </w:r>
          </w:p>
        </w:tc>
        <w:tc>
          <w:tcPr>
            <w:tcW w:w="2772" w:type="dxa"/>
          </w:tcPr>
          <w:p w14:paraId="07625FEA" w14:textId="77777777" w:rsidR="008B5FE0" w:rsidRPr="001D10E5" w:rsidRDefault="008B5FE0" w:rsidP="00400E19">
            <w:pPr>
              <w:pStyle w:val="TableText"/>
              <w:keepNext w:val="0"/>
            </w:pPr>
            <w:r>
              <w:t>Consultation Note</w:t>
            </w:r>
          </w:p>
        </w:tc>
        <w:tc>
          <w:tcPr>
            <w:tcW w:w="1823" w:type="dxa"/>
          </w:tcPr>
          <w:p w14:paraId="64063AAB" w14:textId="77777777" w:rsidR="008B5FE0" w:rsidRPr="00EF391C" w:rsidRDefault="008B5FE0" w:rsidP="00400E19">
            <w:pPr>
              <w:pStyle w:val="TableText"/>
              <w:keepNext w:val="0"/>
            </w:pPr>
          </w:p>
        </w:tc>
        <w:tc>
          <w:tcPr>
            <w:tcW w:w="2600" w:type="dxa"/>
          </w:tcPr>
          <w:p w14:paraId="5E05A7D5" w14:textId="77777777" w:rsidR="008B5FE0" w:rsidRPr="001D10E5" w:rsidRDefault="008B5FE0" w:rsidP="00400E19">
            <w:pPr>
              <w:pStyle w:val="TableText"/>
              <w:keepNext w:val="0"/>
            </w:pPr>
            <w:r w:rsidRPr="001D10E5">
              <w:t>Nutrition+Dietetics</w:t>
            </w:r>
          </w:p>
        </w:tc>
      </w:tr>
      <w:tr w:rsidR="008B5FE0" w:rsidRPr="001D10E5" w14:paraId="750ACCB9" w14:textId="77777777">
        <w:tc>
          <w:tcPr>
            <w:tcW w:w="1445" w:type="dxa"/>
          </w:tcPr>
          <w:p w14:paraId="395FEE5A" w14:textId="77777777" w:rsidR="008B5FE0" w:rsidRPr="001D10E5" w:rsidRDefault="008B5FE0" w:rsidP="00400E19">
            <w:pPr>
              <w:pStyle w:val="TableText"/>
              <w:keepNext w:val="0"/>
            </w:pPr>
            <w:r w:rsidRPr="001D10E5">
              <w:t>34803-7</w:t>
            </w:r>
          </w:p>
        </w:tc>
        <w:tc>
          <w:tcPr>
            <w:tcW w:w="2772" w:type="dxa"/>
          </w:tcPr>
          <w:p w14:paraId="3047B2D6" w14:textId="77777777" w:rsidR="008B5FE0" w:rsidRPr="001D10E5" w:rsidRDefault="008B5FE0" w:rsidP="00400E19">
            <w:pPr>
              <w:pStyle w:val="TableText"/>
              <w:keepNext w:val="0"/>
            </w:pPr>
            <w:r>
              <w:t>Consultation Note</w:t>
            </w:r>
          </w:p>
        </w:tc>
        <w:tc>
          <w:tcPr>
            <w:tcW w:w="1823" w:type="dxa"/>
          </w:tcPr>
          <w:p w14:paraId="49A481CD" w14:textId="77777777" w:rsidR="008B5FE0" w:rsidRPr="00EF391C" w:rsidRDefault="008B5FE0" w:rsidP="00400E19">
            <w:pPr>
              <w:pStyle w:val="TableText"/>
              <w:keepNext w:val="0"/>
            </w:pPr>
          </w:p>
        </w:tc>
        <w:tc>
          <w:tcPr>
            <w:tcW w:w="2600" w:type="dxa"/>
          </w:tcPr>
          <w:p w14:paraId="471468F1" w14:textId="77777777" w:rsidR="008B5FE0" w:rsidRPr="001D10E5" w:rsidRDefault="008B5FE0" w:rsidP="00400E19">
            <w:pPr>
              <w:pStyle w:val="TableText"/>
              <w:keepNext w:val="0"/>
            </w:pPr>
            <w:r w:rsidRPr="001D10E5">
              <w:t>Occupational health</w:t>
            </w:r>
          </w:p>
        </w:tc>
      </w:tr>
      <w:tr w:rsidR="008B5FE0" w:rsidRPr="001D10E5" w14:paraId="6DEF19ED" w14:textId="77777777">
        <w:tc>
          <w:tcPr>
            <w:tcW w:w="1445" w:type="dxa"/>
          </w:tcPr>
          <w:p w14:paraId="3A5CD9FB" w14:textId="77777777" w:rsidR="008B5FE0" w:rsidRPr="001D10E5" w:rsidRDefault="008B5FE0" w:rsidP="00400E19">
            <w:pPr>
              <w:pStyle w:val="TableText"/>
              <w:keepNext w:val="0"/>
            </w:pPr>
            <w:r w:rsidRPr="001D10E5">
              <w:t>34855-7</w:t>
            </w:r>
          </w:p>
        </w:tc>
        <w:tc>
          <w:tcPr>
            <w:tcW w:w="2772" w:type="dxa"/>
          </w:tcPr>
          <w:p w14:paraId="172346EE" w14:textId="77777777" w:rsidR="008B5FE0" w:rsidRPr="001D10E5" w:rsidRDefault="008B5FE0" w:rsidP="00400E19">
            <w:pPr>
              <w:pStyle w:val="TableText"/>
              <w:keepNext w:val="0"/>
            </w:pPr>
            <w:r>
              <w:t>Consultation Note</w:t>
            </w:r>
          </w:p>
        </w:tc>
        <w:tc>
          <w:tcPr>
            <w:tcW w:w="1823" w:type="dxa"/>
          </w:tcPr>
          <w:p w14:paraId="3F64DCA5" w14:textId="77777777" w:rsidR="008B5FE0" w:rsidRPr="00EF391C" w:rsidRDefault="008B5FE0" w:rsidP="00400E19">
            <w:pPr>
              <w:pStyle w:val="TableText"/>
              <w:keepNext w:val="0"/>
            </w:pPr>
          </w:p>
        </w:tc>
        <w:tc>
          <w:tcPr>
            <w:tcW w:w="2600" w:type="dxa"/>
          </w:tcPr>
          <w:p w14:paraId="1B718B06" w14:textId="77777777" w:rsidR="008B5FE0" w:rsidRPr="001D10E5" w:rsidRDefault="008B5FE0" w:rsidP="00400E19">
            <w:pPr>
              <w:pStyle w:val="TableText"/>
              <w:keepNext w:val="0"/>
            </w:pPr>
            <w:r w:rsidRPr="001D10E5">
              <w:t>Occupational therapy</w:t>
            </w:r>
          </w:p>
        </w:tc>
      </w:tr>
      <w:tr w:rsidR="008B5FE0" w:rsidRPr="001D10E5" w14:paraId="7617EA25" w14:textId="77777777">
        <w:tc>
          <w:tcPr>
            <w:tcW w:w="1445" w:type="dxa"/>
          </w:tcPr>
          <w:p w14:paraId="08C29482" w14:textId="77777777" w:rsidR="008B5FE0" w:rsidRPr="001D10E5" w:rsidRDefault="008B5FE0" w:rsidP="00400E19">
            <w:pPr>
              <w:pStyle w:val="TableText"/>
              <w:keepNext w:val="0"/>
            </w:pPr>
            <w:r w:rsidRPr="001D10E5">
              <w:t>34805-2</w:t>
            </w:r>
          </w:p>
        </w:tc>
        <w:tc>
          <w:tcPr>
            <w:tcW w:w="2772" w:type="dxa"/>
          </w:tcPr>
          <w:p w14:paraId="2BC7F8FF" w14:textId="77777777" w:rsidR="008B5FE0" w:rsidRPr="001D10E5" w:rsidRDefault="008B5FE0" w:rsidP="00400E19">
            <w:pPr>
              <w:pStyle w:val="TableText"/>
              <w:keepNext w:val="0"/>
            </w:pPr>
            <w:r>
              <w:t>Consultation Note</w:t>
            </w:r>
          </w:p>
        </w:tc>
        <w:tc>
          <w:tcPr>
            <w:tcW w:w="1823" w:type="dxa"/>
          </w:tcPr>
          <w:p w14:paraId="31A82A33" w14:textId="77777777" w:rsidR="008B5FE0" w:rsidRPr="00EF391C" w:rsidRDefault="008B5FE0" w:rsidP="00400E19">
            <w:pPr>
              <w:pStyle w:val="TableText"/>
              <w:keepNext w:val="0"/>
            </w:pPr>
          </w:p>
        </w:tc>
        <w:tc>
          <w:tcPr>
            <w:tcW w:w="2600" w:type="dxa"/>
          </w:tcPr>
          <w:p w14:paraId="1B67BF05" w14:textId="77777777" w:rsidR="008B5FE0" w:rsidRPr="001D10E5" w:rsidRDefault="008B5FE0" w:rsidP="00400E19">
            <w:pPr>
              <w:pStyle w:val="TableText"/>
              <w:keepNext w:val="0"/>
            </w:pPr>
            <w:r w:rsidRPr="001D10E5">
              <w:t>Oncology</w:t>
            </w:r>
          </w:p>
        </w:tc>
      </w:tr>
      <w:tr w:rsidR="008B5FE0" w:rsidRPr="001D10E5" w14:paraId="59EDFED9" w14:textId="77777777">
        <w:tc>
          <w:tcPr>
            <w:tcW w:w="1445" w:type="dxa"/>
          </w:tcPr>
          <w:p w14:paraId="0E7E8AA6" w14:textId="77777777" w:rsidR="008B5FE0" w:rsidRPr="001D10E5" w:rsidRDefault="008B5FE0" w:rsidP="00400E19">
            <w:pPr>
              <w:pStyle w:val="TableText"/>
              <w:keepNext w:val="0"/>
            </w:pPr>
            <w:r w:rsidRPr="001D10E5">
              <w:t>34807-8</w:t>
            </w:r>
          </w:p>
        </w:tc>
        <w:tc>
          <w:tcPr>
            <w:tcW w:w="2772" w:type="dxa"/>
          </w:tcPr>
          <w:p w14:paraId="2799C9DD" w14:textId="77777777" w:rsidR="008B5FE0" w:rsidRPr="001D10E5" w:rsidRDefault="008B5FE0" w:rsidP="00400E19">
            <w:pPr>
              <w:pStyle w:val="TableText"/>
              <w:keepNext w:val="0"/>
            </w:pPr>
            <w:r>
              <w:t>Consultation Note</w:t>
            </w:r>
          </w:p>
        </w:tc>
        <w:tc>
          <w:tcPr>
            <w:tcW w:w="1823" w:type="dxa"/>
          </w:tcPr>
          <w:p w14:paraId="51E1E8AB" w14:textId="77777777" w:rsidR="008B5FE0" w:rsidRPr="00EF391C" w:rsidRDefault="008B5FE0" w:rsidP="00400E19">
            <w:pPr>
              <w:pStyle w:val="TableText"/>
              <w:keepNext w:val="0"/>
            </w:pPr>
          </w:p>
        </w:tc>
        <w:tc>
          <w:tcPr>
            <w:tcW w:w="2600" w:type="dxa"/>
          </w:tcPr>
          <w:p w14:paraId="62A7C99A" w14:textId="77777777" w:rsidR="008B5FE0" w:rsidRPr="001D10E5" w:rsidRDefault="008B5FE0" w:rsidP="00400E19">
            <w:pPr>
              <w:pStyle w:val="TableText"/>
              <w:keepNext w:val="0"/>
            </w:pPr>
            <w:r w:rsidRPr="001D10E5">
              <w:t>Ophthalmology</w:t>
            </w:r>
          </w:p>
        </w:tc>
      </w:tr>
      <w:tr w:rsidR="008B5FE0" w:rsidRPr="001D10E5" w14:paraId="72DF6905" w14:textId="77777777">
        <w:tc>
          <w:tcPr>
            <w:tcW w:w="1445" w:type="dxa"/>
          </w:tcPr>
          <w:p w14:paraId="1A56A5DF" w14:textId="77777777" w:rsidR="008B5FE0" w:rsidRPr="001D10E5" w:rsidRDefault="008B5FE0" w:rsidP="00400E19">
            <w:pPr>
              <w:pStyle w:val="TableText"/>
              <w:keepNext w:val="0"/>
            </w:pPr>
            <w:r w:rsidRPr="001D10E5">
              <w:lastRenderedPageBreak/>
              <w:t>34810-2</w:t>
            </w:r>
          </w:p>
        </w:tc>
        <w:tc>
          <w:tcPr>
            <w:tcW w:w="2772" w:type="dxa"/>
          </w:tcPr>
          <w:p w14:paraId="09262A17" w14:textId="77777777" w:rsidR="008B5FE0" w:rsidRPr="001D10E5" w:rsidRDefault="008B5FE0" w:rsidP="00400E19">
            <w:pPr>
              <w:pStyle w:val="TableText"/>
              <w:keepNext w:val="0"/>
            </w:pPr>
            <w:r>
              <w:t>Consultation Note</w:t>
            </w:r>
          </w:p>
        </w:tc>
        <w:tc>
          <w:tcPr>
            <w:tcW w:w="1823" w:type="dxa"/>
          </w:tcPr>
          <w:p w14:paraId="1829722D" w14:textId="77777777" w:rsidR="008B5FE0" w:rsidRPr="00EF391C" w:rsidRDefault="008B5FE0" w:rsidP="00400E19">
            <w:pPr>
              <w:pStyle w:val="TableText"/>
              <w:keepNext w:val="0"/>
            </w:pPr>
          </w:p>
        </w:tc>
        <w:tc>
          <w:tcPr>
            <w:tcW w:w="2600" w:type="dxa"/>
          </w:tcPr>
          <w:p w14:paraId="090DD635" w14:textId="77777777" w:rsidR="008B5FE0" w:rsidRPr="001D10E5" w:rsidRDefault="008B5FE0" w:rsidP="00400E19">
            <w:pPr>
              <w:pStyle w:val="TableText"/>
              <w:keepNext w:val="0"/>
            </w:pPr>
            <w:r w:rsidRPr="001D10E5">
              <w:t>Optometry</w:t>
            </w:r>
          </w:p>
        </w:tc>
      </w:tr>
      <w:tr w:rsidR="008B5FE0" w:rsidRPr="001D10E5" w14:paraId="0F358E70" w14:textId="77777777">
        <w:tc>
          <w:tcPr>
            <w:tcW w:w="1445" w:type="dxa"/>
          </w:tcPr>
          <w:p w14:paraId="7FCCE6BD" w14:textId="77777777" w:rsidR="008B5FE0" w:rsidRPr="001D10E5" w:rsidRDefault="008B5FE0" w:rsidP="00400E19">
            <w:pPr>
              <w:pStyle w:val="TableText"/>
              <w:keepNext w:val="0"/>
            </w:pPr>
            <w:r w:rsidRPr="001D10E5">
              <w:t>34812-8</w:t>
            </w:r>
          </w:p>
        </w:tc>
        <w:tc>
          <w:tcPr>
            <w:tcW w:w="2772" w:type="dxa"/>
          </w:tcPr>
          <w:p w14:paraId="72BCDFA9" w14:textId="77777777" w:rsidR="008B5FE0" w:rsidRPr="001D10E5" w:rsidRDefault="008B5FE0" w:rsidP="00400E19">
            <w:pPr>
              <w:pStyle w:val="TableText"/>
              <w:keepNext w:val="0"/>
            </w:pPr>
            <w:r>
              <w:t>Consultation Note</w:t>
            </w:r>
          </w:p>
        </w:tc>
        <w:tc>
          <w:tcPr>
            <w:tcW w:w="1823" w:type="dxa"/>
          </w:tcPr>
          <w:p w14:paraId="52DD521A" w14:textId="77777777" w:rsidR="008B5FE0" w:rsidRPr="00EF391C" w:rsidRDefault="008B5FE0" w:rsidP="00400E19">
            <w:pPr>
              <w:pStyle w:val="TableText"/>
              <w:keepNext w:val="0"/>
            </w:pPr>
          </w:p>
        </w:tc>
        <w:tc>
          <w:tcPr>
            <w:tcW w:w="2600" w:type="dxa"/>
          </w:tcPr>
          <w:p w14:paraId="0FA38517" w14:textId="77777777" w:rsidR="008B5FE0" w:rsidRPr="001D10E5" w:rsidRDefault="008B5FE0" w:rsidP="00400E19">
            <w:pPr>
              <w:pStyle w:val="TableText"/>
              <w:keepNext w:val="0"/>
            </w:pPr>
            <w:r w:rsidRPr="001D10E5">
              <w:t>Oromaxillofacial surgery</w:t>
            </w:r>
          </w:p>
        </w:tc>
      </w:tr>
      <w:tr w:rsidR="008B5FE0" w:rsidRPr="001D10E5" w14:paraId="24B9B7BA" w14:textId="77777777">
        <w:tc>
          <w:tcPr>
            <w:tcW w:w="1445" w:type="dxa"/>
          </w:tcPr>
          <w:p w14:paraId="14A61251" w14:textId="77777777" w:rsidR="008B5FE0" w:rsidRPr="001D10E5" w:rsidRDefault="008B5FE0" w:rsidP="00400E19">
            <w:pPr>
              <w:pStyle w:val="TableText"/>
              <w:keepNext w:val="0"/>
            </w:pPr>
            <w:r w:rsidRPr="001D10E5">
              <w:t>34814-4</w:t>
            </w:r>
          </w:p>
        </w:tc>
        <w:tc>
          <w:tcPr>
            <w:tcW w:w="2772" w:type="dxa"/>
          </w:tcPr>
          <w:p w14:paraId="421966AC" w14:textId="77777777" w:rsidR="008B5FE0" w:rsidRPr="001D10E5" w:rsidRDefault="008B5FE0" w:rsidP="00400E19">
            <w:pPr>
              <w:pStyle w:val="TableText"/>
              <w:keepNext w:val="0"/>
            </w:pPr>
            <w:r>
              <w:t>Consultation Note</w:t>
            </w:r>
          </w:p>
        </w:tc>
        <w:tc>
          <w:tcPr>
            <w:tcW w:w="1823" w:type="dxa"/>
          </w:tcPr>
          <w:p w14:paraId="6384A5A1" w14:textId="77777777" w:rsidR="008B5FE0" w:rsidRPr="00EF391C" w:rsidRDefault="008B5FE0" w:rsidP="00400E19">
            <w:pPr>
              <w:pStyle w:val="TableText"/>
              <w:keepNext w:val="0"/>
            </w:pPr>
          </w:p>
        </w:tc>
        <w:tc>
          <w:tcPr>
            <w:tcW w:w="2600" w:type="dxa"/>
          </w:tcPr>
          <w:p w14:paraId="72D306D3" w14:textId="77777777" w:rsidR="008B5FE0" w:rsidRPr="001D10E5" w:rsidRDefault="008B5FE0" w:rsidP="00400E19">
            <w:pPr>
              <w:pStyle w:val="TableText"/>
              <w:keepNext w:val="0"/>
            </w:pPr>
            <w:r w:rsidRPr="001D10E5">
              <w:t>Orthopedics</w:t>
            </w:r>
          </w:p>
        </w:tc>
      </w:tr>
      <w:tr w:rsidR="008B5FE0" w:rsidRPr="001D10E5" w14:paraId="6DA7735F" w14:textId="77777777">
        <w:tc>
          <w:tcPr>
            <w:tcW w:w="1445" w:type="dxa"/>
          </w:tcPr>
          <w:p w14:paraId="03CA23C7" w14:textId="77777777" w:rsidR="008B5FE0" w:rsidRPr="001D10E5" w:rsidRDefault="008B5FE0" w:rsidP="00400E19">
            <w:pPr>
              <w:pStyle w:val="TableText"/>
              <w:keepNext w:val="0"/>
            </w:pPr>
            <w:r w:rsidRPr="001D10E5">
              <w:t>34816-9</w:t>
            </w:r>
          </w:p>
        </w:tc>
        <w:tc>
          <w:tcPr>
            <w:tcW w:w="2772" w:type="dxa"/>
          </w:tcPr>
          <w:p w14:paraId="7CCB4E86" w14:textId="77777777" w:rsidR="008B5FE0" w:rsidRPr="001D10E5" w:rsidRDefault="008B5FE0" w:rsidP="00400E19">
            <w:pPr>
              <w:pStyle w:val="TableText"/>
              <w:keepNext w:val="0"/>
            </w:pPr>
            <w:r>
              <w:t>Consultation Note</w:t>
            </w:r>
          </w:p>
        </w:tc>
        <w:tc>
          <w:tcPr>
            <w:tcW w:w="1823" w:type="dxa"/>
          </w:tcPr>
          <w:p w14:paraId="1E906497" w14:textId="77777777" w:rsidR="008B5FE0" w:rsidRPr="00EF391C" w:rsidRDefault="008B5FE0" w:rsidP="00400E19">
            <w:pPr>
              <w:pStyle w:val="TableText"/>
              <w:keepNext w:val="0"/>
            </w:pPr>
          </w:p>
        </w:tc>
        <w:tc>
          <w:tcPr>
            <w:tcW w:w="2600" w:type="dxa"/>
          </w:tcPr>
          <w:p w14:paraId="246FBCB7" w14:textId="77777777" w:rsidR="008B5FE0" w:rsidRPr="001D10E5" w:rsidRDefault="008B5FE0" w:rsidP="00400E19">
            <w:pPr>
              <w:pStyle w:val="TableText"/>
              <w:keepNext w:val="0"/>
            </w:pPr>
            <w:r w:rsidRPr="001D10E5">
              <w:t>Otorhinolaryngology</w:t>
            </w:r>
          </w:p>
        </w:tc>
      </w:tr>
      <w:tr w:rsidR="008B5FE0" w:rsidRPr="001D10E5" w14:paraId="6D0119C1" w14:textId="77777777">
        <w:tc>
          <w:tcPr>
            <w:tcW w:w="1445" w:type="dxa"/>
          </w:tcPr>
          <w:p w14:paraId="4C01FADF" w14:textId="77777777" w:rsidR="008B5FE0" w:rsidRPr="001D10E5" w:rsidRDefault="008B5FE0" w:rsidP="00400E19">
            <w:pPr>
              <w:pStyle w:val="TableText"/>
              <w:keepNext w:val="0"/>
            </w:pPr>
            <w:r w:rsidRPr="001D10E5">
              <w:t>34820-1</w:t>
            </w:r>
          </w:p>
        </w:tc>
        <w:tc>
          <w:tcPr>
            <w:tcW w:w="2772" w:type="dxa"/>
          </w:tcPr>
          <w:p w14:paraId="0302247E" w14:textId="77777777" w:rsidR="008B5FE0" w:rsidRPr="001D10E5" w:rsidRDefault="008B5FE0" w:rsidP="00400E19">
            <w:pPr>
              <w:pStyle w:val="TableText"/>
              <w:keepNext w:val="0"/>
            </w:pPr>
            <w:r>
              <w:t>Consultation Note</w:t>
            </w:r>
          </w:p>
        </w:tc>
        <w:tc>
          <w:tcPr>
            <w:tcW w:w="1823" w:type="dxa"/>
          </w:tcPr>
          <w:p w14:paraId="043EA355" w14:textId="77777777" w:rsidR="008B5FE0" w:rsidRPr="00EF391C" w:rsidRDefault="008B5FE0" w:rsidP="00400E19">
            <w:pPr>
              <w:pStyle w:val="TableText"/>
              <w:keepNext w:val="0"/>
            </w:pPr>
          </w:p>
        </w:tc>
        <w:tc>
          <w:tcPr>
            <w:tcW w:w="2600" w:type="dxa"/>
          </w:tcPr>
          <w:p w14:paraId="720CB823" w14:textId="77777777" w:rsidR="008B5FE0" w:rsidRPr="001D10E5" w:rsidRDefault="008B5FE0" w:rsidP="00400E19">
            <w:pPr>
              <w:pStyle w:val="TableText"/>
              <w:keepNext w:val="0"/>
            </w:pPr>
            <w:r w:rsidRPr="001D10E5">
              <w:t>Pharmacy</w:t>
            </w:r>
          </w:p>
        </w:tc>
      </w:tr>
      <w:tr w:rsidR="008B5FE0" w:rsidRPr="001D10E5" w14:paraId="507EBD74" w14:textId="77777777">
        <w:tc>
          <w:tcPr>
            <w:tcW w:w="1445" w:type="dxa"/>
          </w:tcPr>
          <w:p w14:paraId="5E45E631" w14:textId="77777777" w:rsidR="008B5FE0" w:rsidRPr="001D10E5" w:rsidRDefault="008B5FE0" w:rsidP="00400E19">
            <w:pPr>
              <w:pStyle w:val="TableText"/>
              <w:keepNext w:val="0"/>
            </w:pPr>
            <w:r w:rsidRPr="001D10E5">
              <w:t>34822-7</w:t>
            </w:r>
          </w:p>
        </w:tc>
        <w:tc>
          <w:tcPr>
            <w:tcW w:w="2772" w:type="dxa"/>
          </w:tcPr>
          <w:p w14:paraId="3A9CC0FD" w14:textId="77777777" w:rsidR="008B5FE0" w:rsidRPr="001D10E5" w:rsidRDefault="008B5FE0" w:rsidP="00400E19">
            <w:pPr>
              <w:pStyle w:val="TableText"/>
              <w:keepNext w:val="0"/>
            </w:pPr>
            <w:r>
              <w:t>Consultation Note</w:t>
            </w:r>
          </w:p>
        </w:tc>
        <w:tc>
          <w:tcPr>
            <w:tcW w:w="1823" w:type="dxa"/>
          </w:tcPr>
          <w:p w14:paraId="2AA485EC" w14:textId="77777777" w:rsidR="008B5FE0" w:rsidRPr="00EF391C" w:rsidRDefault="008B5FE0" w:rsidP="00400E19">
            <w:pPr>
              <w:pStyle w:val="TableText"/>
              <w:keepNext w:val="0"/>
            </w:pPr>
          </w:p>
        </w:tc>
        <w:tc>
          <w:tcPr>
            <w:tcW w:w="2600" w:type="dxa"/>
          </w:tcPr>
          <w:p w14:paraId="04B28AAD" w14:textId="77777777" w:rsidR="008B5FE0" w:rsidRPr="001D10E5" w:rsidRDefault="008B5FE0" w:rsidP="00400E19">
            <w:pPr>
              <w:pStyle w:val="TableText"/>
              <w:keepNext w:val="0"/>
            </w:pPr>
            <w:r w:rsidRPr="001D10E5">
              <w:t>Physical medicine and rehabilitation</w:t>
            </w:r>
          </w:p>
        </w:tc>
      </w:tr>
      <w:tr w:rsidR="008B5FE0" w:rsidRPr="001D10E5" w14:paraId="3EDDD2ED" w14:textId="77777777">
        <w:tc>
          <w:tcPr>
            <w:tcW w:w="1445" w:type="dxa"/>
          </w:tcPr>
          <w:p w14:paraId="2936E43B" w14:textId="77777777" w:rsidR="008B5FE0" w:rsidRPr="001D10E5" w:rsidRDefault="008B5FE0" w:rsidP="00400E19">
            <w:pPr>
              <w:pStyle w:val="TableText"/>
              <w:keepNext w:val="0"/>
            </w:pPr>
            <w:r w:rsidRPr="001D10E5">
              <w:t>34824-3</w:t>
            </w:r>
          </w:p>
        </w:tc>
        <w:tc>
          <w:tcPr>
            <w:tcW w:w="2772" w:type="dxa"/>
          </w:tcPr>
          <w:p w14:paraId="39DE8426" w14:textId="77777777" w:rsidR="008B5FE0" w:rsidRPr="001D10E5" w:rsidRDefault="008B5FE0" w:rsidP="00400E19">
            <w:pPr>
              <w:pStyle w:val="TableText"/>
              <w:keepNext w:val="0"/>
            </w:pPr>
            <w:r>
              <w:t>Consultation Note</w:t>
            </w:r>
          </w:p>
        </w:tc>
        <w:tc>
          <w:tcPr>
            <w:tcW w:w="1823" w:type="dxa"/>
          </w:tcPr>
          <w:p w14:paraId="2880820B" w14:textId="77777777" w:rsidR="008B5FE0" w:rsidRPr="00EF391C" w:rsidRDefault="008B5FE0" w:rsidP="00400E19">
            <w:pPr>
              <w:pStyle w:val="TableText"/>
              <w:keepNext w:val="0"/>
            </w:pPr>
          </w:p>
        </w:tc>
        <w:tc>
          <w:tcPr>
            <w:tcW w:w="2600" w:type="dxa"/>
          </w:tcPr>
          <w:p w14:paraId="6509AA79" w14:textId="77777777" w:rsidR="008B5FE0" w:rsidRPr="001D10E5" w:rsidRDefault="008B5FE0" w:rsidP="00400E19">
            <w:pPr>
              <w:pStyle w:val="TableText"/>
              <w:keepNext w:val="0"/>
            </w:pPr>
            <w:r w:rsidRPr="001D10E5">
              <w:t>Physical therapy</w:t>
            </w:r>
          </w:p>
        </w:tc>
      </w:tr>
      <w:tr w:rsidR="008B5FE0" w:rsidRPr="001D10E5" w14:paraId="7559EE4B" w14:textId="77777777">
        <w:tc>
          <w:tcPr>
            <w:tcW w:w="1445" w:type="dxa"/>
          </w:tcPr>
          <w:p w14:paraId="5EF1A84F" w14:textId="77777777" w:rsidR="008B5FE0" w:rsidRPr="001D10E5" w:rsidRDefault="008B5FE0" w:rsidP="00400E19">
            <w:pPr>
              <w:pStyle w:val="TableText"/>
              <w:keepNext w:val="0"/>
            </w:pPr>
            <w:r w:rsidRPr="001D10E5">
              <w:t>34826-8</w:t>
            </w:r>
          </w:p>
        </w:tc>
        <w:tc>
          <w:tcPr>
            <w:tcW w:w="2772" w:type="dxa"/>
          </w:tcPr>
          <w:p w14:paraId="77D2D336" w14:textId="77777777" w:rsidR="008B5FE0" w:rsidRPr="001D10E5" w:rsidRDefault="008B5FE0" w:rsidP="00400E19">
            <w:pPr>
              <w:pStyle w:val="TableText"/>
              <w:keepNext w:val="0"/>
            </w:pPr>
            <w:r>
              <w:t>Consultation Note</w:t>
            </w:r>
          </w:p>
        </w:tc>
        <w:tc>
          <w:tcPr>
            <w:tcW w:w="1823" w:type="dxa"/>
          </w:tcPr>
          <w:p w14:paraId="6DFDA9C3" w14:textId="77777777" w:rsidR="008B5FE0" w:rsidRPr="00EF391C" w:rsidRDefault="008B5FE0" w:rsidP="00400E19">
            <w:pPr>
              <w:pStyle w:val="TableText"/>
              <w:keepNext w:val="0"/>
            </w:pPr>
          </w:p>
        </w:tc>
        <w:tc>
          <w:tcPr>
            <w:tcW w:w="2600" w:type="dxa"/>
          </w:tcPr>
          <w:p w14:paraId="37669474" w14:textId="77777777" w:rsidR="008B5FE0" w:rsidRPr="001D10E5" w:rsidRDefault="008B5FE0" w:rsidP="00400E19">
            <w:pPr>
              <w:pStyle w:val="TableText"/>
              <w:keepNext w:val="0"/>
            </w:pPr>
            <w:r w:rsidRPr="001D10E5">
              <w:t>Plastic surgery</w:t>
            </w:r>
          </w:p>
        </w:tc>
      </w:tr>
      <w:tr w:rsidR="008B5FE0" w:rsidRPr="001D10E5" w14:paraId="199736DD" w14:textId="77777777">
        <w:tc>
          <w:tcPr>
            <w:tcW w:w="1445" w:type="dxa"/>
          </w:tcPr>
          <w:p w14:paraId="1617B061" w14:textId="77777777" w:rsidR="008B5FE0" w:rsidRPr="001D10E5" w:rsidRDefault="008B5FE0" w:rsidP="00400E19">
            <w:pPr>
              <w:pStyle w:val="TableText"/>
              <w:keepNext w:val="0"/>
            </w:pPr>
            <w:r w:rsidRPr="001D10E5">
              <w:t>34828-4</w:t>
            </w:r>
          </w:p>
        </w:tc>
        <w:tc>
          <w:tcPr>
            <w:tcW w:w="2772" w:type="dxa"/>
          </w:tcPr>
          <w:p w14:paraId="25D639E7" w14:textId="77777777" w:rsidR="008B5FE0" w:rsidRPr="001D10E5" w:rsidRDefault="008B5FE0" w:rsidP="00400E19">
            <w:pPr>
              <w:pStyle w:val="TableText"/>
              <w:keepNext w:val="0"/>
            </w:pPr>
            <w:r>
              <w:t>Consultation Note</w:t>
            </w:r>
          </w:p>
        </w:tc>
        <w:tc>
          <w:tcPr>
            <w:tcW w:w="1823" w:type="dxa"/>
          </w:tcPr>
          <w:p w14:paraId="26782365" w14:textId="77777777" w:rsidR="008B5FE0" w:rsidRPr="00EF391C" w:rsidRDefault="008B5FE0" w:rsidP="00400E19">
            <w:pPr>
              <w:pStyle w:val="TableText"/>
              <w:keepNext w:val="0"/>
            </w:pPr>
          </w:p>
        </w:tc>
        <w:tc>
          <w:tcPr>
            <w:tcW w:w="2600" w:type="dxa"/>
          </w:tcPr>
          <w:p w14:paraId="69F29050" w14:textId="77777777" w:rsidR="008B5FE0" w:rsidRPr="001D10E5" w:rsidRDefault="008B5FE0" w:rsidP="00400E19">
            <w:pPr>
              <w:pStyle w:val="TableText"/>
              <w:keepNext w:val="0"/>
            </w:pPr>
            <w:r w:rsidRPr="001D10E5">
              <w:t>Podiatry</w:t>
            </w:r>
          </w:p>
        </w:tc>
      </w:tr>
      <w:tr w:rsidR="008B5FE0" w:rsidRPr="001D10E5" w14:paraId="63F447EE" w14:textId="77777777">
        <w:tc>
          <w:tcPr>
            <w:tcW w:w="1445" w:type="dxa"/>
          </w:tcPr>
          <w:p w14:paraId="5920820B" w14:textId="77777777" w:rsidR="008B5FE0" w:rsidRPr="001D10E5" w:rsidRDefault="008B5FE0" w:rsidP="00400E19">
            <w:pPr>
              <w:pStyle w:val="TableText"/>
              <w:keepNext w:val="0"/>
            </w:pPr>
            <w:r w:rsidRPr="001D10E5">
              <w:t>34788-0</w:t>
            </w:r>
          </w:p>
        </w:tc>
        <w:tc>
          <w:tcPr>
            <w:tcW w:w="2772" w:type="dxa"/>
          </w:tcPr>
          <w:p w14:paraId="4F29BDF5" w14:textId="77777777" w:rsidR="008B5FE0" w:rsidRPr="001D10E5" w:rsidRDefault="008B5FE0" w:rsidP="00400E19">
            <w:pPr>
              <w:pStyle w:val="TableText"/>
              <w:keepNext w:val="0"/>
            </w:pPr>
            <w:r>
              <w:t>Consultation Note</w:t>
            </w:r>
          </w:p>
        </w:tc>
        <w:tc>
          <w:tcPr>
            <w:tcW w:w="1823" w:type="dxa"/>
          </w:tcPr>
          <w:p w14:paraId="0F69314E" w14:textId="77777777" w:rsidR="008B5FE0" w:rsidRPr="00EF391C" w:rsidRDefault="008B5FE0" w:rsidP="00400E19">
            <w:pPr>
              <w:pStyle w:val="TableText"/>
              <w:keepNext w:val="0"/>
            </w:pPr>
          </w:p>
        </w:tc>
        <w:tc>
          <w:tcPr>
            <w:tcW w:w="2600" w:type="dxa"/>
          </w:tcPr>
          <w:p w14:paraId="519533E2" w14:textId="77777777" w:rsidR="008B5FE0" w:rsidRPr="001D10E5" w:rsidRDefault="008B5FE0" w:rsidP="00400E19">
            <w:pPr>
              <w:pStyle w:val="TableText"/>
              <w:keepNext w:val="0"/>
            </w:pPr>
            <w:r w:rsidRPr="001D10E5">
              <w:t>Psychiatry</w:t>
            </w:r>
          </w:p>
        </w:tc>
      </w:tr>
      <w:tr w:rsidR="008B5FE0" w:rsidRPr="001D10E5" w14:paraId="2D7092E4" w14:textId="77777777">
        <w:tc>
          <w:tcPr>
            <w:tcW w:w="1445" w:type="dxa"/>
          </w:tcPr>
          <w:p w14:paraId="2D7865B4" w14:textId="77777777" w:rsidR="008B5FE0" w:rsidRPr="001D10E5" w:rsidRDefault="008B5FE0" w:rsidP="00400E19">
            <w:pPr>
              <w:pStyle w:val="TableText"/>
              <w:keepNext w:val="0"/>
            </w:pPr>
            <w:r w:rsidRPr="001D10E5">
              <w:t>34791-4</w:t>
            </w:r>
          </w:p>
        </w:tc>
        <w:tc>
          <w:tcPr>
            <w:tcW w:w="2772" w:type="dxa"/>
          </w:tcPr>
          <w:p w14:paraId="7EE287F9" w14:textId="77777777" w:rsidR="008B5FE0" w:rsidRPr="001D10E5" w:rsidRDefault="008B5FE0" w:rsidP="00400E19">
            <w:pPr>
              <w:pStyle w:val="TableText"/>
              <w:keepNext w:val="0"/>
            </w:pPr>
            <w:r>
              <w:t>Consultation Note</w:t>
            </w:r>
          </w:p>
        </w:tc>
        <w:tc>
          <w:tcPr>
            <w:tcW w:w="1823" w:type="dxa"/>
          </w:tcPr>
          <w:p w14:paraId="538756A3" w14:textId="77777777" w:rsidR="008B5FE0" w:rsidRPr="00EF391C" w:rsidRDefault="008B5FE0" w:rsidP="00400E19">
            <w:pPr>
              <w:pStyle w:val="TableText"/>
              <w:keepNext w:val="0"/>
            </w:pPr>
          </w:p>
        </w:tc>
        <w:tc>
          <w:tcPr>
            <w:tcW w:w="2600" w:type="dxa"/>
          </w:tcPr>
          <w:p w14:paraId="0A139CBC" w14:textId="77777777" w:rsidR="008B5FE0" w:rsidRPr="001D10E5" w:rsidRDefault="008B5FE0" w:rsidP="00400E19">
            <w:pPr>
              <w:pStyle w:val="TableText"/>
              <w:keepNext w:val="0"/>
            </w:pPr>
            <w:r w:rsidRPr="001D10E5">
              <w:t>Psychology</w:t>
            </w:r>
          </w:p>
        </w:tc>
      </w:tr>
      <w:tr w:rsidR="008B5FE0" w:rsidRPr="001D10E5" w14:paraId="39B9976C" w14:textId="77777777">
        <w:tc>
          <w:tcPr>
            <w:tcW w:w="1445" w:type="dxa"/>
          </w:tcPr>
          <w:p w14:paraId="52C01051" w14:textId="77777777" w:rsidR="008B5FE0" w:rsidRPr="001D10E5" w:rsidRDefault="008B5FE0" w:rsidP="00400E19">
            <w:pPr>
              <w:pStyle w:val="TableText"/>
              <w:keepNext w:val="0"/>
            </w:pPr>
            <w:r w:rsidRPr="001D10E5">
              <w:t>34103-2</w:t>
            </w:r>
          </w:p>
        </w:tc>
        <w:tc>
          <w:tcPr>
            <w:tcW w:w="2772" w:type="dxa"/>
          </w:tcPr>
          <w:p w14:paraId="2D3EC4F3" w14:textId="77777777" w:rsidR="008B5FE0" w:rsidRPr="001D10E5" w:rsidRDefault="008B5FE0" w:rsidP="00400E19">
            <w:pPr>
              <w:pStyle w:val="TableText"/>
              <w:keepNext w:val="0"/>
            </w:pPr>
            <w:r>
              <w:t>Consultation Note</w:t>
            </w:r>
          </w:p>
        </w:tc>
        <w:tc>
          <w:tcPr>
            <w:tcW w:w="1823" w:type="dxa"/>
          </w:tcPr>
          <w:p w14:paraId="5C1669BB" w14:textId="77777777" w:rsidR="008B5FE0" w:rsidRPr="00EF391C" w:rsidRDefault="008B5FE0" w:rsidP="00400E19">
            <w:pPr>
              <w:pStyle w:val="TableText"/>
              <w:keepNext w:val="0"/>
            </w:pPr>
          </w:p>
        </w:tc>
        <w:tc>
          <w:tcPr>
            <w:tcW w:w="2600" w:type="dxa"/>
          </w:tcPr>
          <w:p w14:paraId="62E30166" w14:textId="77777777" w:rsidR="008B5FE0" w:rsidRPr="001D10E5" w:rsidRDefault="008B5FE0" w:rsidP="00400E19">
            <w:pPr>
              <w:pStyle w:val="TableText"/>
              <w:keepNext w:val="0"/>
            </w:pPr>
            <w:r w:rsidRPr="001D10E5">
              <w:t>Pulmonary</w:t>
            </w:r>
          </w:p>
        </w:tc>
      </w:tr>
      <w:tr w:rsidR="008B5FE0" w:rsidRPr="001D10E5" w14:paraId="681798A1" w14:textId="77777777">
        <w:tc>
          <w:tcPr>
            <w:tcW w:w="1445" w:type="dxa"/>
          </w:tcPr>
          <w:p w14:paraId="1FF2DD42" w14:textId="77777777" w:rsidR="008B5FE0" w:rsidRPr="001D10E5" w:rsidRDefault="008B5FE0" w:rsidP="00400E19">
            <w:pPr>
              <w:pStyle w:val="TableText"/>
              <w:keepNext w:val="0"/>
            </w:pPr>
            <w:r w:rsidRPr="001D10E5">
              <w:t>34831-8</w:t>
            </w:r>
          </w:p>
        </w:tc>
        <w:tc>
          <w:tcPr>
            <w:tcW w:w="2772" w:type="dxa"/>
          </w:tcPr>
          <w:p w14:paraId="431EEA58" w14:textId="77777777" w:rsidR="008B5FE0" w:rsidRPr="001D10E5" w:rsidRDefault="008B5FE0" w:rsidP="00400E19">
            <w:pPr>
              <w:pStyle w:val="TableText"/>
              <w:keepNext w:val="0"/>
            </w:pPr>
            <w:r>
              <w:t>Consultation Note</w:t>
            </w:r>
          </w:p>
        </w:tc>
        <w:tc>
          <w:tcPr>
            <w:tcW w:w="1823" w:type="dxa"/>
          </w:tcPr>
          <w:p w14:paraId="141102BF" w14:textId="77777777" w:rsidR="008B5FE0" w:rsidRPr="00EF391C" w:rsidRDefault="008B5FE0" w:rsidP="00400E19">
            <w:pPr>
              <w:pStyle w:val="TableText"/>
              <w:keepNext w:val="0"/>
            </w:pPr>
          </w:p>
        </w:tc>
        <w:tc>
          <w:tcPr>
            <w:tcW w:w="2600" w:type="dxa"/>
          </w:tcPr>
          <w:p w14:paraId="6BA30584" w14:textId="77777777" w:rsidR="008B5FE0" w:rsidRPr="001D10E5" w:rsidRDefault="008B5FE0" w:rsidP="00400E19">
            <w:pPr>
              <w:pStyle w:val="TableText"/>
              <w:keepNext w:val="0"/>
            </w:pPr>
            <w:r w:rsidRPr="001D10E5">
              <w:t>Radiation oncology</w:t>
            </w:r>
          </w:p>
        </w:tc>
      </w:tr>
      <w:tr w:rsidR="008B5FE0" w:rsidRPr="001D10E5" w14:paraId="329F1E79" w14:textId="77777777">
        <w:tc>
          <w:tcPr>
            <w:tcW w:w="1445" w:type="dxa"/>
          </w:tcPr>
          <w:p w14:paraId="6C47461B" w14:textId="77777777" w:rsidR="008B5FE0" w:rsidRPr="001D10E5" w:rsidRDefault="008B5FE0" w:rsidP="00400E19">
            <w:pPr>
              <w:pStyle w:val="TableText"/>
              <w:keepNext w:val="0"/>
            </w:pPr>
            <w:r w:rsidRPr="001D10E5">
              <w:t>34833-4</w:t>
            </w:r>
          </w:p>
        </w:tc>
        <w:tc>
          <w:tcPr>
            <w:tcW w:w="2772" w:type="dxa"/>
          </w:tcPr>
          <w:p w14:paraId="0559700D" w14:textId="77777777" w:rsidR="008B5FE0" w:rsidRPr="001D10E5" w:rsidRDefault="008B5FE0" w:rsidP="00400E19">
            <w:pPr>
              <w:pStyle w:val="TableText"/>
              <w:keepNext w:val="0"/>
            </w:pPr>
            <w:r>
              <w:t>Consultation Note</w:t>
            </w:r>
          </w:p>
        </w:tc>
        <w:tc>
          <w:tcPr>
            <w:tcW w:w="1823" w:type="dxa"/>
          </w:tcPr>
          <w:p w14:paraId="532C481C" w14:textId="77777777" w:rsidR="008B5FE0" w:rsidRPr="00EF391C" w:rsidRDefault="008B5FE0" w:rsidP="00400E19">
            <w:pPr>
              <w:pStyle w:val="TableText"/>
              <w:keepNext w:val="0"/>
            </w:pPr>
          </w:p>
        </w:tc>
        <w:tc>
          <w:tcPr>
            <w:tcW w:w="2600" w:type="dxa"/>
          </w:tcPr>
          <w:p w14:paraId="64D74C83" w14:textId="77777777" w:rsidR="008B5FE0" w:rsidRPr="001D10E5" w:rsidRDefault="008B5FE0" w:rsidP="00400E19">
            <w:pPr>
              <w:pStyle w:val="TableText"/>
              <w:keepNext w:val="0"/>
            </w:pPr>
            <w:r w:rsidRPr="001D10E5">
              <w:t>Recreational therapy</w:t>
            </w:r>
          </w:p>
        </w:tc>
      </w:tr>
      <w:tr w:rsidR="008B5FE0" w:rsidRPr="001D10E5" w14:paraId="0029FF0D" w14:textId="77777777">
        <w:tc>
          <w:tcPr>
            <w:tcW w:w="1445" w:type="dxa"/>
          </w:tcPr>
          <w:p w14:paraId="1D60DC7B" w14:textId="77777777" w:rsidR="008B5FE0" w:rsidRPr="001D10E5" w:rsidRDefault="008B5FE0" w:rsidP="00400E19">
            <w:pPr>
              <w:pStyle w:val="TableText"/>
              <w:keepNext w:val="0"/>
            </w:pPr>
            <w:r w:rsidRPr="001D10E5">
              <w:t>34835-9</w:t>
            </w:r>
          </w:p>
        </w:tc>
        <w:tc>
          <w:tcPr>
            <w:tcW w:w="2772" w:type="dxa"/>
          </w:tcPr>
          <w:p w14:paraId="27F709F7" w14:textId="77777777" w:rsidR="008B5FE0" w:rsidRPr="001D10E5" w:rsidRDefault="008B5FE0" w:rsidP="00400E19">
            <w:pPr>
              <w:pStyle w:val="TableText"/>
              <w:keepNext w:val="0"/>
            </w:pPr>
            <w:r>
              <w:t>Consultation Note</w:t>
            </w:r>
          </w:p>
        </w:tc>
        <w:tc>
          <w:tcPr>
            <w:tcW w:w="1823" w:type="dxa"/>
          </w:tcPr>
          <w:p w14:paraId="4B4613CF" w14:textId="77777777" w:rsidR="008B5FE0" w:rsidRPr="00EF391C" w:rsidRDefault="008B5FE0" w:rsidP="00400E19">
            <w:pPr>
              <w:pStyle w:val="TableText"/>
              <w:keepNext w:val="0"/>
            </w:pPr>
          </w:p>
        </w:tc>
        <w:tc>
          <w:tcPr>
            <w:tcW w:w="2600" w:type="dxa"/>
          </w:tcPr>
          <w:p w14:paraId="5A72C630" w14:textId="77777777" w:rsidR="008B5FE0" w:rsidRPr="001D10E5" w:rsidRDefault="008B5FE0" w:rsidP="00400E19">
            <w:pPr>
              <w:pStyle w:val="TableText"/>
              <w:keepNext w:val="0"/>
            </w:pPr>
            <w:r w:rsidRPr="001D10E5">
              <w:t>Rehabilitation</w:t>
            </w:r>
          </w:p>
        </w:tc>
      </w:tr>
      <w:tr w:rsidR="008B5FE0" w:rsidRPr="001D10E5" w14:paraId="481E4A69" w14:textId="77777777">
        <w:tc>
          <w:tcPr>
            <w:tcW w:w="1445" w:type="dxa"/>
          </w:tcPr>
          <w:p w14:paraId="662A4081" w14:textId="77777777" w:rsidR="008B5FE0" w:rsidRPr="001D10E5" w:rsidRDefault="008B5FE0" w:rsidP="00400E19">
            <w:pPr>
              <w:pStyle w:val="TableText"/>
              <w:keepNext w:val="0"/>
            </w:pPr>
            <w:r w:rsidRPr="001D10E5">
              <w:t>34837-5</w:t>
            </w:r>
          </w:p>
        </w:tc>
        <w:tc>
          <w:tcPr>
            <w:tcW w:w="2772" w:type="dxa"/>
          </w:tcPr>
          <w:p w14:paraId="7DF98A33" w14:textId="77777777" w:rsidR="008B5FE0" w:rsidRPr="001D10E5" w:rsidRDefault="008B5FE0" w:rsidP="00400E19">
            <w:pPr>
              <w:pStyle w:val="TableText"/>
              <w:keepNext w:val="0"/>
            </w:pPr>
            <w:r>
              <w:t>Consultation Note</w:t>
            </w:r>
          </w:p>
        </w:tc>
        <w:tc>
          <w:tcPr>
            <w:tcW w:w="1823" w:type="dxa"/>
          </w:tcPr>
          <w:p w14:paraId="6937BFFC" w14:textId="77777777" w:rsidR="008B5FE0" w:rsidRPr="00EF391C" w:rsidRDefault="008B5FE0" w:rsidP="00400E19">
            <w:pPr>
              <w:pStyle w:val="TableText"/>
              <w:keepNext w:val="0"/>
            </w:pPr>
          </w:p>
        </w:tc>
        <w:tc>
          <w:tcPr>
            <w:tcW w:w="2600" w:type="dxa"/>
          </w:tcPr>
          <w:p w14:paraId="1ACD1153" w14:textId="77777777" w:rsidR="008B5FE0" w:rsidRPr="001D10E5" w:rsidRDefault="008B5FE0" w:rsidP="00400E19">
            <w:pPr>
              <w:pStyle w:val="TableText"/>
              <w:keepNext w:val="0"/>
            </w:pPr>
            <w:r w:rsidRPr="001D10E5">
              <w:t>Respiratory therapy</w:t>
            </w:r>
          </w:p>
        </w:tc>
      </w:tr>
      <w:tr w:rsidR="008B5FE0" w:rsidRPr="001D10E5" w14:paraId="19E924D3" w14:textId="77777777">
        <w:tc>
          <w:tcPr>
            <w:tcW w:w="1445" w:type="dxa"/>
          </w:tcPr>
          <w:p w14:paraId="4D196CE5" w14:textId="77777777" w:rsidR="008B5FE0" w:rsidRPr="001D10E5" w:rsidRDefault="008B5FE0" w:rsidP="00400E19">
            <w:pPr>
              <w:pStyle w:val="TableText"/>
              <w:keepNext w:val="0"/>
            </w:pPr>
            <w:r w:rsidRPr="001D10E5">
              <w:t>34839-1</w:t>
            </w:r>
          </w:p>
        </w:tc>
        <w:tc>
          <w:tcPr>
            <w:tcW w:w="2772" w:type="dxa"/>
          </w:tcPr>
          <w:p w14:paraId="6373635B" w14:textId="77777777" w:rsidR="008B5FE0" w:rsidRPr="001D10E5" w:rsidRDefault="008B5FE0" w:rsidP="00400E19">
            <w:pPr>
              <w:pStyle w:val="TableText"/>
              <w:keepNext w:val="0"/>
            </w:pPr>
            <w:r>
              <w:t>Consultation Note</w:t>
            </w:r>
          </w:p>
        </w:tc>
        <w:tc>
          <w:tcPr>
            <w:tcW w:w="1823" w:type="dxa"/>
          </w:tcPr>
          <w:p w14:paraId="5CB795EA" w14:textId="77777777" w:rsidR="008B5FE0" w:rsidRPr="00EF391C" w:rsidRDefault="008B5FE0" w:rsidP="00400E19">
            <w:pPr>
              <w:pStyle w:val="TableText"/>
              <w:keepNext w:val="0"/>
            </w:pPr>
          </w:p>
        </w:tc>
        <w:tc>
          <w:tcPr>
            <w:tcW w:w="2600" w:type="dxa"/>
          </w:tcPr>
          <w:p w14:paraId="09FF1584" w14:textId="77777777" w:rsidR="008B5FE0" w:rsidRPr="001D10E5" w:rsidRDefault="008B5FE0" w:rsidP="00400E19">
            <w:pPr>
              <w:pStyle w:val="TableText"/>
              <w:keepNext w:val="0"/>
            </w:pPr>
            <w:r w:rsidRPr="001D10E5">
              <w:t>Rheumatology</w:t>
            </w:r>
          </w:p>
        </w:tc>
      </w:tr>
      <w:tr w:rsidR="008B5FE0" w:rsidRPr="001D10E5" w14:paraId="788D546F" w14:textId="77777777">
        <w:tc>
          <w:tcPr>
            <w:tcW w:w="1445" w:type="dxa"/>
          </w:tcPr>
          <w:p w14:paraId="20366B27" w14:textId="77777777" w:rsidR="008B5FE0" w:rsidRPr="001D10E5" w:rsidRDefault="008B5FE0" w:rsidP="00400E19">
            <w:pPr>
              <w:pStyle w:val="TableText"/>
              <w:keepNext w:val="0"/>
            </w:pPr>
            <w:r w:rsidRPr="001D10E5">
              <w:t>34841-7</w:t>
            </w:r>
          </w:p>
        </w:tc>
        <w:tc>
          <w:tcPr>
            <w:tcW w:w="2772" w:type="dxa"/>
          </w:tcPr>
          <w:p w14:paraId="62B968FE" w14:textId="77777777" w:rsidR="008B5FE0" w:rsidRPr="001D10E5" w:rsidRDefault="008B5FE0" w:rsidP="00400E19">
            <w:pPr>
              <w:pStyle w:val="TableText"/>
              <w:keepNext w:val="0"/>
            </w:pPr>
            <w:r>
              <w:t>Consultation Note</w:t>
            </w:r>
          </w:p>
        </w:tc>
        <w:tc>
          <w:tcPr>
            <w:tcW w:w="1823" w:type="dxa"/>
          </w:tcPr>
          <w:p w14:paraId="7DFDD074" w14:textId="77777777" w:rsidR="008B5FE0" w:rsidRPr="00EF391C" w:rsidRDefault="008B5FE0" w:rsidP="00400E19">
            <w:pPr>
              <w:pStyle w:val="TableText"/>
              <w:keepNext w:val="0"/>
            </w:pPr>
          </w:p>
        </w:tc>
        <w:tc>
          <w:tcPr>
            <w:tcW w:w="2600" w:type="dxa"/>
          </w:tcPr>
          <w:p w14:paraId="0D32FFD5" w14:textId="77777777" w:rsidR="008B5FE0" w:rsidRPr="001D10E5" w:rsidRDefault="008B5FE0" w:rsidP="00400E19">
            <w:pPr>
              <w:pStyle w:val="TableText"/>
              <w:keepNext w:val="0"/>
            </w:pPr>
            <w:r w:rsidRPr="001D10E5">
              <w:t>Social work</w:t>
            </w:r>
          </w:p>
        </w:tc>
      </w:tr>
      <w:tr w:rsidR="008B5FE0" w:rsidRPr="001D10E5" w14:paraId="3C0231F4" w14:textId="77777777">
        <w:tc>
          <w:tcPr>
            <w:tcW w:w="1445" w:type="dxa"/>
          </w:tcPr>
          <w:p w14:paraId="60ED2028" w14:textId="77777777" w:rsidR="008B5FE0" w:rsidRPr="001D10E5" w:rsidRDefault="008B5FE0" w:rsidP="00400E19">
            <w:pPr>
              <w:pStyle w:val="TableText"/>
              <w:keepNext w:val="0"/>
            </w:pPr>
            <w:r w:rsidRPr="001D10E5">
              <w:t>34845-8</w:t>
            </w:r>
          </w:p>
        </w:tc>
        <w:tc>
          <w:tcPr>
            <w:tcW w:w="2772" w:type="dxa"/>
          </w:tcPr>
          <w:p w14:paraId="03F785DD" w14:textId="77777777" w:rsidR="008B5FE0" w:rsidRPr="001D10E5" w:rsidRDefault="008B5FE0" w:rsidP="00400E19">
            <w:pPr>
              <w:pStyle w:val="TableText"/>
              <w:keepNext w:val="0"/>
            </w:pPr>
            <w:r>
              <w:t>Consultation Note</w:t>
            </w:r>
          </w:p>
        </w:tc>
        <w:tc>
          <w:tcPr>
            <w:tcW w:w="1823" w:type="dxa"/>
          </w:tcPr>
          <w:p w14:paraId="49D70EE8" w14:textId="77777777" w:rsidR="008B5FE0" w:rsidRPr="00EF391C" w:rsidRDefault="008B5FE0" w:rsidP="00400E19">
            <w:pPr>
              <w:pStyle w:val="TableText"/>
              <w:keepNext w:val="0"/>
            </w:pPr>
          </w:p>
        </w:tc>
        <w:tc>
          <w:tcPr>
            <w:tcW w:w="2600" w:type="dxa"/>
          </w:tcPr>
          <w:p w14:paraId="5A63A6C8" w14:textId="77777777" w:rsidR="008B5FE0" w:rsidRPr="001D10E5" w:rsidRDefault="008B5FE0" w:rsidP="00400E19">
            <w:pPr>
              <w:pStyle w:val="TableText"/>
              <w:keepNext w:val="0"/>
            </w:pPr>
            <w:r w:rsidRPr="001D10E5">
              <w:t>Speech therapy+Audiology</w:t>
            </w:r>
          </w:p>
        </w:tc>
      </w:tr>
      <w:tr w:rsidR="008B5FE0" w:rsidRPr="001D10E5" w14:paraId="359633C8" w14:textId="77777777">
        <w:tc>
          <w:tcPr>
            <w:tcW w:w="1445" w:type="dxa"/>
          </w:tcPr>
          <w:p w14:paraId="3B433BAD" w14:textId="77777777" w:rsidR="008B5FE0" w:rsidRPr="001D10E5" w:rsidRDefault="008B5FE0" w:rsidP="00400E19">
            <w:pPr>
              <w:pStyle w:val="TableText"/>
              <w:keepNext w:val="0"/>
            </w:pPr>
            <w:r w:rsidRPr="001D10E5">
              <w:t>34847-4</w:t>
            </w:r>
          </w:p>
        </w:tc>
        <w:tc>
          <w:tcPr>
            <w:tcW w:w="2772" w:type="dxa"/>
          </w:tcPr>
          <w:p w14:paraId="1D55341E" w14:textId="77777777" w:rsidR="008B5FE0" w:rsidRPr="001D10E5" w:rsidRDefault="008B5FE0" w:rsidP="00400E19">
            <w:pPr>
              <w:pStyle w:val="TableText"/>
              <w:keepNext w:val="0"/>
            </w:pPr>
            <w:r>
              <w:t>Consultation Note</w:t>
            </w:r>
          </w:p>
        </w:tc>
        <w:tc>
          <w:tcPr>
            <w:tcW w:w="1823" w:type="dxa"/>
          </w:tcPr>
          <w:p w14:paraId="68BD1553" w14:textId="77777777" w:rsidR="008B5FE0" w:rsidRPr="00EF391C" w:rsidRDefault="008B5FE0" w:rsidP="00400E19">
            <w:pPr>
              <w:pStyle w:val="TableText"/>
              <w:keepNext w:val="0"/>
            </w:pPr>
          </w:p>
        </w:tc>
        <w:tc>
          <w:tcPr>
            <w:tcW w:w="2600" w:type="dxa"/>
          </w:tcPr>
          <w:p w14:paraId="38E7F45C" w14:textId="77777777" w:rsidR="008B5FE0" w:rsidRPr="001D10E5" w:rsidRDefault="008B5FE0" w:rsidP="00400E19">
            <w:pPr>
              <w:pStyle w:val="TableText"/>
              <w:keepNext w:val="0"/>
            </w:pPr>
            <w:r w:rsidRPr="001D10E5">
              <w:t>Surgery</w:t>
            </w:r>
          </w:p>
        </w:tc>
      </w:tr>
      <w:tr w:rsidR="008B5FE0" w:rsidRPr="001D10E5" w14:paraId="407F2E5C" w14:textId="77777777">
        <w:tc>
          <w:tcPr>
            <w:tcW w:w="1445" w:type="dxa"/>
          </w:tcPr>
          <w:p w14:paraId="5E4D48A3" w14:textId="77777777" w:rsidR="008B5FE0" w:rsidRPr="001D10E5" w:rsidRDefault="008B5FE0" w:rsidP="00400E19">
            <w:pPr>
              <w:pStyle w:val="TableText"/>
              <w:keepNext w:val="0"/>
            </w:pPr>
            <w:r w:rsidRPr="001D10E5">
              <w:t>34849-0</w:t>
            </w:r>
          </w:p>
        </w:tc>
        <w:tc>
          <w:tcPr>
            <w:tcW w:w="2772" w:type="dxa"/>
          </w:tcPr>
          <w:p w14:paraId="55E86BE8" w14:textId="77777777" w:rsidR="008B5FE0" w:rsidRPr="001D10E5" w:rsidRDefault="008B5FE0" w:rsidP="00400E19">
            <w:pPr>
              <w:pStyle w:val="TableText"/>
              <w:keepNext w:val="0"/>
            </w:pPr>
            <w:r>
              <w:t>Consultation Note</w:t>
            </w:r>
          </w:p>
        </w:tc>
        <w:tc>
          <w:tcPr>
            <w:tcW w:w="1823" w:type="dxa"/>
          </w:tcPr>
          <w:p w14:paraId="50808330" w14:textId="77777777" w:rsidR="008B5FE0" w:rsidRPr="00EF391C" w:rsidRDefault="008B5FE0" w:rsidP="00400E19">
            <w:pPr>
              <w:pStyle w:val="TableText"/>
              <w:keepNext w:val="0"/>
            </w:pPr>
          </w:p>
        </w:tc>
        <w:tc>
          <w:tcPr>
            <w:tcW w:w="2600" w:type="dxa"/>
          </w:tcPr>
          <w:p w14:paraId="6D35B575" w14:textId="77777777" w:rsidR="008B5FE0" w:rsidRPr="001D10E5" w:rsidRDefault="008B5FE0" w:rsidP="00400E19">
            <w:pPr>
              <w:pStyle w:val="TableText"/>
              <w:keepNext w:val="0"/>
            </w:pPr>
            <w:r w:rsidRPr="001D10E5">
              <w:t>Thoracic surgery</w:t>
            </w:r>
          </w:p>
        </w:tc>
      </w:tr>
      <w:tr w:rsidR="008B5FE0" w:rsidRPr="001D10E5" w14:paraId="6ECE6775" w14:textId="77777777">
        <w:tc>
          <w:tcPr>
            <w:tcW w:w="1445" w:type="dxa"/>
          </w:tcPr>
          <w:p w14:paraId="6A2245C7" w14:textId="77777777" w:rsidR="008B5FE0" w:rsidRPr="001D10E5" w:rsidRDefault="008B5FE0" w:rsidP="00400E19">
            <w:pPr>
              <w:pStyle w:val="TableText"/>
              <w:keepNext w:val="0"/>
            </w:pPr>
            <w:r w:rsidRPr="001D10E5">
              <w:t>34851-6</w:t>
            </w:r>
          </w:p>
        </w:tc>
        <w:tc>
          <w:tcPr>
            <w:tcW w:w="2772" w:type="dxa"/>
          </w:tcPr>
          <w:p w14:paraId="3FDBD2A3" w14:textId="77777777" w:rsidR="008B5FE0" w:rsidRPr="001D10E5" w:rsidRDefault="008B5FE0" w:rsidP="00400E19">
            <w:pPr>
              <w:pStyle w:val="TableText"/>
              <w:keepNext w:val="0"/>
            </w:pPr>
            <w:r>
              <w:t>Consultation Note</w:t>
            </w:r>
          </w:p>
        </w:tc>
        <w:tc>
          <w:tcPr>
            <w:tcW w:w="1823" w:type="dxa"/>
          </w:tcPr>
          <w:p w14:paraId="6F2C8DE8" w14:textId="77777777" w:rsidR="008B5FE0" w:rsidRPr="00EF391C" w:rsidRDefault="008B5FE0" w:rsidP="00400E19">
            <w:pPr>
              <w:pStyle w:val="TableText"/>
              <w:keepNext w:val="0"/>
            </w:pPr>
          </w:p>
        </w:tc>
        <w:tc>
          <w:tcPr>
            <w:tcW w:w="2600" w:type="dxa"/>
          </w:tcPr>
          <w:p w14:paraId="1B4CDD31" w14:textId="77777777" w:rsidR="008B5FE0" w:rsidRPr="001D10E5" w:rsidRDefault="008B5FE0" w:rsidP="00400E19">
            <w:pPr>
              <w:pStyle w:val="TableText"/>
              <w:keepNext w:val="0"/>
            </w:pPr>
            <w:r w:rsidRPr="001D10E5">
              <w:t>Urology</w:t>
            </w:r>
          </w:p>
        </w:tc>
      </w:tr>
      <w:tr w:rsidR="008B5FE0" w:rsidRPr="001D10E5" w14:paraId="22A81115" w14:textId="77777777">
        <w:tc>
          <w:tcPr>
            <w:tcW w:w="1445" w:type="dxa"/>
          </w:tcPr>
          <w:p w14:paraId="7F63D85B" w14:textId="77777777" w:rsidR="008B5FE0" w:rsidRPr="001D10E5" w:rsidRDefault="008B5FE0" w:rsidP="00400E19">
            <w:pPr>
              <w:pStyle w:val="TableText"/>
              <w:keepNext w:val="0"/>
            </w:pPr>
            <w:r w:rsidRPr="001D10E5">
              <w:t>34853-2</w:t>
            </w:r>
          </w:p>
        </w:tc>
        <w:tc>
          <w:tcPr>
            <w:tcW w:w="2772" w:type="dxa"/>
          </w:tcPr>
          <w:p w14:paraId="347007C8" w14:textId="77777777" w:rsidR="008B5FE0" w:rsidRPr="001D10E5" w:rsidRDefault="008B5FE0" w:rsidP="00400E19">
            <w:pPr>
              <w:pStyle w:val="TableText"/>
              <w:keepNext w:val="0"/>
            </w:pPr>
            <w:r>
              <w:t>Consultation Note</w:t>
            </w:r>
          </w:p>
        </w:tc>
        <w:tc>
          <w:tcPr>
            <w:tcW w:w="1823" w:type="dxa"/>
          </w:tcPr>
          <w:p w14:paraId="48E74CB6" w14:textId="77777777" w:rsidR="008B5FE0" w:rsidRPr="00EF391C" w:rsidRDefault="008B5FE0" w:rsidP="00400E19">
            <w:pPr>
              <w:pStyle w:val="TableText"/>
              <w:keepNext w:val="0"/>
            </w:pPr>
          </w:p>
        </w:tc>
        <w:tc>
          <w:tcPr>
            <w:tcW w:w="2600" w:type="dxa"/>
          </w:tcPr>
          <w:p w14:paraId="6C76BFC6" w14:textId="77777777" w:rsidR="008B5FE0" w:rsidRPr="001D10E5" w:rsidRDefault="008B5FE0" w:rsidP="00400E19">
            <w:pPr>
              <w:pStyle w:val="TableText"/>
              <w:keepNext w:val="0"/>
            </w:pPr>
            <w:r w:rsidRPr="001D10E5">
              <w:t>Vascular surgery</w:t>
            </w:r>
          </w:p>
        </w:tc>
      </w:tr>
      <w:tr w:rsidR="003E298E" w:rsidRPr="001D10E5" w14:paraId="467C2999" w14:textId="77777777">
        <w:tc>
          <w:tcPr>
            <w:tcW w:w="8640" w:type="dxa"/>
            <w:gridSpan w:val="4"/>
          </w:tcPr>
          <w:p w14:paraId="24A419BD" w14:textId="77777777" w:rsidR="003E298E" w:rsidRPr="0036723B" w:rsidRDefault="003E298E" w:rsidP="003E298E">
            <w:pPr>
              <w:pStyle w:val="TableHead"/>
            </w:pPr>
            <w:r>
              <w:t>Invalid Codes for Consultation Note</w:t>
            </w:r>
            <w:r w:rsidR="006825BD">
              <w:rPr>
                <w:rStyle w:val="FootnoteReference"/>
              </w:rPr>
              <w:footnoteReference w:id="8"/>
            </w:r>
          </w:p>
        </w:tc>
      </w:tr>
      <w:tr w:rsidR="003E298E" w:rsidRPr="001D10E5" w14:paraId="2C11395A" w14:textId="77777777">
        <w:tc>
          <w:tcPr>
            <w:tcW w:w="1445" w:type="dxa"/>
          </w:tcPr>
          <w:p w14:paraId="2454A66E" w14:textId="77777777" w:rsidR="003E298E" w:rsidRPr="0036723B" w:rsidRDefault="003E298E" w:rsidP="008373A0">
            <w:pPr>
              <w:pStyle w:val="TableText"/>
            </w:pPr>
            <w:r w:rsidRPr="0036723B">
              <w:t>18841-7</w:t>
            </w:r>
          </w:p>
        </w:tc>
        <w:tc>
          <w:tcPr>
            <w:tcW w:w="2772" w:type="dxa"/>
          </w:tcPr>
          <w:p w14:paraId="5E818740" w14:textId="77777777" w:rsidR="003E298E" w:rsidRPr="0036723B" w:rsidRDefault="003E298E" w:rsidP="008373A0">
            <w:pPr>
              <w:pStyle w:val="TableText"/>
            </w:pPr>
            <w:r w:rsidRPr="0036723B">
              <w:t>Hospital consultations</w:t>
            </w:r>
          </w:p>
        </w:tc>
        <w:tc>
          <w:tcPr>
            <w:tcW w:w="1823" w:type="dxa"/>
          </w:tcPr>
          <w:p w14:paraId="2A2E926B" w14:textId="77777777" w:rsidR="003E298E" w:rsidRPr="0036723B" w:rsidRDefault="003E298E" w:rsidP="008373A0">
            <w:pPr>
              <w:pStyle w:val="TableText"/>
            </w:pPr>
          </w:p>
        </w:tc>
        <w:tc>
          <w:tcPr>
            <w:tcW w:w="2600" w:type="dxa"/>
          </w:tcPr>
          <w:p w14:paraId="57B3E97D" w14:textId="77777777" w:rsidR="003E298E" w:rsidRPr="0036723B" w:rsidRDefault="003E298E" w:rsidP="008373A0">
            <w:pPr>
              <w:pStyle w:val="TableText"/>
            </w:pPr>
          </w:p>
        </w:tc>
      </w:tr>
      <w:tr w:rsidR="003E298E" w:rsidRPr="001D10E5" w14:paraId="42CABF61" w14:textId="77777777">
        <w:tc>
          <w:tcPr>
            <w:tcW w:w="1445" w:type="dxa"/>
          </w:tcPr>
          <w:p w14:paraId="2BD1FC7A" w14:textId="77777777" w:rsidR="003E298E" w:rsidRPr="0036723B" w:rsidRDefault="003E298E" w:rsidP="008373A0">
            <w:pPr>
              <w:pStyle w:val="TableText"/>
            </w:pPr>
            <w:r w:rsidRPr="0036723B">
              <w:t>8647-0</w:t>
            </w:r>
          </w:p>
        </w:tc>
        <w:tc>
          <w:tcPr>
            <w:tcW w:w="2772" w:type="dxa"/>
          </w:tcPr>
          <w:p w14:paraId="31CF9270" w14:textId="77777777" w:rsidR="003E298E" w:rsidRPr="0036723B" w:rsidRDefault="003E298E" w:rsidP="008373A0">
            <w:pPr>
              <w:pStyle w:val="TableText"/>
            </w:pPr>
            <w:r w:rsidRPr="0036723B">
              <w:t>Hospital consultations</w:t>
            </w:r>
          </w:p>
        </w:tc>
        <w:tc>
          <w:tcPr>
            <w:tcW w:w="1823" w:type="dxa"/>
          </w:tcPr>
          <w:p w14:paraId="03319C6C" w14:textId="77777777" w:rsidR="003E298E" w:rsidRPr="0036723B" w:rsidRDefault="003E298E" w:rsidP="008373A0">
            <w:pPr>
              <w:pStyle w:val="TableText"/>
            </w:pPr>
            <w:r w:rsidRPr="0036723B">
              <w:t>(scale = nom)</w:t>
            </w:r>
          </w:p>
        </w:tc>
        <w:tc>
          <w:tcPr>
            <w:tcW w:w="2600" w:type="dxa"/>
          </w:tcPr>
          <w:p w14:paraId="214A8486" w14:textId="77777777" w:rsidR="003E298E" w:rsidRPr="0036723B" w:rsidRDefault="003E298E" w:rsidP="008373A0">
            <w:pPr>
              <w:pStyle w:val="TableText"/>
            </w:pPr>
          </w:p>
        </w:tc>
      </w:tr>
      <w:tr w:rsidR="003E298E" w:rsidRPr="001D10E5" w14:paraId="2ABF7330" w14:textId="77777777">
        <w:tc>
          <w:tcPr>
            <w:tcW w:w="1445" w:type="dxa"/>
          </w:tcPr>
          <w:p w14:paraId="771CCDA4" w14:textId="77777777" w:rsidR="003E298E" w:rsidRPr="0036723B" w:rsidRDefault="003E298E" w:rsidP="008373A0">
            <w:pPr>
              <w:pStyle w:val="TableText"/>
            </w:pPr>
            <w:r w:rsidRPr="0036723B">
              <w:t>33720-4</w:t>
            </w:r>
          </w:p>
        </w:tc>
        <w:tc>
          <w:tcPr>
            <w:tcW w:w="2772" w:type="dxa"/>
          </w:tcPr>
          <w:p w14:paraId="270A11E1" w14:textId="77777777" w:rsidR="003E298E" w:rsidRPr="0036723B" w:rsidRDefault="003E298E" w:rsidP="008373A0">
            <w:pPr>
              <w:pStyle w:val="TableText"/>
            </w:pPr>
            <w:r w:rsidRPr="0036723B">
              <w:t>Blood bank consult</w:t>
            </w:r>
          </w:p>
        </w:tc>
        <w:tc>
          <w:tcPr>
            <w:tcW w:w="1823" w:type="dxa"/>
          </w:tcPr>
          <w:p w14:paraId="485C9D9C" w14:textId="77777777" w:rsidR="003E298E" w:rsidRPr="0036723B" w:rsidRDefault="003E298E" w:rsidP="008373A0">
            <w:pPr>
              <w:pStyle w:val="TableText"/>
            </w:pPr>
          </w:p>
        </w:tc>
        <w:tc>
          <w:tcPr>
            <w:tcW w:w="2600" w:type="dxa"/>
          </w:tcPr>
          <w:p w14:paraId="24173E58" w14:textId="77777777" w:rsidR="003E298E" w:rsidRPr="0036723B" w:rsidRDefault="003E298E" w:rsidP="008373A0">
            <w:pPr>
              <w:pStyle w:val="TableText"/>
            </w:pPr>
          </w:p>
        </w:tc>
      </w:tr>
      <w:tr w:rsidR="003E298E" w:rsidRPr="001D10E5" w14:paraId="636A4561" w14:textId="77777777">
        <w:tc>
          <w:tcPr>
            <w:tcW w:w="1445" w:type="dxa"/>
          </w:tcPr>
          <w:p w14:paraId="0DB2BB47" w14:textId="77777777" w:rsidR="003E298E" w:rsidRPr="0036723B" w:rsidRDefault="003E298E" w:rsidP="008373A0">
            <w:pPr>
              <w:pStyle w:val="TableText"/>
            </w:pPr>
            <w:r w:rsidRPr="0036723B">
              <w:t>24611-6</w:t>
            </w:r>
          </w:p>
        </w:tc>
        <w:tc>
          <w:tcPr>
            <w:tcW w:w="2772" w:type="dxa"/>
          </w:tcPr>
          <w:p w14:paraId="1CC7472C" w14:textId="77777777" w:rsidR="003E298E" w:rsidRPr="0036723B" w:rsidRDefault="003E298E" w:rsidP="008373A0">
            <w:pPr>
              <w:pStyle w:val="TableText"/>
            </w:pPr>
            <w:r w:rsidRPr="0036723B">
              <w:t>Confirmatory consultation note</w:t>
            </w:r>
          </w:p>
        </w:tc>
        <w:tc>
          <w:tcPr>
            <w:tcW w:w="1823" w:type="dxa"/>
          </w:tcPr>
          <w:p w14:paraId="24021530" w14:textId="77777777" w:rsidR="003E298E" w:rsidRPr="0036723B" w:rsidRDefault="003E298E" w:rsidP="008373A0">
            <w:pPr>
              <w:pStyle w:val="TableText"/>
            </w:pPr>
            <w:r w:rsidRPr="0036723B">
              <w:t>Outpatient</w:t>
            </w:r>
          </w:p>
        </w:tc>
        <w:tc>
          <w:tcPr>
            <w:tcW w:w="2600" w:type="dxa"/>
          </w:tcPr>
          <w:p w14:paraId="7EF3A0BC" w14:textId="77777777" w:rsidR="003E298E" w:rsidRPr="0036723B" w:rsidRDefault="003E298E" w:rsidP="008373A0">
            <w:pPr>
              <w:pStyle w:val="TableText"/>
            </w:pPr>
            <w:r w:rsidRPr="0036723B">
              <w:t>{Provider}</w:t>
            </w:r>
          </w:p>
        </w:tc>
      </w:tr>
      <w:tr w:rsidR="003E298E" w:rsidRPr="001D10E5" w14:paraId="748CC72C" w14:textId="77777777">
        <w:tc>
          <w:tcPr>
            <w:tcW w:w="1445" w:type="dxa"/>
          </w:tcPr>
          <w:p w14:paraId="7EF48874" w14:textId="77777777" w:rsidR="003E298E" w:rsidRPr="0036723B" w:rsidRDefault="003E298E" w:rsidP="008373A0">
            <w:pPr>
              <w:pStyle w:val="TableText"/>
            </w:pPr>
            <w:r w:rsidRPr="0036723B">
              <w:t>47040-1</w:t>
            </w:r>
          </w:p>
        </w:tc>
        <w:tc>
          <w:tcPr>
            <w:tcW w:w="2772" w:type="dxa"/>
          </w:tcPr>
          <w:p w14:paraId="0623D1C4" w14:textId="77777777" w:rsidR="003E298E" w:rsidRPr="0036723B" w:rsidRDefault="003E298E" w:rsidP="008373A0">
            <w:pPr>
              <w:pStyle w:val="TableText"/>
            </w:pPr>
            <w:r w:rsidRPr="0036723B">
              <w:t>Confirmatory consultation note</w:t>
            </w:r>
          </w:p>
        </w:tc>
        <w:tc>
          <w:tcPr>
            <w:tcW w:w="1823" w:type="dxa"/>
          </w:tcPr>
          <w:p w14:paraId="2732F6FD" w14:textId="77777777" w:rsidR="003E298E" w:rsidRPr="00EF391C" w:rsidRDefault="003E298E" w:rsidP="008373A0">
            <w:pPr>
              <w:pStyle w:val="TableText"/>
            </w:pPr>
          </w:p>
        </w:tc>
        <w:tc>
          <w:tcPr>
            <w:tcW w:w="2600" w:type="dxa"/>
          </w:tcPr>
          <w:p w14:paraId="693A16E2" w14:textId="77777777" w:rsidR="003E298E" w:rsidRPr="0036723B" w:rsidRDefault="003E298E" w:rsidP="008373A0">
            <w:pPr>
              <w:pStyle w:val="TableText"/>
            </w:pPr>
            <w:r w:rsidRPr="0036723B">
              <w:t>{Provider}</w:t>
            </w:r>
          </w:p>
        </w:tc>
      </w:tr>
      <w:tr w:rsidR="003E298E" w:rsidRPr="001D10E5" w14:paraId="7FEB7D99" w14:textId="77777777">
        <w:tc>
          <w:tcPr>
            <w:tcW w:w="1445" w:type="dxa"/>
          </w:tcPr>
          <w:p w14:paraId="57C1D27A" w14:textId="77777777" w:rsidR="003E298E" w:rsidRPr="0036723B" w:rsidRDefault="003E298E" w:rsidP="008373A0">
            <w:pPr>
              <w:pStyle w:val="TableText"/>
            </w:pPr>
            <w:r w:rsidRPr="0036723B">
              <w:t>47041-9</w:t>
            </w:r>
          </w:p>
        </w:tc>
        <w:tc>
          <w:tcPr>
            <w:tcW w:w="2772" w:type="dxa"/>
          </w:tcPr>
          <w:p w14:paraId="41B476F3" w14:textId="77777777" w:rsidR="003E298E" w:rsidRPr="0036723B" w:rsidRDefault="003E298E" w:rsidP="008373A0">
            <w:pPr>
              <w:pStyle w:val="TableText"/>
            </w:pPr>
            <w:r w:rsidRPr="0036723B">
              <w:t>Confirmatory consultation note</w:t>
            </w:r>
          </w:p>
        </w:tc>
        <w:tc>
          <w:tcPr>
            <w:tcW w:w="1823" w:type="dxa"/>
          </w:tcPr>
          <w:p w14:paraId="43441FF2" w14:textId="77777777" w:rsidR="003E298E" w:rsidRPr="0036723B" w:rsidRDefault="003E298E" w:rsidP="008373A0">
            <w:pPr>
              <w:pStyle w:val="TableText"/>
            </w:pPr>
            <w:r w:rsidRPr="0036723B">
              <w:t>Inpatient</w:t>
            </w:r>
          </w:p>
        </w:tc>
        <w:tc>
          <w:tcPr>
            <w:tcW w:w="2600" w:type="dxa"/>
          </w:tcPr>
          <w:p w14:paraId="278A4E53" w14:textId="77777777" w:rsidR="003E298E" w:rsidRPr="001D10E5" w:rsidRDefault="003E298E" w:rsidP="008373A0">
            <w:pPr>
              <w:pStyle w:val="TableText"/>
            </w:pPr>
            <w:r w:rsidRPr="0036723B">
              <w:t>{Provider}</w:t>
            </w:r>
          </w:p>
        </w:tc>
      </w:tr>
      <w:tr w:rsidR="003E298E" w:rsidRPr="001D10E5" w14:paraId="4493F54D" w14:textId="77777777">
        <w:tc>
          <w:tcPr>
            <w:tcW w:w="1445" w:type="dxa"/>
          </w:tcPr>
          <w:p w14:paraId="083E404F" w14:textId="77777777" w:rsidR="003E298E" w:rsidRPr="0036723B" w:rsidRDefault="003E298E" w:rsidP="008373A0">
            <w:pPr>
              <w:pStyle w:val="TableText"/>
            </w:pPr>
            <w:r>
              <w:rPr>
                <w:szCs w:val="20"/>
              </w:rPr>
              <w:t>28569-2</w:t>
            </w:r>
          </w:p>
        </w:tc>
        <w:tc>
          <w:tcPr>
            <w:tcW w:w="2772" w:type="dxa"/>
          </w:tcPr>
          <w:p w14:paraId="5735D590" w14:textId="77777777" w:rsidR="003E298E" w:rsidRPr="00181FDE" w:rsidRDefault="003E298E" w:rsidP="008373A0">
            <w:pPr>
              <w:pStyle w:val="TableText"/>
              <w:rPr>
                <w:szCs w:val="20"/>
              </w:rPr>
            </w:pPr>
            <w:r w:rsidRPr="00181FDE">
              <w:rPr>
                <w:szCs w:val="20"/>
              </w:rPr>
              <w:t>Subsequent evaluation note</w:t>
            </w:r>
          </w:p>
        </w:tc>
        <w:tc>
          <w:tcPr>
            <w:tcW w:w="1823" w:type="dxa"/>
          </w:tcPr>
          <w:p w14:paraId="474EDE5D" w14:textId="77777777" w:rsidR="003E298E" w:rsidRPr="0036723B" w:rsidRDefault="003E298E" w:rsidP="008373A0">
            <w:pPr>
              <w:pStyle w:val="TableText"/>
            </w:pPr>
          </w:p>
        </w:tc>
        <w:tc>
          <w:tcPr>
            <w:tcW w:w="2600" w:type="dxa"/>
          </w:tcPr>
          <w:p w14:paraId="37B56296" w14:textId="77777777" w:rsidR="003E298E" w:rsidRPr="00181FDE" w:rsidRDefault="003E298E" w:rsidP="008373A0">
            <w:pPr>
              <w:pStyle w:val="TableText"/>
            </w:pPr>
            <w:r w:rsidRPr="00181FDE">
              <w:t>Consulting physician</w:t>
            </w:r>
          </w:p>
        </w:tc>
      </w:tr>
      <w:tr w:rsidR="003E298E" w:rsidRPr="001D10E5" w14:paraId="39D207A6" w14:textId="77777777">
        <w:tc>
          <w:tcPr>
            <w:tcW w:w="1445" w:type="dxa"/>
          </w:tcPr>
          <w:p w14:paraId="7B365885" w14:textId="77777777" w:rsidR="003E298E" w:rsidRDefault="003E298E" w:rsidP="008373A0">
            <w:pPr>
              <w:pStyle w:val="TableText"/>
              <w:rPr>
                <w:szCs w:val="20"/>
              </w:rPr>
            </w:pPr>
            <w:r>
              <w:rPr>
                <w:szCs w:val="20"/>
              </w:rPr>
              <w:t>18763-3</w:t>
            </w:r>
          </w:p>
        </w:tc>
        <w:tc>
          <w:tcPr>
            <w:tcW w:w="2772" w:type="dxa"/>
          </w:tcPr>
          <w:p w14:paraId="6EEEE671" w14:textId="77777777" w:rsidR="003E298E" w:rsidRPr="00181FDE" w:rsidRDefault="003E298E" w:rsidP="008373A0">
            <w:pPr>
              <w:pStyle w:val="TableText"/>
              <w:rPr>
                <w:szCs w:val="20"/>
              </w:rPr>
            </w:pPr>
            <w:r w:rsidRPr="00181FDE">
              <w:rPr>
                <w:szCs w:val="20"/>
              </w:rPr>
              <w:t>Initial evaluation note</w:t>
            </w:r>
          </w:p>
        </w:tc>
        <w:tc>
          <w:tcPr>
            <w:tcW w:w="1823" w:type="dxa"/>
          </w:tcPr>
          <w:p w14:paraId="5E0B6E44" w14:textId="77777777" w:rsidR="003E298E" w:rsidRPr="0036723B" w:rsidRDefault="003E298E" w:rsidP="008373A0">
            <w:pPr>
              <w:pStyle w:val="TableText"/>
            </w:pPr>
          </w:p>
        </w:tc>
        <w:tc>
          <w:tcPr>
            <w:tcW w:w="2600" w:type="dxa"/>
          </w:tcPr>
          <w:p w14:paraId="77921239" w14:textId="77777777" w:rsidR="003E298E" w:rsidRPr="00181FDE" w:rsidRDefault="003E298E" w:rsidP="008373A0">
            <w:pPr>
              <w:pStyle w:val="TableText"/>
            </w:pPr>
            <w:r w:rsidRPr="00181FDE">
              <w:t>Consulting physician</w:t>
            </w:r>
          </w:p>
        </w:tc>
      </w:tr>
    </w:tbl>
    <w:p w14:paraId="497C375B" w14:textId="77777777" w:rsidR="00905E74" w:rsidRDefault="00905E74" w:rsidP="00557F81">
      <w:pPr>
        <w:pStyle w:val="BodyText"/>
      </w:pPr>
    </w:p>
    <w:p w14:paraId="3D6485E9" w14:textId="77777777" w:rsidR="009572AD" w:rsidRPr="00955372" w:rsidRDefault="009572AD" w:rsidP="009572AD">
      <w:pPr>
        <w:pStyle w:val="Caption"/>
      </w:pPr>
      <w:bookmarkStart w:id="120" w:name="_Toc203795103"/>
      <w:bookmarkStart w:id="121" w:name="_Toc163893705"/>
      <w:r w:rsidRPr="00955372">
        <w:t xml:space="preserve">Figure </w:t>
      </w:r>
      <w:r w:rsidR="0000006B">
        <w:fldChar w:fldCharType="begin"/>
      </w:r>
      <w:r w:rsidR="0000006B">
        <w:instrText xml:space="preserve"> SEQ Figure \* ARABIC </w:instrText>
      </w:r>
      <w:r w:rsidR="0000006B">
        <w:fldChar w:fldCharType="separate"/>
      </w:r>
      <w:r w:rsidR="00D61323">
        <w:t>10</w:t>
      </w:r>
      <w:r w:rsidR="0000006B">
        <w:fldChar w:fldCharType="end"/>
      </w:r>
      <w:r w:rsidRPr="00955372">
        <w:t>: Consultation Note ClinicalDocument/code example</w:t>
      </w:r>
      <w:bookmarkEnd w:id="120"/>
      <w:bookmarkEnd w:id="121"/>
    </w:p>
    <w:p w14:paraId="54720C0B" w14:textId="77777777" w:rsidR="009572AD" w:rsidRPr="00624E49" w:rsidRDefault="009572AD" w:rsidP="009572AD">
      <w:pPr>
        <w:pStyle w:val="Example"/>
      </w:pPr>
      <w:r w:rsidRPr="00624E49">
        <w:t>&lt;code codeSystem='2.16.840.1.113883.6.1' codeSystemName='LOINC'</w:t>
      </w:r>
    </w:p>
    <w:p w14:paraId="3644D804" w14:textId="77777777" w:rsidR="009572AD" w:rsidRPr="00624E49" w:rsidRDefault="009572AD" w:rsidP="009572AD">
      <w:pPr>
        <w:pStyle w:val="Example"/>
      </w:pPr>
      <w:r w:rsidRPr="00624E49">
        <w:t xml:space="preserve">      code='11488-4' displayName='CONSULTATION </w:t>
      </w:r>
      <w:r w:rsidRPr="00624E49">
        <w:rPr>
          <w:b/>
          <w:caps/>
        </w:rPr>
        <w:t>not</w:t>
      </w:r>
      <w:r w:rsidRPr="00624E49">
        <w:t>E'</w:t>
      </w:r>
    </w:p>
    <w:p w14:paraId="0A1FD903" w14:textId="77777777" w:rsidR="009572AD" w:rsidRPr="00624E49" w:rsidRDefault="009572AD" w:rsidP="009572AD">
      <w:pPr>
        <w:pStyle w:val="Example"/>
      </w:pPr>
      <w:r w:rsidRPr="00624E49">
        <w:t>/&gt;</w:t>
      </w:r>
    </w:p>
    <w:p w14:paraId="02D50D7A" w14:textId="77777777" w:rsidR="009572AD" w:rsidRPr="00624E49" w:rsidRDefault="009572AD" w:rsidP="009572AD">
      <w:pPr>
        <w:pStyle w:val="BodyText"/>
      </w:pPr>
    </w:p>
    <w:p w14:paraId="4272BC70" w14:textId="77777777" w:rsidR="009572AD" w:rsidRPr="00624E49" w:rsidRDefault="009572AD" w:rsidP="009572AD">
      <w:pPr>
        <w:pStyle w:val="Caption"/>
      </w:pPr>
      <w:bookmarkStart w:id="122" w:name="_Toc173768495"/>
      <w:bookmarkStart w:id="123" w:name="_Toc173768638"/>
      <w:bookmarkStart w:id="124" w:name="_Toc173770203"/>
      <w:bookmarkStart w:id="125" w:name="_Toc173837559"/>
      <w:bookmarkStart w:id="126" w:name="_Toc173837701"/>
      <w:bookmarkStart w:id="127" w:name="_Toc173839822"/>
      <w:bookmarkStart w:id="128" w:name="_Toc203795104"/>
      <w:bookmarkStart w:id="129" w:name="_Toc163893706"/>
      <w:bookmarkEnd w:id="122"/>
      <w:bookmarkEnd w:id="123"/>
      <w:bookmarkEnd w:id="124"/>
      <w:bookmarkEnd w:id="125"/>
      <w:bookmarkEnd w:id="126"/>
      <w:bookmarkEnd w:id="127"/>
      <w:r w:rsidRPr="00624E49">
        <w:t xml:space="preserve">Figure </w:t>
      </w:r>
      <w:r w:rsidR="0000006B">
        <w:fldChar w:fldCharType="begin"/>
      </w:r>
      <w:r w:rsidR="0000006B">
        <w:instrText xml:space="preserve"> SEQ Figure \* ARABIC </w:instrText>
      </w:r>
      <w:r w:rsidR="0000006B">
        <w:fldChar w:fldCharType="separate"/>
      </w:r>
      <w:r w:rsidR="00D61323">
        <w:t>11</w:t>
      </w:r>
      <w:r w:rsidR="0000006B">
        <w:fldChar w:fldCharType="end"/>
      </w:r>
      <w:r w:rsidRPr="00624E49">
        <w:t xml:space="preserve">: Consultation Note </w:t>
      </w:r>
      <w:bookmarkStart w:id="130" w:name="F_Consult_translationWithCode"/>
      <w:bookmarkEnd w:id="130"/>
      <w:r w:rsidRPr="00624E49">
        <w:t>translation of local code example</w:t>
      </w:r>
      <w:bookmarkEnd w:id="128"/>
      <w:bookmarkEnd w:id="129"/>
    </w:p>
    <w:p w14:paraId="46B3FA98" w14:textId="77777777" w:rsidR="009572AD" w:rsidRPr="00624E49" w:rsidRDefault="009572AD" w:rsidP="009572AD">
      <w:pPr>
        <w:pStyle w:val="Example"/>
      </w:pPr>
      <w:r w:rsidRPr="00624E49">
        <w:t>&lt;code code='34761-7' displayName='G</w:t>
      </w:r>
      <w:r w:rsidRPr="00624E49">
        <w:rPr>
          <w:caps/>
        </w:rPr>
        <w:t>astroenterology</w:t>
      </w:r>
      <w:r w:rsidR="00AE4652" w:rsidRPr="00624E49">
        <w:t xml:space="preserve"> CONSULTATION NOT</w:t>
      </w:r>
      <w:r w:rsidRPr="00624E49">
        <w:t>E'</w:t>
      </w:r>
      <w:r w:rsidRPr="00624E49">
        <w:br/>
      </w:r>
      <w:r w:rsidRPr="00624E49">
        <w:tab/>
        <w:t>codeSystem='2.16.840.1.113883.6.1' codeSystemName='LOINC'&gt;</w:t>
      </w:r>
    </w:p>
    <w:p w14:paraId="01A164E7" w14:textId="77777777" w:rsidR="009572AD" w:rsidRPr="00624E49" w:rsidRDefault="009572AD" w:rsidP="009572AD">
      <w:pPr>
        <w:pStyle w:val="Example"/>
      </w:pPr>
      <w:r w:rsidRPr="00624E49">
        <w:tab/>
        <w:t>&lt;translation code='X-GICON'</w:t>
      </w:r>
      <w:r w:rsidR="00AE4652" w:rsidRPr="00624E49">
        <w:t xml:space="preserve"> displayName='GI CONSULTATION NOTE</w:t>
      </w:r>
      <w:r w:rsidRPr="00624E49">
        <w:t>'</w:t>
      </w:r>
    </w:p>
    <w:p w14:paraId="27A89091" w14:textId="77777777" w:rsidR="009572AD" w:rsidRPr="00624E49" w:rsidRDefault="009572AD" w:rsidP="009572AD">
      <w:pPr>
        <w:pStyle w:val="Example"/>
      </w:pPr>
      <w:r w:rsidRPr="00624E49">
        <w:tab/>
      </w:r>
      <w:r w:rsidRPr="00624E49">
        <w:tab/>
        <w:t xml:space="preserve">         codeSystem='2.16.840.1.113883.19'/&gt;</w:t>
      </w:r>
    </w:p>
    <w:p w14:paraId="08BEC952" w14:textId="77777777" w:rsidR="009572AD" w:rsidRDefault="009572AD" w:rsidP="009572AD">
      <w:pPr>
        <w:pStyle w:val="Example"/>
      </w:pPr>
      <w:r w:rsidRPr="00624E49">
        <w:t>&lt;/code&gt;</w:t>
      </w:r>
    </w:p>
    <w:p w14:paraId="1A3E0813" w14:textId="77777777" w:rsidR="009572AD" w:rsidRPr="00C201AB" w:rsidRDefault="009572AD" w:rsidP="009572AD">
      <w:pPr>
        <w:pStyle w:val="BodyText"/>
      </w:pPr>
    </w:p>
    <w:p w14:paraId="58C8825A" w14:textId="77777777" w:rsidR="00557F81" w:rsidRDefault="008C3AB8" w:rsidP="008C3AB8">
      <w:pPr>
        <w:pStyle w:val="Caption"/>
      </w:pPr>
      <w:bookmarkStart w:id="131" w:name="_Toc163893707"/>
      <w:bookmarkStart w:id="132" w:name="_Toc203795105"/>
      <w:r w:rsidRPr="00E14BE7">
        <w:t xml:space="preserve">Figure </w:t>
      </w:r>
      <w:r w:rsidR="0000006B">
        <w:fldChar w:fldCharType="begin"/>
      </w:r>
      <w:r w:rsidR="0000006B">
        <w:instrText xml:space="preserve"> SEQ Figure \* ARABIC </w:instrText>
      </w:r>
      <w:r w:rsidR="0000006B">
        <w:fldChar w:fldCharType="separate"/>
      </w:r>
      <w:r w:rsidR="00D61323">
        <w:t>12</w:t>
      </w:r>
      <w:r w:rsidR="0000006B">
        <w:fldChar w:fldCharType="end"/>
      </w:r>
      <w:r w:rsidRPr="00E14BE7">
        <w:t xml:space="preserve">: </w:t>
      </w:r>
      <w:r>
        <w:t xml:space="preserve">Consulation Note </w:t>
      </w:r>
      <w:bookmarkStart w:id="133" w:name="F_Consult_PreCoordinatedCodes"/>
      <w:bookmarkEnd w:id="133"/>
      <w:r>
        <w:t>p</w:t>
      </w:r>
      <w:r w:rsidRPr="00E14BE7">
        <w:t xml:space="preserve">re-coordinated </w:t>
      </w:r>
      <w:r>
        <w:t>d</w:t>
      </w:r>
      <w:r w:rsidRPr="00E14BE7">
        <w:t xml:space="preserve">ocument </w:t>
      </w:r>
      <w:r>
        <w:t>t</w:t>
      </w:r>
      <w:r w:rsidRPr="00E14BE7">
        <w:t xml:space="preserve">ype </w:t>
      </w:r>
      <w:r>
        <w:t>c</w:t>
      </w:r>
      <w:r w:rsidRPr="00E14BE7">
        <w:t>ode</w:t>
      </w:r>
      <w:r>
        <w:t>s</w:t>
      </w:r>
      <w:r w:rsidR="00726A90">
        <w:t xml:space="preserve"> example</w:t>
      </w:r>
      <w:bookmarkEnd w:id="131"/>
      <w:r w:rsidRPr="00E14BE7">
        <w:t xml:space="preserve"> </w:t>
      </w:r>
      <w:bookmarkEnd w:id="132"/>
    </w:p>
    <w:p w14:paraId="1F3D96CB" w14:textId="77777777" w:rsidR="00557F81" w:rsidRDefault="00557F81" w:rsidP="00A664C0">
      <w:pPr>
        <w:pStyle w:val="Example"/>
      </w:pPr>
      <w:r>
        <w:t>&lt;ClinicalDocument xmlns='urn:hl7-org:v3'&gt;</w:t>
      </w:r>
    </w:p>
    <w:p w14:paraId="18CEAEAF" w14:textId="77777777" w:rsidR="00557F81" w:rsidRPr="00C201AB" w:rsidRDefault="00557F81" w:rsidP="00A664C0">
      <w:pPr>
        <w:pStyle w:val="Example"/>
      </w:pPr>
      <w:r>
        <w:tab/>
      </w:r>
      <w:r>
        <w:tab/>
      </w:r>
      <w:r w:rsidRPr="00C201AB">
        <w:t>…</w:t>
      </w:r>
    </w:p>
    <w:p w14:paraId="4C10273F" w14:textId="77777777" w:rsidR="00557F81" w:rsidRPr="00E64F3A" w:rsidRDefault="00557F81" w:rsidP="00A664C0">
      <w:pPr>
        <w:pStyle w:val="Example"/>
      </w:pPr>
      <w:r w:rsidRPr="00E64F3A">
        <w:tab/>
        <w:t xml:space="preserve">&lt;code codeSystem='2.16.840.1.113883.6.1' codeSystemName='LOINC' </w:t>
      </w:r>
    </w:p>
    <w:p w14:paraId="22BE7428" w14:textId="77777777" w:rsidR="00557F81" w:rsidRPr="00E64F3A" w:rsidRDefault="00557F81" w:rsidP="00A664C0">
      <w:pPr>
        <w:pStyle w:val="Example"/>
      </w:pPr>
      <w:r w:rsidRPr="00E64F3A">
        <w:t xml:space="preserve">          code='34099-2' </w:t>
      </w:r>
    </w:p>
    <w:p w14:paraId="7F7AD4F4" w14:textId="77777777" w:rsidR="00557F81" w:rsidRPr="00E64F3A" w:rsidRDefault="00557F81" w:rsidP="00A664C0">
      <w:pPr>
        <w:pStyle w:val="Example"/>
      </w:pPr>
      <w:r w:rsidRPr="00E64F3A">
        <w:t xml:space="preserve">          displayName='CARDIOLOGY CONSULTATION </w:t>
      </w:r>
      <w:r>
        <w:t>NOTE</w:t>
      </w:r>
      <w:r w:rsidRPr="00E64F3A">
        <w:t>'/&gt;</w:t>
      </w:r>
    </w:p>
    <w:p w14:paraId="26489E36" w14:textId="77777777" w:rsidR="00557F81" w:rsidRPr="00E64F3A" w:rsidRDefault="00557F81" w:rsidP="00A664C0">
      <w:pPr>
        <w:pStyle w:val="Example"/>
      </w:pPr>
      <w:r w:rsidRPr="00E64F3A">
        <w:tab/>
      </w:r>
      <w:r w:rsidRPr="00E64F3A">
        <w:tab/>
        <w:t>…</w:t>
      </w:r>
    </w:p>
    <w:p w14:paraId="4AEA43F9" w14:textId="77777777" w:rsidR="00557F81" w:rsidRPr="00E64F3A" w:rsidRDefault="00557F81" w:rsidP="00A664C0">
      <w:pPr>
        <w:pStyle w:val="Example"/>
      </w:pPr>
      <w:r w:rsidRPr="00E64F3A">
        <w:tab/>
      </w:r>
      <w:r w:rsidRPr="00E64F3A">
        <w:tab/>
        <w:t>…</w:t>
      </w:r>
    </w:p>
    <w:p w14:paraId="183E96CE" w14:textId="77777777" w:rsidR="00557F81" w:rsidRPr="00E64F3A" w:rsidRDefault="00557F81" w:rsidP="00A664C0">
      <w:pPr>
        <w:pStyle w:val="Example"/>
      </w:pPr>
      <w:r w:rsidRPr="00E64F3A">
        <w:tab/>
        <w:t>&lt;title&gt;Good Health Cardiology Consultation Note&lt;/title&gt;</w:t>
      </w:r>
    </w:p>
    <w:p w14:paraId="342C0D2A" w14:textId="77777777" w:rsidR="00557F81" w:rsidRPr="00E64F3A" w:rsidRDefault="00557F81" w:rsidP="00A664C0">
      <w:pPr>
        <w:pStyle w:val="Example"/>
      </w:pPr>
      <w:r w:rsidRPr="00E64F3A">
        <w:tab/>
      </w:r>
      <w:r w:rsidRPr="00E64F3A">
        <w:tab/>
        <w:t>…</w:t>
      </w:r>
    </w:p>
    <w:p w14:paraId="1901E42B" w14:textId="77777777" w:rsidR="00557F81" w:rsidRPr="00E64F3A" w:rsidRDefault="00557F81" w:rsidP="00A664C0">
      <w:pPr>
        <w:pStyle w:val="Example"/>
      </w:pPr>
      <w:r w:rsidRPr="00E64F3A">
        <w:tab/>
        <w:t>&lt;author&gt;</w:t>
      </w:r>
    </w:p>
    <w:p w14:paraId="789B0C46" w14:textId="77777777" w:rsidR="00557F81" w:rsidRPr="00E64F3A" w:rsidRDefault="00557F81" w:rsidP="00A664C0">
      <w:pPr>
        <w:pStyle w:val="Example"/>
      </w:pPr>
      <w:r w:rsidRPr="00E64F3A">
        <w:tab/>
      </w:r>
      <w:r w:rsidRPr="00E64F3A">
        <w:tab/>
        <w:t>&lt;functionCode codeSystem='2.16.840.1.113883.5.88'</w:t>
      </w:r>
      <w:r w:rsidRPr="00E64F3A">
        <w:br/>
      </w:r>
      <w:r w:rsidRPr="00E64F3A">
        <w:tab/>
      </w:r>
      <w:r w:rsidRPr="00E64F3A">
        <w:tab/>
      </w:r>
      <w:r w:rsidRPr="00E64F3A">
        <w:tab/>
        <w:t xml:space="preserve">          codeSystemName='ParticipationFunction'</w:t>
      </w:r>
    </w:p>
    <w:p w14:paraId="6F32E4A5" w14:textId="77777777" w:rsidR="00557F81" w:rsidRPr="00E64F3A" w:rsidRDefault="00557F81" w:rsidP="00A664C0">
      <w:pPr>
        <w:pStyle w:val="Example"/>
      </w:pPr>
      <w:r w:rsidRPr="00E64F3A">
        <w:t xml:space="preserve">                     code='ATTPHYS' /&gt;</w:t>
      </w:r>
    </w:p>
    <w:p w14:paraId="0E7A7AAA" w14:textId="77777777" w:rsidR="00557F81" w:rsidRPr="00E64F3A" w:rsidRDefault="00557F81" w:rsidP="00A664C0">
      <w:pPr>
        <w:pStyle w:val="Example"/>
      </w:pPr>
      <w:r w:rsidRPr="00E64F3A">
        <w:tab/>
      </w:r>
      <w:r w:rsidRPr="00E64F3A">
        <w:tab/>
        <w:t>&lt;assignedAuthor&gt;</w:t>
      </w:r>
    </w:p>
    <w:p w14:paraId="0BC094D1" w14:textId="77777777" w:rsidR="00557F81" w:rsidRPr="00E64F3A" w:rsidRDefault="00557F81" w:rsidP="00A664C0">
      <w:pPr>
        <w:pStyle w:val="Example"/>
      </w:pPr>
      <w:r w:rsidRPr="00E64F3A">
        <w:tab/>
      </w:r>
      <w:r w:rsidRPr="00E64F3A">
        <w:tab/>
        <w:t>…</w:t>
      </w:r>
    </w:p>
    <w:p w14:paraId="7619CD38" w14:textId="77777777" w:rsidR="00557F81" w:rsidRPr="00E64F3A" w:rsidRDefault="00557F81" w:rsidP="00A664C0">
      <w:pPr>
        <w:pStyle w:val="Example"/>
      </w:pPr>
      <w:r w:rsidRPr="00E64F3A">
        <w:tab/>
      </w:r>
      <w:r w:rsidRPr="00E64F3A">
        <w:tab/>
      </w:r>
      <w:r w:rsidRPr="00E64F3A">
        <w:tab/>
        <w:t>&lt;code codeSystem='2.16.840.1.113883.6.96' codeSystemName='SNOMED CT'</w:t>
      </w:r>
    </w:p>
    <w:p w14:paraId="56E2DF7E" w14:textId="77777777" w:rsidR="00557F81" w:rsidRPr="00E64F3A" w:rsidRDefault="00557F81" w:rsidP="00A664C0">
      <w:pPr>
        <w:pStyle w:val="Example"/>
      </w:pPr>
      <w:r w:rsidRPr="00E64F3A">
        <w:t xml:space="preserve">                 code='17561000' displayName='Cardiologist' /&gt;</w:t>
      </w:r>
    </w:p>
    <w:p w14:paraId="58A4D23E" w14:textId="77777777" w:rsidR="00557F81" w:rsidRPr="00E64F3A" w:rsidRDefault="00557F81" w:rsidP="00A664C0">
      <w:pPr>
        <w:pStyle w:val="Example"/>
      </w:pPr>
      <w:r w:rsidRPr="00E64F3A">
        <w:tab/>
      </w:r>
      <w:r w:rsidRPr="00E64F3A">
        <w:tab/>
        <w:t>…</w:t>
      </w:r>
    </w:p>
    <w:p w14:paraId="46227CD3" w14:textId="77777777" w:rsidR="00557F81" w:rsidRPr="00E64F3A" w:rsidRDefault="00557F81" w:rsidP="00A664C0">
      <w:pPr>
        <w:pStyle w:val="Example"/>
      </w:pPr>
      <w:r w:rsidRPr="00E64F3A">
        <w:tab/>
      </w:r>
      <w:r w:rsidRPr="00E64F3A">
        <w:tab/>
        <w:t>&lt;/assignedAuthor&gt;</w:t>
      </w:r>
    </w:p>
    <w:p w14:paraId="341B7E80" w14:textId="77777777" w:rsidR="00557F81" w:rsidRPr="00E64F3A" w:rsidRDefault="00557F81" w:rsidP="00A664C0">
      <w:pPr>
        <w:pStyle w:val="Example"/>
      </w:pPr>
      <w:r w:rsidRPr="00E64F3A">
        <w:tab/>
        <w:t>&lt;/author&gt;</w:t>
      </w:r>
    </w:p>
    <w:p w14:paraId="1DD0B1CB" w14:textId="77777777" w:rsidR="00557F81" w:rsidRPr="00E64F3A" w:rsidRDefault="00557F81" w:rsidP="00A664C0">
      <w:pPr>
        <w:pStyle w:val="Example"/>
      </w:pPr>
      <w:r w:rsidRPr="00E64F3A">
        <w:tab/>
      </w:r>
      <w:r w:rsidRPr="00E64F3A">
        <w:tab/>
        <w:t>…</w:t>
      </w:r>
    </w:p>
    <w:p w14:paraId="6A41828C" w14:textId="77777777" w:rsidR="00557F81" w:rsidRPr="00E64F3A" w:rsidRDefault="00557F81" w:rsidP="00A664C0">
      <w:pPr>
        <w:pStyle w:val="Example"/>
      </w:pPr>
      <w:r w:rsidRPr="00E64F3A">
        <w:tab/>
        <w:t>&lt;componentOf&gt;</w:t>
      </w:r>
    </w:p>
    <w:p w14:paraId="6E3A31D6" w14:textId="77777777" w:rsidR="00557F81" w:rsidRPr="00E64F3A" w:rsidRDefault="00557F81" w:rsidP="00A664C0">
      <w:pPr>
        <w:pStyle w:val="Example"/>
      </w:pPr>
      <w:r w:rsidRPr="00E64F3A">
        <w:tab/>
      </w:r>
      <w:r w:rsidRPr="00E64F3A">
        <w:tab/>
        <w:t>&lt;encompassingEncounter&gt;</w:t>
      </w:r>
    </w:p>
    <w:p w14:paraId="4996DE0C" w14:textId="77777777" w:rsidR="00557F81" w:rsidRPr="00E64F3A" w:rsidRDefault="00557F81" w:rsidP="00A664C0">
      <w:pPr>
        <w:pStyle w:val="Example"/>
      </w:pPr>
      <w:r w:rsidRPr="00E64F3A">
        <w:tab/>
      </w:r>
      <w:r w:rsidRPr="00E64F3A">
        <w:tab/>
        <w:t>…</w:t>
      </w:r>
    </w:p>
    <w:p w14:paraId="3BD13D37" w14:textId="77777777" w:rsidR="00557F81" w:rsidRPr="00E64F3A" w:rsidRDefault="00557F81" w:rsidP="00A664C0">
      <w:pPr>
        <w:pStyle w:val="Example"/>
      </w:pPr>
      <w:r w:rsidRPr="00E64F3A">
        <w:tab/>
      </w:r>
      <w:r w:rsidRPr="00E64F3A">
        <w:tab/>
      </w:r>
      <w:r w:rsidRPr="00E64F3A">
        <w:tab/>
        <w:t>&lt;healthCareFacility&gt;</w:t>
      </w:r>
    </w:p>
    <w:p w14:paraId="65262C10" w14:textId="77777777" w:rsidR="00557F81" w:rsidRPr="00E64F3A" w:rsidRDefault="00557F81" w:rsidP="00A664C0">
      <w:pPr>
        <w:pStyle w:val="Example"/>
      </w:pPr>
      <w:r w:rsidRPr="00E64F3A">
        <w:tab/>
      </w:r>
      <w:r w:rsidRPr="00E64F3A">
        <w:tab/>
      </w:r>
      <w:r w:rsidRPr="00E64F3A">
        <w:tab/>
      </w:r>
      <w:r w:rsidRPr="00E64F3A">
        <w:tab/>
        <w:t>&lt;code codeSystem='2.16.840.1.113883.5.111' codeSystemName='RoleCode'</w:t>
      </w:r>
    </w:p>
    <w:p w14:paraId="04754DCA" w14:textId="77777777" w:rsidR="00557F81" w:rsidRPr="00E64F3A" w:rsidRDefault="00557F81" w:rsidP="00A664C0">
      <w:pPr>
        <w:pStyle w:val="Example"/>
      </w:pPr>
      <w:r w:rsidRPr="00E64F3A">
        <w:t xml:space="preserve">                     code='HOSP' /&gt;</w:t>
      </w:r>
    </w:p>
    <w:p w14:paraId="2335E80C" w14:textId="77777777" w:rsidR="00557F81" w:rsidRPr="00E64F3A" w:rsidRDefault="00557F81" w:rsidP="00A664C0">
      <w:pPr>
        <w:pStyle w:val="Example"/>
      </w:pPr>
      <w:r w:rsidRPr="00E64F3A">
        <w:tab/>
      </w:r>
      <w:r w:rsidRPr="00E64F3A">
        <w:tab/>
      </w:r>
      <w:r w:rsidRPr="00E64F3A">
        <w:tab/>
        <w:t>&lt;/healthCareFacility&gt;</w:t>
      </w:r>
    </w:p>
    <w:p w14:paraId="6613C789" w14:textId="77777777" w:rsidR="00557F81" w:rsidRPr="00E64F3A" w:rsidRDefault="00557F81" w:rsidP="00A664C0">
      <w:pPr>
        <w:pStyle w:val="Example"/>
      </w:pPr>
      <w:r w:rsidRPr="00E64F3A">
        <w:tab/>
      </w:r>
      <w:r w:rsidRPr="00E64F3A">
        <w:tab/>
        <w:t>&lt;/encompassingEncounter&gt;</w:t>
      </w:r>
    </w:p>
    <w:p w14:paraId="1FDAAEEF" w14:textId="77777777" w:rsidR="00557F81" w:rsidRPr="00E64F3A" w:rsidRDefault="00557F81" w:rsidP="00A664C0">
      <w:pPr>
        <w:pStyle w:val="Example"/>
      </w:pPr>
      <w:r w:rsidRPr="00E64F3A">
        <w:tab/>
        <w:t>&lt;/componentOf&gt;</w:t>
      </w:r>
    </w:p>
    <w:p w14:paraId="2375CA56" w14:textId="77777777" w:rsidR="00557F81" w:rsidRPr="00C201AB" w:rsidRDefault="00557F81" w:rsidP="00A664C0">
      <w:pPr>
        <w:pStyle w:val="Example"/>
      </w:pPr>
      <w:r w:rsidRPr="00C201AB">
        <w:t>&lt;/ClinicalDocument&gt;</w:t>
      </w:r>
    </w:p>
    <w:p w14:paraId="78E011F7" w14:textId="77777777" w:rsidR="009217E2" w:rsidRDefault="009217E2" w:rsidP="00557F81">
      <w:pPr>
        <w:pStyle w:val="BodyText"/>
      </w:pPr>
    </w:p>
    <w:p w14:paraId="471E30EF" w14:textId="77777777" w:rsidR="00557F81" w:rsidRDefault="001753F1" w:rsidP="001753F1">
      <w:pPr>
        <w:pStyle w:val="Caption"/>
      </w:pPr>
      <w:bookmarkStart w:id="134" w:name="_Toc163893708"/>
      <w:r>
        <w:lastRenderedPageBreak/>
        <w:t xml:space="preserve">Figure </w:t>
      </w:r>
      <w:r w:rsidR="0000006B">
        <w:fldChar w:fldCharType="begin"/>
      </w:r>
      <w:r w:rsidR="0000006B">
        <w:instrText xml:space="preserve"> SEQ Figure \* ARABIC </w:instrText>
      </w:r>
      <w:r w:rsidR="0000006B">
        <w:fldChar w:fldCharType="separate"/>
      </w:r>
      <w:r w:rsidR="00D61323">
        <w:t>13</w:t>
      </w:r>
      <w:r w:rsidR="0000006B">
        <w:fldChar w:fldCharType="end"/>
      </w:r>
      <w:r>
        <w:t xml:space="preserve">: </w:t>
      </w:r>
      <w:r w:rsidR="008373A0">
        <w:t xml:space="preserve">Consulation </w:t>
      </w:r>
      <w:r w:rsidR="00726A90">
        <w:t xml:space="preserve">Note </w:t>
      </w:r>
      <w:bookmarkStart w:id="135" w:name="F_Consult_NONPreCoordinatedCodes"/>
      <w:bookmarkEnd w:id="135"/>
      <w:r w:rsidR="00B22238">
        <w:t>un</w:t>
      </w:r>
      <w:r w:rsidR="00726A90">
        <w:t>coordinated document type codes example</w:t>
      </w:r>
      <w:bookmarkEnd w:id="134"/>
    </w:p>
    <w:p w14:paraId="6C481292" w14:textId="77777777" w:rsidR="00557F81" w:rsidRPr="00E60CD2" w:rsidRDefault="00557F81" w:rsidP="00A664C0">
      <w:pPr>
        <w:pStyle w:val="Example"/>
      </w:pPr>
      <w:r>
        <w:t>&lt;</w:t>
      </w:r>
      <w:r w:rsidRPr="00E60CD2">
        <w:t>ClinicalDocument xmlns='urn:hl7-org:v3'&gt;</w:t>
      </w:r>
    </w:p>
    <w:p w14:paraId="23FD4B66" w14:textId="77777777" w:rsidR="00557F81" w:rsidRPr="00E64F3A" w:rsidRDefault="00557F81" w:rsidP="00A664C0">
      <w:pPr>
        <w:pStyle w:val="Example"/>
      </w:pPr>
      <w:r w:rsidRPr="00E64F3A">
        <w:tab/>
      </w:r>
      <w:r w:rsidRPr="00E64F3A">
        <w:tab/>
        <w:t>…</w:t>
      </w:r>
    </w:p>
    <w:p w14:paraId="4742524F" w14:textId="77777777" w:rsidR="00557F81" w:rsidRPr="00E64F3A" w:rsidRDefault="00557F81" w:rsidP="00A664C0">
      <w:pPr>
        <w:pStyle w:val="Example"/>
      </w:pPr>
      <w:r w:rsidRPr="00E64F3A">
        <w:tab/>
      </w:r>
      <w:r w:rsidRPr="00E64F3A">
        <w:tab/>
        <w:t xml:space="preserve">&lt;code codeSystem='2.16.840.1.113883.6.1' codeSystemName='LOINC' </w:t>
      </w:r>
    </w:p>
    <w:p w14:paraId="565C7AC3" w14:textId="77777777" w:rsidR="00557F81" w:rsidRPr="00E64F3A" w:rsidRDefault="00557F81" w:rsidP="00A664C0">
      <w:pPr>
        <w:pStyle w:val="Example"/>
      </w:pPr>
      <w:r w:rsidRPr="00E64F3A">
        <w:t xml:space="preserve">              code='11488-4' displayName='CONSULTATION </w:t>
      </w:r>
      <w:r w:rsidRPr="00E82D3F">
        <w:rPr>
          <w:b/>
          <w:caps/>
        </w:rPr>
        <w:t>not</w:t>
      </w:r>
      <w:r w:rsidRPr="00E64F3A">
        <w:t xml:space="preserve">E'/&gt; </w:t>
      </w:r>
    </w:p>
    <w:p w14:paraId="34DE716B" w14:textId="77777777" w:rsidR="00557F81" w:rsidRPr="00E64F3A" w:rsidRDefault="00557F81" w:rsidP="00A664C0">
      <w:pPr>
        <w:pStyle w:val="Example"/>
      </w:pPr>
      <w:r w:rsidRPr="00E64F3A">
        <w:t>&lt;title&gt;Good Health Cardiology Consultation Note&lt;/title&gt;</w:t>
      </w:r>
    </w:p>
    <w:p w14:paraId="54B1E2E5" w14:textId="77777777" w:rsidR="00557F81" w:rsidRPr="00E64F3A" w:rsidRDefault="00557F81" w:rsidP="00A664C0">
      <w:pPr>
        <w:pStyle w:val="Example"/>
      </w:pPr>
      <w:r w:rsidRPr="00E64F3A">
        <w:tab/>
      </w:r>
      <w:r w:rsidRPr="00E64F3A">
        <w:tab/>
        <w:t>…</w:t>
      </w:r>
    </w:p>
    <w:p w14:paraId="475A60E7" w14:textId="77777777" w:rsidR="00557F81" w:rsidRPr="00E64F3A" w:rsidRDefault="00557F81" w:rsidP="00A664C0">
      <w:pPr>
        <w:pStyle w:val="Example"/>
      </w:pPr>
      <w:r w:rsidRPr="00E64F3A">
        <w:tab/>
        <w:t>&lt;author&gt;</w:t>
      </w:r>
    </w:p>
    <w:p w14:paraId="71446577" w14:textId="77777777" w:rsidR="00557F81" w:rsidRPr="00E64F3A" w:rsidRDefault="00557F81" w:rsidP="00A664C0">
      <w:pPr>
        <w:pStyle w:val="Example"/>
      </w:pPr>
      <w:r w:rsidRPr="00E64F3A">
        <w:tab/>
      </w:r>
      <w:r w:rsidRPr="00E64F3A">
        <w:tab/>
        <w:t>&lt;functionCode codeSystem='2.16.840.1.113883.5.88'</w:t>
      </w:r>
      <w:r w:rsidRPr="00E64F3A">
        <w:br/>
      </w:r>
      <w:r w:rsidRPr="00E64F3A">
        <w:tab/>
      </w:r>
      <w:r w:rsidRPr="00E64F3A">
        <w:tab/>
      </w:r>
      <w:r w:rsidRPr="00E64F3A">
        <w:tab/>
        <w:t xml:space="preserve">          codeSystemName='ParticipationFunction'</w:t>
      </w:r>
    </w:p>
    <w:p w14:paraId="67F5877B" w14:textId="77777777" w:rsidR="00557F81" w:rsidRPr="00E64F3A" w:rsidRDefault="00557F81" w:rsidP="00A664C0">
      <w:pPr>
        <w:pStyle w:val="Example"/>
      </w:pPr>
      <w:r w:rsidRPr="00E64F3A">
        <w:t xml:space="preserve">                     code='ATTPHYS' /&gt;</w:t>
      </w:r>
    </w:p>
    <w:p w14:paraId="515B6042" w14:textId="77777777" w:rsidR="00557F81" w:rsidRPr="00E64F3A" w:rsidRDefault="00557F81" w:rsidP="00A664C0">
      <w:pPr>
        <w:pStyle w:val="Example"/>
      </w:pPr>
      <w:r w:rsidRPr="00E64F3A">
        <w:tab/>
      </w:r>
      <w:r w:rsidRPr="00E64F3A">
        <w:tab/>
        <w:t>&lt;assignedAuthor&gt;</w:t>
      </w:r>
    </w:p>
    <w:p w14:paraId="3988B75E" w14:textId="77777777" w:rsidR="00557F81" w:rsidRPr="00E64F3A" w:rsidRDefault="00557F81" w:rsidP="00A664C0">
      <w:pPr>
        <w:pStyle w:val="Example"/>
      </w:pPr>
      <w:r w:rsidRPr="00E64F3A">
        <w:tab/>
      </w:r>
      <w:r w:rsidRPr="00E64F3A">
        <w:tab/>
        <w:t>…</w:t>
      </w:r>
    </w:p>
    <w:p w14:paraId="4CEF607F" w14:textId="77777777" w:rsidR="00557F81" w:rsidRPr="00E64F3A" w:rsidRDefault="00557F81" w:rsidP="00A664C0">
      <w:pPr>
        <w:pStyle w:val="Example"/>
      </w:pPr>
      <w:r w:rsidRPr="00E64F3A">
        <w:tab/>
      </w:r>
      <w:r w:rsidRPr="00E64F3A">
        <w:tab/>
      </w:r>
      <w:r w:rsidRPr="00E64F3A">
        <w:tab/>
        <w:t>&lt;code codeSystem='2.16.840.1.113883.6.96' codeSystemName='SNOMED CT'</w:t>
      </w:r>
    </w:p>
    <w:p w14:paraId="1655CFB1" w14:textId="77777777" w:rsidR="00557F81" w:rsidRPr="00E64F3A" w:rsidRDefault="00557F81" w:rsidP="00A664C0">
      <w:pPr>
        <w:pStyle w:val="Example"/>
      </w:pPr>
      <w:r w:rsidRPr="00E64F3A">
        <w:t xml:space="preserve">                 code='17561000' displayName='Cardiologist' /&gt;</w:t>
      </w:r>
    </w:p>
    <w:p w14:paraId="750D6DD3" w14:textId="77777777" w:rsidR="00557F81" w:rsidRPr="00E64F3A" w:rsidRDefault="00557F81" w:rsidP="00A664C0">
      <w:pPr>
        <w:pStyle w:val="Example"/>
      </w:pPr>
      <w:r w:rsidRPr="00E64F3A">
        <w:tab/>
      </w:r>
      <w:r w:rsidRPr="00E64F3A">
        <w:tab/>
        <w:t>…</w:t>
      </w:r>
    </w:p>
    <w:p w14:paraId="1F3B1E28" w14:textId="77777777" w:rsidR="00557F81" w:rsidRPr="00E64F3A" w:rsidRDefault="00557F81" w:rsidP="00A664C0">
      <w:pPr>
        <w:pStyle w:val="Example"/>
      </w:pPr>
      <w:r w:rsidRPr="00E64F3A">
        <w:tab/>
      </w:r>
      <w:r w:rsidRPr="00E64F3A">
        <w:tab/>
        <w:t>&lt;/assignedAuthor&gt;</w:t>
      </w:r>
    </w:p>
    <w:p w14:paraId="3A00AA97" w14:textId="77777777" w:rsidR="00557F81" w:rsidRPr="00E64F3A" w:rsidRDefault="00557F81" w:rsidP="00A664C0">
      <w:pPr>
        <w:pStyle w:val="Example"/>
      </w:pPr>
      <w:r w:rsidRPr="00E64F3A">
        <w:tab/>
        <w:t>&lt;/author&gt;</w:t>
      </w:r>
    </w:p>
    <w:p w14:paraId="469D3653" w14:textId="77777777" w:rsidR="00557F81" w:rsidRPr="00E64F3A" w:rsidRDefault="00557F81" w:rsidP="00A664C0">
      <w:pPr>
        <w:pStyle w:val="Example"/>
      </w:pPr>
      <w:r w:rsidRPr="00E64F3A">
        <w:tab/>
      </w:r>
      <w:r w:rsidRPr="00E64F3A">
        <w:tab/>
        <w:t>…</w:t>
      </w:r>
    </w:p>
    <w:p w14:paraId="1839F555" w14:textId="77777777" w:rsidR="00557F81" w:rsidRPr="00E64F3A" w:rsidRDefault="00557F81" w:rsidP="00A664C0">
      <w:pPr>
        <w:pStyle w:val="Example"/>
      </w:pPr>
      <w:r w:rsidRPr="00E64F3A">
        <w:tab/>
        <w:t>&lt;componentOf&gt;</w:t>
      </w:r>
    </w:p>
    <w:p w14:paraId="028575EE" w14:textId="77777777" w:rsidR="00557F81" w:rsidRPr="00E64F3A" w:rsidRDefault="00557F81" w:rsidP="00A664C0">
      <w:pPr>
        <w:pStyle w:val="Example"/>
      </w:pPr>
      <w:r w:rsidRPr="00E64F3A">
        <w:tab/>
      </w:r>
      <w:r w:rsidRPr="00E64F3A">
        <w:tab/>
        <w:t>&lt;encompassingEncounter&gt;</w:t>
      </w:r>
    </w:p>
    <w:p w14:paraId="5509D9D7" w14:textId="77777777" w:rsidR="00557F81" w:rsidRPr="00E64F3A" w:rsidRDefault="00557F81" w:rsidP="00A664C0">
      <w:pPr>
        <w:pStyle w:val="Example"/>
      </w:pPr>
      <w:r w:rsidRPr="00E64F3A">
        <w:tab/>
      </w:r>
      <w:r w:rsidRPr="00E64F3A">
        <w:tab/>
        <w:t>…</w:t>
      </w:r>
    </w:p>
    <w:p w14:paraId="75F6F7A7" w14:textId="77777777" w:rsidR="00557F81" w:rsidRPr="00E64F3A" w:rsidRDefault="00557F81" w:rsidP="00A664C0">
      <w:pPr>
        <w:pStyle w:val="Example"/>
      </w:pPr>
      <w:r w:rsidRPr="00E64F3A">
        <w:tab/>
      </w:r>
      <w:r w:rsidRPr="00E64F3A">
        <w:tab/>
      </w:r>
      <w:r w:rsidRPr="00E64F3A">
        <w:tab/>
        <w:t>&lt;healthCareFacility&gt;</w:t>
      </w:r>
    </w:p>
    <w:p w14:paraId="1E87BDC0" w14:textId="77777777" w:rsidR="00557F81" w:rsidRPr="00E64F3A" w:rsidRDefault="00557F81" w:rsidP="00A664C0">
      <w:pPr>
        <w:pStyle w:val="Example"/>
      </w:pPr>
      <w:r w:rsidRPr="00E64F3A">
        <w:tab/>
      </w:r>
      <w:r w:rsidRPr="00E64F3A">
        <w:tab/>
      </w:r>
      <w:r w:rsidRPr="00E64F3A">
        <w:tab/>
      </w:r>
      <w:r w:rsidRPr="00E64F3A">
        <w:tab/>
        <w:t>&lt;code codeSystem='2.16.840.1.113883.5.111' codeSystemName='RoleCode'</w:t>
      </w:r>
    </w:p>
    <w:p w14:paraId="588740CC" w14:textId="77777777" w:rsidR="00557F81" w:rsidRPr="00E64F3A" w:rsidRDefault="00557F81" w:rsidP="00A664C0">
      <w:pPr>
        <w:pStyle w:val="Example"/>
      </w:pPr>
      <w:r w:rsidRPr="00E64F3A">
        <w:t xml:space="preserve">                     code='HOSP' /&gt;</w:t>
      </w:r>
    </w:p>
    <w:p w14:paraId="57CDA7FA" w14:textId="77777777" w:rsidR="00557F81" w:rsidRPr="00E64F3A" w:rsidRDefault="00557F81" w:rsidP="00A664C0">
      <w:pPr>
        <w:pStyle w:val="Example"/>
      </w:pPr>
      <w:r w:rsidRPr="00E64F3A">
        <w:tab/>
      </w:r>
      <w:r w:rsidRPr="00E64F3A">
        <w:tab/>
      </w:r>
      <w:r w:rsidRPr="00E64F3A">
        <w:tab/>
        <w:t>&lt;/healthCareFacility&gt;</w:t>
      </w:r>
    </w:p>
    <w:p w14:paraId="07B201CF" w14:textId="77777777" w:rsidR="00557F81" w:rsidRPr="00C201AB" w:rsidRDefault="00557F81" w:rsidP="00A664C0">
      <w:pPr>
        <w:pStyle w:val="Example"/>
      </w:pPr>
      <w:r w:rsidRPr="00C201AB">
        <w:tab/>
      </w:r>
      <w:r w:rsidRPr="00C201AB">
        <w:tab/>
        <w:t>&lt;/encompassingEncounter&gt;</w:t>
      </w:r>
    </w:p>
    <w:p w14:paraId="52FC0976" w14:textId="77777777" w:rsidR="00557F81" w:rsidRPr="00C201AB" w:rsidRDefault="00557F81" w:rsidP="00A664C0">
      <w:pPr>
        <w:pStyle w:val="Example"/>
      </w:pPr>
      <w:r w:rsidRPr="00C201AB">
        <w:tab/>
        <w:t>&lt;/componentOf&gt;</w:t>
      </w:r>
    </w:p>
    <w:p w14:paraId="2A03D49A" w14:textId="77777777" w:rsidR="00E539C9" w:rsidRDefault="00557F81" w:rsidP="00A664C0">
      <w:pPr>
        <w:pStyle w:val="Example"/>
      </w:pPr>
      <w:r w:rsidRPr="00C201AB">
        <w:t>&lt;/ClinicalDocument&gt;</w:t>
      </w:r>
    </w:p>
    <w:p w14:paraId="6FFFDE86" w14:textId="77777777" w:rsidR="00557F81" w:rsidRDefault="00557F81" w:rsidP="00557F81">
      <w:pPr>
        <w:pStyle w:val="BodyText"/>
      </w:pPr>
      <w:bookmarkStart w:id="136" w:name="_Toc162414558"/>
      <w:bookmarkStart w:id="137" w:name="_Toc162417257"/>
      <w:bookmarkEnd w:id="136"/>
      <w:bookmarkEnd w:id="137"/>
    </w:p>
    <w:p w14:paraId="4608BEEE" w14:textId="77777777" w:rsidR="00557F81" w:rsidRPr="00931A84" w:rsidRDefault="00557F81" w:rsidP="0041128E">
      <w:pPr>
        <w:pStyle w:val="Heading4"/>
      </w:pPr>
      <w:bookmarkStart w:id="138" w:name="_Toc107247724"/>
      <w:bookmarkStart w:id="139" w:name="_Participant_1"/>
      <w:bookmarkStart w:id="140" w:name="_participant_2"/>
      <w:bookmarkStart w:id="141" w:name="_Participant_3"/>
      <w:bookmarkStart w:id="142" w:name="_Toc106623671"/>
      <w:bookmarkStart w:id="143" w:name="_Ref98935009"/>
      <w:bookmarkStart w:id="144" w:name="participant"/>
      <w:bookmarkStart w:id="145" w:name="_Ref109474581"/>
      <w:bookmarkStart w:id="146" w:name="_Toc173837705"/>
      <w:bookmarkStart w:id="147" w:name="_Ref192754479"/>
      <w:bookmarkStart w:id="148" w:name="_Ref193001515"/>
      <w:bookmarkStart w:id="149" w:name="_Toc203795516"/>
      <w:bookmarkEnd w:id="138"/>
      <w:bookmarkEnd w:id="139"/>
      <w:bookmarkEnd w:id="140"/>
      <w:bookmarkEnd w:id="141"/>
      <w:r w:rsidRPr="00931A84">
        <w:t>Participant</w:t>
      </w:r>
      <w:bookmarkEnd w:id="142"/>
      <w:bookmarkEnd w:id="143"/>
      <w:bookmarkEnd w:id="144"/>
      <w:bookmarkEnd w:id="145"/>
      <w:bookmarkEnd w:id="146"/>
      <w:bookmarkEnd w:id="147"/>
      <w:bookmarkEnd w:id="148"/>
      <w:bookmarkEnd w:id="149"/>
    </w:p>
    <w:p w14:paraId="58917ADD" w14:textId="77777777" w:rsidR="00557F81" w:rsidRPr="00C460B3" w:rsidRDefault="0041128E" w:rsidP="00557F81">
      <w:pPr>
        <w:pStyle w:val="BodyText"/>
      </w:pPr>
      <w:r>
        <w:t xml:space="preserve">The </w:t>
      </w:r>
      <w:r w:rsidRPr="0041128E">
        <w:rPr>
          <w:rStyle w:val="XMLname"/>
        </w:rPr>
        <w:t>participant</w:t>
      </w:r>
      <w:r>
        <w:t xml:space="preserve"> element identifies</w:t>
      </w:r>
      <w:r w:rsidR="00557F81" w:rsidRPr="00C460B3">
        <w:t xml:space="preserve"> other supporting participants, including parents, relatives, caregivers, insurance policyholders, guarantors, and other participants related in some way to the patient.  </w:t>
      </w:r>
    </w:p>
    <w:p w14:paraId="60235849" w14:textId="77777777" w:rsidR="008F1DC0" w:rsidRDefault="00557F81" w:rsidP="00557F81">
      <w:pPr>
        <w:pStyle w:val="BodyText"/>
      </w:pPr>
      <w:r>
        <w:t xml:space="preserve">This </w:t>
      </w:r>
      <w:r w:rsidR="007540A6">
        <w:t>guide</w:t>
      </w:r>
      <w:r>
        <w:t xml:space="preserve"> does not specify any use for </w:t>
      </w:r>
      <w:r w:rsidRPr="00A664C0">
        <w:rPr>
          <w:rStyle w:val="XMLname"/>
        </w:rPr>
        <w:t>functionCode</w:t>
      </w:r>
      <w:r>
        <w:t xml:space="preserve"> for participants.  Local policies will determine how this element should be used in implementations.</w:t>
      </w:r>
    </w:p>
    <w:p w14:paraId="46FEC6DB" w14:textId="77777777" w:rsidR="00103981" w:rsidRDefault="008F1DC0" w:rsidP="00557F81">
      <w:pPr>
        <w:pStyle w:val="BodyText"/>
      </w:pPr>
      <w:r w:rsidRPr="009C7C0D">
        <w:t xml:space="preserve">A supporting person or organization is an individual or an organization that has </w:t>
      </w:r>
      <w:r>
        <w:t xml:space="preserve">a </w:t>
      </w:r>
      <w:r w:rsidRPr="009C7C0D">
        <w:t xml:space="preserve">relationship to the patient. A supporting person </w:t>
      </w:r>
      <w:r>
        <w:t>who</w:t>
      </w:r>
      <w:r w:rsidRPr="009C7C0D">
        <w:t xml:space="preserve"> is also an emergency contact or next</w:t>
      </w:r>
      <w:r>
        <w:t>-</w:t>
      </w:r>
      <w:r w:rsidRPr="009C7C0D">
        <w:t>of</w:t>
      </w:r>
      <w:r>
        <w:t>-</w:t>
      </w:r>
      <w:r w:rsidRPr="009C7C0D">
        <w:t xml:space="preserve">kin </w:t>
      </w:r>
      <w:r w:rsidRPr="007540A6">
        <w:t>should</w:t>
      </w:r>
      <w:r w:rsidRPr="009C7C0D">
        <w:t xml:space="preserve"> be recorded as a participant for each role played.</w:t>
      </w:r>
    </w:p>
    <w:p w14:paraId="371F8D56" w14:textId="77777777" w:rsidR="00207BCF" w:rsidRDefault="00207BCF" w:rsidP="003D62A7">
      <w:pPr>
        <w:numPr>
          <w:ilvl w:val="0"/>
          <w:numId w:val="83"/>
        </w:numPr>
        <w:spacing w:after="40" w:line="260" w:lineRule="exact"/>
      </w:pPr>
      <w:r>
        <w:rPr>
          <w:b/>
          <w:bCs/>
          <w:sz w:val="16"/>
          <w:szCs w:val="16"/>
        </w:rPr>
        <w:t>MAY</w:t>
      </w:r>
      <w:r>
        <w:t xml:space="preserve"> contain zero or more [0..*] </w:t>
      </w:r>
      <w:r>
        <w:rPr>
          <w:rFonts w:ascii="Courier New" w:hAnsi="Courier New"/>
          <w:b/>
          <w:bCs/>
        </w:rPr>
        <w:t>participant</w:t>
      </w:r>
      <w:r>
        <w:t xml:space="preserve"> (CONF:8377). </w:t>
      </w:r>
    </w:p>
    <w:p w14:paraId="507DE48C" w14:textId="77777777" w:rsidR="00207BCF" w:rsidRDefault="00207BCF" w:rsidP="003D62A7">
      <w:pPr>
        <w:numPr>
          <w:ilvl w:val="1"/>
          <w:numId w:val="83"/>
        </w:numPr>
        <w:spacing w:after="40" w:line="260" w:lineRule="exact"/>
      </w:pPr>
      <w:r>
        <w:t xml:space="preserve">A participant element, if present, </w:t>
      </w:r>
      <w:r w:rsidRPr="00B903EB">
        <w:rPr>
          <w:rStyle w:val="keyword"/>
        </w:rPr>
        <w:t>SHALL</w:t>
      </w:r>
      <w:r>
        <w:t xml:space="preserve"> contain an associatedEntity element which </w:t>
      </w:r>
      <w:r w:rsidRPr="00B903EB">
        <w:rPr>
          <w:rStyle w:val="keyword"/>
        </w:rPr>
        <w:t>SHALL</w:t>
      </w:r>
      <w:r>
        <w:t xml:space="preserve"> contain either an associatedPerson or scopingOrganization element. (CONF:8378).</w:t>
      </w:r>
    </w:p>
    <w:p w14:paraId="08B5B391" w14:textId="77777777" w:rsidR="00207BCF" w:rsidRDefault="00207BCF" w:rsidP="003D62A7">
      <w:pPr>
        <w:numPr>
          <w:ilvl w:val="1"/>
          <w:numId w:val="83"/>
        </w:numPr>
        <w:spacing w:after="40" w:line="260" w:lineRule="exact"/>
      </w:pPr>
      <w:r>
        <w:t xml:space="preserve">A special class of participant is the supporting person or organization: an individual or an organization that has a relationship to the patient, including including parents, relatives, caregivers, insurance policyholders, and guarantors. In the case of a supporting person who is also an emergency </w:t>
      </w:r>
      <w:r>
        <w:lastRenderedPageBreak/>
        <w:t>contact or next-of-kin, a participant element should be present for each role recorded. (CONF:8379).</w:t>
      </w:r>
    </w:p>
    <w:p w14:paraId="3DB679F3" w14:textId="77777777" w:rsidR="00207BCF" w:rsidRDefault="00207BCF" w:rsidP="003D62A7">
      <w:pPr>
        <w:numPr>
          <w:ilvl w:val="1"/>
          <w:numId w:val="83"/>
        </w:numPr>
        <w:spacing w:after="40" w:line="260" w:lineRule="exact"/>
      </w:pPr>
      <w:r>
        <w:t xml:space="preserve">When participant/@typeCode is IND, associatedEntity/@classCode </w:t>
      </w:r>
      <w:r w:rsidRPr="00813355">
        <w:rPr>
          <w:rStyle w:val="keyword"/>
        </w:rPr>
        <w:t>SHALL</w:t>
      </w:r>
      <w:r>
        <w:t xml:space="preserve"> be PRS, NOK,CAREGIVER, AGNT,GUAR, or ECON. (CONF:8380).</w:t>
      </w:r>
    </w:p>
    <w:p w14:paraId="1C712291" w14:textId="77777777" w:rsidR="00207BCF" w:rsidRDefault="00207BCF" w:rsidP="003D62A7">
      <w:pPr>
        <w:numPr>
          <w:ilvl w:val="1"/>
          <w:numId w:val="83"/>
        </w:numPr>
        <w:spacing w:after="40" w:line="260" w:lineRule="exact"/>
      </w:pPr>
      <w:r>
        <w:t xml:space="preserve">When associatedEntity/@classCode is PRS, NOK, or ECON, then associatedEntity/code </w:t>
      </w:r>
      <w:r w:rsidRPr="00813355">
        <w:rPr>
          <w:rStyle w:val="keyword"/>
        </w:rPr>
        <w:t>SHALL</w:t>
      </w:r>
      <w:r>
        <w:t xml:space="preserve"> be present having a value drawn from the PersonalRelationshipRoleType domain or from SNOMED, any subtype of "Person in the family" (303071001) DYNAMIC. (CONF:8381).</w:t>
      </w:r>
    </w:p>
    <w:p w14:paraId="3B47CC7F" w14:textId="77777777" w:rsidR="00557F81" w:rsidRPr="007540A6" w:rsidRDefault="007540A6" w:rsidP="007540A6">
      <w:pPr>
        <w:pStyle w:val="Caption"/>
      </w:pPr>
      <w:bookmarkStart w:id="150" w:name="_Toc106623467"/>
      <w:bookmarkStart w:id="151" w:name="_Toc203795107"/>
      <w:bookmarkStart w:id="152" w:name="_Toc163893709"/>
      <w:r w:rsidRPr="00B3342B">
        <w:t xml:space="preserve">Figure </w:t>
      </w:r>
      <w:r w:rsidR="0000006B">
        <w:fldChar w:fldCharType="begin"/>
      </w:r>
      <w:r w:rsidR="0000006B">
        <w:instrText xml:space="preserve"> SEQ Figure \* ARABIC </w:instrText>
      </w:r>
      <w:r w:rsidR="0000006B">
        <w:fldChar w:fldCharType="separate"/>
      </w:r>
      <w:r w:rsidR="00D61323">
        <w:t>14</w:t>
      </w:r>
      <w:r w:rsidR="0000006B">
        <w:fldChar w:fldCharType="end"/>
      </w:r>
      <w:r w:rsidRPr="00B3342B">
        <w:t xml:space="preserve">: </w:t>
      </w:r>
      <w:r>
        <w:t xml:space="preserve">Consultation Note </w:t>
      </w:r>
      <w:r w:rsidRPr="007540A6">
        <w:t>participant</w:t>
      </w:r>
      <w:r w:rsidRPr="00B3342B">
        <w:t xml:space="preserve"> </w:t>
      </w:r>
      <w:r>
        <w:t>e</w:t>
      </w:r>
      <w:r w:rsidRPr="00B3342B">
        <w:t xml:space="preserve">xample for a </w:t>
      </w:r>
      <w:r>
        <w:t>s</w:t>
      </w:r>
      <w:r w:rsidRPr="00B3342B">
        <w:t xml:space="preserve">upporting </w:t>
      </w:r>
      <w:bookmarkEnd w:id="150"/>
      <w:r>
        <w:t>p</w:t>
      </w:r>
      <w:r w:rsidRPr="00B3342B">
        <w:t>erson</w:t>
      </w:r>
      <w:bookmarkEnd w:id="151"/>
      <w:bookmarkEnd w:id="152"/>
    </w:p>
    <w:p w14:paraId="4C7D0A57" w14:textId="77777777" w:rsidR="00557F81" w:rsidRPr="00C201AB" w:rsidRDefault="00557F81" w:rsidP="00A664C0">
      <w:pPr>
        <w:pStyle w:val="Example"/>
      </w:pPr>
      <w:r w:rsidRPr="00C201AB">
        <w:tab/>
        <w:t>&lt;participant typeCode='IND'&gt;</w:t>
      </w:r>
    </w:p>
    <w:p w14:paraId="74027C27" w14:textId="77777777" w:rsidR="00557F81" w:rsidRPr="00C201AB" w:rsidRDefault="00557F81" w:rsidP="00A664C0">
      <w:pPr>
        <w:pStyle w:val="Example"/>
      </w:pPr>
      <w:r w:rsidRPr="00C201AB">
        <w:tab/>
      </w:r>
      <w:r w:rsidRPr="00C201AB">
        <w:tab/>
        <w:t>&lt;associatedEntity classCode='NOK'&gt;</w:t>
      </w:r>
    </w:p>
    <w:p w14:paraId="1E61C820" w14:textId="77777777" w:rsidR="00557F81" w:rsidRPr="00C201AB" w:rsidRDefault="00557F81" w:rsidP="00A664C0">
      <w:pPr>
        <w:pStyle w:val="Example"/>
      </w:pPr>
      <w:r w:rsidRPr="00C201AB">
        <w:tab/>
      </w:r>
      <w:r w:rsidRPr="00C201AB">
        <w:tab/>
      </w:r>
      <w:r w:rsidRPr="00C201AB">
        <w:tab/>
        <w:t>&lt;code code='MTH' codeSystem='2.16.840.1.113883.5.111'/&gt;</w:t>
      </w:r>
    </w:p>
    <w:p w14:paraId="28473317" w14:textId="77777777" w:rsidR="00557F81" w:rsidRPr="00C201AB" w:rsidRDefault="00557F81" w:rsidP="00A664C0">
      <w:pPr>
        <w:pStyle w:val="Example"/>
      </w:pPr>
      <w:r w:rsidRPr="00C201AB">
        <w:tab/>
      </w:r>
      <w:r w:rsidRPr="00C201AB">
        <w:tab/>
      </w:r>
      <w:r w:rsidRPr="00C201AB">
        <w:tab/>
        <w:t>&lt;addr&gt;</w:t>
      </w:r>
    </w:p>
    <w:p w14:paraId="4E7FCD6D" w14:textId="77777777" w:rsidR="00557F81" w:rsidRPr="00C201AB" w:rsidRDefault="00557F81" w:rsidP="00A664C0">
      <w:pPr>
        <w:pStyle w:val="Example"/>
      </w:pPr>
      <w:r w:rsidRPr="00C201AB">
        <w:tab/>
      </w:r>
      <w:r w:rsidRPr="00C201AB">
        <w:tab/>
      </w:r>
      <w:r w:rsidRPr="00C201AB">
        <w:tab/>
      </w:r>
      <w:r w:rsidRPr="00C201AB">
        <w:tab/>
        <w:t>&lt;streetAddressLine&gt;17 Daws Rd.&lt;/streetAddressLine&gt;</w:t>
      </w:r>
    </w:p>
    <w:p w14:paraId="17F8A0CC" w14:textId="77777777" w:rsidR="00557F81" w:rsidRPr="00C201AB" w:rsidRDefault="00557F81" w:rsidP="00A664C0">
      <w:pPr>
        <w:pStyle w:val="Example"/>
      </w:pPr>
      <w:r w:rsidRPr="00C201AB">
        <w:tab/>
      </w:r>
      <w:r w:rsidRPr="00C201AB">
        <w:tab/>
      </w:r>
      <w:r w:rsidRPr="00C201AB">
        <w:tab/>
      </w:r>
      <w:r w:rsidRPr="00C201AB">
        <w:tab/>
        <w:t>&lt;city&gt;Blue Bell&lt;/city&gt;</w:t>
      </w:r>
    </w:p>
    <w:p w14:paraId="383D6F8D" w14:textId="77777777" w:rsidR="00557F81" w:rsidRPr="00C201AB" w:rsidRDefault="00557F81" w:rsidP="00A664C0">
      <w:pPr>
        <w:pStyle w:val="Example"/>
      </w:pPr>
      <w:r w:rsidRPr="00C201AB">
        <w:tab/>
      </w:r>
      <w:r w:rsidRPr="00C201AB">
        <w:tab/>
      </w:r>
      <w:r w:rsidRPr="00C201AB">
        <w:tab/>
      </w:r>
      <w:r w:rsidRPr="00C201AB">
        <w:tab/>
        <w:t>&lt;state&gt;MA&lt;/state&gt;</w:t>
      </w:r>
    </w:p>
    <w:p w14:paraId="27ED4BF7" w14:textId="77777777" w:rsidR="00557F81" w:rsidRPr="00C201AB" w:rsidRDefault="00557F81" w:rsidP="00A664C0">
      <w:pPr>
        <w:pStyle w:val="Example"/>
      </w:pPr>
      <w:r w:rsidRPr="00C201AB">
        <w:tab/>
      </w:r>
      <w:r w:rsidRPr="00C201AB">
        <w:tab/>
      </w:r>
      <w:r w:rsidRPr="00C201AB">
        <w:tab/>
      </w:r>
      <w:r w:rsidRPr="00C201AB">
        <w:tab/>
        <w:t>&lt;postalCode&gt;02368&lt;/postalCode&gt;</w:t>
      </w:r>
    </w:p>
    <w:p w14:paraId="5588111B" w14:textId="77777777" w:rsidR="00557F81" w:rsidRPr="00C201AB" w:rsidRDefault="00557F81" w:rsidP="00A664C0">
      <w:pPr>
        <w:pStyle w:val="Example"/>
      </w:pPr>
      <w:r w:rsidRPr="00C201AB">
        <w:tab/>
      </w:r>
      <w:r w:rsidRPr="00C201AB">
        <w:tab/>
      </w:r>
      <w:r w:rsidRPr="00C201AB">
        <w:tab/>
      </w:r>
      <w:r w:rsidRPr="00C201AB">
        <w:tab/>
        <w:t>&lt;country&gt;USA&lt;/country&gt;</w:t>
      </w:r>
    </w:p>
    <w:p w14:paraId="6005127F" w14:textId="77777777" w:rsidR="00557F81" w:rsidRPr="00C201AB" w:rsidRDefault="00557F81" w:rsidP="00A664C0">
      <w:pPr>
        <w:pStyle w:val="Example"/>
      </w:pPr>
      <w:r w:rsidRPr="00C201AB">
        <w:tab/>
      </w:r>
      <w:r w:rsidRPr="00C201AB">
        <w:tab/>
      </w:r>
      <w:r w:rsidRPr="00C201AB">
        <w:tab/>
        <w:t>&lt;/addr&gt;</w:t>
      </w:r>
    </w:p>
    <w:p w14:paraId="3DA37C3C" w14:textId="77777777" w:rsidR="00557F81" w:rsidRPr="00C201AB" w:rsidRDefault="00557F81" w:rsidP="00A664C0">
      <w:pPr>
        <w:pStyle w:val="Example"/>
      </w:pPr>
      <w:r>
        <w:tab/>
      </w:r>
      <w:r>
        <w:tab/>
      </w:r>
      <w:r>
        <w:tab/>
        <w:t>&lt;telecom value='tel:(555)555-2006</w:t>
      </w:r>
      <w:r w:rsidRPr="00C201AB">
        <w:t>' use='WP'/&gt;</w:t>
      </w:r>
    </w:p>
    <w:p w14:paraId="43E1EB6E" w14:textId="77777777" w:rsidR="00557F81" w:rsidRPr="00C201AB" w:rsidRDefault="00557F81" w:rsidP="00A664C0">
      <w:pPr>
        <w:pStyle w:val="Example"/>
      </w:pPr>
      <w:r w:rsidRPr="00C201AB">
        <w:tab/>
      </w:r>
      <w:r w:rsidRPr="00C201AB">
        <w:tab/>
      </w:r>
      <w:r w:rsidRPr="00C201AB">
        <w:tab/>
        <w:t>&lt;associatedPerson&gt;</w:t>
      </w:r>
    </w:p>
    <w:p w14:paraId="4D11A870" w14:textId="77777777" w:rsidR="00557F81" w:rsidRPr="00C201AB" w:rsidRDefault="00557F81" w:rsidP="00A664C0">
      <w:pPr>
        <w:pStyle w:val="Example"/>
      </w:pPr>
      <w:r w:rsidRPr="00C201AB">
        <w:tab/>
      </w:r>
      <w:r w:rsidRPr="00C201AB">
        <w:tab/>
      </w:r>
      <w:r w:rsidRPr="00C201AB">
        <w:tab/>
      </w:r>
      <w:r w:rsidRPr="00C201AB">
        <w:tab/>
        <w:t>&lt;name&gt;</w:t>
      </w:r>
    </w:p>
    <w:p w14:paraId="3977A37C" w14:textId="77777777" w:rsidR="00557F81" w:rsidRPr="00C201AB" w:rsidRDefault="00557F81" w:rsidP="00A664C0">
      <w:pPr>
        <w:pStyle w:val="Example"/>
      </w:pPr>
      <w:r w:rsidRPr="00C201AB">
        <w:tab/>
      </w:r>
      <w:r w:rsidRPr="00C201AB">
        <w:tab/>
      </w:r>
      <w:r w:rsidRPr="00C201AB">
        <w:tab/>
      </w:r>
      <w:r w:rsidRPr="00C201AB">
        <w:tab/>
      </w:r>
      <w:r w:rsidRPr="00C201AB">
        <w:tab/>
        <w:t>&lt;prefix&gt;Mrs.&lt;/prefix&gt;</w:t>
      </w:r>
    </w:p>
    <w:p w14:paraId="3DC79ADF" w14:textId="77777777" w:rsidR="00557F81" w:rsidRPr="00C201AB" w:rsidRDefault="00557F81" w:rsidP="00A664C0">
      <w:pPr>
        <w:pStyle w:val="Example"/>
      </w:pPr>
      <w:r w:rsidRPr="00C201AB">
        <w:tab/>
      </w:r>
      <w:r w:rsidRPr="00C201AB">
        <w:tab/>
      </w:r>
      <w:r w:rsidRPr="00C201AB">
        <w:tab/>
      </w:r>
      <w:r w:rsidRPr="00C201AB">
        <w:tab/>
      </w:r>
      <w:r w:rsidRPr="00C201AB">
        <w:tab/>
        <w:t>&lt;given&gt;</w:t>
      </w:r>
      <w:r>
        <w:t>Martha</w:t>
      </w:r>
      <w:r w:rsidRPr="00C201AB">
        <w:t>&lt;/given&gt;</w:t>
      </w:r>
    </w:p>
    <w:p w14:paraId="2D8D3A26" w14:textId="77777777" w:rsidR="00557F81" w:rsidRPr="00C201AB" w:rsidRDefault="00557F81" w:rsidP="00A664C0">
      <w:pPr>
        <w:pStyle w:val="Example"/>
      </w:pPr>
      <w:r w:rsidRPr="00C201AB">
        <w:tab/>
      </w:r>
      <w:r w:rsidRPr="00C201AB">
        <w:tab/>
      </w:r>
      <w:r w:rsidRPr="00C201AB">
        <w:tab/>
      </w:r>
      <w:r w:rsidRPr="00C201AB">
        <w:tab/>
      </w:r>
      <w:r w:rsidRPr="00C201AB">
        <w:tab/>
        <w:t>&lt;family&gt;</w:t>
      </w:r>
      <w:r>
        <w:t>Mum</w:t>
      </w:r>
      <w:r w:rsidRPr="00C201AB">
        <w:t>&lt;/family&gt;</w:t>
      </w:r>
    </w:p>
    <w:p w14:paraId="1DFC952E" w14:textId="77777777" w:rsidR="00557F81" w:rsidRDefault="00557F81" w:rsidP="00A664C0">
      <w:pPr>
        <w:pStyle w:val="Example"/>
      </w:pPr>
      <w:r w:rsidRPr="00C201AB">
        <w:tab/>
      </w:r>
      <w:r w:rsidRPr="00C201AB">
        <w:tab/>
      </w:r>
      <w:r w:rsidRPr="00C201AB">
        <w:tab/>
      </w:r>
      <w:r w:rsidRPr="00C201AB">
        <w:tab/>
      </w:r>
      <w:r>
        <w:t>&lt;/name&gt;</w:t>
      </w:r>
    </w:p>
    <w:p w14:paraId="7DF3C339" w14:textId="77777777" w:rsidR="00557F81" w:rsidRDefault="00557F81" w:rsidP="00A664C0">
      <w:pPr>
        <w:pStyle w:val="Example"/>
      </w:pPr>
      <w:r>
        <w:tab/>
      </w:r>
      <w:r>
        <w:tab/>
      </w:r>
      <w:r>
        <w:tab/>
        <w:t>&lt;/associatedPerson&gt;</w:t>
      </w:r>
    </w:p>
    <w:p w14:paraId="0B9566C8" w14:textId="77777777" w:rsidR="00557F81" w:rsidRDefault="00557F81" w:rsidP="00A664C0">
      <w:pPr>
        <w:pStyle w:val="Example"/>
      </w:pPr>
      <w:r>
        <w:tab/>
      </w:r>
      <w:r>
        <w:tab/>
        <w:t>&lt;/associatedEntity&gt;</w:t>
      </w:r>
    </w:p>
    <w:p w14:paraId="7D94D0E8" w14:textId="77777777" w:rsidR="007540A6" w:rsidRDefault="00557F81" w:rsidP="00A664C0">
      <w:pPr>
        <w:pStyle w:val="Example"/>
      </w:pPr>
      <w:r>
        <w:tab/>
        <w:t>&lt;/participant&gt;</w:t>
      </w:r>
    </w:p>
    <w:p w14:paraId="511F54B5" w14:textId="77777777" w:rsidR="00557F81" w:rsidRDefault="00557F81" w:rsidP="007540A6">
      <w:pPr>
        <w:pStyle w:val="BodyText"/>
      </w:pPr>
    </w:p>
    <w:p w14:paraId="3A018A7B" w14:textId="77777777" w:rsidR="00557F81" w:rsidRPr="004F561E" w:rsidRDefault="00557F81" w:rsidP="00560C5F">
      <w:pPr>
        <w:pStyle w:val="Heading4"/>
      </w:pPr>
      <w:bookmarkStart w:id="153" w:name="_Toc171441474"/>
      <w:bookmarkStart w:id="154" w:name="_Toc106623674"/>
      <w:bookmarkStart w:id="155" w:name="_Toc173837707"/>
      <w:bookmarkStart w:id="156" w:name="_Toc203795518"/>
      <w:bookmarkEnd w:id="153"/>
      <w:r w:rsidRPr="004F561E">
        <w:t>inFulfillmentOf</w:t>
      </w:r>
      <w:bookmarkEnd w:id="154"/>
      <w:bookmarkEnd w:id="155"/>
      <w:bookmarkEnd w:id="156"/>
    </w:p>
    <w:p w14:paraId="682A6BA5" w14:textId="77777777" w:rsidR="00557F81" w:rsidRDefault="00557F81" w:rsidP="00557F81">
      <w:pPr>
        <w:pStyle w:val="BodyText"/>
      </w:pPr>
      <w:r>
        <w:t xml:space="preserve">The </w:t>
      </w:r>
      <w:r w:rsidRPr="00A664C0">
        <w:rPr>
          <w:rStyle w:val="XMLname"/>
        </w:rPr>
        <w:t>inFulfillmentOf</w:t>
      </w:r>
      <w:r>
        <w:t xml:space="preserve"> element describes the prior orders that are fulfilled (in whole or part) by the service events described in th</w:t>
      </w:r>
      <w:r w:rsidR="00D84BF4">
        <w:t>e Consultation Note</w:t>
      </w:r>
      <w:r>
        <w:t>.  For example, the prior</w:t>
      </w:r>
      <w:r w:rsidR="00AE3B6D">
        <w:t xml:space="preserve"> order might be </w:t>
      </w:r>
      <w:r w:rsidR="00D84BF4">
        <w:t>for the</w:t>
      </w:r>
      <w:r w:rsidR="00AE3B6D">
        <w:t xml:space="preserve"> c</w:t>
      </w:r>
      <w:r>
        <w:t>onsult</w:t>
      </w:r>
      <w:r w:rsidR="00AE3B6D">
        <w:t>ation</w:t>
      </w:r>
      <w:r w:rsidR="00D84BF4">
        <w:t xml:space="preserve"> being reported in the Note.</w:t>
      </w:r>
    </w:p>
    <w:p w14:paraId="3E708669" w14:textId="77777777" w:rsidR="001D3793" w:rsidRDefault="001D3793" w:rsidP="003D62A7">
      <w:pPr>
        <w:numPr>
          <w:ilvl w:val="0"/>
          <w:numId w:val="83"/>
        </w:numPr>
        <w:spacing w:after="40" w:line="260" w:lineRule="exact"/>
      </w:pPr>
      <w:bookmarkStart w:id="157" w:name="_Toc203795108"/>
      <w:r>
        <w:rPr>
          <w:b/>
          <w:bCs/>
          <w:sz w:val="16"/>
          <w:szCs w:val="16"/>
        </w:rPr>
        <w:t>SHALL</w:t>
      </w:r>
      <w:r>
        <w:t xml:space="preserve"> contain exactly one [1..1] </w:t>
      </w:r>
      <w:r>
        <w:rPr>
          <w:rFonts w:ascii="Courier New" w:hAnsi="Courier New"/>
          <w:b/>
          <w:bCs/>
        </w:rPr>
        <w:t>inFulfillmentOf</w:t>
      </w:r>
      <w:r>
        <w:t xml:space="preserve"> (CONF:8382). </w:t>
      </w:r>
    </w:p>
    <w:p w14:paraId="7DE15271" w14:textId="77777777" w:rsidR="001D3793" w:rsidRDefault="001D3793" w:rsidP="003D62A7">
      <w:pPr>
        <w:numPr>
          <w:ilvl w:val="1"/>
          <w:numId w:val="83"/>
        </w:numPr>
        <w:spacing w:after="40" w:line="260" w:lineRule="exact"/>
      </w:pPr>
      <w:r>
        <w:t>The inFulfillmentOf element records the prior orders that are fulfilled (in whole or part) by the service events described in this document. For example, the prior order might be an order for a Consult, and this Consultation Note would be in fulfillment of that order. (CONF:8383).</w:t>
      </w:r>
    </w:p>
    <w:p w14:paraId="4824B342" w14:textId="77777777" w:rsidR="001D3793" w:rsidRDefault="001D3793" w:rsidP="003D62A7">
      <w:pPr>
        <w:numPr>
          <w:ilvl w:val="1"/>
          <w:numId w:val="83"/>
        </w:numPr>
        <w:spacing w:after="40" w:line="260" w:lineRule="exact"/>
      </w:pPr>
      <w:r>
        <w:t xml:space="preserve">This inFulfillmentOf </w:t>
      </w:r>
      <w:r>
        <w:rPr>
          <w:b/>
          <w:bCs/>
          <w:sz w:val="16"/>
          <w:szCs w:val="16"/>
        </w:rPr>
        <w:t>SHOULD</w:t>
      </w:r>
      <w:r>
        <w:t xml:space="preserve"> contain exactly one [1..1] </w:t>
      </w:r>
      <w:r>
        <w:rPr>
          <w:rFonts w:ascii="Courier New" w:hAnsi="Courier New"/>
          <w:b/>
          <w:bCs/>
        </w:rPr>
        <w:t>order/id/@root</w:t>
      </w:r>
      <w:r>
        <w:t xml:space="preserve"> (CONF:8385). </w:t>
      </w:r>
    </w:p>
    <w:p w14:paraId="42FDCEB5" w14:textId="77777777" w:rsidR="00F63CC9" w:rsidRPr="00777618" w:rsidRDefault="00F63CC9" w:rsidP="00F63CC9">
      <w:pPr>
        <w:pStyle w:val="Caption"/>
      </w:pPr>
      <w:bookmarkStart w:id="158" w:name="_Toc163893710"/>
      <w:r w:rsidRPr="00777618">
        <w:lastRenderedPageBreak/>
        <w:t xml:space="preserve">Figure </w:t>
      </w:r>
      <w:r w:rsidR="0000006B">
        <w:fldChar w:fldCharType="begin"/>
      </w:r>
      <w:r w:rsidR="0000006B">
        <w:instrText xml:space="preserve"> SEQ Figure \* ARABIC </w:instrText>
      </w:r>
      <w:r w:rsidR="0000006B">
        <w:fldChar w:fldCharType="separate"/>
      </w:r>
      <w:r w:rsidR="00D61323">
        <w:t>15</w:t>
      </w:r>
      <w:r w:rsidR="0000006B">
        <w:fldChar w:fldCharType="end"/>
      </w:r>
      <w:r w:rsidRPr="00777618">
        <w:t xml:space="preserve">: </w:t>
      </w:r>
      <w:r w:rsidR="000478C3">
        <w:t>Consultation N</w:t>
      </w:r>
      <w:r w:rsidR="000478C3" w:rsidRPr="00F07357">
        <w:t xml:space="preserve">ote </w:t>
      </w:r>
      <w:r w:rsidRPr="00F07357">
        <w:t xml:space="preserve">inFulfillmentOf </w:t>
      </w:r>
      <w:r w:rsidRPr="00777618">
        <w:t>example</w:t>
      </w:r>
      <w:bookmarkEnd w:id="157"/>
      <w:bookmarkEnd w:id="158"/>
    </w:p>
    <w:p w14:paraId="1DEFC687" w14:textId="77777777" w:rsidR="00557F81" w:rsidRPr="00C201AB" w:rsidRDefault="00557F81" w:rsidP="00A664C0">
      <w:pPr>
        <w:pStyle w:val="Example"/>
      </w:pPr>
      <w:r w:rsidRPr="00C201AB">
        <w:t>&lt;inFulfillmentOf typeCode="FLFS"&gt;</w:t>
      </w:r>
    </w:p>
    <w:p w14:paraId="129FFB8B" w14:textId="77777777" w:rsidR="00557F81" w:rsidRPr="00C201AB" w:rsidRDefault="00557F81" w:rsidP="00A664C0">
      <w:pPr>
        <w:pStyle w:val="Example"/>
      </w:pPr>
      <w:r w:rsidRPr="00C201AB">
        <w:tab/>
      </w:r>
      <w:r w:rsidRPr="00C201AB">
        <w:tab/>
        <w:t>&lt;order classCode="ACT" moodCode="RQO"&gt;</w:t>
      </w:r>
    </w:p>
    <w:p w14:paraId="1E81B673" w14:textId="77777777" w:rsidR="00557F81" w:rsidRPr="00C201AB" w:rsidRDefault="00557F81" w:rsidP="00A664C0">
      <w:pPr>
        <w:pStyle w:val="Example"/>
      </w:pPr>
      <w:r w:rsidRPr="00C201AB">
        <w:tab/>
      </w:r>
      <w:r w:rsidRPr="00C201AB">
        <w:tab/>
      </w:r>
      <w:r w:rsidRPr="00C201AB">
        <w:tab/>
        <w:t>&lt;id root="2.16.840.1.113883.19" extension="12345-67890"/&gt;</w:t>
      </w:r>
    </w:p>
    <w:p w14:paraId="71412108" w14:textId="77777777" w:rsidR="00557F81" w:rsidRPr="00C201AB" w:rsidRDefault="00557F81" w:rsidP="00A664C0">
      <w:pPr>
        <w:pStyle w:val="Example"/>
      </w:pPr>
      <w:r w:rsidRPr="00C201AB">
        <w:tab/>
      </w:r>
      <w:r w:rsidRPr="00C201AB">
        <w:tab/>
        <w:t>&lt;/order&gt;</w:t>
      </w:r>
    </w:p>
    <w:p w14:paraId="6A9D2624" w14:textId="77777777" w:rsidR="00333D64" w:rsidRDefault="00557F81" w:rsidP="00A664C0">
      <w:pPr>
        <w:pStyle w:val="Example"/>
      </w:pPr>
      <w:r w:rsidRPr="00C201AB">
        <w:t>&lt;/inFulfillmentOf&gt;</w:t>
      </w:r>
    </w:p>
    <w:p w14:paraId="29CD2532" w14:textId="77777777" w:rsidR="00557F81" w:rsidRPr="00C201AB" w:rsidRDefault="00557F81" w:rsidP="00333D64">
      <w:pPr>
        <w:pStyle w:val="BodyText"/>
      </w:pPr>
    </w:p>
    <w:p w14:paraId="3E18BB24" w14:textId="77777777" w:rsidR="00557F81" w:rsidRPr="00777618" w:rsidRDefault="00557F81" w:rsidP="00560C5F">
      <w:pPr>
        <w:pStyle w:val="Heading4"/>
      </w:pPr>
      <w:bookmarkStart w:id="159" w:name="_Toc173768502"/>
      <w:bookmarkStart w:id="160" w:name="_Toc173768645"/>
      <w:bookmarkStart w:id="161" w:name="_Toc173770210"/>
      <w:bookmarkStart w:id="162" w:name="_Toc173837566"/>
      <w:bookmarkStart w:id="163" w:name="_Toc173837708"/>
      <w:bookmarkStart w:id="164" w:name="_Toc173839829"/>
      <w:bookmarkStart w:id="165" w:name="_Toc106623675"/>
      <w:bookmarkStart w:id="166" w:name="_Toc173837709"/>
      <w:bookmarkStart w:id="167" w:name="_Toc203795519"/>
      <w:bookmarkEnd w:id="159"/>
      <w:bookmarkEnd w:id="160"/>
      <w:bookmarkEnd w:id="161"/>
      <w:bookmarkEnd w:id="162"/>
      <w:bookmarkEnd w:id="163"/>
      <w:bookmarkEnd w:id="164"/>
      <w:r w:rsidRPr="00777618">
        <w:t>authorization</w:t>
      </w:r>
      <w:bookmarkEnd w:id="165"/>
      <w:bookmarkEnd w:id="166"/>
      <w:bookmarkEnd w:id="167"/>
    </w:p>
    <w:p w14:paraId="55D034F6" w14:textId="77777777" w:rsidR="00557F81" w:rsidRDefault="00557F81" w:rsidP="00557F81">
      <w:pPr>
        <w:pStyle w:val="BodyText"/>
      </w:pPr>
      <w:r>
        <w:t xml:space="preserve">The </w:t>
      </w:r>
      <w:r w:rsidRPr="00A664C0">
        <w:rPr>
          <w:rStyle w:val="XMLname"/>
        </w:rPr>
        <w:t>authorization</w:t>
      </w:r>
      <w:r w:rsidR="008A4BEB">
        <w:t xml:space="preserve"> elements may be present.  Th</w:t>
      </w:r>
      <w:r w:rsidR="00313286">
        <w:t>e</w:t>
      </w:r>
      <w:r w:rsidR="008A4BEB">
        <w:t xml:space="preserve"> Consultation Note</w:t>
      </w:r>
      <w:r>
        <w:t xml:space="preserve"> provides no guidance on the encoding of </w:t>
      </w:r>
      <w:r w:rsidRPr="00A664C0">
        <w:rPr>
          <w:rStyle w:val="XMLname"/>
        </w:rPr>
        <w:t>authorization</w:t>
      </w:r>
      <w:r>
        <w:t xml:space="preserve"> elements.</w:t>
      </w:r>
    </w:p>
    <w:p w14:paraId="2F8C95E3" w14:textId="77777777" w:rsidR="00557F81" w:rsidRPr="00931A84" w:rsidRDefault="00557F81" w:rsidP="00560C5F">
      <w:pPr>
        <w:pStyle w:val="Heading4"/>
      </w:pPr>
      <w:bookmarkStart w:id="168" w:name="_Toc173837710"/>
      <w:bookmarkStart w:id="169" w:name="_Toc203795520"/>
      <w:bookmarkStart w:id="170" w:name="componentOf"/>
      <w:r w:rsidRPr="00931A84">
        <w:t>componentOf</w:t>
      </w:r>
      <w:bookmarkEnd w:id="168"/>
      <w:bookmarkEnd w:id="169"/>
    </w:p>
    <w:bookmarkEnd w:id="170"/>
    <w:p w14:paraId="3F5EFB1C" w14:textId="77777777" w:rsidR="00557F81" w:rsidRPr="00C332DF" w:rsidRDefault="00AA09DA" w:rsidP="00557F81">
      <w:pPr>
        <w:pStyle w:val="BodyText"/>
      </w:pPr>
      <w:r>
        <w:t>A Consultation Note</w:t>
      </w:r>
      <w:r w:rsidR="00557F81" w:rsidRPr="00C332DF">
        <w:t xml:space="preserve"> is always associated with an encounter</w:t>
      </w:r>
      <w:r>
        <w:t>;</w:t>
      </w:r>
      <w:r w:rsidR="00557F81" w:rsidRPr="00C332DF">
        <w:t xml:space="preserve"> the </w:t>
      </w:r>
      <w:r w:rsidR="00557F81" w:rsidRPr="00A664C0">
        <w:rPr>
          <w:rStyle w:val="XMLname"/>
        </w:rPr>
        <w:t>componentOf</w:t>
      </w:r>
      <w:r w:rsidR="00557F81" w:rsidRPr="00C332DF">
        <w:t xml:space="preserve"> element  </w:t>
      </w:r>
      <w:r w:rsidR="00557F81">
        <w:t xml:space="preserve">must </w:t>
      </w:r>
      <w:r w:rsidR="00557F81" w:rsidRPr="00C332DF">
        <w:t>be present</w:t>
      </w:r>
      <w:r w:rsidR="00557F81">
        <w:t xml:space="preserve"> and the encounter must be identified.</w:t>
      </w:r>
    </w:p>
    <w:p w14:paraId="39D42C40" w14:textId="77777777" w:rsidR="00557F81" w:rsidRDefault="00557F81" w:rsidP="00557F81">
      <w:pPr>
        <w:pStyle w:val="BodyText"/>
      </w:pPr>
      <w:r>
        <w:t>CDA R2 requires e</w:t>
      </w:r>
      <w:r w:rsidRPr="00A664C0">
        <w:rPr>
          <w:rStyle w:val="XMLname"/>
        </w:rPr>
        <w:t>ncompasingEncounter</w:t>
      </w:r>
      <w:r>
        <w:t xml:space="preserve"> and the </w:t>
      </w:r>
      <w:r w:rsidRPr="00A664C0">
        <w:rPr>
          <w:rStyle w:val="XMLname"/>
        </w:rPr>
        <w:t>id</w:t>
      </w:r>
      <w:r>
        <w:t xml:space="preserve"> element of the </w:t>
      </w:r>
      <w:r w:rsidRPr="00A664C0">
        <w:rPr>
          <w:rStyle w:val="XMLname"/>
        </w:rPr>
        <w:t>encompassingEncounter</w:t>
      </w:r>
      <w:r>
        <w:t xml:space="preserve"> is required to be present and represents the identifier for the encounter. </w:t>
      </w:r>
    </w:p>
    <w:p w14:paraId="1BB26D3E" w14:textId="77777777" w:rsidR="00557F81" w:rsidRDefault="00557F81" w:rsidP="003F11CF">
      <w:pPr>
        <w:pStyle w:val="ConsConformanceStatement"/>
        <w:ind w:firstLine="0"/>
      </w:pPr>
      <w:r>
        <w:t xml:space="preserve">The </w:t>
      </w:r>
      <w:r w:rsidRPr="00A664C0">
        <w:rPr>
          <w:rStyle w:val="XMLname"/>
        </w:rPr>
        <w:t>encounterParticipant</w:t>
      </w:r>
      <w:r>
        <w:t xml:space="preserve"> elements may be present. If present, they represent only those participants in the encounter, not necessarily the entire episode of care (see related information under </w:t>
      </w:r>
      <w:hyperlink w:anchor="_Participant_3" w:history="1">
        <w:r w:rsidR="00B84039" w:rsidRPr="00B84039">
          <w:rPr>
            <w:rStyle w:val="Hyperlink"/>
            <w:rFonts w:cs="Times New Roman"/>
            <w:lang w:eastAsia="en-US"/>
          </w:rPr>
          <w:t>Participant</w:t>
        </w:r>
        <w:r w:rsidRPr="00B84039">
          <w:rPr>
            <w:rStyle w:val="Hyperlink"/>
            <w:rFonts w:cs="Times New Roman"/>
            <w:lang w:eastAsia="en-US"/>
          </w:rPr>
          <w:t xml:space="preserve"> </w:t>
        </w:r>
      </w:hyperlink>
      <w:r>
        <w:t>above).</w:t>
      </w:r>
    </w:p>
    <w:p w14:paraId="27159CC5" w14:textId="77777777" w:rsidR="00557F81" w:rsidRDefault="00557F81" w:rsidP="00557F81">
      <w:pPr>
        <w:pStyle w:val="BodyText"/>
      </w:pPr>
      <w:r>
        <w:t xml:space="preserve">The </w:t>
      </w:r>
      <w:r w:rsidRPr="00A664C0">
        <w:rPr>
          <w:rStyle w:val="XMLname"/>
        </w:rPr>
        <w:t>responsibleParty</w:t>
      </w:r>
      <w:r>
        <w:t xml:space="preserve"> element may be present.  If present, it represents only the party responsible for the encounter, not necessarily the entire episode of care.</w:t>
      </w:r>
    </w:p>
    <w:p w14:paraId="032C02B8" w14:textId="77777777" w:rsidR="00E64BAC" w:rsidRDefault="00E64BAC" w:rsidP="003D62A7">
      <w:pPr>
        <w:numPr>
          <w:ilvl w:val="0"/>
          <w:numId w:val="83"/>
        </w:numPr>
        <w:spacing w:after="40" w:line="260" w:lineRule="exact"/>
      </w:pPr>
      <w:bookmarkStart w:id="171" w:name="_Toc203795109"/>
      <w:r>
        <w:rPr>
          <w:b/>
          <w:bCs/>
          <w:sz w:val="16"/>
          <w:szCs w:val="16"/>
        </w:rPr>
        <w:t>SHALL</w:t>
      </w:r>
      <w:r>
        <w:t xml:space="preserve"> contain exactly one [1..1] </w:t>
      </w:r>
      <w:r>
        <w:rPr>
          <w:rFonts w:ascii="Courier New" w:hAnsi="Courier New"/>
          <w:b/>
          <w:bCs/>
        </w:rPr>
        <w:t>componentOf</w:t>
      </w:r>
      <w:r>
        <w:t xml:space="preserve"> (CONF:8386). </w:t>
      </w:r>
    </w:p>
    <w:p w14:paraId="4A70F574" w14:textId="77777777" w:rsidR="00E64BAC" w:rsidRDefault="00E64BAC" w:rsidP="003D62A7">
      <w:pPr>
        <w:numPr>
          <w:ilvl w:val="1"/>
          <w:numId w:val="83"/>
        </w:numPr>
        <w:spacing w:after="40" w:line="260" w:lineRule="exact"/>
      </w:pPr>
      <w:r>
        <w:t xml:space="preserve">This componentOf </w:t>
      </w:r>
      <w:r>
        <w:rPr>
          <w:b/>
          <w:bCs/>
          <w:sz w:val="16"/>
          <w:szCs w:val="16"/>
        </w:rPr>
        <w:t>SHALL</w:t>
      </w:r>
      <w:r>
        <w:t xml:space="preserve"> contain exactly one [1..1] </w:t>
      </w:r>
      <w:r>
        <w:rPr>
          <w:rFonts w:ascii="Courier New" w:hAnsi="Courier New"/>
          <w:b/>
          <w:bCs/>
        </w:rPr>
        <w:t>encompassingEncounter</w:t>
      </w:r>
      <w:r>
        <w:t xml:space="preserve"> (CONF:8387). </w:t>
      </w:r>
    </w:p>
    <w:p w14:paraId="6A854E37" w14:textId="77777777" w:rsidR="00E64BAC" w:rsidRDefault="00E64BAC" w:rsidP="003D62A7">
      <w:pPr>
        <w:numPr>
          <w:ilvl w:val="2"/>
          <w:numId w:val="83"/>
        </w:numPr>
        <w:spacing w:after="40" w:line="260" w:lineRule="exact"/>
      </w:pPr>
      <w:r>
        <w:t xml:space="preserve">This encompassingEncounter </w:t>
      </w:r>
      <w:r>
        <w:rPr>
          <w:b/>
          <w:bCs/>
          <w:sz w:val="16"/>
          <w:szCs w:val="16"/>
        </w:rPr>
        <w:t>SHALL</w:t>
      </w:r>
      <w:r>
        <w:t xml:space="preserve"> contain exactly one [1..1] </w:t>
      </w:r>
      <w:r>
        <w:rPr>
          <w:rFonts w:ascii="Courier New" w:hAnsi="Courier New"/>
          <w:b/>
          <w:bCs/>
        </w:rPr>
        <w:t>id</w:t>
      </w:r>
      <w:r>
        <w:t xml:space="preserve"> (CONF:8388). </w:t>
      </w:r>
    </w:p>
    <w:p w14:paraId="1716741E" w14:textId="77777777" w:rsidR="00E64BAC" w:rsidRDefault="00E64BAC" w:rsidP="003D62A7">
      <w:pPr>
        <w:numPr>
          <w:ilvl w:val="2"/>
          <w:numId w:val="83"/>
        </w:numPr>
        <w:spacing w:after="40" w:line="260" w:lineRule="exact"/>
      </w:pPr>
      <w:r>
        <w:t xml:space="preserve">This encompassingEncounter </w:t>
      </w:r>
      <w:r>
        <w:rPr>
          <w:b/>
          <w:bCs/>
          <w:sz w:val="16"/>
          <w:szCs w:val="16"/>
        </w:rPr>
        <w:t>SHALL</w:t>
      </w:r>
      <w:r>
        <w:t xml:space="preserve"> contain exactly one [1..1] </w:t>
      </w:r>
      <w:r>
        <w:rPr>
          <w:rFonts w:ascii="Courier New" w:hAnsi="Courier New"/>
          <w:b/>
          <w:bCs/>
        </w:rPr>
        <w:t>effectiveTime</w:t>
      </w:r>
      <w:r>
        <w:t xml:space="preserve"> (CONF:8389). </w:t>
      </w:r>
    </w:p>
    <w:p w14:paraId="53715819" w14:textId="77777777" w:rsidR="00E64BAC" w:rsidRDefault="00E64BAC" w:rsidP="003D62A7">
      <w:pPr>
        <w:numPr>
          <w:ilvl w:val="2"/>
          <w:numId w:val="83"/>
        </w:numPr>
        <w:spacing w:after="40" w:line="260" w:lineRule="exact"/>
      </w:pPr>
      <w:r>
        <w:t xml:space="preserve">This encompassingEncounter </w:t>
      </w:r>
      <w:r>
        <w:rPr>
          <w:b/>
          <w:bCs/>
          <w:sz w:val="16"/>
          <w:szCs w:val="16"/>
        </w:rPr>
        <w:t>MAY</w:t>
      </w:r>
      <w:r>
        <w:t xml:space="preserve"> contain zero or one [0..1] </w:t>
      </w:r>
      <w:r>
        <w:rPr>
          <w:rFonts w:ascii="Courier New" w:hAnsi="Courier New"/>
          <w:b/>
          <w:bCs/>
        </w:rPr>
        <w:t>responsibleParty</w:t>
      </w:r>
      <w:r>
        <w:t xml:space="preserve"> (CONF:8391). </w:t>
      </w:r>
    </w:p>
    <w:p w14:paraId="3E4D8F93" w14:textId="77777777" w:rsidR="00E64BAC" w:rsidRDefault="00E64BAC" w:rsidP="003D62A7">
      <w:pPr>
        <w:numPr>
          <w:ilvl w:val="3"/>
          <w:numId w:val="83"/>
        </w:numPr>
        <w:spacing w:after="40" w:line="260" w:lineRule="exact"/>
      </w:pPr>
      <w:r>
        <w:t>The responsibleParty element records only the party responsible for the encounter, not necessarily the entire episode of care. (CONF:8393).</w:t>
      </w:r>
    </w:p>
    <w:p w14:paraId="4089C1BC" w14:textId="77777777" w:rsidR="00E64BAC" w:rsidRDefault="00E64BAC" w:rsidP="003D62A7">
      <w:pPr>
        <w:numPr>
          <w:ilvl w:val="3"/>
          <w:numId w:val="83"/>
        </w:numPr>
        <w:spacing w:after="40" w:line="260" w:lineRule="exact"/>
      </w:pPr>
      <w:r>
        <w:t>The responsibleParty element, if present, SHALL contain an assignedEntity element which SHALL contain an assignedPerson element, a representedOrganization element, or both. (CONF:8394).</w:t>
      </w:r>
    </w:p>
    <w:p w14:paraId="7FDA2023" w14:textId="77777777" w:rsidR="00E64BAC" w:rsidRDefault="00E64BAC" w:rsidP="003D62A7">
      <w:pPr>
        <w:numPr>
          <w:ilvl w:val="2"/>
          <w:numId w:val="83"/>
        </w:numPr>
        <w:spacing w:after="40" w:line="260" w:lineRule="exact"/>
      </w:pPr>
      <w:r>
        <w:t xml:space="preserve">This encompassingEncounter </w:t>
      </w:r>
      <w:r>
        <w:rPr>
          <w:b/>
          <w:bCs/>
          <w:sz w:val="16"/>
          <w:szCs w:val="16"/>
        </w:rPr>
        <w:t>MAY</w:t>
      </w:r>
      <w:r>
        <w:t xml:space="preserve"> contain zero or more [0..*] </w:t>
      </w:r>
      <w:r>
        <w:rPr>
          <w:rFonts w:ascii="Courier New" w:hAnsi="Courier New"/>
          <w:b/>
          <w:bCs/>
        </w:rPr>
        <w:t>encounterParticipant</w:t>
      </w:r>
      <w:r>
        <w:t xml:space="preserve"> (CONF:8392). </w:t>
      </w:r>
    </w:p>
    <w:p w14:paraId="6E0FCC8F" w14:textId="77777777" w:rsidR="00E64BAC" w:rsidRDefault="00E64BAC" w:rsidP="003D62A7">
      <w:pPr>
        <w:numPr>
          <w:ilvl w:val="3"/>
          <w:numId w:val="83"/>
        </w:numPr>
        <w:spacing w:after="40" w:line="260" w:lineRule="exact"/>
      </w:pPr>
      <w:r>
        <w:lastRenderedPageBreak/>
        <w:t>The encounterParticipant element, if present, records only participants in the encounter, not necessarily in the entire episode of care. (CONF:8395).</w:t>
      </w:r>
    </w:p>
    <w:p w14:paraId="6F276EE0" w14:textId="77777777" w:rsidR="00E64BAC" w:rsidRDefault="00E64BAC" w:rsidP="003D62A7">
      <w:pPr>
        <w:numPr>
          <w:ilvl w:val="3"/>
          <w:numId w:val="83"/>
        </w:numPr>
        <w:spacing w:after="40" w:line="260" w:lineRule="exact"/>
      </w:pPr>
      <w:r>
        <w:t>An encounterParticipant element, if present, SHALL contain an assignedEntity element which SHALL contain an assignedPerson element, a representedOrganization element, or both. (CONF:8396).</w:t>
      </w:r>
    </w:p>
    <w:p w14:paraId="56D57AFD" w14:textId="77777777" w:rsidR="00557F81" w:rsidRPr="00AA09DA" w:rsidRDefault="00AA09DA" w:rsidP="00AA09DA">
      <w:pPr>
        <w:pStyle w:val="Caption"/>
      </w:pPr>
      <w:bookmarkStart w:id="172" w:name="_Toc163893711"/>
      <w:r w:rsidRPr="00777618">
        <w:t xml:space="preserve">Figure </w:t>
      </w:r>
      <w:r w:rsidR="0000006B">
        <w:fldChar w:fldCharType="begin"/>
      </w:r>
      <w:r w:rsidR="0000006B">
        <w:instrText xml:space="preserve"> SEQ Figure \* ARABIC </w:instrText>
      </w:r>
      <w:r w:rsidR="0000006B">
        <w:fldChar w:fldCharType="separate"/>
      </w:r>
      <w:r w:rsidR="00D61323">
        <w:t>16</w:t>
      </w:r>
      <w:r w:rsidR="0000006B">
        <w:fldChar w:fldCharType="end"/>
      </w:r>
      <w:r w:rsidRPr="00777618">
        <w:t xml:space="preserve">: </w:t>
      </w:r>
      <w:r>
        <w:t>Consultation</w:t>
      </w:r>
      <w:r w:rsidRPr="00F07357">
        <w:t xml:space="preserve"> Note componentOf exa</w:t>
      </w:r>
      <w:r w:rsidRPr="00777618">
        <w:t>mple</w:t>
      </w:r>
      <w:bookmarkEnd w:id="171"/>
      <w:bookmarkEnd w:id="172"/>
    </w:p>
    <w:p w14:paraId="56DC203D" w14:textId="77777777" w:rsidR="00557F81" w:rsidRPr="00C201AB" w:rsidRDefault="00557F81" w:rsidP="00A664C0">
      <w:pPr>
        <w:pStyle w:val="Example"/>
      </w:pPr>
      <w:r w:rsidRPr="00C201AB">
        <w:t>&lt;componentOf&gt;</w:t>
      </w:r>
    </w:p>
    <w:p w14:paraId="55CDA651" w14:textId="77777777" w:rsidR="00557F81" w:rsidRPr="00C201AB" w:rsidRDefault="00557F81" w:rsidP="00A664C0">
      <w:pPr>
        <w:pStyle w:val="Example"/>
      </w:pPr>
      <w:r w:rsidRPr="00C201AB">
        <w:tab/>
        <w:t>&lt;encompassingEncounter&gt;</w:t>
      </w:r>
    </w:p>
    <w:p w14:paraId="4D724951" w14:textId="77777777" w:rsidR="00557F81" w:rsidRPr="00C201AB" w:rsidRDefault="00557F81" w:rsidP="00A664C0">
      <w:pPr>
        <w:pStyle w:val="Example"/>
      </w:pPr>
      <w:r w:rsidRPr="00C201AB">
        <w:tab/>
      </w:r>
      <w:r w:rsidRPr="00C201AB">
        <w:tab/>
        <w:t>&lt;id extension='9937012' root='1.3.6.4.1.4.1.2835.12'/&gt;</w:t>
      </w:r>
    </w:p>
    <w:p w14:paraId="347384BD" w14:textId="77777777" w:rsidR="00557F81" w:rsidRPr="00C201AB" w:rsidRDefault="00557F81" w:rsidP="00A664C0">
      <w:pPr>
        <w:pStyle w:val="Example"/>
      </w:pPr>
      <w:r w:rsidRPr="00C201AB">
        <w:tab/>
      </w:r>
      <w:r w:rsidRPr="00C201AB">
        <w:tab/>
        <w:t>&lt;code codeSystem='2.16.840.1.113883.6.12' codeSystemName='CPT-4'</w:t>
      </w:r>
    </w:p>
    <w:p w14:paraId="4EB8181B" w14:textId="77777777" w:rsidR="00557F81" w:rsidRPr="00C201AB" w:rsidRDefault="00557F81" w:rsidP="00A664C0">
      <w:pPr>
        <w:pStyle w:val="Example"/>
      </w:pPr>
      <w:r w:rsidRPr="00C201AB">
        <w:rPr>
          <w:lang w:val="de-DE"/>
        </w:rPr>
        <w:tab/>
      </w:r>
      <w:r w:rsidRPr="00C201AB">
        <w:rPr>
          <w:lang w:val="de-DE"/>
        </w:rPr>
        <w:tab/>
      </w:r>
      <w:r w:rsidRPr="00C201AB">
        <w:rPr>
          <w:lang w:val="de-DE"/>
        </w:rPr>
        <w:tab/>
        <w:t xml:space="preserve">   </w:t>
      </w:r>
      <w:r w:rsidRPr="00C201AB">
        <w:t>code='99213' displayName='Evaluation and Management'/&gt;</w:t>
      </w:r>
    </w:p>
    <w:p w14:paraId="0781AEA9" w14:textId="77777777" w:rsidR="00557F81" w:rsidRDefault="00557F81" w:rsidP="00A664C0">
      <w:pPr>
        <w:pStyle w:val="Example"/>
      </w:pPr>
      <w:r w:rsidRPr="00C201AB">
        <w:tab/>
      </w:r>
      <w:r w:rsidRPr="00C201AB">
        <w:tab/>
      </w:r>
    </w:p>
    <w:p w14:paraId="15163D9F" w14:textId="77777777" w:rsidR="00557F81" w:rsidRPr="00C201AB" w:rsidRDefault="00557F81" w:rsidP="00A664C0">
      <w:pPr>
        <w:pStyle w:val="Example"/>
      </w:pPr>
      <w:r>
        <w:t xml:space="preserve">    </w:t>
      </w:r>
      <w:r w:rsidRPr="00C201AB">
        <w:t>&lt;/encompassingEncounter&gt;</w:t>
      </w:r>
    </w:p>
    <w:p w14:paraId="1146C765" w14:textId="77777777" w:rsidR="00557F81" w:rsidRPr="00C201AB" w:rsidRDefault="00557F81" w:rsidP="00A664C0">
      <w:pPr>
        <w:pStyle w:val="Example"/>
      </w:pPr>
      <w:r>
        <w:t xml:space="preserve">   </w:t>
      </w:r>
      <w:r w:rsidRPr="00C201AB">
        <w:t>&lt;/componentOf&gt;</w:t>
      </w:r>
    </w:p>
    <w:p w14:paraId="635C1DDE" w14:textId="77777777" w:rsidR="006E43FA" w:rsidRDefault="006E43FA" w:rsidP="00F542EC">
      <w:pPr>
        <w:pStyle w:val="BodyText"/>
      </w:pPr>
    </w:p>
    <w:p w14:paraId="5FF2C5FB" w14:textId="77777777" w:rsidR="006E43FA" w:rsidRDefault="006E43FA" w:rsidP="00C33485">
      <w:pPr>
        <w:pStyle w:val="Heading3"/>
      </w:pPr>
      <w:r>
        <w:t>Consultation Note</w:t>
      </w:r>
      <w:r w:rsidR="00A30D89">
        <w:t xml:space="preserve"> Body Constraints</w:t>
      </w:r>
    </w:p>
    <w:p w14:paraId="7FA22371" w14:textId="77777777" w:rsidR="00283E64" w:rsidRDefault="00953276" w:rsidP="00F542EC">
      <w:pPr>
        <w:pStyle w:val="BodyText"/>
      </w:pPr>
      <w:r>
        <w:t xml:space="preserve">The Consultation Note supports both narrative sections and sections requiring code clinical statements. </w:t>
      </w:r>
      <w:r w:rsidR="00B04E9C">
        <w:t xml:space="preserve">The required and optional sections are listed in the </w:t>
      </w:r>
      <w:hyperlink w:anchor="T_DocTypesAndReqOptSections" w:history="1">
        <w:r w:rsidR="00B04E9C" w:rsidRPr="0056513D">
          <w:rPr>
            <w:rStyle w:val="Hyperlink"/>
            <w:rFonts w:cs="Times New Roman"/>
            <w:lang w:eastAsia="en-US"/>
          </w:rPr>
          <w:t>Document Types and Required/Optional Sections</w:t>
        </w:r>
      </w:hyperlink>
      <w:r w:rsidR="00B04E9C">
        <w:t xml:space="preserve"> table.</w:t>
      </w:r>
    </w:p>
    <w:p w14:paraId="0A36B086" w14:textId="77777777" w:rsidR="00283E64" w:rsidRDefault="00283E64" w:rsidP="003D62A7">
      <w:pPr>
        <w:numPr>
          <w:ilvl w:val="0"/>
          <w:numId w:val="83"/>
        </w:numPr>
        <w:spacing w:after="40" w:line="260" w:lineRule="exact"/>
      </w:pPr>
      <w:r>
        <w:rPr>
          <w:b/>
          <w:bCs/>
          <w:sz w:val="16"/>
          <w:szCs w:val="16"/>
        </w:rPr>
        <w:t>SHALL</w:t>
      </w:r>
      <w:r>
        <w:t xml:space="preserve"> contain exactly one [1..1] </w:t>
      </w:r>
      <w:r>
        <w:rPr>
          <w:rFonts w:ascii="Courier New" w:hAnsi="Courier New"/>
          <w:b/>
          <w:bCs/>
        </w:rPr>
        <w:t>component</w:t>
      </w:r>
      <w:r>
        <w:t xml:space="preserve"> (CONF:8397). </w:t>
      </w:r>
    </w:p>
    <w:p w14:paraId="6F1EAB91" w14:textId="77777777" w:rsidR="00283E64" w:rsidRDefault="00283E64" w:rsidP="003D62A7">
      <w:pPr>
        <w:numPr>
          <w:ilvl w:val="1"/>
          <w:numId w:val="83"/>
        </w:numPr>
        <w:spacing w:after="40" w:line="260" w:lineRule="exact"/>
      </w:pPr>
      <w:r>
        <w:t>A Consult Note can have either a structuredBody or a nonXMLBody. (CONF:8398).</w:t>
      </w:r>
    </w:p>
    <w:p w14:paraId="06A8BDEF" w14:textId="77777777" w:rsidR="00283E64" w:rsidRDefault="00283E64" w:rsidP="003D62A7">
      <w:pPr>
        <w:numPr>
          <w:ilvl w:val="2"/>
          <w:numId w:val="83"/>
        </w:numPr>
        <w:spacing w:after="40" w:line="260" w:lineRule="exact"/>
      </w:pPr>
      <w:r>
        <w:t>A History and Physical document can conform to CDA Level 1 (nonXMLBody), CDA Level 2 (structuredBody with sections that contain a narrative block), or CDA Level 3 (structuredBody containing sections that contain a narrative block and coded entries). This Guide provides separate templateIds for documents in which coded entries are required and for documents in which coded entries are optional. In this template (templateId 2.16.840.1.113883.10.20.22.1.4), coded entries are optional. (CONF:8399).</w:t>
      </w:r>
    </w:p>
    <w:p w14:paraId="128B2ECD" w14:textId="77777777" w:rsidR="003E2EA8" w:rsidRDefault="003E2EA8" w:rsidP="00F542EC">
      <w:pPr>
        <w:pStyle w:val="BodyText"/>
      </w:pPr>
    </w:p>
    <w:p w14:paraId="008F3210" w14:textId="77777777" w:rsidR="000F769B" w:rsidRDefault="003E2EA8" w:rsidP="003E2EA8">
      <w:pPr>
        <w:pStyle w:val="Heading2"/>
      </w:pPr>
      <w:bookmarkStart w:id="173" w:name="_Toc163893589"/>
      <w:r w:rsidRPr="00892239">
        <w:t>Diagnostic</w:t>
      </w:r>
      <w:bookmarkStart w:id="174" w:name="Doc_DIR"/>
      <w:bookmarkEnd w:id="174"/>
      <w:r w:rsidRPr="00892239">
        <w:t xml:space="preserve"> Imaging Report</w:t>
      </w:r>
      <w:bookmarkEnd w:id="173"/>
    </w:p>
    <w:p w14:paraId="10803D26" w14:textId="77777777" w:rsidR="000F769B" w:rsidRDefault="000F769B" w:rsidP="000F769B">
      <w:pPr>
        <w:pStyle w:val="BracketData"/>
        <w:rPr>
          <w:rFonts w:ascii="Bookman Old Style" w:hAnsi="Bookman Old Style"/>
        </w:rPr>
      </w:pPr>
      <w:r>
        <w:rPr>
          <w:rFonts w:ascii="Bookman Old Style" w:hAnsi="Bookman Old Style"/>
        </w:rPr>
        <w:t>[</w:t>
      </w:r>
      <w:r>
        <w:t>ClinicalDocument</w:t>
      </w:r>
      <w:r>
        <w:rPr>
          <w:rFonts w:ascii="Bookman Old Style" w:hAnsi="Bookman Old Style"/>
        </w:rPr>
        <w:t xml:space="preserve">: templateId </w:t>
      </w:r>
      <w:r>
        <w:t>2.16.840.1.113883.10.20.22.1.5(open)</w:t>
      </w:r>
      <w:r>
        <w:rPr>
          <w:rFonts w:ascii="Bookman Old Style" w:hAnsi="Bookman Old Style"/>
        </w:rPr>
        <w:t>]</w:t>
      </w:r>
    </w:p>
    <w:p w14:paraId="22B68A2A" w14:textId="77777777" w:rsidR="00E65822" w:rsidRDefault="003E3BC9" w:rsidP="00996AEE">
      <w:pPr>
        <w:pStyle w:val="BodyText"/>
      </w:pPr>
      <w:r w:rsidRPr="00F81FA2">
        <w:t xml:space="preserve">A Diagnostic Imaging Report </w:t>
      </w:r>
      <w:r>
        <w:t xml:space="preserve">(DIR) </w:t>
      </w:r>
      <w:r w:rsidRPr="00F81FA2">
        <w:t>contains a consulting specialist’s interpretation of image data.  It convey</w:t>
      </w:r>
      <w:r w:rsidR="001F1588">
        <w:t>s</w:t>
      </w:r>
      <w:r w:rsidRPr="00F81FA2">
        <w:t xml:space="preserve"> the interpretation to the</w:t>
      </w:r>
      <w:r>
        <w:t xml:space="preserve"> referring (ordering) physician</w:t>
      </w:r>
      <w:r w:rsidRPr="00F81FA2">
        <w:t xml:space="preserve"> and become</w:t>
      </w:r>
      <w:r w:rsidR="00623400">
        <w:t>s</w:t>
      </w:r>
      <w:r w:rsidRPr="00F81FA2">
        <w:t xml:space="preserve"> part of the patient’s medical record.  It is for use in Radiology, Endoscopy, Cardiology, and other imaging specialties.</w:t>
      </w:r>
    </w:p>
    <w:p w14:paraId="4FDF2471" w14:textId="77777777" w:rsidR="005109F1" w:rsidRDefault="005109F1" w:rsidP="005109F1">
      <w:pPr>
        <w:pStyle w:val="Heading3"/>
        <w:numPr>
          <w:ilvl w:val="2"/>
          <w:numId w:val="2"/>
        </w:numPr>
      </w:pPr>
      <w:r>
        <w:lastRenderedPageBreak/>
        <w:t>DIR</w:t>
      </w:r>
      <w:r w:rsidR="001C75C0">
        <w:t xml:space="preserve"> Header Constraints</w:t>
      </w:r>
    </w:p>
    <w:p w14:paraId="3E85E791" w14:textId="77777777" w:rsidR="005109F1" w:rsidRDefault="005109F1" w:rsidP="00E94BFA">
      <w:pPr>
        <w:pStyle w:val="BodyText"/>
      </w:pPr>
      <w:r>
        <w:t xml:space="preserve">The DIR </w:t>
      </w:r>
      <w:r w:rsidR="00D878CA" w:rsidRPr="0089395B">
        <w:t xml:space="preserve">must conform to the </w:t>
      </w:r>
      <w:r w:rsidR="00D878CA">
        <w:t>US Realm Clinical Document Header</w:t>
      </w:r>
      <w:r w:rsidR="00D878CA" w:rsidRPr="0089395B">
        <w:t>. The following sections include additional header constraints for conformant</w:t>
      </w:r>
      <w:r w:rsidR="00D878CA">
        <w:t xml:space="preserve"> DIR Notes</w:t>
      </w:r>
      <w:r w:rsidR="00D878CA" w:rsidRPr="0089395B">
        <w:t>.</w:t>
      </w:r>
    </w:p>
    <w:p w14:paraId="32118609" w14:textId="77777777" w:rsidR="00044C45" w:rsidRDefault="00044C45" w:rsidP="003D62A7">
      <w:pPr>
        <w:numPr>
          <w:ilvl w:val="0"/>
          <w:numId w:val="84"/>
        </w:numPr>
        <w:spacing w:after="40" w:line="260" w:lineRule="exact"/>
      </w:pPr>
      <w:r>
        <w:t>Conforms to US Realm Clinical Document</w:t>
      </w:r>
      <w:r w:rsidR="004B2717">
        <w:t xml:space="preserve"> </w:t>
      </w:r>
      <w:r>
        <w:t>Header Template (</w:t>
      </w:r>
      <w:r w:rsidRPr="00044C45">
        <w:rPr>
          <w:rStyle w:val="XMLname"/>
        </w:rPr>
        <w:t>templateId: 2.16.840.1.113883.10.20.22.1.1</w:t>
      </w:r>
      <w:r>
        <w:t>).</w:t>
      </w:r>
    </w:p>
    <w:p w14:paraId="654FD15F" w14:textId="77777777" w:rsidR="005109F1" w:rsidRPr="00C971A8" w:rsidRDefault="005109F1" w:rsidP="005109F1">
      <w:pPr>
        <w:pStyle w:val="Heading4"/>
        <w:numPr>
          <w:ilvl w:val="3"/>
          <w:numId w:val="2"/>
        </w:numPr>
      </w:pPr>
      <w:r w:rsidRPr="00C971A8">
        <w:t>ClinicalDocument/templateId</w:t>
      </w:r>
    </w:p>
    <w:p w14:paraId="42201C01" w14:textId="77777777" w:rsidR="005109F1" w:rsidRPr="00C971A8" w:rsidRDefault="005109F1" w:rsidP="00E94BFA">
      <w:pPr>
        <w:pStyle w:val="BodyText"/>
      </w:pPr>
      <w:r w:rsidRPr="00C971A8">
        <w:t xml:space="preserve">Conformant </w:t>
      </w:r>
      <w:r>
        <w:t>documents</w:t>
      </w:r>
      <w:r w:rsidRPr="00C971A8">
        <w:t xml:space="preserve"> must carry the document-level </w:t>
      </w:r>
      <w:r w:rsidRPr="00C971A8">
        <w:rPr>
          <w:rStyle w:val="XMLname"/>
        </w:rPr>
        <w:t>templateId</w:t>
      </w:r>
      <w:r w:rsidRPr="00C971A8">
        <w:t xml:space="preserve"> asserting conformance with </w:t>
      </w:r>
      <w:r>
        <w:t xml:space="preserve">specific constraints of a </w:t>
      </w:r>
      <w:r w:rsidR="007919E5">
        <w:t>DIR</w:t>
      </w:r>
      <w:r w:rsidRPr="00C971A8">
        <w:t xml:space="preserve"> as well as the </w:t>
      </w:r>
      <w:r w:rsidRPr="00C971A8">
        <w:rPr>
          <w:rStyle w:val="XMLname"/>
        </w:rPr>
        <w:t>templateId</w:t>
      </w:r>
      <w:r w:rsidRPr="00C971A8">
        <w:t xml:space="preserve"> for the </w:t>
      </w:r>
      <w:r>
        <w:t xml:space="preserve">U.S. Realm </w:t>
      </w:r>
      <w:r w:rsidRPr="00C971A8">
        <w:t xml:space="preserve">CDA Header Constraints template. </w:t>
      </w:r>
    </w:p>
    <w:p w14:paraId="64DF1AD1" w14:textId="77777777" w:rsidR="00EA4D5F" w:rsidRDefault="00EA4D5F" w:rsidP="003D62A7">
      <w:pPr>
        <w:numPr>
          <w:ilvl w:val="0"/>
          <w:numId w:val="84"/>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2.16.840.1.113883.10.20.22.1.5</w:t>
      </w:r>
      <w:r>
        <w:t xml:space="preserve">" (CONF:8404). </w:t>
      </w:r>
    </w:p>
    <w:p w14:paraId="5E14B691" w14:textId="77777777" w:rsidR="007919E5" w:rsidRDefault="007919E5" w:rsidP="007919E5">
      <w:pPr>
        <w:pStyle w:val="Caption"/>
      </w:pPr>
      <w:bookmarkStart w:id="175" w:name="_Toc223488776"/>
      <w:bookmarkStart w:id="176" w:name="_Toc163893712"/>
      <w:r>
        <w:t xml:space="preserve">Figure </w:t>
      </w:r>
      <w:r w:rsidR="0000006B">
        <w:fldChar w:fldCharType="begin"/>
      </w:r>
      <w:r w:rsidR="0000006B">
        <w:instrText xml:space="preserve"> SEQ Figure \* ARABIC </w:instrText>
      </w:r>
      <w:r w:rsidR="0000006B">
        <w:fldChar w:fldCharType="separate"/>
      </w:r>
      <w:r w:rsidR="00D61323">
        <w:t>17</w:t>
      </w:r>
      <w:r w:rsidR="0000006B">
        <w:fldChar w:fldCharType="end"/>
      </w:r>
      <w:r>
        <w:t xml:space="preserve">: </w:t>
      </w:r>
      <w:r w:rsidR="007C6F4F">
        <w:t xml:space="preserve">DIR </w:t>
      </w:r>
      <w:r w:rsidRPr="005C3EB7">
        <w:t>ClinicalDocument/templateId example</w:t>
      </w:r>
      <w:bookmarkEnd w:id="175"/>
      <w:bookmarkEnd w:id="176"/>
    </w:p>
    <w:p w14:paraId="5BACAF11" w14:textId="77777777" w:rsidR="00920F4E" w:rsidRPr="00920F4E" w:rsidRDefault="00920F4E" w:rsidP="00920F4E">
      <w:pPr>
        <w:pStyle w:val="Example"/>
        <w:rPr>
          <w:bCs/>
        </w:rPr>
      </w:pPr>
      <w:r w:rsidRPr="00920F4E">
        <w:rPr>
          <w:bCs/>
        </w:rPr>
        <w:t xml:space="preserve">&lt;!-- indicates conformance with </w:t>
      </w:r>
      <w:r w:rsidRPr="00920F4E">
        <w:t>US Realm Clinical Document Header template</w:t>
      </w:r>
      <w:r w:rsidRPr="00920F4E" w:rsidDel="00DC4DD6">
        <w:rPr>
          <w:bCs/>
        </w:rPr>
        <w:t xml:space="preserve"> </w:t>
      </w:r>
      <w:r w:rsidRPr="00920F4E">
        <w:rPr>
          <w:bCs/>
        </w:rPr>
        <w:t>--&gt;</w:t>
      </w:r>
    </w:p>
    <w:p w14:paraId="0AC50994" w14:textId="77777777" w:rsidR="00920F4E" w:rsidRPr="00920F4E" w:rsidRDefault="00920F4E" w:rsidP="00920F4E">
      <w:pPr>
        <w:pStyle w:val="Example"/>
        <w:rPr>
          <w:bCs/>
        </w:rPr>
      </w:pPr>
      <w:r w:rsidRPr="00920F4E">
        <w:rPr>
          <w:bCs/>
        </w:rPr>
        <w:t>&lt;templateId root="2.16.840.1.113883.10.20.22.1.1"/&gt;</w:t>
      </w:r>
    </w:p>
    <w:p w14:paraId="440D238B" w14:textId="77777777" w:rsidR="00920F4E" w:rsidRDefault="00EA4D5F" w:rsidP="007919E5">
      <w:pPr>
        <w:pStyle w:val="Example"/>
      </w:pPr>
      <w:r w:rsidRPr="00920F4E">
        <w:t>&lt;!-- conforms to DIR requirements  --&gt;</w:t>
      </w:r>
    </w:p>
    <w:p w14:paraId="47196EDA" w14:textId="77777777" w:rsidR="00E65822" w:rsidRDefault="007919E5" w:rsidP="007919E5">
      <w:pPr>
        <w:pStyle w:val="Example"/>
      </w:pPr>
      <w:r w:rsidRPr="00920F4E">
        <w:t>&lt;templateId root='</w:t>
      </w:r>
      <w:r w:rsidR="00EA4D5F" w:rsidRPr="00920F4E">
        <w:t>2.16.840.1.113883.10.20.22.1.5</w:t>
      </w:r>
      <w:r w:rsidRPr="00920F4E">
        <w:t xml:space="preserve">'/&gt; </w:t>
      </w:r>
    </w:p>
    <w:p w14:paraId="35BE757E" w14:textId="77777777" w:rsidR="00280D45" w:rsidRDefault="00280D45" w:rsidP="00996AEE">
      <w:pPr>
        <w:pStyle w:val="BodyText"/>
      </w:pPr>
    </w:p>
    <w:p w14:paraId="66AE2382" w14:textId="77777777" w:rsidR="00280D45" w:rsidRDefault="00280D45" w:rsidP="00280D45">
      <w:pPr>
        <w:pStyle w:val="Heading4"/>
      </w:pPr>
      <w:r>
        <w:t>ClinicalDocument/id</w:t>
      </w:r>
    </w:p>
    <w:p w14:paraId="41953008" w14:textId="77777777" w:rsidR="00280D45" w:rsidRDefault="00280D45" w:rsidP="003D62A7">
      <w:pPr>
        <w:numPr>
          <w:ilvl w:val="0"/>
          <w:numId w:val="84"/>
        </w:numPr>
        <w:spacing w:after="40" w:line="260" w:lineRule="exact"/>
      </w:pPr>
      <w:r>
        <w:t xml:space="preserve">The ClinicalDocument/id/@root attribute </w:t>
      </w:r>
      <w:r w:rsidRPr="00280D45">
        <w:rPr>
          <w:rStyle w:val="keyword"/>
        </w:rPr>
        <w:t>SHALL</w:t>
      </w:r>
      <w:r>
        <w:t xml:space="preserve"> be a syntactically correct OID, and </w:t>
      </w:r>
      <w:r w:rsidRPr="00280D45">
        <w:rPr>
          <w:rStyle w:val="keyword"/>
        </w:rPr>
        <w:t>SHALL NOT</w:t>
      </w:r>
      <w:r>
        <w:t xml:space="preserve"> be a UUID. (CONF:8405).</w:t>
      </w:r>
    </w:p>
    <w:p w14:paraId="13607BC6" w14:textId="77777777" w:rsidR="00280D45" w:rsidRDefault="00280D45" w:rsidP="003D62A7">
      <w:pPr>
        <w:numPr>
          <w:ilvl w:val="1"/>
          <w:numId w:val="84"/>
        </w:numPr>
        <w:spacing w:after="40" w:line="260" w:lineRule="exact"/>
      </w:pPr>
      <w:r>
        <w:t xml:space="preserve">OIDs </w:t>
      </w:r>
      <w:r w:rsidRPr="00E352AD">
        <w:rPr>
          <w:rStyle w:val="keyword"/>
        </w:rPr>
        <w:t>SHALL</w:t>
      </w:r>
      <w:r>
        <w:t xml:space="preserve"> be represented in dotted decimal notation, where each decimal number is either 0 or starts with a nonzero digit. More formally, an OID </w:t>
      </w:r>
      <w:r w:rsidRPr="00E352AD">
        <w:rPr>
          <w:rStyle w:val="keyword"/>
        </w:rPr>
        <w:t>SHALL</w:t>
      </w:r>
      <w:r>
        <w:t xml:space="preserve"> be in the form ([0-2])(.([1-9][0-9]*|0))+ (CONF:8406).</w:t>
      </w:r>
    </w:p>
    <w:p w14:paraId="77791EBD" w14:textId="77777777" w:rsidR="00E65822" w:rsidRDefault="00280D45" w:rsidP="003D62A7">
      <w:pPr>
        <w:pStyle w:val="BodyText"/>
        <w:numPr>
          <w:ilvl w:val="1"/>
          <w:numId w:val="84"/>
        </w:numPr>
        <w:tabs>
          <w:tab w:val="clear" w:pos="1440"/>
        </w:tabs>
      </w:pPr>
      <w:r>
        <w:t xml:space="preserve">OIDs </w:t>
      </w:r>
      <w:r w:rsidRPr="00280D45">
        <w:rPr>
          <w:rStyle w:val="keyword"/>
        </w:rPr>
        <w:t>SHALL</w:t>
      </w:r>
      <w:r>
        <w:t xml:space="preserve"> be no more than 64 characters in length. (CONF:8407).</w:t>
      </w:r>
    </w:p>
    <w:p w14:paraId="7C9D2142" w14:textId="77777777" w:rsidR="0029563B" w:rsidRDefault="0029563B" w:rsidP="0064324D">
      <w:pPr>
        <w:pStyle w:val="Heading4"/>
      </w:pPr>
      <w:bookmarkStart w:id="177" w:name="_Toc223488718"/>
      <w:r w:rsidRPr="008E0327">
        <w:t>ClinicalDocument/code</w:t>
      </w:r>
      <w:bookmarkEnd w:id="177"/>
    </w:p>
    <w:p w14:paraId="3311D0B2" w14:textId="77777777" w:rsidR="00913126" w:rsidRDefault="0029563B" w:rsidP="0029563B">
      <w:pPr>
        <w:pStyle w:val="BodyText"/>
      </w:pPr>
      <w:r w:rsidRPr="003E49EE">
        <w:t xml:space="preserve">Given that </w:t>
      </w:r>
      <w:r w:rsidR="009D32BA">
        <w:t>DIR documents</w:t>
      </w:r>
      <w:r w:rsidRPr="003E49EE">
        <w:t xml:space="preserve"> may be transformed from established collections of imaging reports already stored with their own type codes, </w:t>
      </w:r>
      <w:r w:rsidR="009D32BA">
        <w:t xml:space="preserve">there is no </w:t>
      </w:r>
      <w:r>
        <w:t>static</w:t>
      </w:r>
      <w:r w:rsidRPr="003E49EE">
        <w:t xml:space="preserve"> set of Document Type </w:t>
      </w:r>
      <w:r>
        <w:t>c</w:t>
      </w:r>
      <w:r w:rsidRPr="003E49EE">
        <w:t xml:space="preserve">odes. </w:t>
      </w:r>
      <w:r>
        <w:t>The set of LOINC c</w:t>
      </w:r>
      <w:r w:rsidRPr="003E49EE">
        <w:t xml:space="preserve">odes </w:t>
      </w:r>
      <w:r>
        <w:t>listed</w:t>
      </w:r>
      <w:r w:rsidRPr="003E49EE">
        <w:t xml:space="preserve"> </w:t>
      </w:r>
      <w:r w:rsidR="009D32BA">
        <w:t xml:space="preserve">in the </w:t>
      </w:r>
      <w:hyperlink w:anchor="T_DIRLOINCDocCodes" w:history="1">
        <w:r w:rsidR="009D32BA" w:rsidRPr="00913126">
          <w:rPr>
            <w:rStyle w:val="Hyperlink"/>
            <w:rFonts w:cs="Times New Roman"/>
            <w:lang w:eastAsia="en-US"/>
          </w:rPr>
          <w:t>DIR LOINC Document Type Codes</w:t>
        </w:r>
      </w:hyperlink>
      <w:r w:rsidR="009D32BA">
        <w:t xml:space="preserve"> table</w:t>
      </w:r>
      <w:r w:rsidRPr="003E49EE">
        <w:t xml:space="preserve"> may be extended </w:t>
      </w:r>
      <w:r>
        <w:t>by additions to LOINC and supplemented</w:t>
      </w:r>
      <w:r w:rsidRPr="003E49EE">
        <w:t xml:space="preserve"> by local codes as </w:t>
      </w:r>
      <w:r>
        <w:t>translations</w:t>
      </w:r>
      <w:r w:rsidRPr="003E49EE">
        <w:t>.</w:t>
      </w:r>
    </w:p>
    <w:p w14:paraId="4D800FE9" w14:textId="77777777" w:rsidR="00FE6DC0" w:rsidRDefault="00913126" w:rsidP="0029563B">
      <w:pPr>
        <w:pStyle w:val="BodyText"/>
      </w:pPr>
      <w:r>
        <w:t>Th</w:t>
      </w:r>
      <w:r w:rsidRPr="00913126">
        <w:t xml:space="preserve">e </w:t>
      </w:r>
      <w:hyperlink w:anchor="T_DIRLOINCDocCodes" w:history="1">
        <w:r w:rsidR="00A37F83" w:rsidRPr="00913126">
          <w:rPr>
            <w:rStyle w:val="Hyperlink"/>
            <w:rFonts w:cs="Times New Roman"/>
            <w:lang w:eastAsia="en-US"/>
          </w:rPr>
          <w:t>DIR LOINC Document Type Codes</w:t>
        </w:r>
      </w:hyperlink>
      <w:r w:rsidR="00A37F83">
        <w:t xml:space="preserve"> table</w:t>
      </w:r>
      <w:r w:rsidR="00A37F83" w:rsidRPr="003E49EE">
        <w:t xml:space="preserve"> </w:t>
      </w:r>
      <w:r w:rsidR="00A37F83">
        <w:t>lists</w:t>
      </w:r>
      <w:r w:rsidRPr="00913126">
        <w:t xml:space="preserve"> document type codes supported </w:t>
      </w:r>
      <w:r w:rsidR="00A37F83">
        <w:t>for DIR</w:t>
      </w:r>
      <w:r w:rsidRPr="00913126">
        <w:t>.  Some of thes</w:t>
      </w:r>
      <w:r w:rsidR="009E27D8">
        <w:t>e codes</w:t>
      </w:r>
      <w:r w:rsidRPr="00913126">
        <w:t xml:space="preserve"> are pre-coordinated with either the imaging modality, body part examined, or specific imaging method such as the view.  Use of these codes is not recommended, as this duplicates information potentially present with the </w:t>
      </w:r>
      <w:r w:rsidR="00472893">
        <w:t>h</w:t>
      </w:r>
      <w:r w:rsidRPr="00913126">
        <w:t>eader.</w:t>
      </w:r>
      <w:r w:rsidR="00982DFC">
        <w:t xml:space="preserve"> </w:t>
      </w:r>
      <w:r w:rsidR="000F1232">
        <w:t xml:space="preserve">When pre-coordinated codes are used, any coded values describing the author or performer of the service act or the practice </w:t>
      </w:r>
      <w:r w:rsidR="000F1232" w:rsidRPr="009F1432">
        <w:t>setting must</w:t>
      </w:r>
      <w:r w:rsidR="000F1232">
        <w:t xml:space="preserve"> be consistent with the LOINC document type. </w:t>
      </w:r>
      <w:r w:rsidR="00982DFC">
        <w:t xml:space="preserve">This table is drawn from LOINC Version 2.26, January 10, 2008, and consists of codes whose scale is DOC and that refer to reports for diagnostic imaging procedures. </w:t>
      </w:r>
    </w:p>
    <w:p w14:paraId="44EF2FEA" w14:textId="77777777" w:rsidR="00FE6DC0" w:rsidRDefault="00FE6DC0" w:rsidP="003D62A7">
      <w:pPr>
        <w:keepNext/>
        <w:numPr>
          <w:ilvl w:val="0"/>
          <w:numId w:val="84"/>
        </w:numPr>
        <w:spacing w:after="40" w:line="260" w:lineRule="exact"/>
      </w:pPr>
      <w:r>
        <w:rPr>
          <w:b/>
          <w:bCs/>
          <w:sz w:val="16"/>
          <w:szCs w:val="16"/>
        </w:rPr>
        <w:lastRenderedPageBreak/>
        <w:t>SHALL</w:t>
      </w:r>
      <w:r>
        <w:t xml:space="preserve"> contain exactly one [1..1] </w:t>
      </w:r>
      <w:r>
        <w:rPr>
          <w:rFonts w:ascii="Courier New" w:hAnsi="Courier New"/>
          <w:b/>
          <w:bCs/>
        </w:rPr>
        <w:t>code</w:t>
      </w:r>
      <w:r>
        <w:t xml:space="preserve"> (CONF:8408). </w:t>
      </w:r>
    </w:p>
    <w:p w14:paraId="270E0EC8" w14:textId="77777777" w:rsidR="0029563B" w:rsidRPr="003E49EE" w:rsidRDefault="00FE6DC0" w:rsidP="003D62A7">
      <w:pPr>
        <w:numPr>
          <w:ilvl w:val="1"/>
          <w:numId w:val="84"/>
        </w:numPr>
        <w:spacing w:after="40" w:line="260" w:lineRule="exact"/>
      </w:pPr>
      <w:r>
        <w:t xml:space="preserve">This code </w:t>
      </w:r>
      <w:r>
        <w:rPr>
          <w:b/>
          <w:bCs/>
          <w:sz w:val="16"/>
          <w:szCs w:val="16"/>
        </w:rPr>
        <w:t>SHOULD</w:t>
      </w:r>
      <w:r>
        <w:t xml:space="preserve"> contain exactly one [1..1] </w:t>
      </w:r>
      <w:r>
        <w:rPr>
          <w:rFonts w:ascii="Courier New" w:hAnsi="Courier New"/>
          <w:b/>
          <w:bCs/>
        </w:rPr>
        <w:t>@code</w:t>
      </w:r>
      <w:r>
        <w:t>="</w:t>
      </w:r>
      <w:r>
        <w:rPr>
          <w:rFonts w:ascii="Courier New" w:hAnsi="Courier New"/>
        </w:rPr>
        <w:t>18748-4</w:t>
      </w:r>
      <w:r>
        <w:t xml:space="preserve">" Diagnostic Imaging Report (CodeSystem: </w:t>
      </w:r>
      <w:r>
        <w:rPr>
          <w:rFonts w:ascii="Courier New" w:hAnsi="Courier New"/>
        </w:rPr>
        <w:t>2.16.840.1.113883.6.1 LOINC</w:t>
      </w:r>
      <w:r>
        <w:t xml:space="preserve">) (CONF:8409). </w:t>
      </w:r>
    </w:p>
    <w:p w14:paraId="6159E246" w14:textId="77777777" w:rsidR="0029563B" w:rsidRPr="001067EF" w:rsidRDefault="0029563B" w:rsidP="0029563B">
      <w:pPr>
        <w:pStyle w:val="Caption"/>
        <w:rPr>
          <w:lang w:val="fr-FR"/>
        </w:rPr>
      </w:pPr>
      <w:bookmarkStart w:id="178" w:name="_Ref194378733"/>
      <w:bookmarkStart w:id="179" w:name="_Ref193073573"/>
      <w:bookmarkStart w:id="180" w:name="_Toc223488827"/>
      <w:bookmarkStart w:id="181" w:name="_Toc163893784"/>
      <w:r w:rsidRPr="001067EF">
        <w:rPr>
          <w:lang w:val="fr-FR"/>
        </w:rPr>
        <w:t xml:space="preserve">Table </w:t>
      </w:r>
      <w:r w:rsidR="0000006B">
        <w:fldChar w:fldCharType="begin"/>
      </w:r>
      <w:r w:rsidRPr="001067EF">
        <w:rPr>
          <w:lang w:val="fr-FR"/>
        </w:rPr>
        <w:instrText xml:space="preserve"> SEQ Table \* ARABIC </w:instrText>
      </w:r>
      <w:r w:rsidR="0000006B">
        <w:fldChar w:fldCharType="separate"/>
      </w:r>
      <w:r w:rsidR="00D61323">
        <w:rPr>
          <w:lang w:val="fr-FR"/>
        </w:rPr>
        <w:t>20</w:t>
      </w:r>
      <w:r w:rsidR="0000006B">
        <w:fldChar w:fldCharType="end"/>
      </w:r>
      <w:bookmarkEnd w:id="178"/>
      <w:r w:rsidRPr="001067EF">
        <w:rPr>
          <w:lang w:val="fr-FR"/>
        </w:rPr>
        <w:t xml:space="preserve">: </w:t>
      </w:r>
      <w:r w:rsidR="00913126">
        <w:rPr>
          <w:lang w:val="fr-FR"/>
        </w:rPr>
        <w:t xml:space="preserve">DIR </w:t>
      </w:r>
      <w:bookmarkStart w:id="182" w:name="T_DIRLOINCDocCodes"/>
      <w:bookmarkEnd w:id="182"/>
      <w:r w:rsidRPr="001067EF">
        <w:rPr>
          <w:lang w:val="fr-FR"/>
        </w:rPr>
        <w:t>LOINC Document Type Codes</w:t>
      </w:r>
      <w:bookmarkEnd w:id="179"/>
      <w:bookmarkEnd w:id="180"/>
      <w:bookmarkEnd w:id="18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4016"/>
        <w:gridCol w:w="3112"/>
      </w:tblGrid>
      <w:tr w:rsidR="00D2467B" w:rsidRPr="00820C4F" w14:paraId="56FE86AA" w14:textId="77777777">
        <w:trPr>
          <w:tblHeader/>
        </w:trPr>
        <w:tc>
          <w:tcPr>
            <w:tcW w:w="8856" w:type="dxa"/>
            <w:gridSpan w:val="3"/>
            <w:shd w:val="clear" w:color="auto" w:fill="auto"/>
          </w:tcPr>
          <w:p w14:paraId="504A8C8B" w14:textId="77777777" w:rsidR="00D2467B" w:rsidRPr="00820C4F" w:rsidRDefault="00D2467B" w:rsidP="00D2467B">
            <w:pPr>
              <w:pStyle w:val="TableText"/>
            </w:pPr>
            <w:r w:rsidRPr="00D2467B">
              <w:t>Code System: LOINC 2.16.840.1.113883.6.1</w:t>
            </w:r>
          </w:p>
        </w:tc>
      </w:tr>
      <w:tr w:rsidR="0029563B" w:rsidRPr="00820C4F" w14:paraId="50C29FD4" w14:textId="77777777">
        <w:trPr>
          <w:tblHeader/>
        </w:trPr>
        <w:tc>
          <w:tcPr>
            <w:tcW w:w="1728" w:type="dxa"/>
            <w:shd w:val="clear" w:color="auto" w:fill="D9D9D9"/>
          </w:tcPr>
          <w:p w14:paraId="7D80FD3F" w14:textId="77777777" w:rsidR="0029563B" w:rsidRPr="00820C4F" w:rsidRDefault="0029563B" w:rsidP="00913126">
            <w:pPr>
              <w:pStyle w:val="TableHead"/>
            </w:pPr>
            <w:r>
              <w:t>LOINC</w:t>
            </w:r>
            <w:r w:rsidR="00E43441">
              <w:t xml:space="preserve"> Code</w:t>
            </w:r>
          </w:p>
        </w:tc>
        <w:tc>
          <w:tcPr>
            <w:tcW w:w="4016" w:type="dxa"/>
            <w:shd w:val="clear" w:color="auto" w:fill="D9D9D9"/>
          </w:tcPr>
          <w:p w14:paraId="588063C1" w14:textId="77777777" w:rsidR="0029563B" w:rsidRPr="00820C4F" w:rsidRDefault="0029563B" w:rsidP="00913126">
            <w:pPr>
              <w:pStyle w:val="TableHead"/>
            </w:pPr>
            <w:r w:rsidRPr="00820C4F">
              <w:t>Display Name</w:t>
            </w:r>
          </w:p>
        </w:tc>
        <w:tc>
          <w:tcPr>
            <w:tcW w:w="3112" w:type="dxa"/>
            <w:shd w:val="clear" w:color="auto" w:fill="D9D9D9"/>
          </w:tcPr>
          <w:p w14:paraId="507FC558" w14:textId="77777777" w:rsidR="0029563B" w:rsidRPr="00820C4F" w:rsidRDefault="0029563B" w:rsidP="00913126">
            <w:pPr>
              <w:pStyle w:val="TableHead"/>
            </w:pPr>
            <w:r w:rsidRPr="00820C4F">
              <w:t>Modality</w:t>
            </w:r>
          </w:p>
        </w:tc>
      </w:tr>
      <w:tr w:rsidR="00536D20" w:rsidRPr="00477647" w14:paraId="52C9A313" w14:textId="77777777">
        <w:tc>
          <w:tcPr>
            <w:tcW w:w="8856" w:type="dxa"/>
            <w:gridSpan w:val="3"/>
          </w:tcPr>
          <w:p w14:paraId="557A6035" w14:textId="77777777" w:rsidR="00536D20" w:rsidRPr="00477647" w:rsidRDefault="00536D20" w:rsidP="00913126">
            <w:pPr>
              <w:pStyle w:val="TableText"/>
              <w:rPr>
                <w:b/>
              </w:rPr>
            </w:pPr>
            <w:r>
              <w:rPr>
                <w:b/>
              </w:rPr>
              <w:t>Preferred Code</w:t>
            </w:r>
          </w:p>
        </w:tc>
      </w:tr>
      <w:tr w:rsidR="0029563B" w:rsidRPr="00536D20" w14:paraId="4495A0CF" w14:textId="77777777">
        <w:tc>
          <w:tcPr>
            <w:tcW w:w="1728" w:type="dxa"/>
          </w:tcPr>
          <w:p w14:paraId="1C81F73B" w14:textId="77777777" w:rsidR="0029563B" w:rsidRPr="00536D20" w:rsidRDefault="0029563B" w:rsidP="00913126">
            <w:pPr>
              <w:pStyle w:val="TableText"/>
            </w:pPr>
            <w:r w:rsidRPr="00536D20">
              <w:t>18748-4</w:t>
            </w:r>
          </w:p>
        </w:tc>
        <w:tc>
          <w:tcPr>
            <w:tcW w:w="4016" w:type="dxa"/>
          </w:tcPr>
          <w:p w14:paraId="40F6586B" w14:textId="77777777" w:rsidR="0029563B" w:rsidRPr="00536D20" w:rsidRDefault="0029563B" w:rsidP="00913126">
            <w:pPr>
              <w:pStyle w:val="TableText"/>
            </w:pPr>
            <w:r w:rsidRPr="00536D20">
              <w:t>Diagnostic Imaging Report</w:t>
            </w:r>
          </w:p>
        </w:tc>
        <w:tc>
          <w:tcPr>
            <w:tcW w:w="3112" w:type="dxa"/>
          </w:tcPr>
          <w:p w14:paraId="45AACD5F" w14:textId="77777777" w:rsidR="0029563B" w:rsidRPr="00536D20" w:rsidRDefault="0029563B" w:rsidP="00913126">
            <w:pPr>
              <w:pStyle w:val="TableText"/>
            </w:pPr>
            <w:r w:rsidRPr="00536D20">
              <w:t>Any</w:t>
            </w:r>
          </w:p>
        </w:tc>
      </w:tr>
      <w:tr w:rsidR="00536D20" w:rsidRPr="00477647" w14:paraId="2E53ED10" w14:textId="77777777">
        <w:tc>
          <w:tcPr>
            <w:tcW w:w="8856" w:type="dxa"/>
            <w:gridSpan w:val="3"/>
          </w:tcPr>
          <w:p w14:paraId="3B47033C" w14:textId="77777777" w:rsidR="00536D20" w:rsidRPr="00477647" w:rsidRDefault="00536D20" w:rsidP="00913126">
            <w:pPr>
              <w:pStyle w:val="TableText"/>
              <w:rPr>
                <w:b/>
              </w:rPr>
            </w:pPr>
            <w:r>
              <w:rPr>
                <w:b/>
              </w:rPr>
              <w:t>Additional Codes</w:t>
            </w:r>
          </w:p>
        </w:tc>
      </w:tr>
      <w:tr w:rsidR="0029563B" w:rsidRPr="0019487C" w14:paraId="1A8C0C07" w14:textId="77777777">
        <w:tc>
          <w:tcPr>
            <w:tcW w:w="1728" w:type="dxa"/>
          </w:tcPr>
          <w:p w14:paraId="64BA579A" w14:textId="77777777" w:rsidR="0029563B" w:rsidRPr="0019487C" w:rsidRDefault="0029563B" w:rsidP="00913126">
            <w:pPr>
              <w:pStyle w:val="TableText"/>
            </w:pPr>
            <w:r w:rsidRPr="0019487C">
              <w:t>18747-6</w:t>
            </w:r>
          </w:p>
        </w:tc>
        <w:tc>
          <w:tcPr>
            <w:tcW w:w="4016" w:type="dxa"/>
          </w:tcPr>
          <w:p w14:paraId="5BBF9226" w14:textId="77777777" w:rsidR="0029563B" w:rsidRPr="0019487C" w:rsidRDefault="0029563B" w:rsidP="00913126">
            <w:pPr>
              <w:pStyle w:val="TableText"/>
            </w:pPr>
            <w:r w:rsidRPr="0019487C">
              <w:t>CT Report</w:t>
            </w:r>
          </w:p>
        </w:tc>
        <w:tc>
          <w:tcPr>
            <w:tcW w:w="3112" w:type="dxa"/>
          </w:tcPr>
          <w:p w14:paraId="5F56A886" w14:textId="77777777" w:rsidR="0029563B" w:rsidRPr="0019487C" w:rsidRDefault="0029563B" w:rsidP="00913126">
            <w:pPr>
              <w:pStyle w:val="TableText"/>
            </w:pPr>
            <w:r w:rsidRPr="0019487C">
              <w:t>Computed Tomography</w:t>
            </w:r>
          </w:p>
        </w:tc>
      </w:tr>
      <w:tr w:rsidR="0029563B" w:rsidRPr="0019487C" w14:paraId="1639872F" w14:textId="77777777">
        <w:tc>
          <w:tcPr>
            <w:tcW w:w="1728" w:type="dxa"/>
          </w:tcPr>
          <w:p w14:paraId="09B618E0" w14:textId="77777777" w:rsidR="0029563B" w:rsidRPr="0019487C" w:rsidRDefault="0029563B" w:rsidP="00913126">
            <w:pPr>
              <w:pStyle w:val="TableText"/>
            </w:pPr>
            <w:r w:rsidRPr="0019487C">
              <w:t>18755-9</w:t>
            </w:r>
          </w:p>
        </w:tc>
        <w:tc>
          <w:tcPr>
            <w:tcW w:w="4016" w:type="dxa"/>
          </w:tcPr>
          <w:p w14:paraId="29E502EC" w14:textId="77777777" w:rsidR="0029563B" w:rsidRPr="0019487C" w:rsidRDefault="0029563B" w:rsidP="00913126">
            <w:pPr>
              <w:pStyle w:val="TableText"/>
            </w:pPr>
            <w:r w:rsidRPr="0019487C">
              <w:t>MRI Report</w:t>
            </w:r>
          </w:p>
        </w:tc>
        <w:tc>
          <w:tcPr>
            <w:tcW w:w="3112" w:type="dxa"/>
          </w:tcPr>
          <w:p w14:paraId="51ADDE64" w14:textId="77777777" w:rsidR="0029563B" w:rsidRPr="0019487C" w:rsidRDefault="0029563B" w:rsidP="00913126">
            <w:pPr>
              <w:pStyle w:val="TableText"/>
            </w:pPr>
            <w:r w:rsidRPr="0019487C">
              <w:t>Magnetic Resonance Imaging</w:t>
            </w:r>
          </w:p>
        </w:tc>
      </w:tr>
      <w:tr w:rsidR="0029563B" w:rsidRPr="0019487C" w14:paraId="5773A60B" w14:textId="77777777">
        <w:tc>
          <w:tcPr>
            <w:tcW w:w="1728" w:type="dxa"/>
          </w:tcPr>
          <w:p w14:paraId="3803DC48" w14:textId="77777777" w:rsidR="0029563B" w:rsidRPr="0019487C" w:rsidRDefault="0029563B" w:rsidP="00913126">
            <w:pPr>
              <w:pStyle w:val="TableText"/>
            </w:pPr>
            <w:r w:rsidRPr="0019487C">
              <w:t>18760-9</w:t>
            </w:r>
          </w:p>
        </w:tc>
        <w:tc>
          <w:tcPr>
            <w:tcW w:w="4016" w:type="dxa"/>
          </w:tcPr>
          <w:p w14:paraId="07269791" w14:textId="77777777" w:rsidR="0029563B" w:rsidRPr="0019487C" w:rsidRDefault="0029563B" w:rsidP="00913126">
            <w:pPr>
              <w:pStyle w:val="TableText"/>
            </w:pPr>
            <w:r w:rsidRPr="0019487C">
              <w:t>Ultrasound Report</w:t>
            </w:r>
          </w:p>
        </w:tc>
        <w:tc>
          <w:tcPr>
            <w:tcW w:w="3112" w:type="dxa"/>
          </w:tcPr>
          <w:p w14:paraId="6E914E3E" w14:textId="77777777" w:rsidR="0029563B" w:rsidRPr="0019487C" w:rsidRDefault="0029563B" w:rsidP="00913126">
            <w:pPr>
              <w:pStyle w:val="TableText"/>
            </w:pPr>
            <w:r w:rsidRPr="0019487C">
              <w:t>Ultrasound</w:t>
            </w:r>
          </w:p>
        </w:tc>
      </w:tr>
      <w:tr w:rsidR="0029563B" w:rsidRPr="0019487C" w14:paraId="4CD9B83A" w14:textId="77777777">
        <w:tc>
          <w:tcPr>
            <w:tcW w:w="1728" w:type="dxa"/>
          </w:tcPr>
          <w:p w14:paraId="0AB5E837" w14:textId="77777777" w:rsidR="0029563B" w:rsidRPr="0019487C" w:rsidRDefault="0029563B" w:rsidP="00913126">
            <w:pPr>
              <w:pStyle w:val="TableText"/>
            </w:pPr>
            <w:r w:rsidRPr="0019487C">
              <w:t>18757-5</w:t>
            </w:r>
          </w:p>
        </w:tc>
        <w:tc>
          <w:tcPr>
            <w:tcW w:w="4016" w:type="dxa"/>
          </w:tcPr>
          <w:p w14:paraId="7F9A2EE3" w14:textId="77777777" w:rsidR="0029563B" w:rsidRPr="0019487C" w:rsidRDefault="0029563B" w:rsidP="00913126">
            <w:pPr>
              <w:pStyle w:val="TableText"/>
            </w:pPr>
            <w:r w:rsidRPr="0019487C">
              <w:t>Nuclear Medicine Report</w:t>
            </w:r>
          </w:p>
        </w:tc>
        <w:tc>
          <w:tcPr>
            <w:tcW w:w="3112" w:type="dxa"/>
          </w:tcPr>
          <w:p w14:paraId="5905C169" w14:textId="77777777" w:rsidR="0029563B" w:rsidRPr="0019487C" w:rsidRDefault="0029563B" w:rsidP="00913126">
            <w:pPr>
              <w:pStyle w:val="TableText"/>
            </w:pPr>
            <w:r w:rsidRPr="0019487C">
              <w:t>Nuclear Medicine</w:t>
            </w:r>
          </w:p>
        </w:tc>
      </w:tr>
      <w:tr w:rsidR="0029563B" w:rsidRPr="0019487C" w14:paraId="428DB644" w14:textId="77777777">
        <w:tc>
          <w:tcPr>
            <w:tcW w:w="1728" w:type="dxa"/>
          </w:tcPr>
          <w:p w14:paraId="577D762A" w14:textId="77777777" w:rsidR="0029563B" w:rsidRPr="0019487C" w:rsidRDefault="0029563B" w:rsidP="00913126">
            <w:pPr>
              <w:pStyle w:val="TableText"/>
            </w:pPr>
            <w:r w:rsidRPr="0019487C">
              <w:t>18758-3</w:t>
            </w:r>
          </w:p>
        </w:tc>
        <w:tc>
          <w:tcPr>
            <w:tcW w:w="4016" w:type="dxa"/>
          </w:tcPr>
          <w:p w14:paraId="032B1515" w14:textId="77777777" w:rsidR="0029563B" w:rsidRPr="0019487C" w:rsidRDefault="0029563B" w:rsidP="00913126">
            <w:pPr>
              <w:pStyle w:val="TableText"/>
            </w:pPr>
            <w:r w:rsidRPr="0019487C">
              <w:t>PET Scan Report</w:t>
            </w:r>
          </w:p>
        </w:tc>
        <w:tc>
          <w:tcPr>
            <w:tcW w:w="3112" w:type="dxa"/>
          </w:tcPr>
          <w:p w14:paraId="26D488B8" w14:textId="77777777" w:rsidR="0029563B" w:rsidRPr="0019487C" w:rsidRDefault="0029563B" w:rsidP="00913126">
            <w:pPr>
              <w:pStyle w:val="TableText"/>
            </w:pPr>
            <w:r w:rsidRPr="0019487C">
              <w:t>Positron Emission Tomography</w:t>
            </w:r>
          </w:p>
        </w:tc>
      </w:tr>
      <w:tr w:rsidR="0029563B" w:rsidRPr="0019487C" w14:paraId="4D7FF901" w14:textId="77777777">
        <w:tc>
          <w:tcPr>
            <w:tcW w:w="1728" w:type="dxa"/>
          </w:tcPr>
          <w:p w14:paraId="51961AC1" w14:textId="77777777" w:rsidR="0029563B" w:rsidRPr="0019487C" w:rsidRDefault="0029563B" w:rsidP="00913126">
            <w:pPr>
              <w:pStyle w:val="TableText"/>
            </w:pPr>
            <w:r w:rsidRPr="0019487C">
              <w:t>18745-0</w:t>
            </w:r>
          </w:p>
        </w:tc>
        <w:tc>
          <w:tcPr>
            <w:tcW w:w="4016" w:type="dxa"/>
          </w:tcPr>
          <w:p w14:paraId="068D45F8" w14:textId="77777777" w:rsidR="0029563B" w:rsidRPr="0019487C" w:rsidRDefault="0029563B" w:rsidP="00913126">
            <w:pPr>
              <w:pStyle w:val="TableText"/>
            </w:pPr>
            <w:r w:rsidRPr="0019487C">
              <w:t>Cardiac Catheterization Report</w:t>
            </w:r>
          </w:p>
        </w:tc>
        <w:tc>
          <w:tcPr>
            <w:tcW w:w="3112" w:type="dxa"/>
          </w:tcPr>
          <w:p w14:paraId="74C1E520" w14:textId="77777777" w:rsidR="0029563B" w:rsidRPr="0019487C" w:rsidRDefault="0029563B" w:rsidP="00913126">
            <w:pPr>
              <w:pStyle w:val="TableText"/>
            </w:pPr>
            <w:r w:rsidRPr="0019487C">
              <w:t>Cardiac Radiography/Fluoroscopy</w:t>
            </w:r>
          </w:p>
        </w:tc>
      </w:tr>
      <w:tr w:rsidR="0029563B" w:rsidRPr="0019487C" w14:paraId="77001C07" w14:textId="77777777">
        <w:tc>
          <w:tcPr>
            <w:tcW w:w="1728" w:type="dxa"/>
          </w:tcPr>
          <w:p w14:paraId="41808949" w14:textId="77777777" w:rsidR="0029563B" w:rsidRPr="0019487C" w:rsidRDefault="0029563B" w:rsidP="00913126">
            <w:pPr>
              <w:pStyle w:val="TableText"/>
            </w:pPr>
            <w:r w:rsidRPr="0019487C">
              <w:t>11522-0</w:t>
            </w:r>
          </w:p>
        </w:tc>
        <w:tc>
          <w:tcPr>
            <w:tcW w:w="4016" w:type="dxa"/>
          </w:tcPr>
          <w:p w14:paraId="7B1F7AE6" w14:textId="77777777" w:rsidR="0029563B" w:rsidRPr="0019487C" w:rsidRDefault="0029563B" w:rsidP="00913126">
            <w:pPr>
              <w:pStyle w:val="TableText"/>
            </w:pPr>
            <w:r w:rsidRPr="0019487C">
              <w:t>Echocardiography Report</w:t>
            </w:r>
          </w:p>
        </w:tc>
        <w:tc>
          <w:tcPr>
            <w:tcW w:w="3112" w:type="dxa"/>
          </w:tcPr>
          <w:p w14:paraId="01BAD167" w14:textId="77777777" w:rsidR="0029563B" w:rsidRPr="0019487C" w:rsidRDefault="0029563B" w:rsidP="00913126">
            <w:pPr>
              <w:pStyle w:val="TableText"/>
            </w:pPr>
            <w:r w:rsidRPr="0019487C">
              <w:t>Cardiac Ultrasound</w:t>
            </w:r>
          </w:p>
        </w:tc>
      </w:tr>
      <w:tr w:rsidR="0029563B" w:rsidRPr="0019487C" w14:paraId="13661BE9" w14:textId="77777777">
        <w:tc>
          <w:tcPr>
            <w:tcW w:w="1728" w:type="dxa"/>
          </w:tcPr>
          <w:p w14:paraId="5A4040EA" w14:textId="77777777" w:rsidR="0029563B" w:rsidRPr="0019487C" w:rsidRDefault="0029563B" w:rsidP="00913126">
            <w:pPr>
              <w:pStyle w:val="TableText"/>
            </w:pPr>
            <w:r>
              <w:t>18746-8</w:t>
            </w:r>
          </w:p>
        </w:tc>
        <w:tc>
          <w:tcPr>
            <w:tcW w:w="4016" w:type="dxa"/>
          </w:tcPr>
          <w:p w14:paraId="6E07320A" w14:textId="77777777" w:rsidR="0029563B" w:rsidRPr="0019487C" w:rsidRDefault="0029563B" w:rsidP="00913126">
            <w:pPr>
              <w:pStyle w:val="TableText"/>
            </w:pPr>
            <w:r>
              <w:t>Colonoscopy Report</w:t>
            </w:r>
          </w:p>
        </w:tc>
        <w:tc>
          <w:tcPr>
            <w:tcW w:w="3112" w:type="dxa"/>
          </w:tcPr>
          <w:p w14:paraId="25178C17" w14:textId="77777777" w:rsidR="0029563B" w:rsidRPr="0019487C" w:rsidRDefault="0029563B" w:rsidP="00913126">
            <w:pPr>
              <w:pStyle w:val="TableText"/>
            </w:pPr>
            <w:r w:rsidRPr="0019487C">
              <w:t>Magnetic Resonance Imaging</w:t>
            </w:r>
          </w:p>
        </w:tc>
      </w:tr>
      <w:tr w:rsidR="0029563B" w:rsidRPr="0019487C" w14:paraId="211D4501" w14:textId="77777777">
        <w:tc>
          <w:tcPr>
            <w:tcW w:w="1728" w:type="dxa"/>
          </w:tcPr>
          <w:p w14:paraId="4F496D0B" w14:textId="77777777" w:rsidR="0029563B" w:rsidRDefault="0029563B" w:rsidP="00913126">
            <w:pPr>
              <w:pStyle w:val="TableText"/>
            </w:pPr>
            <w:r>
              <w:t>18751-8</w:t>
            </w:r>
          </w:p>
        </w:tc>
        <w:tc>
          <w:tcPr>
            <w:tcW w:w="4016" w:type="dxa"/>
          </w:tcPr>
          <w:p w14:paraId="4EE93010" w14:textId="77777777" w:rsidR="0029563B" w:rsidRDefault="0029563B" w:rsidP="00913126">
            <w:pPr>
              <w:pStyle w:val="TableText"/>
            </w:pPr>
            <w:r>
              <w:t>Endoscopy Report</w:t>
            </w:r>
          </w:p>
        </w:tc>
        <w:tc>
          <w:tcPr>
            <w:tcW w:w="3112" w:type="dxa"/>
          </w:tcPr>
          <w:p w14:paraId="62E5B352" w14:textId="77777777" w:rsidR="0029563B" w:rsidRDefault="0029563B" w:rsidP="00913126">
            <w:pPr>
              <w:pStyle w:val="TableText"/>
            </w:pPr>
            <w:r w:rsidRPr="0019487C">
              <w:t>Magnetic Resonance Imaging</w:t>
            </w:r>
          </w:p>
        </w:tc>
      </w:tr>
      <w:tr w:rsidR="0029563B" w:rsidRPr="0019487C" w14:paraId="3F15E4F9" w14:textId="77777777">
        <w:tc>
          <w:tcPr>
            <w:tcW w:w="1728" w:type="dxa"/>
          </w:tcPr>
          <w:p w14:paraId="7AED06A2" w14:textId="77777777" w:rsidR="0029563B" w:rsidRDefault="0029563B" w:rsidP="00913126">
            <w:pPr>
              <w:pStyle w:val="TableText"/>
            </w:pPr>
            <w:r>
              <w:t>18750-0</w:t>
            </w:r>
          </w:p>
        </w:tc>
        <w:tc>
          <w:tcPr>
            <w:tcW w:w="4016" w:type="dxa"/>
          </w:tcPr>
          <w:p w14:paraId="72247BCB" w14:textId="77777777" w:rsidR="0029563B" w:rsidRPr="001A0517" w:rsidRDefault="0029563B" w:rsidP="00913126">
            <w:pPr>
              <w:pStyle w:val="TableText"/>
            </w:pPr>
            <w:r w:rsidRPr="001A0517">
              <w:t>Electrophysiology Report</w:t>
            </w:r>
          </w:p>
        </w:tc>
        <w:tc>
          <w:tcPr>
            <w:tcW w:w="3112" w:type="dxa"/>
          </w:tcPr>
          <w:p w14:paraId="7CAE2031" w14:textId="77777777" w:rsidR="0029563B" w:rsidRPr="001A0517" w:rsidRDefault="0029563B" w:rsidP="00913126">
            <w:pPr>
              <w:pStyle w:val="TableText"/>
            </w:pPr>
            <w:r w:rsidRPr="001A0517">
              <w:t>Cardiac Radiography/Fluoroscopy</w:t>
            </w:r>
          </w:p>
        </w:tc>
      </w:tr>
      <w:tr w:rsidR="0029563B" w:rsidRPr="0019487C" w14:paraId="0062CEFF" w14:textId="77777777">
        <w:tc>
          <w:tcPr>
            <w:tcW w:w="1728" w:type="dxa"/>
          </w:tcPr>
          <w:p w14:paraId="45FDF0F5" w14:textId="77777777" w:rsidR="0029563B" w:rsidRPr="001A0517" w:rsidRDefault="0029563B" w:rsidP="00913126">
            <w:pPr>
              <w:pStyle w:val="TableText"/>
            </w:pPr>
            <w:r w:rsidRPr="001A0517">
              <w:t>11525-3</w:t>
            </w:r>
          </w:p>
        </w:tc>
        <w:tc>
          <w:tcPr>
            <w:tcW w:w="4016" w:type="dxa"/>
          </w:tcPr>
          <w:p w14:paraId="3A11D24D" w14:textId="77777777" w:rsidR="0029563B" w:rsidRPr="001A0517" w:rsidRDefault="0029563B" w:rsidP="00913126">
            <w:pPr>
              <w:pStyle w:val="TableText"/>
            </w:pPr>
            <w:r w:rsidRPr="001A0517">
              <w:t>Obstetrical Ultrasound Report</w:t>
            </w:r>
          </w:p>
        </w:tc>
        <w:tc>
          <w:tcPr>
            <w:tcW w:w="3112" w:type="dxa"/>
          </w:tcPr>
          <w:p w14:paraId="58BDB202" w14:textId="77777777" w:rsidR="0029563B" w:rsidRPr="001A0517" w:rsidRDefault="0029563B" w:rsidP="00913126">
            <w:pPr>
              <w:pStyle w:val="TableText"/>
            </w:pPr>
            <w:r w:rsidRPr="001A0517">
              <w:t>Ultrasound</w:t>
            </w:r>
          </w:p>
        </w:tc>
      </w:tr>
    </w:tbl>
    <w:p w14:paraId="69ABBF10" w14:textId="77777777" w:rsidR="00982DFC" w:rsidRDefault="00982DFC" w:rsidP="00E94BFA">
      <w:pPr>
        <w:pStyle w:val="BodyText"/>
      </w:pPr>
    </w:p>
    <w:p w14:paraId="7CCDAC04" w14:textId="77777777" w:rsidR="00982DFC" w:rsidRDefault="00982DFC" w:rsidP="00982DFC">
      <w:pPr>
        <w:pStyle w:val="Caption"/>
      </w:pPr>
      <w:bookmarkStart w:id="183" w:name="_Toc223488778"/>
      <w:bookmarkStart w:id="184" w:name="_Toc163893713"/>
      <w:r>
        <w:t xml:space="preserve">Figure </w:t>
      </w:r>
      <w:r w:rsidR="0000006B">
        <w:fldChar w:fldCharType="begin"/>
      </w:r>
      <w:r w:rsidR="0000006B">
        <w:instrText xml:space="preserve"> SEQ Figure \* ARABIC </w:instrText>
      </w:r>
      <w:r w:rsidR="0000006B">
        <w:fldChar w:fldCharType="separate"/>
      </w:r>
      <w:r w:rsidR="00D61323">
        <w:t>18</w:t>
      </w:r>
      <w:r w:rsidR="0000006B">
        <w:fldChar w:fldCharType="end"/>
      </w:r>
      <w:r>
        <w:t xml:space="preserve">: DIR </w:t>
      </w:r>
      <w:r w:rsidRPr="005327B5">
        <w:t xml:space="preserve">ClinicalDocument/code </w:t>
      </w:r>
      <w:r>
        <w:t>e</w:t>
      </w:r>
      <w:r w:rsidRPr="005327B5">
        <w:t>xample</w:t>
      </w:r>
      <w:bookmarkEnd w:id="183"/>
      <w:bookmarkEnd w:id="184"/>
    </w:p>
    <w:p w14:paraId="794D108F" w14:textId="77777777" w:rsidR="00982DFC" w:rsidRDefault="00982DFC" w:rsidP="00982DFC">
      <w:pPr>
        <w:pStyle w:val="Example"/>
      </w:pPr>
      <w:r>
        <w:t>&lt;code code="18748-4" codeSystem="2.16.840.1.113883.6.1" codeSystemName="LOINC" displayName="Diagnostic Imaging Report"/&gt;</w:t>
      </w:r>
    </w:p>
    <w:p w14:paraId="1C812893" w14:textId="77777777" w:rsidR="0029563B" w:rsidRDefault="0029563B" w:rsidP="00E94BFA">
      <w:pPr>
        <w:pStyle w:val="BodyText"/>
      </w:pPr>
    </w:p>
    <w:p w14:paraId="21FE552A" w14:textId="77777777" w:rsidR="00982DFC" w:rsidRDefault="00982DFC" w:rsidP="00982DFC">
      <w:pPr>
        <w:pStyle w:val="Caption"/>
      </w:pPr>
      <w:bookmarkStart w:id="185" w:name="_Toc223488779"/>
      <w:bookmarkStart w:id="186" w:name="_Toc163893714"/>
      <w:r>
        <w:t xml:space="preserve">Figure </w:t>
      </w:r>
      <w:r w:rsidR="0000006B">
        <w:fldChar w:fldCharType="begin"/>
      </w:r>
      <w:r w:rsidR="0000006B">
        <w:instrText xml:space="preserve"> SEQ Figure \* ARABIC </w:instrText>
      </w:r>
      <w:r w:rsidR="0000006B">
        <w:fldChar w:fldCharType="separate"/>
      </w:r>
      <w:r w:rsidR="00D61323">
        <w:t>19</w:t>
      </w:r>
      <w:r w:rsidR="0000006B">
        <w:fldChar w:fldCharType="end"/>
      </w:r>
      <w:r>
        <w:t>: DIR u</w:t>
      </w:r>
      <w:r w:rsidRPr="00717B24">
        <w:t>se of the translation element to include local codes for document type</w:t>
      </w:r>
      <w:bookmarkEnd w:id="185"/>
      <w:bookmarkEnd w:id="186"/>
    </w:p>
    <w:p w14:paraId="3515E3DB" w14:textId="77777777" w:rsidR="0091770B" w:rsidRDefault="00982DFC" w:rsidP="00982DFC">
      <w:pPr>
        <w:pStyle w:val="Example"/>
      </w:pPr>
      <w:r>
        <w:t xml:space="preserve">&lt;code code="18748-4" </w:t>
      </w:r>
    </w:p>
    <w:p w14:paraId="23D319DC" w14:textId="77777777" w:rsidR="0091770B" w:rsidRDefault="0091770B" w:rsidP="00982DFC">
      <w:pPr>
        <w:pStyle w:val="Example"/>
      </w:pPr>
      <w:r>
        <w:t xml:space="preserve">      </w:t>
      </w:r>
      <w:r w:rsidR="00982DFC">
        <w:t xml:space="preserve">codeSystem="2.16.840.1.113883.6.1" </w:t>
      </w:r>
    </w:p>
    <w:p w14:paraId="7493C377" w14:textId="77777777" w:rsidR="0091770B" w:rsidRDefault="0091770B" w:rsidP="00982DFC">
      <w:pPr>
        <w:pStyle w:val="Example"/>
      </w:pPr>
      <w:r>
        <w:t xml:space="preserve">      </w:t>
      </w:r>
      <w:r w:rsidR="00982DFC">
        <w:t xml:space="preserve">codeSystemName="LOINC" </w:t>
      </w:r>
    </w:p>
    <w:p w14:paraId="63BEB56C" w14:textId="77777777" w:rsidR="00982DFC" w:rsidRDefault="0091770B" w:rsidP="00982DFC">
      <w:pPr>
        <w:pStyle w:val="Example"/>
      </w:pPr>
      <w:r>
        <w:t xml:space="preserve">      </w:t>
      </w:r>
      <w:r w:rsidR="00982DFC">
        <w:t>displayName="Diagnostic Imaging Report”</w:t>
      </w:r>
    </w:p>
    <w:p w14:paraId="2642E08E" w14:textId="77777777" w:rsidR="0091770B" w:rsidRDefault="00982DFC" w:rsidP="00982DFC">
      <w:pPr>
        <w:pStyle w:val="Example"/>
      </w:pPr>
      <w:r>
        <w:t xml:space="preserve">&lt;translation code='XRPEDS' </w:t>
      </w:r>
    </w:p>
    <w:p w14:paraId="6EAD65C6" w14:textId="77777777" w:rsidR="00982DFC" w:rsidRDefault="0091770B" w:rsidP="00982DFC">
      <w:pPr>
        <w:pStyle w:val="Example"/>
      </w:pPr>
      <w:r>
        <w:t xml:space="preserve">      </w:t>
      </w:r>
      <w:r w:rsidR="00982DFC">
        <w:t>displayName='Pediatric Radiography Report'</w:t>
      </w:r>
    </w:p>
    <w:p w14:paraId="0D2653FF" w14:textId="77777777" w:rsidR="00982DFC" w:rsidRDefault="0091770B" w:rsidP="00982DFC">
      <w:pPr>
        <w:pStyle w:val="Example"/>
      </w:pPr>
      <w:r>
        <w:t xml:space="preserve">      </w:t>
      </w:r>
      <w:r w:rsidR="00982DFC">
        <w:t>codeSystem='2.16.840.1.123456.78.9'/&gt;</w:t>
      </w:r>
    </w:p>
    <w:p w14:paraId="127102E1" w14:textId="77777777" w:rsidR="00982DFC" w:rsidRDefault="00982DFC" w:rsidP="00982DFC">
      <w:pPr>
        <w:pStyle w:val="Example"/>
      </w:pPr>
      <w:r>
        <w:t>&lt;/code&gt;</w:t>
      </w:r>
    </w:p>
    <w:p w14:paraId="14882FC8" w14:textId="77777777" w:rsidR="00454123" w:rsidRDefault="00454123" w:rsidP="00996AEE">
      <w:pPr>
        <w:pStyle w:val="BodyText"/>
      </w:pPr>
    </w:p>
    <w:p w14:paraId="479DCE6B" w14:textId="77777777" w:rsidR="007F0B72" w:rsidRDefault="00BE2B03" w:rsidP="00703E25">
      <w:pPr>
        <w:pStyle w:val="Heading4"/>
      </w:pPr>
      <w:bookmarkStart w:id="187" w:name="_Toc223488736"/>
      <w:r>
        <w:lastRenderedPageBreak/>
        <w:t>P</w:t>
      </w:r>
      <w:r w:rsidR="007F0B72">
        <w:t>articipant</w:t>
      </w:r>
      <w:bookmarkEnd w:id="187"/>
    </w:p>
    <w:p w14:paraId="0C04B2A5" w14:textId="77777777" w:rsidR="00CC17BC" w:rsidRDefault="00CC17BC" w:rsidP="003D62A7">
      <w:pPr>
        <w:keepNext/>
        <w:numPr>
          <w:ilvl w:val="0"/>
          <w:numId w:val="84"/>
        </w:numPr>
        <w:spacing w:after="40" w:line="260" w:lineRule="exact"/>
      </w:pPr>
      <w:bookmarkStart w:id="188" w:name="_Toc223488795"/>
      <w:r>
        <w:rPr>
          <w:b/>
          <w:bCs/>
          <w:sz w:val="16"/>
          <w:szCs w:val="16"/>
        </w:rPr>
        <w:t>SHALL NOT</w:t>
      </w:r>
      <w:r>
        <w:t xml:space="preserve"> contain [0..0] </w:t>
      </w:r>
      <w:r>
        <w:rPr>
          <w:rFonts w:ascii="Courier New" w:hAnsi="Courier New"/>
          <w:b/>
          <w:bCs/>
        </w:rPr>
        <w:t>informant</w:t>
      </w:r>
      <w:r>
        <w:t xml:space="preserve"> (CONF:8410). </w:t>
      </w:r>
    </w:p>
    <w:p w14:paraId="2B461A44" w14:textId="77777777" w:rsidR="00CC17BC" w:rsidRDefault="00CC17BC" w:rsidP="003D62A7">
      <w:pPr>
        <w:numPr>
          <w:ilvl w:val="0"/>
          <w:numId w:val="84"/>
        </w:numPr>
        <w:spacing w:after="40" w:line="260" w:lineRule="exact"/>
      </w:pPr>
      <w:r>
        <w:rPr>
          <w:b/>
          <w:bCs/>
          <w:sz w:val="16"/>
          <w:szCs w:val="16"/>
        </w:rPr>
        <w:t>MAY</w:t>
      </w:r>
      <w:r>
        <w:t xml:space="preserve"> contain zero or more [0..*] </w:t>
      </w:r>
      <w:r>
        <w:rPr>
          <w:rFonts w:ascii="Courier New" w:hAnsi="Courier New"/>
          <w:b/>
          <w:bCs/>
        </w:rPr>
        <w:t>informationRecipient</w:t>
      </w:r>
      <w:r>
        <w:t xml:space="preserve"> (CONF:8411). </w:t>
      </w:r>
    </w:p>
    <w:p w14:paraId="3B6A70A1" w14:textId="77777777" w:rsidR="00CC17BC" w:rsidRDefault="00CC17BC" w:rsidP="003D62A7">
      <w:pPr>
        <w:numPr>
          <w:ilvl w:val="1"/>
          <w:numId w:val="84"/>
        </w:numPr>
        <w:spacing w:after="40" w:line="260" w:lineRule="exact"/>
      </w:pPr>
      <w:r>
        <w:t>The physician requesting the imaging procedure (ClincalDocument/participant[@typeCode=REF]/associatedEntity), if present, SHOULD also be recorded as an informationRecipient, unless in the local setting another physician (such as the attending physician for an inpatient) is known to be the appropriate recipient of the report. (CONF:8412).</w:t>
      </w:r>
    </w:p>
    <w:p w14:paraId="7D6FA6BA" w14:textId="77777777" w:rsidR="00CC17BC" w:rsidRDefault="00CC17BC" w:rsidP="003D62A7">
      <w:pPr>
        <w:numPr>
          <w:ilvl w:val="1"/>
          <w:numId w:val="84"/>
        </w:numPr>
        <w:spacing w:after="40" w:line="260" w:lineRule="exact"/>
      </w:pPr>
      <w:r>
        <w:t>When no referring physician is present, as in the case of self-referred screening examinations allowed by law, the intendedRecipient MAY be absent. The intendedRecipient MAY also be the health chart of the patient, in which case the receivedOrganization SHALL be the scoping organization of that chart. (CONF:8413).</w:t>
      </w:r>
    </w:p>
    <w:p w14:paraId="3F5C3065" w14:textId="77777777" w:rsidR="00CC17BC" w:rsidRDefault="00CC17BC" w:rsidP="003D62A7">
      <w:pPr>
        <w:numPr>
          <w:ilvl w:val="0"/>
          <w:numId w:val="84"/>
        </w:numPr>
        <w:spacing w:after="40" w:line="260" w:lineRule="exact"/>
      </w:pPr>
      <w:r>
        <w:rPr>
          <w:b/>
          <w:bCs/>
          <w:sz w:val="16"/>
          <w:szCs w:val="16"/>
        </w:rPr>
        <w:t>MAY</w:t>
      </w:r>
      <w:r>
        <w:t xml:space="preserve"> contain zero or one [0..1] </w:t>
      </w:r>
      <w:r>
        <w:rPr>
          <w:rFonts w:ascii="Courier New" w:hAnsi="Courier New"/>
          <w:b/>
          <w:bCs/>
        </w:rPr>
        <w:t>participant</w:t>
      </w:r>
      <w:r>
        <w:t xml:space="preserve"> (CONF:8414) such that it </w:t>
      </w:r>
    </w:p>
    <w:p w14:paraId="4EB97239" w14:textId="77777777" w:rsidR="00CC17BC" w:rsidRDefault="00CC17BC" w:rsidP="003D62A7">
      <w:pPr>
        <w:numPr>
          <w:ilvl w:val="1"/>
          <w:numId w:val="84"/>
        </w:numPr>
        <w:spacing w:after="40" w:line="260" w:lineRule="exact"/>
      </w:pPr>
      <w:r>
        <w:t>If participant is present, the assignedEntity/assignedPerson element SHALL be present and SHALL represent the physician requesting the imaging procedure (the referring physician AssociatedEntity that is the target of ClincalDocument/participant@typeCode=REF). (CONF:8415).</w:t>
      </w:r>
    </w:p>
    <w:p w14:paraId="3B5FE540" w14:textId="77777777" w:rsidR="007F0B72" w:rsidRPr="00247D61" w:rsidRDefault="007F0B72" w:rsidP="007F0B72">
      <w:pPr>
        <w:pStyle w:val="Caption"/>
        <w:rPr>
          <w:lang w:val="fr-FR"/>
        </w:rPr>
      </w:pPr>
      <w:bookmarkStart w:id="189" w:name="_Toc163893715"/>
      <w:r w:rsidRPr="00247D61">
        <w:rPr>
          <w:lang w:val="fr-FR"/>
        </w:rPr>
        <w:t xml:space="preserve">Figure </w:t>
      </w:r>
      <w:r w:rsidR="0000006B">
        <w:fldChar w:fldCharType="begin"/>
      </w:r>
      <w:r w:rsidRPr="00247D61">
        <w:rPr>
          <w:lang w:val="fr-FR"/>
        </w:rPr>
        <w:instrText xml:space="preserve"> SEQ Figure \* ARABIC </w:instrText>
      </w:r>
      <w:r w:rsidR="0000006B">
        <w:fldChar w:fldCharType="separate"/>
      </w:r>
      <w:r w:rsidR="00D61323">
        <w:rPr>
          <w:lang w:val="fr-FR"/>
        </w:rPr>
        <w:t>20</w:t>
      </w:r>
      <w:r w:rsidR="0000006B">
        <w:fldChar w:fldCharType="end"/>
      </w:r>
      <w:r w:rsidRPr="00247D61">
        <w:rPr>
          <w:lang w:val="fr-FR"/>
        </w:rPr>
        <w:t xml:space="preserve">: </w:t>
      </w:r>
      <w:r w:rsidR="004E51AF">
        <w:rPr>
          <w:lang w:val="fr-FR"/>
        </w:rPr>
        <w:t xml:space="preserve">DIR </w:t>
      </w:r>
      <w:r w:rsidRPr="00247D61">
        <w:rPr>
          <w:lang w:val="fr-FR"/>
        </w:rPr>
        <w:t>participant example</w:t>
      </w:r>
      <w:bookmarkEnd w:id="188"/>
      <w:bookmarkEnd w:id="189"/>
    </w:p>
    <w:p w14:paraId="68EA9B58" w14:textId="77777777" w:rsidR="007F0B72" w:rsidRPr="00FC1FC8" w:rsidRDefault="007F0B72" w:rsidP="007F0B72">
      <w:pPr>
        <w:pStyle w:val="Example"/>
        <w:rPr>
          <w:lang w:val="fr-FR"/>
        </w:rPr>
      </w:pPr>
      <w:r w:rsidRPr="00FC1FC8">
        <w:rPr>
          <w:lang w:val="fr-FR"/>
        </w:rPr>
        <w:t>&lt;participant typeCode="REF"&gt;</w:t>
      </w:r>
    </w:p>
    <w:p w14:paraId="0B5669AC" w14:textId="77777777" w:rsidR="007F0B72" w:rsidRPr="00247D61" w:rsidRDefault="007F0B72" w:rsidP="007F0B72">
      <w:pPr>
        <w:pStyle w:val="Example"/>
      </w:pPr>
      <w:r w:rsidRPr="00FC1FC8">
        <w:rPr>
          <w:lang w:val="fr-FR"/>
        </w:rPr>
        <w:tab/>
      </w:r>
      <w:r w:rsidRPr="00247D61">
        <w:t>&lt;associatedEntity classCode="PROV"&gt;</w:t>
      </w:r>
    </w:p>
    <w:p w14:paraId="0D2091C7" w14:textId="77777777" w:rsidR="007F0B72" w:rsidRPr="001018B1" w:rsidRDefault="007F0B72" w:rsidP="007F0B72">
      <w:pPr>
        <w:pStyle w:val="Example"/>
        <w:rPr>
          <w:lang w:val="es-ES_tradnl"/>
        </w:rPr>
      </w:pPr>
      <w:r w:rsidRPr="00247D61">
        <w:tab/>
      </w:r>
      <w:r w:rsidRPr="00247D61">
        <w:tab/>
      </w:r>
      <w:r w:rsidRPr="001018B1">
        <w:rPr>
          <w:lang w:val="es-ES_tradnl"/>
        </w:rPr>
        <w:t>&lt;id nullFlavor="NI"/&gt;</w:t>
      </w:r>
    </w:p>
    <w:p w14:paraId="35852BCD" w14:textId="77777777" w:rsidR="007F0B72" w:rsidRPr="001018B1" w:rsidRDefault="007F0B72" w:rsidP="007F0B72">
      <w:pPr>
        <w:pStyle w:val="Example"/>
        <w:rPr>
          <w:lang w:val="es-ES_tradnl"/>
        </w:rPr>
      </w:pPr>
      <w:r w:rsidRPr="001018B1">
        <w:rPr>
          <w:lang w:val="es-ES_tradnl"/>
        </w:rPr>
        <w:tab/>
      </w:r>
      <w:r w:rsidRPr="001018B1">
        <w:rPr>
          <w:lang w:val="es-ES_tradnl"/>
        </w:rPr>
        <w:tab/>
        <w:t>&lt;addr nullFlavor="NI"/&gt;</w:t>
      </w:r>
    </w:p>
    <w:p w14:paraId="50EE2D44" w14:textId="77777777" w:rsidR="007F0B72" w:rsidRDefault="007F0B72" w:rsidP="007F0B72">
      <w:pPr>
        <w:pStyle w:val="Example"/>
      </w:pPr>
      <w:r w:rsidRPr="001018B1">
        <w:rPr>
          <w:lang w:val="es-ES_tradnl"/>
        </w:rPr>
        <w:tab/>
      </w:r>
      <w:r w:rsidRPr="001018B1">
        <w:rPr>
          <w:lang w:val="es-ES_tradnl"/>
        </w:rPr>
        <w:tab/>
      </w:r>
      <w:r>
        <w:t>&lt;telecom nullFlavor="NI"/&gt;</w:t>
      </w:r>
    </w:p>
    <w:p w14:paraId="5C4B62B7" w14:textId="77777777" w:rsidR="007F0B72" w:rsidRDefault="007F0B72" w:rsidP="007F0B72">
      <w:pPr>
        <w:pStyle w:val="Example"/>
      </w:pPr>
      <w:r>
        <w:tab/>
      </w:r>
      <w:r>
        <w:tab/>
        <w:t>&lt;associatedPerson&gt;</w:t>
      </w:r>
    </w:p>
    <w:p w14:paraId="5316FE97" w14:textId="77777777" w:rsidR="007F0B72" w:rsidRDefault="007F0B72" w:rsidP="007F0B72">
      <w:pPr>
        <w:pStyle w:val="Example"/>
      </w:pPr>
      <w:r>
        <w:tab/>
      </w:r>
      <w:r>
        <w:tab/>
      </w:r>
      <w:r>
        <w:tab/>
        <w:t>&lt;name&gt;</w:t>
      </w:r>
    </w:p>
    <w:p w14:paraId="3431C737" w14:textId="77777777" w:rsidR="007F0B72" w:rsidRDefault="007F0B72" w:rsidP="007F0B72">
      <w:pPr>
        <w:pStyle w:val="Example"/>
      </w:pPr>
      <w:r>
        <w:tab/>
      </w:r>
      <w:r>
        <w:tab/>
      </w:r>
      <w:r>
        <w:tab/>
      </w:r>
      <w:r>
        <w:tab/>
        <w:t>&lt;given&gt;Amanda&lt;/given&gt;</w:t>
      </w:r>
    </w:p>
    <w:p w14:paraId="74B45315" w14:textId="77777777" w:rsidR="007F0B72" w:rsidRDefault="007F0B72" w:rsidP="007F0B72">
      <w:pPr>
        <w:pStyle w:val="Example"/>
      </w:pPr>
      <w:r>
        <w:tab/>
      </w:r>
      <w:r>
        <w:tab/>
      </w:r>
      <w:r>
        <w:tab/>
      </w:r>
      <w:r>
        <w:tab/>
        <w:t>&lt;family&gt;Assigned&lt;/family&gt;</w:t>
      </w:r>
    </w:p>
    <w:p w14:paraId="44E43F1F" w14:textId="77777777" w:rsidR="007F0B72" w:rsidRDefault="007F0B72" w:rsidP="007F0B72">
      <w:pPr>
        <w:pStyle w:val="Example"/>
      </w:pPr>
      <w:r>
        <w:tab/>
      </w:r>
      <w:r>
        <w:tab/>
      </w:r>
      <w:r>
        <w:tab/>
      </w:r>
      <w:r>
        <w:tab/>
        <w:t>&lt;suffix&gt;MD&lt;/suffix&gt;</w:t>
      </w:r>
    </w:p>
    <w:p w14:paraId="035650B9" w14:textId="77777777" w:rsidR="007F0B72" w:rsidRDefault="007F0B72" w:rsidP="007F0B72">
      <w:pPr>
        <w:pStyle w:val="Example"/>
      </w:pPr>
      <w:r>
        <w:tab/>
      </w:r>
      <w:r>
        <w:tab/>
      </w:r>
      <w:r>
        <w:tab/>
        <w:t>&lt;/name&gt;</w:t>
      </w:r>
    </w:p>
    <w:p w14:paraId="21636F1F" w14:textId="77777777" w:rsidR="007F0B72" w:rsidRDefault="007F0B72" w:rsidP="007F0B72">
      <w:pPr>
        <w:pStyle w:val="Example"/>
      </w:pPr>
      <w:r>
        <w:tab/>
      </w:r>
      <w:r>
        <w:tab/>
        <w:t>&lt;/associatedPerson&gt;</w:t>
      </w:r>
    </w:p>
    <w:p w14:paraId="7EAACEA7" w14:textId="77777777" w:rsidR="007F0B72" w:rsidRDefault="007F0B72" w:rsidP="007F0B72">
      <w:pPr>
        <w:pStyle w:val="Example"/>
      </w:pPr>
      <w:r>
        <w:tab/>
        <w:t>&lt;/associatedEntity&gt;</w:t>
      </w:r>
    </w:p>
    <w:p w14:paraId="79C6C710" w14:textId="77777777" w:rsidR="007F0B72" w:rsidRDefault="007F0B72" w:rsidP="007F0B72">
      <w:pPr>
        <w:pStyle w:val="Example"/>
      </w:pPr>
      <w:r>
        <w:t>&lt;/participant&gt;</w:t>
      </w:r>
    </w:p>
    <w:p w14:paraId="59CFAE51" w14:textId="77777777" w:rsidR="007F0B72" w:rsidRDefault="007F0B72" w:rsidP="00E94BFA">
      <w:pPr>
        <w:pStyle w:val="BodyText"/>
      </w:pPr>
      <w:bookmarkStart w:id="190" w:name="_Toc177886937"/>
    </w:p>
    <w:p w14:paraId="0F5F3CDC" w14:textId="77777777" w:rsidR="007F0B72" w:rsidRDefault="007F0B72" w:rsidP="007B57D9">
      <w:pPr>
        <w:pStyle w:val="Heading4"/>
      </w:pPr>
      <w:bookmarkStart w:id="191" w:name="_Toc223488737"/>
      <w:r w:rsidRPr="000037EC">
        <w:t>inFullfillmentOf</w:t>
      </w:r>
      <w:bookmarkEnd w:id="190"/>
      <w:bookmarkEnd w:id="191"/>
    </w:p>
    <w:p w14:paraId="53AE78D2" w14:textId="77777777" w:rsidR="007F0B72" w:rsidRDefault="00973FBE" w:rsidP="0090331E">
      <w:pPr>
        <w:pStyle w:val="BodyText"/>
      </w:pPr>
      <w:r>
        <w:t xml:space="preserve">An </w:t>
      </w:r>
      <w:r w:rsidRPr="00973FBE">
        <w:rPr>
          <w:rStyle w:val="XMLname"/>
        </w:rPr>
        <w:t>inFullfillmentOf</w:t>
      </w:r>
      <w:r w:rsidRPr="00973FBE">
        <w:t xml:space="preserve"> </w:t>
      </w:r>
      <w:r>
        <w:t>element represents t</w:t>
      </w:r>
      <w:r w:rsidR="007F0B72">
        <w:t xml:space="preserve">he Placer Order </w:t>
      </w:r>
      <w:r>
        <w:t xml:space="preserve">that </w:t>
      </w:r>
      <w:r w:rsidR="007F0B72">
        <w:t xml:space="preserve">is either a group of orders (modeled as PlacerGroup in the Placer Order RMIM of the Orders &amp; Observations domain) or a single order item (modeled as ObservationRequest in the same RMIM).  This optionality reflects two major approaches to the grouping of procedures as implemented in the installed base of imaging information systems.  These approaches differ in their handling of grouped procedures and how they are mapped to identifiers in the </w:t>
      </w:r>
      <w:r w:rsidR="000155C6" w:rsidRPr="00D30A0E">
        <w:t>Digital Imaging and Communications in Medicine</w:t>
      </w:r>
      <w:r w:rsidR="000155C6">
        <w:t xml:space="preserve"> (</w:t>
      </w:r>
      <w:r w:rsidR="007F0B72">
        <w:t>DICOM</w:t>
      </w:r>
      <w:r w:rsidR="000155C6">
        <w:t>)</w:t>
      </w:r>
      <w:r w:rsidR="007F0B72">
        <w:t xml:space="preserve"> image and structured reporting data.  The example of a CT examination covering chest, abdomen, and pelvis will be used in the discussion below.</w:t>
      </w:r>
    </w:p>
    <w:p w14:paraId="675DF344" w14:textId="77777777" w:rsidR="007F0B72" w:rsidRDefault="007F0B72" w:rsidP="0090331E">
      <w:pPr>
        <w:pStyle w:val="BodyText"/>
      </w:pPr>
      <w:r>
        <w:lastRenderedPageBreak/>
        <w:t>In the IHE Scheduled Workflow model, the Chest CT, Abdomen CT, and Pelvis CT each represent a Requested Procedure, and all three procedures are grouped under a single Filler Order.  The Filler Order number maps directly to the DICOM Accession Number in the DICOM imaging and report data.</w:t>
      </w:r>
    </w:p>
    <w:p w14:paraId="1A4A75E3" w14:textId="77777777" w:rsidR="007F0B72" w:rsidRDefault="007F0B72" w:rsidP="0090331E">
      <w:pPr>
        <w:pStyle w:val="BodyText"/>
      </w:pPr>
      <w:r>
        <w:t>A widely deployed alternative approach maps the requested procedure identifiers directly to the DICOM Accession Number.  The Requested Procedure ID in such implementations may or may not be different from the Accession Number, but is of little identifying importance because there is only one Requested Procedure per Accession Number.  There is no identifier that formally connects the requested procedures ordered in this group.</w:t>
      </w:r>
    </w:p>
    <w:p w14:paraId="35993472" w14:textId="77777777" w:rsidR="006C366D" w:rsidRDefault="007F0B72" w:rsidP="0090331E">
      <w:pPr>
        <w:pStyle w:val="BodyText"/>
      </w:pPr>
      <w:r>
        <w:t xml:space="preserve">In both cases, </w:t>
      </w:r>
      <w:r w:rsidRPr="002F6725">
        <w:rPr>
          <w:rStyle w:val="XMLname"/>
        </w:rPr>
        <w:t>inFullfillmentOf/order/id</w:t>
      </w:r>
      <w:r>
        <w:t xml:space="preserve"> is mapped to the DICOM Accession Number in the imaging data.</w:t>
      </w:r>
    </w:p>
    <w:p w14:paraId="517DCEFB" w14:textId="77777777" w:rsidR="007F0B72" w:rsidRDefault="007F0B72" w:rsidP="007F0B72">
      <w:pPr>
        <w:pStyle w:val="Caption"/>
      </w:pPr>
      <w:bookmarkStart w:id="192" w:name="_Toc223488796"/>
      <w:bookmarkStart w:id="193" w:name="_Toc163893716"/>
      <w:r>
        <w:t xml:space="preserve">Figure </w:t>
      </w:r>
      <w:r w:rsidR="0000006B">
        <w:fldChar w:fldCharType="begin"/>
      </w:r>
      <w:r w:rsidR="0000006B">
        <w:instrText xml:space="preserve"> SEQ Figure \* ARABIC </w:instrText>
      </w:r>
      <w:r w:rsidR="0000006B">
        <w:fldChar w:fldCharType="separate"/>
      </w:r>
      <w:r w:rsidR="00D61323">
        <w:t>21</w:t>
      </w:r>
      <w:r w:rsidR="0000006B">
        <w:fldChar w:fldCharType="end"/>
      </w:r>
      <w:r>
        <w:t xml:space="preserve">: </w:t>
      </w:r>
      <w:r w:rsidR="006C366D">
        <w:t xml:space="preserve">DIR </w:t>
      </w:r>
      <w:r w:rsidRPr="00E96558">
        <w:t xml:space="preserve">inFulfillmentOf </w:t>
      </w:r>
      <w:r>
        <w:t>example</w:t>
      </w:r>
      <w:bookmarkEnd w:id="192"/>
      <w:bookmarkEnd w:id="193"/>
    </w:p>
    <w:p w14:paraId="627A5DA8" w14:textId="77777777" w:rsidR="007F0B72" w:rsidRDefault="007F0B72" w:rsidP="007F0B72">
      <w:pPr>
        <w:pStyle w:val="Example"/>
      </w:pPr>
      <w:r>
        <w:tab/>
        <w:t>&lt;inFulfillmentOf&gt;</w:t>
      </w:r>
    </w:p>
    <w:p w14:paraId="0B67D425" w14:textId="77777777" w:rsidR="007F0B72" w:rsidRDefault="007F0B72" w:rsidP="007F0B72">
      <w:pPr>
        <w:pStyle w:val="Example"/>
      </w:pPr>
      <w:r>
        <w:tab/>
      </w:r>
      <w:r>
        <w:tab/>
        <w:t>&lt;order&gt;</w:t>
      </w:r>
    </w:p>
    <w:p w14:paraId="29424850" w14:textId="77777777" w:rsidR="007F0B72" w:rsidRDefault="007F0B72" w:rsidP="007F0B72">
      <w:pPr>
        <w:pStyle w:val="Example"/>
      </w:pPr>
      <w:r>
        <w:tab/>
      </w:r>
      <w:r>
        <w:tab/>
      </w:r>
      <w:r>
        <w:tab/>
        <w:t>&lt;id extension="10523475" root="</w:t>
      </w:r>
      <w:r w:rsidRPr="000F62BC">
        <w:t>2.16.840.1.113883.19.4</w:t>
      </w:r>
      <w:r>
        <w:t>.27"/&gt;</w:t>
      </w:r>
    </w:p>
    <w:p w14:paraId="6EDCF9BB" w14:textId="77777777" w:rsidR="007F0B72" w:rsidRDefault="007F0B72" w:rsidP="007F0B72">
      <w:pPr>
        <w:pStyle w:val="Example"/>
      </w:pPr>
      <w:r>
        <w:tab/>
      </w:r>
      <w:r>
        <w:tab/>
      </w:r>
      <w:r>
        <w:tab/>
        <w:t>&lt;!--  {root}.27= accession number list *--&gt;</w:t>
      </w:r>
    </w:p>
    <w:p w14:paraId="2E655E84" w14:textId="77777777" w:rsidR="007F0B72" w:rsidRDefault="007F0B72" w:rsidP="007F0B72">
      <w:pPr>
        <w:pStyle w:val="Example"/>
      </w:pPr>
      <w:r>
        <w:tab/>
      </w:r>
      <w:r>
        <w:tab/>
        <w:t>&lt;/order&gt;</w:t>
      </w:r>
    </w:p>
    <w:p w14:paraId="01E7B0DE" w14:textId="77777777" w:rsidR="00757327" w:rsidRDefault="007F0B72" w:rsidP="007F0B72">
      <w:pPr>
        <w:pStyle w:val="Example"/>
      </w:pPr>
      <w:r>
        <w:tab/>
        <w:t>&lt;/inFulfillmentOf&gt;</w:t>
      </w:r>
    </w:p>
    <w:p w14:paraId="3078EFFE" w14:textId="77777777" w:rsidR="007F0B72" w:rsidRDefault="007F0B72" w:rsidP="00757327">
      <w:pPr>
        <w:pStyle w:val="BodyText"/>
      </w:pPr>
    </w:p>
    <w:p w14:paraId="2A9BB7B9" w14:textId="77777777" w:rsidR="007F0B72" w:rsidRDefault="007F0B72" w:rsidP="007B57D9">
      <w:pPr>
        <w:pStyle w:val="Heading4"/>
      </w:pPr>
      <w:bookmarkStart w:id="194" w:name="_Ref98934991"/>
      <w:bookmarkStart w:id="195" w:name="_Toc106623673"/>
      <w:bookmarkStart w:id="196" w:name="_Toc177886938"/>
      <w:bookmarkStart w:id="197" w:name="_Toc223488738"/>
      <w:bookmarkStart w:id="198" w:name="documentationOf"/>
      <w:r w:rsidRPr="007602F0">
        <w:t>documentationOf</w:t>
      </w:r>
      <w:bookmarkEnd w:id="194"/>
      <w:bookmarkEnd w:id="195"/>
      <w:bookmarkEnd w:id="196"/>
      <w:bookmarkEnd w:id="197"/>
    </w:p>
    <w:p w14:paraId="32E3F386" w14:textId="77777777" w:rsidR="007F0B72" w:rsidRDefault="007F0B72" w:rsidP="00757327">
      <w:pPr>
        <w:pStyle w:val="BodyText"/>
      </w:pPr>
      <w:r>
        <w:t xml:space="preserve">Each </w:t>
      </w:r>
      <w:r w:rsidRPr="002F6725">
        <w:rPr>
          <w:rStyle w:val="XMLname"/>
        </w:rPr>
        <w:t>documentationOf/ServiceEvent</w:t>
      </w:r>
      <w:r>
        <w:t xml:space="preserve"> indicates an imaging procedure that the provider describes and interprets in the content of the </w:t>
      </w:r>
      <w:r w:rsidR="00757327">
        <w:t>DIR</w:t>
      </w:r>
      <w:r>
        <w:t xml:space="preserve">.  The main activity being described by this document is the interpretation of the imaging procedure.  This is shown by setting the value of the </w:t>
      </w:r>
      <w:r w:rsidRPr="002F6725">
        <w:rPr>
          <w:rStyle w:val="XMLname"/>
        </w:rPr>
        <w:t>@classCode</w:t>
      </w:r>
      <w:r>
        <w:t xml:space="preserve"> attribute of the </w:t>
      </w:r>
      <w:r w:rsidRPr="002F6725">
        <w:rPr>
          <w:rStyle w:val="XMLname"/>
        </w:rPr>
        <w:t>serviceEvent</w:t>
      </w:r>
      <w:r>
        <w:t xml:space="preserve"> element to </w:t>
      </w:r>
      <w:r w:rsidRPr="003F1361">
        <w:rPr>
          <w:rStyle w:val="XMLname"/>
        </w:rPr>
        <w:t>ACT</w:t>
      </w:r>
      <w:r>
        <w:t xml:space="preserve">, and indicating the duration over which care was provided in the </w:t>
      </w:r>
      <w:r w:rsidRPr="002F6725">
        <w:rPr>
          <w:rStyle w:val="XMLname"/>
        </w:rPr>
        <w:t>effectiveTime</w:t>
      </w:r>
      <w:r w:rsidRPr="00787064">
        <w:t xml:space="preserve"> </w:t>
      </w:r>
      <w:r>
        <w:t xml:space="preserve">element.  </w:t>
      </w:r>
      <w:r w:rsidRPr="00E04D2B">
        <w:t xml:space="preserve">Within each </w:t>
      </w:r>
      <w:r w:rsidRPr="003F1361">
        <w:rPr>
          <w:rStyle w:val="XMLname"/>
        </w:rPr>
        <w:t>documentationOf</w:t>
      </w:r>
      <w:r w:rsidRPr="00E04D2B">
        <w:t xml:space="preserve"> element, there is one </w:t>
      </w:r>
      <w:r w:rsidRPr="003F1361">
        <w:rPr>
          <w:rStyle w:val="XMLname"/>
        </w:rPr>
        <w:t>serviceEvent</w:t>
      </w:r>
      <w:r w:rsidRPr="00E04D2B">
        <w:t xml:space="preserve"> element</w:t>
      </w:r>
      <w:r>
        <w:t xml:space="preserve">. This event is the unit imaging procedure corresponding to a billable item.  The type of imaging procedure may be further described in the </w:t>
      </w:r>
      <w:r w:rsidRPr="002F6725">
        <w:rPr>
          <w:rStyle w:val="XMLname"/>
        </w:rPr>
        <w:t>serviceEvent/code</w:t>
      </w:r>
      <w:r>
        <w:t xml:space="preserve"> element.  This </w:t>
      </w:r>
      <w:r w:rsidR="00D265A7">
        <w:t>guide</w:t>
      </w:r>
      <w:r>
        <w:t xml:space="preserve"> makes no specific recommendations about the vocabulary to use for describing this event.</w:t>
      </w:r>
    </w:p>
    <w:p w14:paraId="6E0221CF" w14:textId="77777777" w:rsidR="007F0B72" w:rsidRDefault="007F0B72" w:rsidP="007F0B72">
      <w:pPr>
        <w:pStyle w:val="Caption"/>
      </w:pPr>
      <w:bookmarkStart w:id="199" w:name="_Toc223488797"/>
      <w:bookmarkStart w:id="200" w:name="_Toc163893717"/>
      <w:r>
        <w:lastRenderedPageBreak/>
        <w:t xml:space="preserve">Figure </w:t>
      </w:r>
      <w:r w:rsidR="0000006B">
        <w:fldChar w:fldCharType="begin"/>
      </w:r>
      <w:r w:rsidR="0000006B">
        <w:instrText xml:space="preserve"> SEQ Figure \* ARABIC </w:instrText>
      </w:r>
      <w:r w:rsidR="0000006B">
        <w:fldChar w:fldCharType="separate"/>
      </w:r>
      <w:r w:rsidR="00D61323">
        <w:t>22</w:t>
      </w:r>
      <w:r w:rsidR="0000006B">
        <w:fldChar w:fldCharType="end"/>
      </w:r>
      <w:r>
        <w:t xml:space="preserve">: </w:t>
      </w:r>
      <w:r w:rsidR="00D704A8">
        <w:t>DIR p</w:t>
      </w:r>
      <w:r>
        <w:t>rocedure context (CDA Header) illustration (non-normative)</w:t>
      </w:r>
      <w:bookmarkEnd w:id="199"/>
      <w:bookmarkEnd w:id="200"/>
    </w:p>
    <w:p w14:paraId="62D80300" w14:textId="77777777" w:rsidR="007F0B72" w:rsidRDefault="007F0B72" w:rsidP="0039139C">
      <w:pPr>
        <w:pStyle w:val="Example"/>
        <w:pBdr>
          <w:bottom w:val="single" w:sz="4" w:space="0" w:color="auto"/>
          <w:right w:val="single" w:sz="4" w:space="5" w:color="auto"/>
        </w:pBdr>
        <w:spacing w:line="240" w:lineRule="auto"/>
        <w:jc w:val="center"/>
      </w:pPr>
    </w:p>
    <w:p w14:paraId="13F7FA22" w14:textId="77777777" w:rsidR="007F0B72" w:rsidRDefault="003733C7" w:rsidP="0039139C">
      <w:pPr>
        <w:pStyle w:val="Example"/>
        <w:pBdr>
          <w:bottom w:val="single" w:sz="4" w:space="0" w:color="auto"/>
          <w:right w:val="single" w:sz="4" w:space="5" w:color="auto"/>
        </w:pBdr>
        <w:spacing w:line="240" w:lineRule="auto"/>
        <w:jc w:val="center"/>
      </w:pPr>
      <w:r>
        <w:object w:dxaOrig="9651" w:dyaOrig="3239" w14:anchorId="761F14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40pt" o:ole="">
            <v:imagedata r:id="rId50" o:title=""/>
          </v:shape>
          <o:OLEObject Type="Embed" ProgID="Visio.Drawing.11" ShapeID="_x0000_i1025" DrawAspect="Content" ObjectID="_1245677935" r:id="rId51"/>
        </w:object>
      </w:r>
    </w:p>
    <w:p w14:paraId="2B43A9BE" w14:textId="77777777" w:rsidR="007F0B72" w:rsidRDefault="007F0B72" w:rsidP="0039139C">
      <w:pPr>
        <w:pStyle w:val="Example"/>
        <w:pBdr>
          <w:bottom w:val="single" w:sz="4" w:space="0" w:color="auto"/>
          <w:right w:val="single" w:sz="4" w:space="5" w:color="auto"/>
        </w:pBdr>
        <w:spacing w:line="240" w:lineRule="auto"/>
        <w:jc w:val="center"/>
      </w:pPr>
    </w:p>
    <w:p w14:paraId="5DD3AB20" w14:textId="77777777" w:rsidR="007F0B72" w:rsidRDefault="007F0B72" w:rsidP="00757327">
      <w:pPr>
        <w:pStyle w:val="BodyText"/>
      </w:pPr>
      <w:r>
        <w:t xml:space="preserve">In IHE Scheduled Workflow environments, one </w:t>
      </w:r>
      <w:r w:rsidRPr="002F6725">
        <w:rPr>
          <w:rStyle w:val="XMLname"/>
        </w:rPr>
        <w:t>serviceEvent/id</w:t>
      </w:r>
      <w:r>
        <w:t xml:space="preserve"> element contains the DICOM Study Instance UID from the Modality Worklist, and the second </w:t>
      </w:r>
      <w:r w:rsidRPr="002F6725">
        <w:rPr>
          <w:rStyle w:val="XMLname"/>
        </w:rPr>
        <w:t>serviceEvent/id</w:t>
      </w:r>
      <w:r>
        <w:t xml:space="preserve"> element contains the DICOM Requested Procedure ID from the Modality Worklist.</w:t>
      </w:r>
    </w:p>
    <w:p w14:paraId="1C58C0F2" w14:textId="77777777" w:rsidR="007F0B72" w:rsidRDefault="007F0B72" w:rsidP="00557827">
      <w:pPr>
        <w:pStyle w:val="BodyText"/>
      </w:pPr>
      <w:r>
        <w:t xml:space="preserve">The </w:t>
      </w:r>
      <w:r w:rsidRPr="002F6725">
        <w:rPr>
          <w:rStyle w:val="XMLname"/>
        </w:rPr>
        <w:t>effectiveTime</w:t>
      </w:r>
      <w:r>
        <w:t xml:space="preserve"> for the </w:t>
      </w:r>
      <w:r w:rsidRPr="002F6725">
        <w:rPr>
          <w:rStyle w:val="XMLname"/>
        </w:rPr>
        <w:t>serviceEvent</w:t>
      </w:r>
      <w:r>
        <w:t xml:space="preserve"> covers the duration of the imaging procedure being reported.  This event should have one or more performers, which may participate at the same or different periods of time. </w:t>
      </w:r>
    </w:p>
    <w:p w14:paraId="13EEC0FC" w14:textId="77777777" w:rsidR="009A0B1C" w:rsidRDefault="007F0B72" w:rsidP="00557827">
      <w:pPr>
        <w:pStyle w:val="BodyText"/>
      </w:pPr>
      <w:r>
        <w:t xml:space="preserve">Service events map to DICOM Requested Procedures.  That is, </w:t>
      </w:r>
      <w:r w:rsidRPr="002F6725">
        <w:rPr>
          <w:rStyle w:val="XMLname"/>
        </w:rPr>
        <w:t>documentationOf/ServiceEvent/id</w:t>
      </w:r>
      <w:r>
        <w:t xml:space="preserve"> is the ID of the Requested Procedure.</w:t>
      </w:r>
    </w:p>
    <w:p w14:paraId="496E3872" w14:textId="77777777" w:rsidR="009A0B1C" w:rsidRDefault="009A0B1C" w:rsidP="003D62A7">
      <w:pPr>
        <w:numPr>
          <w:ilvl w:val="0"/>
          <w:numId w:val="84"/>
        </w:numPr>
        <w:spacing w:after="40" w:line="260" w:lineRule="exact"/>
      </w:pPr>
      <w:r>
        <w:rPr>
          <w:b/>
          <w:bCs/>
          <w:sz w:val="16"/>
          <w:szCs w:val="16"/>
        </w:rPr>
        <w:t>SHALL</w:t>
      </w:r>
      <w:r>
        <w:t xml:space="preserve"> contain exactly one [1..1] </w:t>
      </w:r>
      <w:r>
        <w:rPr>
          <w:rFonts w:ascii="Courier New" w:hAnsi="Courier New"/>
          <w:b/>
          <w:bCs/>
        </w:rPr>
        <w:t>documentationOf</w:t>
      </w:r>
      <w:r>
        <w:t xml:space="preserve"> (CONF:8416). </w:t>
      </w:r>
    </w:p>
    <w:p w14:paraId="24785065" w14:textId="77777777" w:rsidR="009A0B1C" w:rsidRDefault="009A0B1C" w:rsidP="003D62A7">
      <w:pPr>
        <w:numPr>
          <w:ilvl w:val="1"/>
          <w:numId w:val="84"/>
        </w:numPr>
        <w:spacing w:after="40" w:line="260" w:lineRule="exact"/>
      </w:pPr>
      <w:r>
        <w:t xml:space="preserve">This documentationOf </w:t>
      </w:r>
      <w:r>
        <w:rPr>
          <w:b/>
          <w:bCs/>
          <w:sz w:val="16"/>
          <w:szCs w:val="16"/>
        </w:rPr>
        <w:t>SHALL</w:t>
      </w:r>
      <w:r>
        <w:t xml:space="preserve"> contain exactly one [1..1] </w:t>
      </w:r>
      <w:r>
        <w:rPr>
          <w:rFonts w:ascii="Courier New" w:hAnsi="Courier New"/>
          <w:b/>
          <w:bCs/>
        </w:rPr>
        <w:t>serviceEvent</w:t>
      </w:r>
      <w:r>
        <w:t xml:space="preserve"> (CONF:8431). </w:t>
      </w:r>
    </w:p>
    <w:p w14:paraId="36B10A82" w14:textId="77777777" w:rsidR="009A0B1C" w:rsidRDefault="009A0B1C" w:rsidP="003D62A7">
      <w:pPr>
        <w:numPr>
          <w:ilvl w:val="2"/>
          <w:numId w:val="84"/>
        </w:numPr>
        <w:spacing w:after="40" w:line="260" w:lineRule="exact"/>
      </w:pPr>
      <w:r>
        <w:t xml:space="preserve">This serviceEvent </w:t>
      </w:r>
      <w:r>
        <w:rPr>
          <w:b/>
          <w:bCs/>
          <w:sz w:val="16"/>
          <w:szCs w:val="16"/>
        </w:rPr>
        <w:t>SHALL</w:t>
      </w:r>
      <w:r>
        <w:t xml:space="preserve"> contain exactly one [1..1] </w:t>
      </w:r>
      <w:r>
        <w:rPr>
          <w:rFonts w:ascii="Courier New" w:hAnsi="Courier New"/>
          <w:b/>
          <w:bCs/>
        </w:rPr>
        <w:t>@classCode</w:t>
      </w:r>
      <w:r>
        <w:t>="</w:t>
      </w:r>
      <w:r>
        <w:rPr>
          <w:rFonts w:ascii="Courier New" w:hAnsi="Courier New"/>
        </w:rPr>
        <w:t>ACT</w:t>
      </w:r>
      <w:r>
        <w:t xml:space="preserve">" (CodeSystem: </w:t>
      </w:r>
      <w:r>
        <w:rPr>
          <w:rFonts w:ascii="Courier New" w:hAnsi="Courier New"/>
        </w:rPr>
        <w:t>2.16.840.1.113883.5.6 HL7ActClass</w:t>
      </w:r>
      <w:r>
        <w:t xml:space="preserve">) (CONF:8430). </w:t>
      </w:r>
    </w:p>
    <w:p w14:paraId="40ECF292" w14:textId="77777777" w:rsidR="009A0B1C" w:rsidRDefault="009A0B1C" w:rsidP="003D62A7">
      <w:pPr>
        <w:numPr>
          <w:ilvl w:val="2"/>
          <w:numId w:val="84"/>
        </w:numPr>
        <w:spacing w:after="40" w:line="260" w:lineRule="exact"/>
      </w:pPr>
      <w:r>
        <w:t xml:space="preserve">This serviceEvent </w:t>
      </w:r>
      <w:r>
        <w:rPr>
          <w:b/>
          <w:bCs/>
          <w:sz w:val="16"/>
          <w:szCs w:val="16"/>
        </w:rPr>
        <w:t>SHOULD</w:t>
      </w:r>
      <w:r>
        <w:t xml:space="preserve"> contain at least one [1..*] </w:t>
      </w:r>
      <w:r>
        <w:rPr>
          <w:rFonts w:ascii="Courier New" w:hAnsi="Courier New"/>
          <w:b/>
          <w:bCs/>
        </w:rPr>
        <w:t>id</w:t>
      </w:r>
      <w:r>
        <w:t xml:space="preserve"> (CONF:8418). </w:t>
      </w:r>
    </w:p>
    <w:p w14:paraId="5D22A09B" w14:textId="77777777" w:rsidR="009A0B1C" w:rsidRDefault="009A0B1C" w:rsidP="003D62A7">
      <w:pPr>
        <w:numPr>
          <w:ilvl w:val="2"/>
          <w:numId w:val="84"/>
        </w:numPr>
        <w:spacing w:after="40" w:line="260" w:lineRule="exact"/>
      </w:pPr>
      <w:r>
        <w:t xml:space="preserve">This serviceEvent </w:t>
      </w:r>
      <w:r>
        <w:rPr>
          <w:b/>
          <w:bCs/>
          <w:sz w:val="16"/>
          <w:szCs w:val="16"/>
        </w:rPr>
        <w:t>SHALL</w:t>
      </w:r>
      <w:r>
        <w:t xml:space="preserve"> contain exactly one [1..1] </w:t>
      </w:r>
      <w:r>
        <w:rPr>
          <w:rFonts w:ascii="Courier New" w:hAnsi="Courier New"/>
          <w:b/>
          <w:bCs/>
        </w:rPr>
        <w:t>code</w:t>
      </w:r>
      <w:r>
        <w:t xml:space="preserve"> (CONF:8419). </w:t>
      </w:r>
    </w:p>
    <w:p w14:paraId="147844C9" w14:textId="77777777" w:rsidR="009A0B1C" w:rsidRDefault="009A0B1C" w:rsidP="003D62A7">
      <w:pPr>
        <w:numPr>
          <w:ilvl w:val="3"/>
          <w:numId w:val="84"/>
        </w:numPr>
        <w:spacing w:after="40" w:line="260" w:lineRule="exact"/>
      </w:pPr>
      <w:r>
        <w:t>The value of serviceEvent/code SHALL NOT conflict with the ClininicalDocument/code. When transforming from DICOM SR documents that do not contain a procedure code, an appropriate nullFlavor SHALL be used on serviceEvent/code. (CONF:8420).</w:t>
      </w:r>
    </w:p>
    <w:p w14:paraId="64F38AC4" w14:textId="77777777" w:rsidR="009A0B1C" w:rsidRDefault="009A0B1C" w:rsidP="003D62A7">
      <w:pPr>
        <w:numPr>
          <w:ilvl w:val="2"/>
          <w:numId w:val="84"/>
        </w:numPr>
        <w:spacing w:after="40" w:line="260" w:lineRule="exact"/>
      </w:pPr>
      <w:r>
        <w:t xml:space="preserve">This serviceEvent </w:t>
      </w:r>
      <w:r>
        <w:rPr>
          <w:b/>
          <w:bCs/>
          <w:sz w:val="16"/>
          <w:szCs w:val="16"/>
        </w:rPr>
        <w:t>SHALL</w:t>
      </w:r>
      <w:r>
        <w:t xml:space="preserve"> contain exactly one [1..1] </w:t>
      </w:r>
      <w:r>
        <w:rPr>
          <w:rFonts w:ascii="Courier New" w:hAnsi="Courier New"/>
          <w:b/>
          <w:bCs/>
        </w:rPr>
        <w:t>effectiveTime/@value</w:t>
      </w:r>
      <w:r>
        <w:t xml:space="preserve"> (CONF:8421). </w:t>
      </w:r>
    </w:p>
    <w:p w14:paraId="6E1F606F" w14:textId="77777777" w:rsidR="009A0B1C" w:rsidRDefault="009A0B1C" w:rsidP="003D62A7">
      <w:pPr>
        <w:numPr>
          <w:ilvl w:val="2"/>
          <w:numId w:val="84"/>
        </w:numPr>
        <w:spacing w:after="40" w:line="260" w:lineRule="exact"/>
      </w:pPr>
      <w:r>
        <w:t xml:space="preserve">This serviceEvent </w:t>
      </w:r>
      <w:r>
        <w:rPr>
          <w:b/>
          <w:bCs/>
          <w:sz w:val="16"/>
          <w:szCs w:val="16"/>
        </w:rPr>
        <w:t>SHOULD</w:t>
      </w:r>
      <w:r>
        <w:t xml:space="preserve"> contain at least one [1..*] </w:t>
      </w:r>
      <w:hyperlink w:anchor="DIR_PhysicianReadingStudyPerformer" w:history="1">
        <w:r>
          <w:rPr>
            <w:rStyle w:val="Hyperlink"/>
            <w:rFonts w:ascii="Courier New" w:hAnsi="Courier New"/>
            <w:b/>
            <w:bCs/>
          </w:rPr>
          <w:t>Physician Reading Study Performer</w:t>
        </w:r>
      </w:hyperlink>
      <w:r>
        <w:t xml:space="preserve"> </w:t>
      </w:r>
      <w:r>
        <w:rPr>
          <w:rFonts w:ascii="Courier New" w:hAnsi="Courier New"/>
        </w:rPr>
        <w:t>(templateId:2.16.840.1.113883.10.20.6.2.1)</w:t>
      </w:r>
      <w:r>
        <w:t xml:space="preserve"> (CONF:8422). </w:t>
      </w:r>
    </w:p>
    <w:p w14:paraId="44C37D5B" w14:textId="77777777" w:rsidR="007F0B72" w:rsidRPr="00247D61" w:rsidRDefault="007F0B72" w:rsidP="007F0B72">
      <w:pPr>
        <w:pStyle w:val="Caption"/>
        <w:rPr>
          <w:lang w:val="fr-FR"/>
        </w:rPr>
      </w:pPr>
      <w:bookmarkStart w:id="201" w:name="_Toc223488798"/>
      <w:bookmarkStart w:id="202" w:name="_Toc163893718"/>
      <w:r w:rsidRPr="00247D61">
        <w:rPr>
          <w:lang w:val="fr-FR"/>
        </w:rPr>
        <w:lastRenderedPageBreak/>
        <w:t xml:space="preserve">Figure </w:t>
      </w:r>
      <w:r w:rsidR="0000006B">
        <w:fldChar w:fldCharType="begin"/>
      </w:r>
      <w:r w:rsidRPr="00247D61">
        <w:rPr>
          <w:lang w:val="fr-FR"/>
        </w:rPr>
        <w:instrText xml:space="preserve"> SEQ Figure \* ARABIC </w:instrText>
      </w:r>
      <w:r w:rsidR="0000006B">
        <w:fldChar w:fldCharType="separate"/>
      </w:r>
      <w:r w:rsidR="00D61323">
        <w:rPr>
          <w:lang w:val="fr-FR"/>
        </w:rPr>
        <w:t>23</w:t>
      </w:r>
      <w:r w:rsidR="0000006B">
        <w:fldChar w:fldCharType="end"/>
      </w:r>
      <w:r w:rsidRPr="00247D61">
        <w:rPr>
          <w:lang w:val="fr-FR"/>
        </w:rPr>
        <w:t xml:space="preserve">: </w:t>
      </w:r>
      <w:r w:rsidR="0035655E">
        <w:rPr>
          <w:lang w:val="fr-FR"/>
        </w:rPr>
        <w:t xml:space="preserve">DIR </w:t>
      </w:r>
      <w:r w:rsidRPr="00247D61">
        <w:rPr>
          <w:lang w:val="fr-FR"/>
        </w:rPr>
        <w:t>documentationOf example</w:t>
      </w:r>
      <w:bookmarkEnd w:id="201"/>
      <w:bookmarkEnd w:id="202"/>
    </w:p>
    <w:p w14:paraId="1AACEFCA" w14:textId="77777777" w:rsidR="007F0B72" w:rsidRPr="00247D61" w:rsidRDefault="007F0B72" w:rsidP="007F0B72">
      <w:pPr>
        <w:pStyle w:val="Example"/>
        <w:rPr>
          <w:lang w:val="fr-FR"/>
        </w:rPr>
      </w:pPr>
      <w:r w:rsidRPr="00247D61">
        <w:rPr>
          <w:lang w:val="fr-FR"/>
        </w:rPr>
        <w:t>&lt;documentationOf&gt;</w:t>
      </w:r>
    </w:p>
    <w:p w14:paraId="7777E927" w14:textId="77777777" w:rsidR="007F0B72" w:rsidRPr="00247D61" w:rsidRDefault="007F0B72" w:rsidP="007F0B72">
      <w:pPr>
        <w:pStyle w:val="Example"/>
        <w:rPr>
          <w:lang w:val="fr-FR"/>
        </w:rPr>
      </w:pPr>
      <w:r w:rsidRPr="00247D61">
        <w:rPr>
          <w:lang w:val="fr-FR"/>
        </w:rPr>
        <w:tab/>
        <w:t>&lt;serviceEvent classCode="ACT"&gt;</w:t>
      </w:r>
    </w:p>
    <w:p w14:paraId="4E387607" w14:textId="77777777" w:rsidR="007F0B72" w:rsidRDefault="007F0B72" w:rsidP="007F0B72">
      <w:pPr>
        <w:pStyle w:val="Example"/>
      </w:pPr>
      <w:r w:rsidRPr="00247D61">
        <w:rPr>
          <w:lang w:val="fr-FR"/>
        </w:rPr>
        <w:tab/>
      </w:r>
      <w:r w:rsidRPr="00247D61">
        <w:rPr>
          <w:lang w:val="fr-FR"/>
        </w:rPr>
        <w:tab/>
      </w:r>
      <w:r>
        <w:t>&lt;id root="1.2.840.113619.2.62.994044785528.114289542805"/&gt;</w:t>
      </w:r>
    </w:p>
    <w:p w14:paraId="6714C3EE" w14:textId="77777777" w:rsidR="007F0B72" w:rsidRDefault="007F0B72" w:rsidP="007F0B72">
      <w:pPr>
        <w:pStyle w:val="Example"/>
      </w:pPr>
      <w:r>
        <w:tab/>
      </w:r>
      <w:r>
        <w:tab/>
        <w:t>&lt;!-- study instance UID --&gt;</w:t>
      </w:r>
    </w:p>
    <w:p w14:paraId="22AD760D" w14:textId="77777777" w:rsidR="007F0B72" w:rsidRDefault="007F0B72" w:rsidP="007F0B72">
      <w:pPr>
        <w:pStyle w:val="Example"/>
      </w:pPr>
      <w:r>
        <w:tab/>
      </w:r>
      <w:r>
        <w:tab/>
        <w:t>&lt;id extension="123453" root="1.2.840.113619.2.62.994044785528.26"/&gt;</w:t>
      </w:r>
    </w:p>
    <w:p w14:paraId="73969C79" w14:textId="77777777" w:rsidR="007F0B72" w:rsidRDefault="007F0B72" w:rsidP="007F0B72">
      <w:pPr>
        <w:pStyle w:val="Example"/>
      </w:pPr>
      <w:r>
        <w:tab/>
      </w:r>
      <w:r>
        <w:tab/>
        <w:t>&lt;!-- requested procedure ID , {root}.26 = procedure ID Namespace--&gt;</w:t>
      </w:r>
    </w:p>
    <w:p w14:paraId="73FDC04B" w14:textId="77777777" w:rsidR="007F0B72" w:rsidRDefault="007F0B72" w:rsidP="007F0B72">
      <w:pPr>
        <w:pStyle w:val="Example"/>
      </w:pPr>
      <w:r>
        <w:tab/>
      </w:r>
      <w:r>
        <w:tab/>
        <w:t>&lt;effectiveTime value="20060823222400"/&gt;</w:t>
      </w:r>
    </w:p>
    <w:p w14:paraId="68C704A4" w14:textId="77777777" w:rsidR="007F0B72" w:rsidRDefault="007F0B72" w:rsidP="007F0B72">
      <w:pPr>
        <w:pStyle w:val="Example"/>
      </w:pPr>
      <w:r>
        <w:tab/>
      </w:r>
      <w:r>
        <w:tab/>
        <w:t>&lt;performer typeCode="PRF"&gt;</w:t>
      </w:r>
    </w:p>
    <w:p w14:paraId="3609EA1C" w14:textId="77777777" w:rsidR="007F0B72" w:rsidRDefault="007F0B72" w:rsidP="007F0B72">
      <w:pPr>
        <w:pStyle w:val="Example"/>
      </w:pPr>
      <w:r>
        <w:tab/>
      </w:r>
      <w:r>
        <w:tab/>
      </w:r>
      <w:r>
        <w:tab/>
        <w:t>&lt;templateId root="2.16.840.1.113883.10.20.6.2.1"/&gt;</w:t>
      </w:r>
    </w:p>
    <w:p w14:paraId="3567088B" w14:textId="77777777" w:rsidR="007F0B72" w:rsidRDefault="007F0B72" w:rsidP="007F0B72">
      <w:pPr>
        <w:pStyle w:val="Example"/>
      </w:pPr>
      <w:r>
        <w:tab/>
      </w:r>
      <w:r>
        <w:tab/>
      </w:r>
      <w:r>
        <w:tab/>
        <w:t>&lt;assignedEntity&gt;</w:t>
      </w:r>
    </w:p>
    <w:p w14:paraId="4CBF8434" w14:textId="77777777" w:rsidR="007F0B72" w:rsidRDefault="007F0B72" w:rsidP="007F0B72">
      <w:pPr>
        <w:pStyle w:val="Example"/>
      </w:pPr>
      <w:r>
        <w:tab/>
      </w:r>
      <w:r>
        <w:tab/>
      </w:r>
      <w:r>
        <w:tab/>
      </w:r>
      <w:r>
        <w:tab/>
        <w:t>&lt;id extension="121008" root="2.16.840.1.113883.19.5"/&gt;</w:t>
      </w:r>
      <w:r w:rsidRPr="003B4A65">
        <w:t xml:space="preserve"> </w:t>
      </w:r>
    </w:p>
    <w:p w14:paraId="6A3F9235" w14:textId="77777777" w:rsidR="007F0B72" w:rsidRDefault="007F0B72" w:rsidP="007F0B72">
      <w:pPr>
        <w:pStyle w:val="Example"/>
      </w:pPr>
      <w:r>
        <w:t xml:space="preserve">     </w:t>
      </w:r>
      <w:r w:rsidRPr="00D5563F">
        <w:t>&lt;code code="2085R0202X" codeSystem="2.16.840.1.113883.11.19465" codeSystemName="NUCC" displayName="Diagnostic Radiology"/&gt;</w:t>
      </w:r>
      <w:r>
        <w:tab/>
      </w:r>
    </w:p>
    <w:p w14:paraId="23D8FADC" w14:textId="77777777" w:rsidR="007F0B72" w:rsidRPr="001018B1" w:rsidRDefault="007F0B72" w:rsidP="007F0B72">
      <w:pPr>
        <w:pStyle w:val="Example"/>
        <w:rPr>
          <w:lang w:val="es-ES_tradnl"/>
        </w:rPr>
      </w:pPr>
      <w:r>
        <w:t xml:space="preserve">     </w:t>
      </w:r>
      <w:r w:rsidRPr="001018B1">
        <w:rPr>
          <w:lang w:val="es-ES_tradnl"/>
        </w:rPr>
        <w:t>&lt;addr nullFlavor="NI"/&gt;</w:t>
      </w:r>
    </w:p>
    <w:p w14:paraId="561C8A36" w14:textId="77777777" w:rsidR="007F0B72" w:rsidRPr="001018B1" w:rsidRDefault="007F0B72" w:rsidP="007F0B72">
      <w:pPr>
        <w:pStyle w:val="Example"/>
        <w:rPr>
          <w:lang w:val="es-ES_tradnl"/>
        </w:rPr>
      </w:pPr>
      <w:r w:rsidRPr="001018B1">
        <w:rPr>
          <w:lang w:val="es-ES_tradnl"/>
        </w:rPr>
        <w:tab/>
        <w:t xml:space="preserve">   &lt;telecom nullFlavor="NI"/&gt;</w:t>
      </w:r>
    </w:p>
    <w:p w14:paraId="1FEF0D9D" w14:textId="77777777" w:rsidR="007F0B72" w:rsidRDefault="007F0B72" w:rsidP="007F0B72">
      <w:pPr>
        <w:pStyle w:val="Example"/>
      </w:pPr>
      <w:r w:rsidRPr="001018B1">
        <w:rPr>
          <w:lang w:val="es-ES_tradnl"/>
        </w:rPr>
        <w:tab/>
      </w:r>
      <w:r w:rsidRPr="001018B1">
        <w:rPr>
          <w:lang w:val="es-ES_tradnl"/>
        </w:rPr>
        <w:tab/>
      </w:r>
      <w:r w:rsidRPr="001018B1">
        <w:rPr>
          <w:lang w:val="es-ES_tradnl"/>
        </w:rPr>
        <w:tab/>
      </w:r>
      <w:r w:rsidRPr="001018B1">
        <w:rPr>
          <w:lang w:val="es-ES_tradnl"/>
        </w:rPr>
        <w:tab/>
      </w:r>
      <w:r>
        <w:t>&lt;assignedPerson&gt;</w:t>
      </w:r>
    </w:p>
    <w:p w14:paraId="30EA0B44" w14:textId="77777777" w:rsidR="007F0B72" w:rsidRDefault="007F0B72" w:rsidP="007F0B72">
      <w:pPr>
        <w:pStyle w:val="Example"/>
      </w:pPr>
      <w:r>
        <w:tab/>
      </w:r>
      <w:r>
        <w:tab/>
      </w:r>
      <w:r>
        <w:tab/>
      </w:r>
      <w:r>
        <w:tab/>
      </w:r>
      <w:r>
        <w:tab/>
        <w:t>&lt;name&gt;</w:t>
      </w:r>
    </w:p>
    <w:p w14:paraId="1DBEF145" w14:textId="77777777" w:rsidR="007F0B72" w:rsidRDefault="007F0B72" w:rsidP="007F0B72">
      <w:pPr>
        <w:pStyle w:val="Example"/>
      </w:pPr>
      <w:r>
        <w:tab/>
      </w:r>
      <w:r>
        <w:tab/>
      </w:r>
      <w:r>
        <w:tab/>
      </w:r>
      <w:r>
        <w:tab/>
      </w:r>
      <w:r>
        <w:tab/>
      </w:r>
      <w:r>
        <w:tab/>
        <w:t>&lt;given&gt;Christine&lt;/given&gt;</w:t>
      </w:r>
    </w:p>
    <w:p w14:paraId="413A9512" w14:textId="77777777" w:rsidR="007F0B72" w:rsidRDefault="007F0B72" w:rsidP="007F0B72">
      <w:pPr>
        <w:pStyle w:val="Example"/>
      </w:pPr>
      <w:r>
        <w:tab/>
      </w:r>
      <w:r>
        <w:tab/>
      </w:r>
      <w:r>
        <w:tab/>
      </w:r>
      <w:r>
        <w:tab/>
      </w:r>
      <w:r>
        <w:tab/>
      </w:r>
      <w:r>
        <w:tab/>
        <w:t>&lt;family&gt;Cure&lt;/family&gt;</w:t>
      </w:r>
    </w:p>
    <w:p w14:paraId="7F75A56F" w14:textId="77777777" w:rsidR="007F0B72" w:rsidRDefault="007F0B72" w:rsidP="007F0B72">
      <w:pPr>
        <w:pStyle w:val="Example"/>
      </w:pPr>
      <w:r>
        <w:tab/>
      </w:r>
      <w:r>
        <w:tab/>
      </w:r>
      <w:r>
        <w:tab/>
      </w:r>
      <w:r>
        <w:tab/>
      </w:r>
      <w:r>
        <w:tab/>
      </w:r>
      <w:r>
        <w:tab/>
        <w:t>&lt;suffix&gt;MD&lt;/suffix&gt;</w:t>
      </w:r>
    </w:p>
    <w:p w14:paraId="5F58819E" w14:textId="77777777" w:rsidR="007F0B72" w:rsidRDefault="007F0B72" w:rsidP="007F0B72">
      <w:pPr>
        <w:pStyle w:val="Example"/>
      </w:pPr>
      <w:r>
        <w:tab/>
      </w:r>
      <w:r>
        <w:tab/>
      </w:r>
      <w:r>
        <w:tab/>
      </w:r>
      <w:r>
        <w:tab/>
      </w:r>
      <w:r>
        <w:tab/>
        <w:t>&lt;/name&gt;</w:t>
      </w:r>
    </w:p>
    <w:p w14:paraId="6171729F" w14:textId="77777777" w:rsidR="007F0B72" w:rsidRDefault="007F0B72" w:rsidP="007F0B72">
      <w:pPr>
        <w:pStyle w:val="Example"/>
      </w:pPr>
      <w:r>
        <w:tab/>
      </w:r>
      <w:r>
        <w:tab/>
      </w:r>
      <w:r>
        <w:tab/>
      </w:r>
      <w:r>
        <w:tab/>
        <w:t>&lt;/assignedPerson&gt;</w:t>
      </w:r>
    </w:p>
    <w:p w14:paraId="58473100" w14:textId="77777777" w:rsidR="007F0B72" w:rsidRDefault="007F0B72" w:rsidP="007F0B72">
      <w:pPr>
        <w:pStyle w:val="Example"/>
      </w:pPr>
      <w:r>
        <w:tab/>
      </w:r>
      <w:r>
        <w:tab/>
      </w:r>
      <w:r>
        <w:tab/>
        <w:t>&lt;/assignedEntity&gt;</w:t>
      </w:r>
    </w:p>
    <w:p w14:paraId="3E2FB4C7" w14:textId="77777777" w:rsidR="007F0B72" w:rsidRDefault="007F0B72" w:rsidP="007F0B72">
      <w:pPr>
        <w:pStyle w:val="Example"/>
      </w:pPr>
      <w:r>
        <w:tab/>
      </w:r>
      <w:r>
        <w:tab/>
        <w:t>&lt;/performer&gt;</w:t>
      </w:r>
    </w:p>
    <w:p w14:paraId="4736FFB9" w14:textId="77777777" w:rsidR="007F0B72" w:rsidRDefault="007F0B72" w:rsidP="007F0B72">
      <w:pPr>
        <w:pStyle w:val="Example"/>
      </w:pPr>
      <w:r>
        <w:tab/>
        <w:t>&lt;/serviceEvent&gt;</w:t>
      </w:r>
    </w:p>
    <w:p w14:paraId="23FD3659" w14:textId="77777777" w:rsidR="007F0B72" w:rsidRDefault="007F0B72" w:rsidP="007F0B72">
      <w:pPr>
        <w:pStyle w:val="Example"/>
      </w:pPr>
      <w:r>
        <w:t>&lt;/documentationOf&gt;</w:t>
      </w:r>
    </w:p>
    <w:p w14:paraId="441ABB84" w14:textId="77777777" w:rsidR="007F0B72" w:rsidRDefault="007F0B72" w:rsidP="00E94BFA">
      <w:pPr>
        <w:pStyle w:val="BodyText"/>
      </w:pPr>
    </w:p>
    <w:p w14:paraId="50987FDC" w14:textId="77777777" w:rsidR="007F0B72" w:rsidRDefault="007F0B72" w:rsidP="00E94BFA">
      <w:pPr>
        <w:pStyle w:val="Heading4"/>
      </w:pPr>
      <w:bookmarkStart w:id="203" w:name="_Toc147631691"/>
      <w:bookmarkStart w:id="204" w:name="_Toc147631692"/>
      <w:bookmarkStart w:id="205" w:name="_Toc147631693"/>
      <w:bookmarkStart w:id="206" w:name="_Toc177886939"/>
      <w:bookmarkStart w:id="207" w:name="_Toc223488740"/>
      <w:bookmarkEnd w:id="198"/>
      <w:bookmarkEnd w:id="203"/>
      <w:bookmarkEnd w:id="204"/>
      <w:bookmarkEnd w:id="205"/>
      <w:r w:rsidRPr="00367670">
        <w:t>authorization</w:t>
      </w:r>
      <w:bookmarkEnd w:id="206"/>
      <w:bookmarkEnd w:id="207"/>
    </w:p>
    <w:p w14:paraId="056DEAA6" w14:textId="77777777" w:rsidR="007F0B72" w:rsidRPr="0058117C" w:rsidRDefault="007F0B72" w:rsidP="00E94BFA">
      <w:pPr>
        <w:pStyle w:val="BodyText"/>
      </w:pPr>
      <w:r w:rsidRPr="0058117C">
        <w:t xml:space="preserve">The </w:t>
      </w:r>
      <w:r w:rsidRPr="003E3085">
        <w:rPr>
          <w:rStyle w:val="XMLname"/>
        </w:rPr>
        <w:t xml:space="preserve">authorization </w:t>
      </w:r>
      <w:r w:rsidRPr="0058117C">
        <w:t xml:space="preserve">elements may be present.  This document provides no guidance on the encoding of </w:t>
      </w:r>
      <w:r w:rsidRPr="003E3085">
        <w:rPr>
          <w:rStyle w:val="XMLname"/>
        </w:rPr>
        <w:t>authorization</w:t>
      </w:r>
      <w:r w:rsidRPr="0058117C">
        <w:t xml:space="preserve"> elements.</w:t>
      </w:r>
    </w:p>
    <w:p w14:paraId="64CF9FF8" w14:textId="77777777" w:rsidR="007F0B72" w:rsidRDefault="007F0B72" w:rsidP="00A27FFD">
      <w:pPr>
        <w:pStyle w:val="Heading4"/>
      </w:pPr>
      <w:bookmarkStart w:id="208" w:name="_Toc177886940"/>
      <w:bookmarkStart w:id="209" w:name="_Ref193758483"/>
      <w:bookmarkStart w:id="210" w:name="_Ref193758494"/>
      <w:bookmarkStart w:id="211" w:name="_Ref194383088"/>
      <w:bookmarkStart w:id="212" w:name="_Ref194383090"/>
      <w:bookmarkStart w:id="213" w:name="_Toc223488741"/>
      <w:r w:rsidRPr="00367670">
        <w:t>relatedDocument</w:t>
      </w:r>
      <w:bookmarkEnd w:id="208"/>
      <w:bookmarkEnd w:id="209"/>
      <w:bookmarkEnd w:id="210"/>
      <w:bookmarkEnd w:id="211"/>
      <w:bookmarkEnd w:id="212"/>
      <w:bookmarkEnd w:id="213"/>
    </w:p>
    <w:p w14:paraId="0C38D9BE" w14:textId="77777777" w:rsidR="007F0B72" w:rsidRDefault="007F0B72" w:rsidP="00E94BFA">
      <w:pPr>
        <w:pStyle w:val="BodyText"/>
      </w:pPr>
      <w:r>
        <w:t xml:space="preserve">A </w:t>
      </w:r>
      <w:r w:rsidR="00947322">
        <w:t>DIR</w:t>
      </w:r>
      <w:r>
        <w:t xml:space="preserve"> may have three types of parent document:</w:t>
      </w:r>
    </w:p>
    <w:p w14:paraId="7C061008" w14:textId="77777777" w:rsidR="007F0B72" w:rsidRDefault="007F0B72" w:rsidP="00A01E69">
      <w:pPr>
        <w:pStyle w:val="ListBullet"/>
      </w:pPr>
      <w:r>
        <w:t>A superseded version that the present document wholly replaces (</w:t>
      </w:r>
      <w:r w:rsidRPr="002F6725">
        <w:rPr>
          <w:rStyle w:val="XMLname"/>
        </w:rPr>
        <w:t>typeCode</w:t>
      </w:r>
      <w:r>
        <w:t xml:space="preserve"> = </w:t>
      </w:r>
      <w:r w:rsidRPr="003E3085">
        <w:rPr>
          <w:rStyle w:val="XMLname"/>
        </w:rPr>
        <w:t>RPLC</w:t>
      </w:r>
      <w:r>
        <w:t xml:space="preserve">). </w:t>
      </w:r>
      <w:r w:rsidR="0029188A">
        <w:t>DIR</w:t>
      </w:r>
      <w:r>
        <w:t>s may go through stages of revision prior to being legally authenticated.  Such early stages may be drafts from transcription, those created by residents, or other preliminary versions.  Policies not covered by this specification may govern requirements for retention of such earlier versions. Except for forensic purposes, the latest version in a chain of revisions represents the complete and current report.</w:t>
      </w:r>
    </w:p>
    <w:p w14:paraId="0FA20416" w14:textId="77777777" w:rsidR="007F0B72" w:rsidRDefault="007F0B72" w:rsidP="00A01E69">
      <w:pPr>
        <w:pStyle w:val="ListBullet"/>
      </w:pPr>
      <w:r>
        <w:t>An original version that the present document appends (</w:t>
      </w:r>
      <w:r w:rsidRPr="002F6725">
        <w:rPr>
          <w:rStyle w:val="XMLname"/>
        </w:rPr>
        <w:t>typeCode</w:t>
      </w:r>
      <w:r>
        <w:t xml:space="preserve"> = </w:t>
      </w:r>
      <w:r w:rsidRPr="003E3085">
        <w:rPr>
          <w:rStyle w:val="XMLname"/>
        </w:rPr>
        <w:t>APND</w:t>
      </w:r>
      <w:r>
        <w:t xml:space="preserve">).  When a </w:t>
      </w:r>
      <w:r w:rsidR="0029188A">
        <w:t>DIR</w:t>
      </w:r>
      <w:r>
        <w:t xml:space="preserve"> is legally authenticated, it can be amended by a separate addendum document that references the original.</w:t>
      </w:r>
    </w:p>
    <w:p w14:paraId="55837929" w14:textId="77777777" w:rsidR="00146477" w:rsidRDefault="007F0B72" w:rsidP="00A01E69">
      <w:pPr>
        <w:pStyle w:val="ListBullet"/>
      </w:pPr>
      <w:r>
        <w:t>A source document from which the present document is transformed (</w:t>
      </w:r>
      <w:r w:rsidRPr="002F6725">
        <w:rPr>
          <w:rStyle w:val="XMLname"/>
        </w:rPr>
        <w:t xml:space="preserve">typeCode </w:t>
      </w:r>
      <w:r>
        <w:t xml:space="preserve">= XFRM).  </w:t>
      </w:r>
      <w:r w:rsidRPr="00043361">
        <w:t xml:space="preserve">A </w:t>
      </w:r>
      <w:r w:rsidR="0029188A">
        <w:t>DIR</w:t>
      </w:r>
      <w:r w:rsidRPr="00043361">
        <w:t xml:space="preserve"> may be created by transformation from a DICOM </w:t>
      </w:r>
      <w:r w:rsidR="0080564F">
        <w:t>Structured Report (</w:t>
      </w:r>
      <w:r w:rsidRPr="00043361">
        <w:t>SR</w:t>
      </w:r>
      <w:r w:rsidR="0080564F">
        <w:t>)</w:t>
      </w:r>
      <w:r w:rsidRPr="00043361">
        <w:t xml:space="preserve"> document or from another </w:t>
      </w:r>
      <w:r w:rsidR="0029188A">
        <w:t>DIR</w:t>
      </w:r>
      <w:r w:rsidRPr="00043361">
        <w:t xml:space="preserve">.  An example of the latter case is the </w:t>
      </w:r>
      <w:r w:rsidRPr="00043361">
        <w:lastRenderedPageBreak/>
        <w:t>creation of a derived document for inclusion of imaging results in a clinical document.</w:t>
      </w:r>
      <w:r>
        <w:t xml:space="preserve"> </w:t>
      </w:r>
    </w:p>
    <w:p w14:paraId="2FCC0A70" w14:textId="77777777" w:rsidR="007C3638" w:rsidRDefault="007C3638" w:rsidP="003D62A7">
      <w:pPr>
        <w:numPr>
          <w:ilvl w:val="0"/>
          <w:numId w:val="84"/>
        </w:numPr>
        <w:spacing w:after="40" w:line="260" w:lineRule="exact"/>
      </w:pPr>
      <w:r>
        <w:rPr>
          <w:b/>
          <w:bCs/>
          <w:sz w:val="16"/>
          <w:szCs w:val="16"/>
        </w:rPr>
        <w:t>MAY</w:t>
      </w:r>
      <w:r>
        <w:t xml:space="preserve"> contain zero or one [0..1] </w:t>
      </w:r>
      <w:r>
        <w:rPr>
          <w:rFonts w:ascii="Courier New" w:hAnsi="Courier New"/>
          <w:b/>
          <w:bCs/>
        </w:rPr>
        <w:t>relatedDocument</w:t>
      </w:r>
      <w:r>
        <w:t xml:space="preserve"> (CONF:8432) such that it </w:t>
      </w:r>
    </w:p>
    <w:p w14:paraId="41B93DC8" w14:textId="77777777" w:rsidR="007C3638" w:rsidRDefault="007C3638" w:rsidP="003D62A7">
      <w:pPr>
        <w:numPr>
          <w:ilvl w:val="1"/>
          <w:numId w:val="84"/>
        </w:numPr>
        <w:spacing w:after="40" w:line="260" w:lineRule="exact"/>
      </w:pPr>
      <w:r>
        <w:t>When a Diagnostic Imaging Report has been transformed from a DICOM SR document, relatedDocument/@typeCode SHALL be XFRM, and relatedDocument/parentDocument/id SHALL contain the SOP Instance UID of the original DICOM SR document. (CONF:8433).</w:t>
      </w:r>
    </w:p>
    <w:p w14:paraId="7A840C5A" w14:textId="77777777" w:rsidR="007F0B72" w:rsidRDefault="007F0B72" w:rsidP="007F0B72">
      <w:pPr>
        <w:pStyle w:val="Caption"/>
      </w:pPr>
      <w:bookmarkStart w:id="214" w:name="_Toc223488799"/>
      <w:bookmarkStart w:id="215" w:name="_Toc163893719"/>
      <w:r>
        <w:t xml:space="preserve">Figure </w:t>
      </w:r>
      <w:r w:rsidR="0000006B">
        <w:fldChar w:fldCharType="begin"/>
      </w:r>
      <w:r w:rsidR="0000006B">
        <w:instrText xml:space="preserve"> SEQ Figure \* ARABIC </w:instrText>
      </w:r>
      <w:r w:rsidR="0000006B">
        <w:fldChar w:fldCharType="separate"/>
      </w:r>
      <w:r w:rsidR="00D61323">
        <w:t>24</w:t>
      </w:r>
      <w:r w:rsidR="0000006B">
        <w:fldChar w:fldCharType="end"/>
      </w:r>
      <w:r>
        <w:t xml:space="preserve">: </w:t>
      </w:r>
      <w:r w:rsidR="007256B3">
        <w:t xml:space="preserve">DIR </w:t>
      </w:r>
      <w:r>
        <w:t>relatedDocument example</w:t>
      </w:r>
      <w:bookmarkEnd w:id="214"/>
      <w:bookmarkEnd w:id="215"/>
    </w:p>
    <w:p w14:paraId="36DACBB6" w14:textId="77777777" w:rsidR="007F0B72" w:rsidRDefault="007F0B72" w:rsidP="007F0B72">
      <w:pPr>
        <w:pStyle w:val="Example"/>
      </w:pPr>
      <w:r>
        <w:t>&lt;!-- transformation of a DICOM SR --&gt;</w:t>
      </w:r>
    </w:p>
    <w:p w14:paraId="02C5D811" w14:textId="77777777" w:rsidR="007F0B72" w:rsidRPr="00FC1FC8" w:rsidRDefault="007F0B72" w:rsidP="007F0B72">
      <w:pPr>
        <w:pStyle w:val="Example"/>
        <w:rPr>
          <w:lang w:val="fr-FR"/>
        </w:rPr>
      </w:pPr>
      <w:r w:rsidRPr="00FC1FC8">
        <w:rPr>
          <w:lang w:val="fr-FR"/>
        </w:rPr>
        <w:t>&lt;relatedDocument typeCode="XFRM"&gt;</w:t>
      </w:r>
    </w:p>
    <w:p w14:paraId="7AFEBA92" w14:textId="77777777" w:rsidR="007F0B72" w:rsidRPr="00FC1FC8" w:rsidRDefault="007F0B72" w:rsidP="007F0B72">
      <w:pPr>
        <w:pStyle w:val="Example"/>
        <w:rPr>
          <w:lang w:val="fr-FR"/>
        </w:rPr>
      </w:pPr>
      <w:r w:rsidRPr="00FC1FC8">
        <w:rPr>
          <w:lang w:val="fr-FR"/>
        </w:rPr>
        <w:tab/>
        <w:t>&lt;parentDocument&gt;</w:t>
      </w:r>
    </w:p>
    <w:p w14:paraId="19486E4D" w14:textId="77777777" w:rsidR="007F0B72" w:rsidRPr="00FC1FC8" w:rsidRDefault="007F0B72" w:rsidP="007F0B72">
      <w:pPr>
        <w:pStyle w:val="Example"/>
        <w:rPr>
          <w:lang w:val="fr-FR"/>
        </w:rPr>
      </w:pPr>
      <w:r w:rsidRPr="00FC1FC8">
        <w:rPr>
          <w:lang w:val="fr-FR"/>
        </w:rPr>
        <w:tab/>
      </w:r>
      <w:r w:rsidRPr="00FC1FC8">
        <w:rPr>
          <w:lang w:val="fr-FR"/>
        </w:rPr>
        <w:tab/>
        <w:t>&lt;id root="1.2.840.113619.2.62.994044785528.20060823.200608232232322.9"/&gt;</w:t>
      </w:r>
    </w:p>
    <w:p w14:paraId="0ABC42BD" w14:textId="77777777" w:rsidR="007F0B72" w:rsidRPr="001067EF" w:rsidRDefault="007F0B72" w:rsidP="007F0B72">
      <w:pPr>
        <w:pStyle w:val="Example"/>
        <w:rPr>
          <w:lang w:val="fr-FR"/>
        </w:rPr>
      </w:pPr>
      <w:r w:rsidRPr="00FC1FC8">
        <w:rPr>
          <w:lang w:val="fr-FR"/>
        </w:rPr>
        <w:tab/>
      </w:r>
      <w:r w:rsidRPr="00FC1FC8">
        <w:rPr>
          <w:lang w:val="fr-FR"/>
        </w:rPr>
        <w:tab/>
      </w:r>
      <w:r w:rsidRPr="001067EF">
        <w:rPr>
          <w:lang w:val="fr-FR"/>
        </w:rPr>
        <w:t>&lt;!-- SOP Instance UID (0008,0018) of SR sample document--&gt;</w:t>
      </w:r>
    </w:p>
    <w:p w14:paraId="7358FA10" w14:textId="77777777" w:rsidR="007F0B72" w:rsidRPr="001067EF" w:rsidRDefault="007F0B72" w:rsidP="007F0B72">
      <w:pPr>
        <w:pStyle w:val="Example"/>
        <w:rPr>
          <w:lang w:val="fr-FR"/>
        </w:rPr>
      </w:pPr>
      <w:r w:rsidRPr="001067EF">
        <w:rPr>
          <w:lang w:val="fr-FR"/>
        </w:rPr>
        <w:tab/>
        <w:t>&lt;/parentDocument&gt;</w:t>
      </w:r>
    </w:p>
    <w:p w14:paraId="377E3ADD" w14:textId="77777777" w:rsidR="007F0B72" w:rsidRDefault="007F0B72" w:rsidP="007F0B72">
      <w:pPr>
        <w:pStyle w:val="Example"/>
      </w:pPr>
      <w:r>
        <w:t>&lt;/relatedDocument&gt;</w:t>
      </w:r>
    </w:p>
    <w:p w14:paraId="00A4FE4A" w14:textId="77777777" w:rsidR="007F0B72" w:rsidRDefault="007F0B72" w:rsidP="00E94BFA">
      <w:pPr>
        <w:pStyle w:val="BodyText"/>
      </w:pPr>
      <w:bookmarkStart w:id="216" w:name="_Toc177886941"/>
    </w:p>
    <w:p w14:paraId="54BC13BB" w14:textId="77777777" w:rsidR="007F0B72" w:rsidRDefault="007F0B72" w:rsidP="00A27FFD">
      <w:pPr>
        <w:pStyle w:val="Heading4"/>
      </w:pPr>
      <w:bookmarkStart w:id="217" w:name="_Toc223488742"/>
      <w:r w:rsidRPr="00367670">
        <w:t>componentOf</w:t>
      </w:r>
      <w:bookmarkEnd w:id="216"/>
      <w:bookmarkEnd w:id="217"/>
    </w:p>
    <w:p w14:paraId="4E4DC546" w14:textId="77777777" w:rsidR="00722990" w:rsidRDefault="00722990" w:rsidP="00722990">
      <w:pPr>
        <w:pStyle w:val="BodyText"/>
      </w:pPr>
      <w:r>
        <w:t xml:space="preserve">The </w:t>
      </w:r>
      <w:r w:rsidRPr="002F6725">
        <w:rPr>
          <w:rStyle w:val="XMLname"/>
        </w:rPr>
        <w:t>id</w:t>
      </w:r>
      <w:r>
        <w:t xml:space="preserve"> element of the </w:t>
      </w:r>
      <w:r w:rsidRPr="003E3085">
        <w:rPr>
          <w:rStyle w:val="XMLname"/>
        </w:rPr>
        <w:t>encompassingEncounter</w:t>
      </w:r>
      <w:r>
        <w:t xml:space="preserve"> represents the identifier for the encounter.  When the diagnostic imaging procedure is performed in the context of a hospital stay or an outpatient visit for which there is an Encounter Number, that number should be present as the ID of the </w:t>
      </w:r>
      <w:r w:rsidRPr="002F6725">
        <w:rPr>
          <w:rStyle w:val="XMLname"/>
        </w:rPr>
        <w:t>encompassingEncounter</w:t>
      </w:r>
      <w:r>
        <w:t>.</w:t>
      </w:r>
    </w:p>
    <w:p w14:paraId="1895F9A8" w14:textId="77777777" w:rsidR="00331B95" w:rsidRDefault="007F0B72" w:rsidP="00E94BFA">
      <w:pPr>
        <w:pStyle w:val="BodyText"/>
      </w:pPr>
      <w:r>
        <w:t xml:space="preserve">The </w:t>
      </w:r>
      <w:r w:rsidRPr="002F6725">
        <w:rPr>
          <w:rStyle w:val="XMLname"/>
        </w:rPr>
        <w:t>effectiveTime</w:t>
      </w:r>
      <w:r>
        <w:t xml:space="preserve"> represents the time interval or point in time in which the encounter took place.</w:t>
      </w:r>
      <w:r w:rsidRPr="009C21DC">
        <w:t xml:space="preserve"> </w:t>
      </w:r>
      <w:r>
        <w:t xml:space="preserve">The encompassing encounter might be that of the hospital or office visit in which the diagnostic imaging procedure was ordered. If the effective time is unknown, a </w:t>
      </w:r>
      <w:r w:rsidRPr="002F6725">
        <w:rPr>
          <w:rStyle w:val="XMLname"/>
        </w:rPr>
        <w:t>nullFlavor</w:t>
      </w:r>
      <w:r>
        <w:t xml:space="preserve"> attribute can be used.</w:t>
      </w:r>
    </w:p>
    <w:p w14:paraId="4C9752BC" w14:textId="77777777" w:rsidR="00331B95" w:rsidRDefault="00331B95" w:rsidP="003D62A7">
      <w:pPr>
        <w:numPr>
          <w:ilvl w:val="0"/>
          <w:numId w:val="84"/>
        </w:numPr>
        <w:spacing w:after="40" w:line="260" w:lineRule="exact"/>
      </w:pPr>
      <w:r>
        <w:rPr>
          <w:b/>
          <w:bCs/>
          <w:sz w:val="16"/>
          <w:szCs w:val="16"/>
        </w:rPr>
        <w:t>MAY</w:t>
      </w:r>
      <w:r>
        <w:t xml:space="preserve"> contain zero or one [0..1] </w:t>
      </w:r>
      <w:r>
        <w:rPr>
          <w:rFonts w:ascii="Courier New" w:hAnsi="Courier New"/>
          <w:b/>
          <w:bCs/>
        </w:rPr>
        <w:t>componentOf</w:t>
      </w:r>
      <w:r>
        <w:t xml:space="preserve"> (CONF:8434). </w:t>
      </w:r>
    </w:p>
    <w:p w14:paraId="644DD2AE" w14:textId="77777777" w:rsidR="00331B95" w:rsidRDefault="00331B95" w:rsidP="003D62A7">
      <w:pPr>
        <w:numPr>
          <w:ilvl w:val="1"/>
          <w:numId w:val="84"/>
        </w:numPr>
        <w:spacing w:after="40" w:line="260" w:lineRule="exact"/>
      </w:pPr>
      <w:r>
        <w:t xml:space="preserve">This componentOf, if present, </w:t>
      </w:r>
      <w:r>
        <w:rPr>
          <w:b/>
          <w:bCs/>
          <w:sz w:val="16"/>
          <w:szCs w:val="16"/>
        </w:rPr>
        <w:t>SHALL</w:t>
      </w:r>
      <w:r>
        <w:t xml:space="preserve"> contain exactly one [1..1] </w:t>
      </w:r>
      <w:r>
        <w:rPr>
          <w:rFonts w:ascii="Courier New" w:hAnsi="Courier New"/>
          <w:b/>
          <w:bCs/>
        </w:rPr>
        <w:t>encompassingEncounter</w:t>
      </w:r>
      <w:r>
        <w:t xml:space="preserve"> (CONF:8449). </w:t>
      </w:r>
    </w:p>
    <w:p w14:paraId="18985BFE" w14:textId="77777777" w:rsidR="00331B95" w:rsidRDefault="00331B95" w:rsidP="003D62A7">
      <w:pPr>
        <w:numPr>
          <w:ilvl w:val="2"/>
          <w:numId w:val="84"/>
        </w:numPr>
        <w:spacing w:after="40" w:line="260" w:lineRule="exact"/>
      </w:pPr>
      <w:r>
        <w:t xml:space="preserve">This encompassingEncounter </w:t>
      </w:r>
      <w:r>
        <w:rPr>
          <w:b/>
          <w:bCs/>
          <w:sz w:val="16"/>
          <w:szCs w:val="16"/>
        </w:rPr>
        <w:t>SHALL</w:t>
      </w:r>
      <w:r>
        <w:t xml:space="preserve"> contain at least one [1..*] </w:t>
      </w:r>
      <w:r>
        <w:rPr>
          <w:rFonts w:ascii="Courier New" w:hAnsi="Courier New"/>
          <w:b/>
          <w:bCs/>
        </w:rPr>
        <w:t>id</w:t>
      </w:r>
      <w:r>
        <w:t xml:space="preserve"> (CONF:8435). </w:t>
      </w:r>
    </w:p>
    <w:p w14:paraId="280DDFA3" w14:textId="77777777" w:rsidR="00331B95" w:rsidRDefault="00331B95" w:rsidP="003D62A7">
      <w:pPr>
        <w:numPr>
          <w:ilvl w:val="3"/>
          <w:numId w:val="84"/>
        </w:numPr>
        <w:spacing w:after="40" w:line="260" w:lineRule="exact"/>
      </w:pPr>
      <w:r>
        <w:t>In the case of transformed DICOM SR documents, an appropriate null flavor MAY be used if the id is unavailable. (CONF:8436).</w:t>
      </w:r>
    </w:p>
    <w:p w14:paraId="37494B2E" w14:textId="77777777" w:rsidR="00331B95" w:rsidRDefault="00331B95" w:rsidP="003D62A7">
      <w:pPr>
        <w:numPr>
          <w:ilvl w:val="2"/>
          <w:numId w:val="84"/>
        </w:numPr>
        <w:spacing w:after="40" w:line="260" w:lineRule="exact"/>
      </w:pPr>
      <w:r>
        <w:t xml:space="preserve">This encompassingEncounter </w:t>
      </w:r>
      <w:r>
        <w:rPr>
          <w:b/>
          <w:bCs/>
          <w:sz w:val="16"/>
          <w:szCs w:val="16"/>
        </w:rPr>
        <w:t>SHALL</w:t>
      </w:r>
      <w:r>
        <w:t xml:space="preserve"> contain exactly one [1..1] </w:t>
      </w:r>
      <w:r>
        <w:rPr>
          <w:rFonts w:ascii="Courier New" w:hAnsi="Courier New"/>
          <w:b/>
          <w:bCs/>
        </w:rPr>
        <w:t>effectiveTime</w:t>
      </w:r>
      <w:r>
        <w:t xml:space="preserve"> (CONF:8437). </w:t>
      </w:r>
    </w:p>
    <w:p w14:paraId="11D5EAD2" w14:textId="77777777" w:rsidR="00331B95" w:rsidRDefault="00331B95" w:rsidP="003D62A7">
      <w:pPr>
        <w:numPr>
          <w:ilvl w:val="2"/>
          <w:numId w:val="84"/>
        </w:numPr>
        <w:spacing w:after="40" w:line="260" w:lineRule="exact"/>
      </w:pPr>
      <w:r>
        <w:t xml:space="preserve">This encompassingEncounter </w:t>
      </w:r>
      <w:r>
        <w:rPr>
          <w:b/>
          <w:bCs/>
          <w:sz w:val="16"/>
          <w:szCs w:val="16"/>
        </w:rPr>
        <w:t>MAY</w:t>
      </w:r>
      <w:r>
        <w:t xml:space="preserve"> contain zero or more [0..*] </w:t>
      </w:r>
      <w:r>
        <w:rPr>
          <w:rFonts w:ascii="Courier New" w:hAnsi="Courier New"/>
          <w:b/>
          <w:bCs/>
        </w:rPr>
        <w:t>responsibleParty</w:t>
      </w:r>
      <w:r>
        <w:t xml:space="preserve"> (CONF:8438). </w:t>
      </w:r>
    </w:p>
    <w:p w14:paraId="569E3C3A" w14:textId="77777777" w:rsidR="00331B95" w:rsidRDefault="00331B95" w:rsidP="003D62A7">
      <w:pPr>
        <w:numPr>
          <w:ilvl w:val="3"/>
          <w:numId w:val="84"/>
        </w:numPr>
        <w:spacing w:after="40" w:line="260" w:lineRule="exact"/>
      </w:pPr>
      <w:r>
        <w:t xml:space="preserve">If present, responsibleParty/assignedEntity </w:t>
      </w:r>
      <w:r w:rsidRPr="00331B95">
        <w:rPr>
          <w:rStyle w:val="keyword"/>
        </w:rPr>
        <w:t>SHALL</w:t>
      </w:r>
      <w:r>
        <w:t xml:space="preserve"> have at least one assignedPerson or representedOrganization element present. (CONF:8439).</w:t>
      </w:r>
    </w:p>
    <w:p w14:paraId="0F7950EB" w14:textId="77777777" w:rsidR="00331B95" w:rsidRDefault="00331B95" w:rsidP="003D62A7">
      <w:pPr>
        <w:numPr>
          <w:ilvl w:val="2"/>
          <w:numId w:val="84"/>
        </w:numPr>
        <w:spacing w:after="40" w:line="260" w:lineRule="exact"/>
      </w:pPr>
      <w:r>
        <w:t xml:space="preserve">This encompassingEncounter </w:t>
      </w:r>
      <w:r>
        <w:rPr>
          <w:b/>
          <w:bCs/>
          <w:sz w:val="16"/>
          <w:szCs w:val="16"/>
        </w:rPr>
        <w:t>SHOULD</w:t>
      </w:r>
      <w:r>
        <w:t xml:space="preserve"> contain exactly one [1..1] </w:t>
      </w:r>
      <w:hyperlink w:anchor="DIR_PhysicianOFRecordParticipant" w:history="1">
        <w:r>
          <w:rPr>
            <w:rStyle w:val="Hyperlink"/>
            <w:rFonts w:ascii="Courier New" w:hAnsi="Courier New"/>
            <w:b/>
            <w:bCs/>
          </w:rPr>
          <w:t>Physician of Record Participant</w:t>
        </w:r>
      </w:hyperlink>
      <w:r>
        <w:t xml:space="preserve"> </w:t>
      </w:r>
      <w:r>
        <w:rPr>
          <w:rFonts w:ascii="Courier New" w:hAnsi="Courier New"/>
        </w:rPr>
        <w:t>(templateId:2.16.840.1.113883.10.20.6.2.2)</w:t>
      </w:r>
      <w:r>
        <w:t xml:space="preserve"> (CONF:8448). </w:t>
      </w:r>
    </w:p>
    <w:p w14:paraId="3C2204AA" w14:textId="77777777" w:rsidR="007F0B72" w:rsidRDefault="007F0B72" w:rsidP="00E94BFA">
      <w:pPr>
        <w:pStyle w:val="BodyText"/>
      </w:pPr>
    </w:p>
    <w:p w14:paraId="0019B791" w14:textId="77777777" w:rsidR="007F0B72" w:rsidRDefault="007F0B72" w:rsidP="007F0B72">
      <w:pPr>
        <w:pStyle w:val="Caption"/>
      </w:pPr>
      <w:bookmarkStart w:id="218" w:name="_Toc223488800"/>
      <w:bookmarkStart w:id="219" w:name="_Toc163893720"/>
      <w:r>
        <w:t xml:space="preserve">Figure </w:t>
      </w:r>
      <w:r w:rsidR="0000006B">
        <w:fldChar w:fldCharType="begin"/>
      </w:r>
      <w:r w:rsidR="0000006B">
        <w:instrText xml:space="preserve"> SEQ Figure \* ARABIC </w:instrText>
      </w:r>
      <w:r w:rsidR="0000006B">
        <w:fldChar w:fldCharType="separate"/>
      </w:r>
      <w:r w:rsidR="00D61323">
        <w:t>25</w:t>
      </w:r>
      <w:r w:rsidR="0000006B">
        <w:fldChar w:fldCharType="end"/>
      </w:r>
      <w:r>
        <w:t xml:space="preserve">: </w:t>
      </w:r>
      <w:r w:rsidR="00BB6D58">
        <w:t xml:space="preserve">DIR </w:t>
      </w:r>
      <w:r w:rsidRPr="009955FE">
        <w:t>componentOf example</w:t>
      </w:r>
      <w:bookmarkEnd w:id="218"/>
      <w:bookmarkEnd w:id="219"/>
    </w:p>
    <w:p w14:paraId="75A3E5ED" w14:textId="77777777" w:rsidR="007F0B72" w:rsidRDefault="007F0B72" w:rsidP="007F0B72">
      <w:pPr>
        <w:pStyle w:val="Example"/>
      </w:pPr>
      <w:r>
        <w:t>&lt;componentOf&gt;</w:t>
      </w:r>
    </w:p>
    <w:p w14:paraId="2BB8B467" w14:textId="77777777" w:rsidR="007F0B72" w:rsidRDefault="007F0B72" w:rsidP="007F0B72">
      <w:pPr>
        <w:pStyle w:val="Example"/>
      </w:pPr>
      <w:r>
        <w:tab/>
        <w:t>&lt;encompassingEncounter&gt;</w:t>
      </w:r>
    </w:p>
    <w:p w14:paraId="67EDABE8" w14:textId="77777777" w:rsidR="007F0B72" w:rsidRDefault="007F0B72" w:rsidP="007F0B72">
      <w:pPr>
        <w:pStyle w:val="Example"/>
      </w:pPr>
      <w:r>
        <w:tab/>
      </w:r>
      <w:r>
        <w:tab/>
        <w:t>&lt;id extension="9937012" root="1.3.6.4.1.4.1.2835.12"/&gt;</w:t>
      </w:r>
    </w:p>
    <w:p w14:paraId="23E8D0FA" w14:textId="77777777" w:rsidR="007F0B72" w:rsidRDefault="007F0B72" w:rsidP="007F0B72">
      <w:pPr>
        <w:pStyle w:val="Example"/>
      </w:pPr>
      <w:r>
        <w:tab/>
      </w:r>
      <w:r>
        <w:tab/>
        <w:t>&lt;effectiveTime value="20060828170821"/&gt;</w:t>
      </w:r>
    </w:p>
    <w:p w14:paraId="35A5DDAA" w14:textId="77777777" w:rsidR="007F0B72" w:rsidRDefault="007F0B72" w:rsidP="007F0B72">
      <w:pPr>
        <w:pStyle w:val="Example"/>
      </w:pPr>
      <w:r>
        <w:tab/>
      </w:r>
      <w:r>
        <w:tab/>
        <w:t>&lt;encounterParticipant typeCode="ATND"&gt;</w:t>
      </w:r>
    </w:p>
    <w:p w14:paraId="37358A3E" w14:textId="77777777" w:rsidR="007F0B72" w:rsidRDefault="007F0B72" w:rsidP="007F0B72">
      <w:pPr>
        <w:pStyle w:val="Example"/>
      </w:pPr>
      <w:r>
        <w:tab/>
      </w:r>
      <w:r>
        <w:tab/>
      </w:r>
      <w:r>
        <w:tab/>
        <w:t>&lt;templateId root="2.16.840.1.113883.10.20.6.2.2"/&gt;</w:t>
      </w:r>
    </w:p>
    <w:p w14:paraId="1C052AF1" w14:textId="77777777" w:rsidR="007F0B72" w:rsidRDefault="007F0B72" w:rsidP="007F0B72">
      <w:pPr>
        <w:pStyle w:val="Example"/>
      </w:pPr>
      <w:r>
        <w:tab/>
      </w:r>
      <w:r>
        <w:tab/>
      </w:r>
      <w:r>
        <w:tab/>
        <w:t>&lt;assignedEntity&gt;</w:t>
      </w:r>
    </w:p>
    <w:p w14:paraId="0D4D1ECB" w14:textId="77777777" w:rsidR="007F0B72" w:rsidRPr="00904E9D" w:rsidRDefault="007F0B72" w:rsidP="007F0B72">
      <w:pPr>
        <w:pStyle w:val="Example"/>
      </w:pPr>
      <w:r>
        <w:tab/>
      </w:r>
      <w:r>
        <w:tab/>
      </w:r>
      <w:r>
        <w:tab/>
      </w:r>
      <w:r>
        <w:tab/>
      </w:r>
      <w:r w:rsidRPr="00904E9D">
        <w:t>&lt;id extension="4" root="2.16.840.1.113883.19"/&gt;</w:t>
      </w:r>
    </w:p>
    <w:p w14:paraId="62A310E9" w14:textId="77777777" w:rsidR="007F0B72" w:rsidRDefault="007F0B72" w:rsidP="007F0B72">
      <w:pPr>
        <w:pStyle w:val="Example"/>
      </w:pPr>
      <w:r>
        <w:tab/>
      </w:r>
      <w:r>
        <w:tab/>
      </w:r>
      <w:r>
        <w:tab/>
      </w:r>
      <w:r>
        <w:tab/>
        <w:t>&lt;code code="208D00000X" codeSystem="2.16.840.1.113883.11.19465" codeSystemName="NUCC" displayName="General Practice"/&gt;</w:t>
      </w:r>
    </w:p>
    <w:p w14:paraId="24CC9935" w14:textId="77777777" w:rsidR="007F0B72" w:rsidRPr="001018B1" w:rsidRDefault="007F0B72" w:rsidP="007F0B72">
      <w:pPr>
        <w:pStyle w:val="Example"/>
        <w:rPr>
          <w:lang w:val="es-ES_tradnl"/>
        </w:rPr>
      </w:pPr>
      <w:r>
        <w:tab/>
        <w:t xml:space="preserve">    </w:t>
      </w:r>
      <w:r w:rsidRPr="001018B1">
        <w:rPr>
          <w:lang w:val="es-ES_tradnl"/>
        </w:rPr>
        <w:t>&lt;addr nullFlavor="NI"/&gt;</w:t>
      </w:r>
    </w:p>
    <w:p w14:paraId="581E4292" w14:textId="77777777" w:rsidR="007F0B72" w:rsidRPr="001018B1" w:rsidRDefault="007F0B72" w:rsidP="007F0B72">
      <w:pPr>
        <w:pStyle w:val="Example"/>
        <w:rPr>
          <w:lang w:val="es-ES_tradnl"/>
        </w:rPr>
      </w:pPr>
      <w:r w:rsidRPr="001018B1">
        <w:rPr>
          <w:lang w:val="es-ES_tradnl"/>
        </w:rPr>
        <w:tab/>
        <w:t xml:space="preserve">    &lt;telecom nullFlavor="NI"/&gt;</w:t>
      </w:r>
    </w:p>
    <w:p w14:paraId="1BECBD59" w14:textId="77777777" w:rsidR="007F0B72" w:rsidRDefault="007F0B72" w:rsidP="007F0B72">
      <w:pPr>
        <w:pStyle w:val="Example"/>
      </w:pPr>
      <w:r w:rsidRPr="001018B1">
        <w:rPr>
          <w:lang w:val="es-ES_tradnl"/>
        </w:rPr>
        <w:tab/>
      </w:r>
      <w:r w:rsidRPr="001018B1">
        <w:rPr>
          <w:lang w:val="es-ES_tradnl"/>
        </w:rPr>
        <w:tab/>
      </w:r>
      <w:r w:rsidRPr="001018B1">
        <w:rPr>
          <w:lang w:val="es-ES_tradnl"/>
        </w:rPr>
        <w:tab/>
      </w:r>
      <w:r w:rsidRPr="001018B1">
        <w:rPr>
          <w:lang w:val="es-ES_tradnl"/>
        </w:rPr>
        <w:tab/>
      </w:r>
      <w:r>
        <w:t>&lt;assignedPerson&gt;</w:t>
      </w:r>
    </w:p>
    <w:p w14:paraId="6428BECB" w14:textId="77777777" w:rsidR="007F0B72" w:rsidRDefault="007F0B72" w:rsidP="007F0B72">
      <w:pPr>
        <w:pStyle w:val="Example"/>
      </w:pPr>
      <w:r>
        <w:tab/>
      </w:r>
      <w:r>
        <w:tab/>
      </w:r>
      <w:r>
        <w:tab/>
      </w:r>
      <w:r>
        <w:tab/>
      </w:r>
      <w:r>
        <w:tab/>
        <w:t>&lt;name&gt;</w:t>
      </w:r>
    </w:p>
    <w:p w14:paraId="0A2C6C2F" w14:textId="77777777" w:rsidR="007F0B72" w:rsidRDefault="007F0B72" w:rsidP="007F0B72">
      <w:pPr>
        <w:pStyle w:val="Example"/>
      </w:pPr>
      <w:r>
        <w:tab/>
      </w:r>
      <w:r>
        <w:tab/>
      </w:r>
      <w:r>
        <w:tab/>
      </w:r>
      <w:r>
        <w:tab/>
      </w:r>
      <w:r>
        <w:tab/>
      </w:r>
      <w:r>
        <w:tab/>
        <w:t>&lt;prefix&gt;Dr.&lt;/prefix&gt;</w:t>
      </w:r>
    </w:p>
    <w:p w14:paraId="653EF2E8" w14:textId="77777777" w:rsidR="007F0B72" w:rsidRDefault="007F0B72" w:rsidP="007F0B72">
      <w:pPr>
        <w:pStyle w:val="Example"/>
      </w:pPr>
      <w:r>
        <w:tab/>
      </w:r>
      <w:r>
        <w:tab/>
      </w:r>
      <w:r>
        <w:tab/>
      </w:r>
      <w:r>
        <w:tab/>
      </w:r>
      <w:r>
        <w:tab/>
      </w:r>
      <w:r>
        <w:tab/>
        <w:t>&lt;given&gt;Fay &lt;/given&gt;</w:t>
      </w:r>
    </w:p>
    <w:p w14:paraId="3AF99216" w14:textId="77777777" w:rsidR="007F0B72" w:rsidRDefault="007F0B72" w:rsidP="007F0B72">
      <w:pPr>
        <w:pStyle w:val="Example"/>
      </w:pPr>
      <w:r>
        <w:tab/>
      </w:r>
      <w:r>
        <w:tab/>
      </w:r>
      <w:r>
        <w:tab/>
      </w:r>
      <w:r>
        <w:tab/>
      </w:r>
      <w:r>
        <w:tab/>
      </w:r>
      <w:r>
        <w:tab/>
        <w:t>&lt;family&gt;Family&lt;/family&gt;</w:t>
      </w:r>
    </w:p>
    <w:p w14:paraId="13662DBC" w14:textId="77777777" w:rsidR="007F0B72" w:rsidRDefault="007F0B72" w:rsidP="007F0B72">
      <w:pPr>
        <w:pStyle w:val="Example"/>
      </w:pPr>
      <w:r>
        <w:tab/>
      </w:r>
      <w:r>
        <w:tab/>
      </w:r>
      <w:r>
        <w:tab/>
      </w:r>
      <w:r>
        <w:tab/>
      </w:r>
      <w:r>
        <w:tab/>
        <w:t>&lt;/name&gt;</w:t>
      </w:r>
    </w:p>
    <w:p w14:paraId="51F553AC" w14:textId="77777777" w:rsidR="007F0B72" w:rsidRDefault="007F0B72" w:rsidP="007F0B72">
      <w:pPr>
        <w:pStyle w:val="Example"/>
      </w:pPr>
      <w:r>
        <w:tab/>
      </w:r>
      <w:r>
        <w:tab/>
      </w:r>
      <w:r>
        <w:tab/>
      </w:r>
      <w:r>
        <w:tab/>
        <w:t>&lt;/assignedPerson&gt;</w:t>
      </w:r>
    </w:p>
    <w:p w14:paraId="4B97C72C" w14:textId="77777777" w:rsidR="007F0B72" w:rsidRDefault="007F0B72" w:rsidP="007F0B72">
      <w:pPr>
        <w:pStyle w:val="Example"/>
      </w:pPr>
      <w:r>
        <w:tab/>
      </w:r>
      <w:r>
        <w:tab/>
      </w:r>
      <w:r>
        <w:tab/>
        <w:t>&lt;/assignedEntity&gt;</w:t>
      </w:r>
    </w:p>
    <w:p w14:paraId="18C0CD16" w14:textId="77777777" w:rsidR="007F0B72" w:rsidRDefault="007F0B72" w:rsidP="007F0B72">
      <w:pPr>
        <w:pStyle w:val="Example"/>
      </w:pPr>
      <w:r>
        <w:tab/>
      </w:r>
      <w:r>
        <w:tab/>
        <w:t>&lt;/encounterParticipant&gt;</w:t>
      </w:r>
    </w:p>
    <w:p w14:paraId="37888043" w14:textId="77777777" w:rsidR="007F0B72" w:rsidRDefault="007F0B72" w:rsidP="007F0B72">
      <w:pPr>
        <w:pStyle w:val="Example"/>
      </w:pPr>
      <w:r>
        <w:tab/>
        <w:t>&lt;/encompassingEncounter&gt;</w:t>
      </w:r>
    </w:p>
    <w:p w14:paraId="0AAD57D2" w14:textId="77777777" w:rsidR="007F0B72" w:rsidRDefault="007F0B72" w:rsidP="007F0B72">
      <w:pPr>
        <w:pStyle w:val="Example"/>
      </w:pPr>
      <w:r>
        <w:t>&lt;/componentOf&gt;</w:t>
      </w:r>
    </w:p>
    <w:p w14:paraId="370EBFB9" w14:textId="77777777" w:rsidR="00017E1E" w:rsidRDefault="00017E1E" w:rsidP="00E94BFA">
      <w:pPr>
        <w:pStyle w:val="BodyText"/>
      </w:pPr>
    </w:p>
    <w:p w14:paraId="4BDDEB08" w14:textId="77777777" w:rsidR="00B20304" w:rsidRDefault="00017E1E" w:rsidP="000A10DE">
      <w:pPr>
        <w:pStyle w:val="Heading4nospace"/>
      </w:pPr>
      <w:bookmarkStart w:id="220" w:name="_Ref87342081"/>
      <w:bookmarkStart w:id="221" w:name="_Toc223488739"/>
      <w:r>
        <w:t xml:space="preserve">Physician Reading </w:t>
      </w:r>
      <w:bookmarkStart w:id="222" w:name="DIR_PhysicianReadingStudyPerformer"/>
      <w:bookmarkEnd w:id="222"/>
      <w:r>
        <w:t>Study Performer</w:t>
      </w:r>
      <w:bookmarkEnd w:id="220"/>
      <w:bookmarkEnd w:id="221"/>
    </w:p>
    <w:p w14:paraId="1B8E6F0B" w14:textId="77777777" w:rsidR="00B20304" w:rsidRDefault="00B20304" w:rsidP="00B20304">
      <w:pPr>
        <w:pStyle w:val="BracketData"/>
        <w:rPr>
          <w:rFonts w:ascii="Bookman Old Style" w:hAnsi="Bookman Old Style"/>
        </w:rPr>
      </w:pPr>
      <w:r>
        <w:rPr>
          <w:rFonts w:ascii="Bookman Old Style" w:hAnsi="Bookman Old Style"/>
        </w:rPr>
        <w:t>[</w:t>
      </w:r>
      <w:r>
        <w:t>participant</w:t>
      </w:r>
      <w:r>
        <w:rPr>
          <w:rFonts w:ascii="Bookman Old Style" w:hAnsi="Bookman Old Style"/>
        </w:rPr>
        <w:t xml:space="preserve">: templateId </w:t>
      </w:r>
      <w:r>
        <w:t>2.16.840.1.113883.10.20.6.2.2(open)</w:t>
      </w:r>
      <w:r>
        <w:rPr>
          <w:rFonts w:ascii="Bookman Old Style" w:hAnsi="Bookman Old Style"/>
        </w:rPr>
        <w:t>]</w:t>
      </w:r>
    </w:p>
    <w:p w14:paraId="4246CA5E" w14:textId="77777777" w:rsidR="00B20304" w:rsidRDefault="00B20304" w:rsidP="00B20304">
      <w:pPr>
        <w:pStyle w:val="BodyText"/>
      </w:pPr>
      <w:r>
        <w:t>This participant is the attending physician and is usually different from the Physician Reading Study Performer defined in documentationOf/serviceEvent.</w:t>
      </w:r>
    </w:p>
    <w:p w14:paraId="30CE5C07" w14:textId="77777777" w:rsidR="00B20304" w:rsidRDefault="00B20304" w:rsidP="003D62A7">
      <w:pPr>
        <w:numPr>
          <w:ilvl w:val="0"/>
          <w:numId w:val="85"/>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2.16.840.1.113883.10.20.6.2.2</w:t>
      </w:r>
      <w:r>
        <w:t xml:space="preserve">" (CONF:8440). </w:t>
      </w:r>
    </w:p>
    <w:p w14:paraId="77AD5740" w14:textId="77777777" w:rsidR="00B20304" w:rsidRDefault="00B20304" w:rsidP="003D62A7">
      <w:pPr>
        <w:numPr>
          <w:ilvl w:val="0"/>
          <w:numId w:val="85"/>
        </w:numPr>
        <w:spacing w:after="40" w:line="260" w:lineRule="exact"/>
      </w:pPr>
      <w:r>
        <w:rPr>
          <w:b/>
          <w:bCs/>
          <w:sz w:val="16"/>
          <w:szCs w:val="16"/>
        </w:rPr>
        <w:t>SHALL</w:t>
      </w:r>
      <w:r>
        <w:t xml:space="preserve"> contain exactly one [1..1] </w:t>
      </w:r>
      <w:r>
        <w:rPr>
          <w:rFonts w:ascii="Courier New" w:hAnsi="Courier New"/>
          <w:b/>
          <w:bCs/>
        </w:rPr>
        <w:t>encounterParticipant</w:t>
      </w:r>
      <w:r>
        <w:t xml:space="preserve"> (CONF:8441). </w:t>
      </w:r>
    </w:p>
    <w:p w14:paraId="4FF922DE" w14:textId="77777777" w:rsidR="00B20304" w:rsidRDefault="00B20304" w:rsidP="003D62A7">
      <w:pPr>
        <w:numPr>
          <w:ilvl w:val="1"/>
          <w:numId w:val="85"/>
        </w:numPr>
        <w:spacing w:after="40" w:line="260" w:lineRule="exact"/>
      </w:pPr>
      <w:r>
        <w:t xml:space="preserve">This encounterParticipant </w:t>
      </w:r>
      <w:r>
        <w:rPr>
          <w:b/>
          <w:bCs/>
          <w:sz w:val="16"/>
          <w:szCs w:val="16"/>
        </w:rPr>
        <w:t>SHALL</w:t>
      </w:r>
      <w:r>
        <w:t xml:space="preserve"> contain exactly one [1..1] </w:t>
      </w:r>
      <w:r>
        <w:rPr>
          <w:rFonts w:ascii="Courier New" w:hAnsi="Courier New"/>
          <w:b/>
          <w:bCs/>
        </w:rPr>
        <w:t>@typeCode</w:t>
      </w:r>
      <w:r>
        <w:t>="</w:t>
      </w:r>
      <w:r>
        <w:rPr>
          <w:rFonts w:ascii="Courier New" w:hAnsi="Courier New"/>
        </w:rPr>
        <w:t>ATND</w:t>
      </w:r>
      <w:r>
        <w:t xml:space="preserve">" (CodeSystem: </w:t>
      </w:r>
      <w:r>
        <w:rPr>
          <w:rFonts w:ascii="Courier New" w:hAnsi="Courier New"/>
        </w:rPr>
        <w:t>2.16.840.1.113883.5.90 HL7ParticipationType</w:t>
      </w:r>
      <w:r>
        <w:t xml:space="preserve">) (CONF:8442). </w:t>
      </w:r>
    </w:p>
    <w:p w14:paraId="23BB78CA" w14:textId="77777777" w:rsidR="00B20304" w:rsidRDefault="00B20304" w:rsidP="003D62A7">
      <w:pPr>
        <w:numPr>
          <w:ilvl w:val="1"/>
          <w:numId w:val="85"/>
        </w:numPr>
        <w:spacing w:after="40" w:line="260" w:lineRule="exact"/>
      </w:pPr>
      <w:r>
        <w:t xml:space="preserve">This encounterParticipant </w:t>
      </w:r>
      <w:r>
        <w:rPr>
          <w:b/>
          <w:bCs/>
          <w:sz w:val="16"/>
          <w:szCs w:val="16"/>
        </w:rPr>
        <w:t>SHALL</w:t>
      </w:r>
      <w:r>
        <w:t xml:space="preserve"> contain exactly one [1..1] </w:t>
      </w:r>
      <w:r>
        <w:rPr>
          <w:rFonts w:ascii="Courier New" w:hAnsi="Courier New"/>
          <w:b/>
          <w:bCs/>
        </w:rPr>
        <w:t>assignedEntity</w:t>
      </w:r>
      <w:r>
        <w:t xml:space="preserve"> (CONF:8443). </w:t>
      </w:r>
    </w:p>
    <w:p w14:paraId="6A15A490" w14:textId="77777777" w:rsidR="00B20304" w:rsidRDefault="00B20304" w:rsidP="003D62A7">
      <w:pPr>
        <w:numPr>
          <w:ilvl w:val="2"/>
          <w:numId w:val="85"/>
        </w:numPr>
        <w:spacing w:after="40" w:line="260" w:lineRule="exact"/>
      </w:pPr>
      <w:r>
        <w:t xml:space="preserve">This assignedEntity </w:t>
      </w:r>
      <w:r>
        <w:rPr>
          <w:b/>
          <w:bCs/>
          <w:sz w:val="16"/>
          <w:szCs w:val="16"/>
        </w:rPr>
        <w:t>SHALL</w:t>
      </w:r>
      <w:r>
        <w:t xml:space="preserve"> contain at least one [1..*] </w:t>
      </w:r>
      <w:r>
        <w:rPr>
          <w:rFonts w:ascii="Courier New" w:hAnsi="Courier New"/>
          <w:b/>
          <w:bCs/>
        </w:rPr>
        <w:t>id</w:t>
      </w:r>
      <w:r>
        <w:t xml:space="preserve"> (CONF:8444). </w:t>
      </w:r>
    </w:p>
    <w:p w14:paraId="5B571794" w14:textId="77777777" w:rsidR="00B20304" w:rsidRDefault="00B20304" w:rsidP="003D62A7">
      <w:pPr>
        <w:numPr>
          <w:ilvl w:val="2"/>
          <w:numId w:val="85"/>
        </w:numPr>
        <w:spacing w:after="40" w:line="260" w:lineRule="exact"/>
      </w:pPr>
      <w:r>
        <w:t xml:space="preserve">This assignedEntity </w:t>
      </w:r>
      <w:r>
        <w:rPr>
          <w:b/>
          <w:bCs/>
          <w:sz w:val="16"/>
          <w:szCs w:val="16"/>
        </w:rPr>
        <w:t>SHALL</w:t>
      </w:r>
      <w:r>
        <w:t xml:space="preserve"> contain exactly one [1..1] </w:t>
      </w:r>
      <w:r>
        <w:rPr>
          <w:rFonts w:ascii="Courier New" w:hAnsi="Courier New"/>
          <w:b/>
          <w:bCs/>
        </w:rPr>
        <w:t>code</w:t>
      </w:r>
      <w:r>
        <w:t xml:space="preserve"> (CONF:8445). </w:t>
      </w:r>
    </w:p>
    <w:p w14:paraId="37307EDA" w14:textId="77777777" w:rsidR="00B20304" w:rsidRDefault="00B20304" w:rsidP="003D62A7">
      <w:pPr>
        <w:numPr>
          <w:ilvl w:val="3"/>
          <w:numId w:val="85"/>
        </w:numPr>
        <w:spacing w:after="40" w:line="260" w:lineRule="exact"/>
      </w:pPr>
      <w:r w:rsidRPr="007F4944">
        <w:rPr>
          <w:rStyle w:val="keyword"/>
        </w:rPr>
        <w:t>SHALL</w:t>
      </w:r>
      <w:r>
        <w:t xml:space="preserve"> contain a valid DICOM personal identification code sequence (@codeSystem is 1.2.840.10008.2.16.4) or an appropriate national health care provider coding system (e.g., NUCC in the U.S., where @codeSystem is 2.16.840.1.113883.11.19465). (CONF:8446).</w:t>
      </w:r>
    </w:p>
    <w:p w14:paraId="5A7F5539" w14:textId="77777777" w:rsidR="00B20304" w:rsidRDefault="00B20304" w:rsidP="003D62A7">
      <w:pPr>
        <w:numPr>
          <w:ilvl w:val="1"/>
          <w:numId w:val="85"/>
        </w:numPr>
        <w:spacing w:after="40" w:line="260" w:lineRule="exact"/>
      </w:pPr>
      <w:r>
        <w:lastRenderedPageBreak/>
        <w:t xml:space="preserve">This encounterParticipant </w:t>
      </w:r>
      <w:r>
        <w:rPr>
          <w:b/>
          <w:bCs/>
          <w:sz w:val="16"/>
          <w:szCs w:val="16"/>
        </w:rPr>
        <w:t>SHOULD</w:t>
      </w:r>
      <w:r>
        <w:t xml:space="preserve"> contain exactly one [1..1] </w:t>
      </w:r>
      <w:r>
        <w:rPr>
          <w:rFonts w:ascii="Courier New" w:hAnsi="Courier New"/>
          <w:b/>
          <w:bCs/>
        </w:rPr>
        <w:t>assignedPerson/name</w:t>
      </w:r>
      <w:r>
        <w:t xml:space="preserve"> (CONF:8447). </w:t>
      </w:r>
    </w:p>
    <w:p w14:paraId="61F5585A" w14:textId="77777777" w:rsidR="000A5D00" w:rsidRDefault="007F0B72" w:rsidP="00A27FFD">
      <w:pPr>
        <w:pStyle w:val="Heading4"/>
      </w:pPr>
      <w:bookmarkStart w:id="223" w:name="_Ref87342099"/>
      <w:bookmarkStart w:id="224" w:name="_Toc223488743"/>
      <w:r>
        <w:t xml:space="preserve">Physician of Record </w:t>
      </w:r>
      <w:bookmarkStart w:id="225" w:name="DIR_PhysicianOFRecordParticipant"/>
      <w:bookmarkEnd w:id="225"/>
      <w:r>
        <w:t>Participant</w:t>
      </w:r>
      <w:bookmarkEnd w:id="223"/>
      <w:bookmarkEnd w:id="224"/>
    </w:p>
    <w:p w14:paraId="1C4B5D13" w14:textId="77777777" w:rsidR="007F0B72" w:rsidRPr="000A5D00" w:rsidRDefault="000A5D00" w:rsidP="000A5D00">
      <w:pPr>
        <w:pStyle w:val="BracketData"/>
      </w:pPr>
      <w:r>
        <w:rPr>
          <w:rFonts w:ascii="Bookman Old Style" w:hAnsi="Bookman Old Style"/>
        </w:rPr>
        <w:t>[</w:t>
      </w:r>
      <w:r>
        <w:t>performer</w:t>
      </w:r>
      <w:r>
        <w:rPr>
          <w:rFonts w:ascii="Bookman Old Style" w:hAnsi="Bookman Old Style"/>
        </w:rPr>
        <w:t xml:space="preserve">: templateId </w:t>
      </w:r>
      <w:r>
        <w:t>2.16.840.1.113883.10.20.6.2.1(open)</w:t>
      </w:r>
      <w:r>
        <w:rPr>
          <w:rFonts w:ascii="Bookman Old Style" w:hAnsi="Bookman Old Style"/>
        </w:rPr>
        <w:t>]</w:t>
      </w:r>
    </w:p>
    <w:p w14:paraId="123E565B" w14:textId="77777777" w:rsidR="000A5D00" w:rsidRDefault="007F0B72" w:rsidP="00E94BFA">
      <w:pPr>
        <w:pStyle w:val="BodyText"/>
      </w:pPr>
      <w:r>
        <w:t xml:space="preserve">This </w:t>
      </w:r>
      <w:r w:rsidRPr="00190E35">
        <w:rPr>
          <w:rStyle w:val="XMLname"/>
        </w:rPr>
        <w:t>participant</w:t>
      </w:r>
      <w:r>
        <w:t xml:space="preserve"> is the attending physician and is usually different from the </w:t>
      </w:r>
      <w:r w:rsidRPr="00CB547A">
        <w:t>Physician Reading Study Performer</w:t>
      </w:r>
      <w:r>
        <w:t xml:space="preserve"> defined in </w:t>
      </w:r>
      <w:r w:rsidRPr="002F6725">
        <w:rPr>
          <w:rStyle w:val="XMLname"/>
        </w:rPr>
        <w:t>documentationOf/serviceEvent</w:t>
      </w:r>
      <w:r>
        <w:t>.</w:t>
      </w:r>
    </w:p>
    <w:p w14:paraId="7C839A3A" w14:textId="77777777" w:rsidR="000A5D00" w:rsidRDefault="000A5D00" w:rsidP="003D62A7">
      <w:pPr>
        <w:numPr>
          <w:ilvl w:val="0"/>
          <w:numId w:val="86"/>
        </w:numPr>
        <w:spacing w:after="40" w:line="260" w:lineRule="exact"/>
      </w:pPr>
      <w:r>
        <w:rPr>
          <w:b/>
          <w:bCs/>
          <w:sz w:val="16"/>
          <w:szCs w:val="16"/>
        </w:rPr>
        <w:t>SHALL</w:t>
      </w:r>
      <w:r>
        <w:t xml:space="preserve"> contain exactly one [1..1] </w:t>
      </w:r>
      <w:r>
        <w:rPr>
          <w:rFonts w:ascii="Courier New" w:hAnsi="Courier New"/>
          <w:b/>
          <w:bCs/>
        </w:rPr>
        <w:t>performer/@typeCode</w:t>
      </w:r>
      <w:r>
        <w:t>="</w:t>
      </w:r>
      <w:r>
        <w:rPr>
          <w:rFonts w:ascii="Courier New" w:hAnsi="Courier New"/>
        </w:rPr>
        <w:t>PRF</w:t>
      </w:r>
      <w:r>
        <w:t xml:space="preserve">" (CodeSystem: </w:t>
      </w:r>
      <w:r>
        <w:rPr>
          <w:rFonts w:ascii="Courier New" w:hAnsi="Courier New"/>
        </w:rPr>
        <w:t>2.16.840.1.113883.5.6 HL7ActClass</w:t>
      </w:r>
      <w:r>
        <w:t xml:space="preserve">) (CONF:8424). </w:t>
      </w:r>
    </w:p>
    <w:p w14:paraId="5FC0939C" w14:textId="77777777" w:rsidR="000A5D00" w:rsidRDefault="000A5D00" w:rsidP="003D62A7">
      <w:pPr>
        <w:numPr>
          <w:ilvl w:val="0"/>
          <w:numId w:val="86"/>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2.16.840.1.113883.10.20.6.2.1</w:t>
      </w:r>
      <w:r>
        <w:t xml:space="preserve">" (CONF:8423). </w:t>
      </w:r>
    </w:p>
    <w:p w14:paraId="79EBC147" w14:textId="77777777" w:rsidR="000A5D00" w:rsidRDefault="000A5D00" w:rsidP="003D62A7">
      <w:pPr>
        <w:numPr>
          <w:ilvl w:val="0"/>
          <w:numId w:val="86"/>
        </w:numPr>
        <w:spacing w:after="40" w:line="260" w:lineRule="exact"/>
      </w:pPr>
      <w:r>
        <w:rPr>
          <w:b/>
          <w:bCs/>
          <w:sz w:val="16"/>
          <w:szCs w:val="16"/>
        </w:rPr>
        <w:t>MAY</w:t>
      </w:r>
      <w:r>
        <w:t xml:space="preserve"> contain exactly one [1..1] </w:t>
      </w:r>
      <w:r>
        <w:rPr>
          <w:rFonts w:ascii="Courier New" w:hAnsi="Courier New"/>
          <w:b/>
          <w:bCs/>
        </w:rPr>
        <w:t>time</w:t>
      </w:r>
      <w:r>
        <w:t xml:space="preserve"> (CONF:8425). </w:t>
      </w:r>
    </w:p>
    <w:p w14:paraId="6462B96D" w14:textId="77777777" w:rsidR="000A5D00" w:rsidRDefault="000A5D00" w:rsidP="003D62A7">
      <w:pPr>
        <w:numPr>
          <w:ilvl w:val="0"/>
          <w:numId w:val="86"/>
        </w:numPr>
        <w:spacing w:after="40" w:line="260" w:lineRule="exact"/>
      </w:pPr>
      <w:r>
        <w:rPr>
          <w:b/>
          <w:bCs/>
          <w:sz w:val="16"/>
          <w:szCs w:val="16"/>
        </w:rPr>
        <w:t>SHALL</w:t>
      </w:r>
      <w:r>
        <w:t xml:space="preserve"> contain exactly one [1..1] </w:t>
      </w:r>
      <w:r>
        <w:rPr>
          <w:rFonts w:ascii="Courier New" w:hAnsi="Courier New"/>
          <w:b/>
          <w:bCs/>
        </w:rPr>
        <w:t>assignedEntity</w:t>
      </w:r>
      <w:r>
        <w:t xml:space="preserve"> (CONF:8426). </w:t>
      </w:r>
    </w:p>
    <w:p w14:paraId="3A707585" w14:textId="77777777" w:rsidR="000A5D00" w:rsidRDefault="000A5D00" w:rsidP="003D62A7">
      <w:pPr>
        <w:numPr>
          <w:ilvl w:val="1"/>
          <w:numId w:val="86"/>
        </w:numPr>
        <w:spacing w:after="40" w:line="260" w:lineRule="exact"/>
      </w:pPr>
      <w:r>
        <w:t xml:space="preserve">This assignedEntity </w:t>
      </w:r>
      <w:r>
        <w:rPr>
          <w:b/>
          <w:bCs/>
          <w:sz w:val="16"/>
          <w:szCs w:val="16"/>
        </w:rPr>
        <w:t>SHALL</w:t>
      </w:r>
      <w:r>
        <w:t xml:space="preserve"> contain exactly one [1..1] </w:t>
      </w:r>
      <w:r>
        <w:rPr>
          <w:rFonts w:ascii="Courier New" w:hAnsi="Courier New"/>
          <w:b/>
          <w:bCs/>
        </w:rPr>
        <w:t>code</w:t>
      </w:r>
      <w:r>
        <w:t xml:space="preserve"> (CONF:8427). </w:t>
      </w:r>
    </w:p>
    <w:p w14:paraId="075950E0" w14:textId="77777777" w:rsidR="000A5D00" w:rsidRDefault="000A5D00" w:rsidP="003D62A7">
      <w:pPr>
        <w:numPr>
          <w:ilvl w:val="2"/>
          <w:numId w:val="86"/>
        </w:numPr>
        <w:spacing w:after="40" w:line="260" w:lineRule="exact"/>
      </w:pPr>
      <w:r w:rsidRPr="000A5D00">
        <w:rPr>
          <w:rStyle w:val="keyword"/>
        </w:rPr>
        <w:t>SHALL</w:t>
      </w:r>
      <w:r>
        <w:t xml:space="preserve"> contain a valid DICOM personal identification code sequence (@codeSystem is 1.2.840.10008.2.16.4) or an appropriate national health care provider coding system (e.g., NUCC in the U.S., where @code is 2.16.840.1.113883.11.19465). (CONF:8428).</w:t>
      </w:r>
    </w:p>
    <w:p w14:paraId="088067E3" w14:textId="77777777" w:rsidR="000A5D00" w:rsidRDefault="000A5D00" w:rsidP="003D62A7">
      <w:pPr>
        <w:numPr>
          <w:ilvl w:val="1"/>
          <w:numId w:val="86"/>
        </w:numPr>
        <w:spacing w:after="40" w:line="260" w:lineRule="exact"/>
      </w:pPr>
      <w:r>
        <w:t xml:space="preserve">Every assignedEntity element </w:t>
      </w:r>
      <w:r w:rsidRPr="000A5D00">
        <w:rPr>
          <w:rStyle w:val="keyword"/>
        </w:rPr>
        <w:t>SHALL</w:t>
      </w:r>
      <w:r>
        <w:t xml:space="preserve"> have at least one assignedPerson or representedOrganization. (CONF:8429).</w:t>
      </w:r>
    </w:p>
    <w:p w14:paraId="411E2005" w14:textId="77777777" w:rsidR="006C0F21" w:rsidRPr="009C6AB7" w:rsidRDefault="006C0F21" w:rsidP="006C0F21">
      <w:pPr>
        <w:pStyle w:val="Heading3"/>
        <w:numPr>
          <w:ilvl w:val="2"/>
          <w:numId w:val="2"/>
        </w:numPr>
      </w:pPr>
      <w:r>
        <w:t>DIR</w:t>
      </w:r>
      <w:r w:rsidR="00610FE9">
        <w:t xml:space="preserve"> </w:t>
      </w:r>
      <w:r w:rsidR="00FF13C8">
        <w:t xml:space="preserve">Body </w:t>
      </w:r>
      <w:r w:rsidR="00610FE9">
        <w:t>Constraints</w:t>
      </w:r>
    </w:p>
    <w:p w14:paraId="3BBF2E44" w14:textId="77777777" w:rsidR="00C820CC" w:rsidRDefault="006C0F21" w:rsidP="00996AEE">
      <w:pPr>
        <w:pStyle w:val="BodyText"/>
      </w:pPr>
      <w:r>
        <w:t xml:space="preserve">The DIR supports both narrative sections and sections requiring code clinical statements. </w:t>
      </w:r>
      <w:r w:rsidR="009340A3">
        <w:t xml:space="preserve">The required and optional sections are listed in the </w:t>
      </w:r>
      <w:hyperlink w:anchor="T_DocTypesAndReqOptSections" w:history="1">
        <w:r w:rsidR="009340A3" w:rsidRPr="0056513D">
          <w:rPr>
            <w:rStyle w:val="Hyperlink"/>
            <w:rFonts w:cs="Times New Roman"/>
            <w:lang w:eastAsia="en-US"/>
          </w:rPr>
          <w:t>Document Types and Required/Optional Sections</w:t>
        </w:r>
      </w:hyperlink>
      <w:r w:rsidR="009340A3">
        <w:t xml:space="preserve"> table.</w:t>
      </w:r>
    </w:p>
    <w:p w14:paraId="305EC75D" w14:textId="77777777" w:rsidR="00621CDF" w:rsidRDefault="00621CDF" w:rsidP="00996AEE">
      <w:pPr>
        <w:pStyle w:val="BodyText"/>
      </w:pPr>
    </w:p>
    <w:p w14:paraId="3F12FA66" w14:textId="77777777" w:rsidR="004D512B" w:rsidRDefault="00621CDF" w:rsidP="004D512B">
      <w:pPr>
        <w:pStyle w:val="Heading3"/>
      </w:pPr>
      <w:r w:rsidRPr="00A86D15">
        <w:rPr>
          <w:shd w:val="clear" w:color="auto" w:fill="E6E6E6"/>
        </w:rPr>
        <w:t>Generic DIR Section Constraints: FUTURE CONSIDERATION</w:t>
      </w:r>
    </w:p>
    <w:p w14:paraId="561CFD0F" w14:textId="77777777" w:rsidR="00DE6F03" w:rsidRDefault="00DE6F03" w:rsidP="00C820CC">
      <w:pPr>
        <w:pStyle w:val="BodyText"/>
        <w:shd w:val="clear" w:color="auto" w:fill="E6E6E6"/>
      </w:pPr>
      <w:r>
        <w:t>The Section Type codes used by DIR</w:t>
      </w:r>
      <w:r w:rsidR="004D512B">
        <w:t xml:space="preserve"> are described below in</w:t>
      </w:r>
      <w:r w:rsidR="00FD38AF">
        <w:t xml:space="preserve"> the </w:t>
      </w:r>
      <w:hyperlink w:anchor="T_DIRSectionTypeCodes" w:history="1">
        <w:r w:rsidR="00FD38AF" w:rsidRPr="00FD38AF">
          <w:rPr>
            <w:rStyle w:val="Hyperlink"/>
            <w:rFonts w:cs="Times New Roman"/>
            <w:lang w:eastAsia="en-US"/>
          </w:rPr>
          <w:t>DIR Section Type Codes</w:t>
        </w:r>
      </w:hyperlink>
      <w:r w:rsidR="00FD38AF">
        <w:t xml:space="preserve"> table</w:t>
      </w:r>
      <w:r w:rsidR="004D512B">
        <w:t>.  All section codes shown in this table describe narrative document sections</w:t>
      </w:r>
      <w:r w:rsidR="004D512B">
        <w:rPr>
          <w:rStyle w:val="FootnoteReference"/>
        </w:rPr>
        <w:footnoteReference w:id="9"/>
      </w:r>
      <w:r w:rsidR="004D512B">
        <w:t>.</w:t>
      </w:r>
    </w:p>
    <w:p w14:paraId="312518C5" w14:textId="77777777" w:rsidR="00DE6F03" w:rsidRPr="00FD5E9E" w:rsidRDefault="00DE6F03" w:rsidP="00C820CC">
      <w:pPr>
        <w:pStyle w:val="BodyText"/>
        <w:shd w:val="clear" w:color="auto" w:fill="E6E6E6"/>
      </w:pPr>
      <w:r w:rsidRPr="00FD5E9E">
        <w:t>The column headings o</w:t>
      </w:r>
      <w:r w:rsidR="00A83852">
        <w:t>f this table are</w:t>
      </w:r>
      <w:r w:rsidRPr="00FD5E9E">
        <w:t xml:space="preserve">: </w:t>
      </w:r>
    </w:p>
    <w:tbl>
      <w:tblPr>
        <w:tblW w:w="0" w:type="auto"/>
        <w:tblInd w:w="720" w:type="dxa"/>
        <w:shd w:val="clear" w:color="auto" w:fill="E6E6E6"/>
        <w:tblLook w:val="0000" w:firstRow="0" w:lastRow="0" w:firstColumn="0" w:lastColumn="0" w:noHBand="0" w:noVBand="0"/>
      </w:tblPr>
      <w:tblGrid>
        <w:gridCol w:w="2276"/>
        <w:gridCol w:w="6382"/>
      </w:tblGrid>
      <w:tr w:rsidR="00DE6F03" w:rsidRPr="00F86B2B" w14:paraId="6E1C13F3" w14:textId="77777777">
        <w:trPr>
          <w:cantSplit/>
        </w:trPr>
        <w:tc>
          <w:tcPr>
            <w:tcW w:w="2276" w:type="dxa"/>
            <w:shd w:val="clear" w:color="auto" w:fill="E6E6E6"/>
          </w:tcPr>
          <w:p w14:paraId="7733FBC1" w14:textId="77777777" w:rsidR="00DE6F03" w:rsidRPr="00F42DC8" w:rsidRDefault="00DE6F03" w:rsidP="004117F4">
            <w:pPr>
              <w:pStyle w:val="BodyText"/>
            </w:pPr>
            <w:r w:rsidRPr="00F42DC8">
              <w:t xml:space="preserve">DCM Code: </w:t>
            </w:r>
          </w:p>
        </w:tc>
        <w:tc>
          <w:tcPr>
            <w:tcW w:w="6382" w:type="dxa"/>
            <w:shd w:val="clear" w:color="auto" w:fill="E6E6E6"/>
          </w:tcPr>
          <w:p w14:paraId="204E122D" w14:textId="77777777" w:rsidR="00DE6F03" w:rsidRPr="00F42DC8" w:rsidRDefault="00DE6F03" w:rsidP="004117F4">
            <w:pPr>
              <w:pStyle w:val="BodyText"/>
            </w:pPr>
            <w:r w:rsidRPr="00F42DC8">
              <w:t>The code of the section in DICOM (Context Group CID 7001).</w:t>
            </w:r>
          </w:p>
        </w:tc>
      </w:tr>
      <w:tr w:rsidR="00DE6F03" w:rsidRPr="00F86B2B" w14:paraId="725BE002" w14:textId="77777777">
        <w:trPr>
          <w:cantSplit/>
        </w:trPr>
        <w:tc>
          <w:tcPr>
            <w:tcW w:w="2276" w:type="dxa"/>
            <w:shd w:val="clear" w:color="auto" w:fill="E6E6E6"/>
          </w:tcPr>
          <w:p w14:paraId="463635AE" w14:textId="77777777" w:rsidR="00DE6F03" w:rsidRPr="00F42DC8" w:rsidRDefault="00DE6F03" w:rsidP="004117F4">
            <w:pPr>
              <w:pStyle w:val="BodyText"/>
            </w:pPr>
            <w:r w:rsidRPr="00F42DC8">
              <w:t xml:space="preserve">DCM Code Meaning:  </w:t>
            </w:r>
          </w:p>
        </w:tc>
        <w:tc>
          <w:tcPr>
            <w:tcW w:w="6382" w:type="dxa"/>
            <w:shd w:val="clear" w:color="auto" w:fill="E6E6E6"/>
          </w:tcPr>
          <w:p w14:paraId="28B63D56" w14:textId="77777777" w:rsidR="00DE6F03" w:rsidRPr="00F42DC8" w:rsidRDefault="00DE6F03" w:rsidP="004117F4">
            <w:pPr>
              <w:pStyle w:val="BodyText"/>
            </w:pPr>
            <w:r w:rsidRPr="00F42DC8">
              <w:t>The display name of the section in DICOM (Context Group CID 7001)..</w:t>
            </w:r>
            <w:r w:rsidRPr="00F42DC8" w:rsidDel="00AA673A">
              <w:t xml:space="preserve"> </w:t>
            </w:r>
          </w:p>
        </w:tc>
      </w:tr>
      <w:tr w:rsidR="00DE6F03" w:rsidRPr="00F86B2B" w14:paraId="71E5A174" w14:textId="77777777">
        <w:trPr>
          <w:cantSplit/>
        </w:trPr>
        <w:tc>
          <w:tcPr>
            <w:tcW w:w="2276" w:type="dxa"/>
            <w:shd w:val="clear" w:color="auto" w:fill="E6E6E6"/>
          </w:tcPr>
          <w:p w14:paraId="49ADAFC7" w14:textId="77777777" w:rsidR="00DE6F03" w:rsidRPr="00F42DC8" w:rsidRDefault="00DE6F03" w:rsidP="004117F4">
            <w:pPr>
              <w:pStyle w:val="BodyText"/>
            </w:pPr>
            <w:r w:rsidRPr="00F42DC8">
              <w:t xml:space="preserve">LOINC Code: </w:t>
            </w:r>
          </w:p>
        </w:tc>
        <w:tc>
          <w:tcPr>
            <w:tcW w:w="6382" w:type="dxa"/>
            <w:shd w:val="clear" w:color="auto" w:fill="E6E6E6"/>
          </w:tcPr>
          <w:p w14:paraId="273D334C" w14:textId="77777777" w:rsidR="00DE6F03" w:rsidRPr="00F42DC8" w:rsidRDefault="00DE6F03" w:rsidP="004117F4">
            <w:pPr>
              <w:pStyle w:val="BodyText"/>
            </w:pPr>
            <w:r w:rsidRPr="00F42DC8">
              <w:t>The code of the section in LOINC</w:t>
            </w:r>
            <w:r w:rsidRPr="00F42DC8">
              <w:rPr>
                <w:vertAlign w:val="superscript"/>
              </w:rPr>
              <w:t>®</w:t>
            </w:r>
            <w:r w:rsidRPr="00F42DC8">
              <w:t>.</w:t>
            </w:r>
          </w:p>
        </w:tc>
      </w:tr>
      <w:tr w:rsidR="00DE6F03" w:rsidRPr="00F86B2B" w14:paraId="5BB97B06" w14:textId="77777777">
        <w:trPr>
          <w:cantSplit/>
        </w:trPr>
        <w:tc>
          <w:tcPr>
            <w:tcW w:w="2276" w:type="dxa"/>
            <w:shd w:val="clear" w:color="auto" w:fill="E6E6E6"/>
          </w:tcPr>
          <w:p w14:paraId="116FDDD9" w14:textId="77777777" w:rsidR="00DE6F03" w:rsidRPr="00F42DC8" w:rsidRDefault="00DE6F03" w:rsidP="004117F4">
            <w:pPr>
              <w:pStyle w:val="BodyText"/>
            </w:pPr>
            <w:r w:rsidRPr="00F42DC8">
              <w:t xml:space="preserve">LOINC Component Name:  </w:t>
            </w:r>
          </w:p>
        </w:tc>
        <w:tc>
          <w:tcPr>
            <w:tcW w:w="6382" w:type="dxa"/>
            <w:shd w:val="clear" w:color="auto" w:fill="E6E6E6"/>
          </w:tcPr>
          <w:p w14:paraId="0B9E874E" w14:textId="77777777" w:rsidR="00DE6F03" w:rsidRPr="00F42DC8" w:rsidRDefault="00DE6F03" w:rsidP="004117F4">
            <w:pPr>
              <w:pStyle w:val="BodyText"/>
            </w:pPr>
            <w:r w:rsidRPr="00F42DC8">
              <w:t>The display name of the section in LOINC</w:t>
            </w:r>
            <w:r w:rsidRPr="00F42DC8">
              <w:rPr>
                <w:vertAlign w:val="superscript"/>
              </w:rPr>
              <w:t>®</w:t>
            </w:r>
            <w:r w:rsidRPr="00F42DC8">
              <w:t>.</w:t>
            </w:r>
          </w:p>
        </w:tc>
      </w:tr>
      <w:tr w:rsidR="00DE6F03" w:rsidRPr="00F86B2B" w14:paraId="2E65F6B7" w14:textId="77777777">
        <w:trPr>
          <w:cantSplit/>
        </w:trPr>
        <w:tc>
          <w:tcPr>
            <w:tcW w:w="2276" w:type="dxa"/>
            <w:shd w:val="clear" w:color="auto" w:fill="E6E6E6"/>
          </w:tcPr>
          <w:p w14:paraId="75B17E27" w14:textId="77777777" w:rsidR="00DE6F03" w:rsidRPr="00F42DC8" w:rsidRDefault="00DE6F03" w:rsidP="004117F4">
            <w:pPr>
              <w:pStyle w:val="BodyText"/>
            </w:pPr>
            <w:r w:rsidRPr="00F42DC8">
              <w:lastRenderedPageBreak/>
              <w:t>Use:</w:t>
            </w:r>
          </w:p>
        </w:tc>
        <w:tc>
          <w:tcPr>
            <w:tcW w:w="6382" w:type="dxa"/>
            <w:shd w:val="clear" w:color="auto" w:fill="E6E6E6"/>
          </w:tcPr>
          <w:p w14:paraId="35418A5E" w14:textId="77777777" w:rsidR="00DE6F03" w:rsidRPr="00F42DC8" w:rsidRDefault="00DE6F03" w:rsidP="004117F4">
            <w:pPr>
              <w:pStyle w:val="BodyText"/>
            </w:pPr>
            <w:r w:rsidRPr="00F42DC8">
              <w:t>The use column indicates that a section in a Diagnostic Imaging Report is:</w:t>
            </w:r>
            <w:r w:rsidRPr="00F42DC8">
              <w:br/>
            </w:r>
            <w:r w:rsidRPr="00F42DC8">
              <w:tab/>
              <w:t>R</w:t>
            </w:r>
            <w:r w:rsidRPr="00F42DC8">
              <w:tab/>
              <w:t>–</w:t>
            </w:r>
            <w:r w:rsidRPr="00F42DC8">
              <w:tab/>
              <w:t>required</w:t>
            </w:r>
            <w:r w:rsidRPr="00F42DC8">
              <w:br/>
            </w:r>
            <w:r w:rsidRPr="00F42DC8">
              <w:tab/>
              <w:t>C</w:t>
            </w:r>
            <w:r w:rsidRPr="00F42DC8">
              <w:tab/>
              <w:t>–</w:t>
            </w:r>
            <w:r w:rsidRPr="00F42DC8">
              <w:tab/>
              <w:t>conditionally required</w:t>
            </w:r>
            <w:r w:rsidRPr="00F42DC8">
              <w:br/>
            </w:r>
            <w:r w:rsidRPr="00F42DC8">
              <w:tab/>
              <w:t>O</w:t>
            </w:r>
            <w:r w:rsidRPr="00F42DC8">
              <w:tab/>
              <w:t>–</w:t>
            </w:r>
            <w:r w:rsidRPr="00F42DC8">
              <w:tab/>
              <w:t>optional</w:t>
            </w:r>
          </w:p>
        </w:tc>
      </w:tr>
    </w:tbl>
    <w:p w14:paraId="18B697A9" w14:textId="77777777" w:rsidR="00DE6F03" w:rsidRDefault="00DE6F03" w:rsidP="00A86D15">
      <w:pPr>
        <w:pStyle w:val="Caption"/>
        <w:shd w:val="clear" w:color="auto" w:fill="E6E6E6"/>
      </w:pPr>
      <w:bookmarkStart w:id="226" w:name="_Toc163893785"/>
      <w:r>
        <w:t xml:space="preserve">Table </w:t>
      </w:r>
      <w:r w:rsidR="0000006B">
        <w:fldChar w:fldCharType="begin"/>
      </w:r>
      <w:r w:rsidR="0000006B">
        <w:instrText xml:space="preserve"> SEQ Table \* ARABIC </w:instrText>
      </w:r>
      <w:r w:rsidR="0000006B">
        <w:fldChar w:fldCharType="separate"/>
      </w:r>
      <w:r w:rsidR="00D61323">
        <w:t>21</w:t>
      </w:r>
      <w:r w:rsidR="0000006B">
        <w:fldChar w:fldCharType="end"/>
      </w:r>
      <w:r>
        <w:t xml:space="preserve">: DIR Section </w:t>
      </w:r>
      <w:bookmarkStart w:id="227" w:name="T_DIRSectionTypeCodes"/>
      <w:bookmarkEnd w:id="227"/>
      <w:r>
        <w:t>Type Codes</w:t>
      </w:r>
      <w:bookmarkEnd w:id="226"/>
    </w:p>
    <w:tbl>
      <w:tblPr>
        <w:tblW w:w="8640" w:type="dxa"/>
        <w:tblInd w:w="7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E6E6E6"/>
        <w:tblLayout w:type="fixed"/>
        <w:tblCellMar>
          <w:left w:w="30" w:type="dxa"/>
          <w:right w:w="30" w:type="dxa"/>
        </w:tblCellMar>
        <w:tblLook w:val="0000" w:firstRow="0" w:lastRow="0" w:firstColumn="0" w:lastColumn="0" w:noHBand="0" w:noVBand="0"/>
      </w:tblPr>
      <w:tblGrid>
        <w:gridCol w:w="861"/>
        <w:gridCol w:w="2377"/>
        <w:gridCol w:w="1792"/>
        <w:gridCol w:w="2957"/>
        <w:gridCol w:w="653"/>
      </w:tblGrid>
      <w:tr w:rsidR="00DE6F03" w:rsidRPr="00011ED4" w14:paraId="5F59440A" w14:textId="77777777">
        <w:trPr>
          <w:trHeight w:val="244"/>
        </w:trPr>
        <w:tc>
          <w:tcPr>
            <w:tcW w:w="861" w:type="dxa"/>
            <w:shd w:val="clear" w:color="auto" w:fill="E6E6E6"/>
            <w:vAlign w:val="bottom"/>
          </w:tcPr>
          <w:p w14:paraId="2FE4E551" w14:textId="77777777" w:rsidR="00DE6F03" w:rsidRPr="00011ED4" w:rsidRDefault="00DE6F03" w:rsidP="00757D28">
            <w:pPr>
              <w:pStyle w:val="TableHead"/>
            </w:pPr>
            <w:r w:rsidRPr="00011ED4">
              <w:t>D</w:t>
            </w:r>
            <w:r>
              <w:t xml:space="preserve">ICOM </w:t>
            </w:r>
            <w:r w:rsidRPr="00011ED4">
              <w:t>Code</w:t>
            </w:r>
          </w:p>
        </w:tc>
        <w:tc>
          <w:tcPr>
            <w:tcW w:w="2377" w:type="dxa"/>
            <w:shd w:val="clear" w:color="auto" w:fill="E6E6E6"/>
            <w:vAlign w:val="bottom"/>
          </w:tcPr>
          <w:p w14:paraId="7B3E33BB" w14:textId="77777777" w:rsidR="00DE6F03" w:rsidRPr="00011ED4" w:rsidRDefault="00DE6F03" w:rsidP="00757D28">
            <w:pPr>
              <w:pStyle w:val="TableHead"/>
            </w:pPr>
            <w:r>
              <w:t>DICOM</w:t>
            </w:r>
            <w:r w:rsidRPr="00011ED4">
              <w:t xml:space="preserve"> Code meaning</w:t>
            </w:r>
          </w:p>
        </w:tc>
        <w:tc>
          <w:tcPr>
            <w:tcW w:w="1792" w:type="dxa"/>
            <w:shd w:val="clear" w:color="auto" w:fill="E6E6E6"/>
            <w:vAlign w:val="bottom"/>
          </w:tcPr>
          <w:p w14:paraId="1C538EF0" w14:textId="77777777" w:rsidR="00DE6F03" w:rsidRPr="00011ED4" w:rsidRDefault="00DE6F03" w:rsidP="00757D28">
            <w:pPr>
              <w:pStyle w:val="TableHead"/>
            </w:pPr>
            <w:r>
              <w:t>LOINC</w:t>
            </w:r>
            <w:r w:rsidRPr="000A78DE">
              <w:rPr>
                <w:vertAlign w:val="superscript"/>
              </w:rPr>
              <w:t>®</w:t>
            </w:r>
            <w:r w:rsidRPr="00011ED4">
              <w:t xml:space="preserve"> Code</w:t>
            </w:r>
          </w:p>
        </w:tc>
        <w:tc>
          <w:tcPr>
            <w:tcW w:w="2957" w:type="dxa"/>
            <w:shd w:val="clear" w:color="auto" w:fill="E6E6E6"/>
            <w:vAlign w:val="bottom"/>
          </w:tcPr>
          <w:p w14:paraId="4C9F465B" w14:textId="77777777" w:rsidR="00DE6F03" w:rsidRPr="00011ED4" w:rsidRDefault="00DE6F03" w:rsidP="00757D28">
            <w:pPr>
              <w:pStyle w:val="TableHead"/>
            </w:pPr>
            <w:r>
              <w:t>LOINC</w:t>
            </w:r>
            <w:r w:rsidRPr="000A78DE">
              <w:rPr>
                <w:vertAlign w:val="superscript"/>
              </w:rPr>
              <w:t>®</w:t>
            </w:r>
            <w:r w:rsidRPr="00011ED4">
              <w:t xml:space="preserve"> C</w:t>
            </w:r>
            <w:r>
              <w:t>ode Meaning</w:t>
            </w:r>
          </w:p>
        </w:tc>
        <w:tc>
          <w:tcPr>
            <w:tcW w:w="653" w:type="dxa"/>
            <w:shd w:val="clear" w:color="auto" w:fill="E6E6E6"/>
            <w:vAlign w:val="bottom"/>
          </w:tcPr>
          <w:p w14:paraId="155B019B" w14:textId="77777777" w:rsidR="00DE6F03" w:rsidRPr="00011ED4" w:rsidRDefault="00DE6F03" w:rsidP="00757D28">
            <w:pPr>
              <w:pStyle w:val="TableHead"/>
            </w:pPr>
            <w:r w:rsidRPr="00011ED4">
              <w:t>Use</w:t>
            </w:r>
          </w:p>
        </w:tc>
      </w:tr>
      <w:tr w:rsidR="00DE6F03" w:rsidRPr="00C951CC" w14:paraId="4CBC682D" w14:textId="77777777">
        <w:trPr>
          <w:trHeight w:val="178"/>
        </w:trPr>
        <w:tc>
          <w:tcPr>
            <w:tcW w:w="861" w:type="dxa"/>
            <w:shd w:val="clear" w:color="auto" w:fill="E6E6E6"/>
          </w:tcPr>
          <w:p w14:paraId="7E941E54" w14:textId="77777777" w:rsidR="00DE6F03" w:rsidRPr="00C951CC" w:rsidRDefault="00DE6F03" w:rsidP="00757D28">
            <w:pPr>
              <w:pStyle w:val="TableText"/>
            </w:pPr>
            <w:r w:rsidRPr="00C951CC">
              <w:t>121181</w:t>
            </w:r>
          </w:p>
        </w:tc>
        <w:tc>
          <w:tcPr>
            <w:tcW w:w="2377" w:type="dxa"/>
            <w:shd w:val="clear" w:color="auto" w:fill="E6E6E6"/>
          </w:tcPr>
          <w:p w14:paraId="135C6F89" w14:textId="77777777" w:rsidR="00DE6F03" w:rsidRPr="00C951CC" w:rsidRDefault="00DE6F03" w:rsidP="00757D28">
            <w:pPr>
              <w:pStyle w:val="TableText"/>
            </w:pPr>
            <w:r w:rsidRPr="00C951CC">
              <w:t>DICOM Object Catalog</w:t>
            </w:r>
          </w:p>
        </w:tc>
        <w:tc>
          <w:tcPr>
            <w:tcW w:w="1792" w:type="dxa"/>
            <w:shd w:val="clear" w:color="auto" w:fill="E6E6E6"/>
          </w:tcPr>
          <w:p w14:paraId="5C2F875A" w14:textId="77777777" w:rsidR="00DE6F03" w:rsidRPr="00C951CC" w:rsidRDefault="00DE6F03" w:rsidP="00757D28">
            <w:pPr>
              <w:pStyle w:val="TableText"/>
            </w:pPr>
            <w:r>
              <w:t>N/A</w:t>
            </w:r>
          </w:p>
        </w:tc>
        <w:tc>
          <w:tcPr>
            <w:tcW w:w="2957" w:type="dxa"/>
            <w:shd w:val="clear" w:color="auto" w:fill="E6E6E6"/>
          </w:tcPr>
          <w:p w14:paraId="26686475" w14:textId="77777777" w:rsidR="00DE6F03" w:rsidRPr="00C951CC" w:rsidRDefault="00DE6F03" w:rsidP="00757D28">
            <w:pPr>
              <w:pStyle w:val="TableText"/>
            </w:pPr>
            <w:r>
              <w:t>N/A</w:t>
            </w:r>
          </w:p>
        </w:tc>
        <w:tc>
          <w:tcPr>
            <w:tcW w:w="653" w:type="dxa"/>
            <w:shd w:val="clear" w:color="auto" w:fill="E6E6E6"/>
          </w:tcPr>
          <w:p w14:paraId="0DE2B167" w14:textId="77777777" w:rsidR="00DE6F03" w:rsidRPr="00C951CC" w:rsidRDefault="00DE6F03" w:rsidP="00757D28">
            <w:pPr>
              <w:pStyle w:val="TableText"/>
            </w:pPr>
            <w:r w:rsidRPr="00C951CC">
              <w:t>C</w:t>
            </w:r>
          </w:p>
        </w:tc>
      </w:tr>
      <w:tr w:rsidR="00DE6F03" w:rsidRPr="00C951CC" w14:paraId="645C561A" w14:textId="77777777">
        <w:trPr>
          <w:trHeight w:val="178"/>
        </w:trPr>
        <w:tc>
          <w:tcPr>
            <w:tcW w:w="861" w:type="dxa"/>
            <w:shd w:val="clear" w:color="auto" w:fill="E6E6E6"/>
          </w:tcPr>
          <w:p w14:paraId="72F5632E" w14:textId="77777777" w:rsidR="00DE6F03" w:rsidRPr="00C951CC" w:rsidRDefault="00DE6F03" w:rsidP="00757D28">
            <w:pPr>
              <w:pStyle w:val="TableText"/>
            </w:pPr>
            <w:r w:rsidRPr="00C951CC">
              <w:t>121060</w:t>
            </w:r>
          </w:p>
        </w:tc>
        <w:tc>
          <w:tcPr>
            <w:tcW w:w="2377" w:type="dxa"/>
            <w:shd w:val="clear" w:color="auto" w:fill="E6E6E6"/>
          </w:tcPr>
          <w:p w14:paraId="4AEADDF0" w14:textId="77777777" w:rsidR="00DE6F03" w:rsidRPr="00C951CC" w:rsidRDefault="00DE6F03" w:rsidP="00757D28">
            <w:pPr>
              <w:pStyle w:val="TableText"/>
            </w:pPr>
            <w:r w:rsidRPr="00C951CC">
              <w:t>History</w:t>
            </w:r>
          </w:p>
        </w:tc>
        <w:tc>
          <w:tcPr>
            <w:tcW w:w="1792" w:type="dxa"/>
            <w:shd w:val="clear" w:color="auto" w:fill="E6E6E6"/>
          </w:tcPr>
          <w:p w14:paraId="2F510E57" w14:textId="77777777" w:rsidR="00DE6F03" w:rsidRPr="00C951CC" w:rsidRDefault="00DE6F03" w:rsidP="00757D28">
            <w:pPr>
              <w:pStyle w:val="TableText"/>
            </w:pPr>
            <w:r>
              <w:t>11329-0</w:t>
            </w:r>
          </w:p>
        </w:tc>
        <w:tc>
          <w:tcPr>
            <w:tcW w:w="2957" w:type="dxa"/>
            <w:shd w:val="clear" w:color="auto" w:fill="E6E6E6"/>
          </w:tcPr>
          <w:p w14:paraId="539FE464" w14:textId="77777777" w:rsidR="00DE6F03" w:rsidRPr="00C951CC" w:rsidRDefault="00DE6F03" w:rsidP="00757D28">
            <w:pPr>
              <w:pStyle w:val="TableText"/>
            </w:pPr>
            <w:r>
              <w:t>HISTORY GENERAL</w:t>
            </w:r>
          </w:p>
        </w:tc>
        <w:tc>
          <w:tcPr>
            <w:tcW w:w="653" w:type="dxa"/>
            <w:shd w:val="clear" w:color="auto" w:fill="E6E6E6"/>
          </w:tcPr>
          <w:p w14:paraId="3809A06D" w14:textId="77777777" w:rsidR="00DE6F03" w:rsidRPr="00C951CC" w:rsidRDefault="00DE6F03" w:rsidP="00757D28">
            <w:pPr>
              <w:pStyle w:val="TableText"/>
            </w:pPr>
            <w:r w:rsidRPr="00C951CC">
              <w:t>O</w:t>
            </w:r>
          </w:p>
        </w:tc>
      </w:tr>
      <w:tr w:rsidR="00DE6F03" w:rsidRPr="00C951CC" w14:paraId="48C897EE" w14:textId="77777777">
        <w:trPr>
          <w:trHeight w:val="178"/>
        </w:trPr>
        <w:tc>
          <w:tcPr>
            <w:tcW w:w="861" w:type="dxa"/>
            <w:shd w:val="clear" w:color="auto" w:fill="E6E6E6"/>
            <w:vAlign w:val="bottom"/>
          </w:tcPr>
          <w:p w14:paraId="456021D9" w14:textId="77777777" w:rsidR="00DE6F03" w:rsidRPr="00C951CC" w:rsidRDefault="00DE6F03" w:rsidP="00757D28">
            <w:pPr>
              <w:pStyle w:val="TableText"/>
            </w:pPr>
            <w:r w:rsidRPr="00C951CC">
              <w:t>121062</w:t>
            </w:r>
          </w:p>
        </w:tc>
        <w:tc>
          <w:tcPr>
            <w:tcW w:w="2377" w:type="dxa"/>
            <w:shd w:val="clear" w:color="auto" w:fill="E6E6E6"/>
          </w:tcPr>
          <w:p w14:paraId="13FF6C15" w14:textId="77777777" w:rsidR="00DE6F03" w:rsidRPr="00C951CC" w:rsidRDefault="00DE6F03" w:rsidP="00757D28">
            <w:pPr>
              <w:pStyle w:val="TableText"/>
            </w:pPr>
            <w:r w:rsidRPr="00C951CC">
              <w:t>Request</w:t>
            </w:r>
            <w:r w:rsidRPr="00C951CC" w:rsidDel="00DB0043">
              <w:t xml:space="preserve"> </w:t>
            </w:r>
          </w:p>
        </w:tc>
        <w:tc>
          <w:tcPr>
            <w:tcW w:w="1792" w:type="dxa"/>
            <w:shd w:val="clear" w:color="auto" w:fill="E6E6E6"/>
          </w:tcPr>
          <w:p w14:paraId="48E22AD5" w14:textId="77777777" w:rsidR="00DE6F03" w:rsidRPr="00C951CC" w:rsidRDefault="00DE6F03" w:rsidP="00757D28">
            <w:pPr>
              <w:pStyle w:val="TableText"/>
            </w:pPr>
            <w:r w:rsidRPr="0080631B">
              <w:t>55115-0</w:t>
            </w:r>
          </w:p>
        </w:tc>
        <w:tc>
          <w:tcPr>
            <w:tcW w:w="2957" w:type="dxa"/>
            <w:shd w:val="clear" w:color="auto" w:fill="E6E6E6"/>
          </w:tcPr>
          <w:p w14:paraId="279218FA" w14:textId="77777777" w:rsidR="00DE6F03" w:rsidRPr="00C951CC" w:rsidRDefault="00DE6F03" w:rsidP="00757D28">
            <w:pPr>
              <w:pStyle w:val="TableText"/>
            </w:pPr>
            <w:r w:rsidRPr="009276FB">
              <w:t>REQUESTED IMAGING STUDIES INFORMATION</w:t>
            </w:r>
          </w:p>
        </w:tc>
        <w:tc>
          <w:tcPr>
            <w:tcW w:w="653" w:type="dxa"/>
            <w:shd w:val="clear" w:color="auto" w:fill="E6E6E6"/>
          </w:tcPr>
          <w:p w14:paraId="2AD5025E" w14:textId="77777777" w:rsidR="00DE6F03" w:rsidRPr="00C951CC" w:rsidRDefault="00DE6F03" w:rsidP="00757D28">
            <w:pPr>
              <w:pStyle w:val="TableText"/>
            </w:pPr>
            <w:r w:rsidRPr="00C951CC">
              <w:t>O</w:t>
            </w:r>
          </w:p>
        </w:tc>
      </w:tr>
      <w:tr w:rsidR="00DE6F03" w:rsidRPr="00C951CC" w14:paraId="5F714CBA" w14:textId="77777777">
        <w:trPr>
          <w:trHeight w:val="178"/>
        </w:trPr>
        <w:tc>
          <w:tcPr>
            <w:tcW w:w="861" w:type="dxa"/>
            <w:shd w:val="clear" w:color="auto" w:fill="E6E6E6"/>
          </w:tcPr>
          <w:p w14:paraId="52795FC0" w14:textId="77777777" w:rsidR="00DE6F03" w:rsidRPr="00C951CC" w:rsidRDefault="00DE6F03" w:rsidP="00757D28">
            <w:pPr>
              <w:pStyle w:val="TableText"/>
            </w:pPr>
            <w:r w:rsidRPr="00C951CC">
              <w:t>121064</w:t>
            </w:r>
          </w:p>
        </w:tc>
        <w:tc>
          <w:tcPr>
            <w:tcW w:w="2377" w:type="dxa"/>
            <w:shd w:val="clear" w:color="auto" w:fill="E6E6E6"/>
          </w:tcPr>
          <w:p w14:paraId="155B1DDF" w14:textId="77777777" w:rsidR="00DE6F03" w:rsidRPr="00C951CC" w:rsidRDefault="00DE6F03" w:rsidP="00757D28">
            <w:pPr>
              <w:pStyle w:val="TableText"/>
            </w:pPr>
            <w:r w:rsidRPr="00C951CC">
              <w:t>Current Procedure Descriptions</w:t>
            </w:r>
          </w:p>
        </w:tc>
        <w:tc>
          <w:tcPr>
            <w:tcW w:w="1792" w:type="dxa"/>
            <w:shd w:val="clear" w:color="auto" w:fill="E6E6E6"/>
          </w:tcPr>
          <w:p w14:paraId="6395B4AC" w14:textId="77777777" w:rsidR="00DE6F03" w:rsidRPr="00C951CC" w:rsidRDefault="00DE6F03" w:rsidP="00757D28">
            <w:pPr>
              <w:pStyle w:val="TableText"/>
            </w:pPr>
            <w:r w:rsidRPr="00304016">
              <w:t>55111-9</w:t>
            </w:r>
          </w:p>
        </w:tc>
        <w:tc>
          <w:tcPr>
            <w:tcW w:w="2957" w:type="dxa"/>
            <w:shd w:val="clear" w:color="auto" w:fill="E6E6E6"/>
          </w:tcPr>
          <w:p w14:paraId="01412153" w14:textId="77777777" w:rsidR="00DE6F03" w:rsidRPr="00C951CC" w:rsidRDefault="00DE6F03" w:rsidP="00757D28">
            <w:pPr>
              <w:pStyle w:val="TableText"/>
            </w:pPr>
            <w:r w:rsidRPr="009276FB">
              <w:t>CURRENT IMAGING PROCEDURE DESCRIPTIONS</w:t>
            </w:r>
          </w:p>
        </w:tc>
        <w:tc>
          <w:tcPr>
            <w:tcW w:w="653" w:type="dxa"/>
            <w:shd w:val="clear" w:color="auto" w:fill="E6E6E6"/>
          </w:tcPr>
          <w:p w14:paraId="3AA823C7" w14:textId="77777777" w:rsidR="00DE6F03" w:rsidRPr="00C951CC" w:rsidRDefault="00DE6F03" w:rsidP="00757D28">
            <w:pPr>
              <w:pStyle w:val="TableText"/>
            </w:pPr>
            <w:r w:rsidRPr="00C951CC">
              <w:t>O</w:t>
            </w:r>
          </w:p>
        </w:tc>
      </w:tr>
      <w:tr w:rsidR="00DE6F03" w:rsidRPr="00C951CC" w14:paraId="3AFCE512" w14:textId="77777777">
        <w:trPr>
          <w:trHeight w:val="178"/>
        </w:trPr>
        <w:tc>
          <w:tcPr>
            <w:tcW w:w="861" w:type="dxa"/>
            <w:shd w:val="clear" w:color="auto" w:fill="E6E6E6"/>
          </w:tcPr>
          <w:p w14:paraId="18997329" w14:textId="77777777" w:rsidR="00DE6F03" w:rsidRPr="00C951CC" w:rsidRDefault="00DE6F03" w:rsidP="00757D28">
            <w:pPr>
              <w:pStyle w:val="TableText"/>
            </w:pPr>
            <w:r w:rsidRPr="00C951CC">
              <w:t>121066</w:t>
            </w:r>
          </w:p>
        </w:tc>
        <w:tc>
          <w:tcPr>
            <w:tcW w:w="2377" w:type="dxa"/>
            <w:shd w:val="clear" w:color="auto" w:fill="E6E6E6"/>
          </w:tcPr>
          <w:p w14:paraId="51E39B79" w14:textId="77777777" w:rsidR="00DE6F03" w:rsidRPr="00C951CC" w:rsidRDefault="00DE6F03" w:rsidP="00757D28">
            <w:pPr>
              <w:pStyle w:val="TableText"/>
            </w:pPr>
            <w:r w:rsidRPr="00C951CC">
              <w:t>Prior Procedure Descriptions</w:t>
            </w:r>
          </w:p>
        </w:tc>
        <w:tc>
          <w:tcPr>
            <w:tcW w:w="1792" w:type="dxa"/>
            <w:shd w:val="clear" w:color="auto" w:fill="E6E6E6"/>
          </w:tcPr>
          <w:p w14:paraId="23D057E9" w14:textId="77777777" w:rsidR="00DE6F03" w:rsidRPr="00C951CC" w:rsidRDefault="00DE6F03" w:rsidP="00757D28">
            <w:pPr>
              <w:pStyle w:val="TableText"/>
            </w:pPr>
            <w:r w:rsidRPr="00DB1DE4">
              <w:t>55114-3</w:t>
            </w:r>
          </w:p>
        </w:tc>
        <w:tc>
          <w:tcPr>
            <w:tcW w:w="2957" w:type="dxa"/>
            <w:shd w:val="clear" w:color="auto" w:fill="E6E6E6"/>
          </w:tcPr>
          <w:p w14:paraId="0AC94F27" w14:textId="77777777" w:rsidR="00DE6F03" w:rsidRPr="00C951CC" w:rsidRDefault="00DE6F03" w:rsidP="00757D28">
            <w:pPr>
              <w:pStyle w:val="TableText"/>
            </w:pPr>
            <w:r w:rsidRPr="009276FB">
              <w:t>PRIOR IMAGING PROCEDURE DESCRIPTIONS</w:t>
            </w:r>
          </w:p>
        </w:tc>
        <w:tc>
          <w:tcPr>
            <w:tcW w:w="653" w:type="dxa"/>
            <w:shd w:val="clear" w:color="auto" w:fill="E6E6E6"/>
          </w:tcPr>
          <w:p w14:paraId="67EE45E9" w14:textId="77777777" w:rsidR="00DE6F03" w:rsidRPr="00C951CC" w:rsidRDefault="00DE6F03" w:rsidP="00757D28">
            <w:pPr>
              <w:pStyle w:val="TableText"/>
            </w:pPr>
            <w:r w:rsidRPr="00C951CC">
              <w:t>O</w:t>
            </w:r>
          </w:p>
        </w:tc>
      </w:tr>
      <w:tr w:rsidR="00DE6F03" w:rsidRPr="00C951CC" w14:paraId="1643A16E" w14:textId="77777777">
        <w:trPr>
          <w:trHeight w:val="178"/>
        </w:trPr>
        <w:tc>
          <w:tcPr>
            <w:tcW w:w="861" w:type="dxa"/>
            <w:shd w:val="clear" w:color="auto" w:fill="E6E6E6"/>
          </w:tcPr>
          <w:p w14:paraId="12ECACD2" w14:textId="77777777" w:rsidR="00DE6F03" w:rsidRPr="00C951CC" w:rsidRDefault="00DE6F03" w:rsidP="00757D28">
            <w:pPr>
              <w:pStyle w:val="TableText"/>
            </w:pPr>
            <w:r w:rsidRPr="00C951CC">
              <w:t>121068</w:t>
            </w:r>
          </w:p>
        </w:tc>
        <w:tc>
          <w:tcPr>
            <w:tcW w:w="2377" w:type="dxa"/>
            <w:shd w:val="clear" w:color="auto" w:fill="E6E6E6"/>
          </w:tcPr>
          <w:p w14:paraId="1CAEC07E" w14:textId="77777777" w:rsidR="00DE6F03" w:rsidRPr="00C951CC" w:rsidRDefault="00DE6F03" w:rsidP="00757D28">
            <w:pPr>
              <w:pStyle w:val="TableText"/>
            </w:pPr>
            <w:r w:rsidRPr="00C951CC">
              <w:t>Previous Findings</w:t>
            </w:r>
          </w:p>
        </w:tc>
        <w:tc>
          <w:tcPr>
            <w:tcW w:w="1792" w:type="dxa"/>
            <w:shd w:val="clear" w:color="auto" w:fill="E6E6E6"/>
          </w:tcPr>
          <w:p w14:paraId="771B7132" w14:textId="77777777" w:rsidR="00DE6F03" w:rsidRPr="00C951CC" w:rsidRDefault="00DE6F03" w:rsidP="00757D28">
            <w:pPr>
              <w:pStyle w:val="TableText"/>
            </w:pPr>
            <w:r w:rsidRPr="00C951CC">
              <w:t>18834-2</w:t>
            </w:r>
          </w:p>
        </w:tc>
        <w:tc>
          <w:tcPr>
            <w:tcW w:w="2957" w:type="dxa"/>
            <w:shd w:val="clear" w:color="auto" w:fill="E6E6E6"/>
          </w:tcPr>
          <w:p w14:paraId="72D279AE" w14:textId="77777777" w:rsidR="00DE6F03" w:rsidRPr="00C951CC" w:rsidRDefault="00DE6F03" w:rsidP="00757D28">
            <w:pPr>
              <w:pStyle w:val="TableText"/>
            </w:pPr>
            <w:r w:rsidRPr="00C951CC">
              <w:t>RADIOLOGY COMPARISON STUDY - OBSERVATION</w:t>
            </w:r>
          </w:p>
        </w:tc>
        <w:tc>
          <w:tcPr>
            <w:tcW w:w="653" w:type="dxa"/>
            <w:shd w:val="clear" w:color="auto" w:fill="E6E6E6"/>
          </w:tcPr>
          <w:p w14:paraId="0F93056B" w14:textId="77777777" w:rsidR="00DE6F03" w:rsidRPr="00C951CC" w:rsidRDefault="00DE6F03" w:rsidP="00757D28">
            <w:pPr>
              <w:pStyle w:val="TableText"/>
            </w:pPr>
            <w:r w:rsidRPr="00C951CC">
              <w:t>O</w:t>
            </w:r>
          </w:p>
        </w:tc>
      </w:tr>
      <w:tr w:rsidR="00DE6F03" w:rsidRPr="00C951CC" w14:paraId="703A4F54" w14:textId="77777777">
        <w:trPr>
          <w:trHeight w:val="178"/>
        </w:trPr>
        <w:tc>
          <w:tcPr>
            <w:tcW w:w="861" w:type="dxa"/>
            <w:shd w:val="clear" w:color="auto" w:fill="E6E6E6"/>
          </w:tcPr>
          <w:p w14:paraId="3B94BE58" w14:textId="77777777" w:rsidR="00DE6F03" w:rsidRPr="00C951CC" w:rsidRDefault="00DE6F03" w:rsidP="00757D28">
            <w:pPr>
              <w:pStyle w:val="TableText"/>
            </w:pPr>
            <w:r w:rsidRPr="00C951CC">
              <w:t>121070</w:t>
            </w:r>
          </w:p>
        </w:tc>
        <w:tc>
          <w:tcPr>
            <w:tcW w:w="2377" w:type="dxa"/>
            <w:shd w:val="clear" w:color="auto" w:fill="E6E6E6"/>
          </w:tcPr>
          <w:p w14:paraId="54571773" w14:textId="77777777" w:rsidR="00DE6F03" w:rsidRPr="00C951CC" w:rsidRDefault="00DE6F03" w:rsidP="00757D28">
            <w:pPr>
              <w:pStyle w:val="TableText"/>
            </w:pPr>
            <w:r w:rsidRPr="00C951CC">
              <w:t>Findings</w:t>
            </w:r>
          </w:p>
        </w:tc>
        <w:tc>
          <w:tcPr>
            <w:tcW w:w="1792" w:type="dxa"/>
            <w:shd w:val="clear" w:color="auto" w:fill="E6E6E6"/>
          </w:tcPr>
          <w:p w14:paraId="2C2B7CAE" w14:textId="77777777" w:rsidR="00DE6F03" w:rsidRPr="00C951CC" w:rsidRDefault="00DE6F03" w:rsidP="00757D28">
            <w:pPr>
              <w:pStyle w:val="TableText"/>
            </w:pPr>
            <w:r w:rsidRPr="00C951CC">
              <w:t>18782-3</w:t>
            </w:r>
          </w:p>
        </w:tc>
        <w:tc>
          <w:tcPr>
            <w:tcW w:w="2957" w:type="dxa"/>
            <w:shd w:val="clear" w:color="auto" w:fill="E6E6E6"/>
          </w:tcPr>
          <w:p w14:paraId="1B5AFA40" w14:textId="77777777" w:rsidR="00DE6F03" w:rsidRPr="00C951CC" w:rsidRDefault="00DE6F03" w:rsidP="00757D28">
            <w:pPr>
              <w:pStyle w:val="TableText"/>
            </w:pPr>
            <w:r w:rsidRPr="00C951CC">
              <w:t>RADIOLOGY STUDY OBSERVATION</w:t>
            </w:r>
          </w:p>
        </w:tc>
        <w:tc>
          <w:tcPr>
            <w:tcW w:w="653" w:type="dxa"/>
            <w:shd w:val="clear" w:color="auto" w:fill="E6E6E6"/>
          </w:tcPr>
          <w:p w14:paraId="0C3F3754" w14:textId="77777777" w:rsidR="00DE6F03" w:rsidRPr="00C951CC" w:rsidRDefault="00DE6F03" w:rsidP="00757D28">
            <w:pPr>
              <w:pStyle w:val="TableText"/>
            </w:pPr>
            <w:r w:rsidRPr="00C951CC">
              <w:t>R</w:t>
            </w:r>
          </w:p>
        </w:tc>
      </w:tr>
      <w:tr w:rsidR="00DE6F03" w:rsidRPr="00C951CC" w14:paraId="12B7BA5E" w14:textId="77777777">
        <w:trPr>
          <w:trHeight w:val="178"/>
        </w:trPr>
        <w:tc>
          <w:tcPr>
            <w:tcW w:w="861" w:type="dxa"/>
            <w:shd w:val="clear" w:color="auto" w:fill="E6E6E6"/>
          </w:tcPr>
          <w:p w14:paraId="0802441A" w14:textId="77777777" w:rsidR="00DE6F03" w:rsidRPr="00C951CC" w:rsidRDefault="00DE6F03" w:rsidP="00757D28">
            <w:pPr>
              <w:pStyle w:val="TableText"/>
            </w:pPr>
            <w:r w:rsidRPr="00C951CC">
              <w:t>121072</w:t>
            </w:r>
          </w:p>
        </w:tc>
        <w:tc>
          <w:tcPr>
            <w:tcW w:w="2377" w:type="dxa"/>
            <w:shd w:val="clear" w:color="auto" w:fill="E6E6E6"/>
          </w:tcPr>
          <w:p w14:paraId="59FB5337" w14:textId="77777777" w:rsidR="00DE6F03" w:rsidRPr="00C951CC" w:rsidRDefault="00DE6F03" w:rsidP="00757D28">
            <w:pPr>
              <w:pStyle w:val="TableText"/>
            </w:pPr>
            <w:r w:rsidRPr="00C951CC">
              <w:t>Impressions</w:t>
            </w:r>
          </w:p>
        </w:tc>
        <w:tc>
          <w:tcPr>
            <w:tcW w:w="1792" w:type="dxa"/>
            <w:shd w:val="clear" w:color="auto" w:fill="E6E6E6"/>
          </w:tcPr>
          <w:p w14:paraId="19B4408C" w14:textId="77777777" w:rsidR="00DE6F03" w:rsidRPr="00C951CC" w:rsidRDefault="00DE6F03" w:rsidP="00757D28">
            <w:pPr>
              <w:pStyle w:val="TableText"/>
            </w:pPr>
            <w:r w:rsidRPr="00C951CC">
              <w:t>19005-8</w:t>
            </w:r>
          </w:p>
        </w:tc>
        <w:tc>
          <w:tcPr>
            <w:tcW w:w="2957" w:type="dxa"/>
            <w:shd w:val="clear" w:color="auto" w:fill="E6E6E6"/>
          </w:tcPr>
          <w:p w14:paraId="331CECFD" w14:textId="77777777" w:rsidR="00DE6F03" w:rsidRPr="00C951CC" w:rsidRDefault="00DE6F03" w:rsidP="00757D28">
            <w:pPr>
              <w:pStyle w:val="TableText"/>
            </w:pPr>
            <w:r w:rsidRPr="00C951CC">
              <w:t>RADIOLOGY - IMPRESSION</w:t>
            </w:r>
          </w:p>
        </w:tc>
        <w:tc>
          <w:tcPr>
            <w:tcW w:w="653" w:type="dxa"/>
            <w:shd w:val="clear" w:color="auto" w:fill="E6E6E6"/>
          </w:tcPr>
          <w:p w14:paraId="77BC6D3D" w14:textId="77777777" w:rsidR="00DE6F03" w:rsidRPr="00C951CC" w:rsidRDefault="00DE6F03" w:rsidP="00757D28">
            <w:pPr>
              <w:pStyle w:val="TableText"/>
            </w:pPr>
            <w:r w:rsidRPr="00C951CC">
              <w:t>O</w:t>
            </w:r>
          </w:p>
        </w:tc>
      </w:tr>
      <w:tr w:rsidR="00DE6F03" w:rsidRPr="00C951CC" w14:paraId="5419530E" w14:textId="77777777">
        <w:trPr>
          <w:trHeight w:val="178"/>
        </w:trPr>
        <w:tc>
          <w:tcPr>
            <w:tcW w:w="861" w:type="dxa"/>
            <w:shd w:val="clear" w:color="auto" w:fill="E6E6E6"/>
          </w:tcPr>
          <w:p w14:paraId="2D756FB5" w14:textId="77777777" w:rsidR="00DE6F03" w:rsidRPr="00C951CC" w:rsidRDefault="00DE6F03" w:rsidP="00757D28">
            <w:pPr>
              <w:pStyle w:val="TableText"/>
            </w:pPr>
            <w:r w:rsidRPr="00C951CC">
              <w:t>121074</w:t>
            </w:r>
          </w:p>
        </w:tc>
        <w:tc>
          <w:tcPr>
            <w:tcW w:w="2377" w:type="dxa"/>
            <w:shd w:val="clear" w:color="auto" w:fill="E6E6E6"/>
          </w:tcPr>
          <w:p w14:paraId="0D4B3824" w14:textId="77777777" w:rsidR="00DE6F03" w:rsidRPr="00C951CC" w:rsidRDefault="00DE6F03" w:rsidP="00757D28">
            <w:pPr>
              <w:pStyle w:val="TableText"/>
            </w:pPr>
            <w:r w:rsidRPr="00C951CC">
              <w:t>Recommendations</w:t>
            </w:r>
          </w:p>
        </w:tc>
        <w:tc>
          <w:tcPr>
            <w:tcW w:w="1792" w:type="dxa"/>
            <w:shd w:val="clear" w:color="auto" w:fill="E6E6E6"/>
          </w:tcPr>
          <w:p w14:paraId="19B57833" w14:textId="77777777" w:rsidR="00DE6F03" w:rsidRPr="00C951CC" w:rsidRDefault="00DE6F03" w:rsidP="00757D28">
            <w:pPr>
              <w:pStyle w:val="TableText"/>
            </w:pPr>
            <w:r w:rsidRPr="00C951CC">
              <w:t>18783-1</w:t>
            </w:r>
          </w:p>
        </w:tc>
        <w:tc>
          <w:tcPr>
            <w:tcW w:w="2957" w:type="dxa"/>
            <w:shd w:val="clear" w:color="auto" w:fill="E6E6E6"/>
          </w:tcPr>
          <w:p w14:paraId="61D0FC11" w14:textId="77777777" w:rsidR="00DE6F03" w:rsidRPr="00C951CC" w:rsidRDefault="00DE6F03" w:rsidP="00757D28">
            <w:pPr>
              <w:pStyle w:val="TableText"/>
            </w:pPr>
            <w:r w:rsidRPr="00C951CC">
              <w:t>RADIOLOGY STUDY - RECOMMENDATION</w:t>
            </w:r>
          </w:p>
        </w:tc>
        <w:tc>
          <w:tcPr>
            <w:tcW w:w="653" w:type="dxa"/>
            <w:shd w:val="clear" w:color="auto" w:fill="E6E6E6"/>
          </w:tcPr>
          <w:p w14:paraId="2962F337" w14:textId="77777777" w:rsidR="00DE6F03" w:rsidRPr="00C951CC" w:rsidRDefault="00DE6F03" w:rsidP="00757D28">
            <w:pPr>
              <w:pStyle w:val="TableText"/>
            </w:pPr>
            <w:r w:rsidRPr="00C951CC">
              <w:t>O</w:t>
            </w:r>
          </w:p>
        </w:tc>
      </w:tr>
      <w:tr w:rsidR="00DE6F03" w:rsidRPr="00C951CC" w14:paraId="1EB81282" w14:textId="77777777">
        <w:trPr>
          <w:trHeight w:val="178"/>
        </w:trPr>
        <w:tc>
          <w:tcPr>
            <w:tcW w:w="861" w:type="dxa"/>
            <w:shd w:val="clear" w:color="auto" w:fill="E6E6E6"/>
          </w:tcPr>
          <w:p w14:paraId="6A942443" w14:textId="77777777" w:rsidR="00DE6F03" w:rsidRPr="00C951CC" w:rsidRDefault="00DE6F03" w:rsidP="00757D28">
            <w:pPr>
              <w:pStyle w:val="TableText"/>
            </w:pPr>
            <w:r w:rsidRPr="00C951CC">
              <w:t>121076</w:t>
            </w:r>
          </w:p>
        </w:tc>
        <w:tc>
          <w:tcPr>
            <w:tcW w:w="2377" w:type="dxa"/>
            <w:shd w:val="clear" w:color="auto" w:fill="E6E6E6"/>
          </w:tcPr>
          <w:p w14:paraId="504018EC" w14:textId="77777777" w:rsidR="00DE6F03" w:rsidRPr="00C951CC" w:rsidRDefault="00DE6F03" w:rsidP="00757D28">
            <w:pPr>
              <w:pStyle w:val="TableText"/>
            </w:pPr>
            <w:r w:rsidRPr="00C951CC">
              <w:t>Conclusions</w:t>
            </w:r>
          </w:p>
        </w:tc>
        <w:tc>
          <w:tcPr>
            <w:tcW w:w="1792" w:type="dxa"/>
            <w:shd w:val="clear" w:color="auto" w:fill="E6E6E6"/>
          </w:tcPr>
          <w:p w14:paraId="4608F5DE" w14:textId="77777777" w:rsidR="00DE6F03" w:rsidRPr="00C951CC" w:rsidRDefault="00DE6F03" w:rsidP="00757D28">
            <w:pPr>
              <w:pStyle w:val="TableText"/>
            </w:pPr>
            <w:r w:rsidRPr="003E7B40">
              <w:t>55110-1</w:t>
            </w:r>
          </w:p>
        </w:tc>
        <w:tc>
          <w:tcPr>
            <w:tcW w:w="2957" w:type="dxa"/>
            <w:shd w:val="clear" w:color="auto" w:fill="E6E6E6"/>
          </w:tcPr>
          <w:p w14:paraId="60CD2136" w14:textId="77777777" w:rsidR="00DE6F03" w:rsidRPr="00C951CC" w:rsidRDefault="00DE6F03" w:rsidP="00757D28">
            <w:pPr>
              <w:pStyle w:val="TableText"/>
            </w:pPr>
            <w:r w:rsidRPr="009276FB">
              <w:t>CONCLUSIONS</w:t>
            </w:r>
          </w:p>
        </w:tc>
        <w:tc>
          <w:tcPr>
            <w:tcW w:w="653" w:type="dxa"/>
            <w:shd w:val="clear" w:color="auto" w:fill="E6E6E6"/>
          </w:tcPr>
          <w:p w14:paraId="387FED1C" w14:textId="77777777" w:rsidR="00DE6F03" w:rsidRPr="00C951CC" w:rsidRDefault="00DE6F03" w:rsidP="00757D28">
            <w:pPr>
              <w:pStyle w:val="TableText"/>
            </w:pPr>
            <w:r w:rsidRPr="00C951CC">
              <w:t>O</w:t>
            </w:r>
          </w:p>
        </w:tc>
      </w:tr>
      <w:tr w:rsidR="00DE6F03" w:rsidRPr="00C951CC" w14:paraId="276AAF64" w14:textId="77777777">
        <w:trPr>
          <w:trHeight w:val="337"/>
        </w:trPr>
        <w:tc>
          <w:tcPr>
            <w:tcW w:w="861" w:type="dxa"/>
            <w:shd w:val="clear" w:color="auto" w:fill="E6E6E6"/>
          </w:tcPr>
          <w:p w14:paraId="16AAB5B5" w14:textId="77777777" w:rsidR="00DE6F03" w:rsidRPr="00C951CC" w:rsidRDefault="00DE6F03" w:rsidP="00757D28">
            <w:pPr>
              <w:pStyle w:val="TableText"/>
            </w:pPr>
            <w:r w:rsidRPr="00C951CC">
              <w:t>121078</w:t>
            </w:r>
          </w:p>
        </w:tc>
        <w:tc>
          <w:tcPr>
            <w:tcW w:w="2377" w:type="dxa"/>
            <w:shd w:val="clear" w:color="auto" w:fill="E6E6E6"/>
          </w:tcPr>
          <w:p w14:paraId="2E09A83D" w14:textId="77777777" w:rsidR="00DE6F03" w:rsidRPr="00C951CC" w:rsidRDefault="00DE6F03" w:rsidP="00757D28">
            <w:pPr>
              <w:pStyle w:val="TableText"/>
            </w:pPr>
            <w:r w:rsidRPr="00C951CC">
              <w:t>Addendum</w:t>
            </w:r>
          </w:p>
        </w:tc>
        <w:tc>
          <w:tcPr>
            <w:tcW w:w="1792" w:type="dxa"/>
            <w:shd w:val="clear" w:color="auto" w:fill="E6E6E6"/>
          </w:tcPr>
          <w:p w14:paraId="4387EA93" w14:textId="77777777" w:rsidR="00DE6F03" w:rsidRPr="00C951CC" w:rsidRDefault="00DE6F03" w:rsidP="00757D28">
            <w:pPr>
              <w:pStyle w:val="TableText"/>
            </w:pPr>
            <w:r w:rsidRPr="003E7B40">
              <w:t>55107-7</w:t>
            </w:r>
          </w:p>
        </w:tc>
        <w:tc>
          <w:tcPr>
            <w:tcW w:w="2957" w:type="dxa"/>
            <w:shd w:val="clear" w:color="auto" w:fill="E6E6E6"/>
          </w:tcPr>
          <w:p w14:paraId="503EEF01" w14:textId="77777777" w:rsidR="00DE6F03" w:rsidRPr="00C951CC" w:rsidRDefault="00DE6F03" w:rsidP="00757D28">
            <w:pPr>
              <w:pStyle w:val="TableText"/>
            </w:pPr>
            <w:r w:rsidRPr="009276FB">
              <w:t>ADDENDUM</w:t>
            </w:r>
          </w:p>
        </w:tc>
        <w:tc>
          <w:tcPr>
            <w:tcW w:w="653" w:type="dxa"/>
            <w:shd w:val="clear" w:color="auto" w:fill="E6E6E6"/>
          </w:tcPr>
          <w:p w14:paraId="1963DEE5" w14:textId="77777777" w:rsidR="00DE6F03" w:rsidRPr="00C951CC" w:rsidRDefault="00DE6F03" w:rsidP="00757D28">
            <w:pPr>
              <w:pStyle w:val="TableText"/>
            </w:pPr>
            <w:r w:rsidRPr="00C951CC">
              <w:t>O</w:t>
            </w:r>
          </w:p>
        </w:tc>
      </w:tr>
      <w:tr w:rsidR="00DE6F03" w:rsidRPr="00C951CC" w14:paraId="68E0AC6A" w14:textId="77777777">
        <w:trPr>
          <w:trHeight w:val="163"/>
        </w:trPr>
        <w:tc>
          <w:tcPr>
            <w:tcW w:w="861" w:type="dxa"/>
            <w:shd w:val="clear" w:color="auto" w:fill="E6E6E6"/>
          </w:tcPr>
          <w:p w14:paraId="42D74BA5" w14:textId="77777777" w:rsidR="00DE6F03" w:rsidRPr="00C951CC" w:rsidRDefault="00DE6F03" w:rsidP="00757D28">
            <w:pPr>
              <w:pStyle w:val="TableText"/>
            </w:pPr>
            <w:r w:rsidRPr="00C951CC">
              <w:t>121109</w:t>
            </w:r>
          </w:p>
        </w:tc>
        <w:tc>
          <w:tcPr>
            <w:tcW w:w="2377" w:type="dxa"/>
            <w:shd w:val="clear" w:color="auto" w:fill="E6E6E6"/>
          </w:tcPr>
          <w:p w14:paraId="587DDB3F" w14:textId="77777777" w:rsidR="00DE6F03" w:rsidRPr="00C951CC" w:rsidRDefault="00DE6F03" w:rsidP="00757D28">
            <w:pPr>
              <w:pStyle w:val="TableText"/>
            </w:pPr>
            <w:r w:rsidRPr="00C951CC">
              <w:t>Indications for Procedure</w:t>
            </w:r>
          </w:p>
        </w:tc>
        <w:tc>
          <w:tcPr>
            <w:tcW w:w="1792" w:type="dxa"/>
            <w:shd w:val="clear" w:color="auto" w:fill="E6E6E6"/>
          </w:tcPr>
          <w:p w14:paraId="6F50E5B6" w14:textId="77777777" w:rsidR="00DE6F03" w:rsidRPr="00C951CC" w:rsidRDefault="00DE6F03" w:rsidP="00757D28">
            <w:pPr>
              <w:pStyle w:val="TableText"/>
            </w:pPr>
            <w:r w:rsidRPr="00C951CC">
              <w:t>18785-6</w:t>
            </w:r>
          </w:p>
        </w:tc>
        <w:tc>
          <w:tcPr>
            <w:tcW w:w="2957" w:type="dxa"/>
            <w:shd w:val="clear" w:color="auto" w:fill="E6E6E6"/>
          </w:tcPr>
          <w:p w14:paraId="0D89718E" w14:textId="77777777" w:rsidR="00DE6F03" w:rsidRPr="00C951CC" w:rsidRDefault="00DE6F03" w:rsidP="00757D28">
            <w:pPr>
              <w:pStyle w:val="TableText"/>
            </w:pPr>
            <w:r w:rsidRPr="00C951CC">
              <w:t>RADIOLOGY REASON FOR STUDY</w:t>
            </w:r>
          </w:p>
        </w:tc>
        <w:tc>
          <w:tcPr>
            <w:tcW w:w="653" w:type="dxa"/>
            <w:shd w:val="clear" w:color="auto" w:fill="E6E6E6"/>
          </w:tcPr>
          <w:p w14:paraId="6CD60091" w14:textId="77777777" w:rsidR="00DE6F03" w:rsidRPr="00C951CC" w:rsidRDefault="00DE6F03" w:rsidP="00757D28">
            <w:pPr>
              <w:pStyle w:val="TableText"/>
            </w:pPr>
            <w:r w:rsidRPr="00C951CC">
              <w:t>O</w:t>
            </w:r>
          </w:p>
        </w:tc>
      </w:tr>
      <w:tr w:rsidR="00DE6F03" w:rsidRPr="00C951CC" w14:paraId="2AA8C039" w14:textId="77777777">
        <w:trPr>
          <w:trHeight w:val="163"/>
        </w:trPr>
        <w:tc>
          <w:tcPr>
            <w:tcW w:w="861" w:type="dxa"/>
            <w:shd w:val="clear" w:color="auto" w:fill="E6E6E6"/>
          </w:tcPr>
          <w:p w14:paraId="0E435486" w14:textId="77777777" w:rsidR="00DE6F03" w:rsidRPr="00C951CC" w:rsidRDefault="00DE6F03" w:rsidP="00757D28">
            <w:pPr>
              <w:pStyle w:val="TableText"/>
            </w:pPr>
            <w:r w:rsidRPr="00C951CC">
              <w:t>121110</w:t>
            </w:r>
          </w:p>
        </w:tc>
        <w:tc>
          <w:tcPr>
            <w:tcW w:w="2377" w:type="dxa"/>
            <w:shd w:val="clear" w:color="auto" w:fill="E6E6E6"/>
          </w:tcPr>
          <w:p w14:paraId="480E4F61" w14:textId="77777777" w:rsidR="00DE6F03" w:rsidRPr="00C951CC" w:rsidRDefault="00DE6F03" w:rsidP="00757D28">
            <w:pPr>
              <w:pStyle w:val="TableText"/>
            </w:pPr>
            <w:r w:rsidRPr="00C951CC">
              <w:t>Patient Presentation</w:t>
            </w:r>
          </w:p>
        </w:tc>
        <w:tc>
          <w:tcPr>
            <w:tcW w:w="1792" w:type="dxa"/>
            <w:shd w:val="clear" w:color="auto" w:fill="E6E6E6"/>
          </w:tcPr>
          <w:p w14:paraId="680806A4" w14:textId="77777777" w:rsidR="00DE6F03" w:rsidRPr="00C951CC" w:rsidRDefault="00DE6F03" w:rsidP="00757D28">
            <w:pPr>
              <w:pStyle w:val="TableText"/>
            </w:pPr>
            <w:r w:rsidRPr="003E7B40">
              <w:t>55108-5</w:t>
            </w:r>
          </w:p>
        </w:tc>
        <w:tc>
          <w:tcPr>
            <w:tcW w:w="2957" w:type="dxa"/>
            <w:shd w:val="clear" w:color="auto" w:fill="E6E6E6"/>
          </w:tcPr>
          <w:p w14:paraId="16F3A995" w14:textId="77777777" w:rsidR="00DE6F03" w:rsidRPr="00C951CC" w:rsidRDefault="00DE6F03" w:rsidP="00757D28">
            <w:pPr>
              <w:pStyle w:val="TableText"/>
            </w:pPr>
            <w:r w:rsidRPr="009276FB">
              <w:t>CLINICAL PRESENTATION</w:t>
            </w:r>
          </w:p>
        </w:tc>
        <w:tc>
          <w:tcPr>
            <w:tcW w:w="653" w:type="dxa"/>
            <w:shd w:val="clear" w:color="auto" w:fill="E6E6E6"/>
          </w:tcPr>
          <w:p w14:paraId="1CBD711A" w14:textId="77777777" w:rsidR="00DE6F03" w:rsidRPr="00C951CC" w:rsidRDefault="00DE6F03" w:rsidP="00757D28">
            <w:pPr>
              <w:pStyle w:val="TableText"/>
            </w:pPr>
            <w:r w:rsidRPr="00C951CC">
              <w:t>O</w:t>
            </w:r>
          </w:p>
        </w:tc>
      </w:tr>
      <w:tr w:rsidR="00DE6F03" w:rsidRPr="00C951CC" w14:paraId="5070DC66" w14:textId="77777777">
        <w:trPr>
          <w:trHeight w:val="178"/>
        </w:trPr>
        <w:tc>
          <w:tcPr>
            <w:tcW w:w="861" w:type="dxa"/>
            <w:shd w:val="clear" w:color="auto" w:fill="E6E6E6"/>
          </w:tcPr>
          <w:p w14:paraId="26E31304" w14:textId="77777777" w:rsidR="00DE6F03" w:rsidRPr="00C951CC" w:rsidRDefault="00DE6F03" w:rsidP="00757D28">
            <w:pPr>
              <w:pStyle w:val="TableText"/>
            </w:pPr>
            <w:r w:rsidRPr="00C951CC">
              <w:t>121113</w:t>
            </w:r>
          </w:p>
        </w:tc>
        <w:tc>
          <w:tcPr>
            <w:tcW w:w="2377" w:type="dxa"/>
            <w:shd w:val="clear" w:color="auto" w:fill="E6E6E6"/>
          </w:tcPr>
          <w:p w14:paraId="705D3ECA" w14:textId="77777777" w:rsidR="00DE6F03" w:rsidRPr="00C951CC" w:rsidRDefault="00DE6F03" w:rsidP="00757D28">
            <w:pPr>
              <w:pStyle w:val="TableText"/>
            </w:pPr>
            <w:r w:rsidRPr="00C951CC">
              <w:t>Complications</w:t>
            </w:r>
          </w:p>
        </w:tc>
        <w:tc>
          <w:tcPr>
            <w:tcW w:w="1792" w:type="dxa"/>
            <w:shd w:val="clear" w:color="auto" w:fill="E6E6E6"/>
          </w:tcPr>
          <w:p w14:paraId="443ED061" w14:textId="77777777" w:rsidR="00DE6F03" w:rsidRPr="00C951CC" w:rsidRDefault="00DE6F03" w:rsidP="00757D28">
            <w:pPr>
              <w:pStyle w:val="TableText"/>
            </w:pPr>
            <w:r w:rsidRPr="003E7B40">
              <w:t>55109-3</w:t>
            </w:r>
          </w:p>
        </w:tc>
        <w:tc>
          <w:tcPr>
            <w:tcW w:w="2957" w:type="dxa"/>
            <w:shd w:val="clear" w:color="auto" w:fill="E6E6E6"/>
          </w:tcPr>
          <w:p w14:paraId="38CD02F6" w14:textId="77777777" w:rsidR="00DE6F03" w:rsidRPr="00C951CC" w:rsidRDefault="00DE6F03" w:rsidP="00757D28">
            <w:pPr>
              <w:pStyle w:val="TableText"/>
            </w:pPr>
            <w:r w:rsidRPr="009276FB">
              <w:t>COMPLICATIONS</w:t>
            </w:r>
          </w:p>
        </w:tc>
        <w:tc>
          <w:tcPr>
            <w:tcW w:w="653" w:type="dxa"/>
            <w:shd w:val="clear" w:color="auto" w:fill="E6E6E6"/>
          </w:tcPr>
          <w:p w14:paraId="2BF77C86" w14:textId="77777777" w:rsidR="00DE6F03" w:rsidRPr="00C951CC" w:rsidRDefault="00DE6F03" w:rsidP="00757D28">
            <w:pPr>
              <w:pStyle w:val="TableText"/>
            </w:pPr>
            <w:r w:rsidRPr="00C951CC">
              <w:t>O</w:t>
            </w:r>
          </w:p>
        </w:tc>
      </w:tr>
      <w:tr w:rsidR="00DE6F03" w:rsidRPr="00C951CC" w14:paraId="2EEAD125" w14:textId="77777777">
        <w:trPr>
          <w:trHeight w:val="178"/>
        </w:trPr>
        <w:tc>
          <w:tcPr>
            <w:tcW w:w="861" w:type="dxa"/>
            <w:shd w:val="clear" w:color="auto" w:fill="E6E6E6"/>
          </w:tcPr>
          <w:p w14:paraId="14C405FB" w14:textId="77777777" w:rsidR="00DE6F03" w:rsidRPr="00C951CC" w:rsidRDefault="00DE6F03" w:rsidP="00757D28">
            <w:pPr>
              <w:pStyle w:val="TableText"/>
            </w:pPr>
            <w:r w:rsidRPr="00C951CC">
              <w:t>121111</w:t>
            </w:r>
          </w:p>
        </w:tc>
        <w:tc>
          <w:tcPr>
            <w:tcW w:w="2377" w:type="dxa"/>
            <w:shd w:val="clear" w:color="auto" w:fill="E6E6E6"/>
          </w:tcPr>
          <w:p w14:paraId="3F262841" w14:textId="77777777" w:rsidR="00DE6F03" w:rsidRPr="00C951CC" w:rsidRDefault="00DE6F03" w:rsidP="00757D28">
            <w:pPr>
              <w:pStyle w:val="TableText"/>
            </w:pPr>
            <w:r w:rsidRPr="00C951CC">
              <w:t>Summary</w:t>
            </w:r>
          </w:p>
        </w:tc>
        <w:tc>
          <w:tcPr>
            <w:tcW w:w="1792" w:type="dxa"/>
            <w:shd w:val="clear" w:color="auto" w:fill="E6E6E6"/>
          </w:tcPr>
          <w:p w14:paraId="35E316B0" w14:textId="77777777" w:rsidR="00DE6F03" w:rsidRPr="00C951CC" w:rsidRDefault="00DE6F03" w:rsidP="00757D28">
            <w:pPr>
              <w:pStyle w:val="TableText"/>
            </w:pPr>
            <w:r w:rsidRPr="003E7B40">
              <w:t>55112-7</w:t>
            </w:r>
          </w:p>
        </w:tc>
        <w:tc>
          <w:tcPr>
            <w:tcW w:w="2957" w:type="dxa"/>
            <w:shd w:val="clear" w:color="auto" w:fill="E6E6E6"/>
          </w:tcPr>
          <w:p w14:paraId="63EA25F1" w14:textId="77777777" w:rsidR="00DE6F03" w:rsidRPr="00C951CC" w:rsidRDefault="00DE6F03" w:rsidP="00757D28">
            <w:pPr>
              <w:pStyle w:val="TableText"/>
            </w:pPr>
            <w:r w:rsidRPr="009276FB">
              <w:t>DOCUMENT SUMMARY</w:t>
            </w:r>
          </w:p>
        </w:tc>
        <w:tc>
          <w:tcPr>
            <w:tcW w:w="653" w:type="dxa"/>
            <w:shd w:val="clear" w:color="auto" w:fill="E6E6E6"/>
          </w:tcPr>
          <w:p w14:paraId="28BE7DBF" w14:textId="77777777" w:rsidR="00DE6F03" w:rsidRPr="00C951CC" w:rsidRDefault="00DE6F03" w:rsidP="00757D28">
            <w:pPr>
              <w:pStyle w:val="TableText"/>
            </w:pPr>
            <w:r w:rsidRPr="00C951CC">
              <w:t>O</w:t>
            </w:r>
          </w:p>
        </w:tc>
      </w:tr>
      <w:tr w:rsidR="00DE6F03" w:rsidRPr="00C951CC" w14:paraId="224E65F8" w14:textId="77777777">
        <w:trPr>
          <w:trHeight w:val="178"/>
        </w:trPr>
        <w:tc>
          <w:tcPr>
            <w:tcW w:w="861" w:type="dxa"/>
            <w:shd w:val="clear" w:color="auto" w:fill="E6E6E6"/>
          </w:tcPr>
          <w:p w14:paraId="01663A3C" w14:textId="77777777" w:rsidR="00DE6F03" w:rsidRPr="00C951CC" w:rsidRDefault="00DE6F03" w:rsidP="00757D28">
            <w:pPr>
              <w:pStyle w:val="TableText"/>
            </w:pPr>
            <w:r w:rsidRPr="00C951CC">
              <w:t>121180</w:t>
            </w:r>
          </w:p>
        </w:tc>
        <w:tc>
          <w:tcPr>
            <w:tcW w:w="2377" w:type="dxa"/>
            <w:shd w:val="clear" w:color="auto" w:fill="E6E6E6"/>
          </w:tcPr>
          <w:p w14:paraId="49D4AF57" w14:textId="77777777" w:rsidR="00DE6F03" w:rsidRPr="00C951CC" w:rsidRDefault="00DE6F03" w:rsidP="00757D28">
            <w:pPr>
              <w:pStyle w:val="TableText"/>
            </w:pPr>
            <w:r w:rsidRPr="00C951CC">
              <w:t>Key Images</w:t>
            </w:r>
          </w:p>
        </w:tc>
        <w:tc>
          <w:tcPr>
            <w:tcW w:w="1792" w:type="dxa"/>
            <w:shd w:val="clear" w:color="auto" w:fill="E6E6E6"/>
          </w:tcPr>
          <w:p w14:paraId="7F578880" w14:textId="77777777" w:rsidR="00DE6F03" w:rsidRPr="00C951CC" w:rsidRDefault="00DE6F03" w:rsidP="00757D28">
            <w:pPr>
              <w:pStyle w:val="TableText"/>
            </w:pPr>
            <w:r w:rsidRPr="003E7B40">
              <w:t>55113-5</w:t>
            </w:r>
          </w:p>
        </w:tc>
        <w:tc>
          <w:tcPr>
            <w:tcW w:w="2957" w:type="dxa"/>
            <w:shd w:val="clear" w:color="auto" w:fill="E6E6E6"/>
          </w:tcPr>
          <w:p w14:paraId="5C1C9162" w14:textId="77777777" w:rsidR="00DE6F03" w:rsidRPr="00C951CC" w:rsidRDefault="00DE6F03" w:rsidP="00757D28">
            <w:pPr>
              <w:pStyle w:val="TableText"/>
            </w:pPr>
            <w:r w:rsidRPr="009276FB">
              <w:t>KEY IMAGES</w:t>
            </w:r>
          </w:p>
        </w:tc>
        <w:tc>
          <w:tcPr>
            <w:tcW w:w="653" w:type="dxa"/>
            <w:shd w:val="clear" w:color="auto" w:fill="E6E6E6"/>
          </w:tcPr>
          <w:p w14:paraId="4F02323E" w14:textId="77777777" w:rsidR="00DE6F03" w:rsidRPr="00C951CC" w:rsidRDefault="00DE6F03" w:rsidP="00757D28">
            <w:pPr>
              <w:pStyle w:val="TableText"/>
            </w:pPr>
            <w:r w:rsidRPr="00C951CC">
              <w:t>O</w:t>
            </w:r>
          </w:p>
        </w:tc>
      </w:tr>
    </w:tbl>
    <w:p w14:paraId="34AA8EB8" w14:textId="77777777" w:rsidR="00615A09" w:rsidRDefault="00615A09" w:rsidP="00C820CC">
      <w:pPr>
        <w:pStyle w:val="Conformance"/>
        <w:shd w:val="clear" w:color="auto" w:fill="E6E6E6"/>
        <w:tabs>
          <w:tab w:val="clear" w:pos="432"/>
          <w:tab w:val="clear" w:pos="2232"/>
          <w:tab w:val="clear" w:pos="2376"/>
          <w:tab w:val="left" w:pos="2520"/>
        </w:tabs>
        <w:ind w:left="1080" w:hanging="360"/>
      </w:pPr>
    </w:p>
    <w:p w14:paraId="0E320875" w14:textId="77777777" w:rsidR="008D0380" w:rsidRDefault="009D37F8" w:rsidP="00C820CC">
      <w:pPr>
        <w:pStyle w:val="Conformance"/>
        <w:shd w:val="clear" w:color="auto" w:fill="E6E6E6"/>
        <w:tabs>
          <w:tab w:val="clear" w:pos="432"/>
          <w:tab w:val="clear" w:pos="2232"/>
          <w:tab w:val="clear" w:pos="2376"/>
          <w:tab w:val="left" w:pos="2520"/>
        </w:tabs>
        <w:ind w:left="1080" w:hanging="360"/>
      </w:pPr>
      <w:r w:rsidRPr="009D37F8">
        <w:rPr>
          <w:b/>
        </w:rPr>
        <w:t xml:space="preserve">CONF: </w:t>
      </w:r>
      <w:r w:rsidR="00615A09">
        <w:t xml:space="preserve"> </w:t>
      </w:r>
      <w:r w:rsidR="008D0380">
        <w:t>The DICOM Object Catalog se</w:t>
      </w:r>
      <w:r w:rsidR="008D0380" w:rsidRPr="00A27FDD">
        <w:t>ction, if pr</w:t>
      </w:r>
      <w:r w:rsidR="008D0380">
        <w:t xml:space="preserve">esent, </w:t>
      </w:r>
      <w:r w:rsidR="008D0380" w:rsidRPr="00E11291">
        <w:rPr>
          <w:rStyle w:val="keyword"/>
          <w:rFonts w:eastAsia="SimSun"/>
        </w:rPr>
        <w:t>shall</w:t>
      </w:r>
      <w:r w:rsidR="008D0380">
        <w:t xml:space="preserve"> be the first section in the document Body.</w:t>
      </w:r>
    </w:p>
    <w:p w14:paraId="307B1B4A" w14:textId="77777777" w:rsidR="008D0380" w:rsidRDefault="009D37F8" w:rsidP="00C820CC">
      <w:pPr>
        <w:pStyle w:val="Conformance"/>
        <w:shd w:val="clear" w:color="auto" w:fill="E6E6E6"/>
        <w:tabs>
          <w:tab w:val="clear" w:pos="432"/>
          <w:tab w:val="clear" w:pos="2232"/>
          <w:tab w:val="clear" w:pos="2376"/>
          <w:tab w:val="left" w:pos="2520"/>
        </w:tabs>
        <w:ind w:left="1080" w:hanging="360"/>
      </w:pPr>
      <w:r w:rsidRPr="009D37F8">
        <w:rPr>
          <w:b/>
        </w:rPr>
        <w:t xml:space="preserve">CONF: </w:t>
      </w:r>
      <w:r w:rsidR="00615A09">
        <w:t xml:space="preserve"> </w:t>
      </w:r>
      <w:r w:rsidR="008D0380">
        <w:t>With the exception of the DICOM Object Catalog (</w:t>
      </w:r>
      <w:r w:rsidR="008D0380" w:rsidRPr="00646C47">
        <w:rPr>
          <w:rStyle w:val="XMLname"/>
        </w:rPr>
        <w:t>templateId 2.16.840.1.113883.10.20.6.1.1</w:t>
      </w:r>
      <w:r w:rsidR="008D0380">
        <w:t xml:space="preserve">), all sections within the Diagnostic Imaging Report content </w:t>
      </w:r>
      <w:r w:rsidR="008D0380" w:rsidRPr="00E11291">
        <w:rPr>
          <w:rStyle w:val="keyword"/>
          <w:rFonts w:eastAsia="SimSun"/>
        </w:rPr>
        <w:t>should</w:t>
      </w:r>
      <w:r w:rsidR="008D0380">
        <w:t xml:space="preserve"> contain a </w:t>
      </w:r>
      <w:r w:rsidR="008D0380" w:rsidRPr="00646C47">
        <w:rPr>
          <w:rStyle w:val="XMLname"/>
        </w:rPr>
        <w:t>title</w:t>
      </w:r>
      <w:r w:rsidR="008D0380">
        <w:t xml:space="preserve"> element. </w:t>
      </w:r>
    </w:p>
    <w:p w14:paraId="7DD2B4DB" w14:textId="77777777" w:rsidR="008D0380" w:rsidRDefault="009D37F8" w:rsidP="00C820CC">
      <w:pPr>
        <w:pStyle w:val="Conformance"/>
        <w:shd w:val="clear" w:color="auto" w:fill="E6E6E6"/>
        <w:tabs>
          <w:tab w:val="clear" w:pos="432"/>
          <w:tab w:val="clear" w:pos="2232"/>
          <w:tab w:val="clear" w:pos="2376"/>
          <w:tab w:val="left" w:pos="2520"/>
        </w:tabs>
        <w:ind w:left="1080" w:hanging="360"/>
      </w:pPr>
      <w:r w:rsidRPr="009D37F8">
        <w:rPr>
          <w:b/>
        </w:rPr>
        <w:t xml:space="preserve">CONF: </w:t>
      </w:r>
      <w:r w:rsidR="00615A09">
        <w:t xml:space="preserve"> </w:t>
      </w:r>
      <w:r w:rsidR="008D0380">
        <w:t>sections not listed in</w:t>
      </w:r>
      <w:r>
        <w:t xml:space="preserve"> the </w:t>
      </w:r>
      <w:hyperlink w:anchor="T_DIRSectionTypeCodes" w:history="1">
        <w:r w:rsidRPr="009D37F8">
          <w:rPr>
            <w:rStyle w:val="Hyperlink"/>
            <w:rFonts w:cs="Times New Roman"/>
            <w:lang w:eastAsia="en-US"/>
          </w:rPr>
          <w:t>DIR Section Type Codes</w:t>
        </w:r>
      </w:hyperlink>
      <w:r>
        <w:t xml:space="preserve"> table</w:t>
      </w:r>
      <w:r w:rsidR="008D0380">
        <w:t xml:space="preserve">, the </w:t>
      </w:r>
      <w:r w:rsidR="008D0380" w:rsidRPr="00646C47">
        <w:rPr>
          <w:rStyle w:val="XMLname"/>
        </w:rPr>
        <w:t>section/code</w:t>
      </w:r>
      <w:r w:rsidR="008D0380" w:rsidRPr="008B7FC6">
        <w:t xml:space="preserve"> </w:t>
      </w:r>
      <w:r w:rsidR="008D0380" w:rsidRPr="008B7FC6">
        <w:rPr>
          <w:rStyle w:val="keyword"/>
          <w:rFonts w:eastAsia="SimSun"/>
        </w:rPr>
        <w:t>should</w:t>
      </w:r>
      <w:r w:rsidR="008D0380" w:rsidRPr="008B7FC6">
        <w:t xml:space="preserve"> be selected from LOINC</w:t>
      </w:r>
      <w:r w:rsidR="008D0380" w:rsidRPr="006D201D">
        <w:rPr>
          <w:vertAlign w:val="superscript"/>
        </w:rPr>
        <w:t>®</w:t>
      </w:r>
      <w:r w:rsidR="008D0380" w:rsidRPr="008B7FC6">
        <w:t xml:space="preserve"> or DICOM</w:t>
      </w:r>
      <w:r w:rsidR="008D0380">
        <w:t>.</w:t>
      </w:r>
    </w:p>
    <w:p w14:paraId="177120A2" w14:textId="77777777" w:rsidR="008D0380" w:rsidRPr="00EE344D" w:rsidRDefault="008D0380" w:rsidP="00C820CC">
      <w:pPr>
        <w:pStyle w:val="BodyText"/>
        <w:shd w:val="clear" w:color="auto" w:fill="E6E6E6"/>
      </w:pPr>
      <w:r>
        <w:t xml:space="preserve">The remainder of the examples in this section all show sample content that would appear in the </w:t>
      </w:r>
      <w:r w:rsidRPr="002F6725">
        <w:rPr>
          <w:rStyle w:val="XMLname"/>
        </w:rPr>
        <w:t>structuredBody</w:t>
      </w:r>
      <w:r>
        <w:t xml:space="preserve"> element.</w:t>
      </w:r>
    </w:p>
    <w:p w14:paraId="69FDB00E" w14:textId="77777777" w:rsidR="008D0380" w:rsidRDefault="008D0380" w:rsidP="00C820CC">
      <w:pPr>
        <w:pStyle w:val="BodyText"/>
        <w:shd w:val="clear" w:color="auto" w:fill="E6E6E6"/>
      </w:pPr>
      <w:r>
        <w:lastRenderedPageBreak/>
        <w:t xml:space="preserve">For </w:t>
      </w:r>
      <w:r w:rsidRPr="00EC6241">
        <w:t>Level</w:t>
      </w:r>
      <w:r>
        <w:t> </w:t>
      </w:r>
      <w:r w:rsidRPr="00EC6241">
        <w:t>2</w:t>
      </w:r>
      <w:r>
        <w:t xml:space="preserve"> conformance, all </w:t>
      </w:r>
      <w:r w:rsidRPr="002F6725">
        <w:rPr>
          <w:rStyle w:val="XMLname"/>
        </w:rPr>
        <w:t>section</w:t>
      </w:r>
      <w:r>
        <w:t xml:space="preserve"> elements that are present in the Body of the document must have a </w:t>
      </w:r>
      <w:r w:rsidRPr="002F6725">
        <w:rPr>
          <w:rStyle w:val="XMLname"/>
        </w:rPr>
        <w:t>code</w:t>
      </w:r>
      <w:r>
        <w:t xml:space="preserve"> and some nonblank text or one or more subsections, even if the purpose of the text is only to indicate that information is unknown.</w:t>
      </w:r>
    </w:p>
    <w:p w14:paraId="4457F4AF" w14:textId="77777777" w:rsidR="008D0380" w:rsidRDefault="008D0380" w:rsidP="00C820CC">
      <w:pPr>
        <w:pStyle w:val="Conformance"/>
        <w:shd w:val="clear" w:color="auto" w:fill="E6E6E6"/>
        <w:tabs>
          <w:tab w:val="clear" w:pos="432"/>
          <w:tab w:val="clear" w:pos="2232"/>
          <w:tab w:val="clear" w:pos="2376"/>
          <w:tab w:val="left" w:pos="2520"/>
        </w:tabs>
        <w:ind w:left="1080" w:hanging="360"/>
      </w:pPr>
      <w:r>
        <w:t>All sections defined in</w:t>
      </w:r>
      <w:r w:rsidR="009D37F8">
        <w:t xml:space="preserve"> the </w:t>
      </w:r>
      <w:hyperlink w:anchor="T_DIRSectionTypeCodes" w:history="1">
        <w:r w:rsidR="009D37F8" w:rsidRPr="009D37F8">
          <w:rPr>
            <w:rStyle w:val="Hyperlink"/>
            <w:rFonts w:cs="Times New Roman"/>
            <w:lang w:eastAsia="en-US"/>
          </w:rPr>
          <w:t>DIR Section Type Codes</w:t>
        </w:r>
      </w:hyperlink>
      <w:r w:rsidR="009D37F8">
        <w:t xml:space="preserve"> table</w:t>
      </w:r>
      <w:r>
        <w:t xml:space="preserve"> </w:t>
      </w:r>
      <w:r w:rsidRPr="00F677F6">
        <w:rPr>
          <w:rStyle w:val="keyword"/>
          <w:rFonts w:eastAsia="SimSun"/>
        </w:rPr>
        <w:t>shall</w:t>
      </w:r>
      <w:r w:rsidRPr="00E04D2B">
        <w:t xml:space="preserve"> be top</w:t>
      </w:r>
      <w:r>
        <w:t>-</w:t>
      </w:r>
      <w:r w:rsidRPr="00E04D2B">
        <w:t>level sections.</w:t>
      </w:r>
    </w:p>
    <w:p w14:paraId="7D52B11E" w14:textId="77777777" w:rsidR="008D0380" w:rsidRDefault="00A64DD3" w:rsidP="00C820CC">
      <w:pPr>
        <w:pStyle w:val="ConformanceStatement"/>
        <w:shd w:val="clear" w:color="auto" w:fill="E6E6E6"/>
      </w:pPr>
      <w:r w:rsidRPr="00A64DD3">
        <w:rPr>
          <w:b/>
        </w:rPr>
        <w:t xml:space="preserve">CONF-DIR: </w:t>
      </w:r>
      <w:r w:rsidR="008D0380">
        <w:t xml:space="preserve">A </w:t>
      </w:r>
      <w:r w:rsidR="008D0380" w:rsidRPr="003E3085">
        <w:rPr>
          <w:rStyle w:val="XMLname"/>
        </w:rPr>
        <w:t>section</w:t>
      </w:r>
      <w:r w:rsidR="008D0380">
        <w:t xml:space="preserve"> element </w:t>
      </w:r>
      <w:r w:rsidR="008D0380" w:rsidRPr="00E11291">
        <w:rPr>
          <w:rStyle w:val="keyword"/>
        </w:rPr>
        <w:t>shall</w:t>
      </w:r>
      <w:r w:rsidR="008D0380">
        <w:t xml:space="preserve"> have a </w:t>
      </w:r>
      <w:r w:rsidR="008D0380" w:rsidRPr="003E3085">
        <w:rPr>
          <w:rStyle w:val="XMLname"/>
        </w:rPr>
        <w:t>code</w:t>
      </w:r>
      <w:r w:rsidR="008D0380">
        <w:t xml:space="preserve"> element which </w:t>
      </w:r>
      <w:r w:rsidR="008D0380" w:rsidRPr="00E11291">
        <w:rPr>
          <w:rStyle w:val="keyword"/>
        </w:rPr>
        <w:t>shall</w:t>
      </w:r>
      <w:r w:rsidR="008D0380">
        <w:t xml:space="preserve"> contain a LOINC</w:t>
      </w:r>
      <w:r w:rsidR="008D0380" w:rsidRPr="000A78DE">
        <w:rPr>
          <w:vertAlign w:val="superscript"/>
        </w:rPr>
        <w:t>®</w:t>
      </w:r>
      <w:r w:rsidR="008D0380">
        <w:t xml:space="preserve"> code if available, or DCM code for sections which have no LOINC</w:t>
      </w:r>
      <w:r w:rsidR="008D0380" w:rsidRPr="000A78DE">
        <w:rPr>
          <w:vertAlign w:val="superscript"/>
        </w:rPr>
        <w:t>®</w:t>
      </w:r>
      <w:r w:rsidR="008D0380">
        <w:t xml:space="preserve"> equivalent. This </w:t>
      </w:r>
      <w:r w:rsidR="008D0380" w:rsidRPr="003F11B4">
        <w:t>only applies to sections described in</w:t>
      </w:r>
      <w:r w:rsidR="009D37F8">
        <w:t xml:space="preserve">the </w:t>
      </w:r>
      <w:hyperlink w:anchor="T_DIRSectionTypeCodes" w:history="1">
        <w:r w:rsidR="009D37F8" w:rsidRPr="009D37F8">
          <w:rPr>
            <w:rStyle w:val="Hyperlink"/>
            <w:rFonts w:cs="Times New Roman"/>
            <w:lang w:eastAsia="en-US"/>
          </w:rPr>
          <w:t>DIR Section Type Codes</w:t>
        </w:r>
      </w:hyperlink>
      <w:r w:rsidR="009D37F8">
        <w:t xml:space="preserve"> table</w:t>
      </w:r>
      <w:r w:rsidR="008D0380">
        <w:t xml:space="preserve">. </w:t>
      </w:r>
    </w:p>
    <w:p w14:paraId="6861BA0A" w14:textId="77777777" w:rsidR="008D0380" w:rsidRDefault="00A64DD3" w:rsidP="00C820CC">
      <w:pPr>
        <w:pStyle w:val="ConformanceStatement"/>
        <w:shd w:val="clear" w:color="auto" w:fill="E6E6E6"/>
      </w:pPr>
      <w:r w:rsidRPr="00A64DD3">
        <w:rPr>
          <w:b/>
        </w:rPr>
        <w:t xml:space="preserve">CONF-DIR: </w:t>
      </w:r>
      <w:r w:rsidR="008D0380">
        <w:t xml:space="preserve">Apart from the DICOM Object Catalog, all other instances of </w:t>
      </w:r>
      <w:r w:rsidR="008D0380" w:rsidRPr="003E3085">
        <w:rPr>
          <w:rStyle w:val="XMLname"/>
        </w:rPr>
        <w:t>section</w:t>
      </w:r>
      <w:r w:rsidR="008D0380">
        <w:t xml:space="preserve"> </w:t>
      </w:r>
      <w:r w:rsidR="008D0380" w:rsidRPr="00E11291">
        <w:rPr>
          <w:rStyle w:val="keyword"/>
        </w:rPr>
        <w:t>shall</w:t>
      </w:r>
      <w:r w:rsidR="008D0380">
        <w:t xml:space="preserve"> contain at least one </w:t>
      </w:r>
      <w:r w:rsidR="008D0380" w:rsidRPr="003E3085">
        <w:rPr>
          <w:rStyle w:val="XMLname"/>
        </w:rPr>
        <w:t xml:space="preserve">text </w:t>
      </w:r>
      <w:r w:rsidR="008D0380">
        <w:t xml:space="preserve">element or one or more </w:t>
      </w:r>
      <w:r w:rsidR="008D0380" w:rsidRPr="003E3085">
        <w:rPr>
          <w:rStyle w:val="XMLname"/>
        </w:rPr>
        <w:t>component</w:t>
      </w:r>
      <w:r w:rsidR="008D0380">
        <w:t xml:space="preserve"> elements. </w:t>
      </w:r>
    </w:p>
    <w:p w14:paraId="082B1270" w14:textId="77777777" w:rsidR="008D0380" w:rsidRDefault="00A64DD3" w:rsidP="00C820CC">
      <w:pPr>
        <w:pStyle w:val="ConformanceStatement"/>
        <w:shd w:val="clear" w:color="auto" w:fill="E6E6E6"/>
      </w:pPr>
      <w:r w:rsidRPr="00A64DD3">
        <w:rPr>
          <w:b/>
        </w:rPr>
        <w:t xml:space="preserve">CONF-DIR: </w:t>
      </w:r>
      <w:r w:rsidR="008D0380">
        <w:t xml:space="preserve">All </w:t>
      </w:r>
      <w:r w:rsidR="008D0380" w:rsidRPr="003E3085">
        <w:rPr>
          <w:rStyle w:val="XMLname"/>
        </w:rPr>
        <w:t>text</w:t>
      </w:r>
      <w:r w:rsidR="008D0380">
        <w:t xml:space="preserve"> or </w:t>
      </w:r>
      <w:r w:rsidR="008D0380" w:rsidRPr="003E3085">
        <w:rPr>
          <w:rStyle w:val="XMLname"/>
        </w:rPr>
        <w:t>component</w:t>
      </w:r>
      <w:r w:rsidR="008D0380">
        <w:t xml:space="preserve"> elements </w:t>
      </w:r>
      <w:r w:rsidR="008D0380" w:rsidRPr="00E11291">
        <w:rPr>
          <w:rStyle w:val="keyword"/>
        </w:rPr>
        <w:t>shall</w:t>
      </w:r>
      <w:r w:rsidR="008D0380">
        <w:t xml:space="preserve"> contain content. </w:t>
      </w:r>
      <w:r w:rsidR="008D0380" w:rsidRPr="00646C47">
        <w:rPr>
          <w:rStyle w:val="XMLname"/>
        </w:rPr>
        <w:t>text</w:t>
      </w:r>
      <w:r w:rsidR="008D0380">
        <w:t xml:space="preserve"> elements </w:t>
      </w:r>
      <w:r w:rsidR="008D0380" w:rsidRPr="00AF6A4A">
        <w:rPr>
          <w:rStyle w:val="keyword"/>
        </w:rPr>
        <w:t>shall</w:t>
      </w:r>
      <w:r w:rsidR="008D0380" w:rsidRPr="00AF6A4A">
        <w:t xml:space="preserve"> contain </w:t>
      </w:r>
      <w:r w:rsidR="008D0380" w:rsidRPr="00646C47">
        <w:rPr>
          <w:rStyle w:val="XMLname"/>
        </w:rPr>
        <w:t>PCDATA</w:t>
      </w:r>
      <w:r w:rsidR="008D0380" w:rsidRPr="00AF6A4A">
        <w:t xml:space="preserve"> or </w:t>
      </w:r>
      <w:r w:rsidR="008D0380" w:rsidRPr="00646C47">
        <w:rPr>
          <w:rStyle w:val="XMLname"/>
        </w:rPr>
        <w:t>child</w:t>
      </w:r>
      <w:r w:rsidR="008D0380">
        <w:t xml:space="preserve"> </w:t>
      </w:r>
      <w:r w:rsidR="008D0380" w:rsidRPr="00AF6A4A">
        <w:t>eleme</w:t>
      </w:r>
      <w:r w:rsidR="008D0380">
        <w:t xml:space="preserve">nts, and </w:t>
      </w:r>
      <w:r w:rsidR="008D0380" w:rsidRPr="00646C47">
        <w:rPr>
          <w:rStyle w:val="XMLname"/>
        </w:rPr>
        <w:t>component</w:t>
      </w:r>
      <w:r w:rsidR="008D0380">
        <w:t xml:space="preserve"> elements </w:t>
      </w:r>
      <w:r w:rsidR="008D0380" w:rsidRPr="00AF6A4A">
        <w:rPr>
          <w:rStyle w:val="keyword"/>
        </w:rPr>
        <w:t>shall</w:t>
      </w:r>
      <w:r w:rsidR="008D0380" w:rsidRPr="00AF6A4A">
        <w:t xml:space="preserve"> contain </w:t>
      </w:r>
      <w:r w:rsidR="008D0380" w:rsidRPr="00646C47">
        <w:rPr>
          <w:rStyle w:val="XMLname"/>
        </w:rPr>
        <w:t>child</w:t>
      </w:r>
      <w:r w:rsidR="008D0380">
        <w:t xml:space="preserve"> </w:t>
      </w:r>
      <w:r w:rsidR="008D0380" w:rsidRPr="00AF6A4A">
        <w:t>element</w:t>
      </w:r>
      <w:r w:rsidR="008D0380">
        <w:t>s.</w:t>
      </w:r>
    </w:p>
    <w:p w14:paraId="776F0F60" w14:textId="77777777" w:rsidR="008D0380" w:rsidRDefault="00A64DD3" w:rsidP="00C820CC">
      <w:pPr>
        <w:pStyle w:val="ConformanceStatement"/>
        <w:shd w:val="clear" w:color="auto" w:fill="E6E6E6"/>
      </w:pPr>
      <w:r w:rsidRPr="00A64DD3">
        <w:rPr>
          <w:b/>
        </w:rPr>
        <w:t xml:space="preserve">CONF-DIR: </w:t>
      </w:r>
      <w:r w:rsidR="008D0380">
        <w:t xml:space="preserve">The </w:t>
      </w:r>
      <w:r w:rsidR="008D0380" w:rsidRPr="00646C47">
        <w:rPr>
          <w:rStyle w:val="XMLname"/>
        </w:rPr>
        <w:t>text</w:t>
      </w:r>
      <w:r w:rsidR="008D0380">
        <w:t xml:space="preserve"> elements (and their children) </w:t>
      </w:r>
      <w:r w:rsidR="008D0380" w:rsidRPr="00E11291">
        <w:rPr>
          <w:rStyle w:val="keyword"/>
        </w:rPr>
        <w:t>may</w:t>
      </w:r>
      <w:r w:rsidR="008D0380">
        <w:t xml:space="preserve"> contain </w:t>
      </w:r>
      <w:r w:rsidR="008D0380" w:rsidRPr="00E37283">
        <w:t xml:space="preserve">Web Access to DICOM Persistent Object </w:t>
      </w:r>
      <w:r w:rsidR="008D0380">
        <w:t xml:space="preserve">(WADO) references to DICOM objects by including a </w:t>
      </w:r>
      <w:r w:rsidR="008D0380" w:rsidRPr="003E3085">
        <w:rPr>
          <w:rStyle w:val="XMLname"/>
        </w:rPr>
        <w:t>linkHtml</w:t>
      </w:r>
      <w:r w:rsidR="008D0380">
        <w:t xml:space="preserve"> element where </w:t>
      </w:r>
      <w:r w:rsidR="008D0380" w:rsidRPr="003E3085">
        <w:rPr>
          <w:rStyle w:val="XMLname"/>
        </w:rPr>
        <w:t>@href</w:t>
      </w:r>
      <w:r w:rsidR="008D0380">
        <w:t xml:space="preserve"> is a valid WADO URL and the text content of </w:t>
      </w:r>
      <w:r w:rsidR="008D0380" w:rsidRPr="003E3085">
        <w:rPr>
          <w:rStyle w:val="XMLname"/>
        </w:rPr>
        <w:t>linkHtml</w:t>
      </w:r>
      <w:r w:rsidR="008D0380">
        <w:t xml:space="preserve"> is the visible text of the hyperlink.</w:t>
      </w:r>
    </w:p>
    <w:p w14:paraId="7AADDB05" w14:textId="77777777" w:rsidR="00167375" w:rsidRDefault="00167375" w:rsidP="00A86D15">
      <w:pPr>
        <w:pStyle w:val="Caption"/>
        <w:shd w:val="clear" w:color="auto" w:fill="E6E6E6"/>
      </w:pPr>
      <w:bookmarkStart w:id="228" w:name="_Toc163893721"/>
      <w:r>
        <w:t xml:space="preserve">Figure </w:t>
      </w:r>
      <w:r w:rsidR="0000006B">
        <w:fldChar w:fldCharType="begin"/>
      </w:r>
      <w:r w:rsidR="0000006B">
        <w:instrText xml:space="preserve"> SEQ Figure \* ARABIC </w:instrText>
      </w:r>
      <w:r w:rsidR="0000006B">
        <w:fldChar w:fldCharType="separate"/>
      </w:r>
      <w:r w:rsidR="00D61323">
        <w:t>26</w:t>
      </w:r>
      <w:r w:rsidR="0000006B">
        <w:fldChar w:fldCharType="end"/>
      </w:r>
      <w:r>
        <w:t>: WADO reference using linkHtml example</w:t>
      </w:r>
      <w:bookmarkEnd w:id="228"/>
    </w:p>
    <w:p w14:paraId="7AB84679" w14:textId="77777777" w:rsidR="00167375" w:rsidRDefault="00167375" w:rsidP="00C820CC">
      <w:pPr>
        <w:pStyle w:val="Example"/>
        <w:shd w:val="clear" w:color="auto" w:fill="E6E6E6"/>
      </w:pPr>
      <w:r>
        <w:t>&lt;text&gt;</w:t>
      </w:r>
    </w:p>
    <w:p w14:paraId="0A74934F" w14:textId="77777777" w:rsidR="00167375" w:rsidRDefault="00167375" w:rsidP="00C820CC">
      <w:pPr>
        <w:pStyle w:val="Example"/>
        <w:shd w:val="clear" w:color="auto" w:fill="E6E6E6"/>
      </w:pPr>
      <w:r>
        <w:tab/>
        <w:t>...</w:t>
      </w:r>
    </w:p>
    <w:p w14:paraId="35440136" w14:textId="77777777" w:rsidR="00167375" w:rsidRDefault="00167375" w:rsidP="00C820CC">
      <w:pPr>
        <w:pStyle w:val="Example"/>
        <w:shd w:val="clear" w:color="auto" w:fill="E6E6E6"/>
      </w:pPr>
      <w:r>
        <w:tab/>
        <w:t>&lt;paragraph&gt;</w:t>
      </w:r>
    </w:p>
    <w:p w14:paraId="0CEF4159" w14:textId="77777777" w:rsidR="00167375" w:rsidRDefault="00167375" w:rsidP="00C820CC">
      <w:pPr>
        <w:pStyle w:val="Example"/>
        <w:shd w:val="clear" w:color="auto" w:fill="E6E6E6"/>
      </w:pPr>
      <w:r>
        <w:tab/>
      </w:r>
      <w:r>
        <w:tab/>
        <w:t>&lt;caption&gt;Source of Measurement&lt;/caption&gt;</w:t>
      </w:r>
    </w:p>
    <w:p w14:paraId="51AAA6CF" w14:textId="77777777" w:rsidR="00167375" w:rsidRDefault="00167375" w:rsidP="00C820CC">
      <w:pPr>
        <w:pStyle w:val="Example"/>
        <w:shd w:val="clear" w:color="auto" w:fill="E6E6E6"/>
      </w:pPr>
      <w:r>
        <w:tab/>
      </w:r>
      <w:r>
        <w:tab/>
        <w:t>&lt;linkHtml href="http://www.example.org/wado?requestType=WADO&amp;amp;studyUID=1.2.840.113619.2.62.994044785528.114289542805&amp;amp;seriesUID=1.2.840.113619.2.62.994044785528.20060823223142485051&amp;amp;objectUID=1.2.840.113619.2.62.994044785528.20060823.200608232232322.3&amp;amp;contentType=application/dicom"&gt;Chest_PA&lt;/linkHtml&gt;</w:t>
      </w:r>
    </w:p>
    <w:p w14:paraId="1ACE24E0" w14:textId="77777777" w:rsidR="00167375" w:rsidRDefault="00167375" w:rsidP="00C820CC">
      <w:pPr>
        <w:pStyle w:val="Example"/>
        <w:shd w:val="clear" w:color="auto" w:fill="E6E6E6"/>
      </w:pPr>
      <w:r>
        <w:tab/>
        <w:t>&lt;/paragraph&gt;</w:t>
      </w:r>
    </w:p>
    <w:p w14:paraId="71695866" w14:textId="77777777" w:rsidR="00167375" w:rsidRDefault="00167375" w:rsidP="00C820CC">
      <w:pPr>
        <w:pStyle w:val="Example"/>
        <w:shd w:val="clear" w:color="auto" w:fill="E6E6E6"/>
      </w:pPr>
      <w:r>
        <w:tab/>
        <w:t>...</w:t>
      </w:r>
    </w:p>
    <w:p w14:paraId="717135A4" w14:textId="77777777" w:rsidR="00167375" w:rsidRDefault="00167375" w:rsidP="00C820CC">
      <w:pPr>
        <w:pStyle w:val="Example"/>
        <w:shd w:val="clear" w:color="auto" w:fill="E6E6E6"/>
      </w:pPr>
      <w:r>
        <w:t>&lt;/text&gt;</w:t>
      </w:r>
    </w:p>
    <w:p w14:paraId="1F23C6B2" w14:textId="77777777" w:rsidR="00A64DD3" w:rsidRPr="009B583C" w:rsidRDefault="00A64DD3" w:rsidP="00022F92">
      <w:pPr>
        <w:pStyle w:val="BodyText"/>
        <w:shd w:val="clear" w:color="auto" w:fill="E6E6E6"/>
      </w:pPr>
      <w:r w:rsidRPr="00022F92">
        <w:rPr>
          <w:shd w:val="clear" w:color="auto" w:fill="E6E6E6"/>
        </w:rPr>
        <w:t xml:space="preserve">There is no equivalent to </w:t>
      </w:r>
      <w:r w:rsidRPr="00022F92">
        <w:rPr>
          <w:rStyle w:val="XMLname"/>
          <w:shd w:val="clear" w:color="auto" w:fill="E6E6E6"/>
        </w:rPr>
        <w:t>section/title</w:t>
      </w:r>
      <w:r w:rsidRPr="00022F92">
        <w:rPr>
          <w:shd w:val="clear" w:color="auto" w:fill="E6E6E6"/>
        </w:rPr>
        <w:t xml:space="preserve"> in DICOM SR, so for a CDA to SR transformation, the </w:t>
      </w:r>
      <w:r w:rsidRPr="00022F92">
        <w:rPr>
          <w:rStyle w:val="XMLname"/>
          <w:shd w:val="clear" w:color="auto" w:fill="E6E6E6"/>
        </w:rPr>
        <w:t>section/code</w:t>
      </w:r>
      <w:r w:rsidRPr="00022F92">
        <w:rPr>
          <w:shd w:val="clear" w:color="auto" w:fill="E6E6E6"/>
        </w:rPr>
        <w:t xml:space="preserve"> will be transferred and the </w:t>
      </w:r>
      <w:r w:rsidRPr="00022F92">
        <w:rPr>
          <w:rStyle w:val="XMLname"/>
          <w:shd w:val="clear" w:color="auto" w:fill="E6E6E6"/>
        </w:rPr>
        <w:t>title</w:t>
      </w:r>
      <w:r w:rsidRPr="00022F92">
        <w:rPr>
          <w:shd w:val="clear" w:color="auto" w:fill="E6E6E6"/>
        </w:rPr>
        <w:t xml:space="preserve"> element will be dropped.</w:t>
      </w:r>
    </w:p>
    <w:p w14:paraId="3A8A66B8" w14:textId="77777777" w:rsidR="00A64DD3" w:rsidRDefault="00A64DD3" w:rsidP="00022F92">
      <w:pPr>
        <w:pStyle w:val="ConformanceStatement"/>
        <w:shd w:val="clear" w:color="auto" w:fill="E6E6E6"/>
      </w:pPr>
      <w:r w:rsidRPr="00A64DD3">
        <w:rPr>
          <w:b/>
        </w:rPr>
        <w:t xml:space="preserve">CONF-DIR: </w:t>
      </w:r>
      <w:r>
        <w:t xml:space="preserve">If clinical statements are present, the </w:t>
      </w:r>
      <w:r w:rsidRPr="00646C47">
        <w:rPr>
          <w:rStyle w:val="XMLname"/>
        </w:rPr>
        <w:t>section</w:t>
      </w:r>
      <w:r>
        <w:rPr>
          <w:rStyle w:val="XMLname"/>
        </w:rPr>
        <w:t>/</w:t>
      </w:r>
      <w:r w:rsidRPr="00646C47">
        <w:rPr>
          <w:rStyle w:val="XMLname"/>
        </w:rPr>
        <w:t>text</w:t>
      </w:r>
      <w:r>
        <w:t xml:space="preserve"> </w:t>
      </w:r>
      <w:r w:rsidRPr="00E11291">
        <w:rPr>
          <w:rStyle w:val="keyword"/>
        </w:rPr>
        <w:t>shall</w:t>
      </w:r>
      <w:r>
        <w:t xml:space="preserve"> represent faithfully all such statements and </w:t>
      </w:r>
      <w:r w:rsidRPr="00E11291">
        <w:rPr>
          <w:rStyle w:val="keyword"/>
        </w:rPr>
        <w:t>may</w:t>
      </w:r>
      <w:r>
        <w:t xml:space="preserve"> contain additional text.</w:t>
      </w:r>
    </w:p>
    <w:p w14:paraId="6A936254" w14:textId="77777777" w:rsidR="00A64DD3" w:rsidRDefault="00A64DD3" w:rsidP="00022F92">
      <w:pPr>
        <w:pStyle w:val="ConformanceStatement"/>
        <w:shd w:val="clear" w:color="auto" w:fill="E6E6E6"/>
      </w:pPr>
      <w:r w:rsidRPr="00A64DD3">
        <w:rPr>
          <w:b/>
        </w:rPr>
        <w:t xml:space="preserve">CONF-DIR: </w:t>
      </w:r>
      <w:r>
        <w:t xml:space="preserve">If the service context of a section is different from the value specified in </w:t>
      </w:r>
      <w:r w:rsidRPr="00646C47">
        <w:rPr>
          <w:rStyle w:val="XMLname"/>
        </w:rPr>
        <w:t>documentationOf/serviceEvent</w:t>
      </w:r>
      <w:r>
        <w:t xml:space="preserve">, then the section </w:t>
      </w:r>
      <w:r w:rsidRPr="00E11291">
        <w:rPr>
          <w:rStyle w:val="keyword"/>
        </w:rPr>
        <w:t>shall</w:t>
      </w:r>
      <w:r>
        <w:t xml:space="preserve"> contain one or more entries containing Procedure Context (</w:t>
      </w:r>
      <w:r w:rsidRPr="00646C47">
        <w:rPr>
          <w:rStyle w:val="XMLname"/>
        </w:rPr>
        <w:t>templateId 2.16.840.1.113883.10.20.6.2.5</w:t>
      </w:r>
      <w:r>
        <w:t xml:space="preserve">), which will reset the context for any clinical statements nested within those elements. </w:t>
      </w:r>
    </w:p>
    <w:p w14:paraId="33302747" w14:textId="77777777" w:rsidR="00A64DD3" w:rsidRDefault="00A64DD3" w:rsidP="00022F92">
      <w:pPr>
        <w:pStyle w:val="ConformanceStatement"/>
        <w:shd w:val="clear" w:color="auto" w:fill="E6E6E6"/>
      </w:pPr>
      <w:r w:rsidRPr="00A64DD3">
        <w:rPr>
          <w:b/>
        </w:rPr>
        <w:t xml:space="preserve">CONF-DIR: </w:t>
      </w:r>
      <w:r>
        <w:t xml:space="preserve">If the subject of a section is a fetus, the section </w:t>
      </w:r>
      <w:r w:rsidRPr="00E11291">
        <w:rPr>
          <w:rStyle w:val="keyword"/>
        </w:rPr>
        <w:t>shall</w:t>
      </w:r>
      <w:r>
        <w:t xml:space="preserve"> contain a </w:t>
      </w:r>
      <w:r w:rsidRPr="003E3085">
        <w:rPr>
          <w:rStyle w:val="XMLname"/>
        </w:rPr>
        <w:t>subject</w:t>
      </w:r>
      <w:r>
        <w:t xml:space="preserve"> element containing a Fetus Subject Context (</w:t>
      </w:r>
      <w:r w:rsidRPr="003E3085">
        <w:rPr>
          <w:rStyle w:val="XMLname"/>
        </w:rPr>
        <w:t>templateId 2.16.840.1.113883.10.20.6.2.3</w:t>
      </w:r>
      <w:r>
        <w:t xml:space="preserve">). </w:t>
      </w:r>
    </w:p>
    <w:p w14:paraId="595FA4CF" w14:textId="77777777" w:rsidR="00A64DD3" w:rsidRDefault="00A64DD3" w:rsidP="00022F92">
      <w:pPr>
        <w:pStyle w:val="ConformanceStatement"/>
        <w:shd w:val="clear" w:color="auto" w:fill="E6E6E6"/>
      </w:pPr>
      <w:r w:rsidRPr="00A64DD3">
        <w:rPr>
          <w:b/>
        </w:rPr>
        <w:lastRenderedPageBreak/>
        <w:t xml:space="preserve">CONF-DIR: </w:t>
      </w:r>
      <w:r>
        <w:t xml:space="preserve">If the author of a section is different from the author(s) listed in the Header, an </w:t>
      </w:r>
      <w:r w:rsidRPr="003E3085">
        <w:rPr>
          <w:rStyle w:val="XMLname"/>
        </w:rPr>
        <w:t>author</w:t>
      </w:r>
      <w:r>
        <w:t xml:space="preserve"> element </w:t>
      </w:r>
      <w:r w:rsidRPr="00E11291">
        <w:rPr>
          <w:rStyle w:val="keyword"/>
        </w:rPr>
        <w:t>shall</w:t>
      </w:r>
      <w:r>
        <w:t xml:space="preserve"> be present containing Observer Context (</w:t>
      </w:r>
      <w:r w:rsidRPr="003E3085">
        <w:rPr>
          <w:rStyle w:val="XMLname"/>
        </w:rPr>
        <w:t>templateId 2.16.840.1.113883.10.20.6.2.4</w:t>
      </w:r>
      <w:r>
        <w:t xml:space="preserve">). </w:t>
      </w:r>
    </w:p>
    <w:p w14:paraId="4542871E" w14:textId="77777777" w:rsidR="003E2EA8" w:rsidRPr="00892239" w:rsidRDefault="003E2EA8" w:rsidP="008E0CB4">
      <w:pPr>
        <w:pStyle w:val="Heading2nospace"/>
      </w:pPr>
      <w:bookmarkStart w:id="229" w:name="_Toc163893590"/>
      <w:r w:rsidRPr="00892239">
        <w:t xml:space="preserve">Discharge </w:t>
      </w:r>
      <w:bookmarkStart w:id="230" w:name="Doc_DischargeSummary"/>
      <w:bookmarkEnd w:id="230"/>
      <w:r w:rsidRPr="00892239">
        <w:t>Summary</w:t>
      </w:r>
      <w:bookmarkEnd w:id="229"/>
    </w:p>
    <w:p w14:paraId="244675A6" w14:textId="77777777" w:rsidR="008E0CB4" w:rsidRDefault="008E0CB4" w:rsidP="008E0CB4">
      <w:pPr>
        <w:pStyle w:val="BracketData"/>
      </w:pPr>
      <w:r>
        <w:rPr>
          <w:rFonts w:ascii="Bookman Old Style" w:hAnsi="Bookman Old Style"/>
        </w:rPr>
        <w:t>[</w:t>
      </w:r>
      <w:r>
        <w:t>ClinicalDocument</w:t>
      </w:r>
      <w:r>
        <w:rPr>
          <w:rFonts w:ascii="Bookman Old Style" w:hAnsi="Bookman Old Style"/>
        </w:rPr>
        <w:t xml:space="preserve">: templateId </w:t>
      </w:r>
      <w:r>
        <w:t>2.16.840.1.113883.10.20.22.1.8(open)</w:t>
      </w:r>
      <w:r>
        <w:rPr>
          <w:rFonts w:ascii="Bookman Old Style" w:hAnsi="Bookman Old Style"/>
        </w:rPr>
        <w:t>]</w:t>
      </w:r>
    </w:p>
    <w:p w14:paraId="3E1C1C6C" w14:textId="77777777" w:rsidR="004F3129" w:rsidRPr="00C971A8" w:rsidRDefault="004F3129" w:rsidP="00E94BFA">
      <w:pPr>
        <w:pStyle w:val="BodyText"/>
      </w:pPr>
      <w:r w:rsidRPr="00C971A8">
        <w:t>The Discharge Summary is a synopsis of a patient's admission to a hospital; it provides pertinent information for the continuation of care following discharge.  The Joint Commission requires the following information to be included in the Discharge Summary</w:t>
      </w:r>
      <w:r w:rsidRPr="00C971A8">
        <w:rPr>
          <w:rStyle w:val="FootnoteReference"/>
        </w:rPr>
        <w:footnoteReference w:id="10"/>
      </w:r>
      <w:r w:rsidRPr="00C971A8">
        <w:t>:</w:t>
      </w:r>
    </w:p>
    <w:p w14:paraId="577B4123" w14:textId="77777777" w:rsidR="004F3129" w:rsidRPr="00C971A8" w:rsidRDefault="004F3129" w:rsidP="00A01E69">
      <w:pPr>
        <w:pStyle w:val="ListBullet"/>
      </w:pPr>
      <w:r w:rsidRPr="00C971A8">
        <w:t>The reason for hospitalization</w:t>
      </w:r>
    </w:p>
    <w:p w14:paraId="2E7EB6C1" w14:textId="77777777" w:rsidR="004F3129" w:rsidRPr="00C971A8" w:rsidRDefault="004F3129" w:rsidP="00A01E69">
      <w:pPr>
        <w:pStyle w:val="ListBullet"/>
      </w:pPr>
      <w:r w:rsidRPr="00C971A8">
        <w:t>The procedures performed</w:t>
      </w:r>
    </w:p>
    <w:p w14:paraId="4E35D830" w14:textId="77777777" w:rsidR="004F3129" w:rsidRPr="00C971A8" w:rsidRDefault="004F3129" w:rsidP="00A01E69">
      <w:pPr>
        <w:pStyle w:val="ListBullet"/>
      </w:pPr>
      <w:r w:rsidRPr="00C971A8">
        <w:t>The care, treatment, and services provided</w:t>
      </w:r>
    </w:p>
    <w:p w14:paraId="02B38D9F" w14:textId="77777777" w:rsidR="004F3129" w:rsidRPr="00C971A8" w:rsidRDefault="004F3129" w:rsidP="00A01E69">
      <w:pPr>
        <w:pStyle w:val="ListBullet"/>
      </w:pPr>
      <w:r w:rsidRPr="00C971A8">
        <w:t>The patient’s condition and disposition at discharge</w:t>
      </w:r>
    </w:p>
    <w:p w14:paraId="3D4CBA9E" w14:textId="77777777" w:rsidR="004F3129" w:rsidRPr="00C971A8" w:rsidRDefault="004F3129" w:rsidP="00EB6566">
      <w:pPr>
        <w:pStyle w:val="ListBullet"/>
        <w:keepNext/>
      </w:pPr>
      <w:r w:rsidRPr="00C971A8">
        <w:t>Information provided to the patient and family</w:t>
      </w:r>
    </w:p>
    <w:p w14:paraId="43A01F89" w14:textId="77777777" w:rsidR="004F3129" w:rsidRPr="00C971A8" w:rsidRDefault="004F3129" w:rsidP="00A01E69">
      <w:pPr>
        <w:pStyle w:val="ListBullet"/>
      </w:pPr>
      <w:r w:rsidRPr="00C971A8">
        <w:t>Provisions for follow-up care</w:t>
      </w:r>
    </w:p>
    <w:p w14:paraId="70E696F8" w14:textId="77777777" w:rsidR="00F147AE" w:rsidRDefault="00F147AE" w:rsidP="00F147AE">
      <w:pPr>
        <w:pStyle w:val="Heading3"/>
        <w:numPr>
          <w:ilvl w:val="2"/>
          <w:numId w:val="2"/>
        </w:numPr>
      </w:pPr>
      <w:r>
        <w:t>Discharge Summary</w:t>
      </w:r>
      <w:r w:rsidR="00254647">
        <w:t xml:space="preserve"> Header Constraints</w:t>
      </w:r>
    </w:p>
    <w:p w14:paraId="593A9DE1" w14:textId="77777777" w:rsidR="00F147AE" w:rsidRDefault="00F147AE" w:rsidP="00E94BFA">
      <w:pPr>
        <w:pStyle w:val="BodyText"/>
      </w:pPr>
      <w:r>
        <w:t xml:space="preserve">The </w:t>
      </w:r>
      <w:r w:rsidR="007B791B">
        <w:t>Discharge Summary</w:t>
      </w:r>
      <w:r>
        <w:t xml:space="preserve"> </w:t>
      </w:r>
      <w:r w:rsidR="00D51475" w:rsidRPr="0089395B">
        <w:t xml:space="preserve">must conform to the </w:t>
      </w:r>
      <w:r w:rsidR="00D51475">
        <w:t>US Realm Clinical Document Header</w:t>
      </w:r>
      <w:r w:rsidR="00D51475" w:rsidRPr="0089395B">
        <w:t>. The following sections include additional header constraints for conformant</w:t>
      </w:r>
      <w:r w:rsidR="00D51475">
        <w:t xml:space="preserve"> Discharge Summaries.</w:t>
      </w:r>
    </w:p>
    <w:p w14:paraId="38C7AF42" w14:textId="77777777" w:rsidR="008E0CB4" w:rsidRDefault="008E0CB4" w:rsidP="003D62A7">
      <w:pPr>
        <w:numPr>
          <w:ilvl w:val="0"/>
          <w:numId w:val="100"/>
        </w:numPr>
        <w:spacing w:after="40" w:line="260" w:lineRule="exact"/>
      </w:pPr>
      <w:r>
        <w:t>Conforms to US Realm Clinical Document Header Template (</w:t>
      </w:r>
      <w:r w:rsidRPr="008E0CB4">
        <w:rPr>
          <w:rStyle w:val="XMLname"/>
        </w:rPr>
        <w:t>templateId: 2.16.840.1.113883.10.20.22.1.1</w:t>
      </w:r>
      <w:r>
        <w:t>).</w:t>
      </w:r>
    </w:p>
    <w:p w14:paraId="5F9B4DBE" w14:textId="77777777" w:rsidR="00460AAB" w:rsidRPr="00C971A8" w:rsidRDefault="00460AAB" w:rsidP="00460AAB">
      <w:pPr>
        <w:pStyle w:val="Heading4"/>
        <w:numPr>
          <w:ilvl w:val="3"/>
          <w:numId w:val="2"/>
        </w:numPr>
      </w:pPr>
      <w:r w:rsidRPr="00C971A8">
        <w:t>ClinicalDocument/templateId</w:t>
      </w:r>
    </w:p>
    <w:p w14:paraId="640258E6" w14:textId="77777777" w:rsidR="00460AAB" w:rsidRPr="00C971A8" w:rsidRDefault="001426BB" w:rsidP="00460AAB">
      <w:pPr>
        <w:pStyle w:val="BodyText"/>
      </w:pPr>
      <w:r w:rsidRPr="00C971A8">
        <w:t xml:space="preserve">Conformant </w:t>
      </w:r>
      <w:r>
        <w:t>documents</w:t>
      </w:r>
      <w:r w:rsidRPr="00C971A8">
        <w:t xml:space="preserve"> must carry the document-level </w:t>
      </w:r>
      <w:r w:rsidRPr="00C971A8">
        <w:rPr>
          <w:rStyle w:val="XMLname"/>
        </w:rPr>
        <w:t>templateId</w:t>
      </w:r>
      <w:r w:rsidRPr="00C971A8">
        <w:t xml:space="preserve"> asserting conformance with </w:t>
      </w:r>
      <w:r>
        <w:t>specific constraints of a</w:t>
      </w:r>
      <w:r w:rsidR="00460AAB">
        <w:t xml:space="preserve"> Discharge Summary</w:t>
      </w:r>
      <w:r w:rsidR="00460AAB" w:rsidRPr="00C971A8">
        <w:t xml:space="preserve"> as well as the </w:t>
      </w:r>
      <w:r w:rsidR="00460AAB" w:rsidRPr="00C971A8">
        <w:rPr>
          <w:rStyle w:val="XMLname"/>
        </w:rPr>
        <w:t>templateId</w:t>
      </w:r>
      <w:r w:rsidR="00460AAB" w:rsidRPr="00C971A8">
        <w:t xml:space="preserve"> for the </w:t>
      </w:r>
      <w:r w:rsidR="007E0C3F">
        <w:t>US Realm Clinical Document</w:t>
      </w:r>
      <w:r w:rsidR="002C2963">
        <w:t xml:space="preserve"> Header</w:t>
      </w:r>
      <w:r w:rsidR="00460AAB" w:rsidRPr="00C971A8">
        <w:t xml:space="preserve"> template. </w:t>
      </w:r>
    </w:p>
    <w:p w14:paraId="49195874" w14:textId="77777777" w:rsidR="00EA0816" w:rsidRDefault="00EA0816" w:rsidP="003D62A7">
      <w:pPr>
        <w:numPr>
          <w:ilvl w:val="0"/>
          <w:numId w:val="100"/>
        </w:numPr>
        <w:spacing w:after="40" w:line="260" w:lineRule="exact"/>
      </w:pPr>
      <w:bookmarkStart w:id="231" w:name="_Toc120278125"/>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2.16.840.1.113883.10.20.22.1.8</w:t>
      </w:r>
      <w:r>
        <w:t xml:space="preserve">" (CONF:8463). </w:t>
      </w:r>
    </w:p>
    <w:p w14:paraId="6C633F5E" w14:textId="77777777" w:rsidR="00C03753" w:rsidRPr="00C971A8" w:rsidRDefault="00C03753" w:rsidP="00C03753">
      <w:pPr>
        <w:pStyle w:val="Caption"/>
      </w:pPr>
      <w:bookmarkStart w:id="232" w:name="_Toc163893722"/>
      <w:r w:rsidRPr="00C971A8">
        <w:t xml:space="preserve">Figure </w:t>
      </w:r>
      <w:r w:rsidR="0000006B">
        <w:fldChar w:fldCharType="begin"/>
      </w:r>
      <w:r w:rsidR="0000006B">
        <w:instrText xml:space="preserve"> SEQ Figure \* ARABIC </w:instrText>
      </w:r>
      <w:r w:rsidR="0000006B">
        <w:fldChar w:fldCharType="separate"/>
      </w:r>
      <w:r w:rsidR="00D61323">
        <w:t>27</w:t>
      </w:r>
      <w:r w:rsidR="0000006B">
        <w:fldChar w:fldCharType="end"/>
      </w:r>
      <w:r w:rsidRPr="00C971A8">
        <w:t xml:space="preserve">: </w:t>
      </w:r>
      <w:r>
        <w:t xml:space="preserve">Discharge Summary </w:t>
      </w:r>
      <w:r w:rsidRPr="00C971A8">
        <w:t>ClinicalDocument/templateId example</w:t>
      </w:r>
      <w:bookmarkEnd w:id="231"/>
      <w:bookmarkEnd w:id="232"/>
    </w:p>
    <w:p w14:paraId="3682E233" w14:textId="77777777" w:rsidR="00C03753" w:rsidRPr="003129EA" w:rsidRDefault="00C03753" w:rsidP="00C03753">
      <w:pPr>
        <w:pStyle w:val="Example"/>
        <w:rPr>
          <w:bCs/>
        </w:rPr>
      </w:pPr>
      <w:r w:rsidRPr="003129EA">
        <w:rPr>
          <w:bCs/>
        </w:rPr>
        <w:t xml:space="preserve">&lt;!-- indicates conformance with </w:t>
      </w:r>
      <w:r w:rsidR="003129EA" w:rsidRPr="003129EA">
        <w:t>Clinical Document</w:t>
      </w:r>
      <w:r w:rsidRPr="003129EA">
        <w:t xml:space="preserve"> Header Constraints </w:t>
      </w:r>
      <w:r w:rsidRPr="003129EA">
        <w:rPr>
          <w:bCs/>
        </w:rPr>
        <w:t>--&gt;</w:t>
      </w:r>
    </w:p>
    <w:p w14:paraId="562C8B7A" w14:textId="77777777" w:rsidR="00C03753" w:rsidRPr="003129EA" w:rsidRDefault="00C03753" w:rsidP="00C03753">
      <w:pPr>
        <w:pStyle w:val="Example"/>
        <w:rPr>
          <w:bCs/>
        </w:rPr>
      </w:pPr>
      <w:r w:rsidRPr="003129EA">
        <w:rPr>
          <w:bCs/>
        </w:rPr>
        <w:t xml:space="preserve">&lt;templateId root="2.16.840.1.113883.10.20.3"/&gt; </w:t>
      </w:r>
    </w:p>
    <w:p w14:paraId="05EFB611" w14:textId="77777777" w:rsidR="00C03753" w:rsidRPr="003129EA" w:rsidRDefault="00C03753" w:rsidP="00C03753">
      <w:pPr>
        <w:pStyle w:val="Example"/>
        <w:rPr>
          <w:bCs/>
        </w:rPr>
      </w:pPr>
      <w:r w:rsidRPr="003129EA">
        <w:t>&lt;!</w:t>
      </w:r>
      <w:r w:rsidR="003129EA" w:rsidRPr="003129EA">
        <w:t>—indicates conformance to Discharge Summary</w:t>
      </w:r>
      <w:r w:rsidRPr="003129EA">
        <w:t xml:space="preserve"> --&gt;</w:t>
      </w:r>
    </w:p>
    <w:p w14:paraId="58286F7C" w14:textId="77777777" w:rsidR="00C03753" w:rsidRPr="00C971A8" w:rsidRDefault="00C03753" w:rsidP="00C03753">
      <w:pPr>
        <w:pStyle w:val="Example"/>
      </w:pPr>
      <w:r w:rsidRPr="003129EA">
        <w:t>&lt;templateId root="</w:t>
      </w:r>
      <w:r w:rsidR="003129EA" w:rsidRPr="003129EA">
        <w:t>2.16.840.1.113883.10.20.22.1.8</w:t>
      </w:r>
      <w:r w:rsidRPr="003129EA">
        <w:t>"/&gt;</w:t>
      </w:r>
      <w:r w:rsidRPr="00C971A8">
        <w:t xml:space="preserve"> </w:t>
      </w:r>
    </w:p>
    <w:p w14:paraId="2249C290" w14:textId="77777777" w:rsidR="00C03753" w:rsidRPr="00C971A8" w:rsidRDefault="00C03753" w:rsidP="00E94BFA">
      <w:pPr>
        <w:pStyle w:val="BodyText"/>
      </w:pPr>
    </w:p>
    <w:p w14:paraId="02B9D1FA" w14:textId="77777777" w:rsidR="00487E01" w:rsidRPr="00C971A8" w:rsidRDefault="00487E01" w:rsidP="00487E01">
      <w:pPr>
        <w:pStyle w:val="Heading4"/>
      </w:pPr>
      <w:bookmarkStart w:id="233" w:name="_Toc246469618"/>
      <w:r w:rsidRPr="00C971A8">
        <w:lastRenderedPageBreak/>
        <w:t>ClinicalDocument/code</w:t>
      </w:r>
      <w:bookmarkStart w:id="234" w:name="ClinicalDocument_effectiveTime"/>
      <w:bookmarkEnd w:id="233"/>
    </w:p>
    <w:p w14:paraId="2DB9181F" w14:textId="77777777" w:rsidR="00487E01" w:rsidRPr="00C971A8" w:rsidRDefault="00C0634D" w:rsidP="00487E01">
      <w:pPr>
        <w:pStyle w:val="BodyText"/>
      </w:pPr>
      <w:r w:rsidRPr="00C971A8">
        <w:t xml:space="preserve">CDA R2 states that LOINC is the preferred vocabulary for document type codes.  </w:t>
      </w:r>
      <w:r w:rsidR="00487E01" w:rsidRPr="00C971A8">
        <w:t xml:space="preserve">The </w:t>
      </w:r>
      <w:hyperlink w:anchor="T_DischargeSummLoincdocCodes" w:history="1">
        <w:r w:rsidR="00487E01" w:rsidRPr="00C971A8">
          <w:rPr>
            <w:rStyle w:val="Hyperlink"/>
          </w:rPr>
          <w:t>Discharge Summary LOINC Document Codes</w:t>
        </w:r>
      </w:hyperlink>
      <w:r w:rsidR="00487E01" w:rsidRPr="00C971A8">
        <w:t xml:space="preserve"> table shows the LOINC codes suitable for Discharge Summary, as of publication of this implementation guide.</w:t>
      </w:r>
      <w:r w:rsidR="00487E01" w:rsidRPr="00C971A8">
        <w:rPr>
          <w:b/>
          <w:i/>
        </w:rPr>
        <w:t xml:space="preserve"> </w:t>
      </w:r>
      <w:r w:rsidR="00487E01" w:rsidRPr="00C971A8">
        <w:t xml:space="preserve">This is a dynamic value set meaning that these codes may be added to or deprecated by LOINC. </w:t>
      </w:r>
    </w:p>
    <w:p w14:paraId="30DF2EDD" w14:textId="77777777" w:rsidR="00755B16" w:rsidRDefault="00487E01" w:rsidP="00487E01">
      <w:pPr>
        <w:pStyle w:val="BodyText"/>
      </w:pPr>
      <w:r w:rsidRPr="00C971A8">
        <w:rPr>
          <w:rStyle w:val="XMLname"/>
        </w:rPr>
        <w:t>Discharge Summarization Note 18842-5</w:t>
      </w:r>
      <w:r w:rsidRPr="00C971A8">
        <w:t xml:space="preserve"> is the recommended value. This code can be post-coordinated with practice setting and other parameters in the CDA header. Some of the LOINC codes listed here pre-coordinate the practice setting or the training or professional level of the author.  If used, the pre-coordinated codes must be consistent with the LOINC document type code.</w:t>
      </w:r>
    </w:p>
    <w:p w14:paraId="7D159758" w14:textId="77777777" w:rsidR="00755B16" w:rsidRDefault="00755B16" w:rsidP="003D62A7">
      <w:pPr>
        <w:numPr>
          <w:ilvl w:val="0"/>
          <w:numId w:val="100"/>
        </w:numPr>
        <w:spacing w:after="40" w:line="260" w:lineRule="exact"/>
      </w:pPr>
      <w:bookmarkStart w:id="235" w:name="_Toc246469553"/>
      <w:r>
        <w:rPr>
          <w:b/>
          <w:bCs/>
          <w:sz w:val="16"/>
          <w:szCs w:val="16"/>
        </w:rPr>
        <w:t>SHALL</w:t>
      </w:r>
      <w:r>
        <w:t xml:space="preserve"> contain exactly one [1..1] </w:t>
      </w:r>
      <w:r>
        <w:rPr>
          <w:rFonts w:ascii="Courier New" w:hAnsi="Courier New"/>
          <w:b/>
          <w:bCs/>
        </w:rPr>
        <w:t>code/@code</w:t>
      </w:r>
      <w:r>
        <w:t xml:space="preserve">, which </w:t>
      </w:r>
      <w:r>
        <w:rPr>
          <w:b/>
          <w:bCs/>
          <w:sz w:val="16"/>
          <w:szCs w:val="16"/>
        </w:rPr>
        <w:t>SHALL</w:t>
      </w:r>
      <w:r>
        <w:t xml:space="preserve"> be selected from ValueSet </w:t>
      </w:r>
      <w:r>
        <w:rPr>
          <w:rFonts w:ascii="Courier New" w:hAnsi="Courier New"/>
        </w:rPr>
        <w:t>2.16.840.1.113883.11.20.4.1 DischargeSummaryDocumentTypeCode</w:t>
      </w:r>
      <w:r>
        <w:t xml:space="preserve"> </w:t>
      </w:r>
      <w:r>
        <w:rPr>
          <w:b/>
          <w:bCs/>
          <w:sz w:val="16"/>
          <w:szCs w:val="16"/>
        </w:rPr>
        <w:t>DYNAMIC</w:t>
      </w:r>
      <w:r>
        <w:t xml:space="preserve"> (CONF:8466). </w:t>
      </w:r>
    </w:p>
    <w:p w14:paraId="405BFA9D" w14:textId="77777777" w:rsidR="00487E01" w:rsidRPr="00C971A8" w:rsidRDefault="00487E01" w:rsidP="00487E01">
      <w:pPr>
        <w:pStyle w:val="Caption"/>
        <w:rPr>
          <w:rStyle w:val="TableHeadChar"/>
          <w:b/>
          <w:i w:val="0"/>
          <w:iCs w:val="0"/>
          <w:noProof w:val="0"/>
          <w:lang w:eastAsia="en-US"/>
        </w:rPr>
      </w:pPr>
      <w:bookmarkStart w:id="236" w:name="_Toc163893786"/>
      <w:r w:rsidRPr="00C971A8">
        <w:rPr>
          <w:lang w:val="fr-FR"/>
        </w:rPr>
        <w:t xml:space="preserve">Table </w:t>
      </w:r>
      <w:r w:rsidR="0000006B" w:rsidRPr="00C971A8">
        <w:fldChar w:fldCharType="begin"/>
      </w:r>
      <w:r w:rsidRPr="00C971A8">
        <w:rPr>
          <w:lang w:val="fr-FR"/>
        </w:rPr>
        <w:instrText xml:space="preserve"> SEQ Table \* ARABIC </w:instrText>
      </w:r>
      <w:r w:rsidR="0000006B" w:rsidRPr="00C971A8">
        <w:fldChar w:fldCharType="separate"/>
      </w:r>
      <w:r w:rsidR="00D61323">
        <w:rPr>
          <w:lang w:val="fr-FR"/>
        </w:rPr>
        <w:t>22</w:t>
      </w:r>
      <w:r w:rsidR="0000006B" w:rsidRPr="00C971A8">
        <w:fldChar w:fldCharType="end"/>
      </w:r>
      <w:r w:rsidRPr="00C971A8">
        <w:rPr>
          <w:lang w:val="fr-FR"/>
        </w:rPr>
        <w:t>: Discharge Summary</w:t>
      </w:r>
      <w:bookmarkStart w:id="237" w:name="T_DischargeSummLoincdocCodes"/>
      <w:bookmarkEnd w:id="237"/>
      <w:r w:rsidRPr="00C971A8">
        <w:rPr>
          <w:lang w:val="fr-FR"/>
        </w:rPr>
        <w:t xml:space="preserve"> LOINC Document Codes</w:t>
      </w:r>
      <w:bookmarkEnd w:id="235"/>
      <w:bookmarkEnd w:id="236"/>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4"/>
        <w:gridCol w:w="2614"/>
        <w:gridCol w:w="1252"/>
        <w:gridCol w:w="3230"/>
      </w:tblGrid>
      <w:tr w:rsidR="00487E01" w:rsidRPr="00C971A8" w14:paraId="49A36A6E" w14:textId="77777777">
        <w:tc>
          <w:tcPr>
            <w:tcW w:w="8640" w:type="dxa"/>
            <w:gridSpan w:val="4"/>
            <w:tcBorders>
              <w:bottom w:val="single" w:sz="4" w:space="0" w:color="auto"/>
            </w:tcBorders>
            <w:shd w:val="clear" w:color="auto" w:fill="auto"/>
          </w:tcPr>
          <w:p w14:paraId="23AA2564" w14:textId="77777777" w:rsidR="00487E01" w:rsidRPr="00C971A8" w:rsidRDefault="00487E01" w:rsidP="001D1F30">
            <w:pPr>
              <w:pStyle w:val="TableText"/>
            </w:pPr>
            <w:r w:rsidRPr="00C971A8">
              <w:t>Value Set: DischargeSummaryDocumentTypeCode 2.16.840.1.113883.11.20.4.1</w:t>
            </w:r>
          </w:p>
          <w:p w14:paraId="51692453" w14:textId="77777777" w:rsidR="00487E01" w:rsidRPr="00C971A8" w:rsidRDefault="00487E01" w:rsidP="001D1F30">
            <w:pPr>
              <w:pStyle w:val="TableText"/>
            </w:pPr>
            <w:r w:rsidRPr="00C971A8">
              <w:t>Code System: LOINC 2.16.840.1.113883.6.1</w:t>
            </w:r>
          </w:p>
        </w:tc>
      </w:tr>
      <w:tr w:rsidR="00487E01" w:rsidRPr="00C971A8" w14:paraId="5593E3B2" w14:textId="77777777">
        <w:tc>
          <w:tcPr>
            <w:tcW w:w="1544" w:type="dxa"/>
            <w:shd w:val="clear" w:color="auto" w:fill="E6E6E6"/>
          </w:tcPr>
          <w:p w14:paraId="1D36D57B" w14:textId="77777777" w:rsidR="00487E01" w:rsidRPr="00C971A8" w:rsidRDefault="008B00AD" w:rsidP="001D1F30">
            <w:pPr>
              <w:pStyle w:val="TableHead"/>
            </w:pPr>
            <w:r>
              <w:t>LOINC</w:t>
            </w:r>
            <w:r w:rsidR="00E43441">
              <w:t xml:space="preserve"> Code</w:t>
            </w:r>
          </w:p>
        </w:tc>
        <w:tc>
          <w:tcPr>
            <w:tcW w:w="2614" w:type="dxa"/>
            <w:shd w:val="clear" w:color="auto" w:fill="E6E6E6"/>
          </w:tcPr>
          <w:p w14:paraId="5BA88927" w14:textId="77777777" w:rsidR="00487E01" w:rsidRPr="00C971A8" w:rsidRDefault="00487E01" w:rsidP="001D1F30">
            <w:pPr>
              <w:pStyle w:val="TableHead"/>
            </w:pPr>
            <w:r w:rsidRPr="00C971A8">
              <w:t>Type of Service ‘Component’</w:t>
            </w:r>
          </w:p>
        </w:tc>
        <w:tc>
          <w:tcPr>
            <w:tcW w:w="1252" w:type="dxa"/>
            <w:shd w:val="clear" w:color="auto" w:fill="E6E6E6"/>
          </w:tcPr>
          <w:p w14:paraId="6BA28338" w14:textId="77777777" w:rsidR="00487E01" w:rsidRPr="00C971A8" w:rsidRDefault="00487E01" w:rsidP="001D1F30">
            <w:pPr>
              <w:pStyle w:val="TableHead"/>
            </w:pPr>
            <w:r w:rsidRPr="00C971A8">
              <w:t>Setting ‘System’</w:t>
            </w:r>
          </w:p>
        </w:tc>
        <w:tc>
          <w:tcPr>
            <w:tcW w:w="3230" w:type="dxa"/>
            <w:shd w:val="clear" w:color="auto" w:fill="E6E6E6"/>
          </w:tcPr>
          <w:p w14:paraId="5490E451" w14:textId="77777777" w:rsidR="00487E01" w:rsidRPr="00C971A8" w:rsidRDefault="00487E01" w:rsidP="001D1F30">
            <w:pPr>
              <w:pStyle w:val="TableHead"/>
            </w:pPr>
            <w:r w:rsidRPr="00C971A8">
              <w:t>Specialty/Training/Professional Level ‘Method_Type’</w:t>
            </w:r>
          </w:p>
        </w:tc>
      </w:tr>
      <w:tr w:rsidR="00487E01" w:rsidRPr="00C971A8" w14:paraId="375EEBF1" w14:textId="77777777">
        <w:tc>
          <w:tcPr>
            <w:tcW w:w="1544" w:type="dxa"/>
          </w:tcPr>
          <w:p w14:paraId="25930F90" w14:textId="77777777" w:rsidR="00487E01" w:rsidRPr="00C971A8" w:rsidRDefault="00487E01" w:rsidP="001D1F30">
            <w:pPr>
              <w:pStyle w:val="TableText"/>
            </w:pPr>
            <w:r w:rsidRPr="00C971A8">
              <w:t>18842-5</w:t>
            </w:r>
          </w:p>
        </w:tc>
        <w:tc>
          <w:tcPr>
            <w:tcW w:w="2614" w:type="dxa"/>
          </w:tcPr>
          <w:p w14:paraId="15C8D05F" w14:textId="77777777" w:rsidR="00487E01" w:rsidRPr="00C971A8" w:rsidRDefault="00487E01" w:rsidP="001D1F30">
            <w:pPr>
              <w:pStyle w:val="TableText"/>
            </w:pPr>
            <w:r w:rsidRPr="00C971A8">
              <w:t>Discharge summarization note</w:t>
            </w:r>
          </w:p>
        </w:tc>
        <w:tc>
          <w:tcPr>
            <w:tcW w:w="1252" w:type="dxa"/>
          </w:tcPr>
          <w:p w14:paraId="53EE83CF" w14:textId="77777777" w:rsidR="00487E01" w:rsidRPr="00C971A8" w:rsidRDefault="00487E01" w:rsidP="001D1F30">
            <w:pPr>
              <w:pStyle w:val="TableText"/>
            </w:pPr>
            <w:r w:rsidRPr="00C971A8">
              <w:t>{Setting}</w:t>
            </w:r>
          </w:p>
        </w:tc>
        <w:tc>
          <w:tcPr>
            <w:tcW w:w="3230" w:type="dxa"/>
          </w:tcPr>
          <w:p w14:paraId="004377FE" w14:textId="77777777" w:rsidR="00487E01" w:rsidRPr="00C971A8" w:rsidRDefault="00487E01" w:rsidP="001D1F30">
            <w:pPr>
              <w:pStyle w:val="TableText"/>
            </w:pPr>
            <w:r w:rsidRPr="00C971A8">
              <w:t>{Provider}</w:t>
            </w:r>
          </w:p>
        </w:tc>
      </w:tr>
      <w:tr w:rsidR="00487E01" w:rsidRPr="00C971A8" w14:paraId="46DB5A2B" w14:textId="77777777">
        <w:tc>
          <w:tcPr>
            <w:tcW w:w="1544" w:type="dxa"/>
          </w:tcPr>
          <w:p w14:paraId="4F8E5DE2" w14:textId="77777777" w:rsidR="00487E01" w:rsidRPr="00C971A8" w:rsidRDefault="00487E01" w:rsidP="001D1F30">
            <w:pPr>
              <w:pStyle w:val="TableText"/>
            </w:pPr>
            <w:r w:rsidRPr="00C971A8">
              <w:t>11490-0</w:t>
            </w:r>
          </w:p>
        </w:tc>
        <w:tc>
          <w:tcPr>
            <w:tcW w:w="2614" w:type="dxa"/>
          </w:tcPr>
          <w:p w14:paraId="23B48D75" w14:textId="77777777" w:rsidR="00487E01" w:rsidRPr="00C971A8" w:rsidRDefault="00487E01" w:rsidP="001D1F30">
            <w:pPr>
              <w:pStyle w:val="TableText"/>
            </w:pPr>
            <w:r w:rsidRPr="00C971A8">
              <w:t>Discharge summarization note</w:t>
            </w:r>
          </w:p>
        </w:tc>
        <w:tc>
          <w:tcPr>
            <w:tcW w:w="1252" w:type="dxa"/>
          </w:tcPr>
          <w:p w14:paraId="60A379A0" w14:textId="77777777" w:rsidR="00487E01" w:rsidRPr="00C971A8" w:rsidRDefault="00487E01" w:rsidP="001D1F30">
            <w:pPr>
              <w:pStyle w:val="TableText"/>
            </w:pPr>
            <w:r w:rsidRPr="00C971A8">
              <w:t>{Setting}</w:t>
            </w:r>
          </w:p>
        </w:tc>
        <w:tc>
          <w:tcPr>
            <w:tcW w:w="3230" w:type="dxa"/>
          </w:tcPr>
          <w:p w14:paraId="7A7DCAD6" w14:textId="77777777" w:rsidR="00487E01" w:rsidRPr="00C971A8" w:rsidRDefault="00487E01" w:rsidP="001D1F30">
            <w:pPr>
              <w:pStyle w:val="TableText"/>
            </w:pPr>
            <w:r w:rsidRPr="00C971A8">
              <w:t>Physician</w:t>
            </w:r>
          </w:p>
        </w:tc>
      </w:tr>
      <w:tr w:rsidR="00487E01" w:rsidRPr="00C971A8" w14:paraId="1D5EF399" w14:textId="77777777">
        <w:tc>
          <w:tcPr>
            <w:tcW w:w="1544" w:type="dxa"/>
          </w:tcPr>
          <w:p w14:paraId="681F0926" w14:textId="77777777" w:rsidR="00487E01" w:rsidRPr="00C971A8" w:rsidRDefault="00487E01" w:rsidP="001D1F30">
            <w:pPr>
              <w:pStyle w:val="TableText"/>
            </w:pPr>
            <w:r w:rsidRPr="00C971A8">
              <w:t>28655-9</w:t>
            </w:r>
          </w:p>
        </w:tc>
        <w:tc>
          <w:tcPr>
            <w:tcW w:w="2614" w:type="dxa"/>
          </w:tcPr>
          <w:p w14:paraId="09AED55E" w14:textId="77777777" w:rsidR="00487E01" w:rsidRPr="00C971A8" w:rsidRDefault="00487E01" w:rsidP="001D1F30">
            <w:pPr>
              <w:pStyle w:val="TableText"/>
            </w:pPr>
            <w:r w:rsidRPr="00C971A8">
              <w:t>Discharge summarization note</w:t>
            </w:r>
          </w:p>
        </w:tc>
        <w:tc>
          <w:tcPr>
            <w:tcW w:w="1252" w:type="dxa"/>
          </w:tcPr>
          <w:p w14:paraId="133C3378" w14:textId="77777777" w:rsidR="00487E01" w:rsidRPr="00C971A8" w:rsidRDefault="00487E01" w:rsidP="001D1F30">
            <w:pPr>
              <w:pStyle w:val="TableText"/>
            </w:pPr>
            <w:r w:rsidRPr="00C971A8">
              <w:t>{Setting}</w:t>
            </w:r>
          </w:p>
        </w:tc>
        <w:tc>
          <w:tcPr>
            <w:tcW w:w="3230" w:type="dxa"/>
          </w:tcPr>
          <w:p w14:paraId="078F3E8A" w14:textId="77777777" w:rsidR="00487E01" w:rsidRPr="00C971A8" w:rsidRDefault="00487E01" w:rsidP="001D1F30">
            <w:pPr>
              <w:pStyle w:val="TableText"/>
            </w:pPr>
            <w:r w:rsidRPr="00C971A8">
              <w:t>Attending physician</w:t>
            </w:r>
          </w:p>
        </w:tc>
      </w:tr>
      <w:tr w:rsidR="00487E01" w:rsidRPr="00C971A8" w14:paraId="0840C176" w14:textId="77777777">
        <w:tc>
          <w:tcPr>
            <w:tcW w:w="1544" w:type="dxa"/>
          </w:tcPr>
          <w:p w14:paraId="5EB408A6" w14:textId="77777777" w:rsidR="00487E01" w:rsidRPr="00C971A8" w:rsidRDefault="00487E01" w:rsidP="001D1F30">
            <w:pPr>
              <w:pStyle w:val="TableText"/>
            </w:pPr>
            <w:r w:rsidRPr="00C971A8">
              <w:t>29761-4</w:t>
            </w:r>
          </w:p>
        </w:tc>
        <w:tc>
          <w:tcPr>
            <w:tcW w:w="2614" w:type="dxa"/>
          </w:tcPr>
          <w:p w14:paraId="3BBCC0DD" w14:textId="77777777" w:rsidR="00487E01" w:rsidRPr="00C971A8" w:rsidRDefault="00487E01" w:rsidP="001D1F30">
            <w:pPr>
              <w:pStyle w:val="TableText"/>
            </w:pPr>
            <w:r w:rsidRPr="00C971A8">
              <w:t>Discharge summarization note</w:t>
            </w:r>
          </w:p>
        </w:tc>
        <w:tc>
          <w:tcPr>
            <w:tcW w:w="1252" w:type="dxa"/>
          </w:tcPr>
          <w:p w14:paraId="533FC217" w14:textId="77777777" w:rsidR="00487E01" w:rsidRPr="00C971A8" w:rsidRDefault="00487E01" w:rsidP="001D1F30">
            <w:pPr>
              <w:pStyle w:val="TableText"/>
            </w:pPr>
            <w:r w:rsidRPr="00C971A8">
              <w:t>{Setting}</w:t>
            </w:r>
          </w:p>
        </w:tc>
        <w:tc>
          <w:tcPr>
            <w:tcW w:w="3230" w:type="dxa"/>
          </w:tcPr>
          <w:p w14:paraId="5005C419" w14:textId="77777777" w:rsidR="00487E01" w:rsidRPr="00C971A8" w:rsidRDefault="00487E01" w:rsidP="001D1F30">
            <w:pPr>
              <w:pStyle w:val="TableText"/>
            </w:pPr>
            <w:r w:rsidRPr="00C971A8">
              <w:t>Dentistry</w:t>
            </w:r>
          </w:p>
        </w:tc>
      </w:tr>
      <w:tr w:rsidR="00487E01" w:rsidRPr="00C971A8" w14:paraId="0720FECF" w14:textId="77777777">
        <w:tc>
          <w:tcPr>
            <w:tcW w:w="1544" w:type="dxa"/>
          </w:tcPr>
          <w:p w14:paraId="374A7F32" w14:textId="77777777" w:rsidR="00487E01" w:rsidRPr="00C971A8" w:rsidRDefault="00487E01" w:rsidP="001D1F30">
            <w:pPr>
              <w:pStyle w:val="TableText"/>
            </w:pPr>
            <w:r w:rsidRPr="00C971A8">
              <w:t>34745-0</w:t>
            </w:r>
          </w:p>
        </w:tc>
        <w:tc>
          <w:tcPr>
            <w:tcW w:w="2614" w:type="dxa"/>
          </w:tcPr>
          <w:p w14:paraId="3FFE64E6" w14:textId="77777777" w:rsidR="00487E01" w:rsidRPr="00C971A8" w:rsidRDefault="00487E01" w:rsidP="001D1F30">
            <w:pPr>
              <w:pStyle w:val="TableText"/>
            </w:pPr>
            <w:r w:rsidRPr="00C971A8">
              <w:t>Discharge summarization note</w:t>
            </w:r>
          </w:p>
        </w:tc>
        <w:tc>
          <w:tcPr>
            <w:tcW w:w="1252" w:type="dxa"/>
          </w:tcPr>
          <w:p w14:paraId="1D71AD30" w14:textId="77777777" w:rsidR="00487E01" w:rsidRPr="00C971A8" w:rsidRDefault="00487E01" w:rsidP="001D1F30">
            <w:pPr>
              <w:pStyle w:val="TableText"/>
            </w:pPr>
            <w:r w:rsidRPr="00C971A8">
              <w:t>{Setting}</w:t>
            </w:r>
          </w:p>
        </w:tc>
        <w:tc>
          <w:tcPr>
            <w:tcW w:w="3230" w:type="dxa"/>
          </w:tcPr>
          <w:p w14:paraId="2D0DD7EA" w14:textId="77777777" w:rsidR="00487E01" w:rsidRPr="00C971A8" w:rsidRDefault="00487E01" w:rsidP="001D1F30">
            <w:pPr>
              <w:pStyle w:val="TableText"/>
            </w:pPr>
            <w:r w:rsidRPr="00C971A8">
              <w:t>Nursing</w:t>
            </w:r>
          </w:p>
        </w:tc>
      </w:tr>
      <w:tr w:rsidR="00487E01" w:rsidRPr="00C971A8" w14:paraId="3430E970" w14:textId="77777777">
        <w:tc>
          <w:tcPr>
            <w:tcW w:w="1544" w:type="dxa"/>
          </w:tcPr>
          <w:p w14:paraId="17DBF3AA" w14:textId="77777777" w:rsidR="00487E01" w:rsidRPr="00C971A8" w:rsidRDefault="00487E01" w:rsidP="001D1F30">
            <w:pPr>
              <w:pStyle w:val="TableText"/>
            </w:pPr>
            <w:r w:rsidRPr="00C971A8">
              <w:t>34105-7</w:t>
            </w:r>
          </w:p>
        </w:tc>
        <w:tc>
          <w:tcPr>
            <w:tcW w:w="2614" w:type="dxa"/>
          </w:tcPr>
          <w:p w14:paraId="6C1F7787" w14:textId="77777777" w:rsidR="00487E01" w:rsidRPr="00C971A8" w:rsidRDefault="00487E01" w:rsidP="001D1F30">
            <w:pPr>
              <w:pStyle w:val="TableText"/>
            </w:pPr>
            <w:r w:rsidRPr="00C971A8">
              <w:t>Discharge summarization note</w:t>
            </w:r>
          </w:p>
        </w:tc>
        <w:tc>
          <w:tcPr>
            <w:tcW w:w="1252" w:type="dxa"/>
          </w:tcPr>
          <w:p w14:paraId="0E396DC8" w14:textId="77777777" w:rsidR="00487E01" w:rsidRPr="00C971A8" w:rsidRDefault="00487E01" w:rsidP="001D1F30">
            <w:pPr>
              <w:pStyle w:val="TableText"/>
            </w:pPr>
            <w:r w:rsidRPr="00C971A8">
              <w:t>Hospital</w:t>
            </w:r>
          </w:p>
        </w:tc>
        <w:tc>
          <w:tcPr>
            <w:tcW w:w="3230" w:type="dxa"/>
          </w:tcPr>
          <w:p w14:paraId="4C354F52" w14:textId="77777777" w:rsidR="00487E01" w:rsidRPr="00C971A8" w:rsidRDefault="00487E01" w:rsidP="001D1F30">
            <w:pPr>
              <w:pStyle w:val="TableText"/>
            </w:pPr>
            <w:r w:rsidRPr="00C971A8">
              <w:t>{Provider}</w:t>
            </w:r>
          </w:p>
        </w:tc>
      </w:tr>
      <w:tr w:rsidR="00487E01" w:rsidRPr="00C971A8" w14:paraId="4AE27D92" w14:textId="77777777">
        <w:tc>
          <w:tcPr>
            <w:tcW w:w="1544" w:type="dxa"/>
          </w:tcPr>
          <w:p w14:paraId="53782FB3" w14:textId="77777777" w:rsidR="00487E01" w:rsidRPr="00C971A8" w:rsidRDefault="00487E01" w:rsidP="001D1F30">
            <w:pPr>
              <w:pStyle w:val="TableText"/>
            </w:pPr>
            <w:r w:rsidRPr="00C971A8">
              <w:t>34106-5</w:t>
            </w:r>
          </w:p>
        </w:tc>
        <w:tc>
          <w:tcPr>
            <w:tcW w:w="2614" w:type="dxa"/>
          </w:tcPr>
          <w:p w14:paraId="44CAC0D7" w14:textId="77777777" w:rsidR="00487E01" w:rsidRPr="00C971A8" w:rsidRDefault="00487E01" w:rsidP="001D1F30">
            <w:pPr>
              <w:pStyle w:val="TableText"/>
            </w:pPr>
            <w:r w:rsidRPr="00C971A8">
              <w:t>Discharge summarization note</w:t>
            </w:r>
          </w:p>
        </w:tc>
        <w:tc>
          <w:tcPr>
            <w:tcW w:w="1252" w:type="dxa"/>
          </w:tcPr>
          <w:p w14:paraId="3154D7A4" w14:textId="77777777" w:rsidR="00487E01" w:rsidRPr="00C971A8" w:rsidRDefault="00487E01" w:rsidP="001D1F30">
            <w:pPr>
              <w:pStyle w:val="TableText"/>
            </w:pPr>
            <w:r w:rsidRPr="00C971A8">
              <w:t>Hospital</w:t>
            </w:r>
          </w:p>
        </w:tc>
        <w:tc>
          <w:tcPr>
            <w:tcW w:w="3230" w:type="dxa"/>
          </w:tcPr>
          <w:p w14:paraId="1EE178C2" w14:textId="77777777" w:rsidR="00487E01" w:rsidRPr="00C971A8" w:rsidRDefault="00487E01" w:rsidP="001D1F30">
            <w:pPr>
              <w:pStyle w:val="TableText"/>
            </w:pPr>
            <w:r w:rsidRPr="00C971A8">
              <w:t>Physician</w:t>
            </w:r>
          </w:p>
        </w:tc>
      </w:tr>
    </w:tbl>
    <w:p w14:paraId="6DF834BC" w14:textId="77777777" w:rsidR="00487E01" w:rsidRPr="00C971A8" w:rsidRDefault="00487E01" w:rsidP="00E94BFA">
      <w:pPr>
        <w:pStyle w:val="BodyText"/>
        <w:rPr>
          <w:lang w:eastAsia="zh-CN"/>
        </w:rPr>
      </w:pPr>
    </w:p>
    <w:p w14:paraId="660C034F" w14:textId="77777777" w:rsidR="00487E01" w:rsidRPr="00C971A8" w:rsidRDefault="00487E01" w:rsidP="00487E01">
      <w:pPr>
        <w:pStyle w:val="Caption"/>
        <w:rPr>
          <w:lang w:val="fr-FR"/>
        </w:rPr>
      </w:pPr>
      <w:bookmarkStart w:id="238" w:name="_Toc120278126"/>
      <w:bookmarkStart w:id="239" w:name="_Toc163893723"/>
      <w:r w:rsidRPr="00C971A8">
        <w:rPr>
          <w:lang w:val="fr-FR"/>
        </w:rPr>
        <w:t xml:space="preserve">Figure </w:t>
      </w:r>
      <w:r w:rsidR="0000006B" w:rsidRPr="00C971A8">
        <w:fldChar w:fldCharType="begin"/>
      </w:r>
      <w:r w:rsidRPr="00C971A8">
        <w:rPr>
          <w:lang w:val="fr-FR"/>
        </w:rPr>
        <w:instrText xml:space="preserve"> SEQ Figure \* ARABIC </w:instrText>
      </w:r>
      <w:r w:rsidR="0000006B" w:rsidRPr="00C971A8">
        <w:fldChar w:fldCharType="separate"/>
      </w:r>
      <w:r w:rsidR="00D61323">
        <w:rPr>
          <w:lang w:val="fr-FR"/>
        </w:rPr>
        <w:t>28</w:t>
      </w:r>
      <w:r w:rsidR="0000006B" w:rsidRPr="00C971A8">
        <w:fldChar w:fldCharType="end"/>
      </w:r>
      <w:r w:rsidRPr="00C971A8">
        <w:rPr>
          <w:lang w:val="fr-FR"/>
        </w:rPr>
        <w:t>:</w:t>
      </w:r>
      <w:r w:rsidRPr="00C971A8">
        <w:rPr>
          <w:rStyle w:val="XMLname"/>
          <w:lang w:val="fr-FR"/>
        </w:rPr>
        <w:t xml:space="preserve"> </w:t>
      </w:r>
      <w:r w:rsidR="00A418C2" w:rsidRPr="00791A5A">
        <w:t xml:space="preserve">Discharge Summary </w:t>
      </w:r>
      <w:r w:rsidRPr="00791A5A">
        <w:t>Clinical</w:t>
      </w:r>
      <w:r w:rsidRPr="00C971A8">
        <w:rPr>
          <w:lang w:val="fr-FR"/>
        </w:rPr>
        <w:t>Document/code example</w:t>
      </w:r>
      <w:bookmarkEnd w:id="238"/>
      <w:bookmarkEnd w:id="239"/>
    </w:p>
    <w:p w14:paraId="75E7E701" w14:textId="77777777" w:rsidR="00487E01" w:rsidRPr="009D5BB2" w:rsidRDefault="00487E01" w:rsidP="00487E01">
      <w:pPr>
        <w:pStyle w:val="Example"/>
        <w:rPr>
          <w:lang w:val="fr-FR"/>
        </w:rPr>
      </w:pPr>
      <w:r w:rsidRPr="009D5BB2">
        <w:rPr>
          <w:lang w:val="fr-FR"/>
        </w:rPr>
        <w:t xml:space="preserve">&lt;code codeSystem="2.16.840.1.113883.6.1" </w:t>
      </w:r>
    </w:p>
    <w:p w14:paraId="5C96147D" w14:textId="77777777" w:rsidR="00487E01" w:rsidRPr="009D5BB2" w:rsidRDefault="00487E01" w:rsidP="00487E01">
      <w:pPr>
        <w:pStyle w:val="Example"/>
      </w:pPr>
      <w:r w:rsidRPr="009D5BB2">
        <w:rPr>
          <w:lang w:val="fr-FR"/>
        </w:rPr>
        <w:t xml:space="preserve">      </w:t>
      </w:r>
      <w:r w:rsidRPr="009D5BB2">
        <w:t>codeSystemName="LOINC" code="18842-5"</w:t>
      </w:r>
    </w:p>
    <w:p w14:paraId="049CD475" w14:textId="77777777" w:rsidR="00487E01" w:rsidRPr="00C971A8" w:rsidRDefault="00487E01" w:rsidP="00487E01">
      <w:pPr>
        <w:pStyle w:val="Example"/>
      </w:pPr>
      <w:r w:rsidRPr="009D5BB2">
        <w:t xml:space="preserve">      displayName="DISCHARGE SUMMARIZATION NOTE"/&gt;</w:t>
      </w:r>
    </w:p>
    <w:p w14:paraId="0F8F4634" w14:textId="77777777" w:rsidR="00487E01" w:rsidRPr="00C971A8" w:rsidRDefault="00487E01" w:rsidP="00E94BFA">
      <w:pPr>
        <w:pStyle w:val="BodyText"/>
      </w:pPr>
    </w:p>
    <w:p w14:paraId="0684E720" w14:textId="77777777" w:rsidR="00487E01" w:rsidRPr="00C971A8" w:rsidRDefault="00487E01" w:rsidP="00487E01">
      <w:pPr>
        <w:pStyle w:val="Heading4"/>
      </w:pPr>
      <w:bookmarkStart w:id="240" w:name="_Toc203988360"/>
      <w:bookmarkStart w:id="241" w:name="_Ref110747690"/>
      <w:bookmarkStart w:id="242" w:name="_Toc246469620"/>
      <w:bookmarkStart w:id="243" w:name="_Toc106623663"/>
      <w:bookmarkEnd w:id="234"/>
      <w:r>
        <w:t>P</w:t>
      </w:r>
      <w:r w:rsidRPr="00C971A8">
        <w:t>articipant</w:t>
      </w:r>
      <w:bookmarkEnd w:id="240"/>
      <w:bookmarkEnd w:id="241"/>
      <w:bookmarkEnd w:id="242"/>
    </w:p>
    <w:p w14:paraId="33A36CE0" w14:textId="77777777" w:rsidR="00487E01" w:rsidRPr="00C971A8" w:rsidRDefault="00487E01" w:rsidP="00487E01">
      <w:pPr>
        <w:pStyle w:val="BodyText"/>
      </w:pPr>
      <w:r w:rsidRPr="00C971A8">
        <w:t xml:space="preserve">The </w:t>
      </w:r>
      <w:r w:rsidRPr="00C971A8">
        <w:rPr>
          <w:rStyle w:val="XMLname"/>
        </w:rPr>
        <w:t>participant</w:t>
      </w:r>
      <w:r w:rsidRPr="00C971A8">
        <w:t xml:space="preserve"> element identifies other supporting participants, including parents, relatives, caregivers, insurance policyholders, guarantors, and other participants related in some way to the patient. The </w:t>
      </w:r>
      <w:r w:rsidRPr="00C971A8">
        <w:rPr>
          <w:rStyle w:val="XMLname"/>
        </w:rPr>
        <w:t>time</w:t>
      </w:r>
      <w:r w:rsidRPr="00C971A8">
        <w:t xml:space="preserve"> element of the </w:t>
      </w:r>
      <w:r w:rsidRPr="00C971A8">
        <w:rPr>
          <w:rStyle w:val="XMLname"/>
        </w:rPr>
        <w:t>participant</w:t>
      </w:r>
      <w:r w:rsidRPr="00C971A8">
        <w:t xml:space="preserve"> may be </w:t>
      </w:r>
      <w:r w:rsidRPr="00C971A8">
        <w:lastRenderedPageBreak/>
        <w:t>present</w:t>
      </w:r>
      <w:r w:rsidRPr="00C971A8">
        <w:rPr>
          <w:rStyle w:val="keyword"/>
        </w:rPr>
        <w:t>.</w:t>
      </w:r>
      <w:r w:rsidRPr="00C971A8">
        <w:t xml:space="preserve">  When present, it indicates the time span over which the participation takes place. For example, in the case of health care providers or support persons or organizations, it indicates the time span over which care or support is provided.</w:t>
      </w:r>
    </w:p>
    <w:p w14:paraId="1F949456" w14:textId="77777777" w:rsidR="00204C31" w:rsidRDefault="009D5BB2" w:rsidP="00487E01">
      <w:pPr>
        <w:pStyle w:val="BodyText"/>
      </w:pPr>
      <w:r>
        <w:t>Discharge Summary</w:t>
      </w:r>
      <w:r w:rsidR="00487E01" w:rsidRPr="00C971A8">
        <w:t xml:space="preserve"> does not specify any use for </w:t>
      </w:r>
      <w:r w:rsidR="00487E01" w:rsidRPr="00C971A8">
        <w:rPr>
          <w:rStyle w:val="XMLname"/>
        </w:rPr>
        <w:t>functionCode</w:t>
      </w:r>
      <w:r w:rsidR="00487E01" w:rsidRPr="00C971A8">
        <w:t xml:space="preserve"> for participants.  Local policies will determine how this element should be used in implementations.</w:t>
      </w:r>
    </w:p>
    <w:p w14:paraId="220B5B3F" w14:textId="77777777" w:rsidR="009D5BB2" w:rsidRDefault="00204C31" w:rsidP="00487E01">
      <w:pPr>
        <w:pStyle w:val="BodyText"/>
      </w:pPr>
      <w:r w:rsidRPr="00C971A8">
        <w:t>A supporting person or organization is an individual or an organization with a relationship to the patient. A supporting person who is also an emergency contact or next-of-kin should be recorded as a pa</w:t>
      </w:r>
      <w:r>
        <w:t>rticipant for each role played.</w:t>
      </w:r>
    </w:p>
    <w:p w14:paraId="28B8359D" w14:textId="77777777" w:rsidR="008B20CD" w:rsidRDefault="008B20CD" w:rsidP="003D62A7">
      <w:pPr>
        <w:numPr>
          <w:ilvl w:val="0"/>
          <w:numId w:val="100"/>
        </w:numPr>
        <w:spacing w:after="40" w:line="260" w:lineRule="exact"/>
      </w:pPr>
      <w:r>
        <w:rPr>
          <w:b/>
          <w:bCs/>
          <w:sz w:val="16"/>
          <w:szCs w:val="16"/>
        </w:rPr>
        <w:t>MAY</w:t>
      </w:r>
      <w:r>
        <w:t xml:space="preserve"> contain at least one [1..*] </w:t>
      </w:r>
      <w:r>
        <w:rPr>
          <w:rFonts w:ascii="Courier New" w:hAnsi="Courier New"/>
          <w:b/>
          <w:bCs/>
        </w:rPr>
        <w:t>participant</w:t>
      </w:r>
      <w:r>
        <w:t xml:space="preserve"> (CONF:8467). </w:t>
      </w:r>
    </w:p>
    <w:p w14:paraId="3DED8494" w14:textId="77777777" w:rsidR="008B20CD" w:rsidRDefault="008B20CD" w:rsidP="003D62A7">
      <w:pPr>
        <w:numPr>
          <w:ilvl w:val="1"/>
          <w:numId w:val="100"/>
        </w:numPr>
        <w:spacing w:after="40" w:line="260" w:lineRule="exact"/>
      </w:pPr>
      <w:r>
        <w:t xml:space="preserve">If present, the participant/associatedEntity element </w:t>
      </w:r>
      <w:r w:rsidRPr="00204C31">
        <w:rPr>
          <w:rStyle w:val="keyword"/>
        </w:rPr>
        <w:t>SHALL</w:t>
      </w:r>
      <w:r>
        <w:t xml:space="preserve"> have an associatedPerson or scopingOrganization element. (CONF:8468).</w:t>
      </w:r>
    </w:p>
    <w:p w14:paraId="5C03F29D" w14:textId="77777777" w:rsidR="008B20CD" w:rsidRDefault="008B20CD" w:rsidP="003D62A7">
      <w:pPr>
        <w:numPr>
          <w:ilvl w:val="1"/>
          <w:numId w:val="100"/>
        </w:numPr>
        <w:spacing w:after="40" w:line="260" w:lineRule="exact"/>
      </w:pPr>
      <w:r>
        <w:t>When participant/@typeCode is IND, associatedEntity/@classCode SHALL be PRS, NOK, CAREGIVER, AGNT, GUAR, or ECON. (CONF:8469).</w:t>
      </w:r>
    </w:p>
    <w:p w14:paraId="1E7F4A80" w14:textId="77777777" w:rsidR="008B20CD" w:rsidRDefault="008B20CD" w:rsidP="003D62A7">
      <w:pPr>
        <w:numPr>
          <w:ilvl w:val="1"/>
          <w:numId w:val="100"/>
        </w:numPr>
        <w:spacing w:after="40" w:line="260" w:lineRule="exact"/>
      </w:pPr>
      <w:r>
        <w:t xml:space="preserve">When associatedEntity/@classCode is PRS, NOK, or ECON, then associatedEntity/code </w:t>
      </w:r>
      <w:r w:rsidRPr="002577F2">
        <w:rPr>
          <w:rStyle w:val="keyword"/>
        </w:rPr>
        <w:t>SHALL</w:t>
      </w:r>
      <w:r>
        <w:t xml:space="preserve"> be present having a value drawn from the PersonalRelationshipRoleType domain or from SNOMED using any subtype of "Person in the family" (303071001). (CONF:8470).</w:t>
      </w:r>
    </w:p>
    <w:p w14:paraId="1459E5B2" w14:textId="77777777" w:rsidR="00487E01" w:rsidRPr="00C971A8" w:rsidRDefault="00487E01" w:rsidP="00487E01">
      <w:pPr>
        <w:pStyle w:val="Caption"/>
      </w:pPr>
      <w:bookmarkStart w:id="244" w:name="_Toc192905973"/>
      <w:bookmarkStart w:id="245" w:name="_Toc120278127"/>
      <w:bookmarkStart w:id="246" w:name="_Toc163893724"/>
      <w:r w:rsidRPr="00C971A8">
        <w:rPr>
          <w:noProof w:val="0"/>
        </w:rPr>
        <w:t xml:space="preserve">Figure </w:t>
      </w:r>
      <w:r w:rsidR="0000006B" w:rsidRPr="00C971A8">
        <w:rPr>
          <w:noProof w:val="0"/>
        </w:rPr>
        <w:fldChar w:fldCharType="begin"/>
      </w:r>
      <w:r w:rsidRPr="00C971A8">
        <w:rPr>
          <w:noProof w:val="0"/>
        </w:rPr>
        <w:instrText xml:space="preserve"> SEQ Figure \* ARABIC </w:instrText>
      </w:r>
      <w:r w:rsidR="0000006B" w:rsidRPr="00C971A8">
        <w:rPr>
          <w:noProof w:val="0"/>
        </w:rPr>
        <w:fldChar w:fldCharType="separate"/>
      </w:r>
      <w:r w:rsidR="00D61323">
        <w:t>29</w:t>
      </w:r>
      <w:r w:rsidR="0000006B" w:rsidRPr="00C971A8">
        <w:rPr>
          <w:noProof w:val="0"/>
        </w:rPr>
        <w:fldChar w:fldCharType="end"/>
      </w:r>
      <w:r w:rsidRPr="00C971A8">
        <w:rPr>
          <w:noProof w:val="0"/>
        </w:rPr>
        <w:t>:</w:t>
      </w:r>
      <w:r w:rsidR="00242E16">
        <w:t xml:space="preserve"> Discharge summary p</w:t>
      </w:r>
      <w:r w:rsidRPr="00C971A8">
        <w:t xml:space="preserve">articipant </w:t>
      </w:r>
      <w:r w:rsidRPr="00C971A8">
        <w:rPr>
          <w:noProof w:val="0"/>
        </w:rPr>
        <w:t>example for a supporting person</w:t>
      </w:r>
      <w:bookmarkEnd w:id="244"/>
      <w:bookmarkEnd w:id="245"/>
      <w:bookmarkEnd w:id="246"/>
    </w:p>
    <w:p w14:paraId="57CDA54B" w14:textId="77777777" w:rsidR="00487E01" w:rsidRPr="00C971A8" w:rsidRDefault="00487E01" w:rsidP="00487E01">
      <w:pPr>
        <w:pStyle w:val="Example"/>
      </w:pPr>
      <w:r w:rsidRPr="00C971A8">
        <w:t>&lt;participant typeCode="IND"&gt;</w:t>
      </w:r>
    </w:p>
    <w:p w14:paraId="074B20F7" w14:textId="77777777" w:rsidR="00487E01" w:rsidRPr="00C971A8" w:rsidRDefault="00487E01" w:rsidP="00487E01">
      <w:pPr>
        <w:pStyle w:val="Example"/>
      </w:pPr>
      <w:r w:rsidRPr="00C971A8">
        <w:t xml:space="preserve">  &lt;associatedEntity classCode="NOK"&gt;</w:t>
      </w:r>
    </w:p>
    <w:p w14:paraId="683C5ABA" w14:textId="77777777" w:rsidR="00487E01" w:rsidRPr="00C971A8" w:rsidRDefault="00487E01" w:rsidP="00487E01">
      <w:pPr>
        <w:pStyle w:val="Example"/>
      </w:pPr>
      <w:r w:rsidRPr="00C971A8">
        <w:t xml:space="preserve">    &lt;code code="MTH" codeSystem="2.16.840.1.113883.5.111"  </w:t>
      </w:r>
    </w:p>
    <w:p w14:paraId="6E7177D8" w14:textId="77777777" w:rsidR="00487E01" w:rsidRPr="00C971A8" w:rsidRDefault="00487E01" w:rsidP="00487E01">
      <w:pPr>
        <w:pStyle w:val="Example"/>
      </w:pPr>
      <w:r w:rsidRPr="00C971A8">
        <w:t xml:space="preserve">          codeSystemName="HL7 RoleCode"/&gt;</w:t>
      </w:r>
    </w:p>
    <w:p w14:paraId="120F975A" w14:textId="77777777" w:rsidR="00487E01" w:rsidRPr="00C971A8" w:rsidRDefault="00487E01" w:rsidP="00487E01">
      <w:pPr>
        <w:pStyle w:val="Example"/>
      </w:pPr>
      <w:r w:rsidRPr="00C971A8">
        <w:t xml:space="preserve">    &lt;addr&gt;</w:t>
      </w:r>
    </w:p>
    <w:p w14:paraId="7B2E1129" w14:textId="77777777" w:rsidR="00487E01" w:rsidRPr="00C971A8" w:rsidRDefault="00487E01" w:rsidP="00487E01">
      <w:pPr>
        <w:pStyle w:val="Example"/>
      </w:pPr>
      <w:r w:rsidRPr="00C971A8">
        <w:t xml:space="preserve">      &lt;streetAddressLine&gt;6666 Home Street&lt;/streetAddressLine&gt;</w:t>
      </w:r>
    </w:p>
    <w:p w14:paraId="31555E50" w14:textId="77777777" w:rsidR="00487E01" w:rsidRPr="00C971A8" w:rsidRDefault="00487E01" w:rsidP="00487E01">
      <w:pPr>
        <w:pStyle w:val="Example"/>
      </w:pPr>
      <w:r w:rsidRPr="00C971A8">
        <w:t xml:space="preserve">      &lt;city&gt;Blue Bell&lt;/city&gt;</w:t>
      </w:r>
    </w:p>
    <w:p w14:paraId="330FE5D3" w14:textId="77777777" w:rsidR="00487E01" w:rsidRPr="00C971A8" w:rsidRDefault="00487E01" w:rsidP="00487E01">
      <w:pPr>
        <w:pStyle w:val="Example"/>
      </w:pPr>
      <w:r w:rsidRPr="00C971A8">
        <w:t xml:space="preserve">      &lt;state&gt;MA&lt;/state&gt;</w:t>
      </w:r>
    </w:p>
    <w:p w14:paraId="03F0A36D" w14:textId="77777777" w:rsidR="00487E01" w:rsidRPr="00C971A8" w:rsidRDefault="00487E01" w:rsidP="00487E01">
      <w:pPr>
        <w:pStyle w:val="Example"/>
      </w:pPr>
      <w:r w:rsidRPr="00C971A8">
        <w:t xml:space="preserve">      &lt;postalCode&gt;02368&lt;/postalCode&gt;</w:t>
      </w:r>
    </w:p>
    <w:p w14:paraId="41BA42EC" w14:textId="77777777" w:rsidR="00487E01" w:rsidRPr="00C971A8" w:rsidRDefault="00487E01" w:rsidP="00487E01">
      <w:pPr>
        <w:pStyle w:val="Example"/>
      </w:pPr>
      <w:r w:rsidRPr="00C971A8">
        <w:t xml:space="preserve">      &lt;country&gt;USA&lt;/country&gt;</w:t>
      </w:r>
    </w:p>
    <w:p w14:paraId="21A625A9" w14:textId="77777777" w:rsidR="00487E01" w:rsidRPr="00C971A8" w:rsidRDefault="00487E01" w:rsidP="00487E01">
      <w:pPr>
        <w:pStyle w:val="Example"/>
      </w:pPr>
      <w:r w:rsidRPr="00C971A8">
        <w:t xml:space="preserve">    &lt;/addr&gt;</w:t>
      </w:r>
    </w:p>
    <w:p w14:paraId="7DFF9AA2" w14:textId="77777777" w:rsidR="00487E01" w:rsidRPr="00C971A8" w:rsidRDefault="00487E01" w:rsidP="00487E01">
      <w:pPr>
        <w:pStyle w:val="Example"/>
      </w:pPr>
      <w:r w:rsidRPr="00C971A8">
        <w:t xml:space="preserve">    &lt;telecom value="tel:(999)555-1212" use="WP"/&gt;</w:t>
      </w:r>
    </w:p>
    <w:p w14:paraId="51DC3BAD" w14:textId="77777777" w:rsidR="00487E01" w:rsidRPr="00C971A8" w:rsidRDefault="00487E01" w:rsidP="00487E01">
      <w:pPr>
        <w:pStyle w:val="Example"/>
      </w:pPr>
      <w:r w:rsidRPr="00C971A8">
        <w:t xml:space="preserve">    &lt;associatedPerson&gt;</w:t>
      </w:r>
    </w:p>
    <w:p w14:paraId="08EA3B63" w14:textId="77777777" w:rsidR="00487E01" w:rsidRPr="00C971A8" w:rsidRDefault="00487E01" w:rsidP="00487E01">
      <w:pPr>
        <w:pStyle w:val="Example"/>
      </w:pPr>
      <w:r w:rsidRPr="00C971A8">
        <w:t xml:space="preserve">      &lt;name&gt;</w:t>
      </w:r>
    </w:p>
    <w:p w14:paraId="1CF4E8C8" w14:textId="77777777" w:rsidR="00487E01" w:rsidRPr="00C971A8" w:rsidRDefault="00487E01" w:rsidP="00487E01">
      <w:pPr>
        <w:pStyle w:val="Example"/>
      </w:pPr>
      <w:r w:rsidRPr="00C971A8">
        <w:t xml:space="preserve">        &lt;prefix&gt;Mrs.&lt;/prefix&gt;</w:t>
      </w:r>
    </w:p>
    <w:p w14:paraId="7A9313C0" w14:textId="77777777" w:rsidR="00487E01" w:rsidRPr="00C971A8" w:rsidRDefault="00487E01" w:rsidP="00487E01">
      <w:pPr>
        <w:pStyle w:val="Example"/>
      </w:pPr>
      <w:r w:rsidRPr="00C971A8">
        <w:t xml:space="preserve">        &lt;given&gt;Nelda&lt;/given&gt;</w:t>
      </w:r>
    </w:p>
    <w:p w14:paraId="77699772" w14:textId="77777777" w:rsidR="00487E01" w:rsidRPr="00C971A8" w:rsidRDefault="00487E01" w:rsidP="00487E01">
      <w:pPr>
        <w:pStyle w:val="Example"/>
      </w:pPr>
      <w:r w:rsidRPr="00C971A8">
        <w:t xml:space="preserve">        &lt;family&gt;Nuclear&lt;/family&gt;</w:t>
      </w:r>
    </w:p>
    <w:p w14:paraId="28E3E36E" w14:textId="77777777" w:rsidR="00487E01" w:rsidRPr="00C971A8" w:rsidRDefault="00487E01" w:rsidP="00487E01">
      <w:pPr>
        <w:pStyle w:val="Example"/>
      </w:pPr>
      <w:r w:rsidRPr="00C971A8">
        <w:t xml:space="preserve">      &lt;/name&gt;</w:t>
      </w:r>
    </w:p>
    <w:p w14:paraId="4998C5E8" w14:textId="77777777" w:rsidR="00487E01" w:rsidRPr="00C971A8" w:rsidRDefault="00487E01" w:rsidP="00487E01">
      <w:pPr>
        <w:pStyle w:val="Example"/>
      </w:pPr>
      <w:r w:rsidRPr="00C971A8">
        <w:t xml:space="preserve">    &lt;/associatedPerson&gt;</w:t>
      </w:r>
    </w:p>
    <w:p w14:paraId="04ED320C" w14:textId="77777777" w:rsidR="00487E01" w:rsidRPr="00C971A8" w:rsidRDefault="00487E01" w:rsidP="00487E01">
      <w:pPr>
        <w:pStyle w:val="Example"/>
      </w:pPr>
      <w:r w:rsidRPr="00C971A8">
        <w:t xml:space="preserve">  &lt;/associatedEntity&gt;</w:t>
      </w:r>
    </w:p>
    <w:p w14:paraId="1AA5A4E4" w14:textId="77777777" w:rsidR="00487E01" w:rsidRPr="00C971A8" w:rsidRDefault="00487E01" w:rsidP="00487E01">
      <w:pPr>
        <w:pStyle w:val="Example"/>
      </w:pPr>
      <w:r w:rsidRPr="00C971A8">
        <w:t>&lt;/participant&gt;</w:t>
      </w:r>
    </w:p>
    <w:p w14:paraId="5FB390F3" w14:textId="77777777" w:rsidR="00487E01" w:rsidRPr="00C971A8" w:rsidRDefault="00487E01" w:rsidP="00E94BFA">
      <w:pPr>
        <w:pStyle w:val="BodyText"/>
        <w:numPr>
          <w:ins w:id="247" w:author="Susan Hardy" w:date="2009-08-02T15:12:00Z"/>
        </w:numPr>
      </w:pPr>
    </w:p>
    <w:p w14:paraId="06CC971E" w14:textId="77777777" w:rsidR="00487E01" w:rsidRPr="00C971A8" w:rsidRDefault="00487E01" w:rsidP="00487E01">
      <w:pPr>
        <w:pStyle w:val="Heading4"/>
      </w:pPr>
      <w:bookmarkStart w:id="248" w:name="_Toc246469622"/>
      <w:r w:rsidRPr="00C971A8">
        <w:t>componentOf</w:t>
      </w:r>
      <w:bookmarkEnd w:id="248"/>
    </w:p>
    <w:p w14:paraId="71CE0F65" w14:textId="77777777" w:rsidR="00487E01" w:rsidRPr="00C971A8" w:rsidRDefault="00487E01" w:rsidP="00487E01">
      <w:pPr>
        <w:pStyle w:val="BodyText"/>
      </w:pPr>
      <w:r w:rsidRPr="00C971A8">
        <w:t xml:space="preserve">The Discharge Summary is always associated with a Hospital Admission using the </w:t>
      </w:r>
      <w:r w:rsidRPr="00C971A8">
        <w:rPr>
          <w:rStyle w:val="XMLname"/>
        </w:rPr>
        <w:t>encompassingEncounter</w:t>
      </w:r>
      <w:r w:rsidRPr="00C971A8">
        <w:t xml:space="preserve"> element in the header.</w:t>
      </w:r>
    </w:p>
    <w:p w14:paraId="09318A0F" w14:textId="77777777" w:rsidR="00111634" w:rsidRDefault="00487E01" w:rsidP="00E94BFA">
      <w:pPr>
        <w:pStyle w:val="BodyText"/>
      </w:pPr>
      <w:r w:rsidRPr="00C971A8">
        <w:t xml:space="preserve">The </w:t>
      </w:r>
      <w:r w:rsidRPr="00C971A8">
        <w:rPr>
          <w:rStyle w:val="XMLname"/>
        </w:rPr>
        <w:t>dischargeDispositionCode</w:t>
      </w:r>
      <w:r w:rsidRPr="00C971A8">
        <w:t xml:space="preserve"> records the disposition of the patient at time of discharge. Access to the National Uniform Billing Committee (NUBC) code system </w:t>
      </w:r>
      <w:r w:rsidRPr="00C971A8">
        <w:lastRenderedPageBreak/>
        <w:t xml:space="preserve">requires a membership. The following conformance statement aligns with HITSP C80 requirements. </w:t>
      </w:r>
    </w:p>
    <w:p w14:paraId="4C8A185F" w14:textId="77777777" w:rsidR="00111634" w:rsidRDefault="00111634" w:rsidP="00111634">
      <w:pPr>
        <w:pStyle w:val="BodyText"/>
      </w:pPr>
      <w:r w:rsidRPr="00C971A8">
        <w:t xml:space="preserve">The </w:t>
      </w:r>
      <w:r w:rsidRPr="00C971A8">
        <w:rPr>
          <w:rStyle w:val="XMLname"/>
        </w:rPr>
        <w:t>responsibleParty</w:t>
      </w:r>
      <w:r w:rsidRPr="00C971A8">
        <w:t xml:space="preserve"> element represents only the party responsible for the encounter, not necessar</w:t>
      </w:r>
      <w:r>
        <w:t>ily the entire episode of care.</w:t>
      </w:r>
    </w:p>
    <w:p w14:paraId="68D5D3D1" w14:textId="77777777" w:rsidR="004167D5" w:rsidRDefault="00111634" w:rsidP="00E94BFA">
      <w:pPr>
        <w:pStyle w:val="BodyText"/>
      </w:pPr>
      <w:r w:rsidRPr="00C971A8">
        <w:t xml:space="preserve">The </w:t>
      </w:r>
      <w:r w:rsidRPr="00C971A8">
        <w:rPr>
          <w:rStyle w:val="XMLname"/>
        </w:rPr>
        <w:t>encounterParticipant</w:t>
      </w:r>
      <w:r w:rsidRPr="00C971A8">
        <w:t xml:space="preserve"> elements represent only those participants in the encounter, not necessarily the entire episode of care.</w:t>
      </w:r>
    </w:p>
    <w:p w14:paraId="6E2BFAED" w14:textId="77777777" w:rsidR="004167D5" w:rsidRDefault="004167D5" w:rsidP="004167D5">
      <w:pPr>
        <w:numPr>
          <w:ilvl w:val="0"/>
          <w:numId w:val="5"/>
        </w:numPr>
        <w:spacing w:after="40" w:line="260" w:lineRule="exact"/>
      </w:pPr>
      <w:r>
        <w:rPr>
          <w:b/>
          <w:bCs/>
          <w:sz w:val="16"/>
          <w:szCs w:val="16"/>
        </w:rPr>
        <w:t>SHALL</w:t>
      </w:r>
      <w:r>
        <w:t xml:space="preserve"> contain exactly one [1..1] </w:t>
      </w:r>
      <w:r>
        <w:rPr>
          <w:rFonts w:ascii="Courier New" w:hAnsi="Courier New"/>
          <w:b/>
          <w:bCs/>
        </w:rPr>
        <w:t>componentOf</w:t>
      </w:r>
      <w:r>
        <w:t xml:space="preserve"> (CONF:8471). </w:t>
      </w:r>
    </w:p>
    <w:p w14:paraId="2846358F" w14:textId="77777777" w:rsidR="004167D5" w:rsidRDefault="004167D5" w:rsidP="003D62A7">
      <w:pPr>
        <w:numPr>
          <w:ilvl w:val="1"/>
          <w:numId w:val="101"/>
        </w:numPr>
        <w:spacing w:after="40" w:line="260" w:lineRule="exact"/>
      </w:pPr>
      <w:r>
        <w:t xml:space="preserve">This componentOf </w:t>
      </w:r>
      <w:r>
        <w:rPr>
          <w:b/>
          <w:bCs/>
          <w:sz w:val="16"/>
          <w:szCs w:val="16"/>
        </w:rPr>
        <w:t>SHALL</w:t>
      </w:r>
      <w:r>
        <w:t xml:space="preserve"> contain exactly one [1..1] </w:t>
      </w:r>
      <w:r>
        <w:rPr>
          <w:rFonts w:ascii="Courier New" w:hAnsi="Courier New"/>
          <w:b/>
          <w:bCs/>
        </w:rPr>
        <w:t>encompassingEncounter</w:t>
      </w:r>
      <w:r>
        <w:t xml:space="preserve"> (CONF:8472). </w:t>
      </w:r>
    </w:p>
    <w:p w14:paraId="28817250" w14:textId="77777777" w:rsidR="004167D5" w:rsidRDefault="004167D5" w:rsidP="003D62A7">
      <w:pPr>
        <w:numPr>
          <w:ilvl w:val="2"/>
          <w:numId w:val="101"/>
        </w:numPr>
        <w:spacing w:after="40" w:line="260" w:lineRule="exact"/>
      </w:pPr>
      <w:r>
        <w:t xml:space="preserve">This encompassingEncounter </w:t>
      </w:r>
      <w:r>
        <w:rPr>
          <w:b/>
          <w:bCs/>
          <w:sz w:val="16"/>
          <w:szCs w:val="16"/>
        </w:rPr>
        <w:t>SHALL</w:t>
      </w:r>
      <w:r>
        <w:t xml:space="preserve"> contain exactly one [1..1] </w:t>
      </w:r>
      <w:r>
        <w:rPr>
          <w:rFonts w:ascii="Courier New" w:hAnsi="Courier New"/>
          <w:b/>
          <w:bCs/>
        </w:rPr>
        <w:t>effectiveTime/low</w:t>
      </w:r>
      <w:r>
        <w:t xml:space="preserve"> (CONF:8473). </w:t>
      </w:r>
    </w:p>
    <w:p w14:paraId="090B25DB" w14:textId="77777777" w:rsidR="004167D5" w:rsidRDefault="004167D5" w:rsidP="003D62A7">
      <w:pPr>
        <w:numPr>
          <w:ilvl w:val="2"/>
          <w:numId w:val="101"/>
        </w:numPr>
        <w:spacing w:after="40" w:line="260" w:lineRule="exact"/>
      </w:pPr>
      <w:r>
        <w:t xml:space="preserve">This encompassingEncounter </w:t>
      </w:r>
      <w:r>
        <w:rPr>
          <w:b/>
          <w:bCs/>
          <w:sz w:val="16"/>
          <w:szCs w:val="16"/>
        </w:rPr>
        <w:t>SHALL</w:t>
      </w:r>
      <w:r>
        <w:t xml:space="preserve"> contain exactly one [1..1] </w:t>
      </w:r>
      <w:r>
        <w:rPr>
          <w:rFonts w:ascii="Courier New" w:hAnsi="Courier New"/>
          <w:b/>
          <w:bCs/>
        </w:rPr>
        <w:t>effectiveTime/high</w:t>
      </w:r>
      <w:r>
        <w:t xml:space="preserve"> (CONF:8475). </w:t>
      </w:r>
    </w:p>
    <w:p w14:paraId="0BB7FE48" w14:textId="77777777" w:rsidR="004167D5" w:rsidRDefault="004167D5" w:rsidP="003D62A7">
      <w:pPr>
        <w:numPr>
          <w:ilvl w:val="2"/>
          <w:numId w:val="101"/>
        </w:numPr>
        <w:spacing w:after="40" w:line="260" w:lineRule="exact"/>
      </w:pPr>
      <w:r>
        <w:t xml:space="preserve">The dischargeDispositionCode </w:t>
      </w:r>
      <w:r w:rsidRPr="00D431F3">
        <w:rPr>
          <w:rStyle w:val="keyword"/>
        </w:rPr>
        <w:t>SHALL</w:t>
      </w:r>
      <w:r>
        <w:t xml:space="preserve"> be present where the value of @code is selected from 2.16.840.1.113883.3.88.12.80.33 NUBC UB-04 FL17-Patient Status DYNAMIC or, if access to NUBC is unavailable, from 2.16.840.1.113883.12.112 HL7 Discharge Disposition DYNAMIC. (CONF:8476).</w:t>
      </w:r>
    </w:p>
    <w:p w14:paraId="2CA2BAB8" w14:textId="77777777" w:rsidR="00741BEF" w:rsidRDefault="004167D5" w:rsidP="003D62A7">
      <w:pPr>
        <w:numPr>
          <w:ilvl w:val="3"/>
          <w:numId w:val="101"/>
        </w:numPr>
        <w:spacing w:after="40" w:line="260" w:lineRule="exact"/>
      </w:pPr>
      <w:r>
        <w:t xml:space="preserve">The dischargeDispositionCode </w:t>
      </w:r>
      <w:r w:rsidRPr="00D431F3">
        <w:rPr>
          <w:rStyle w:val="keyword"/>
        </w:rPr>
        <w:t>SHALL</w:t>
      </w:r>
      <w:r>
        <w:t xml:space="preserve"> be displayed when the document is rendered. (CONF:8477).</w:t>
      </w:r>
    </w:p>
    <w:p w14:paraId="79E1DEE9" w14:textId="77777777" w:rsidR="009508C9" w:rsidRDefault="004167D5" w:rsidP="003D62A7">
      <w:pPr>
        <w:numPr>
          <w:ilvl w:val="2"/>
          <w:numId w:val="101"/>
        </w:numPr>
        <w:spacing w:after="40" w:line="260" w:lineRule="exact"/>
      </w:pPr>
      <w:r>
        <w:t xml:space="preserve">The responsibleParty element </w:t>
      </w:r>
      <w:r w:rsidRPr="00D431F3">
        <w:rPr>
          <w:rStyle w:val="keyword"/>
        </w:rPr>
        <w:t>MAY</w:t>
      </w:r>
      <w:r>
        <w:t xml:space="preserve"> be present. If present, the responsibleParty/assignedEntity element </w:t>
      </w:r>
      <w:r w:rsidRPr="00D431F3">
        <w:rPr>
          <w:rStyle w:val="keyword"/>
        </w:rPr>
        <w:t>SHALL</w:t>
      </w:r>
      <w:r>
        <w:t xml:space="preserve"> have at least one assignedPerson or representedOrganization element present. (CONF:8479).</w:t>
      </w:r>
    </w:p>
    <w:p w14:paraId="69318814" w14:textId="77777777" w:rsidR="004167D5" w:rsidRDefault="004167D5" w:rsidP="003D62A7">
      <w:pPr>
        <w:numPr>
          <w:ilvl w:val="2"/>
          <w:numId w:val="101"/>
        </w:numPr>
        <w:spacing w:after="40" w:line="260" w:lineRule="exact"/>
      </w:pPr>
      <w:r>
        <w:t xml:space="preserve">The encounterParticipant elements </w:t>
      </w:r>
      <w:r w:rsidRPr="00D431F3">
        <w:rPr>
          <w:rStyle w:val="keyword"/>
        </w:rPr>
        <w:t>MAY</w:t>
      </w:r>
      <w:r>
        <w:t xml:space="preserve"> be present. If present, the encounterParticipant/assignedEntity element </w:t>
      </w:r>
      <w:r w:rsidRPr="00D431F3">
        <w:rPr>
          <w:rStyle w:val="keyword"/>
        </w:rPr>
        <w:t>SHALL</w:t>
      </w:r>
      <w:r>
        <w:t xml:space="preserve"> have at least one assignedPerson or representedOrganization element present. (CONF:8478).</w:t>
      </w:r>
    </w:p>
    <w:p w14:paraId="2C3E55C9" w14:textId="77777777" w:rsidR="00487E01" w:rsidRPr="00C971A8" w:rsidRDefault="00487E01" w:rsidP="00487E01">
      <w:pPr>
        <w:pStyle w:val="Caption"/>
      </w:pPr>
      <w:bookmarkStart w:id="249" w:name="_Toc246469554"/>
      <w:bookmarkStart w:id="250" w:name="_Toc163893787"/>
      <w:r w:rsidRPr="00C971A8">
        <w:lastRenderedPageBreak/>
        <w:t xml:space="preserve">Table </w:t>
      </w:r>
      <w:r w:rsidR="0000006B">
        <w:fldChar w:fldCharType="begin"/>
      </w:r>
      <w:r w:rsidR="0000006B">
        <w:instrText xml:space="preserve"> SEQ Table \* ARABIC </w:instrText>
      </w:r>
      <w:r w:rsidR="0000006B">
        <w:fldChar w:fldCharType="separate"/>
      </w:r>
      <w:r w:rsidR="00D61323">
        <w:t>23</w:t>
      </w:r>
      <w:r w:rsidR="0000006B">
        <w:fldChar w:fldCharType="end"/>
      </w:r>
      <w:r w:rsidRPr="00C971A8">
        <w:t>: HL7 Discharge Disposition</w:t>
      </w:r>
      <w:bookmarkEnd w:id="249"/>
      <w:r w:rsidR="006F3DCE">
        <w:t xml:space="preserve"> Codes</w:t>
      </w:r>
      <w:bookmarkEnd w:id="250"/>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7220"/>
      </w:tblGrid>
      <w:tr w:rsidR="00A434DE" w:rsidRPr="00C971A8" w14:paraId="51C9112A" w14:textId="77777777">
        <w:tc>
          <w:tcPr>
            <w:tcW w:w="8640" w:type="dxa"/>
            <w:gridSpan w:val="2"/>
            <w:shd w:val="clear" w:color="auto" w:fill="auto"/>
          </w:tcPr>
          <w:p w14:paraId="6E6DD6C9" w14:textId="77777777" w:rsidR="00A434DE" w:rsidRDefault="00A434DE" w:rsidP="00A02BA7">
            <w:pPr>
              <w:pStyle w:val="TableText"/>
              <w:rPr>
                <w:rFonts w:eastAsia="Cambria"/>
              </w:rPr>
            </w:pPr>
            <w:r>
              <w:rPr>
                <w:rFonts w:eastAsia="Cambria"/>
              </w:rPr>
              <w:t xml:space="preserve">Value Set: Discharge disposition </w:t>
            </w:r>
            <w:r w:rsidRPr="00761B97">
              <w:rPr>
                <w:rFonts w:eastAsia="Cambria"/>
              </w:rPr>
              <w:t>2.16.840.1.113883.3.88.12.80.33</w:t>
            </w:r>
          </w:p>
          <w:p w14:paraId="06D5C3E6" w14:textId="77777777" w:rsidR="00A434DE" w:rsidRPr="00C971A8" w:rsidRDefault="00A434DE" w:rsidP="00A02BA7">
            <w:pPr>
              <w:pStyle w:val="TableText"/>
            </w:pPr>
            <w:r w:rsidRPr="00C971A8">
              <w:rPr>
                <w:rFonts w:eastAsia="Cambria"/>
              </w:rPr>
              <w:t>Code System: HL7 Discharge Disposition 2.16.840.1.113883.12.112</w:t>
            </w:r>
          </w:p>
        </w:tc>
      </w:tr>
      <w:tr w:rsidR="00487E01" w:rsidRPr="00C971A8" w14:paraId="1F7FCEB8" w14:textId="77777777">
        <w:tc>
          <w:tcPr>
            <w:tcW w:w="1420" w:type="dxa"/>
            <w:shd w:val="clear" w:color="auto" w:fill="E6E6E6"/>
          </w:tcPr>
          <w:p w14:paraId="29A46475" w14:textId="77777777" w:rsidR="00487E01" w:rsidRPr="00C971A8" w:rsidRDefault="00487E01" w:rsidP="001D1F30">
            <w:pPr>
              <w:pStyle w:val="TableHead"/>
              <w:rPr>
                <w:noProof/>
              </w:rPr>
            </w:pPr>
            <w:r w:rsidRPr="00C971A8">
              <w:rPr>
                <w:noProof/>
              </w:rPr>
              <w:t>Code</w:t>
            </w:r>
          </w:p>
        </w:tc>
        <w:tc>
          <w:tcPr>
            <w:tcW w:w="7220" w:type="dxa"/>
            <w:shd w:val="clear" w:color="auto" w:fill="E6E6E6"/>
          </w:tcPr>
          <w:p w14:paraId="22AE9B12" w14:textId="77777777" w:rsidR="00487E01" w:rsidRPr="00C971A8" w:rsidRDefault="00487E01" w:rsidP="001D1F30">
            <w:pPr>
              <w:pStyle w:val="TableHead"/>
              <w:rPr>
                <w:noProof/>
              </w:rPr>
            </w:pPr>
            <w:r w:rsidRPr="00C971A8">
              <w:t>Print Name</w:t>
            </w:r>
          </w:p>
        </w:tc>
      </w:tr>
      <w:tr w:rsidR="00487E01" w:rsidRPr="00C971A8" w14:paraId="06A25A3B" w14:textId="77777777">
        <w:tc>
          <w:tcPr>
            <w:tcW w:w="1420" w:type="dxa"/>
          </w:tcPr>
          <w:p w14:paraId="052A1FC5" w14:textId="77777777" w:rsidR="00487E01" w:rsidRPr="00C971A8" w:rsidRDefault="00487E01" w:rsidP="001D1F30">
            <w:pPr>
              <w:pStyle w:val="TableText"/>
            </w:pPr>
            <w:r w:rsidRPr="00C971A8">
              <w:t>01</w:t>
            </w:r>
          </w:p>
        </w:tc>
        <w:tc>
          <w:tcPr>
            <w:tcW w:w="7220" w:type="dxa"/>
          </w:tcPr>
          <w:p w14:paraId="3C118183" w14:textId="77777777" w:rsidR="00487E01" w:rsidRPr="00C971A8" w:rsidRDefault="00487E01" w:rsidP="001D1F30">
            <w:pPr>
              <w:pStyle w:val="TableText"/>
            </w:pPr>
            <w:r w:rsidRPr="00C971A8">
              <w:t>Discharged to home or self care (routine discharge)</w:t>
            </w:r>
          </w:p>
        </w:tc>
      </w:tr>
      <w:tr w:rsidR="00487E01" w:rsidRPr="00C971A8" w14:paraId="26406A9E" w14:textId="77777777">
        <w:tc>
          <w:tcPr>
            <w:tcW w:w="1420" w:type="dxa"/>
          </w:tcPr>
          <w:p w14:paraId="1D6C4288" w14:textId="77777777" w:rsidR="00487E01" w:rsidRPr="00C971A8" w:rsidRDefault="00487E01" w:rsidP="001D1F30">
            <w:pPr>
              <w:pStyle w:val="TableText"/>
            </w:pPr>
            <w:r w:rsidRPr="00C971A8">
              <w:t>02</w:t>
            </w:r>
          </w:p>
        </w:tc>
        <w:tc>
          <w:tcPr>
            <w:tcW w:w="7220" w:type="dxa"/>
          </w:tcPr>
          <w:p w14:paraId="5D411E9E" w14:textId="77777777" w:rsidR="00487E01" w:rsidRPr="00C971A8" w:rsidRDefault="00487E01" w:rsidP="001D1F30">
            <w:pPr>
              <w:pStyle w:val="TableText"/>
            </w:pPr>
            <w:r w:rsidRPr="00C971A8">
              <w:t>Discharged/transferred to another short-term general hospital for inpatient care</w:t>
            </w:r>
          </w:p>
        </w:tc>
      </w:tr>
      <w:tr w:rsidR="00487E01" w:rsidRPr="00C971A8" w14:paraId="5C9F0EB1" w14:textId="77777777">
        <w:tc>
          <w:tcPr>
            <w:tcW w:w="1420" w:type="dxa"/>
          </w:tcPr>
          <w:p w14:paraId="1046F35D" w14:textId="77777777" w:rsidR="00487E01" w:rsidRPr="00C971A8" w:rsidRDefault="00487E01" w:rsidP="001D1F30">
            <w:pPr>
              <w:pStyle w:val="TableText"/>
            </w:pPr>
            <w:r w:rsidRPr="00C971A8">
              <w:t>03</w:t>
            </w:r>
          </w:p>
        </w:tc>
        <w:tc>
          <w:tcPr>
            <w:tcW w:w="7220" w:type="dxa"/>
          </w:tcPr>
          <w:p w14:paraId="0CF2E099" w14:textId="77777777" w:rsidR="00487E01" w:rsidRPr="00C971A8" w:rsidRDefault="00487E01" w:rsidP="001D1F30">
            <w:pPr>
              <w:pStyle w:val="TableText"/>
            </w:pPr>
            <w:r w:rsidRPr="00C971A8">
              <w:t>Discharged/transferred to skilled nursing facility (SNF)</w:t>
            </w:r>
          </w:p>
        </w:tc>
      </w:tr>
      <w:tr w:rsidR="00487E01" w:rsidRPr="00C971A8" w14:paraId="49B9FDCC" w14:textId="77777777">
        <w:tc>
          <w:tcPr>
            <w:tcW w:w="1420" w:type="dxa"/>
          </w:tcPr>
          <w:p w14:paraId="5D039695" w14:textId="77777777" w:rsidR="00487E01" w:rsidRPr="00C971A8" w:rsidRDefault="00487E01" w:rsidP="001D1F30">
            <w:pPr>
              <w:pStyle w:val="TableText"/>
            </w:pPr>
            <w:r w:rsidRPr="00C971A8">
              <w:t>04</w:t>
            </w:r>
          </w:p>
        </w:tc>
        <w:tc>
          <w:tcPr>
            <w:tcW w:w="7220" w:type="dxa"/>
          </w:tcPr>
          <w:p w14:paraId="6DB4BCC0" w14:textId="77777777" w:rsidR="00487E01" w:rsidRPr="00C971A8" w:rsidRDefault="00487E01" w:rsidP="001D1F30">
            <w:pPr>
              <w:pStyle w:val="TableText"/>
            </w:pPr>
            <w:r w:rsidRPr="00C971A8">
              <w:t>Discharged/transferred to an intermediate-care facility (ICF)</w:t>
            </w:r>
          </w:p>
        </w:tc>
      </w:tr>
      <w:tr w:rsidR="00487E01" w:rsidRPr="00C971A8" w14:paraId="464EC2C1" w14:textId="77777777">
        <w:tc>
          <w:tcPr>
            <w:tcW w:w="1420" w:type="dxa"/>
          </w:tcPr>
          <w:p w14:paraId="7F4A523F" w14:textId="77777777" w:rsidR="00487E01" w:rsidRPr="00C971A8" w:rsidRDefault="00487E01" w:rsidP="001D1F30">
            <w:pPr>
              <w:pStyle w:val="TableText"/>
            </w:pPr>
            <w:r w:rsidRPr="00C971A8">
              <w:t>05</w:t>
            </w:r>
          </w:p>
        </w:tc>
        <w:tc>
          <w:tcPr>
            <w:tcW w:w="7220" w:type="dxa"/>
          </w:tcPr>
          <w:p w14:paraId="6142449A" w14:textId="77777777" w:rsidR="00487E01" w:rsidRPr="00C971A8" w:rsidRDefault="00487E01" w:rsidP="001D1F30">
            <w:pPr>
              <w:pStyle w:val="TableText"/>
            </w:pPr>
            <w:r w:rsidRPr="00C971A8">
              <w:t>Discharged/transferred to another type of institution for inpatient care or referred for outpatient services to another institution</w:t>
            </w:r>
          </w:p>
        </w:tc>
      </w:tr>
      <w:tr w:rsidR="00487E01" w:rsidRPr="00C971A8" w14:paraId="13F045BF" w14:textId="77777777">
        <w:tc>
          <w:tcPr>
            <w:tcW w:w="1420" w:type="dxa"/>
          </w:tcPr>
          <w:p w14:paraId="569234C9" w14:textId="77777777" w:rsidR="00487E01" w:rsidRPr="00C971A8" w:rsidRDefault="00487E01" w:rsidP="001D1F30">
            <w:pPr>
              <w:pStyle w:val="TableText"/>
            </w:pPr>
            <w:r w:rsidRPr="00C971A8">
              <w:t>06</w:t>
            </w:r>
          </w:p>
        </w:tc>
        <w:tc>
          <w:tcPr>
            <w:tcW w:w="7220" w:type="dxa"/>
          </w:tcPr>
          <w:p w14:paraId="41FFF895" w14:textId="77777777" w:rsidR="00487E01" w:rsidRPr="00C971A8" w:rsidRDefault="00487E01" w:rsidP="001D1F30">
            <w:pPr>
              <w:pStyle w:val="TableText"/>
            </w:pPr>
            <w:r w:rsidRPr="00C971A8">
              <w:t>Discharged/transferred to home under care of organized home health service organization</w:t>
            </w:r>
          </w:p>
        </w:tc>
      </w:tr>
      <w:tr w:rsidR="00487E01" w:rsidRPr="00C971A8" w14:paraId="320B68D6" w14:textId="77777777">
        <w:tc>
          <w:tcPr>
            <w:tcW w:w="1420" w:type="dxa"/>
          </w:tcPr>
          <w:p w14:paraId="03B06D28" w14:textId="77777777" w:rsidR="00487E01" w:rsidRPr="00C971A8" w:rsidRDefault="00487E01" w:rsidP="001D1F30">
            <w:pPr>
              <w:pStyle w:val="TableText"/>
            </w:pPr>
            <w:r w:rsidRPr="00C971A8">
              <w:t>07</w:t>
            </w:r>
          </w:p>
        </w:tc>
        <w:tc>
          <w:tcPr>
            <w:tcW w:w="7220" w:type="dxa"/>
          </w:tcPr>
          <w:p w14:paraId="225856EC" w14:textId="77777777" w:rsidR="00487E01" w:rsidRPr="00C971A8" w:rsidRDefault="00487E01" w:rsidP="001D1F30">
            <w:pPr>
              <w:pStyle w:val="TableText"/>
            </w:pPr>
            <w:r w:rsidRPr="00C971A8">
              <w:t>Left against medical advice or discontinued care</w:t>
            </w:r>
          </w:p>
        </w:tc>
      </w:tr>
      <w:tr w:rsidR="00487E01" w:rsidRPr="00C971A8" w14:paraId="5FBD1D13" w14:textId="77777777">
        <w:tc>
          <w:tcPr>
            <w:tcW w:w="1420" w:type="dxa"/>
          </w:tcPr>
          <w:p w14:paraId="7AC1B00E" w14:textId="77777777" w:rsidR="00487E01" w:rsidRPr="00C971A8" w:rsidRDefault="00487E01" w:rsidP="001D1F30">
            <w:pPr>
              <w:pStyle w:val="TableText"/>
            </w:pPr>
            <w:r w:rsidRPr="00C971A8">
              <w:t>08</w:t>
            </w:r>
          </w:p>
        </w:tc>
        <w:tc>
          <w:tcPr>
            <w:tcW w:w="7220" w:type="dxa"/>
          </w:tcPr>
          <w:p w14:paraId="738C12E0" w14:textId="77777777" w:rsidR="00487E01" w:rsidRPr="00C971A8" w:rsidRDefault="00487E01" w:rsidP="001D1F30">
            <w:pPr>
              <w:pStyle w:val="TableText"/>
            </w:pPr>
            <w:r w:rsidRPr="00C971A8">
              <w:t>Discharged/transferred to home under care of Home IV provider</w:t>
            </w:r>
          </w:p>
        </w:tc>
      </w:tr>
      <w:tr w:rsidR="00487E01" w:rsidRPr="00C971A8" w14:paraId="4DA31396" w14:textId="77777777">
        <w:tc>
          <w:tcPr>
            <w:tcW w:w="1420" w:type="dxa"/>
          </w:tcPr>
          <w:p w14:paraId="75114BEC" w14:textId="77777777" w:rsidR="00487E01" w:rsidRPr="00C971A8" w:rsidRDefault="00487E01" w:rsidP="001D1F30">
            <w:pPr>
              <w:pStyle w:val="TableText"/>
            </w:pPr>
            <w:r w:rsidRPr="00C971A8">
              <w:t>09</w:t>
            </w:r>
          </w:p>
        </w:tc>
        <w:tc>
          <w:tcPr>
            <w:tcW w:w="7220" w:type="dxa"/>
          </w:tcPr>
          <w:p w14:paraId="339A9DC3" w14:textId="77777777" w:rsidR="00487E01" w:rsidRPr="00C971A8" w:rsidRDefault="00487E01" w:rsidP="001D1F30">
            <w:pPr>
              <w:pStyle w:val="TableText"/>
            </w:pPr>
            <w:r w:rsidRPr="00C971A8">
              <w:t>Admitted as an inpatient to this hospital</w:t>
            </w:r>
          </w:p>
        </w:tc>
      </w:tr>
      <w:tr w:rsidR="00487E01" w:rsidRPr="00C971A8" w14:paraId="5C34E019" w14:textId="77777777">
        <w:tc>
          <w:tcPr>
            <w:tcW w:w="1420" w:type="dxa"/>
          </w:tcPr>
          <w:p w14:paraId="043341DB" w14:textId="77777777" w:rsidR="00487E01" w:rsidRPr="00C971A8" w:rsidRDefault="00487E01" w:rsidP="001D1F30">
            <w:pPr>
              <w:pStyle w:val="TableText"/>
            </w:pPr>
            <w:r w:rsidRPr="00C971A8">
              <w:t>10 …19</w:t>
            </w:r>
          </w:p>
        </w:tc>
        <w:tc>
          <w:tcPr>
            <w:tcW w:w="7220" w:type="dxa"/>
          </w:tcPr>
          <w:p w14:paraId="3D72124D" w14:textId="77777777" w:rsidR="00487E01" w:rsidRPr="00C971A8" w:rsidRDefault="00487E01" w:rsidP="001D1F30">
            <w:pPr>
              <w:pStyle w:val="TableText"/>
            </w:pPr>
            <w:r w:rsidRPr="00C971A8">
              <w:t>Discharge to be defined at state level, if necessary</w:t>
            </w:r>
          </w:p>
        </w:tc>
      </w:tr>
      <w:tr w:rsidR="00487E01" w:rsidRPr="00C971A8" w14:paraId="63E30BB4" w14:textId="77777777">
        <w:tc>
          <w:tcPr>
            <w:tcW w:w="1420" w:type="dxa"/>
          </w:tcPr>
          <w:p w14:paraId="73860DE6" w14:textId="77777777" w:rsidR="00487E01" w:rsidRPr="00C971A8" w:rsidRDefault="00487E01" w:rsidP="001D1F30">
            <w:pPr>
              <w:pStyle w:val="TableText"/>
            </w:pPr>
            <w:r w:rsidRPr="00C971A8">
              <w:t>20</w:t>
            </w:r>
          </w:p>
        </w:tc>
        <w:tc>
          <w:tcPr>
            <w:tcW w:w="7220" w:type="dxa"/>
          </w:tcPr>
          <w:p w14:paraId="78D02331" w14:textId="77777777" w:rsidR="00487E01" w:rsidRPr="00C971A8" w:rsidRDefault="00487E01" w:rsidP="001D1F30">
            <w:pPr>
              <w:pStyle w:val="TableText"/>
            </w:pPr>
            <w:r w:rsidRPr="00C971A8">
              <w:t>Expired (i.e., dead)</w:t>
            </w:r>
          </w:p>
        </w:tc>
      </w:tr>
      <w:tr w:rsidR="00487E01" w:rsidRPr="00C971A8" w14:paraId="7450EF96" w14:textId="77777777">
        <w:tc>
          <w:tcPr>
            <w:tcW w:w="1420" w:type="dxa"/>
          </w:tcPr>
          <w:p w14:paraId="1844F0CE" w14:textId="77777777" w:rsidR="00487E01" w:rsidRPr="00C971A8" w:rsidRDefault="00487E01" w:rsidP="001D1F30">
            <w:pPr>
              <w:pStyle w:val="TableText"/>
            </w:pPr>
            <w:r w:rsidRPr="00C971A8">
              <w:t>21 ... 29</w:t>
            </w:r>
          </w:p>
        </w:tc>
        <w:tc>
          <w:tcPr>
            <w:tcW w:w="7220" w:type="dxa"/>
          </w:tcPr>
          <w:p w14:paraId="27D6BE58" w14:textId="77777777" w:rsidR="00487E01" w:rsidRPr="00C971A8" w:rsidRDefault="00487E01" w:rsidP="001D1F30">
            <w:pPr>
              <w:pStyle w:val="TableText"/>
            </w:pPr>
            <w:r w:rsidRPr="00C971A8">
              <w:t>Expired to be defined at state level, if necessary</w:t>
            </w:r>
          </w:p>
        </w:tc>
      </w:tr>
      <w:tr w:rsidR="00487E01" w:rsidRPr="00C971A8" w14:paraId="218A8B75" w14:textId="77777777">
        <w:tc>
          <w:tcPr>
            <w:tcW w:w="1420" w:type="dxa"/>
          </w:tcPr>
          <w:p w14:paraId="6004417B" w14:textId="77777777" w:rsidR="00487E01" w:rsidRPr="00C971A8" w:rsidRDefault="00487E01" w:rsidP="001D1F30">
            <w:pPr>
              <w:pStyle w:val="TableText"/>
            </w:pPr>
            <w:r w:rsidRPr="00C971A8">
              <w:t>30</w:t>
            </w:r>
          </w:p>
        </w:tc>
        <w:tc>
          <w:tcPr>
            <w:tcW w:w="7220" w:type="dxa"/>
          </w:tcPr>
          <w:p w14:paraId="1E50EC6B" w14:textId="77777777" w:rsidR="00487E01" w:rsidRPr="00C971A8" w:rsidRDefault="00487E01" w:rsidP="001D1F30">
            <w:pPr>
              <w:pStyle w:val="TableText"/>
            </w:pPr>
            <w:r w:rsidRPr="00C971A8">
              <w:t>Still patient or expected to return for outpatient services (i.e., still a patient)</w:t>
            </w:r>
          </w:p>
        </w:tc>
      </w:tr>
      <w:tr w:rsidR="00487E01" w:rsidRPr="00C971A8" w14:paraId="5246010B" w14:textId="77777777">
        <w:tc>
          <w:tcPr>
            <w:tcW w:w="1420" w:type="dxa"/>
          </w:tcPr>
          <w:p w14:paraId="5B14BF06" w14:textId="77777777" w:rsidR="00487E01" w:rsidRPr="00C971A8" w:rsidRDefault="00487E01" w:rsidP="001D1F30">
            <w:pPr>
              <w:pStyle w:val="TableText"/>
            </w:pPr>
            <w:r w:rsidRPr="00C971A8">
              <w:t>31 … 39</w:t>
            </w:r>
          </w:p>
        </w:tc>
        <w:tc>
          <w:tcPr>
            <w:tcW w:w="7220" w:type="dxa"/>
          </w:tcPr>
          <w:p w14:paraId="45F139DF" w14:textId="77777777" w:rsidR="00487E01" w:rsidRPr="00C971A8" w:rsidRDefault="00487E01" w:rsidP="001D1F30">
            <w:pPr>
              <w:pStyle w:val="TableText"/>
            </w:pPr>
            <w:r w:rsidRPr="00C971A8">
              <w:t>Still patient to be defined at state level, if necessary (i.e., still a patient)</w:t>
            </w:r>
          </w:p>
        </w:tc>
      </w:tr>
      <w:tr w:rsidR="00487E01" w:rsidRPr="00C971A8" w14:paraId="00098054" w14:textId="77777777">
        <w:tc>
          <w:tcPr>
            <w:tcW w:w="1420" w:type="dxa"/>
          </w:tcPr>
          <w:p w14:paraId="62A2E573" w14:textId="77777777" w:rsidR="00487E01" w:rsidRPr="00C971A8" w:rsidRDefault="00487E01" w:rsidP="001D1F30">
            <w:pPr>
              <w:pStyle w:val="TableText"/>
            </w:pPr>
            <w:r w:rsidRPr="00C971A8">
              <w:t>40</w:t>
            </w:r>
          </w:p>
        </w:tc>
        <w:tc>
          <w:tcPr>
            <w:tcW w:w="7220" w:type="dxa"/>
          </w:tcPr>
          <w:p w14:paraId="1E49608B" w14:textId="77777777" w:rsidR="00487E01" w:rsidRPr="00C971A8" w:rsidRDefault="00487E01" w:rsidP="001D1F30">
            <w:pPr>
              <w:pStyle w:val="TableText"/>
            </w:pPr>
            <w:r w:rsidRPr="00C971A8">
              <w:t>Expired (i.e., died) at home</w:t>
            </w:r>
          </w:p>
        </w:tc>
      </w:tr>
      <w:tr w:rsidR="00487E01" w:rsidRPr="00C971A8" w14:paraId="3DB3AB05" w14:textId="77777777">
        <w:tc>
          <w:tcPr>
            <w:tcW w:w="1420" w:type="dxa"/>
          </w:tcPr>
          <w:p w14:paraId="078CC31A" w14:textId="77777777" w:rsidR="00487E01" w:rsidRPr="00C971A8" w:rsidRDefault="00487E01" w:rsidP="001D1F30">
            <w:pPr>
              <w:pStyle w:val="TableText"/>
            </w:pPr>
            <w:r w:rsidRPr="00C971A8">
              <w:t>41</w:t>
            </w:r>
          </w:p>
        </w:tc>
        <w:tc>
          <w:tcPr>
            <w:tcW w:w="7220" w:type="dxa"/>
          </w:tcPr>
          <w:p w14:paraId="3E2572D8" w14:textId="77777777" w:rsidR="00487E01" w:rsidRPr="00C971A8" w:rsidRDefault="00487E01" w:rsidP="001D1F30">
            <w:pPr>
              <w:pStyle w:val="TableText"/>
            </w:pPr>
            <w:r w:rsidRPr="00C971A8">
              <w:t>Expired (i.e., died) in a medical facility; e.g., hospital, SNF, ICF, or free-standing hospice</w:t>
            </w:r>
          </w:p>
        </w:tc>
      </w:tr>
      <w:tr w:rsidR="00487E01" w:rsidRPr="00C971A8" w14:paraId="606FF03E" w14:textId="77777777">
        <w:tc>
          <w:tcPr>
            <w:tcW w:w="1420" w:type="dxa"/>
          </w:tcPr>
          <w:p w14:paraId="30B4AB52" w14:textId="77777777" w:rsidR="00487E01" w:rsidRPr="00C971A8" w:rsidRDefault="00487E01" w:rsidP="001D1F30">
            <w:pPr>
              <w:pStyle w:val="TableText"/>
            </w:pPr>
            <w:r w:rsidRPr="00C971A8">
              <w:t>42</w:t>
            </w:r>
          </w:p>
        </w:tc>
        <w:tc>
          <w:tcPr>
            <w:tcW w:w="7220" w:type="dxa"/>
          </w:tcPr>
          <w:p w14:paraId="1E1D2DBA" w14:textId="77777777" w:rsidR="00487E01" w:rsidRPr="00C971A8" w:rsidRDefault="00487E01" w:rsidP="001D1F30">
            <w:pPr>
              <w:pStyle w:val="TableText"/>
            </w:pPr>
            <w:r w:rsidRPr="00C971A8">
              <w:t>Expired (i.e., died) - place unknown</w:t>
            </w:r>
          </w:p>
        </w:tc>
      </w:tr>
    </w:tbl>
    <w:p w14:paraId="416052CA" w14:textId="77777777" w:rsidR="00487E01" w:rsidRPr="00C971A8" w:rsidRDefault="00487E01" w:rsidP="00487E01">
      <w:pPr>
        <w:tabs>
          <w:tab w:val="left" w:pos="6136"/>
        </w:tabs>
        <w:ind w:left="1800"/>
      </w:pPr>
    </w:p>
    <w:p w14:paraId="2754E82D" w14:textId="77777777" w:rsidR="00487E01" w:rsidRPr="00C971A8" w:rsidRDefault="00487E01" w:rsidP="00487E01">
      <w:pPr>
        <w:pStyle w:val="BodyText"/>
      </w:pPr>
    </w:p>
    <w:p w14:paraId="7F5BC330" w14:textId="77777777" w:rsidR="00487E01" w:rsidRPr="00C971A8" w:rsidRDefault="00487E01" w:rsidP="00487E01">
      <w:pPr>
        <w:pStyle w:val="Caption"/>
        <w:rPr>
          <w:noProof w:val="0"/>
        </w:rPr>
      </w:pPr>
      <w:bookmarkStart w:id="251" w:name="_Toc120278128"/>
      <w:bookmarkStart w:id="252" w:name="_Toc163893725"/>
      <w:r w:rsidRPr="00C971A8">
        <w:rPr>
          <w:noProof w:val="0"/>
        </w:rPr>
        <w:t xml:space="preserve">Figure </w:t>
      </w:r>
      <w:r w:rsidR="0000006B" w:rsidRPr="00C971A8">
        <w:rPr>
          <w:noProof w:val="0"/>
        </w:rPr>
        <w:fldChar w:fldCharType="begin"/>
      </w:r>
      <w:r w:rsidRPr="00C971A8">
        <w:rPr>
          <w:noProof w:val="0"/>
        </w:rPr>
        <w:instrText xml:space="preserve"> SEQ Figure \* ARABIC </w:instrText>
      </w:r>
      <w:r w:rsidR="0000006B" w:rsidRPr="00C971A8">
        <w:rPr>
          <w:noProof w:val="0"/>
        </w:rPr>
        <w:fldChar w:fldCharType="separate"/>
      </w:r>
      <w:r w:rsidR="00D61323">
        <w:t>30</w:t>
      </w:r>
      <w:r w:rsidR="0000006B" w:rsidRPr="00C971A8">
        <w:rPr>
          <w:noProof w:val="0"/>
        </w:rPr>
        <w:fldChar w:fldCharType="end"/>
      </w:r>
      <w:r w:rsidRPr="00C971A8">
        <w:rPr>
          <w:noProof w:val="0"/>
        </w:rPr>
        <w:t xml:space="preserve">: </w:t>
      </w:r>
      <w:r w:rsidR="001F0200">
        <w:rPr>
          <w:noProof w:val="0"/>
        </w:rPr>
        <w:t xml:space="preserve">Discharge Summary </w:t>
      </w:r>
      <w:r w:rsidRPr="00C971A8">
        <w:t xml:space="preserve">componentOf </w:t>
      </w:r>
      <w:r w:rsidRPr="00C971A8">
        <w:rPr>
          <w:noProof w:val="0"/>
        </w:rPr>
        <w:t>example</w:t>
      </w:r>
      <w:bookmarkEnd w:id="251"/>
      <w:bookmarkEnd w:id="252"/>
    </w:p>
    <w:p w14:paraId="7E5BF528" w14:textId="77777777" w:rsidR="00487E01" w:rsidRPr="00C971A8" w:rsidRDefault="00487E01" w:rsidP="00487E01">
      <w:pPr>
        <w:pStyle w:val="Example"/>
      </w:pPr>
      <w:r w:rsidRPr="00C971A8">
        <w:t>&lt;componentOf&gt;</w:t>
      </w:r>
    </w:p>
    <w:p w14:paraId="28D8EEF4" w14:textId="77777777" w:rsidR="00487E01" w:rsidRPr="00C971A8" w:rsidRDefault="00487E01" w:rsidP="00487E01">
      <w:pPr>
        <w:pStyle w:val="Example"/>
      </w:pPr>
      <w:r w:rsidRPr="00C971A8">
        <w:t xml:space="preserve"> &lt;encompassingEncounter&gt;</w:t>
      </w:r>
    </w:p>
    <w:p w14:paraId="2553BE04" w14:textId="77777777" w:rsidR="00487E01" w:rsidRPr="00C971A8" w:rsidRDefault="00487E01" w:rsidP="00487E01">
      <w:pPr>
        <w:pStyle w:val="Example"/>
      </w:pPr>
      <w:r w:rsidRPr="00C971A8">
        <w:t xml:space="preserve">    &lt;id extension="9937012" root="2.16.840.1.113883.19"/&gt;</w:t>
      </w:r>
    </w:p>
    <w:p w14:paraId="18AD5BD9" w14:textId="77777777" w:rsidR="00487E01" w:rsidRPr="00C971A8" w:rsidRDefault="00487E01" w:rsidP="00487E01">
      <w:pPr>
        <w:pStyle w:val="Example"/>
      </w:pPr>
      <w:r w:rsidRPr="00C971A8">
        <w:t xml:space="preserve">    &lt;effectiveTime&gt;</w:t>
      </w:r>
    </w:p>
    <w:p w14:paraId="4DA956BE" w14:textId="77777777" w:rsidR="00487E01" w:rsidRPr="00C971A8" w:rsidRDefault="00487E01" w:rsidP="00487E01">
      <w:pPr>
        <w:pStyle w:val="Example"/>
      </w:pPr>
      <w:r w:rsidRPr="00C971A8">
        <w:t xml:space="preserve">      &lt;low value="20050329"/&gt;</w:t>
      </w:r>
    </w:p>
    <w:p w14:paraId="747198BA" w14:textId="77777777" w:rsidR="00487E01" w:rsidRPr="00C971A8" w:rsidRDefault="00487E01" w:rsidP="00487E01">
      <w:pPr>
        <w:pStyle w:val="Example"/>
      </w:pPr>
      <w:r w:rsidRPr="00C971A8">
        <w:t xml:space="preserve">      &lt;high value="20050329"/&gt;</w:t>
      </w:r>
    </w:p>
    <w:p w14:paraId="44FD1261" w14:textId="77777777" w:rsidR="00487E01" w:rsidRPr="00C971A8" w:rsidRDefault="00487E01" w:rsidP="00487E01">
      <w:pPr>
        <w:pStyle w:val="Example"/>
      </w:pPr>
      <w:r w:rsidRPr="00C971A8">
        <w:t xml:space="preserve">    &lt;/effectiveTime&gt;</w:t>
      </w:r>
    </w:p>
    <w:p w14:paraId="3BB6E1FD" w14:textId="77777777" w:rsidR="00487E01" w:rsidRPr="00C971A8" w:rsidRDefault="00487E01" w:rsidP="00487E01">
      <w:pPr>
        <w:pStyle w:val="Example"/>
      </w:pPr>
      <w:r w:rsidRPr="00C971A8">
        <w:t xml:space="preserve">    &lt;dischargeDispositionCode code="01"</w:t>
      </w:r>
    </w:p>
    <w:p w14:paraId="72087D13" w14:textId="77777777" w:rsidR="00487E01" w:rsidRPr="00C971A8" w:rsidRDefault="00487E01" w:rsidP="00487E01">
      <w:pPr>
        <w:pStyle w:val="Example"/>
      </w:pPr>
      <w:r w:rsidRPr="00C971A8">
        <w:t xml:space="preserve">          codeSystem="2.16.840.1.113883.12.112"</w:t>
      </w:r>
    </w:p>
    <w:p w14:paraId="4AB33DC2" w14:textId="77777777" w:rsidR="00487E01" w:rsidRPr="00C971A8" w:rsidRDefault="00487E01" w:rsidP="00487E01">
      <w:pPr>
        <w:pStyle w:val="Example"/>
      </w:pPr>
      <w:r w:rsidRPr="00C971A8">
        <w:t xml:space="preserve">          displayName="Routine Discharge"</w:t>
      </w:r>
    </w:p>
    <w:p w14:paraId="59551F0E" w14:textId="77777777" w:rsidR="00487E01" w:rsidRPr="00C971A8" w:rsidRDefault="00487E01" w:rsidP="00487E01">
      <w:pPr>
        <w:pStyle w:val="Example"/>
      </w:pPr>
      <w:r w:rsidRPr="00C971A8">
        <w:t xml:space="preserve">          codeSystemName="HL7 Discharge Disposition"/&gt;</w:t>
      </w:r>
    </w:p>
    <w:p w14:paraId="31954549" w14:textId="77777777" w:rsidR="00487E01" w:rsidRPr="00C971A8" w:rsidRDefault="00487E01" w:rsidP="00487E01">
      <w:pPr>
        <w:pStyle w:val="Example"/>
      </w:pPr>
      <w:r w:rsidRPr="00C971A8">
        <w:t xml:space="preserve">  &lt;/encompassingEncounter&gt;</w:t>
      </w:r>
    </w:p>
    <w:p w14:paraId="468FDC42" w14:textId="77777777" w:rsidR="00487E01" w:rsidRPr="00C971A8" w:rsidRDefault="00487E01" w:rsidP="00487E01">
      <w:pPr>
        <w:pStyle w:val="Example"/>
      </w:pPr>
      <w:r w:rsidRPr="00C971A8">
        <w:t>&lt;/componentOf&gt;</w:t>
      </w:r>
    </w:p>
    <w:bookmarkEnd w:id="243"/>
    <w:p w14:paraId="1801A88B" w14:textId="77777777" w:rsidR="00487E01" w:rsidRPr="00C971A8" w:rsidRDefault="00487E01" w:rsidP="00FF7FF1">
      <w:pPr>
        <w:pStyle w:val="BodyText"/>
      </w:pPr>
    </w:p>
    <w:p w14:paraId="12ABAACD" w14:textId="77777777" w:rsidR="00E52779" w:rsidRPr="009C6AB7" w:rsidRDefault="00E52779" w:rsidP="00E52779">
      <w:pPr>
        <w:pStyle w:val="Heading3"/>
        <w:numPr>
          <w:ilvl w:val="2"/>
          <w:numId w:val="2"/>
        </w:numPr>
      </w:pPr>
      <w:r>
        <w:lastRenderedPageBreak/>
        <w:t>Discharge Summary</w:t>
      </w:r>
      <w:r w:rsidR="00C1695B">
        <w:t xml:space="preserve"> Body Constraints</w:t>
      </w:r>
    </w:p>
    <w:p w14:paraId="5EC426D4" w14:textId="77777777" w:rsidR="003E2EA8" w:rsidRDefault="00E52779" w:rsidP="00996AEE">
      <w:pPr>
        <w:pStyle w:val="BodyText"/>
      </w:pPr>
      <w:r>
        <w:t xml:space="preserve">The Discharge Summary supports both narrative sections and sections requiring code clinical statements. </w:t>
      </w:r>
      <w:r w:rsidR="009232C1">
        <w:t xml:space="preserve">The required and optional sections are listed in the </w:t>
      </w:r>
      <w:hyperlink w:anchor="T_DocTypesAndReqOptSections" w:history="1">
        <w:r w:rsidR="009232C1" w:rsidRPr="0056513D">
          <w:rPr>
            <w:rStyle w:val="Hyperlink"/>
            <w:rFonts w:cs="Times New Roman"/>
            <w:lang w:eastAsia="en-US"/>
          </w:rPr>
          <w:t>Document Types and Required/Optional Sections</w:t>
        </w:r>
      </w:hyperlink>
      <w:r w:rsidR="009232C1">
        <w:t xml:space="preserve"> table.</w:t>
      </w:r>
    </w:p>
    <w:p w14:paraId="2612813D" w14:textId="77777777" w:rsidR="00DF4688" w:rsidRDefault="003E2EA8" w:rsidP="00DF4688">
      <w:pPr>
        <w:pStyle w:val="Heading2nospace"/>
      </w:pPr>
      <w:bookmarkStart w:id="253" w:name="_Toc163893591"/>
      <w:r w:rsidRPr="00892239">
        <w:t>History and Ph</w:t>
      </w:r>
      <w:r w:rsidR="00E226E4">
        <w:t>ysical</w:t>
      </w:r>
      <w:bookmarkStart w:id="254" w:name="Doc_HandPNote"/>
      <w:bookmarkEnd w:id="254"/>
      <w:r w:rsidR="00E226E4">
        <w:t xml:space="preserve"> (H&amp;P) Note</w:t>
      </w:r>
      <w:bookmarkEnd w:id="253"/>
      <w:r w:rsidRPr="00892239">
        <w:t xml:space="preserve"> </w:t>
      </w:r>
    </w:p>
    <w:p w14:paraId="2EF4BC0E" w14:textId="77777777" w:rsidR="003E2EA8" w:rsidRPr="00DF4688" w:rsidRDefault="00DF4688" w:rsidP="00DF4688">
      <w:pPr>
        <w:pStyle w:val="BracketData"/>
      </w:pPr>
      <w:r>
        <w:rPr>
          <w:rFonts w:ascii="Bookman Old Style" w:hAnsi="Bookman Old Style"/>
        </w:rPr>
        <w:t>[</w:t>
      </w:r>
      <w:r>
        <w:t>ClinicalDocument</w:t>
      </w:r>
      <w:r>
        <w:rPr>
          <w:rFonts w:ascii="Bookman Old Style" w:hAnsi="Bookman Old Style"/>
        </w:rPr>
        <w:t xml:space="preserve">: templateId </w:t>
      </w:r>
      <w:r>
        <w:t>2.16.840.1.113883.10.20.22.1.3(open)</w:t>
      </w:r>
      <w:r>
        <w:rPr>
          <w:rFonts w:ascii="Bookman Old Style" w:hAnsi="Bookman Old Style"/>
        </w:rPr>
        <w:t>]</w:t>
      </w:r>
    </w:p>
    <w:p w14:paraId="7DDF3614" w14:textId="77777777" w:rsidR="00405451" w:rsidRDefault="00405451" w:rsidP="00405451">
      <w:pPr>
        <w:pStyle w:val="BodyText"/>
      </w:pPr>
      <w:r>
        <w:t xml:space="preserve">A History and Physical (H&amp;P) Note is a medical report that documents the current and past conditions of the patient. It contains essential information that helps determine an individual's health status. </w:t>
      </w:r>
    </w:p>
    <w:p w14:paraId="772AAB07" w14:textId="77777777" w:rsidR="00405451" w:rsidRDefault="00405451" w:rsidP="00405451">
      <w:pPr>
        <w:pStyle w:val="BodyText"/>
      </w:pPr>
      <w:r>
        <w:t>The first portion of the report is a current collection of organized information unique to an individual, typically supplied by the patient or their caregiver, about the current medical problem or the reason for the patient encounter. This information is followed by a description of any past or ongoing medical issues, including current medications and allergies. Information is also obtained about the patient's lifestyle, habits, and diseases among family members.</w:t>
      </w:r>
    </w:p>
    <w:p w14:paraId="3AF01EDC" w14:textId="77777777" w:rsidR="00405451" w:rsidRDefault="00405451" w:rsidP="00405451">
      <w:pPr>
        <w:pStyle w:val="BodyText"/>
      </w:pPr>
      <w:r>
        <w:t xml:space="preserve">The next portion of the report contains information obtained by physically examining the patient and gathering diagnostic information in the form of laboratory tests, imaging, or other diagnostic procedures. </w:t>
      </w:r>
    </w:p>
    <w:p w14:paraId="28DCA661" w14:textId="77777777" w:rsidR="00405451" w:rsidRDefault="00405451" w:rsidP="00405451">
      <w:pPr>
        <w:pStyle w:val="BodyText"/>
      </w:pPr>
      <w:r>
        <w:t xml:space="preserve">The report ends with the clinician's assessment of the patient's situation and the intended plan to address those issues. </w:t>
      </w:r>
    </w:p>
    <w:p w14:paraId="33E7A384" w14:textId="77777777" w:rsidR="00405451" w:rsidRDefault="00405451" w:rsidP="00405451">
      <w:pPr>
        <w:pStyle w:val="BodyText"/>
      </w:pPr>
      <w:r>
        <w:t>A History and Physical Examination is required upon hospital admission as well as before operative procedures. An initial evaluation in an ambulatory setting is often documented in the form of an H&amp;P Note.</w:t>
      </w:r>
    </w:p>
    <w:p w14:paraId="5878D558" w14:textId="77777777" w:rsidR="00D9015A" w:rsidRDefault="00D9015A" w:rsidP="00D9015A">
      <w:pPr>
        <w:pStyle w:val="Heading3"/>
        <w:numPr>
          <w:ilvl w:val="2"/>
          <w:numId w:val="2"/>
        </w:numPr>
      </w:pPr>
      <w:r>
        <w:t>H&amp;P</w:t>
      </w:r>
      <w:r w:rsidRPr="00EC6C98">
        <w:t xml:space="preserve"> Note</w:t>
      </w:r>
      <w:r w:rsidR="00254647">
        <w:t xml:space="preserve"> Header Constraints</w:t>
      </w:r>
    </w:p>
    <w:p w14:paraId="2E9D7B5E" w14:textId="77777777" w:rsidR="00D9015A" w:rsidRDefault="00FD7F6A" w:rsidP="00E94BFA">
      <w:pPr>
        <w:pStyle w:val="BodyText"/>
      </w:pPr>
      <w:r>
        <w:t xml:space="preserve">The </w:t>
      </w:r>
      <w:r w:rsidR="00007B3D">
        <w:t>H&amp;P</w:t>
      </w:r>
      <w:r>
        <w:t xml:space="preserve"> Note </w:t>
      </w:r>
      <w:r w:rsidRPr="0089395B">
        <w:t xml:space="preserve">must conform to the </w:t>
      </w:r>
      <w:r>
        <w:t>US Realm Clinical Document Header</w:t>
      </w:r>
      <w:r w:rsidRPr="0089395B">
        <w:t xml:space="preserve">. The following sections include additional header constraints for conformant </w:t>
      </w:r>
      <w:r w:rsidR="00007B3D">
        <w:t>H&amp;P</w:t>
      </w:r>
      <w:r>
        <w:t xml:space="preserve"> Notes</w:t>
      </w:r>
      <w:r w:rsidRPr="0089395B">
        <w:t>.</w:t>
      </w:r>
    </w:p>
    <w:p w14:paraId="6A929C4A" w14:textId="77777777" w:rsidR="00FD7F6A" w:rsidRDefault="00FD7F6A" w:rsidP="003D62A7">
      <w:pPr>
        <w:numPr>
          <w:ilvl w:val="0"/>
          <w:numId w:val="81"/>
        </w:numPr>
        <w:spacing w:before="40" w:line="260" w:lineRule="exact"/>
      </w:pPr>
      <w:r>
        <w:t xml:space="preserve">Conforms to </w:t>
      </w:r>
      <w:r w:rsidR="002022CE">
        <w:t>US Realm Clinical Document Header</w:t>
      </w:r>
      <w:r>
        <w:t xml:space="preserve"> Template (t</w:t>
      </w:r>
      <w:r w:rsidRPr="006726C1">
        <w:rPr>
          <w:rStyle w:val="XMLname"/>
        </w:rPr>
        <w:t>emplateId: 2.16.840.1.113883.10.20.22.1.1</w:t>
      </w:r>
      <w:r>
        <w:t>).</w:t>
      </w:r>
    </w:p>
    <w:p w14:paraId="1582A63E" w14:textId="77777777" w:rsidR="00D9015A" w:rsidRPr="00C971A8" w:rsidRDefault="00D9015A" w:rsidP="00D9015A">
      <w:pPr>
        <w:pStyle w:val="Heading4"/>
        <w:numPr>
          <w:ilvl w:val="3"/>
          <w:numId w:val="2"/>
        </w:numPr>
      </w:pPr>
      <w:r w:rsidRPr="00C971A8">
        <w:t>ClinicalDocument/templateId</w:t>
      </w:r>
    </w:p>
    <w:p w14:paraId="50304674" w14:textId="77777777" w:rsidR="00D9015A" w:rsidRPr="00C971A8" w:rsidRDefault="00D9015A" w:rsidP="00E94BFA">
      <w:pPr>
        <w:pStyle w:val="BodyText"/>
      </w:pPr>
      <w:r w:rsidRPr="00C971A8">
        <w:t xml:space="preserve">Conformant </w:t>
      </w:r>
      <w:r>
        <w:t>documents</w:t>
      </w:r>
      <w:r w:rsidRPr="00C971A8">
        <w:t xml:space="preserve"> must carry the document-level </w:t>
      </w:r>
      <w:r w:rsidRPr="00C971A8">
        <w:rPr>
          <w:rStyle w:val="XMLname"/>
        </w:rPr>
        <w:t>templateId</w:t>
      </w:r>
      <w:r w:rsidRPr="00C971A8">
        <w:t xml:space="preserve"> asserting conformance with </w:t>
      </w:r>
      <w:r>
        <w:t>specific constraints of a H&amp;P Note</w:t>
      </w:r>
      <w:r w:rsidRPr="00C971A8">
        <w:t xml:space="preserve"> as well as the </w:t>
      </w:r>
      <w:r w:rsidRPr="00C971A8">
        <w:rPr>
          <w:rStyle w:val="XMLname"/>
        </w:rPr>
        <w:t>templateId</w:t>
      </w:r>
      <w:r w:rsidRPr="00C971A8">
        <w:t xml:space="preserve"> for the </w:t>
      </w:r>
      <w:r w:rsidR="007E0C3F">
        <w:t>US Realm Clinical Document</w:t>
      </w:r>
      <w:r w:rsidR="002C2963">
        <w:t xml:space="preserve"> Header</w:t>
      </w:r>
      <w:r w:rsidRPr="00C971A8">
        <w:t xml:space="preserve"> template. </w:t>
      </w:r>
    </w:p>
    <w:p w14:paraId="670BB73D" w14:textId="77777777" w:rsidR="006764B8" w:rsidRDefault="006764B8" w:rsidP="003D62A7">
      <w:pPr>
        <w:numPr>
          <w:ilvl w:val="0"/>
          <w:numId w:val="81"/>
        </w:numPr>
        <w:spacing w:before="40" w:line="260" w:lineRule="exact"/>
      </w:pPr>
      <w:bookmarkStart w:id="255" w:name="_Ref118800797"/>
      <w:bookmarkStart w:id="256" w:name="_Toc192905968"/>
      <w:bookmarkStart w:id="257" w:name="_Ref162507737"/>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2.16.840.1.113883.10.20.22.1.3</w:t>
      </w:r>
      <w:r>
        <w:t xml:space="preserve">" History and Physical Note (CONF:8283). </w:t>
      </w:r>
    </w:p>
    <w:p w14:paraId="47819CF7" w14:textId="77777777" w:rsidR="006640BE" w:rsidRPr="006640BE" w:rsidRDefault="006640BE" w:rsidP="006640BE">
      <w:pPr>
        <w:pStyle w:val="Caption"/>
        <w:rPr>
          <w:lang w:eastAsia="ja-JP"/>
        </w:rPr>
      </w:pPr>
      <w:bookmarkStart w:id="258" w:name="_Toc163893726"/>
      <w:r w:rsidRPr="009C7C0D">
        <w:lastRenderedPageBreak/>
        <w:t xml:space="preserve">Figure </w:t>
      </w:r>
      <w:r w:rsidR="0000006B">
        <w:fldChar w:fldCharType="begin"/>
      </w:r>
      <w:r w:rsidR="0000006B">
        <w:instrText xml:space="preserve"> SEQ Figure \* ARABIC </w:instrText>
      </w:r>
      <w:r w:rsidR="0000006B">
        <w:fldChar w:fldCharType="separate"/>
      </w:r>
      <w:r w:rsidR="00D61323">
        <w:t>31</w:t>
      </w:r>
      <w:r w:rsidR="0000006B">
        <w:fldChar w:fldCharType="end"/>
      </w:r>
      <w:bookmarkEnd w:id="255"/>
      <w:r w:rsidRPr="009C7C0D">
        <w:t>:</w:t>
      </w:r>
      <w:r w:rsidRPr="006640BE">
        <w:t xml:space="preserve"> </w:t>
      </w:r>
      <w:r>
        <w:t xml:space="preserve">H&amp;P </w:t>
      </w:r>
      <w:r w:rsidRPr="006640BE">
        <w:t xml:space="preserve">ClinicalDocument/templateId </w:t>
      </w:r>
      <w:r w:rsidRPr="009C7C0D">
        <w:t>example</w:t>
      </w:r>
      <w:bookmarkEnd w:id="256"/>
      <w:bookmarkEnd w:id="258"/>
      <w:r w:rsidRPr="009C7C0D">
        <w:t xml:space="preserve"> </w:t>
      </w:r>
      <w:bookmarkEnd w:id="257"/>
    </w:p>
    <w:p w14:paraId="526F8898" w14:textId="77777777" w:rsidR="004535F8" w:rsidRPr="009577DA" w:rsidRDefault="004535F8" w:rsidP="004535F8">
      <w:pPr>
        <w:pStyle w:val="Example"/>
        <w:rPr>
          <w:bCs/>
        </w:rPr>
      </w:pPr>
      <w:r w:rsidRPr="009577DA">
        <w:rPr>
          <w:bCs/>
        </w:rPr>
        <w:t xml:space="preserve">&lt;!-- indicates conformance with </w:t>
      </w:r>
      <w:r>
        <w:t>US Realm Clinical Document Header</w:t>
      </w:r>
      <w:r w:rsidRPr="009577DA">
        <w:t xml:space="preserve"> template</w:t>
      </w:r>
      <w:r w:rsidRPr="009577DA" w:rsidDel="00DC4DD6">
        <w:rPr>
          <w:bCs/>
        </w:rPr>
        <w:t xml:space="preserve"> </w:t>
      </w:r>
      <w:r w:rsidRPr="009577DA">
        <w:rPr>
          <w:bCs/>
        </w:rPr>
        <w:t>--&gt;</w:t>
      </w:r>
    </w:p>
    <w:p w14:paraId="1BD81965" w14:textId="77777777" w:rsidR="004535F8" w:rsidRDefault="004535F8" w:rsidP="004535F8">
      <w:pPr>
        <w:pStyle w:val="Example"/>
        <w:rPr>
          <w:bCs/>
        </w:rPr>
      </w:pPr>
      <w:r w:rsidRPr="009577DA">
        <w:rPr>
          <w:bCs/>
        </w:rPr>
        <w:t>&lt;templateId root="2.16.840.1.113883.10.20.22.1.1"/&gt;</w:t>
      </w:r>
    </w:p>
    <w:p w14:paraId="4C52F9ED" w14:textId="77777777" w:rsidR="004535F8" w:rsidRPr="004535F8" w:rsidRDefault="004535F8" w:rsidP="004535F8">
      <w:pPr>
        <w:pStyle w:val="Example"/>
        <w:rPr>
          <w:bCs/>
        </w:rPr>
      </w:pPr>
      <w:r w:rsidRPr="004535F8">
        <w:t>&lt;!-- conforms to a H&amp;P Note --&gt;</w:t>
      </w:r>
    </w:p>
    <w:p w14:paraId="264AE8D1" w14:textId="77777777" w:rsidR="006640BE" w:rsidRPr="009C7C0D" w:rsidRDefault="006640BE" w:rsidP="004535F8">
      <w:pPr>
        <w:pStyle w:val="Example"/>
      </w:pPr>
      <w:r w:rsidRPr="004535F8">
        <w:t>&lt;templateId root=</w:t>
      </w:r>
      <w:r w:rsidR="004535F8" w:rsidRPr="004535F8">
        <w:t>"2.16.840.1.113883.10.20.22.1.3"</w:t>
      </w:r>
      <w:r w:rsidRPr="004535F8">
        <w:t>/&gt;</w:t>
      </w:r>
      <w:bookmarkStart w:id="259" w:name="_Ref117555843"/>
      <w:r w:rsidRPr="004535F8">
        <w:t xml:space="preserve"> </w:t>
      </w:r>
    </w:p>
    <w:bookmarkEnd w:id="259"/>
    <w:p w14:paraId="22D26D19" w14:textId="77777777" w:rsidR="00D9015A" w:rsidRDefault="00D9015A" w:rsidP="00996AEE">
      <w:pPr>
        <w:pStyle w:val="BodyText"/>
        <w:rPr>
          <w:noProof w:val="0"/>
          <w:lang w:eastAsia="ja-JP"/>
        </w:rPr>
      </w:pPr>
    </w:p>
    <w:p w14:paraId="7DB02362" w14:textId="77777777" w:rsidR="007800C9" w:rsidRPr="000E743D" w:rsidRDefault="007800C9" w:rsidP="000E743D">
      <w:pPr>
        <w:pStyle w:val="Heading4"/>
        <w:rPr>
          <w:rFonts w:eastAsia="?l?r ??’c"/>
        </w:rPr>
      </w:pPr>
      <w:bookmarkStart w:id="260" w:name="_Toc203988356"/>
      <w:r w:rsidRPr="000E743D">
        <w:t>ClinicalDocument/code</w:t>
      </w:r>
      <w:bookmarkEnd w:id="260"/>
    </w:p>
    <w:p w14:paraId="694A557E" w14:textId="77777777" w:rsidR="00C5529B" w:rsidRDefault="007800C9" w:rsidP="007800C9">
      <w:pPr>
        <w:pStyle w:val="BodyText"/>
        <w:rPr>
          <w:noProof w:val="0"/>
        </w:rPr>
      </w:pPr>
      <w:bookmarkStart w:id="261" w:name="_Toc187483568"/>
      <w:bookmarkEnd w:id="261"/>
      <w:r w:rsidRPr="009C7C0D">
        <w:rPr>
          <w:noProof w:val="0"/>
        </w:rPr>
        <w:t xml:space="preserve">The </w:t>
      </w:r>
      <w:r w:rsidRPr="000E743D">
        <w:rPr>
          <w:rStyle w:val="XMLname"/>
        </w:rPr>
        <w:t>ClinicalDocument/code</w:t>
      </w:r>
      <w:r w:rsidRPr="009C7C0D">
        <w:rPr>
          <w:noProof w:val="0"/>
        </w:rPr>
        <w:t xml:space="preserve"> element must be present and specifies the type of the clinical document. </w:t>
      </w:r>
      <w:r w:rsidR="00415027" w:rsidRPr="009C7C0D">
        <w:rPr>
          <w:noProof w:val="0"/>
        </w:rPr>
        <w:t>CDA R2 states that LOINC is the preferred vocabulary for document type specification</w:t>
      </w:r>
      <w:r w:rsidR="00415027">
        <w:rPr>
          <w:noProof w:val="0"/>
        </w:rPr>
        <w:t>s</w:t>
      </w:r>
      <w:r w:rsidR="00415027" w:rsidRPr="009C7C0D">
        <w:rPr>
          <w:noProof w:val="0"/>
        </w:rPr>
        <w:t xml:space="preserve">. </w:t>
      </w:r>
      <w:r w:rsidR="00415027">
        <w:rPr>
          <w:noProof w:val="0"/>
        </w:rPr>
        <w:t xml:space="preserve">At publication time for this guide, H&amp;P Note limits those codes to those shown in the </w:t>
      </w:r>
      <w:hyperlink w:anchor="T_HandPLoincdocCodes" w:history="1">
        <w:r w:rsidR="00415027" w:rsidRPr="00415027">
          <w:rPr>
            <w:rStyle w:val="Hyperlink"/>
            <w:rFonts w:cs="Times New Roman"/>
            <w:noProof w:val="0"/>
            <w:lang w:eastAsia="en-US"/>
          </w:rPr>
          <w:t>H&amp;P LOINC Document Type Codes</w:t>
        </w:r>
      </w:hyperlink>
      <w:r w:rsidR="00415027">
        <w:rPr>
          <w:noProof w:val="0"/>
        </w:rPr>
        <w:t xml:space="preserve"> table. </w:t>
      </w:r>
      <w:r w:rsidRPr="009C7C0D">
        <w:rPr>
          <w:noProof w:val="0"/>
        </w:rPr>
        <w:t xml:space="preserve">Valid codes are those whose scale is DOC and whose type of service is </w:t>
      </w:r>
      <w:r>
        <w:rPr>
          <w:noProof w:val="0"/>
        </w:rPr>
        <w:t>some variation</w:t>
      </w:r>
      <w:r w:rsidRPr="009C7C0D">
        <w:rPr>
          <w:noProof w:val="0"/>
        </w:rPr>
        <w:t xml:space="preserve"> of History and Physical.</w:t>
      </w:r>
    </w:p>
    <w:p w14:paraId="63BEBC61" w14:textId="77777777" w:rsidR="0066566C" w:rsidRDefault="00CE0420" w:rsidP="00302D52">
      <w:pPr>
        <w:pStyle w:val="BodyText"/>
      </w:pPr>
      <w:r w:rsidRPr="009F1432">
        <w:t xml:space="preserve">Some LOINC codes in </w:t>
      </w:r>
      <w:r>
        <w:rPr>
          <w:noProof w:val="0"/>
        </w:rPr>
        <w:t xml:space="preserve">the </w:t>
      </w:r>
      <w:hyperlink w:anchor="T_HandPLoincdocCodes" w:history="1">
        <w:r w:rsidRPr="00415027">
          <w:rPr>
            <w:rStyle w:val="Hyperlink"/>
            <w:rFonts w:cs="Times New Roman"/>
            <w:noProof w:val="0"/>
            <w:lang w:eastAsia="en-US"/>
          </w:rPr>
          <w:t>H&amp;P LOINC Document Type Codes</w:t>
        </w:r>
      </w:hyperlink>
      <w:r>
        <w:rPr>
          <w:noProof w:val="0"/>
        </w:rPr>
        <w:t xml:space="preserve"> table</w:t>
      </w:r>
      <w:r>
        <w:t xml:space="preserve"> are pre-coordinated with</w:t>
      </w:r>
      <w:r w:rsidRPr="009F1432">
        <w:t xml:space="preserve"> the practice setting or the training or professional level of the author.</w:t>
      </w:r>
      <w:r>
        <w:t xml:space="preserve"> Use of these codes is not recommended, as this duplicates information potentially present with the header. When pre-coordinated codes are used, any coded values describing the author or performer of the service act or the practice </w:t>
      </w:r>
      <w:r w:rsidRPr="009F1432">
        <w:t>setting must</w:t>
      </w:r>
      <w:r>
        <w:t xml:space="preserve"> be consistent with the LOINC document type. </w:t>
      </w:r>
    </w:p>
    <w:p w14:paraId="274DCDE0" w14:textId="77777777" w:rsidR="00302D52" w:rsidRPr="009C7C0D" w:rsidRDefault="00167538" w:rsidP="00302D52">
      <w:pPr>
        <w:pStyle w:val="BodyText"/>
        <w:rPr>
          <w:noProof w:val="0"/>
        </w:rPr>
      </w:pPr>
      <w:r>
        <w:t xml:space="preserve">The last two figures in this section illustrate the use of </w:t>
      </w:r>
      <w:hyperlink w:anchor="F_HandP_PreCoordinatedcodes" w:history="1">
        <w:r w:rsidRPr="00B22238">
          <w:rPr>
            <w:rStyle w:val="Hyperlink"/>
            <w:rFonts w:cs="Times New Roman"/>
            <w:lang w:eastAsia="en-US"/>
          </w:rPr>
          <w:t>pre-coordinated</w:t>
        </w:r>
      </w:hyperlink>
      <w:r>
        <w:t xml:space="preserve"> and </w:t>
      </w:r>
      <w:hyperlink w:anchor="F_HandP_NONPreCoordinatedcodes" w:history="1">
        <w:r>
          <w:rPr>
            <w:rStyle w:val="Hyperlink"/>
            <w:rFonts w:cs="Times New Roman"/>
            <w:lang w:eastAsia="en-US"/>
          </w:rPr>
          <w:t>uncoordinated</w:t>
        </w:r>
      </w:hyperlink>
      <w:r>
        <w:t xml:space="preserve"> document codes. The pre-coordinated document codes show consistancy between the document code and other codes found in the document; the uncoordinated codes eliminate the need to ensure consistency of the document type code. In either case, the title can be localized. </w:t>
      </w:r>
    </w:p>
    <w:p w14:paraId="6EDFCEC8" w14:textId="77777777" w:rsidR="000F7A8C" w:rsidRDefault="000F7A8C" w:rsidP="003D62A7">
      <w:pPr>
        <w:numPr>
          <w:ilvl w:val="0"/>
          <w:numId w:val="81"/>
        </w:numPr>
        <w:spacing w:before="40" w:line="260" w:lineRule="exact"/>
      </w:pPr>
      <w:r>
        <w:rPr>
          <w:b/>
          <w:bCs/>
          <w:sz w:val="16"/>
          <w:szCs w:val="16"/>
        </w:rPr>
        <w:t>SHALL</w:t>
      </w:r>
      <w:r>
        <w:t xml:space="preserve"> contain exactly one [1..1] </w:t>
      </w:r>
      <w:r>
        <w:rPr>
          <w:rFonts w:ascii="Courier New" w:hAnsi="Courier New"/>
          <w:b/>
          <w:bCs/>
        </w:rPr>
        <w:t>code/@code</w:t>
      </w:r>
      <w:r>
        <w:t xml:space="preserve">, which </w:t>
      </w:r>
      <w:r>
        <w:rPr>
          <w:b/>
          <w:bCs/>
          <w:sz w:val="16"/>
          <w:szCs w:val="16"/>
        </w:rPr>
        <w:t>SHALL</w:t>
      </w:r>
      <w:r>
        <w:t xml:space="preserve"> be selected from ValueSet </w:t>
      </w:r>
      <w:r>
        <w:rPr>
          <w:rFonts w:ascii="Courier New" w:hAnsi="Courier New"/>
        </w:rPr>
        <w:t>2.16.840.1.113883.1.11.20.22 HPDocumentType</w:t>
      </w:r>
      <w:r>
        <w:t xml:space="preserve"> </w:t>
      </w:r>
      <w:r>
        <w:rPr>
          <w:b/>
          <w:bCs/>
          <w:sz w:val="16"/>
          <w:szCs w:val="16"/>
        </w:rPr>
        <w:t>DYNAMIC</w:t>
      </w:r>
      <w:r>
        <w:t xml:space="preserve"> (CONF:8335). </w:t>
      </w:r>
    </w:p>
    <w:p w14:paraId="1B0CC8A4" w14:textId="77777777" w:rsidR="007800C9" w:rsidRPr="009C7C0D" w:rsidRDefault="000E743D" w:rsidP="000E743D">
      <w:pPr>
        <w:pStyle w:val="Caption"/>
        <w:rPr>
          <w:noProof w:val="0"/>
        </w:rPr>
      </w:pPr>
      <w:bookmarkStart w:id="262" w:name="_Toc203988392"/>
      <w:bookmarkStart w:id="263" w:name="_Toc163893788"/>
      <w:r w:rsidRPr="009C7C0D">
        <w:rPr>
          <w:noProof w:val="0"/>
        </w:rPr>
        <w:lastRenderedPageBreak/>
        <w:t xml:space="preserve">Table </w:t>
      </w:r>
      <w:r w:rsidR="0000006B" w:rsidRPr="009C7C0D">
        <w:rPr>
          <w:noProof w:val="0"/>
        </w:rPr>
        <w:fldChar w:fldCharType="begin"/>
      </w:r>
      <w:r w:rsidRPr="009C7C0D">
        <w:rPr>
          <w:noProof w:val="0"/>
        </w:rPr>
        <w:instrText xml:space="preserve"> SEQ Table \* ARABIC </w:instrText>
      </w:r>
      <w:r w:rsidR="0000006B" w:rsidRPr="009C7C0D">
        <w:rPr>
          <w:noProof w:val="0"/>
        </w:rPr>
        <w:fldChar w:fldCharType="separate"/>
      </w:r>
      <w:r w:rsidR="00D61323">
        <w:t>24</w:t>
      </w:r>
      <w:r w:rsidR="0000006B" w:rsidRPr="009C7C0D">
        <w:rPr>
          <w:noProof w:val="0"/>
        </w:rPr>
        <w:fldChar w:fldCharType="end"/>
      </w:r>
      <w:r w:rsidRPr="009C7C0D">
        <w:rPr>
          <w:noProof w:val="0"/>
        </w:rPr>
        <w:t>:</w:t>
      </w:r>
      <w:r>
        <w:rPr>
          <w:noProof w:val="0"/>
        </w:rPr>
        <w:t xml:space="preserve"> H&amp;P</w:t>
      </w:r>
      <w:r w:rsidRPr="009C7C0D">
        <w:rPr>
          <w:noProof w:val="0"/>
        </w:rPr>
        <w:t xml:space="preserve"> </w:t>
      </w:r>
      <w:bookmarkStart w:id="264" w:name="T_HandPLoincdocCodes"/>
      <w:bookmarkEnd w:id="264"/>
      <w:r w:rsidRPr="009C7C0D">
        <w:rPr>
          <w:noProof w:val="0"/>
        </w:rPr>
        <w:t>LOINC Document Type Codes</w:t>
      </w:r>
      <w:bookmarkEnd w:id="262"/>
      <w:bookmarkEnd w:id="263"/>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8"/>
        <w:gridCol w:w="2930"/>
        <w:gridCol w:w="1600"/>
        <w:gridCol w:w="2632"/>
      </w:tblGrid>
      <w:tr w:rsidR="007800C9" w:rsidRPr="009C7C0D" w14:paraId="1C9F2512" w14:textId="77777777">
        <w:trPr>
          <w:tblHeader/>
        </w:trPr>
        <w:tc>
          <w:tcPr>
            <w:tcW w:w="8754" w:type="dxa"/>
            <w:gridSpan w:val="4"/>
            <w:shd w:val="clear" w:color="auto" w:fill="auto"/>
            <w:vAlign w:val="bottom"/>
          </w:tcPr>
          <w:p w14:paraId="547A0A54" w14:textId="77777777" w:rsidR="007800C9" w:rsidRPr="005F4C17" w:rsidRDefault="007800C9" w:rsidP="001D1F30">
            <w:pPr>
              <w:pStyle w:val="TableHead"/>
              <w:rPr>
                <w:b w:val="0"/>
              </w:rPr>
            </w:pPr>
            <w:r w:rsidRPr="005F4C17">
              <w:rPr>
                <w:b w:val="0"/>
              </w:rPr>
              <w:t xml:space="preserve">Value </w:t>
            </w:r>
            <w:r w:rsidR="004A7C61">
              <w:rPr>
                <w:b w:val="0"/>
              </w:rPr>
              <w:t>S</w:t>
            </w:r>
            <w:r w:rsidRPr="005F4C17">
              <w:rPr>
                <w:b w:val="0"/>
              </w:rPr>
              <w:t xml:space="preserve">et: </w:t>
            </w:r>
            <w:r w:rsidR="00124810" w:rsidRPr="005F4C17">
              <w:rPr>
                <w:b w:val="0"/>
              </w:rPr>
              <w:t>HPDocumentType</w:t>
            </w:r>
            <w:r w:rsidR="00124810">
              <w:rPr>
                <w:b w:val="0"/>
              </w:rPr>
              <w:t xml:space="preserve"> </w:t>
            </w:r>
            <w:r w:rsidRPr="005F4C17">
              <w:rPr>
                <w:b w:val="0"/>
              </w:rPr>
              <w:t xml:space="preserve">2.16.840.1.113883.1.11.20.22 </w:t>
            </w:r>
          </w:p>
          <w:p w14:paraId="68EB0EAE" w14:textId="77777777" w:rsidR="007800C9" w:rsidRPr="005F4C17" w:rsidRDefault="007800C9" w:rsidP="00124810">
            <w:pPr>
              <w:pStyle w:val="TableText"/>
            </w:pPr>
            <w:r>
              <w:t xml:space="preserve">Code System: </w:t>
            </w:r>
            <w:r w:rsidR="00124810">
              <w:t xml:space="preserve">LOINC </w:t>
            </w:r>
            <w:r w:rsidRPr="005F4C17">
              <w:t>2.16.840.1.113883.6.1</w:t>
            </w:r>
            <w:r>
              <w:t xml:space="preserve"> </w:t>
            </w:r>
          </w:p>
        </w:tc>
      </w:tr>
      <w:tr w:rsidR="007800C9" w:rsidRPr="009C7C0D" w14:paraId="67FFFB90" w14:textId="77777777">
        <w:trPr>
          <w:tblHeader/>
        </w:trPr>
        <w:tc>
          <w:tcPr>
            <w:tcW w:w="1497" w:type="dxa"/>
            <w:shd w:val="clear" w:color="auto" w:fill="E6E6E6"/>
            <w:vAlign w:val="bottom"/>
          </w:tcPr>
          <w:p w14:paraId="205DE0AF" w14:textId="77777777" w:rsidR="007800C9" w:rsidRPr="009C7C0D" w:rsidRDefault="007800C9" w:rsidP="001D1F30">
            <w:pPr>
              <w:pStyle w:val="TableHead"/>
            </w:pPr>
            <w:r w:rsidRPr="009C7C0D">
              <w:t>LOINC</w:t>
            </w:r>
            <w:r w:rsidR="00E43441">
              <w:t xml:space="preserve"> Code</w:t>
            </w:r>
          </w:p>
        </w:tc>
        <w:tc>
          <w:tcPr>
            <w:tcW w:w="2970" w:type="dxa"/>
            <w:shd w:val="clear" w:color="auto" w:fill="E6E6E6"/>
            <w:vAlign w:val="bottom"/>
          </w:tcPr>
          <w:p w14:paraId="4C815571" w14:textId="77777777" w:rsidR="007800C9" w:rsidRPr="009C7C0D" w:rsidRDefault="007800C9" w:rsidP="001D1F30">
            <w:pPr>
              <w:pStyle w:val="TableHead"/>
            </w:pPr>
            <w:r w:rsidRPr="009C7C0D">
              <w:t>Type of Service</w:t>
            </w:r>
          </w:p>
        </w:tc>
        <w:tc>
          <w:tcPr>
            <w:tcW w:w="1620" w:type="dxa"/>
            <w:shd w:val="clear" w:color="auto" w:fill="E6E6E6"/>
            <w:vAlign w:val="bottom"/>
          </w:tcPr>
          <w:p w14:paraId="18B7AEEA" w14:textId="77777777" w:rsidR="007800C9" w:rsidRPr="009C7C0D" w:rsidRDefault="007800C9" w:rsidP="001D1F30">
            <w:pPr>
              <w:pStyle w:val="TableHead"/>
            </w:pPr>
            <w:r w:rsidRPr="009C7C0D">
              <w:t>Setting</w:t>
            </w:r>
          </w:p>
        </w:tc>
        <w:tc>
          <w:tcPr>
            <w:tcW w:w="2667" w:type="dxa"/>
            <w:shd w:val="clear" w:color="auto" w:fill="E6E6E6"/>
            <w:vAlign w:val="bottom"/>
          </w:tcPr>
          <w:p w14:paraId="59BDF8D5" w14:textId="77777777" w:rsidR="007800C9" w:rsidRPr="009C7C0D" w:rsidRDefault="007800C9" w:rsidP="001D1F30">
            <w:pPr>
              <w:pStyle w:val="TableHead"/>
            </w:pPr>
            <w:r w:rsidRPr="009C7C0D">
              <w:t>Specialty/  Training/ Professional Level</w:t>
            </w:r>
          </w:p>
        </w:tc>
      </w:tr>
      <w:tr w:rsidR="00166848" w:rsidRPr="009C7C0D" w14:paraId="7E391B8F" w14:textId="77777777">
        <w:tc>
          <w:tcPr>
            <w:tcW w:w="8754" w:type="dxa"/>
            <w:gridSpan w:val="4"/>
          </w:tcPr>
          <w:p w14:paraId="6262AAA3" w14:textId="77777777" w:rsidR="00166848" w:rsidRPr="009C7C0D" w:rsidRDefault="00166848" w:rsidP="00166848">
            <w:pPr>
              <w:pStyle w:val="TableHead"/>
            </w:pPr>
            <w:r>
              <w:t>Preferred Code</w:t>
            </w:r>
          </w:p>
        </w:tc>
      </w:tr>
      <w:tr w:rsidR="007800C9" w:rsidRPr="009C7C0D" w14:paraId="1C93C6D3" w14:textId="77777777">
        <w:tc>
          <w:tcPr>
            <w:tcW w:w="1497" w:type="dxa"/>
          </w:tcPr>
          <w:p w14:paraId="6FE32FD0" w14:textId="77777777" w:rsidR="007800C9" w:rsidRPr="009C7C0D" w:rsidRDefault="007800C9" w:rsidP="001D1F30">
            <w:pPr>
              <w:pStyle w:val="TableText"/>
              <w:rPr>
                <w:noProof w:val="0"/>
              </w:rPr>
            </w:pPr>
            <w:r w:rsidRPr="009C7C0D">
              <w:rPr>
                <w:noProof w:val="0"/>
              </w:rPr>
              <w:t>34117-2</w:t>
            </w:r>
          </w:p>
        </w:tc>
        <w:tc>
          <w:tcPr>
            <w:tcW w:w="2970" w:type="dxa"/>
          </w:tcPr>
          <w:p w14:paraId="79AE29EE" w14:textId="77777777" w:rsidR="007800C9" w:rsidRPr="009C7C0D" w:rsidRDefault="007800C9" w:rsidP="001D1F30">
            <w:pPr>
              <w:pStyle w:val="TableText"/>
              <w:rPr>
                <w:noProof w:val="0"/>
              </w:rPr>
            </w:pPr>
            <w:r w:rsidRPr="009C7C0D">
              <w:rPr>
                <w:noProof w:val="0"/>
              </w:rPr>
              <w:t>History &amp; Physical</w:t>
            </w:r>
          </w:p>
        </w:tc>
        <w:tc>
          <w:tcPr>
            <w:tcW w:w="1620" w:type="dxa"/>
          </w:tcPr>
          <w:p w14:paraId="298B9AE7" w14:textId="77777777" w:rsidR="007800C9" w:rsidRPr="009C7C0D" w:rsidRDefault="007800C9" w:rsidP="001D1F30">
            <w:pPr>
              <w:pStyle w:val="TableText"/>
              <w:rPr>
                <w:noProof w:val="0"/>
              </w:rPr>
            </w:pPr>
            <w:r w:rsidRPr="009C7C0D">
              <w:rPr>
                <w:noProof w:val="0"/>
              </w:rPr>
              <w:t>------</w:t>
            </w:r>
          </w:p>
        </w:tc>
        <w:tc>
          <w:tcPr>
            <w:tcW w:w="2667" w:type="dxa"/>
          </w:tcPr>
          <w:p w14:paraId="6BC26B1A" w14:textId="77777777" w:rsidR="007800C9" w:rsidRPr="009C7C0D" w:rsidRDefault="007800C9" w:rsidP="001D1F30">
            <w:pPr>
              <w:pStyle w:val="TableText"/>
              <w:rPr>
                <w:noProof w:val="0"/>
              </w:rPr>
            </w:pPr>
            <w:r w:rsidRPr="009C7C0D">
              <w:rPr>
                <w:noProof w:val="0"/>
              </w:rPr>
              <w:t>------</w:t>
            </w:r>
          </w:p>
        </w:tc>
      </w:tr>
      <w:tr w:rsidR="00166848" w:rsidRPr="009C7C0D" w14:paraId="51DC800A" w14:textId="77777777">
        <w:tc>
          <w:tcPr>
            <w:tcW w:w="8754" w:type="dxa"/>
            <w:gridSpan w:val="4"/>
          </w:tcPr>
          <w:p w14:paraId="6C3F4239" w14:textId="77777777" w:rsidR="00166848" w:rsidRPr="009C7C0D" w:rsidRDefault="00166848" w:rsidP="00166848">
            <w:pPr>
              <w:pStyle w:val="TableHead"/>
            </w:pPr>
            <w:r>
              <w:t>Additional Codes</w:t>
            </w:r>
          </w:p>
        </w:tc>
      </w:tr>
      <w:tr w:rsidR="007800C9" w:rsidRPr="009C7C0D" w14:paraId="42C6CE88" w14:textId="77777777">
        <w:tc>
          <w:tcPr>
            <w:tcW w:w="1497" w:type="dxa"/>
          </w:tcPr>
          <w:p w14:paraId="1328D8E0" w14:textId="77777777" w:rsidR="007800C9" w:rsidRPr="009C7C0D" w:rsidRDefault="007800C9" w:rsidP="001D1F30">
            <w:pPr>
              <w:pStyle w:val="TableText"/>
              <w:rPr>
                <w:noProof w:val="0"/>
              </w:rPr>
            </w:pPr>
            <w:r w:rsidRPr="009C7C0D">
              <w:rPr>
                <w:noProof w:val="0"/>
              </w:rPr>
              <w:t>11492-6</w:t>
            </w:r>
          </w:p>
        </w:tc>
        <w:tc>
          <w:tcPr>
            <w:tcW w:w="2970" w:type="dxa"/>
          </w:tcPr>
          <w:p w14:paraId="2114C9AA" w14:textId="77777777" w:rsidR="007800C9" w:rsidRPr="009C7C0D" w:rsidRDefault="007800C9" w:rsidP="001D1F30">
            <w:pPr>
              <w:pStyle w:val="TableText"/>
              <w:rPr>
                <w:noProof w:val="0"/>
              </w:rPr>
            </w:pPr>
            <w:r w:rsidRPr="009C7C0D">
              <w:rPr>
                <w:noProof w:val="0"/>
              </w:rPr>
              <w:t>History &amp; Physical</w:t>
            </w:r>
          </w:p>
        </w:tc>
        <w:tc>
          <w:tcPr>
            <w:tcW w:w="1620" w:type="dxa"/>
          </w:tcPr>
          <w:p w14:paraId="358952C1" w14:textId="77777777" w:rsidR="007800C9" w:rsidRPr="009C7C0D" w:rsidRDefault="007800C9" w:rsidP="001D1F30">
            <w:pPr>
              <w:pStyle w:val="TableText"/>
              <w:rPr>
                <w:noProof w:val="0"/>
              </w:rPr>
            </w:pPr>
            <w:r w:rsidRPr="009C7C0D">
              <w:rPr>
                <w:noProof w:val="0"/>
              </w:rPr>
              <w:t>Hospital</w:t>
            </w:r>
          </w:p>
        </w:tc>
        <w:tc>
          <w:tcPr>
            <w:tcW w:w="2667" w:type="dxa"/>
          </w:tcPr>
          <w:p w14:paraId="70388157" w14:textId="77777777" w:rsidR="007800C9" w:rsidRPr="009C7C0D" w:rsidRDefault="007800C9" w:rsidP="001D1F30">
            <w:pPr>
              <w:pStyle w:val="TableText"/>
              <w:rPr>
                <w:noProof w:val="0"/>
              </w:rPr>
            </w:pPr>
            <w:r w:rsidRPr="009C7C0D">
              <w:rPr>
                <w:noProof w:val="0"/>
              </w:rPr>
              <w:t>------</w:t>
            </w:r>
          </w:p>
        </w:tc>
      </w:tr>
      <w:tr w:rsidR="007800C9" w:rsidRPr="009C7C0D" w14:paraId="15E5D054" w14:textId="77777777">
        <w:tc>
          <w:tcPr>
            <w:tcW w:w="1497" w:type="dxa"/>
          </w:tcPr>
          <w:p w14:paraId="5FEE0ED9" w14:textId="77777777" w:rsidR="007800C9" w:rsidRPr="009C7C0D" w:rsidRDefault="007800C9" w:rsidP="001D1F30">
            <w:pPr>
              <w:pStyle w:val="TableText"/>
              <w:rPr>
                <w:noProof w:val="0"/>
              </w:rPr>
            </w:pPr>
            <w:r w:rsidRPr="009C7C0D">
              <w:rPr>
                <w:noProof w:val="0"/>
              </w:rPr>
              <w:t>28626-0</w:t>
            </w:r>
          </w:p>
        </w:tc>
        <w:tc>
          <w:tcPr>
            <w:tcW w:w="2970" w:type="dxa"/>
          </w:tcPr>
          <w:p w14:paraId="4ABC73B2" w14:textId="77777777" w:rsidR="007800C9" w:rsidRPr="009C7C0D" w:rsidRDefault="007800C9" w:rsidP="001D1F30">
            <w:pPr>
              <w:pStyle w:val="TableText"/>
              <w:rPr>
                <w:noProof w:val="0"/>
              </w:rPr>
            </w:pPr>
            <w:r w:rsidRPr="009C7C0D">
              <w:rPr>
                <w:noProof w:val="0"/>
              </w:rPr>
              <w:t>History &amp; Physical</w:t>
            </w:r>
          </w:p>
        </w:tc>
        <w:tc>
          <w:tcPr>
            <w:tcW w:w="1620" w:type="dxa"/>
          </w:tcPr>
          <w:p w14:paraId="3AAF5DD7" w14:textId="77777777" w:rsidR="007800C9" w:rsidRPr="009C7C0D" w:rsidRDefault="007800C9" w:rsidP="001D1F30">
            <w:pPr>
              <w:pStyle w:val="TableText"/>
              <w:rPr>
                <w:noProof w:val="0"/>
              </w:rPr>
            </w:pPr>
            <w:r w:rsidRPr="009C7C0D">
              <w:rPr>
                <w:noProof w:val="0"/>
              </w:rPr>
              <w:t>------</w:t>
            </w:r>
          </w:p>
        </w:tc>
        <w:tc>
          <w:tcPr>
            <w:tcW w:w="2667" w:type="dxa"/>
          </w:tcPr>
          <w:p w14:paraId="74AFC357" w14:textId="77777777" w:rsidR="007800C9" w:rsidRPr="009C7C0D" w:rsidRDefault="007800C9" w:rsidP="001D1F30">
            <w:pPr>
              <w:pStyle w:val="TableText"/>
              <w:rPr>
                <w:noProof w:val="0"/>
              </w:rPr>
            </w:pPr>
            <w:r w:rsidRPr="009C7C0D">
              <w:rPr>
                <w:noProof w:val="0"/>
              </w:rPr>
              <w:t>Physician</w:t>
            </w:r>
          </w:p>
        </w:tc>
      </w:tr>
      <w:tr w:rsidR="007800C9" w:rsidRPr="009C7C0D" w14:paraId="1EB67099" w14:textId="77777777">
        <w:tc>
          <w:tcPr>
            <w:tcW w:w="1497" w:type="dxa"/>
          </w:tcPr>
          <w:p w14:paraId="2C75D366" w14:textId="77777777" w:rsidR="007800C9" w:rsidRPr="009C7C0D" w:rsidRDefault="007800C9" w:rsidP="001D1F30">
            <w:pPr>
              <w:pStyle w:val="TableText"/>
              <w:rPr>
                <w:noProof w:val="0"/>
              </w:rPr>
            </w:pPr>
            <w:r w:rsidRPr="009C7C0D">
              <w:rPr>
                <w:noProof w:val="0"/>
              </w:rPr>
              <w:t>34774-0</w:t>
            </w:r>
          </w:p>
        </w:tc>
        <w:tc>
          <w:tcPr>
            <w:tcW w:w="2970" w:type="dxa"/>
          </w:tcPr>
          <w:p w14:paraId="3F3BC254" w14:textId="77777777" w:rsidR="007800C9" w:rsidRPr="009C7C0D" w:rsidRDefault="007800C9" w:rsidP="001D1F30">
            <w:pPr>
              <w:pStyle w:val="TableText"/>
              <w:rPr>
                <w:noProof w:val="0"/>
              </w:rPr>
            </w:pPr>
            <w:r w:rsidRPr="009C7C0D">
              <w:rPr>
                <w:noProof w:val="0"/>
              </w:rPr>
              <w:t>History &amp; Physical</w:t>
            </w:r>
          </w:p>
        </w:tc>
        <w:tc>
          <w:tcPr>
            <w:tcW w:w="1620" w:type="dxa"/>
          </w:tcPr>
          <w:p w14:paraId="729AD4EC" w14:textId="77777777" w:rsidR="007800C9" w:rsidRPr="009C7C0D" w:rsidRDefault="007800C9" w:rsidP="001D1F30">
            <w:pPr>
              <w:pStyle w:val="TableText"/>
              <w:rPr>
                <w:noProof w:val="0"/>
              </w:rPr>
            </w:pPr>
            <w:r w:rsidRPr="009C7C0D">
              <w:rPr>
                <w:noProof w:val="0"/>
              </w:rPr>
              <w:t>------</w:t>
            </w:r>
          </w:p>
        </w:tc>
        <w:tc>
          <w:tcPr>
            <w:tcW w:w="2667" w:type="dxa"/>
          </w:tcPr>
          <w:p w14:paraId="38E75BB8" w14:textId="77777777" w:rsidR="007800C9" w:rsidRPr="009C7C0D" w:rsidRDefault="007800C9" w:rsidP="001D1F30">
            <w:pPr>
              <w:pStyle w:val="TableText"/>
              <w:rPr>
                <w:noProof w:val="0"/>
              </w:rPr>
            </w:pPr>
            <w:r w:rsidRPr="009C7C0D">
              <w:rPr>
                <w:noProof w:val="0"/>
              </w:rPr>
              <w:t>General surgery</w:t>
            </w:r>
          </w:p>
        </w:tc>
      </w:tr>
      <w:tr w:rsidR="007800C9" w:rsidRPr="009C7C0D" w14:paraId="73F44BDC" w14:textId="77777777">
        <w:tc>
          <w:tcPr>
            <w:tcW w:w="1497" w:type="dxa"/>
          </w:tcPr>
          <w:p w14:paraId="580A4D63" w14:textId="77777777" w:rsidR="007800C9" w:rsidRPr="009C7C0D" w:rsidRDefault="007800C9" w:rsidP="001D1F30">
            <w:pPr>
              <w:pStyle w:val="TableText"/>
              <w:rPr>
                <w:noProof w:val="0"/>
              </w:rPr>
            </w:pPr>
            <w:r w:rsidRPr="009C7C0D">
              <w:rPr>
                <w:noProof w:val="0"/>
              </w:rPr>
              <w:t>34115-6</w:t>
            </w:r>
          </w:p>
        </w:tc>
        <w:tc>
          <w:tcPr>
            <w:tcW w:w="2970" w:type="dxa"/>
          </w:tcPr>
          <w:p w14:paraId="1E47A476" w14:textId="77777777" w:rsidR="007800C9" w:rsidRPr="009C7C0D" w:rsidRDefault="007800C9" w:rsidP="001D1F30">
            <w:pPr>
              <w:pStyle w:val="TableText"/>
              <w:rPr>
                <w:noProof w:val="0"/>
              </w:rPr>
            </w:pPr>
            <w:r w:rsidRPr="009C7C0D">
              <w:rPr>
                <w:noProof w:val="0"/>
              </w:rPr>
              <w:t>History &amp; Physical</w:t>
            </w:r>
          </w:p>
        </w:tc>
        <w:tc>
          <w:tcPr>
            <w:tcW w:w="1620" w:type="dxa"/>
          </w:tcPr>
          <w:p w14:paraId="3D7D0002" w14:textId="77777777" w:rsidR="007800C9" w:rsidRPr="009C7C0D" w:rsidRDefault="007800C9" w:rsidP="001D1F30">
            <w:pPr>
              <w:pStyle w:val="TableText"/>
              <w:rPr>
                <w:noProof w:val="0"/>
              </w:rPr>
            </w:pPr>
            <w:r w:rsidRPr="009C7C0D">
              <w:rPr>
                <w:noProof w:val="0"/>
              </w:rPr>
              <w:t>Hospital</w:t>
            </w:r>
          </w:p>
        </w:tc>
        <w:tc>
          <w:tcPr>
            <w:tcW w:w="2667" w:type="dxa"/>
          </w:tcPr>
          <w:p w14:paraId="7F762EF4" w14:textId="77777777" w:rsidR="007800C9" w:rsidRPr="009C7C0D" w:rsidRDefault="007800C9" w:rsidP="001D1F30">
            <w:pPr>
              <w:pStyle w:val="TableText"/>
              <w:rPr>
                <w:noProof w:val="0"/>
              </w:rPr>
            </w:pPr>
            <w:r w:rsidRPr="009C7C0D">
              <w:rPr>
                <w:noProof w:val="0"/>
              </w:rPr>
              <w:t>Medical Student</w:t>
            </w:r>
          </w:p>
        </w:tc>
      </w:tr>
      <w:tr w:rsidR="007800C9" w:rsidRPr="009C7C0D" w14:paraId="0AF0168A" w14:textId="77777777">
        <w:tc>
          <w:tcPr>
            <w:tcW w:w="1497" w:type="dxa"/>
          </w:tcPr>
          <w:p w14:paraId="7E0F359F" w14:textId="77777777" w:rsidR="007800C9" w:rsidRPr="009C7C0D" w:rsidRDefault="007800C9" w:rsidP="001D1F30">
            <w:pPr>
              <w:pStyle w:val="TableText"/>
              <w:rPr>
                <w:noProof w:val="0"/>
              </w:rPr>
            </w:pPr>
            <w:r w:rsidRPr="009C7C0D">
              <w:rPr>
                <w:noProof w:val="0"/>
              </w:rPr>
              <w:t>34116-4</w:t>
            </w:r>
          </w:p>
        </w:tc>
        <w:tc>
          <w:tcPr>
            <w:tcW w:w="2970" w:type="dxa"/>
          </w:tcPr>
          <w:p w14:paraId="28891AF6" w14:textId="77777777" w:rsidR="007800C9" w:rsidRPr="009C7C0D" w:rsidRDefault="007800C9" w:rsidP="001D1F30">
            <w:pPr>
              <w:pStyle w:val="TableText"/>
              <w:rPr>
                <w:noProof w:val="0"/>
              </w:rPr>
            </w:pPr>
            <w:r w:rsidRPr="009C7C0D">
              <w:rPr>
                <w:noProof w:val="0"/>
              </w:rPr>
              <w:t>History &amp; Physical</w:t>
            </w:r>
          </w:p>
        </w:tc>
        <w:tc>
          <w:tcPr>
            <w:tcW w:w="1620" w:type="dxa"/>
          </w:tcPr>
          <w:p w14:paraId="2EDC0F22" w14:textId="77777777" w:rsidR="007800C9" w:rsidRPr="009C7C0D" w:rsidRDefault="007800C9" w:rsidP="001D1F30">
            <w:pPr>
              <w:pStyle w:val="TableText"/>
              <w:rPr>
                <w:noProof w:val="0"/>
              </w:rPr>
            </w:pPr>
            <w:r w:rsidRPr="009C7C0D">
              <w:rPr>
                <w:noProof w:val="0"/>
              </w:rPr>
              <w:t>Nursing home</w:t>
            </w:r>
          </w:p>
        </w:tc>
        <w:tc>
          <w:tcPr>
            <w:tcW w:w="2667" w:type="dxa"/>
          </w:tcPr>
          <w:p w14:paraId="4B3D54EE" w14:textId="77777777" w:rsidR="007800C9" w:rsidRPr="009C7C0D" w:rsidRDefault="007800C9" w:rsidP="001D1F30">
            <w:pPr>
              <w:pStyle w:val="TableText"/>
              <w:rPr>
                <w:noProof w:val="0"/>
              </w:rPr>
            </w:pPr>
            <w:r w:rsidRPr="009C7C0D">
              <w:rPr>
                <w:noProof w:val="0"/>
              </w:rPr>
              <w:t>Physician</w:t>
            </w:r>
          </w:p>
        </w:tc>
      </w:tr>
      <w:tr w:rsidR="007800C9" w:rsidRPr="009C7C0D" w14:paraId="30E7D897" w14:textId="77777777">
        <w:tc>
          <w:tcPr>
            <w:tcW w:w="1497" w:type="dxa"/>
          </w:tcPr>
          <w:p w14:paraId="379D6B13" w14:textId="77777777" w:rsidR="007800C9" w:rsidRPr="009C7C0D" w:rsidRDefault="007800C9" w:rsidP="001D1F30">
            <w:pPr>
              <w:pStyle w:val="TableText"/>
              <w:rPr>
                <w:noProof w:val="0"/>
              </w:rPr>
            </w:pPr>
            <w:r w:rsidRPr="009C7C0D">
              <w:rPr>
                <w:noProof w:val="0"/>
              </w:rPr>
              <w:t>34095-0</w:t>
            </w:r>
          </w:p>
        </w:tc>
        <w:tc>
          <w:tcPr>
            <w:tcW w:w="2970" w:type="dxa"/>
          </w:tcPr>
          <w:p w14:paraId="2D21818F" w14:textId="77777777" w:rsidR="007800C9" w:rsidRPr="009C7C0D" w:rsidRDefault="007800C9" w:rsidP="001D1F30">
            <w:pPr>
              <w:pStyle w:val="TableText"/>
              <w:rPr>
                <w:noProof w:val="0"/>
              </w:rPr>
            </w:pPr>
            <w:r w:rsidRPr="009C7C0D">
              <w:rPr>
                <w:noProof w:val="0"/>
              </w:rPr>
              <w:t>Comprehensive History &amp; Physical</w:t>
            </w:r>
          </w:p>
        </w:tc>
        <w:tc>
          <w:tcPr>
            <w:tcW w:w="1620" w:type="dxa"/>
          </w:tcPr>
          <w:p w14:paraId="797413A0" w14:textId="77777777" w:rsidR="007800C9" w:rsidRPr="009C7C0D" w:rsidRDefault="007800C9" w:rsidP="001D1F30">
            <w:pPr>
              <w:pStyle w:val="TableText"/>
              <w:rPr>
                <w:noProof w:val="0"/>
              </w:rPr>
            </w:pPr>
            <w:r w:rsidRPr="009C7C0D">
              <w:rPr>
                <w:noProof w:val="0"/>
              </w:rPr>
              <w:t>------</w:t>
            </w:r>
          </w:p>
        </w:tc>
        <w:tc>
          <w:tcPr>
            <w:tcW w:w="2667" w:type="dxa"/>
          </w:tcPr>
          <w:p w14:paraId="7521E8AB" w14:textId="77777777" w:rsidR="007800C9" w:rsidRPr="009C7C0D" w:rsidRDefault="007800C9" w:rsidP="001D1F30">
            <w:pPr>
              <w:pStyle w:val="TableText"/>
              <w:rPr>
                <w:noProof w:val="0"/>
              </w:rPr>
            </w:pPr>
            <w:r w:rsidRPr="009C7C0D">
              <w:rPr>
                <w:noProof w:val="0"/>
              </w:rPr>
              <w:t>------</w:t>
            </w:r>
          </w:p>
        </w:tc>
      </w:tr>
      <w:tr w:rsidR="007800C9" w:rsidRPr="009C7C0D" w14:paraId="10D5D2BC" w14:textId="77777777">
        <w:tc>
          <w:tcPr>
            <w:tcW w:w="1497" w:type="dxa"/>
          </w:tcPr>
          <w:p w14:paraId="496CE50F" w14:textId="77777777" w:rsidR="007800C9" w:rsidRPr="009C7C0D" w:rsidRDefault="007800C9" w:rsidP="001D1F30">
            <w:pPr>
              <w:pStyle w:val="TableText"/>
              <w:rPr>
                <w:noProof w:val="0"/>
              </w:rPr>
            </w:pPr>
            <w:r w:rsidRPr="009C7C0D">
              <w:rPr>
                <w:noProof w:val="0"/>
              </w:rPr>
              <w:t>34096-8</w:t>
            </w:r>
          </w:p>
        </w:tc>
        <w:tc>
          <w:tcPr>
            <w:tcW w:w="2970" w:type="dxa"/>
          </w:tcPr>
          <w:p w14:paraId="719C3FDF" w14:textId="77777777" w:rsidR="007800C9" w:rsidRPr="009C7C0D" w:rsidRDefault="007800C9" w:rsidP="001D1F30">
            <w:pPr>
              <w:pStyle w:val="TableText"/>
              <w:rPr>
                <w:noProof w:val="0"/>
              </w:rPr>
            </w:pPr>
            <w:r w:rsidRPr="009C7C0D">
              <w:rPr>
                <w:noProof w:val="0"/>
              </w:rPr>
              <w:t>Comprehensive History &amp; Physical</w:t>
            </w:r>
          </w:p>
        </w:tc>
        <w:tc>
          <w:tcPr>
            <w:tcW w:w="1620" w:type="dxa"/>
          </w:tcPr>
          <w:p w14:paraId="124B3C89" w14:textId="77777777" w:rsidR="007800C9" w:rsidRPr="009C7C0D" w:rsidRDefault="007800C9" w:rsidP="001D1F30">
            <w:pPr>
              <w:pStyle w:val="TableText"/>
              <w:rPr>
                <w:noProof w:val="0"/>
              </w:rPr>
            </w:pPr>
            <w:r w:rsidRPr="009C7C0D">
              <w:rPr>
                <w:noProof w:val="0"/>
              </w:rPr>
              <w:t>Nursing home</w:t>
            </w:r>
          </w:p>
        </w:tc>
        <w:tc>
          <w:tcPr>
            <w:tcW w:w="2667" w:type="dxa"/>
          </w:tcPr>
          <w:p w14:paraId="6B5E043F" w14:textId="77777777" w:rsidR="007800C9" w:rsidRPr="009C7C0D" w:rsidRDefault="007800C9" w:rsidP="001D1F30">
            <w:pPr>
              <w:pStyle w:val="TableText"/>
              <w:rPr>
                <w:noProof w:val="0"/>
              </w:rPr>
            </w:pPr>
          </w:p>
        </w:tc>
      </w:tr>
      <w:tr w:rsidR="007800C9" w:rsidRPr="009C7C0D" w14:paraId="343069BD" w14:textId="77777777">
        <w:tc>
          <w:tcPr>
            <w:tcW w:w="1497" w:type="dxa"/>
          </w:tcPr>
          <w:p w14:paraId="760234DC" w14:textId="77777777" w:rsidR="007800C9" w:rsidRPr="009C7C0D" w:rsidRDefault="007800C9" w:rsidP="001D1F30">
            <w:pPr>
              <w:pStyle w:val="TableText"/>
              <w:rPr>
                <w:noProof w:val="0"/>
              </w:rPr>
            </w:pPr>
            <w:r>
              <w:rPr>
                <w:noProof w:val="0"/>
              </w:rPr>
              <w:t>51849-8</w:t>
            </w:r>
          </w:p>
        </w:tc>
        <w:tc>
          <w:tcPr>
            <w:tcW w:w="2970" w:type="dxa"/>
          </w:tcPr>
          <w:p w14:paraId="4DB2CF76" w14:textId="77777777" w:rsidR="007800C9" w:rsidRPr="009C7C0D" w:rsidRDefault="007800C9" w:rsidP="001D1F30">
            <w:pPr>
              <w:pStyle w:val="TableText"/>
              <w:rPr>
                <w:noProof w:val="0"/>
              </w:rPr>
            </w:pPr>
            <w:r w:rsidRPr="009C7C0D">
              <w:rPr>
                <w:noProof w:val="0"/>
              </w:rPr>
              <w:t>Admission History &amp; Physical</w:t>
            </w:r>
          </w:p>
        </w:tc>
        <w:tc>
          <w:tcPr>
            <w:tcW w:w="1620" w:type="dxa"/>
          </w:tcPr>
          <w:p w14:paraId="5FCDBF4D" w14:textId="77777777" w:rsidR="007800C9" w:rsidRPr="009C7C0D" w:rsidRDefault="007800C9" w:rsidP="001D1F30">
            <w:pPr>
              <w:pStyle w:val="TableText"/>
              <w:rPr>
                <w:noProof w:val="0"/>
              </w:rPr>
            </w:pPr>
            <w:r w:rsidRPr="009C7C0D">
              <w:rPr>
                <w:noProof w:val="0"/>
              </w:rPr>
              <w:t>------</w:t>
            </w:r>
          </w:p>
        </w:tc>
        <w:tc>
          <w:tcPr>
            <w:tcW w:w="2667" w:type="dxa"/>
          </w:tcPr>
          <w:p w14:paraId="7330DA37" w14:textId="77777777" w:rsidR="007800C9" w:rsidRPr="009C7C0D" w:rsidRDefault="007800C9" w:rsidP="001D1F30">
            <w:pPr>
              <w:pStyle w:val="TableText"/>
              <w:rPr>
                <w:noProof w:val="0"/>
              </w:rPr>
            </w:pPr>
            <w:r w:rsidRPr="009C7C0D">
              <w:rPr>
                <w:noProof w:val="0"/>
              </w:rPr>
              <w:t>------</w:t>
            </w:r>
          </w:p>
        </w:tc>
      </w:tr>
      <w:tr w:rsidR="007800C9" w:rsidRPr="009C7C0D" w14:paraId="23CEB1EF" w14:textId="77777777">
        <w:tc>
          <w:tcPr>
            <w:tcW w:w="1497" w:type="dxa"/>
          </w:tcPr>
          <w:p w14:paraId="405557F1" w14:textId="77777777" w:rsidR="007800C9" w:rsidRPr="009C7C0D" w:rsidRDefault="007800C9" w:rsidP="001D1F30">
            <w:pPr>
              <w:pStyle w:val="TableText"/>
              <w:rPr>
                <w:noProof w:val="0"/>
              </w:rPr>
            </w:pPr>
            <w:r w:rsidRPr="009C7C0D">
              <w:rPr>
                <w:noProof w:val="0"/>
              </w:rPr>
              <w:t>47039-3</w:t>
            </w:r>
          </w:p>
        </w:tc>
        <w:tc>
          <w:tcPr>
            <w:tcW w:w="2970" w:type="dxa"/>
          </w:tcPr>
          <w:p w14:paraId="251BA20D" w14:textId="77777777" w:rsidR="007800C9" w:rsidRPr="009C7C0D" w:rsidRDefault="007800C9" w:rsidP="001D1F30">
            <w:pPr>
              <w:pStyle w:val="TableText"/>
              <w:rPr>
                <w:noProof w:val="0"/>
              </w:rPr>
            </w:pPr>
            <w:r w:rsidRPr="009C7C0D">
              <w:rPr>
                <w:noProof w:val="0"/>
              </w:rPr>
              <w:t>Admission History &amp; Physical</w:t>
            </w:r>
          </w:p>
        </w:tc>
        <w:tc>
          <w:tcPr>
            <w:tcW w:w="1620" w:type="dxa"/>
          </w:tcPr>
          <w:p w14:paraId="30249CF9" w14:textId="77777777" w:rsidR="007800C9" w:rsidRPr="009C7C0D" w:rsidRDefault="007800C9" w:rsidP="001D1F30">
            <w:pPr>
              <w:pStyle w:val="TableText"/>
              <w:rPr>
                <w:noProof w:val="0"/>
              </w:rPr>
            </w:pPr>
            <w:r w:rsidRPr="009C7C0D">
              <w:rPr>
                <w:noProof w:val="0"/>
              </w:rPr>
              <w:t>Inpatient</w:t>
            </w:r>
          </w:p>
        </w:tc>
        <w:tc>
          <w:tcPr>
            <w:tcW w:w="2667" w:type="dxa"/>
          </w:tcPr>
          <w:p w14:paraId="07A6C48B" w14:textId="77777777" w:rsidR="007800C9" w:rsidRPr="009C7C0D" w:rsidRDefault="007800C9" w:rsidP="001D1F30">
            <w:pPr>
              <w:pStyle w:val="TableText"/>
              <w:rPr>
                <w:noProof w:val="0"/>
              </w:rPr>
            </w:pPr>
            <w:r w:rsidRPr="009C7C0D">
              <w:rPr>
                <w:noProof w:val="0"/>
              </w:rPr>
              <w:t>------</w:t>
            </w:r>
          </w:p>
        </w:tc>
      </w:tr>
      <w:tr w:rsidR="007800C9" w:rsidRPr="009C7C0D" w14:paraId="6C8790E0" w14:textId="77777777">
        <w:tc>
          <w:tcPr>
            <w:tcW w:w="1497" w:type="dxa"/>
          </w:tcPr>
          <w:p w14:paraId="4B8CE275" w14:textId="77777777" w:rsidR="007800C9" w:rsidRPr="009C7C0D" w:rsidRDefault="007800C9" w:rsidP="001D1F30">
            <w:pPr>
              <w:pStyle w:val="TableText"/>
              <w:rPr>
                <w:noProof w:val="0"/>
              </w:rPr>
            </w:pPr>
            <w:r w:rsidRPr="009C7C0D">
              <w:rPr>
                <w:noProof w:val="0"/>
              </w:rPr>
              <w:t>34763-3</w:t>
            </w:r>
          </w:p>
        </w:tc>
        <w:tc>
          <w:tcPr>
            <w:tcW w:w="2970" w:type="dxa"/>
          </w:tcPr>
          <w:p w14:paraId="76D88B07" w14:textId="77777777" w:rsidR="007800C9" w:rsidRPr="009C7C0D" w:rsidRDefault="007800C9" w:rsidP="001D1F30">
            <w:pPr>
              <w:pStyle w:val="TableText"/>
              <w:rPr>
                <w:noProof w:val="0"/>
              </w:rPr>
            </w:pPr>
            <w:r w:rsidRPr="009C7C0D">
              <w:rPr>
                <w:noProof w:val="0"/>
              </w:rPr>
              <w:t>Admission History &amp; Physical</w:t>
            </w:r>
          </w:p>
        </w:tc>
        <w:tc>
          <w:tcPr>
            <w:tcW w:w="1620" w:type="dxa"/>
          </w:tcPr>
          <w:p w14:paraId="6C5A744A" w14:textId="77777777" w:rsidR="007800C9" w:rsidRPr="009C7C0D" w:rsidRDefault="007800C9" w:rsidP="001D1F30">
            <w:pPr>
              <w:pStyle w:val="TableText"/>
              <w:rPr>
                <w:noProof w:val="0"/>
              </w:rPr>
            </w:pPr>
          </w:p>
        </w:tc>
        <w:tc>
          <w:tcPr>
            <w:tcW w:w="2667" w:type="dxa"/>
          </w:tcPr>
          <w:p w14:paraId="652C38AF" w14:textId="77777777" w:rsidR="007800C9" w:rsidRPr="009C7C0D" w:rsidRDefault="007800C9" w:rsidP="001D1F30">
            <w:pPr>
              <w:pStyle w:val="TableText"/>
              <w:rPr>
                <w:noProof w:val="0"/>
              </w:rPr>
            </w:pPr>
            <w:r w:rsidRPr="009C7C0D">
              <w:rPr>
                <w:noProof w:val="0"/>
              </w:rPr>
              <w:t>General medicine</w:t>
            </w:r>
          </w:p>
        </w:tc>
      </w:tr>
      <w:tr w:rsidR="007800C9" w:rsidRPr="009C7C0D" w14:paraId="23FB8BC4" w14:textId="77777777">
        <w:tc>
          <w:tcPr>
            <w:tcW w:w="1497" w:type="dxa"/>
          </w:tcPr>
          <w:p w14:paraId="27CDD285" w14:textId="77777777" w:rsidR="007800C9" w:rsidRPr="009C7C0D" w:rsidRDefault="007800C9" w:rsidP="001D1F30">
            <w:pPr>
              <w:pStyle w:val="TableText"/>
              <w:rPr>
                <w:noProof w:val="0"/>
              </w:rPr>
            </w:pPr>
            <w:r w:rsidRPr="009C7C0D">
              <w:rPr>
                <w:noProof w:val="0"/>
              </w:rPr>
              <w:t>34094-3</w:t>
            </w:r>
          </w:p>
        </w:tc>
        <w:tc>
          <w:tcPr>
            <w:tcW w:w="2970" w:type="dxa"/>
          </w:tcPr>
          <w:p w14:paraId="1E11F696" w14:textId="77777777" w:rsidR="007800C9" w:rsidRPr="009C7C0D" w:rsidRDefault="007800C9" w:rsidP="001D1F30">
            <w:pPr>
              <w:pStyle w:val="TableText"/>
              <w:rPr>
                <w:noProof w:val="0"/>
              </w:rPr>
            </w:pPr>
            <w:r w:rsidRPr="009C7C0D">
              <w:rPr>
                <w:noProof w:val="0"/>
              </w:rPr>
              <w:t>Admission History &amp; Physical</w:t>
            </w:r>
          </w:p>
        </w:tc>
        <w:tc>
          <w:tcPr>
            <w:tcW w:w="1620" w:type="dxa"/>
          </w:tcPr>
          <w:p w14:paraId="322D89CC" w14:textId="77777777" w:rsidR="007800C9" w:rsidRPr="009C7C0D" w:rsidRDefault="007800C9" w:rsidP="001D1F30">
            <w:pPr>
              <w:pStyle w:val="TableText"/>
              <w:rPr>
                <w:noProof w:val="0"/>
              </w:rPr>
            </w:pPr>
            <w:r w:rsidRPr="009C7C0D">
              <w:rPr>
                <w:noProof w:val="0"/>
              </w:rPr>
              <w:t>Hospital</w:t>
            </w:r>
          </w:p>
        </w:tc>
        <w:tc>
          <w:tcPr>
            <w:tcW w:w="2667" w:type="dxa"/>
          </w:tcPr>
          <w:p w14:paraId="180C1E85" w14:textId="77777777" w:rsidR="007800C9" w:rsidRPr="009C7C0D" w:rsidRDefault="007800C9" w:rsidP="001D1F30">
            <w:pPr>
              <w:pStyle w:val="TableText"/>
              <w:rPr>
                <w:noProof w:val="0"/>
              </w:rPr>
            </w:pPr>
            <w:r w:rsidRPr="009C7C0D">
              <w:rPr>
                <w:noProof w:val="0"/>
              </w:rPr>
              <w:t>Cardiology</w:t>
            </w:r>
          </w:p>
        </w:tc>
      </w:tr>
      <w:tr w:rsidR="007800C9" w:rsidRPr="009C7C0D" w14:paraId="391799FB" w14:textId="77777777">
        <w:tc>
          <w:tcPr>
            <w:tcW w:w="1497" w:type="dxa"/>
          </w:tcPr>
          <w:p w14:paraId="042DA191" w14:textId="77777777" w:rsidR="007800C9" w:rsidRPr="009C7C0D" w:rsidRDefault="007800C9" w:rsidP="001D1F30">
            <w:pPr>
              <w:pStyle w:val="TableText"/>
              <w:rPr>
                <w:noProof w:val="0"/>
              </w:rPr>
            </w:pPr>
            <w:r w:rsidRPr="009C7C0D">
              <w:rPr>
                <w:noProof w:val="0"/>
              </w:rPr>
              <w:t>34138-8</w:t>
            </w:r>
          </w:p>
        </w:tc>
        <w:tc>
          <w:tcPr>
            <w:tcW w:w="2970" w:type="dxa"/>
          </w:tcPr>
          <w:p w14:paraId="659BF677" w14:textId="77777777" w:rsidR="007800C9" w:rsidRPr="009C7C0D" w:rsidRDefault="007800C9" w:rsidP="001D1F30">
            <w:pPr>
              <w:pStyle w:val="TableText"/>
              <w:rPr>
                <w:noProof w:val="0"/>
              </w:rPr>
            </w:pPr>
            <w:r w:rsidRPr="009C7C0D">
              <w:rPr>
                <w:noProof w:val="0"/>
              </w:rPr>
              <w:t>Targeted History &amp; Physical</w:t>
            </w:r>
          </w:p>
        </w:tc>
        <w:tc>
          <w:tcPr>
            <w:tcW w:w="1620" w:type="dxa"/>
          </w:tcPr>
          <w:p w14:paraId="2B4B1550" w14:textId="77777777" w:rsidR="007800C9" w:rsidRPr="009C7C0D" w:rsidRDefault="007800C9" w:rsidP="001D1F30">
            <w:pPr>
              <w:pStyle w:val="TableText"/>
              <w:rPr>
                <w:noProof w:val="0"/>
              </w:rPr>
            </w:pPr>
            <w:r w:rsidRPr="009C7C0D">
              <w:rPr>
                <w:noProof w:val="0"/>
              </w:rPr>
              <w:t>------</w:t>
            </w:r>
          </w:p>
        </w:tc>
        <w:tc>
          <w:tcPr>
            <w:tcW w:w="2667" w:type="dxa"/>
          </w:tcPr>
          <w:p w14:paraId="7A7D6EFB" w14:textId="77777777" w:rsidR="007800C9" w:rsidRPr="009C7C0D" w:rsidRDefault="007800C9" w:rsidP="001D1F30">
            <w:pPr>
              <w:pStyle w:val="TableText"/>
              <w:rPr>
                <w:noProof w:val="0"/>
              </w:rPr>
            </w:pPr>
            <w:r w:rsidRPr="009C7C0D">
              <w:rPr>
                <w:noProof w:val="0"/>
              </w:rPr>
              <w:t>------</w:t>
            </w:r>
          </w:p>
        </w:tc>
      </w:tr>
    </w:tbl>
    <w:p w14:paraId="597B0354" w14:textId="77777777" w:rsidR="000E743D" w:rsidRDefault="000E743D" w:rsidP="000E743D">
      <w:pPr>
        <w:pStyle w:val="BodyText"/>
      </w:pPr>
    </w:p>
    <w:p w14:paraId="5F3BA2DA" w14:textId="77777777" w:rsidR="007800C9" w:rsidRPr="009C7C0D" w:rsidRDefault="000E743D" w:rsidP="000E743D">
      <w:pPr>
        <w:pStyle w:val="Caption"/>
        <w:rPr>
          <w:noProof w:val="0"/>
        </w:rPr>
      </w:pPr>
      <w:bookmarkStart w:id="265" w:name="_Toc163893727"/>
      <w:r w:rsidRPr="009C7C0D">
        <w:rPr>
          <w:noProof w:val="0"/>
        </w:rPr>
        <w:t xml:space="preserve">Figure </w:t>
      </w:r>
      <w:r w:rsidR="0000006B" w:rsidRPr="009C7C0D">
        <w:rPr>
          <w:noProof w:val="0"/>
        </w:rPr>
        <w:fldChar w:fldCharType="begin"/>
      </w:r>
      <w:r w:rsidRPr="009C7C0D">
        <w:rPr>
          <w:noProof w:val="0"/>
        </w:rPr>
        <w:instrText xml:space="preserve"> SEQ Figure \* ARABIC </w:instrText>
      </w:r>
      <w:r w:rsidR="0000006B" w:rsidRPr="009C7C0D">
        <w:rPr>
          <w:noProof w:val="0"/>
        </w:rPr>
        <w:fldChar w:fldCharType="separate"/>
      </w:r>
      <w:r w:rsidR="00D61323">
        <w:t>32</w:t>
      </w:r>
      <w:r w:rsidR="0000006B" w:rsidRPr="009C7C0D">
        <w:rPr>
          <w:noProof w:val="0"/>
        </w:rPr>
        <w:fldChar w:fldCharType="end"/>
      </w:r>
      <w:r w:rsidRPr="006C6848">
        <w:rPr>
          <w:rStyle w:val="XMLname"/>
        </w:rPr>
        <w:t xml:space="preserve">: </w:t>
      </w:r>
      <w:r w:rsidRPr="003C2B24">
        <w:t>H&amp;P ClinicalD</w:t>
      </w:r>
      <w:r w:rsidRPr="000E743D">
        <w:t xml:space="preserve">ocument/code </w:t>
      </w:r>
      <w:r w:rsidRPr="009C7C0D">
        <w:rPr>
          <w:noProof w:val="0"/>
        </w:rPr>
        <w:t>example</w:t>
      </w:r>
      <w:bookmarkEnd w:id="265"/>
    </w:p>
    <w:p w14:paraId="0DE37045" w14:textId="77777777" w:rsidR="007800C9" w:rsidRPr="009C7C0D" w:rsidRDefault="007800C9" w:rsidP="000E743D">
      <w:pPr>
        <w:pStyle w:val="Example"/>
      </w:pPr>
      <w:r w:rsidRPr="009C7C0D">
        <w:t xml:space="preserve">&lt;code codeSystem='2.16.840.1.113883.6.1' </w:t>
      </w:r>
    </w:p>
    <w:p w14:paraId="6956D032" w14:textId="77777777" w:rsidR="007800C9" w:rsidRPr="009C7C0D" w:rsidRDefault="00993B64" w:rsidP="000E743D">
      <w:pPr>
        <w:pStyle w:val="Example"/>
      </w:pPr>
      <w:r>
        <w:t xml:space="preserve">      </w:t>
      </w:r>
      <w:r w:rsidR="007800C9" w:rsidRPr="009C7C0D">
        <w:t>codeSystemName='LOINC'</w:t>
      </w:r>
    </w:p>
    <w:p w14:paraId="427DF2CB" w14:textId="77777777" w:rsidR="007800C9" w:rsidRPr="009C7C0D" w:rsidRDefault="00993B64" w:rsidP="000E743D">
      <w:pPr>
        <w:pStyle w:val="Example"/>
      </w:pPr>
      <w:r>
        <w:t xml:space="preserve">      </w:t>
      </w:r>
      <w:r w:rsidR="007800C9" w:rsidRPr="009C7C0D">
        <w:t xml:space="preserve">code='34117-2' </w:t>
      </w:r>
    </w:p>
    <w:p w14:paraId="74D82D69" w14:textId="77777777" w:rsidR="007800C9" w:rsidRPr="009C7C0D" w:rsidRDefault="00993B64" w:rsidP="000E743D">
      <w:pPr>
        <w:pStyle w:val="Example"/>
      </w:pPr>
      <w:r>
        <w:t xml:space="preserve">      </w:t>
      </w:r>
      <w:r w:rsidR="007800C9" w:rsidRPr="009C7C0D">
        <w:t xml:space="preserve">displayName='HISTORY </w:t>
      </w:r>
      <w:r w:rsidR="007800C9" w:rsidRPr="00993B64">
        <w:t>and</w:t>
      </w:r>
      <w:r w:rsidR="007800C9" w:rsidRPr="009C7C0D">
        <w:t xml:space="preserve"> PHYSICAL'/&gt;</w:t>
      </w:r>
    </w:p>
    <w:p w14:paraId="245302EB" w14:textId="77777777" w:rsidR="00C5529B" w:rsidRDefault="00C5529B" w:rsidP="007800C9">
      <w:pPr>
        <w:pStyle w:val="BodyText"/>
        <w:rPr>
          <w:noProof w:val="0"/>
        </w:rPr>
      </w:pPr>
    </w:p>
    <w:p w14:paraId="1FA3A8E5" w14:textId="77777777" w:rsidR="007800C9" w:rsidRPr="009C7C0D" w:rsidRDefault="00C5529B" w:rsidP="00C5529B">
      <w:pPr>
        <w:pStyle w:val="Caption"/>
        <w:rPr>
          <w:noProof w:val="0"/>
        </w:rPr>
      </w:pPr>
      <w:bookmarkStart w:id="266" w:name="_Toc192905970"/>
      <w:bookmarkStart w:id="267" w:name="_Toc163893728"/>
      <w:r w:rsidRPr="009C7C0D">
        <w:rPr>
          <w:noProof w:val="0"/>
        </w:rPr>
        <w:t xml:space="preserve">Figure </w:t>
      </w:r>
      <w:r w:rsidR="0000006B" w:rsidRPr="009C7C0D">
        <w:rPr>
          <w:noProof w:val="0"/>
        </w:rPr>
        <w:fldChar w:fldCharType="begin"/>
      </w:r>
      <w:r w:rsidRPr="009C7C0D">
        <w:rPr>
          <w:noProof w:val="0"/>
        </w:rPr>
        <w:instrText xml:space="preserve"> SEQ Figure \* ARABIC </w:instrText>
      </w:r>
      <w:r w:rsidR="0000006B" w:rsidRPr="009C7C0D">
        <w:rPr>
          <w:noProof w:val="0"/>
        </w:rPr>
        <w:fldChar w:fldCharType="separate"/>
      </w:r>
      <w:r w:rsidR="00D61323">
        <w:t>33</w:t>
      </w:r>
      <w:r w:rsidR="0000006B" w:rsidRPr="009C7C0D">
        <w:rPr>
          <w:noProof w:val="0"/>
        </w:rPr>
        <w:fldChar w:fldCharType="end"/>
      </w:r>
      <w:r w:rsidRPr="009C7C0D">
        <w:rPr>
          <w:noProof w:val="0"/>
        </w:rPr>
        <w:t xml:space="preserve">: </w:t>
      </w:r>
      <w:r>
        <w:rPr>
          <w:noProof w:val="0"/>
        </w:rPr>
        <w:t>H&amp;P use of</w:t>
      </w:r>
      <w:r w:rsidRPr="009C7C0D">
        <w:rPr>
          <w:noProof w:val="0"/>
        </w:rPr>
        <w:t xml:space="preserve"> </w:t>
      </w:r>
      <w:r w:rsidRPr="00C5529B">
        <w:t>translation</w:t>
      </w:r>
      <w:r w:rsidRPr="009C7C0D">
        <w:rPr>
          <w:noProof w:val="0"/>
        </w:rPr>
        <w:t xml:space="preserve"> to include local equivalents for document type</w:t>
      </w:r>
      <w:bookmarkEnd w:id="266"/>
      <w:bookmarkEnd w:id="267"/>
    </w:p>
    <w:p w14:paraId="64932385" w14:textId="77777777" w:rsidR="007800C9" w:rsidRPr="00BD022B" w:rsidRDefault="007800C9" w:rsidP="00BD022B">
      <w:pPr>
        <w:pStyle w:val="Example"/>
        <w:pBdr>
          <w:bottom w:val="single" w:sz="4" w:space="0" w:color="auto"/>
        </w:pBdr>
        <w:rPr>
          <w:b/>
        </w:rPr>
      </w:pPr>
      <w:r w:rsidRPr="00BD022B">
        <w:rPr>
          <w:b/>
        </w:rPr>
        <w:t xml:space="preserve">&lt;code code='34117-2' </w:t>
      </w:r>
    </w:p>
    <w:p w14:paraId="7BC68658" w14:textId="77777777" w:rsidR="007800C9" w:rsidRPr="00BD022B" w:rsidRDefault="00993B64" w:rsidP="00BD022B">
      <w:pPr>
        <w:pStyle w:val="Example"/>
        <w:pBdr>
          <w:bottom w:val="single" w:sz="4" w:space="0" w:color="auto"/>
        </w:pBdr>
        <w:rPr>
          <w:b/>
        </w:rPr>
      </w:pPr>
      <w:r w:rsidRPr="00BD022B">
        <w:rPr>
          <w:b/>
        </w:rPr>
        <w:t xml:space="preserve">         </w:t>
      </w:r>
      <w:r w:rsidR="007800C9" w:rsidRPr="00BD022B">
        <w:rPr>
          <w:b/>
        </w:rPr>
        <w:t>displayName='HISTORY and</w:t>
      </w:r>
      <w:r w:rsidRPr="00BD022B">
        <w:rPr>
          <w:b/>
        </w:rPr>
        <w:t xml:space="preserve"> PHYSICAL'</w:t>
      </w:r>
      <w:r w:rsidRPr="00BD022B">
        <w:rPr>
          <w:b/>
        </w:rPr>
        <w:br/>
        <w:t xml:space="preserve">  </w:t>
      </w:r>
      <w:r w:rsidR="007800C9" w:rsidRPr="00BD022B">
        <w:rPr>
          <w:b/>
        </w:rPr>
        <w:t xml:space="preserve">       codeSystem='2.16.840.1.113883.6.1' </w:t>
      </w:r>
    </w:p>
    <w:p w14:paraId="0A1CE6CB" w14:textId="77777777" w:rsidR="007800C9" w:rsidRPr="00BD022B" w:rsidRDefault="00993B64" w:rsidP="00BD022B">
      <w:pPr>
        <w:pStyle w:val="Example"/>
        <w:pBdr>
          <w:bottom w:val="single" w:sz="4" w:space="0" w:color="auto"/>
        </w:pBdr>
        <w:rPr>
          <w:b/>
        </w:rPr>
      </w:pPr>
      <w:r w:rsidRPr="00BD022B">
        <w:rPr>
          <w:b/>
        </w:rPr>
        <w:t xml:space="preserve">         </w:t>
      </w:r>
      <w:r w:rsidR="007800C9" w:rsidRPr="00BD022B">
        <w:rPr>
          <w:b/>
        </w:rPr>
        <w:t>codeSystemName='LOINC'&gt;</w:t>
      </w:r>
    </w:p>
    <w:p w14:paraId="11CEA0F0" w14:textId="77777777" w:rsidR="007800C9" w:rsidRPr="00BD022B" w:rsidRDefault="00993B64" w:rsidP="00BD022B">
      <w:pPr>
        <w:pStyle w:val="Example"/>
        <w:pBdr>
          <w:bottom w:val="single" w:sz="4" w:space="0" w:color="auto"/>
        </w:pBdr>
        <w:rPr>
          <w:b/>
        </w:rPr>
      </w:pPr>
      <w:r w:rsidRPr="00BD022B">
        <w:rPr>
          <w:b/>
        </w:rPr>
        <w:t xml:space="preserve">   </w:t>
      </w:r>
      <w:r w:rsidR="007800C9" w:rsidRPr="00BD022B">
        <w:rPr>
          <w:b/>
        </w:rPr>
        <w:t xml:space="preserve">&lt;translation code='X-GISOE' </w:t>
      </w:r>
    </w:p>
    <w:p w14:paraId="3F00CA97" w14:textId="77777777" w:rsidR="007800C9" w:rsidRPr="00BD022B" w:rsidRDefault="00993B64" w:rsidP="00BD022B">
      <w:pPr>
        <w:pStyle w:val="Example"/>
        <w:pBdr>
          <w:bottom w:val="single" w:sz="4" w:space="0" w:color="auto"/>
        </w:pBdr>
        <w:rPr>
          <w:b/>
        </w:rPr>
      </w:pPr>
      <w:r w:rsidRPr="00BD022B">
        <w:rPr>
          <w:b/>
        </w:rPr>
        <w:t xml:space="preserve">         </w:t>
      </w:r>
      <w:r w:rsidR="007800C9" w:rsidRPr="00BD022B">
        <w:rPr>
          <w:b/>
        </w:rPr>
        <w:t>displayName='GI HISTORY and PHYSICAL'</w:t>
      </w:r>
    </w:p>
    <w:p w14:paraId="1C68CD90" w14:textId="77777777" w:rsidR="007800C9" w:rsidRPr="00BD022B" w:rsidRDefault="00993B64" w:rsidP="00BD022B">
      <w:pPr>
        <w:pStyle w:val="Example"/>
        <w:pBdr>
          <w:bottom w:val="single" w:sz="4" w:space="0" w:color="auto"/>
        </w:pBdr>
        <w:rPr>
          <w:b/>
        </w:rPr>
      </w:pPr>
      <w:r w:rsidRPr="00BD022B">
        <w:rPr>
          <w:b/>
        </w:rPr>
        <w:t xml:space="preserve">         </w:t>
      </w:r>
      <w:r w:rsidR="007800C9" w:rsidRPr="00BD022B">
        <w:rPr>
          <w:b/>
        </w:rPr>
        <w:t>codeSystem='2.16.840.1.113883.19'/&gt;</w:t>
      </w:r>
    </w:p>
    <w:p w14:paraId="7BA2C475" w14:textId="77777777" w:rsidR="00C5529B" w:rsidRPr="00BD022B" w:rsidRDefault="007800C9" w:rsidP="00BD022B">
      <w:pPr>
        <w:pStyle w:val="Example"/>
        <w:pBdr>
          <w:bottom w:val="single" w:sz="4" w:space="0" w:color="auto"/>
        </w:pBdr>
        <w:rPr>
          <w:b/>
        </w:rPr>
      </w:pPr>
      <w:r w:rsidRPr="00BD022B">
        <w:rPr>
          <w:b/>
        </w:rPr>
        <w:t>&lt;/code&gt;</w:t>
      </w:r>
    </w:p>
    <w:p w14:paraId="2E57B0B8" w14:textId="77777777" w:rsidR="008A0169" w:rsidRPr="00BD022B" w:rsidRDefault="008A0169" w:rsidP="00C5529B">
      <w:pPr>
        <w:pStyle w:val="BodyText"/>
        <w:rPr>
          <w:b/>
        </w:rPr>
      </w:pPr>
    </w:p>
    <w:p w14:paraId="75235231" w14:textId="77777777" w:rsidR="007800C9" w:rsidRPr="00BD022B" w:rsidRDefault="008A0169" w:rsidP="008A0169">
      <w:pPr>
        <w:pStyle w:val="Caption"/>
        <w:rPr>
          <w:noProof w:val="0"/>
        </w:rPr>
      </w:pPr>
      <w:bookmarkStart w:id="268" w:name="_Toc192905971"/>
      <w:bookmarkStart w:id="269" w:name="_Toc163893729"/>
      <w:r w:rsidRPr="00BD022B">
        <w:rPr>
          <w:noProof w:val="0"/>
        </w:rPr>
        <w:lastRenderedPageBreak/>
        <w:t xml:space="preserve">Figure </w:t>
      </w:r>
      <w:r w:rsidR="0000006B" w:rsidRPr="00BD022B">
        <w:rPr>
          <w:noProof w:val="0"/>
        </w:rPr>
        <w:fldChar w:fldCharType="begin"/>
      </w:r>
      <w:r w:rsidRPr="00BD022B">
        <w:rPr>
          <w:noProof w:val="0"/>
        </w:rPr>
        <w:instrText xml:space="preserve"> SEQ Figure \* ARABIC </w:instrText>
      </w:r>
      <w:r w:rsidR="0000006B" w:rsidRPr="00BD022B">
        <w:rPr>
          <w:noProof w:val="0"/>
        </w:rPr>
        <w:fldChar w:fldCharType="separate"/>
      </w:r>
      <w:r w:rsidR="00D61323">
        <w:t>34</w:t>
      </w:r>
      <w:r w:rsidR="0000006B" w:rsidRPr="00BD022B">
        <w:rPr>
          <w:noProof w:val="0"/>
        </w:rPr>
        <w:fldChar w:fldCharType="end"/>
      </w:r>
      <w:r w:rsidRPr="00BD022B">
        <w:rPr>
          <w:noProof w:val="0"/>
        </w:rPr>
        <w:t xml:space="preserve">: H&amp;P use of a </w:t>
      </w:r>
      <w:bookmarkStart w:id="270" w:name="F_HandP_PreCoordinatedcodes"/>
      <w:bookmarkEnd w:id="270"/>
      <w:r w:rsidRPr="00BD022B">
        <w:rPr>
          <w:noProof w:val="0"/>
        </w:rPr>
        <w:t>pre</w:t>
      </w:r>
      <w:r w:rsidR="00D160C4" w:rsidRPr="00BD022B">
        <w:rPr>
          <w:noProof w:val="0"/>
        </w:rPr>
        <w:t>-</w:t>
      </w:r>
      <w:r w:rsidRPr="00BD022B">
        <w:rPr>
          <w:noProof w:val="0"/>
        </w:rPr>
        <w:t>coordinated document type cod</w:t>
      </w:r>
      <w:bookmarkEnd w:id="268"/>
      <w:r w:rsidRPr="00BD022B">
        <w:rPr>
          <w:noProof w:val="0"/>
        </w:rPr>
        <w:t>e</w:t>
      </w:r>
      <w:bookmarkEnd w:id="269"/>
    </w:p>
    <w:p w14:paraId="6715095A" w14:textId="77777777" w:rsidR="007800C9" w:rsidRPr="00BD022B" w:rsidRDefault="007800C9" w:rsidP="006D1CFB">
      <w:pPr>
        <w:pStyle w:val="Example"/>
        <w:rPr>
          <w:lang w:val="pt-BR"/>
        </w:rPr>
      </w:pPr>
      <w:r w:rsidRPr="00BD022B">
        <w:rPr>
          <w:lang w:val="pt-BR"/>
        </w:rPr>
        <w:t>&lt;ClinicalDocument xmlns='urn:hl7-org:v3'&gt;</w:t>
      </w:r>
    </w:p>
    <w:p w14:paraId="2D149CBC" w14:textId="77777777" w:rsidR="007800C9" w:rsidRPr="00BD022B" w:rsidRDefault="007800C9" w:rsidP="006D1CFB">
      <w:pPr>
        <w:pStyle w:val="Example"/>
      </w:pPr>
      <w:r w:rsidRPr="00BD022B">
        <w:rPr>
          <w:lang w:val="pt-BR"/>
        </w:rPr>
        <w:tab/>
      </w:r>
      <w:r w:rsidRPr="00BD022B">
        <w:rPr>
          <w:lang w:val="pt-BR"/>
        </w:rPr>
        <w:tab/>
      </w:r>
      <w:r w:rsidRPr="00BD022B">
        <w:t>…</w:t>
      </w:r>
    </w:p>
    <w:p w14:paraId="0ACDA660" w14:textId="77777777" w:rsidR="007800C9" w:rsidRPr="00BD022B" w:rsidRDefault="007800C9" w:rsidP="006D1CFB">
      <w:pPr>
        <w:pStyle w:val="Example"/>
        <w:rPr>
          <w:bCs/>
        </w:rPr>
      </w:pPr>
      <w:r w:rsidRPr="00BD022B">
        <w:rPr>
          <w:bCs/>
        </w:rPr>
        <w:tab/>
        <w:t xml:space="preserve">&lt;code codeSystem='2.16.840.1.113883.6.1' codeSystemName='LOINC' </w:t>
      </w:r>
    </w:p>
    <w:p w14:paraId="0E746EB2" w14:textId="77777777" w:rsidR="007800C9" w:rsidRPr="00BD022B" w:rsidRDefault="007800C9" w:rsidP="006D1CFB">
      <w:pPr>
        <w:pStyle w:val="Example"/>
        <w:rPr>
          <w:bCs/>
        </w:rPr>
      </w:pPr>
      <w:r w:rsidRPr="00BD022B">
        <w:rPr>
          <w:bCs/>
        </w:rPr>
        <w:t xml:space="preserve">          code='34094-3' </w:t>
      </w:r>
    </w:p>
    <w:p w14:paraId="23C75086" w14:textId="77777777" w:rsidR="007800C9" w:rsidRPr="00BD022B" w:rsidRDefault="007800C9" w:rsidP="006D1CFB">
      <w:pPr>
        <w:pStyle w:val="Example"/>
        <w:rPr>
          <w:bCs/>
        </w:rPr>
      </w:pPr>
      <w:r w:rsidRPr="00BD022B">
        <w:rPr>
          <w:bCs/>
        </w:rPr>
        <w:t xml:space="preserve">          displayName='CARDIOLOGY HOSPITAL ADMISSION </w:t>
      </w:r>
      <w:r w:rsidRPr="00BD022B">
        <w:rPr>
          <w:rStyle w:val="keyword"/>
          <w:b w:val="0"/>
        </w:rPr>
        <w:t>not</w:t>
      </w:r>
      <w:r w:rsidRPr="00BD022B">
        <w:rPr>
          <w:bCs/>
        </w:rPr>
        <w:t>E'/&gt;</w:t>
      </w:r>
    </w:p>
    <w:p w14:paraId="3068DE73" w14:textId="77777777" w:rsidR="007800C9" w:rsidRPr="00BD022B" w:rsidRDefault="007800C9" w:rsidP="006D1CFB">
      <w:pPr>
        <w:pStyle w:val="Example"/>
      </w:pPr>
      <w:r w:rsidRPr="00BD022B">
        <w:tab/>
      </w:r>
      <w:r w:rsidRPr="00BD022B">
        <w:tab/>
        <w:t>…</w:t>
      </w:r>
    </w:p>
    <w:p w14:paraId="422ABD57" w14:textId="77777777" w:rsidR="007800C9" w:rsidRPr="00BD022B" w:rsidRDefault="007800C9" w:rsidP="006D1CFB">
      <w:pPr>
        <w:pStyle w:val="Example"/>
      </w:pPr>
      <w:r w:rsidRPr="00BD022B">
        <w:tab/>
        <w:t>&lt;title&gt;Good Health Cardiology Admitting History &amp;amp; Physical&lt;/title&gt;</w:t>
      </w:r>
    </w:p>
    <w:p w14:paraId="7CAE8B18" w14:textId="77777777" w:rsidR="007800C9" w:rsidRPr="00BD022B" w:rsidRDefault="007800C9" w:rsidP="006D1CFB">
      <w:pPr>
        <w:pStyle w:val="Example"/>
      </w:pPr>
      <w:r w:rsidRPr="00BD022B">
        <w:tab/>
      </w:r>
      <w:r w:rsidRPr="00BD022B">
        <w:tab/>
        <w:t>…</w:t>
      </w:r>
    </w:p>
    <w:p w14:paraId="4F1B056A" w14:textId="77777777" w:rsidR="007800C9" w:rsidRPr="00BD022B" w:rsidRDefault="007800C9" w:rsidP="006D1CFB">
      <w:pPr>
        <w:pStyle w:val="Example"/>
      </w:pPr>
      <w:r w:rsidRPr="00BD022B">
        <w:tab/>
        <w:t>&lt;author&gt;</w:t>
      </w:r>
    </w:p>
    <w:p w14:paraId="5AAB8A59" w14:textId="77777777" w:rsidR="007800C9" w:rsidRPr="00BD022B" w:rsidRDefault="007800C9" w:rsidP="006D1CFB">
      <w:pPr>
        <w:pStyle w:val="Example"/>
        <w:rPr>
          <w:bCs/>
        </w:rPr>
      </w:pPr>
      <w:r w:rsidRPr="00BD022B">
        <w:rPr>
          <w:bCs/>
        </w:rPr>
        <w:tab/>
      </w:r>
      <w:r w:rsidRPr="00BD022B">
        <w:rPr>
          <w:bCs/>
        </w:rPr>
        <w:tab/>
        <w:t>&lt;functionCode codeSystem='2.16.840.1.113883.5.88'</w:t>
      </w:r>
      <w:r w:rsidRPr="00BD022B">
        <w:rPr>
          <w:bCs/>
        </w:rPr>
        <w:br/>
      </w:r>
      <w:r w:rsidRPr="00BD022B">
        <w:rPr>
          <w:bCs/>
        </w:rPr>
        <w:tab/>
      </w:r>
      <w:r w:rsidRPr="00BD022B">
        <w:rPr>
          <w:bCs/>
        </w:rPr>
        <w:tab/>
      </w:r>
      <w:r w:rsidRPr="00BD022B">
        <w:rPr>
          <w:bCs/>
        </w:rPr>
        <w:tab/>
        <w:t xml:space="preserve">          codeSystemName='ParticipationFunction'</w:t>
      </w:r>
    </w:p>
    <w:p w14:paraId="01E7662E" w14:textId="77777777" w:rsidR="007800C9" w:rsidRPr="00BD022B" w:rsidRDefault="007800C9" w:rsidP="006D1CFB">
      <w:pPr>
        <w:pStyle w:val="Example"/>
        <w:rPr>
          <w:bCs/>
        </w:rPr>
      </w:pPr>
      <w:r w:rsidRPr="00BD022B">
        <w:rPr>
          <w:bCs/>
        </w:rPr>
        <w:t xml:space="preserve">                     code='ATTPHYS' /&gt;</w:t>
      </w:r>
    </w:p>
    <w:p w14:paraId="2547B121" w14:textId="77777777" w:rsidR="007800C9" w:rsidRPr="00BD022B" w:rsidRDefault="007800C9" w:rsidP="006D1CFB">
      <w:pPr>
        <w:pStyle w:val="Example"/>
      </w:pPr>
      <w:r w:rsidRPr="00BD022B">
        <w:tab/>
      </w:r>
      <w:r w:rsidRPr="00BD022B">
        <w:tab/>
        <w:t>&lt;assignedAuthor&gt;</w:t>
      </w:r>
    </w:p>
    <w:p w14:paraId="4A62FE3B" w14:textId="77777777" w:rsidR="007800C9" w:rsidRPr="00BD022B" w:rsidRDefault="007800C9" w:rsidP="006D1CFB">
      <w:pPr>
        <w:pStyle w:val="Example"/>
        <w:rPr>
          <w:lang w:val="de-DE"/>
        </w:rPr>
      </w:pPr>
      <w:r w:rsidRPr="00BD022B">
        <w:tab/>
      </w:r>
      <w:r w:rsidRPr="00BD022B">
        <w:tab/>
      </w:r>
      <w:r w:rsidRPr="00BD022B">
        <w:rPr>
          <w:lang w:val="de-DE"/>
        </w:rPr>
        <w:t>…</w:t>
      </w:r>
    </w:p>
    <w:p w14:paraId="52BFF39A" w14:textId="77777777" w:rsidR="007800C9" w:rsidRPr="00BD022B" w:rsidRDefault="007800C9" w:rsidP="006D1CFB">
      <w:pPr>
        <w:pStyle w:val="Example"/>
        <w:rPr>
          <w:bCs/>
          <w:lang w:val="de-DE"/>
        </w:rPr>
      </w:pPr>
      <w:r w:rsidRPr="00BD022B">
        <w:rPr>
          <w:bCs/>
          <w:lang w:val="de-DE"/>
        </w:rPr>
        <w:tab/>
      </w:r>
      <w:r w:rsidRPr="00BD022B">
        <w:rPr>
          <w:bCs/>
          <w:lang w:val="de-DE"/>
        </w:rPr>
        <w:tab/>
      </w:r>
      <w:r w:rsidRPr="00BD022B">
        <w:rPr>
          <w:bCs/>
          <w:lang w:val="de-DE"/>
        </w:rPr>
        <w:tab/>
        <w:t>&lt;code codeSystem='2.16.840.1.113883.6.96' codeSystemName='SNOMED CT'</w:t>
      </w:r>
    </w:p>
    <w:p w14:paraId="28F13071" w14:textId="77777777" w:rsidR="007800C9" w:rsidRPr="00BD022B" w:rsidRDefault="007800C9" w:rsidP="006D1CFB">
      <w:pPr>
        <w:pStyle w:val="Example"/>
        <w:rPr>
          <w:bCs/>
        </w:rPr>
      </w:pPr>
      <w:r w:rsidRPr="00BD022B">
        <w:rPr>
          <w:bCs/>
          <w:lang w:val="de-DE"/>
        </w:rPr>
        <w:t xml:space="preserve">                 </w:t>
      </w:r>
      <w:r w:rsidRPr="00BD022B">
        <w:rPr>
          <w:bCs/>
        </w:rPr>
        <w:t>code='17561000' displayName='Cardiologist' /&gt;</w:t>
      </w:r>
    </w:p>
    <w:p w14:paraId="47DC1C31" w14:textId="77777777" w:rsidR="007800C9" w:rsidRPr="00BD022B" w:rsidRDefault="007800C9" w:rsidP="006D1CFB">
      <w:pPr>
        <w:pStyle w:val="Example"/>
      </w:pPr>
      <w:r w:rsidRPr="00BD022B">
        <w:tab/>
      </w:r>
      <w:r w:rsidRPr="00BD022B">
        <w:tab/>
        <w:t>…</w:t>
      </w:r>
    </w:p>
    <w:p w14:paraId="62326608" w14:textId="77777777" w:rsidR="007800C9" w:rsidRPr="00BD022B" w:rsidRDefault="007800C9" w:rsidP="006D1CFB">
      <w:pPr>
        <w:pStyle w:val="Example"/>
      </w:pPr>
      <w:r w:rsidRPr="00BD022B">
        <w:tab/>
      </w:r>
      <w:r w:rsidRPr="00BD022B">
        <w:tab/>
        <w:t>&lt;/assignedAuthor&gt;</w:t>
      </w:r>
    </w:p>
    <w:p w14:paraId="42811FC4" w14:textId="77777777" w:rsidR="007800C9" w:rsidRPr="00BD022B" w:rsidRDefault="007800C9" w:rsidP="006D1CFB">
      <w:pPr>
        <w:pStyle w:val="Example"/>
      </w:pPr>
      <w:r w:rsidRPr="00BD022B">
        <w:tab/>
        <w:t>&lt;/author&gt;</w:t>
      </w:r>
    </w:p>
    <w:p w14:paraId="6EAC7A64" w14:textId="77777777" w:rsidR="007800C9" w:rsidRPr="00BD022B" w:rsidRDefault="007800C9" w:rsidP="006D1CFB">
      <w:pPr>
        <w:pStyle w:val="Example"/>
      </w:pPr>
      <w:r w:rsidRPr="00BD022B">
        <w:tab/>
      </w:r>
      <w:r w:rsidRPr="00BD022B">
        <w:tab/>
        <w:t>…</w:t>
      </w:r>
    </w:p>
    <w:p w14:paraId="69E04683" w14:textId="77777777" w:rsidR="007800C9" w:rsidRPr="00BD022B" w:rsidRDefault="007800C9" w:rsidP="006D1CFB">
      <w:pPr>
        <w:pStyle w:val="Example"/>
      </w:pPr>
      <w:r w:rsidRPr="00BD022B">
        <w:tab/>
        <w:t>&lt;componentOf&gt;</w:t>
      </w:r>
    </w:p>
    <w:p w14:paraId="5BFDF6EA" w14:textId="77777777" w:rsidR="007800C9" w:rsidRPr="00BD022B" w:rsidRDefault="007800C9" w:rsidP="006D1CFB">
      <w:pPr>
        <w:pStyle w:val="Example"/>
      </w:pPr>
      <w:r w:rsidRPr="00BD022B">
        <w:tab/>
      </w:r>
      <w:r w:rsidRPr="00BD022B">
        <w:tab/>
        <w:t>&lt;encompassingEncounter&gt;</w:t>
      </w:r>
    </w:p>
    <w:p w14:paraId="38F65B5B" w14:textId="77777777" w:rsidR="007800C9" w:rsidRPr="00BD022B" w:rsidRDefault="007800C9" w:rsidP="006D1CFB">
      <w:pPr>
        <w:pStyle w:val="Example"/>
      </w:pPr>
      <w:r w:rsidRPr="00BD022B">
        <w:tab/>
      </w:r>
      <w:r w:rsidRPr="00BD022B">
        <w:tab/>
        <w:t>…</w:t>
      </w:r>
    </w:p>
    <w:p w14:paraId="5E1B7E8F" w14:textId="77777777" w:rsidR="007800C9" w:rsidRPr="00BD022B" w:rsidRDefault="007800C9" w:rsidP="006D1CFB">
      <w:pPr>
        <w:pStyle w:val="Example"/>
      </w:pPr>
      <w:r w:rsidRPr="00BD022B">
        <w:tab/>
      </w:r>
      <w:r w:rsidRPr="00BD022B">
        <w:tab/>
      </w:r>
      <w:r w:rsidRPr="00BD022B">
        <w:tab/>
        <w:t>&lt;healthCareFacility&gt;</w:t>
      </w:r>
    </w:p>
    <w:p w14:paraId="5FD31F3F" w14:textId="77777777" w:rsidR="007800C9" w:rsidRPr="00BD022B" w:rsidRDefault="007800C9" w:rsidP="006D1CFB">
      <w:pPr>
        <w:pStyle w:val="Example"/>
        <w:rPr>
          <w:bCs/>
        </w:rPr>
      </w:pPr>
      <w:r w:rsidRPr="00BD022B">
        <w:rPr>
          <w:bCs/>
        </w:rPr>
        <w:tab/>
      </w:r>
      <w:r w:rsidRPr="00BD022B">
        <w:rPr>
          <w:bCs/>
        </w:rPr>
        <w:tab/>
      </w:r>
      <w:r w:rsidRPr="00BD022B">
        <w:rPr>
          <w:bCs/>
        </w:rPr>
        <w:tab/>
      </w:r>
      <w:r w:rsidRPr="00BD022B">
        <w:rPr>
          <w:bCs/>
        </w:rPr>
        <w:tab/>
        <w:t>&lt;code codeSystem='2.16.840.1.113883.5.111'   codeSystemName='RoleCode'</w:t>
      </w:r>
    </w:p>
    <w:p w14:paraId="416291EC" w14:textId="77777777" w:rsidR="007800C9" w:rsidRPr="00BD022B" w:rsidRDefault="007800C9" w:rsidP="006D1CFB">
      <w:pPr>
        <w:pStyle w:val="Example"/>
        <w:rPr>
          <w:bCs/>
        </w:rPr>
      </w:pPr>
      <w:r w:rsidRPr="00BD022B">
        <w:rPr>
          <w:bCs/>
        </w:rPr>
        <w:t xml:space="preserve">                     code='HOSP' /&gt;</w:t>
      </w:r>
    </w:p>
    <w:p w14:paraId="7D84E2FF" w14:textId="77777777" w:rsidR="007800C9" w:rsidRPr="00BD022B" w:rsidRDefault="007800C9" w:rsidP="006D1CFB">
      <w:pPr>
        <w:pStyle w:val="Example"/>
      </w:pPr>
      <w:r w:rsidRPr="00BD022B">
        <w:tab/>
      </w:r>
      <w:r w:rsidRPr="00BD022B">
        <w:tab/>
      </w:r>
      <w:r w:rsidRPr="00BD022B">
        <w:tab/>
        <w:t>&lt;/healthCareFacility&gt;</w:t>
      </w:r>
    </w:p>
    <w:p w14:paraId="6E054FCA" w14:textId="77777777" w:rsidR="007800C9" w:rsidRPr="00BD022B" w:rsidRDefault="007800C9" w:rsidP="006D1CFB">
      <w:pPr>
        <w:pStyle w:val="Example"/>
      </w:pPr>
      <w:r w:rsidRPr="00BD022B">
        <w:tab/>
      </w:r>
      <w:r w:rsidRPr="00BD022B">
        <w:tab/>
        <w:t>&lt;/encompassingEncounter&gt;</w:t>
      </w:r>
    </w:p>
    <w:p w14:paraId="5CD2DBA9" w14:textId="77777777" w:rsidR="007800C9" w:rsidRPr="00BD022B" w:rsidRDefault="007800C9" w:rsidP="006D1CFB">
      <w:pPr>
        <w:pStyle w:val="Example"/>
      </w:pPr>
      <w:r w:rsidRPr="00BD022B">
        <w:tab/>
        <w:t>&lt;/componentOf&gt;</w:t>
      </w:r>
    </w:p>
    <w:p w14:paraId="2041D629" w14:textId="77777777" w:rsidR="007800C9" w:rsidRPr="00BD022B" w:rsidRDefault="007800C9" w:rsidP="006D1CFB">
      <w:pPr>
        <w:pStyle w:val="Example"/>
      </w:pPr>
      <w:r w:rsidRPr="00BD022B">
        <w:t>&lt;/ClinicalDocument&gt;</w:t>
      </w:r>
    </w:p>
    <w:p w14:paraId="18C1AEBA" w14:textId="77777777" w:rsidR="006D1CFB" w:rsidRPr="00BD022B" w:rsidRDefault="006D1CFB" w:rsidP="007800C9">
      <w:pPr>
        <w:pStyle w:val="BodyText"/>
        <w:rPr>
          <w:b/>
          <w:noProof w:val="0"/>
        </w:rPr>
      </w:pPr>
    </w:p>
    <w:p w14:paraId="5958C227" w14:textId="77777777" w:rsidR="007800C9" w:rsidRPr="00BD022B" w:rsidRDefault="006D1CFB" w:rsidP="006D1CFB">
      <w:pPr>
        <w:pStyle w:val="Caption"/>
        <w:rPr>
          <w:noProof w:val="0"/>
        </w:rPr>
      </w:pPr>
      <w:bookmarkStart w:id="271" w:name="_Toc192905972"/>
      <w:bookmarkStart w:id="272" w:name="_Toc163893730"/>
      <w:r w:rsidRPr="00BD022B">
        <w:rPr>
          <w:noProof w:val="0"/>
        </w:rPr>
        <w:lastRenderedPageBreak/>
        <w:t xml:space="preserve">Figure </w:t>
      </w:r>
      <w:r w:rsidR="0000006B" w:rsidRPr="00BD022B">
        <w:rPr>
          <w:noProof w:val="0"/>
        </w:rPr>
        <w:fldChar w:fldCharType="begin"/>
      </w:r>
      <w:r w:rsidRPr="00BD022B">
        <w:rPr>
          <w:noProof w:val="0"/>
        </w:rPr>
        <w:instrText xml:space="preserve"> SEQ Figure \* ARABIC </w:instrText>
      </w:r>
      <w:r w:rsidR="0000006B" w:rsidRPr="00BD022B">
        <w:rPr>
          <w:noProof w:val="0"/>
        </w:rPr>
        <w:fldChar w:fldCharType="separate"/>
      </w:r>
      <w:r w:rsidR="00D61323">
        <w:t>35</w:t>
      </w:r>
      <w:r w:rsidR="0000006B" w:rsidRPr="00BD022B">
        <w:rPr>
          <w:noProof w:val="0"/>
        </w:rPr>
        <w:fldChar w:fldCharType="end"/>
      </w:r>
      <w:r w:rsidR="0062454D" w:rsidRPr="00BD022B">
        <w:rPr>
          <w:noProof w:val="0"/>
        </w:rPr>
        <w:t>: H&amp;</w:t>
      </w:r>
      <w:r w:rsidRPr="00BD022B">
        <w:rPr>
          <w:noProof w:val="0"/>
        </w:rPr>
        <w:t xml:space="preserve">P use of an </w:t>
      </w:r>
      <w:bookmarkStart w:id="273" w:name="F_HandP_NONPreCoordinatedcodes"/>
      <w:bookmarkEnd w:id="273"/>
      <w:r w:rsidR="000C5B7F" w:rsidRPr="00BD022B">
        <w:rPr>
          <w:noProof w:val="0"/>
        </w:rPr>
        <w:t>un</w:t>
      </w:r>
      <w:r w:rsidRPr="00BD022B">
        <w:rPr>
          <w:noProof w:val="0"/>
        </w:rPr>
        <w:t>coordinated document type code</w:t>
      </w:r>
      <w:bookmarkEnd w:id="271"/>
      <w:bookmarkEnd w:id="272"/>
    </w:p>
    <w:p w14:paraId="3D1D2EEE" w14:textId="77777777" w:rsidR="007800C9" w:rsidRPr="00BD022B" w:rsidRDefault="007800C9" w:rsidP="00B444DD">
      <w:pPr>
        <w:pStyle w:val="Example"/>
        <w:rPr>
          <w:lang w:val="pt-BR"/>
        </w:rPr>
      </w:pPr>
      <w:r w:rsidRPr="00BD022B">
        <w:rPr>
          <w:lang w:val="pt-BR"/>
        </w:rPr>
        <w:t>&lt;ClinicalDocument xmlns='urn:hl7-org:v3'&gt;</w:t>
      </w:r>
    </w:p>
    <w:p w14:paraId="239E355B" w14:textId="77777777" w:rsidR="007800C9" w:rsidRPr="00BD022B" w:rsidRDefault="007800C9" w:rsidP="00B444DD">
      <w:pPr>
        <w:pStyle w:val="Example"/>
      </w:pPr>
      <w:r w:rsidRPr="00BD022B">
        <w:rPr>
          <w:lang w:val="pt-BR"/>
        </w:rPr>
        <w:tab/>
      </w:r>
      <w:r w:rsidRPr="00BD022B">
        <w:rPr>
          <w:lang w:val="pt-BR"/>
        </w:rPr>
        <w:tab/>
      </w:r>
      <w:r w:rsidRPr="00BD022B">
        <w:t>…</w:t>
      </w:r>
    </w:p>
    <w:p w14:paraId="0771B62F" w14:textId="77777777" w:rsidR="007800C9" w:rsidRPr="00BD022B" w:rsidRDefault="007800C9" w:rsidP="00B444DD">
      <w:pPr>
        <w:pStyle w:val="Example"/>
        <w:rPr>
          <w:bCs/>
        </w:rPr>
      </w:pPr>
      <w:r w:rsidRPr="00BD022B">
        <w:tab/>
      </w:r>
      <w:r w:rsidRPr="00BD022B">
        <w:tab/>
      </w:r>
      <w:r w:rsidRPr="00BD022B">
        <w:rPr>
          <w:bCs/>
        </w:rPr>
        <w:t xml:space="preserve">&lt;code codeSystem='2.16.840.1.113883.6.1' codeSystemName='LOINC' </w:t>
      </w:r>
    </w:p>
    <w:p w14:paraId="3066DF8C" w14:textId="77777777" w:rsidR="007800C9" w:rsidRPr="00BD022B" w:rsidRDefault="007800C9" w:rsidP="00B444DD">
      <w:pPr>
        <w:pStyle w:val="Example"/>
        <w:rPr>
          <w:bCs/>
        </w:rPr>
      </w:pPr>
      <w:r w:rsidRPr="00BD022B">
        <w:rPr>
          <w:bCs/>
        </w:rPr>
        <w:t xml:space="preserve">              code='47039-3' displayName='ADMISSION H&amp;P </w:t>
      </w:r>
      <w:r w:rsidRPr="00BD022B">
        <w:rPr>
          <w:rStyle w:val="keyword"/>
          <w:b w:val="0"/>
        </w:rPr>
        <w:t>not</w:t>
      </w:r>
      <w:r w:rsidRPr="00BD022B">
        <w:rPr>
          <w:bCs/>
        </w:rPr>
        <w:t>E'/&gt;</w:t>
      </w:r>
    </w:p>
    <w:p w14:paraId="759AD9B8" w14:textId="77777777" w:rsidR="007800C9" w:rsidRPr="00BD022B" w:rsidRDefault="007800C9" w:rsidP="00B444DD">
      <w:pPr>
        <w:pStyle w:val="Example"/>
      </w:pPr>
      <w:r w:rsidRPr="00BD022B">
        <w:tab/>
      </w:r>
      <w:r w:rsidRPr="00BD022B">
        <w:tab/>
        <w:t>…</w:t>
      </w:r>
    </w:p>
    <w:p w14:paraId="509F5C35" w14:textId="77777777" w:rsidR="007800C9" w:rsidRPr="00BD022B" w:rsidRDefault="007800C9" w:rsidP="00B444DD">
      <w:pPr>
        <w:pStyle w:val="Example"/>
      </w:pPr>
      <w:r w:rsidRPr="00BD022B">
        <w:tab/>
        <w:t>&lt;title&gt;Good Health Cardiology Admitting History &amp;amp; Physical&lt;/title&gt;</w:t>
      </w:r>
    </w:p>
    <w:p w14:paraId="0CA13A8B" w14:textId="77777777" w:rsidR="007800C9" w:rsidRPr="00BD022B" w:rsidRDefault="007800C9" w:rsidP="00B444DD">
      <w:pPr>
        <w:pStyle w:val="Example"/>
      </w:pPr>
    </w:p>
    <w:p w14:paraId="204F9F72" w14:textId="77777777" w:rsidR="007800C9" w:rsidRPr="00BD022B" w:rsidRDefault="007800C9" w:rsidP="00B444DD">
      <w:pPr>
        <w:pStyle w:val="Example"/>
      </w:pPr>
      <w:r w:rsidRPr="00BD022B">
        <w:tab/>
      </w:r>
      <w:r w:rsidRPr="00BD022B">
        <w:tab/>
        <w:t>…</w:t>
      </w:r>
    </w:p>
    <w:p w14:paraId="29A48DB1" w14:textId="77777777" w:rsidR="007800C9" w:rsidRPr="00BD022B" w:rsidRDefault="007800C9" w:rsidP="00B444DD">
      <w:pPr>
        <w:pStyle w:val="Example"/>
      </w:pPr>
      <w:r w:rsidRPr="00BD022B">
        <w:tab/>
        <w:t>&lt;author&gt;</w:t>
      </w:r>
    </w:p>
    <w:p w14:paraId="28DC7866" w14:textId="77777777" w:rsidR="007800C9" w:rsidRPr="00BD022B" w:rsidRDefault="007800C9" w:rsidP="00B444DD">
      <w:pPr>
        <w:pStyle w:val="Example"/>
        <w:rPr>
          <w:bCs/>
        </w:rPr>
      </w:pPr>
      <w:r w:rsidRPr="00BD022B">
        <w:rPr>
          <w:bCs/>
        </w:rPr>
        <w:tab/>
      </w:r>
      <w:r w:rsidRPr="00BD022B">
        <w:rPr>
          <w:bCs/>
        </w:rPr>
        <w:tab/>
        <w:t>&lt;functionCode codeSystem='2.16.840.1.113883.5.88'</w:t>
      </w:r>
      <w:r w:rsidRPr="00BD022B">
        <w:rPr>
          <w:bCs/>
        </w:rPr>
        <w:br/>
      </w:r>
      <w:r w:rsidRPr="00BD022B">
        <w:rPr>
          <w:bCs/>
        </w:rPr>
        <w:tab/>
      </w:r>
      <w:r w:rsidRPr="00BD022B">
        <w:rPr>
          <w:bCs/>
        </w:rPr>
        <w:tab/>
      </w:r>
      <w:r w:rsidRPr="00BD022B">
        <w:rPr>
          <w:bCs/>
        </w:rPr>
        <w:tab/>
        <w:t xml:space="preserve">          codeSystemName='ParticipationFunction'</w:t>
      </w:r>
    </w:p>
    <w:p w14:paraId="2D03A444" w14:textId="77777777" w:rsidR="007800C9" w:rsidRPr="00BD022B" w:rsidRDefault="007800C9" w:rsidP="00B444DD">
      <w:pPr>
        <w:pStyle w:val="Example"/>
        <w:rPr>
          <w:bCs/>
        </w:rPr>
      </w:pPr>
      <w:r w:rsidRPr="00BD022B">
        <w:rPr>
          <w:bCs/>
        </w:rPr>
        <w:t xml:space="preserve">                     code='ATTPHYS' /&gt;</w:t>
      </w:r>
    </w:p>
    <w:p w14:paraId="7FC19BEB" w14:textId="77777777" w:rsidR="007800C9" w:rsidRPr="00BD022B" w:rsidRDefault="007800C9" w:rsidP="00B444DD">
      <w:pPr>
        <w:pStyle w:val="Example"/>
      </w:pPr>
      <w:r w:rsidRPr="00BD022B">
        <w:tab/>
      </w:r>
      <w:r w:rsidRPr="00BD022B">
        <w:tab/>
        <w:t>&lt;assignedAuthor&gt;</w:t>
      </w:r>
    </w:p>
    <w:p w14:paraId="418770B2" w14:textId="77777777" w:rsidR="007800C9" w:rsidRPr="00BD022B" w:rsidRDefault="007800C9" w:rsidP="00B444DD">
      <w:pPr>
        <w:pStyle w:val="Example"/>
        <w:rPr>
          <w:lang w:val="de-DE"/>
        </w:rPr>
      </w:pPr>
      <w:r w:rsidRPr="00BD022B">
        <w:tab/>
      </w:r>
      <w:r w:rsidRPr="00BD022B">
        <w:tab/>
      </w:r>
      <w:r w:rsidRPr="00BD022B">
        <w:rPr>
          <w:lang w:val="de-DE"/>
        </w:rPr>
        <w:t>…</w:t>
      </w:r>
    </w:p>
    <w:p w14:paraId="03FB2CEB" w14:textId="77777777" w:rsidR="007800C9" w:rsidRPr="00BD022B" w:rsidRDefault="007800C9" w:rsidP="00B444DD">
      <w:pPr>
        <w:pStyle w:val="Example"/>
        <w:rPr>
          <w:bCs/>
          <w:lang w:val="de-DE"/>
        </w:rPr>
      </w:pPr>
      <w:r w:rsidRPr="00BD022B">
        <w:rPr>
          <w:bCs/>
          <w:lang w:val="de-DE"/>
        </w:rPr>
        <w:tab/>
      </w:r>
      <w:r w:rsidRPr="00BD022B">
        <w:rPr>
          <w:bCs/>
          <w:lang w:val="de-DE"/>
        </w:rPr>
        <w:tab/>
      </w:r>
      <w:r w:rsidRPr="00BD022B">
        <w:rPr>
          <w:bCs/>
          <w:lang w:val="de-DE"/>
        </w:rPr>
        <w:tab/>
        <w:t>&lt;code codeSystem='2.16.840.1.113883.6.96' codeSystemName='SNOMED CT'</w:t>
      </w:r>
    </w:p>
    <w:p w14:paraId="55F6D516" w14:textId="77777777" w:rsidR="007800C9" w:rsidRPr="00BD022B" w:rsidRDefault="007800C9" w:rsidP="00B444DD">
      <w:pPr>
        <w:pStyle w:val="Example"/>
        <w:rPr>
          <w:bCs/>
        </w:rPr>
      </w:pPr>
      <w:r w:rsidRPr="00BD022B">
        <w:rPr>
          <w:bCs/>
          <w:lang w:val="de-DE"/>
        </w:rPr>
        <w:t xml:space="preserve">                 </w:t>
      </w:r>
      <w:r w:rsidRPr="00BD022B">
        <w:rPr>
          <w:bCs/>
        </w:rPr>
        <w:t>code='17561000' displayName='Cardiologist' /&gt;</w:t>
      </w:r>
    </w:p>
    <w:p w14:paraId="7959A327" w14:textId="77777777" w:rsidR="007800C9" w:rsidRPr="00BD022B" w:rsidRDefault="007800C9" w:rsidP="00B444DD">
      <w:pPr>
        <w:pStyle w:val="Example"/>
      </w:pPr>
      <w:r w:rsidRPr="00BD022B">
        <w:tab/>
      </w:r>
      <w:r w:rsidRPr="00BD022B">
        <w:tab/>
        <w:t>…</w:t>
      </w:r>
    </w:p>
    <w:p w14:paraId="7ED4FA29" w14:textId="77777777" w:rsidR="007800C9" w:rsidRPr="00BD022B" w:rsidRDefault="007800C9" w:rsidP="00B444DD">
      <w:pPr>
        <w:pStyle w:val="Example"/>
      </w:pPr>
      <w:r w:rsidRPr="00BD022B">
        <w:tab/>
      </w:r>
      <w:r w:rsidRPr="00BD022B">
        <w:tab/>
        <w:t>&lt;/assignedAuthor&gt;</w:t>
      </w:r>
    </w:p>
    <w:p w14:paraId="4B8E05C8" w14:textId="77777777" w:rsidR="007800C9" w:rsidRPr="00BD022B" w:rsidRDefault="007800C9" w:rsidP="00B444DD">
      <w:pPr>
        <w:pStyle w:val="Example"/>
      </w:pPr>
      <w:r w:rsidRPr="00BD022B">
        <w:tab/>
        <w:t>&lt;/author&gt;</w:t>
      </w:r>
    </w:p>
    <w:p w14:paraId="2280B27C" w14:textId="77777777" w:rsidR="007800C9" w:rsidRPr="00BD022B" w:rsidRDefault="007800C9" w:rsidP="00B444DD">
      <w:pPr>
        <w:pStyle w:val="Example"/>
      </w:pPr>
      <w:r w:rsidRPr="00BD022B">
        <w:tab/>
      </w:r>
      <w:r w:rsidRPr="00BD022B">
        <w:tab/>
        <w:t>…</w:t>
      </w:r>
    </w:p>
    <w:p w14:paraId="3E4BF6F2" w14:textId="77777777" w:rsidR="007800C9" w:rsidRPr="00BD022B" w:rsidRDefault="007800C9" w:rsidP="00B444DD">
      <w:pPr>
        <w:pStyle w:val="Example"/>
      </w:pPr>
      <w:r w:rsidRPr="00BD022B">
        <w:tab/>
        <w:t>&lt;componentOf&gt;</w:t>
      </w:r>
    </w:p>
    <w:p w14:paraId="034D68BA" w14:textId="77777777" w:rsidR="007800C9" w:rsidRPr="00BD022B" w:rsidRDefault="007800C9" w:rsidP="00B444DD">
      <w:pPr>
        <w:pStyle w:val="Example"/>
      </w:pPr>
      <w:r w:rsidRPr="00BD022B">
        <w:tab/>
      </w:r>
      <w:r w:rsidRPr="00BD022B">
        <w:tab/>
        <w:t>&lt;encompassingEncounter&gt;</w:t>
      </w:r>
    </w:p>
    <w:p w14:paraId="4BB74DA2" w14:textId="77777777" w:rsidR="007800C9" w:rsidRPr="00BD022B" w:rsidRDefault="007800C9" w:rsidP="00B444DD">
      <w:pPr>
        <w:pStyle w:val="Example"/>
      </w:pPr>
      <w:r w:rsidRPr="00BD022B">
        <w:tab/>
      </w:r>
      <w:r w:rsidRPr="00BD022B">
        <w:tab/>
        <w:t>…</w:t>
      </w:r>
    </w:p>
    <w:p w14:paraId="522A242F" w14:textId="77777777" w:rsidR="007800C9" w:rsidRPr="00BD022B" w:rsidRDefault="007800C9" w:rsidP="00B444DD">
      <w:pPr>
        <w:pStyle w:val="Example"/>
      </w:pPr>
      <w:r w:rsidRPr="00BD022B">
        <w:tab/>
      </w:r>
      <w:r w:rsidRPr="00BD022B">
        <w:tab/>
      </w:r>
      <w:r w:rsidRPr="00BD022B">
        <w:tab/>
        <w:t>&lt;healthCareFacility&gt;</w:t>
      </w:r>
    </w:p>
    <w:p w14:paraId="35BAF1DF" w14:textId="77777777" w:rsidR="007800C9" w:rsidRPr="00BD022B" w:rsidRDefault="007800C9" w:rsidP="00B444DD">
      <w:pPr>
        <w:pStyle w:val="Example"/>
        <w:rPr>
          <w:bCs/>
        </w:rPr>
      </w:pPr>
      <w:r w:rsidRPr="00BD022B">
        <w:rPr>
          <w:bCs/>
        </w:rPr>
        <w:tab/>
      </w:r>
      <w:r w:rsidRPr="00BD022B">
        <w:rPr>
          <w:bCs/>
        </w:rPr>
        <w:tab/>
      </w:r>
      <w:r w:rsidRPr="00BD022B">
        <w:rPr>
          <w:bCs/>
        </w:rPr>
        <w:tab/>
      </w:r>
      <w:r w:rsidRPr="00BD022B">
        <w:rPr>
          <w:bCs/>
        </w:rPr>
        <w:tab/>
        <w:t>&lt;code codeSystem='2.16.840.1.113883.5.111' codeSystemName='RoleCode'</w:t>
      </w:r>
    </w:p>
    <w:p w14:paraId="5FDDC6D6" w14:textId="77777777" w:rsidR="007800C9" w:rsidRPr="00BD022B" w:rsidRDefault="007800C9" w:rsidP="00B444DD">
      <w:pPr>
        <w:pStyle w:val="Example"/>
        <w:rPr>
          <w:bCs/>
        </w:rPr>
      </w:pPr>
      <w:r w:rsidRPr="00BD022B">
        <w:rPr>
          <w:bCs/>
        </w:rPr>
        <w:t xml:space="preserve">                     code='HOSP' /&gt;</w:t>
      </w:r>
    </w:p>
    <w:p w14:paraId="5A21DCE0" w14:textId="77777777" w:rsidR="007800C9" w:rsidRPr="00BD022B" w:rsidRDefault="007800C9" w:rsidP="00B444DD">
      <w:pPr>
        <w:pStyle w:val="Example"/>
      </w:pPr>
      <w:r w:rsidRPr="00BD022B">
        <w:tab/>
      </w:r>
      <w:r w:rsidRPr="00BD022B">
        <w:tab/>
      </w:r>
      <w:r w:rsidRPr="00BD022B">
        <w:tab/>
        <w:t>&lt;/healthCareFacility&gt;</w:t>
      </w:r>
    </w:p>
    <w:p w14:paraId="6023751C" w14:textId="77777777" w:rsidR="007800C9" w:rsidRPr="00BD022B" w:rsidRDefault="007800C9" w:rsidP="00B444DD">
      <w:pPr>
        <w:pStyle w:val="Example"/>
      </w:pPr>
      <w:r w:rsidRPr="00BD022B">
        <w:tab/>
      </w:r>
      <w:r w:rsidRPr="00BD022B">
        <w:tab/>
        <w:t>&lt;/encompassingEncounter&gt;</w:t>
      </w:r>
    </w:p>
    <w:p w14:paraId="4B50970D" w14:textId="77777777" w:rsidR="007800C9" w:rsidRPr="00BD022B" w:rsidRDefault="007800C9" w:rsidP="00B444DD">
      <w:pPr>
        <w:pStyle w:val="Example"/>
      </w:pPr>
      <w:r w:rsidRPr="00BD022B">
        <w:tab/>
        <w:t>&lt;/componentOf&gt;</w:t>
      </w:r>
    </w:p>
    <w:p w14:paraId="6DBFAC6E" w14:textId="77777777" w:rsidR="007800C9" w:rsidRPr="00BD022B" w:rsidRDefault="007800C9" w:rsidP="00B444DD">
      <w:pPr>
        <w:pStyle w:val="Example"/>
      </w:pPr>
      <w:r w:rsidRPr="00BD022B">
        <w:t>&lt;/ClinicalDocument&gt;</w:t>
      </w:r>
    </w:p>
    <w:p w14:paraId="6D46E893" w14:textId="77777777" w:rsidR="007800C9" w:rsidRPr="006D1CFB" w:rsidRDefault="007800C9" w:rsidP="006D1CFB"/>
    <w:p w14:paraId="54554FE7" w14:textId="77777777" w:rsidR="007800C9" w:rsidRPr="000044A2" w:rsidRDefault="007800C9" w:rsidP="000044A2">
      <w:pPr>
        <w:pStyle w:val="Heading4"/>
      </w:pPr>
      <w:bookmarkStart w:id="274" w:name="_participant"/>
      <w:bookmarkEnd w:id="274"/>
      <w:r w:rsidRPr="000044A2">
        <w:t>participant</w:t>
      </w:r>
      <w:bookmarkStart w:id="275" w:name="HandP_Participant"/>
      <w:bookmarkEnd w:id="275"/>
    </w:p>
    <w:p w14:paraId="67E73E89" w14:textId="77777777" w:rsidR="007800C9" w:rsidRPr="009C7C0D" w:rsidRDefault="007800C9" w:rsidP="007800C9">
      <w:pPr>
        <w:pStyle w:val="BodyText"/>
        <w:rPr>
          <w:noProof w:val="0"/>
        </w:rPr>
      </w:pPr>
      <w:r w:rsidRPr="009C7C0D">
        <w:rPr>
          <w:noProof w:val="0"/>
        </w:rPr>
        <w:t xml:space="preserve">The </w:t>
      </w:r>
      <w:r w:rsidRPr="006C6848">
        <w:rPr>
          <w:rStyle w:val="XMLname"/>
        </w:rPr>
        <w:t>participant</w:t>
      </w:r>
      <w:r w:rsidRPr="009C7C0D">
        <w:rPr>
          <w:noProof w:val="0"/>
        </w:rPr>
        <w:t xml:space="preserve"> element </w:t>
      </w:r>
      <w:r w:rsidR="006C6848">
        <w:rPr>
          <w:noProof w:val="0"/>
        </w:rPr>
        <w:t xml:space="preserve"> identifies</w:t>
      </w:r>
      <w:r w:rsidRPr="009C7C0D">
        <w:rPr>
          <w:noProof w:val="0"/>
        </w:rPr>
        <w:t xml:space="preserve"> other supporting participants, including parents, relatives, caregivers, insurance policyholders, guarantors, and other participants related in some way to the patient. The </w:t>
      </w:r>
      <w:r w:rsidRPr="006C6848">
        <w:rPr>
          <w:rStyle w:val="XMLname"/>
        </w:rPr>
        <w:t>time</w:t>
      </w:r>
      <w:r w:rsidRPr="009C7C0D">
        <w:rPr>
          <w:noProof w:val="0"/>
        </w:rPr>
        <w:t xml:space="preserve"> element of the </w:t>
      </w:r>
      <w:r w:rsidRPr="006C6848">
        <w:rPr>
          <w:rStyle w:val="XMLname"/>
        </w:rPr>
        <w:t>participant</w:t>
      </w:r>
      <w:r w:rsidRPr="009C7C0D">
        <w:rPr>
          <w:noProof w:val="0"/>
        </w:rPr>
        <w:t xml:space="preserve"> </w:t>
      </w:r>
      <w:r w:rsidRPr="00C143D8">
        <w:rPr>
          <w:rStyle w:val="keyword"/>
        </w:rPr>
        <w:t>may</w:t>
      </w:r>
      <w:r w:rsidRPr="009C7C0D">
        <w:rPr>
          <w:noProof w:val="0"/>
        </w:rPr>
        <w:t xml:space="preserve"> be present</w:t>
      </w:r>
      <w:r w:rsidRPr="00C143D8">
        <w:rPr>
          <w:rStyle w:val="keyword"/>
        </w:rPr>
        <w:t>.</w:t>
      </w:r>
      <w:r w:rsidRPr="009C7C0D">
        <w:rPr>
          <w:noProof w:val="0"/>
        </w:rPr>
        <w:t xml:space="preserve">  When present, it indicates the time span over which the participation takes place. For example, in the case of an insurance policyholder, the </w:t>
      </w:r>
      <w:r w:rsidRPr="006C6848">
        <w:rPr>
          <w:rStyle w:val="XMLname"/>
        </w:rPr>
        <w:t>time</w:t>
      </w:r>
      <w:r w:rsidRPr="009C7C0D">
        <w:rPr>
          <w:noProof w:val="0"/>
        </w:rPr>
        <w:t xml:space="preserve"> element indicates the effective time range for the insurance policy described. For </w:t>
      </w:r>
      <w:r>
        <w:rPr>
          <w:noProof w:val="0"/>
        </w:rPr>
        <w:t>health care</w:t>
      </w:r>
      <w:r w:rsidRPr="009C7C0D">
        <w:rPr>
          <w:noProof w:val="0"/>
        </w:rPr>
        <w:t xml:space="preserve"> providers or support persons or organizations, it indicates the time span over which care or support is provided.</w:t>
      </w:r>
    </w:p>
    <w:p w14:paraId="2D570402" w14:textId="77777777" w:rsidR="00A525DA" w:rsidRDefault="006C6848" w:rsidP="007800C9">
      <w:pPr>
        <w:pStyle w:val="BodyText"/>
        <w:rPr>
          <w:noProof w:val="0"/>
        </w:rPr>
      </w:pPr>
      <w:r>
        <w:rPr>
          <w:noProof w:val="0"/>
        </w:rPr>
        <w:t xml:space="preserve">H&amp;P Note </w:t>
      </w:r>
      <w:r w:rsidR="007800C9" w:rsidRPr="009C7C0D">
        <w:rPr>
          <w:noProof w:val="0"/>
        </w:rPr>
        <w:t xml:space="preserve">does not specify any use for </w:t>
      </w:r>
      <w:r w:rsidR="007800C9" w:rsidRPr="006C6848">
        <w:rPr>
          <w:rStyle w:val="XMLname"/>
        </w:rPr>
        <w:t>functionCode</w:t>
      </w:r>
      <w:r w:rsidR="007800C9" w:rsidRPr="009C7C0D">
        <w:rPr>
          <w:noProof w:val="0"/>
        </w:rPr>
        <w:t xml:space="preserve"> for participants.  Local policies will determine how this element should be used in implementations.</w:t>
      </w:r>
    </w:p>
    <w:p w14:paraId="7E418C53" w14:textId="77777777" w:rsidR="0069630E" w:rsidRDefault="00A525DA" w:rsidP="007800C9">
      <w:pPr>
        <w:pStyle w:val="BodyText"/>
        <w:rPr>
          <w:noProof w:val="0"/>
        </w:rPr>
      </w:pPr>
      <w:r w:rsidRPr="009C7C0D">
        <w:rPr>
          <w:noProof w:val="0"/>
        </w:rPr>
        <w:t xml:space="preserve">A supporting person or organization is an individual or an organization that has </w:t>
      </w:r>
      <w:r>
        <w:rPr>
          <w:noProof w:val="0"/>
        </w:rPr>
        <w:t xml:space="preserve">a </w:t>
      </w:r>
      <w:r w:rsidRPr="009C7C0D">
        <w:rPr>
          <w:noProof w:val="0"/>
        </w:rPr>
        <w:t xml:space="preserve">relationship to the patient. A supporting person </w:t>
      </w:r>
      <w:r>
        <w:rPr>
          <w:noProof w:val="0"/>
        </w:rPr>
        <w:t>who</w:t>
      </w:r>
      <w:r w:rsidRPr="009C7C0D">
        <w:rPr>
          <w:noProof w:val="0"/>
        </w:rPr>
        <w:t xml:space="preserve"> is also an emergency contact or next</w:t>
      </w:r>
      <w:r>
        <w:rPr>
          <w:noProof w:val="0"/>
        </w:rPr>
        <w:t>-</w:t>
      </w:r>
      <w:r w:rsidRPr="009C7C0D">
        <w:rPr>
          <w:noProof w:val="0"/>
        </w:rPr>
        <w:t>of</w:t>
      </w:r>
      <w:r>
        <w:rPr>
          <w:noProof w:val="0"/>
        </w:rPr>
        <w:t>-</w:t>
      </w:r>
      <w:r w:rsidRPr="009C7C0D">
        <w:rPr>
          <w:noProof w:val="0"/>
        </w:rPr>
        <w:t xml:space="preserve">kin </w:t>
      </w:r>
      <w:r w:rsidRPr="00A525DA">
        <w:t>should</w:t>
      </w:r>
      <w:r w:rsidRPr="009C7C0D">
        <w:rPr>
          <w:noProof w:val="0"/>
        </w:rPr>
        <w:t xml:space="preserve"> be recorded as a participant for each role played.</w:t>
      </w:r>
    </w:p>
    <w:p w14:paraId="33B156EC" w14:textId="77777777" w:rsidR="0069630E" w:rsidRDefault="0069630E" w:rsidP="003D62A7">
      <w:pPr>
        <w:numPr>
          <w:ilvl w:val="0"/>
          <w:numId w:val="81"/>
        </w:numPr>
        <w:spacing w:before="40" w:line="260" w:lineRule="exact"/>
      </w:pPr>
      <w:r>
        <w:rPr>
          <w:b/>
          <w:bCs/>
          <w:sz w:val="16"/>
          <w:szCs w:val="16"/>
        </w:rPr>
        <w:t>MAY</w:t>
      </w:r>
      <w:r>
        <w:t xml:space="preserve"> contain zero or more [0..*] </w:t>
      </w:r>
      <w:r>
        <w:rPr>
          <w:rFonts w:ascii="Courier New" w:hAnsi="Courier New"/>
          <w:b/>
          <w:bCs/>
        </w:rPr>
        <w:t>participant</w:t>
      </w:r>
      <w:r>
        <w:t xml:space="preserve"> (CONF:8286). </w:t>
      </w:r>
    </w:p>
    <w:p w14:paraId="35605E7F" w14:textId="77777777" w:rsidR="0069630E" w:rsidRDefault="0069630E" w:rsidP="003D62A7">
      <w:pPr>
        <w:numPr>
          <w:ilvl w:val="1"/>
          <w:numId w:val="81"/>
        </w:numPr>
        <w:spacing w:before="40" w:line="260" w:lineRule="exact"/>
      </w:pPr>
      <w:r>
        <w:lastRenderedPageBreak/>
        <w:t xml:space="preserve">A participant element, if present, </w:t>
      </w:r>
      <w:r w:rsidRPr="0069630E">
        <w:rPr>
          <w:rStyle w:val="keyword"/>
        </w:rPr>
        <w:t>SHALL</w:t>
      </w:r>
      <w:r>
        <w:t xml:space="preserve"> contain an associatedEntity element which </w:t>
      </w:r>
      <w:r w:rsidRPr="0069630E">
        <w:rPr>
          <w:rStyle w:val="keyword"/>
        </w:rPr>
        <w:t>SHALL</w:t>
      </w:r>
      <w:r>
        <w:t xml:space="preserve"> contain either an associatedPerson or scopingOrganization element. (CONF:8287).</w:t>
      </w:r>
    </w:p>
    <w:p w14:paraId="4D1601E8" w14:textId="77777777" w:rsidR="0069630E" w:rsidRDefault="0069630E" w:rsidP="003D62A7">
      <w:pPr>
        <w:numPr>
          <w:ilvl w:val="1"/>
          <w:numId w:val="81"/>
        </w:numPr>
        <w:spacing w:before="40" w:line="260" w:lineRule="exact"/>
      </w:pPr>
      <w:r>
        <w:t>A special class of participant is the supporting person or organization: an individual or an organization that has a relationship to the patient, including including parents, relatives, caregivers, insurance policyholders, and guarantors. In the case of a supporting person who is also an emergency contact or next-of-kin, a participant element should be present for each role recorded. (CONF:8288).</w:t>
      </w:r>
    </w:p>
    <w:p w14:paraId="6053FDF7" w14:textId="77777777" w:rsidR="0069630E" w:rsidRDefault="0069630E" w:rsidP="003D62A7">
      <w:pPr>
        <w:numPr>
          <w:ilvl w:val="1"/>
          <w:numId w:val="81"/>
        </w:numPr>
        <w:spacing w:before="40" w:line="260" w:lineRule="exact"/>
      </w:pPr>
      <w:r>
        <w:t xml:space="preserve">When participant/@typeCode is IND, associatedEntity/@classCode </w:t>
      </w:r>
      <w:r w:rsidRPr="0069630E">
        <w:rPr>
          <w:rStyle w:val="keyword"/>
        </w:rPr>
        <w:t>SHALL</w:t>
      </w:r>
      <w:r>
        <w:t xml:space="preserve"> be PRS, NOK,CAREGIVER, AGNT,GUAR, or ECON. (CONF:8333).</w:t>
      </w:r>
    </w:p>
    <w:p w14:paraId="1142E106" w14:textId="77777777" w:rsidR="0069630E" w:rsidRDefault="0069630E" w:rsidP="003D62A7">
      <w:pPr>
        <w:numPr>
          <w:ilvl w:val="1"/>
          <w:numId w:val="81"/>
        </w:numPr>
        <w:spacing w:before="40" w:line="260" w:lineRule="exact"/>
      </w:pPr>
      <w:r>
        <w:t xml:space="preserve">When associatedEntity/@classCode is PRS, NOK, or ECON, then associatedEntity/code </w:t>
      </w:r>
      <w:r w:rsidRPr="0069630E">
        <w:rPr>
          <w:rStyle w:val="keyword"/>
        </w:rPr>
        <w:t>SHALL</w:t>
      </w:r>
      <w:r>
        <w:t xml:space="preserve"> be present having a value drawn from the PersonalRelationshipRoleType domain or from SNOMED, any subtype of "Person in the family" (303071001). (CONF:8334).</w:t>
      </w:r>
    </w:p>
    <w:p w14:paraId="4DBF530F" w14:textId="77777777" w:rsidR="007800C9" w:rsidRPr="009C7C0D" w:rsidRDefault="006D1C35" w:rsidP="006D1C35">
      <w:pPr>
        <w:pStyle w:val="Caption"/>
        <w:rPr>
          <w:noProof w:val="0"/>
        </w:rPr>
      </w:pPr>
      <w:bookmarkStart w:id="276" w:name="_Toc163893731"/>
      <w:r w:rsidRPr="009C7C0D">
        <w:rPr>
          <w:noProof w:val="0"/>
        </w:rPr>
        <w:t xml:space="preserve">Figure </w:t>
      </w:r>
      <w:r w:rsidR="0000006B" w:rsidRPr="009C7C0D">
        <w:rPr>
          <w:noProof w:val="0"/>
        </w:rPr>
        <w:fldChar w:fldCharType="begin"/>
      </w:r>
      <w:r w:rsidRPr="009C7C0D">
        <w:rPr>
          <w:noProof w:val="0"/>
        </w:rPr>
        <w:instrText xml:space="preserve"> SEQ Figure \* ARABIC </w:instrText>
      </w:r>
      <w:r w:rsidR="0000006B" w:rsidRPr="009C7C0D">
        <w:rPr>
          <w:noProof w:val="0"/>
        </w:rPr>
        <w:fldChar w:fldCharType="separate"/>
      </w:r>
      <w:r w:rsidR="00D61323">
        <w:t>36</w:t>
      </w:r>
      <w:r w:rsidR="0000006B" w:rsidRPr="009C7C0D">
        <w:rPr>
          <w:noProof w:val="0"/>
        </w:rPr>
        <w:fldChar w:fldCharType="end"/>
      </w:r>
      <w:r w:rsidRPr="009C7C0D">
        <w:rPr>
          <w:noProof w:val="0"/>
        </w:rPr>
        <w:t xml:space="preserve">: </w:t>
      </w:r>
      <w:r w:rsidR="0059289A">
        <w:rPr>
          <w:noProof w:val="0"/>
        </w:rPr>
        <w:t xml:space="preserve">H&amp;P </w:t>
      </w:r>
      <w:r w:rsidRPr="0059289A">
        <w:t>participant</w:t>
      </w:r>
      <w:r w:rsidRPr="009C7C0D">
        <w:rPr>
          <w:noProof w:val="0"/>
        </w:rPr>
        <w:t xml:space="preserve"> example for a supporting person</w:t>
      </w:r>
      <w:bookmarkEnd w:id="276"/>
    </w:p>
    <w:p w14:paraId="3FE242E9" w14:textId="77777777" w:rsidR="007800C9" w:rsidRPr="0038116A" w:rsidRDefault="007800C9" w:rsidP="006D1C35">
      <w:pPr>
        <w:pStyle w:val="Example"/>
      </w:pPr>
      <w:r w:rsidRPr="009C7C0D">
        <w:tab/>
      </w:r>
      <w:r w:rsidRPr="0038116A">
        <w:t>&lt;participant typeCode='IND'&gt;</w:t>
      </w:r>
    </w:p>
    <w:p w14:paraId="662DC407" w14:textId="77777777" w:rsidR="007800C9" w:rsidRPr="0038116A" w:rsidRDefault="007800C9" w:rsidP="006D1C35">
      <w:pPr>
        <w:pStyle w:val="Example"/>
      </w:pPr>
      <w:r w:rsidRPr="0038116A">
        <w:tab/>
      </w:r>
      <w:r w:rsidRPr="0038116A">
        <w:tab/>
        <w:t>&lt;associatedEntity classCode='NOK'&gt;</w:t>
      </w:r>
    </w:p>
    <w:p w14:paraId="04C62327" w14:textId="77777777" w:rsidR="007800C9" w:rsidRPr="0038116A" w:rsidRDefault="007800C9" w:rsidP="006D1C35">
      <w:pPr>
        <w:pStyle w:val="Example"/>
      </w:pPr>
      <w:r w:rsidRPr="0038116A">
        <w:tab/>
      </w:r>
      <w:r w:rsidRPr="0038116A">
        <w:tab/>
      </w:r>
      <w:r w:rsidRPr="0038116A">
        <w:tab/>
        <w:t>&lt;code code='MTH' codeSystem='2.16.840.1.113883.5.111'/&gt;</w:t>
      </w:r>
    </w:p>
    <w:p w14:paraId="403F4425" w14:textId="77777777" w:rsidR="007800C9" w:rsidRPr="009C7C0D" w:rsidRDefault="007800C9" w:rsidP="006D1C35">
      <w:pPr>
        <w:pStyle w:val="Example"/>
      </w:pPr>
      <w:r w:rsidRPr="0038116A">
        <w:tab/>
      </w:r>
      <w:r w:rsidRPr="0038116A">
        <w:tab/>
      </w:r>
      <w:r w:rsidRPr="0038116A">
        <w:tab/>
      </w:r>
      <w:r w:rsidRPr="009C7C0D">
        <w:t>&lt;addr&gt;</w:t>
      </w:r>
    </w:p>
    <w:p w14:paraId="56260307" w14:textId="77777777" w:rsidR="007800C9" w:rsidRPr="009C7C0D" w:rsidRDefault="007800C9" w:rsidP="006D1C35">
      <w:pPr>
        <w:pStyle w:val="Example"/>
      </w:pPr>
      <w:r w:rsidRPr="009C7C0D">
        <w:tab/>
      </w:r>
      <w:r w:rsidRPr="009C7C0D">
        <w:tab/>
      </w:r>
      <w:r w:rsidRPr="009C7C0D">
        <w:tab/>
      </w:r>
      <w:r w:rsidRPr="009C7C0D">
        <w:tab/>
        <w:t>&lt;streetAddressLine&gt;17 Daws Rd.&lt;/streetAddressLine&gt;</w:t>
      </w:r>
    </w:p>
    <w:p w14:paraId="0B4EF73E" w14:textId="77777777" w:rsidR="007800C9" w:rsidRPr="009C7C0D" w:rsidRDefault="007800C9" w:rsidP="006D1C35">
      <w:pPr>
        <w:pStyle w:val="Example"/>
      </w:pPr>
      <w:r w:rsidRPr="009C7C0D">
        <w:tab/>
      </w:r>
      <w:r w:rsidRPr="009C7C0D">
        <w:tab/>
      </w:r>
      <w:r w:rsidRPr="009C7C0D">
        <w:tab/>
      </w:r>
      <w:r w:rsidRPr="009C7C0D">
        <w:tab/>
        <w:t>&lt;city&gt;Blue Bell&lt;/city&gt;</w:t>
      </w:r>
    </w:p>
    <w:p w14:paraId="6F6FB4E0" w14:textId="77777777" w:rsidR="007800C9" w:rsidRPr="009C7C0D" w:rsidRDefault="007800C9" w:rsidP="006D1C35">
      <w:pPr>
        <w:pStyle w:val="Example"/>
      </w:pPr>
      <w:r w:rsidRPr="009C7C0D">
        <w:tab/>
      </w:r>
      <w:r w:rsidRPr="009C7C0D">
        <w:tab/>
      </w:r>
      <w:r w:rsidRPr="009C7C0D">
        <w:tab/>
      </w:r>
      <w:r w:rsidRPr="009C7C0D">
        <w:tab/>
        <w:t>&lt;state&gt;MA&lt;/state&gt;</w:t>
      </w:r>
    </w:p>
    <w:p w14:paraId="2B7AEDC9" w14:textId="77777777" w:rsidR="007800C9" w:rsidRPr="009C7C0D" w:rsidRDefault="007800C9" w:rsidP="006D1C35">
      <w:pPr>
        <w:pStyle w:val="Example"/>
      </w:pPr>
      <w:r w:rsidRPr="009C7C0D">
        <w:tab/>
      </w:r>
      <w:r w:rsidRPr="009C7C0D">
        <w:tab/>
      </w:r>
      <w:r w:rsidRPr="009C7C0D">
        <w:tab/>
      </w:r>
      <w:r w:rsidRPr="009C7C0D">
        <w:tab/>
        <w:t>&lt;postalCode&gt;02368&lt;/postalCode&gt;</w:t>
      </w:r>
    </w:p>
    <w:p w14:paraId="26010DF7" w14:textId="77777777" w:rsidR="007800C9" w:rsidRPr="009C7C0D" w:rsidRDefault="007800C9" w:rsidP="006D1C35">
      <w:pPr>
        <w:pStyle w:val="Example"/>
      </w:pPr>
      <w:r w:rsidRPr="009C7C0D">
        <w:tab/>
      </w:r>
      <w:r w:rsidRPr="009C7C0D">
        <w:tab/>
      </w:r>
      <w:r w:rsidRPr="009C7C0D">
        <w:tab/>
      </w:r>
      <w:r w:rsidRPr="009C7C0D">
        <w:tab/>
        <w:t>&lt;country&gt;USA&lt;/country&gt;</w:t>
      </w:r>
    </w:p>
    <w:p w14:paraId="11817D52" w14:textId="77777777" w:rsidR="007800C9" w:rsidRPr="009C7C0D" w:rsidRDefault="007800C9" w:rsidP="006D1C35">
      <w:pPr>
        <w:pStyle w:val="Example"/>
      </w:pPr>
      <w:r w:rsidRPr="009C7C0D">
        <w:tab/>
      </w:r>
      <w:r w:rsidRPr="009C7C0D">
        <w:tab/>
      </w:r>
      <w:r w:rsidRPr="009C7C0D">
        <w:tab/>
        <w:t>&lt;/addr&gt;</w:t>
      </w:r>
    </w:p>
    <w:p w14:paraId="2FB17C4C" w14:textId="77777777" w:rsidR="007800C9" w:rsidRPr="009C7C0D" w:rsidRDefault="007800C9" w:rsidP="006D1C35">
      <w:pPr>
        <w:pStyle w:val="Example"/>
      </w:pPr>
      <w:r w:rsidRPr="009C7C0D">
        <w:tab/>
      </w:r>
      <w:r w:rsidRPr="009C7C0D">
        <w:tab/>
      </w:r>
      <w:r w:rsidRPr="009C7C0D">
        <w:tab/>
        <w:t>&lt;telecom value='tel:(999)555-1212' use='WP'/&gt;</w:t>
      </w:r>
    </w:p>
    <w:p w14:paraId="46FA2A5A" w14:textId="77777777" w:rsidR="007800C9" w:rsidRPr="009C7C0D" w:rsidRDefault="007800C9" w:rsidP="006D1C35">
      <w:pPr>
        <w:pStyle w:val="Example"/>
      </w:pPr>
      <w:r w:rsidRPr="009C7C0D">
        <w:tab/>
      </w:r>
      <w:r w:rsidRPr="009C7C0D">
        <w:tab/>
      </w:r>
      <w:r w:rsidRPr="009C7C0D">
        <w:tab/>
        <w:t>&lt;associatedPerson&gt;</w:t>
      </w:r>
    </w:p>
    <w:p w14:paraId="0637A820" w14:textId="77777777" w:rsidR="007800C9" w:rsidRPr="009C7C0D" w:rsidRDefault="007800C9" w:rsidP="006D1C35">
      <w:pPr>
        <w:pStyle w:val="Example"/>
      </w:pPr>
      <w:r w:rsidRPr="009C7C0D">
        <w:tab/>
      </w:r>
      <w:r w:rsidRPr="009C7C0D">
        <w:tab/>
      </w:r>
      <w:r w:rsidRPr="009C7C0D">
        <w:tab/>
      </w:r>
      <w:r w:rsidRPr="009C7C0D">
        <w:tab/>
        <w:t>&lt;name&gt;</w:t>
      </w:r>
    </w:p>
    <w:p w14:paraId="2039768B" w14:textId="77777777" w:rsidR="007800C9" w:rsidRPr="009C7C0D" w:rsidRDefault="007800C9" w:rsidP="006D1C35">
      <w:pPr>
        <w:pStyle w:val="Example"/>
      </w:pPr>
      <w:r w:rsidRPr="009C7C0D">
        <w:tab/>
      </w:r>
      <w:r w:rsidRPr="009C7C0D">
        <w:tab/>
      </w:r>
      <w:r w:rsidRPr="009C7C0D">
        <w:tab/>
      </w:r>
      <w:r w:rsidRPr="009C7C0D">
        <w:tab/>
      </w:r>
      <w:r w:rsidRPr="009C7C0D">
        <w:tab/>
        <w:t>&lt;prefix&gt;Mrs.&lt;/prefix&gt;</w:t>
      </w:r>
    </w:p>
    <w:p w14:paraId="57857EB2" w14:textId="77777777" w:rsidR="007800C9" w:rsidRPr="009C7C0D" w:rsidRDefault="007800C9" w:rsidP="006D1C35">
      <w:pPr>
        <w:pStyle w:val="Example"/>
      </w:pPr>
      <w:r w:rsidRPr="009C7C0D">
        <w:tab/>
      </w:r>
      <w:r w:rsidRPr="009C7C0D">
        <w:tab/>
      </w:r>
      <w:r w:rsidRPr="009C7C0D">
        <w:tab/>
      </w:r>
      <w:r w:rsidRPr="009C7C0D">
        <w:tab/>
      </w:r>
      <w:r w:rsidRPr="009C7C0D">
        <w:tab/>
        <w:t>&lt;given&gt;Abigail&lt;/given&gt;</w:t>
      </w:r>
    </w:p>
    <w:p w14:paraId="375A6874" w14:textId="77777777" w:rsidR="007800C9" w:rsidRPr="009C7C0D" w:rsidRDefault="007800C9" w:rsidP="006D1C35">
      <w:pPr>
        <w:pStyle w:val="Example"/>
      </w:pPr>
      <w:r w:rsidRPr="009C7C0D">
        <w:tab/>
      </w:r>
      <w:r w:rsidRPr="009C7C0D">
        <w:tab/>
      </w:r>
      <w:r w:rsidRPr="009C7C0D">
        <w:tab/>
      </w:r>
      <w:r w:rsidRPr="009C7C0D">
        <w:tab/>
      </w:r>
      <w:r w:rsidRPr="009C7C0D">
        <w:tab/>
        <w:t>&lt;family&gt;Ruth&lt;/family&gt;</w:t>
      </w:r>
    </w:p>
    <w:p w14:paraId="2265F24C" w14:textId="77777777" w:rsidR="007800C9" w:rsidRPr="009C7C0D" w:rsidRDefault="007800C9" w:rsidP="006D1C35">
      <w:pPr>
        <w:pStyle w:val="Example"/>
      </w:pPr>
      <w:r w:rsidRPr="009C7C0D">
        <w:tab/>
      </w:r>
      <w:r w:rsidRPr="009C7C0D">
        <w:tab/>
      </w:r>
      <w:r w:rsidRPr="009C7C0D">
        <w:tab/>
      </w:r>
      <w:r w:rsidRPr="009C7C0D">
        <w:tab/>
        <w:t>&lt;/name&gt;</w:t>
      </w:r>
    </w:p>
    <w:p w14:paraId="3C0D2460" w14:textId="77777777" w:rsidR="007800C9" w:rsidRPr="009C7C0D" w:rsidRDefault="007800C9" w:rsidP="006D1C35">
      <w:pPr>
        <w:pStyle w:val="Example"/>
      </w:pPr>
      <w:r w:rsidRPr="009C7C0D">
        <w:tab/>
      </w:r>
      <w:r w:rsidRPr="009C7C0D">
        <w:tab/>
      </w:r>
      <w:r w:rsidRPr="009C7C0D">
        <w:tab/>
        <w:t>&lt;/associatedPerson&gt;</w:t>
      </w:r>
    </w:p>
    <w:p w14:paraId="5F395DC0" w14:textId="77777777" w:rsidR="007800C9" w:rsidRPr="009C7C0D" w:rsidRDefault="007800C9" w:rsidP="006D1C35">
      <w:pPr>
        <w:pStyle w:val="Example"/>
      </w:pPr>
      <w:r w:rsidRPr="009C7C0D">
        <w:tab/>
      </w:r>
      <w:r w:rsidRPr="009C7C0D">
        <w:tab/>
        <w:t>&lt;/associatedEntity&gt;</w:t>
      </w:r>
    </w:p>
    <w:p w14:paraId="36CE77A7" w14:textId="77777777" w:rsidR="007800C9" w:rsidRPr="009C7C0D" w:rsidRDefault="007800C9" w:rsidP="006D1C35">
      <w:pPr>
        <w:pStyle w:val="Example"/>
      </w:pPr>
      <w:r w:rsidRPr="009C7C0D">
        <w:tab/>
        <w:t>&lt;/participant&gt;</w:t>
      </w:r>
    </w:p>
    <w:p w14:paraId="29D10089" w14:textId="77777777" w:rsidR="007800C9" w:rsidRPr="006D1C35" w:rsidRDefault="007800C9" w:rsidP="006D1C35"/>
    <w:p w14:paraId="520E4A74" w14:textId="77777777" w:rsidR="007800C9" w:rsidRPr="007137FE" w:rsidRDefault="007800C9" w:rsidP="007137FE">
      <w:pPr>
        <w:pStyle w:val="Heading4"/>
      </w:pPr>
      <w:bookmarkStart w:id="277" w:name="_Toc203988362"/>
      <w:r w:rsidRPr="007137FE">
        <w:t>inFulfillmentOf</w:t>
      </w:r>
      <w:bookmarkEnd w:id="277"/>
    </w:p>
    <w:p w14:paraId="094B374F" w14:textId="77777777" w:rsidR="00133245" w:rsidRDefault="00133245" w:rsidP="00133245">
      <w:pPr>
        <w:pStyle w:val="BodyText"/>
      </w:pPr>
      <w:r w:rsidRPr="006C6848">
        <w:rPr>
          <w:rStyle w:val="XMLname"/>
        </w:rPr>
        <w:t>inFulfillmentOf</w:t>
      </w:r>
      <w:r w:rsidRPr="009C7C0D">
        <w:t xml:space="preserve"> </w:t>
      </w:r>
      <w:r>
        <w:t>elements</w:t>
      </w:r>
      <w:r w:rsidRPr="009C7C0D">
        <w:t xml:space="preserve"> describe the prior orders that are fulfilled (in whole or part) by the service events described in this document.  For example, the prior or</w:t>
      </w:r>
      <w:r>
        <w:t>der might be a referral and the</w:t>
      </w:r>
      <w:r w:rsidRPr="009C7C0D">
        <w:t xml:space="preserve"> H&amp;P Note may be in partial fulfillment of that referral.</w:t>
      </w:r>
    </w:p>
    <w:p w14:paraId="25958C25" w14:textId="77777777" w:rsidR="00A51DE5" w:rsidRDefault="00A51DE5" w:rsidP="003D62A7">
      <w:pPr>
        <w:numPr>
          <w:ilvl w:val="0"/>
          <w:numId w:val="81"/>
        </w:numPr>
        <w:spacing w:before="40" w:line="260" w:lineRule="exact"/>
      </w:pPr>
      <w:bookmarkStart w:id="278" w:name="_Toc203988363"/>
      <w:r>
        <w:rPr>
          <w:b/>
          <w:bCs/>
          <w:sz w:val="16"/>
          <w:szCs w:val="16"/>
        </w:rPr>
        <w:t>MAY</w:t>
      </w:r>
      <w:r>
        <w:t xml:space="preserve"> contain zero or more [0..*] </w:t>
      </w:r>
      <w:r>
        <w:rPr>
          <w:rFonts w:ascii="Courier New" w:hAnsi="Courier New"/>
          <w:b/>
          <w:bCs/>
        </w:rPr>
        <w:t>inFulfillmentOf</w:t>
      </w:r>
      <w:r>
        <w:t xml:space="preserve"> (CONF:8336). </w:t>
      </w:r>
    </w:p>
    <w:p w14:paraId="752E34FD" w14:textId="77777777" w:rsidR="00A51DE5" w:rsidRDefault="00A51DE5" w:rsidP="003D62A7">
      <w:pPr>
        <w:numPr>
          <w:ilvl w:val="1"/>
          <w:numId w:val="81"/>
        </w:numPr>
        <w:spacing w:before="40" w:line="260" w:lineRule="exact"/>
      </w:pPr>
      <w:r>
        <w:t>An inFulfillmentOf element records the prior orders that are fulfilled (in whole or part) by the service events described in this document. For example, the prior order might be a referral and this H&amp;P Note may be in partial fulfillment of that referral. (CONF:8337).</w:t>
      </w:r>
    </w:p>
    <w:p w14:paraId="08B3CE0B" w14:textId="77777777" w:rsidR="007800C9" w:rsidRPr="007137FE" w:rsidRDefault="008D336E" w:rsidP="007137FE">
      <w:pPr>
        <w:pStyle w:val="Heading4"/>
      </w:pPr>
      <w:r>
        <w:lastRenderedPageBreak/>
        <w:t>A</w:t>
      </w:r>
      <w:r w:rsidR="007800C9" w:rsidRPr="007137FE">
        <w:t>uthorization</w:t>
      </w:r>
      <w:bookmarkEnd w:id="278"/>
    </w:p>
    <w:p w14:paraId="74F4207C" w14:textId="77777777" w:rsidR="006104C3" w:rsidRPr="009C7C0D" w:rsidRDefault="006104C3" w:rsidP="006104C3">
      <w:pPr>
        <w:pStyle w:val="BodyText"/>
        <w:rPr>
          <w:noProof w:val="0"/>
        </w:rPr>
      </w:pPr>
      <w:r w:rsidRPr="009C7C0D">
        <w:rPr>
          <w:noProof w:val="0"/>
        </w:rPr>
        <w:t xml:space="preserve">This document provides no guidance on the encoding of </w:t>
      </w:r>
      <w:r w:rsidRPr="006C6848">
        <w:rPr>
          <w:rStyle w:val="XMLname"/>
        </w:rPr>
        <w:t>authorization</w:t>
      </w:r>
      <w:r w:rsidRPr="009C7C0D">
        <w:rPr>
          <w:noProof w:val="0"/>
        </w:rPr>
        <w:t xml:space="preserve"> elements.</w:t>
      </w:r>
    </w:p>
    <w:p w14:paraId="548F207E" w14:textId="77777777" w:rsidR="007800C9" w:rsidRPr="007137FE" w:rsidRDefault="007800C9" w:rsidP="007137FE">
      <w:pPr>
        <w:pStyle w:val="Heading4"/>
      </w:pPr>
      <w:r w:rsidRPr="007137FE">
        <w:t>componentOf</w:t>
      </w:r>
    </w:p>
    <w:p w14:paraId="11DE6DE6" w14:textId="77777777" w:rsidR="007800C9" w:rsidRPr="009C7C0D" w:rsidRDefault="007800C9" w:rsidP="007800C9">
      <w:pPr>
        <w:pStyle w:val="BodyText"/>
        <w:rPr>
          <w:noProof w:val="0"/>
        </w:rPr>
      </w:pPr>
      <w:r w:rsidRPr="009C7C0D">
        <w:rPr>
          <w:noProof w:val="0"/>
        </w:rPr>
        <w:t xml:space="preserve">The </w:t>
      </w:r>
      <w:r w:rsidR="00740984">
        <w:rPr>
          <w:noProof w:val="0"/>
        </w:rPr>
        <w:t>H&amp;P Note</w:t>
      </w:r>
      <w:r w:rsidRPr="009C7C0D">
        <w:rPr>
          <w:noProof w:val="0"/>
        </w:rPr>
        <w:t xml:space="preserve"> is always associated with an encounter.</w:t>
      </w:r>
    </w:p>
    <w:p w14:paraId="1D2AC827" w14:textId="77777777" w:rsidR="007800C9" w:rsidRPr="009C7C0D" w:rsidRDefault="007800C9" w:rsidP="007800C9">
      <w:pPr>
        <w:pStyle w:val="BodyText"/>
        <w:rPr>
          <w:noProof w:val="0"/>
        </w:rPr>
      </w:pPr>
      <w:r w:rsidRPr="009C7C0D">
        <w:rPr>
          <w:noProof w:val="0"/>
        </w:rPr>
        <w:t xml:space="preserve">The </w:t>
      </w:r>
      <w:r w:rsidRPr="006C6848">
        <w:rPr>
          <w:rStyle w:val="XMLname"/>
        </w:rPr>
        <w:t>effectiveTime</w:t>
      </w:r>
      <w:r w:rsidRPr="009C7C0D">
        <w:rPr>
          <w:noProof w:val="0"/>
        </w:rPr>
        <w:t xml:space="preserve"> represents the time interval or point in time in which the encounter took place.</w:t>
      </w:r>
    </w:p>
    <w:p w14:paraId="0D4D5178" w14:textId="77777777" w:rsidR="007800C9" w:rsidRPr="009C7C0D" w:rsidRDefault="007800C9" w:rsidP="007800C9">
      <w:pPr>
        <w:pStyle w:val="BodyText"/>
        <w:rPr>
          <w:noProof w:val="0"/>
        </w:rPr>
      </w:pPr>
      <w:r w:rsidRPr="009C7C0D">
        <w:rPr>
          <w:noProof w:val="0"/>
        </w:rPr>
        <w:t xml:space="preserve">The </w:t>
      </w:r>
      <w:r w:rsidRPr="006C6848">
        <w:rPr>
          <w:rStyle w:val="XMLname"/>
        </w:rPr>
        <w:t>encounterParticipant</w:t>
      </w:r>
      <w:r w:rsidRPr="009C7C0D">
        <w:rPr>
          <w:noProof w:val="0"/>
        </w:rPr>
        <w:t xml:space="preserve"> elements represent only those participants in the encounter, not necessarily the entire episode of care.</w:t>
      </w:r>
    </w:p>
    <w:p w14:paraId="6A3B1F24" w14:textId="77777777" w:rsidR="007800C9" w:rsidRPr="009C7C0D" w:rsidRDefault="007800C9" w:rsidP="007800C9">
      <w:pPr>
        <w:pStyle w:val="BodyText"/>
        <w:rPr>
          <w:noProof w:val="0"/>
        </w:rPr>
      </w:pPr>
      <w:r w:rsidRPr="009C7C0D">
        <w:rPr>
          <w:noProof w:val="0"/>
        </w:rPr>
        <w:t xml:space="preserve">The </w:t>
      </w:r>
      <w:r w:rsidRPr="006C6848">
        <w:rPr>
          <w:rStyle w:val="XMLname"/>
        </w:rPr>
        <w:t>responsibleParty</w:t>
      </w:r>
      <w:r w:rsidRPr="009C7C0D">
        <w:rPr>
          <w:noProof w:val="0"/>
        </w:rPr>
        <w:t xml:space="preserve"> element</w:t>
      </w:r>
      <w:r>
        <w:rPr>
          <w:noProof w:val="0"/>
        </w:rPr>
        <w:t xml:space="preserve"> </w:t>
      </w:r>
      <w:r w:rsidRPr="009C7C0D">
        <w:rPr>
          <w:noProof w:val="0"/>
        </w:rPr>
        <w:t>represents only the party responsible for the encounter, not necessarily the entire episode of care.</w:t>
      </w:r>
    </w:p>
    <w:p w14:paraId="79268AE8" w14:textId="77777777" w:rsidR="00636848" w:rsidRDefault="00636848" w:rsidP="003D62A7">
      <w:pPr>
        <w:numPr>
          <w:ilvl w:val="0"/>
          <w:numId w:val="81"/>
        </w:numPr>
        <w:spacing w:before="40" w:line="260" w:lineRule="exact"/>
      </w:pPr>
      <w:r>
        <w:rPr>
          <w:b/>
          <w:bCs/>
          <w:sz w:val="16"/>
          <w:szCs w:val="16"/>
        </w:rPr>
        <w:t>SHALL</w:t>
      </w:r>
      <w:r>
        <w:t xml:space="preserve"> contain exactly one [1..1] </w:t>
      </w:r>
      <w:r>
        <w:rPr>
          <w:rFonts w:ascii="Courier New" w:hAnsi="Courier New"/>
          <w:b/>
          <w:bCs/>
        </w:rPr>
        <w:t>componentOf</w:t>
      </w:r>
      <w:r>
        <w:t xml:space="preserve"> (CONF:8338). </w:t>
      </w:r>
    </w:p>
    <w:p w14:paraId="56ABD686" w14:textId="77777777" w:rsidR="00636848" w:rsidRDefault="00636848" w:rsidP="003D62A7">
      <w:pPr>
        <w:numPr>
          <w:ilvl w:val="1"/>
          <w:numId w:val="81"/>
        </w:numPr>
        <w:spacing w:before="40" w:line="260" w:lineRule="exact"/>
      </w:pPr>
      <w:r>
        <w:t xml:space="preserve">This componentOf </w:t>
      </w:r>
      <w:r>
        <w:rPr>
          <w:b/>
          <w:bCs/>
          <w:sz w:val="16"/>
          <w:szCs w:val="16"/>
        </w:rPr>
        <w:t>SHALL</w:t>
      </w:r>
      <w:r>
        <w:t xml:space="preserve"> contain exactly one [1..1] </w:t>
      </w:r>
      <w:r>
        <w:rPr>
          <w:rFonts w:ascii="Courier New" w:hAnsi="Courier New"/>
          <w:b/>
          <w:bCs/>
        </w:rPr>
        <w:t>encompassingEncounter</w:t>
      </w:r>
      <w:r>
        <w:t xml:space="preserve"> (CONF:8339). </w:t>
      </w:r>
    </w:p>
    <w:p w14:paraId="1951B06B" w14:textId="77777777" w:rsidR="00636848" w:rsidRDefault="00636848" w:rsidP="003D62A7">
      <w:pPr>
        <w:numPr>
          <w:ilvl w:val="2"/>
          <w:numId w:val="81"/>
        </w:numPr>
        <w:spacing w:before="40" w:line="260" w:lineRule="exact"/>
      </w:pPr>
      <w:r>
        <w:t xml:space="preserve">This encompassingEncounter </w:t>
      </w:r>
      <w:r>
        <w:rPr>
          <w:b/>
          <w:bCs/>
          <w:sz w:val="16"/>
          <w:szCs w:val="16"/>
        </w:rPr>
        <w:t>SHALL</w:t>
      </w:r>
      <w:r>
        <w:t xml:space="preserve"> contain exactly one [1..1] </w:t>
      </w:r>
      <w:r>
        <w:rPr>
          <w:rFonts w:ascii="Courier New" w:hAnsi="Courier New"/>
          <w:b/>
          <w:bCs/>
        </w:rPr>
        <w:t>id</w:t>
      </w:r>
      <w:r>
        <w:t xml:space="preserve"> (CONF:8340). </w:t>
      </w:r>
    </w:p>
    <w:p w14:paraId="6DE9B543" w14:textId="77777777" w:rsidR="00636848" w:rsidRDefault="00636848" w:rsidP="003D62A7">
      <w:pPr>
        <w:numPr>
          <w:ilvl w:val="2"/>
          <w:numId w:val="81"/>
        </w:numPr>
        <w:spacing w:before="40" w:line="260" w:lineRule="exact"/>
      </w:pPr>
      <w:r>
        <w:t xml:space="preserve">This encompassingEncounter </w:t>
      </w:r>
      <w:r>
        <w:rPr>
          <w:b/>
          <w:bCs/>
          <w:sz w:val="16"/>
          <w:szCs w:val="16"/>
        </w:rPr>
        <w:t>SHALL</w:t>
      </w:r>
      <w:r>
        <w:t xml:space="preserve"> contain exactly one [1..1] </w:t>
      </w:r>
      <w:r>
        <w:rPr>
          <w:rFonts w:ascii="Courier New" w:hAnsi="Courier New"/>
          <w:b/>
          <w:bCs/>
        </w:rPr>
        <w:t>effectiveTime</w:t>
      </w:r>
      <w:r>
        <w:t xml:space="preserve"> (CONF:8341). </w:t>
      </w:r>
    </w:p>
    <w:p w14:paraId="39DBB49D" w14:textId="77777777" w:rsidR="00636848" w:rsidRDefault="00636848" w:rsidP="003D62A7">
      <w:pPr>
        <w:numPr>
          <w:ilvl w:val="2"/>
          <w:numId w:val="81"/>
        </w:numPr>
        <w:spacing w:before="40" w:line="260" w:lineRule="exact"/>
      </w:pPr>
      <w:r>
        <w:t xml:space="preserve">This encompassingEncounter </w:t>
      </w:r>
      <w:r>
        <w:rPr>
          <w:b/>
          <w:bCs/>
          <w:sz w:val="16"/>
          <w:szCs w:val="16"/>
        </w:rPr>
        <w:t>MAY</w:t>
      </w:r>
      <w:r>
        <w:t xml:space="preserve"> contain zero or one [0..1] </w:t>
      </w:r>
      <w:r>
        <w:rPr>
          <w:rFonts w:ascii="Courier New" w:hAnsi="Courier New"/>
          <w:b/>
          <w:bCs/>
        </w:rPr>
        <w:t>location</w:t>
      </w:r>
      <w:r>
        <w:t xml:space="preserve"> (CONF:8344). </w:t>
      </w:r>
    </w:p>
    <w:p w14:paraId="3CACCCD1" w14:textId="77777777" w:rsidR="00636848" w:rsidRDefault="00636848" w:rsidP="003D62A7">
      <w:pPr>
        <w:numPr>
          <w:ilvl w:val="2"/>
          <w:numId w:val="81"/>
        </w:numPr>
        <w:spacing w:before="40" w:line="260" w:lineRule="exact"/>
      </w:pPr>
      <w:r>
        <w:t xml:space="preserve">This encompassingEncounter </w:t>
      </w:r>
      <w:r>
        <w:rPr>
          <w:b/>
          <w:bCs/>
          <w:sz w:val="16"/>
          <w:szCs w:val="16"/>
        </w:rPr>
        <w:t>MAY</w:t>
      </w:r>
      <w:r>
        <w:t xml:space="preserve"> contain zero or one [0..1] </w:t>
      </w:r>
      <w:r>
        <w:rPr>
          <w:rFonts w:ascii="Courier New" w:hAnsi="Courier New"/>
          <w:b/>
          <w:bCs/>
        </w:rPr>
        <w:t>responsibleParty</w:t>
      </w:r>
      <w:r>
        <w:t xml:space="preserve"> (CONF:8345). </w:t>
      </w:r>
    </w:p>
    <w:p w14:paraId="4C3A4956" w14:textId="77777777" w:rsidR="00636848" w:rsidRDefault="00636848" w:rsidP="003D62A7">
      <w:pPr>
        <w:numPr>
          <w:ilvl w:val="3"/>
          <w:numId w:val="81"/>
        </w:numPr>
        <w:spacing w:before="40" w:line="260" w:lineRule="exact"/>
      </w:pPr>
      <w:r>
        <w:t>The responsibleParty element records only the party responsible for the encounter, not necessarily the entire episode of care. (CONF:8347).</w:t>
      </w:r>
    </w:p>
    <w:p w14:paraId="731C5928" w14:textId="77777777" w:rsidR="00636848" w:rsidRDefault="00636848" w:rsidP="003D62A7">
      <w:pPr>
        <w:numPr>
          <w:ilvl w:val="3"/>
          <w:numId w:val="81"/>
        </w:numPr>
        <w:spacing w:before="40" w:line="260" w:lineRule="exact"/>
      </w:pPr>
      <w:r>
        <w:t xml:space="preserve">The responsibleParty element, if present, </w:t>
      </w:r>
      <w:r w:rsidRPr="00B8399B">
        <w:rPr>
          <w:rStyle w:val="keyword"/>
        </w:rPr>
        <w:t>SHALL</w:t>
      </w:r>
      <w:r>
        <w:t xml:space="preserve"> contain an assignedEntity element which </w:t>
      </w:r>
      <w:r w:rsidRPr="009B1E98">
        <w:rPr>
          <w:rStyle w:val="keyword"/>
        </w:rPr>
        <w:t>SHALL</w:t>
      </w:r>
      <w:r>
        <w:t xml:space="preserve"> contain an assignedPerson element, a representedOrganization element, or both. (CONF:8348).</w:t>
      </w:r>
    </w:p>
    <w:p w14:paraId="21954978" w14:textId="77777777" w:rsidR="00636848" w:rsidRDefault="00636848" w:rsidP="003D62A7">
      <w:pPr>
        <w:numPr>
          <w:ilvl w:val="2"/>
          <w:numId w:val="81"/>
        </w:numPr>
        <w:spacing w:before="40" w:line="260" w:lineRule="exact"/>
      </w:pPr>
      <w:r>
        <w:t xml:space="preserve">This encompassingEncounter </w:t>
      </w:r>
      <w:r>
        <w:rPr>
          <w:b/>
          <w:bCs/>
          <w:sz w:val="16"/>
          <w:szCs w:val="16"/>
        </w:rPr>
        <w:t>MAY</w:t>
      </w:r>
      <w:r>
        <w:t xml:space="preserve"> contain zero or more [0..*] </w:t>
      </w:r>
      <w:r>
        <w:rPr>
          <w:rFonts w:ascii="Courier New" w:hAnsi="Courier New"/>
          <w:b/>
          <w:bCs/>
        </w:rPr>
        <w:t>encounterParticipant</w:t>
      </w:r>
      <w:r>
        <w:t xml:space="preserve"> (CONF:8342). </w:t>
      </w:r>
    </w:p>
    <w:p w14:paraId="773056D5" w14:textId="77777777" w:rsidR="00636848" w:rsidRDefault="00636848" w:rsidP="003D62A7">
      <w:pPr>
        <w:numPr>
          <w:ilvl w:val="3"/>
          <w:numId w:val="81"/>
        </w:numPr>
        <w:spacing w:before="40" w:line="260" w:lineRule="exact"/>
      </w:pPr>
      <w:r>
        <w:t>The encounterParticipant element, if present, records only participants in the encounter, not necessarily in the entire episode of care. (CONF:8346).</w:t>
      </w:r>
    </w:p>
    <w:p w14:paraId="14802C35" w14:textId="77777777" w:rsidR="00636848" w:rsidRDefault="00636848" w:rsidP="003D62A7">
      <w:pPr>
        <w:numPr>
          <w:ilvl w:val="3"/>
          <w:numId w:val="81"/>
        </w:numPr>
        <w:spacing w:before="40" w:line="260" w:lineRule="exact"/>
      </w:pPr>
      <w:r>
        <w:t xml:space="preserve">An encounterParticipant element, if present, </w:t>
      </w:r>
      <w:r w:rsidRPr="009B1E98">
        <w:rPr>
          <w:rStyle w:val="keyword"/>
        </w:rPr>
        <w:t>SHALL</w:t>
      </w:r>
      <w:r>
        <w:t xml:space="preserve"> contain an assignedEntity element which </w:t>
      </w:r>
      <w:r w:rsidRPr="009B1E98">
        <w:rPr>
          <w:rStyle w:val="keyword"/>
        </w:rPr>
        <w:t>SHALL</w:t>
      </w:r>
      <w:r>
        <w:t xml:space="preserve"> contain an assignedPerson element, a representedOrganization element, or both. (CONF:8343).</w:t>
      </w:r>
    </w:p>
    <w:p w14:paraId="142CA66D" w14:textId="77777777" w:rsidR="007800C9" w:rsidRPr="009C7C0D" w:rsidRDefault="00D624CF" w:rsidP="00D624CF">
      <w:pPr>
        <w:pStyle w:val="Caption"/>
        <w:rPr>
          <w:noProof w:val="0"/>
        </w:rPr>
      </w:pPr>
      <w:bookmarkStart w:id="279" w:name="_Toc163893732"/>
      <w:r w:rsidRPr="009C7C0D">
        <w:rPr>
          <w:noProof w:val="0"/>
        </w:rPr>
        <w:lastRenderedPageBreak/>
        <w:t xml:space="preserve">Figure </w:t>
      </w:r>
      <w:r w:rsidR="0000006B" w:rsidRPr="009C7C0D">
        <w:rPr>
          <w:noProof w:val="0"/>
        </w:rPr>
        <w:fldChar w:fldCharType="begin"/>
      </w:r>
      <w:r w:rsidRPr="009C7C0D">
        <w:rPr>
          <w:noProof w:val="0"/>
        </w:rPr>
        <w:instrText xml:space="preserve"> SEQ Figure \* ARABIC </w:instrText>
      </w:r>
      <w:r w:rsidR="0000006B" w:rsidRPr="009C7C0D">
        <w:rPr>
          <w:noProof w:val="0"/>
        </w:rPr>
        <w:fldChar w:fldCharType="separate"/>
      </w:r>
      <w:r w:rsidR="00D61323">
        <w:t>37</w:t>
      </w:r>
      <w:r w:rsidR="0000006B" w:rsidRPr="009C7C0D">
        <w:rPr>
          <w:noProof w:val="0"/>
        </w:rPr>
        <w:fldChar w:fldCharType="end"/>
      </w:r>
      <w:r w:rsidRPr="009C7C0D">
        <w:rPr>
          <w:noProof w:val="0"/>
        </w:rPr>
        <w:t>:</w:t>
      </w:r>
      <w:r w:rsidRPr="00D624CF">
        <w:t xml:space="preserve"> </w:t>
      </w:r>
      <w:r>
        <w:t xml:space="preserve">H&amp;P </w:t>
      </w:r>
      <w:r w:rsidRPr="00D624CF">
        <w:t xml:space="preserve">componentOf </w:t>
      </w:r>
      <w:r w:rsidRPr="009C7C0D">
        <w:rPr>
          <w:noProof w:val="0"/>
        </w:rPr>
        <w:t>example</w:t>
      </w:r>
      <w:bookmarkEnd w:id="279"/>
    </w:p>
    <w:p w14:paraId="0FF96DC8" w14:textId="77777777" w:rsidR="007800C9" w:rsidRPr="009C7C0D" w:rsidRDefault="007800C9" w:rsidP="00D624CF">
      <w:pPr>
        <w:pStyle w:val="Example"/>
      </w:pPr>
      <w:r w:rsidRPr="009C7C0D">
        <w:t>&lt;componentOf&gt;</w:t>
      </w:r>
    </w:p>
    <w:p w14:paraId="6EF53E63" w14:textId="77777777" w:rsidR="007800C9" w:rsidRPr="009C7C0D" w:rsidRDefault="007800C9" w:rsidP="00D624CF">
      <w:pPr>
        <w:pStyle w:val="Example"/>
      </w:pPr>
      <w:r w:rsidRPr="009C7C0D">
        <w:tab/>
        <w:t>&lt;encompassingEncounter&gt;</w:t>
      </w:r>
    </w:p>
    <w:p w14:paraId="516746A9" w14:textId="77777777" w:rsidR="007800C9" w:rsidRPr="009C7C0D" w:rsidRDefault="007800C9" w:rsidP="00D624CF">
      <w:pPr>
        <w:pStyle w:val="Example"/>
      </w:pPr>
      <w:r w:rsidRPr="009C7C0D">
        <w:tab/>
      </w:r>
      <w:r w:rsidRPr="009C7C0D">
        <w:tab/>
        <w:t>&lt;id extension='9937012' root='</w:t>
      </w:r>
      <w:r w:rsidRPr="007B3224">
        <w:t>2.16.840.1.113883.19</w:t>
      </w:r>
      <w:r w:rsidRPr="009C7C0D">
        <w:t>'/&gt;</w:t>
      </w:r>
    </w:p>
    <w:p w14:paraId="020EB46A" w14:textId="77777777" w:rsidR="007800C9" w:rsidRPr="0038116A" w:rsidRDefault="007800C9" w:rsidP="00D624CF">
      <w:pPr>
        <w:pStyle w:val="Example"/>
        <w:rPr>
          <w:lang w:val="de-DE"/>
        </w:rPr>
      </w:pPr>
      <w:r w:rsidRPr="009C7C0D">
        <w:tab/>
      </w:r>
      <w:r w:rsidRPr="009C7C0D">
        <w:tab/>
      </w:r>
      <w:r w:rsidRPr="0038116A">
        <w:rPr>
          <w:lang w:val="de-DE"/>
        </w:rPr>
        <w:t>&lt;code codeSystem='2.16.840.1.113883.6.12' codeSystemName='CPT-4'</w:t>
      </w:r>
    </w:p>
    <w:p w14:paraId="092BF305" w14:textId="77777777" w:rsidR="007800C9" w:rsidRPr="009C7C0D" w:rsidRDefault="007800C9" w:rsidP="00D624CF">
      <w:pPr>
        <w:pStyle w:val="Example"/>
      </w:pPr>
      <w:r w:rsidRPr="0038116A">
        <w:rPr>
          <w:lang w:val="de-DE"/>
        </w:rPr>
        <w:tab/>
      </w:r>
      <w:r w:rsidRPr="0038116A">
        <w:rPr>
          <w:lang w:val="de-DE"/>
        </w:rPr>
        <w:tab/>
      </w:r>
      <w:r w:rsidRPr="0038116A">
        <w:rPr>
          <w:lang w:val="de-DE"/>
        </w:rPr>
        <w:tab/>
        <w:t xml:space="preserve">   </w:t>
      </w:r>
      <w:r w:rsidRPr="009C7C0D">
        <w:t>code='99213' displayName='Evaluation and Management'/&gt;</w:t>
      </w:r>
    </w:p>
    <w:p w14:paraId="7616B63F" w14:textId="77777777" w:rsidR="007800C9" w:rsidRPr="009C7C0D" w:rsidRDefault="007800C9" w:rsidP="00D624CF">
      <w:pPr>
        <w:pStyle w:val="Example"/>
      </w:pPr>
      <w:r w:rsidRPr="009C7C0D">
        <w:tab/>
      </w:r>
      <w:r w:rsidRPr="009C7C0D">
        <w:tab/>
        <w:t>&lt;effectiveTime&gt;</w:t>
      </w:r>
    </w:p>
    <w:p w14:paraId="605A7EE5" w14:textId="77777777" w:rsidR="007800C9" w:rsidRPr="009C7C0D" w:rsidRDefault="007800C9" w:rsidP="00D624CF">
      <w:pPr>
        <w:pStyle w:val="Example"/>
      </w:pPr>
      <w:r w:rsidRPr="009C7C0D">
        <w:tab/>
      </w:r>
      <w:r w:rsidRPr="009C7C0D">
        <w:tab/>
      </w:r>
      <w:r w:rsidRPr="009C7C0D">
        <w:tab/>
        <w:t>&lt;low value='20050329'/&gt;</w:t>
      </w:r>
    </w:p>
    <w:p w14:paraId="0AC2F707" w14:textId="77777777" w:rsidR="007800C9" w:rsidRPr="009C7C0D" w:rsidRDefault="007800C9" w:rsidP="00D624CF">
      <w:pPr>
        <w:pStyle w:val="Example"/>
      </w:pPr>
      <w:r w:rsidRPr="009C7C0D">
        <w:tab/>
      </w:r>
      <w:r w:rsidRPr="009C7C0D">
        <w:tab/>
      </w:r>
      <w:r w:rsidRPr="009C7C0D">
        <w:tab/>
        <w:t>&lt;high value='20050329'/&gt;</w:t>
      </w:r>
    </w:p>
    <w:p w14:paraId="748B873B" w14:textId="77777777" w:rsidR="007800C9" w:rsidRPr="009C7C0D" w:rsidRDefault="007800C9" w:rsidP="00D624CF">
      <w:pPr>
        <w:pStyle w:val="Example"/>
      </w:pPr>
      <w:r w:rsidRPr="009C7C0D">
        <w:tab/>
      </w:r>
      <w:r w:rsidRPr="009C7C0D">
        <w:tab/>
        <w:t>&lt;/effectiveTime&gt;</w:t>
      </w:r>
    </w:p>
    <w:p w14:paraId="27CFCB69" w14:textId="77777777" w:rsidR="007800C9" w:rsidRPr="009C7C0D" w:rsidRDefault="007800C9" w:rsidP="00D624CF">
      <w:pPr>
        <w:pStyle w:val="Example"/>
      </w:pPr>
      <w:r w:rsidRPr="009C7C0D">
        <w:tab/>
        <w:t>&lt;/encompassingEncounter&gt;</w:t>
      </w:r>
    </w:p>
    <w:p w14:paraId="69BB410D" w14:textId="77777777" w:rsidR="007800C9" w:rsidRPr="009C7C0D" w:rsidRDefault="007800C9" w:rsidP="00D624CF">
      <w:pPr>
        <w:pStyle w:val="Example"/>
      </w:pPr>
      <w:r w:rsidRPr="009C7C0D">
        <w:t>&lt;/componentOf&gt;</w:t>
      </w:r>
    </w:p>
    <w:p w14:paraId="4FBB7B9E" w14:textId="77777777" w:rsidR="00AD71C6" w:rsidRDefault="00AD71C6" w:rsidP="00996AEE">
      <w:pPr>
        <w:pStyle w:val="BodyText"/>
        <w:rPr>
          <w:noProof w:val="0"/>
          <w:lang w:eastAsia="ja-JP"/>
        </w:rPr>
      </w:pPr>
    </w:p>
    <w:p w14:paraId="66824BD1" w14:textId="77777777" w:rsidR="00AD71C6" w:rsidRDefault="00AD71C6" w:rsidP="00AD71C6">
      <w:pPr>
        <w:pStyle w:val="Heading3"/>
      </w:pPr>
      <w:r>
        <w:t>H&amp;P Note</w:t>
      </w:r>
      <w:r w:rsidR="002356D6">
        <w:t xml:space="preserve"> </w:t>
      </w:r>
      <w:r w:rsidR="00C05272">
        <w:t xml:space="preserve">Body </w:t>
      </w:r>
      <w:r w:rsidR="002356D6">
        <w:t>Constraints</w:t>
      </w:r>
    </w:p>
    <w:p w14:paraId="2FA36E96" w14:textId="77777777" w:rsidR="00475979" w:rsidRDefault="00AD71C6" w:rsidP="00996AEE">
      <w:pPr>
        <w:pStyle w:val="BodyText"/>
      </w:pPr>
      <w:r>
        <w:t xml:space="preserve">The H&amp;P Note supports both narrative sections and sections requiring code clinical statements. </w:t>
      </w:r>
      <w:r w:rsidR="005B6267">
        <w:t xml:space="preserve">The required and optional sections are listed in the </w:t>
      </w:r>
      <w:hyperlink w:anchor="T_DocTypesAndReqOptSections" w:history="1">
        <w:r w:rsidR="005B6267" w:rsidRPr="0056513D">
          <w:rPr>
            <w:rStyle w:val="Hyperlink"/>
            <w:rFonts w:cs="Times New Roman"/>
            <w:lang w:eastAsia="en-US"/>
          </w:rPr>
          <w:t>Document Types and Required/Optional Sections</w:t>
        </w:r>
      </w:hyperlink>
      <w:r w:rsidR="005B6267">
        <w:t xml:space="preserve"> table.</w:t>
      </w:r>
    </w:p>
    <w:p w14:paraId="2BD64C48" w14:textId="77777777" w:rsidR="00475979" w:rsidRDefault="00475979" w:rsidP="003D62A7">
      <w:pPr>
        <w:numPr>
          <w:ilvl w:val="0"/>
          <w:numId w:val="81"/>
        </w:numPr>
        <w:spacing w:before="40" w:line="260" w:lineRule="exact"/>
      </w:pPr>
      <w:r>
        <w:rPr>
          <w:b/>
          <w:bCs/>
          <w:sz w:val="16"/>
          <w:szCs w:val="16"/>
        </w:rPr>
        <w:t>SHALL</w:t>
      </w:r>
      <w:r>
        <w:t xml:space="preserve"> contain exactly one [1..1] </w:t>
      </w:r>
      <w:r>
        <w:rPr>
          <w:rFonts w:ascii="Courier New" w:hAnsi="Courier New"/>
          <w:b/>
          <w:bCs/>
        </w:rPr>
        <w:t>component</w:t>
      </w:r>
      <w:r>
        <w:t xml:space="preserve"> (CONF:8349). </w:t>
      </w:r>
    </w:p>
    <w:p w14:paraId="57392D30" w14:textId="77777777" w:rsidR="00475979" w:rsidRDefault="00475979" w:rsidP="003D62A7">
      <w:pPr>
        <w:numPr>
          <w:ilvl w:val="1"/>
          <w:numId w:val="81"/>
        </w:numPr>
        <w:spacing w:before="40" w:line="260" w:lineRule="exact"/>
      </w:pPr>
      <w:r>
        <w:t>A History and Physical document can have either a structuredBody or a nonXMLBody. (CONF:8350).</w:t>
      </w:r>
    </w:p>
    <w:p w14:paraId="47876BC5" w14:textId="77777777" w:rsidR="00475979" w:rsidRDefault="00475979" w:rsidP="003D62A7">
      <w:pPr>
        <w:numPr>
          <w:ilvl w:val="2"/>
          <w:numId w:val="81"/>
        </w:numPr>
        <w:spacing w:before="40" w:line="260" w:lineRule="exact"/>
      </w:pPr>
      <w:r>
        <w:t xml:space="preserve">A History and Physical document can conform to CDA Level 1 (nonXMLBody), CDA Level 2 (structuredBody with sections that contain a narrative block), or CDA Level 3 (structuredBody containing sections that contain a narrative block and coded entries). This </w:t>
      </w:r>
      <w:r w:rsidR="00CF5FA4">
        <w:t>g</w:t>
      </w:r>
      <w:r>
        <w:t>uide provides separate templateIds for documents in which coded entries are required and for documents in which coded entries are optional. In this template (</w:t>
      </w:r>
      <w:r w:rsidRPr="00475979">
        <w:rPr>
          <w:rStyle w:val="XMLname"/>
        </w:rPr>
        <w:t>templateId 2.16.840.1.113883.10.20.22.1.3</w:t>
      </w:r>
      <w:r>
        <w:t>), coded entries are optional. (CONF:8352).</w:t>
      </w:r>
    </w:p>
    <w:p w14:paraId="313E3C89" w14:textId="77777777" w:rsidR="003E2EA8" w:rsidRPr="00892239" w:rsidRDefault="003E2EA8" w:rsidP="00996AEE">
      <w:pPr>
        <w:pStyle w:val="BodyText"/>
      </w:pPr>
    </w:p>
    <w:p w14:paraId="3BA510B0" w14:textId="77777777" w:rsidR="00F81A7E" w:rsidRDefault="003E2EA8" w:rsidP="00F81A7E">
      <w:pPr>
        <w:pStyle w:val="Heading2nospace"/>
      </w:pPr>
      <w:bookmarkStart w:id="280" w:name="_Toc163893592"/>
      <w:r w:rsidRPr="00892239">
        <w:t xml:space="preserve">Operative </w:t>
      </w:r>
      <w:bookmarkStart w:id="281" w:name="Doc_OperativeNote"/>
      <w:bookmarkEnd w:id="281"/>
      <w:r w:rsidRPr="00892239">
        <w:t>Note</w:t>
      </w:r>
      <w:bookmarkEnd w:id="280"/>
    </w:p>
    <w:p w14:paraId="467DFD43" w14:textId="77777777" w:rsidR="003E2EA8" w:rsidRPr="00892239" w:rsidRDefault="00F81A7E" w:rsidP="00F81A7E">
      <w:pPr>
        <w:pStyle w:val="BracketData"/>
      </w:pPr>
      <w:r>
        <w:rPr>
          <w:rFonts w:ascii="Bookman Old Style" w:hAnsi="Bookman Old Style"/>
        </w:rPr>
        <w:t>[</w:t>
      </w:r>
      <w:r>
        <w:t>ClinicalDocument</w:t>
      </w:r>
      <w:r>
        <w:rPr>
          <w:rFonts w:ascii="Bookman Old Style" w:hAnsi="Bookman Old Style"/>
        </w:rPr>
        <w:t xml:space="preserve">: templateId </w:t>
      </w:r>
      <w:r>
        <w:t>2.16.840.1.113883.10.20.22.1.7(open)</w:t>
      </w:r>
      <w:r>
        <w:rPr>
          <w:rFonts w:ascii="Bookman Old Style" w:hAnsi="Bookman Old Style"/>
        </w:rPr>
        <w:t>]</w:t>
      </w:r>
      <w:r w:rsidR="003E2EA8" w:rsidRPr="00892239">
        <w:t xml:space="preserve"> </w:t>
      </w:r>
    </w:p>
    <w:p w14:paraId="6A69DE8F" w14:textId="77777777" w:rsidR="00843DB7" w:rsidRPr="00DF0C0B" w:rsidRDefault="00843DB7" w:rsidP="00843DB7">
      <w:pPr>
        <w:pStyle w:val="BodyText"/>
      </w:pPr>
      <w:r w:rsidRPr="00DF0C0B">
        <w:t xml:space="preserve">The Operative Note is a frequently used type of procedure note with specific requirements set forth by regulatory agencies. </w:t>
      </w:r>
    </w:p>
    <w:p w14:paraId="7A8C1160" w14:textId="77777777" w:rsidR="00843DB7" w:rsidRPr="00B6676F" w:rsidRDefault="00843DB7" w:rsidP="00843DB7">
      <w:pPr>
        <w:pStyle w:val="BodyText"/>
      </w:pPr>
      <w:r w:rsidRPr="00420441">
        <w:t xml:space="preserve">The Operative </w:t>
      </w:r>
      <w:r>
        <w:t xml:space="preserve">Note or </w:t>
      </w:r>
      <w:r w:rsidRPr="00420441">
        <w:t xml:space="preserve">Report is created immediately following </w:t>
      </w:r>
      <w:r>
        <w:t>a surgical</w:t>
      </w:r>
      <w:r w:rsidRPr="00420441">
        <w:t xml:space="preserve"> or other high-risk procedure and records the pre</w:t>
      </w:r>
      <w:r>
        <w:t>-</w:t>
      </w:r>
      <w:r w:rsidRPr="00420441">
        <w:t xml:space="preserve"> and post</w:t>
      </w:r>
      <w:r>
        <w:t>-</w:t>
      </w:r>
      <w:r w:rsidRPr="00420441">
        <w:t>surgical diagnosis, pertinent events of the procedure, as well as the condition of the patient following the procedu</w:t>
      </w:r>
      <w:r>
        <w:t xml:space="preserve">re.  </w:t>
      </w:r>
      <w:r w:rsidRPr="00420441">
        <w:t xml:space="preserve">The report should be </w:t>
      </w:r>
      <w:r>
        <w:t xml:space="preserve">sufficiently </w:t>
      </w:r>
      <w:r w:rsidRPr="00420441">
        <w:t>detaile</w:t>
      </w:r>
      <w:r>
        <w:t>d to support the diagnose</w:t>
      </w:r>
      <w:r w:rsidRPr="00420441">
        <w:t>s, justify the treatment, document the course of the procedure</w:t>
      </w:r>
      <w:r>
        <w:t>,</w:t>
      </w:r>
      <w:r w:rsidRPr="00420441">
        <w:t xml:space="preserve"> </w:t>
      </w:r>
      <w:r>
        <w:t>and provide continuity of care.</w:t>
      </w:r>
      <w:r>
        <w:rPr>
          <w:rStyle w:val="FootnoteReference"/>
          <w:rFonts w:cs="Courier New"/>
        </w:rPr>
        <w:footnoteReference w:id="11"/>
      </w:r>
    </w:p>
    <w:p w14:paraId="6A83929F" w14:textId="77777777" w:rsidR="00843DB7" w:rsidRDefault="00843DB7" w:rsidP="00843DB7">
      <w:pPr>
        <w:pStyle w:val="Heading3"/>
        <w:numPr>
          <w:ilvl w:val="2"/>
          <w:numId w:val="2"/>
        </w:numPr>
      </w:pPr>
      <w:r>
        <w:lastRenderedPageBreak/>
        <w:t xml:space="preserve">Operative </w:t>
      </w:r>
      <w:r w:rsidRPr="00EC6C98">
        <w:t>Note</w:t>
      </w:r>
      <w:r w:rsidR="00254647">
        <w:t xml:space="preserve"> Header Constraints</w:t>
      </w:r>
    </w:p>
    <w:p w14:paraId="549CDC9D" w14:textId="77777777" w:rsidR="00843DB7" w:rsidRDefault="00843DB7" w:rsidP="00E94BFA">
      <w:pPr>
        <w:pStyle w:val="BodyText"/>
      </w:pPr>
      <w:r>
        <w:t xml:space="preserve">The Operative Note </w:t>
      </w:r>
      <w:r w:rsidR="00733CEC" w:rsidRPr="0089395B">
        <w:t xml:space="preserve">must conform to the </w:t>
      </w:r>
      <w:r w:rsidR="00733CEC">
        <w:t>US Realm Clinical Document Header</w:t>
      </w:r>
      <w:r w:rsidR="00733CEC" w:rsidRPr="0089395B">
        <w:t>. The following sections include additional header constraints for conformant</w:t>
      </w:r>
      <w:r w:rsidR="00733CEC">
        <w:t xml:space="preserve"> Operative Notes.</w:t>
      </w:r>
    </w:p>
    <w:p w14:paraId="20C860BB" w14:textId="77777777" w:rsidR="00F81A7E" w:rsidRDefault="00F81A7E" w:rsidP="003D62A7">
      <w:pPr>
        <w:numPr>
          <w:ilvl w:val="0"/>
          <w:numId w:val="99"/>
        </w:numPr>
        <w:spacing w:after="40" w:line="260" w:lineRule="exact"/>
      </w:pPr>
      <w:r>
        <w:t xml:space="preserve">Conforms to US Realm </w:t>
      </w:r>
      <w:r w:rsidR="00CB5B90">
        <w:t xml:space="preserve">Clinical Document </w:t>
      </w:r>
      <w:r>
        <w:t>Header Template (</w:t>
      </w:r>
      <w:r w:rsidRPr="00CB5B90">
        <w:rPr>
          <w:rStyle w:val="XMLname"/>
        </w:rPr>
        <w:t>templateId: 2.16.840.1.113883.10.20.22.1.1</w:t>
      </w:r>
      <w:r>
        <w:t>).</w:t>
      </w:r>
    </w:p>
    <w:p w14:paraId="4233BCC7" w14:textId="77777777" w:rsidR="00843DB7" w:rsidRDefault="00843DB7" w:rsidP="00E94BFA">
      <w:pPr>
        <w:pStyle w:val="BodyText"/>
      </w:pPr>
    </w:p>
    <w:p w14:paraId="55DDE5C6" w14:textId="77777777" w:rsidR="00843DB7" w:rsidRPr="00C971A8" w:rsidRDefault="00843DB7" w:rsidP="00843DB7">
      <w:pPr>
        <w:pStyle w:val="Heading4"/>
        <w:numPr>
          <w:ilvl w:val="3"/>
          <w:numId w:val="2"/>
        </w:numPr>
      </w:pPr>
      <w:r w:rsidRPr="00C971A8">
        <w:t>ClinicalDocument/templateId</w:t>
      </w:r>
    </w:p>
    <w:p w14:paraId="3CC4C1B5" w14:textId="77777777" w:rsidR="00843DB7" w:rsidRPr="00C971A8" w:rsidRDefault="00843DB7" w:rsidP="00E94BFA">
      <w:pPr>
        <w:pStyle w:val="BodyText"/>
      </w:pPr>
      <w:r w:rsidRPr="00C971A8">
        <w:t xml:space="preserve">Conformant </w:t>
      </w:r>
      <w:r>
        <w:t>documents</w:t>
      </w:r>
      <w:r w:rsidRPr="00C971A8">
        <w:t xml:space="preserve"> must carry the document-level </w:t>
      </w:r>
      <w:r w:rsidRPr="00C971A8">
        <w:rPr>
          <w:rStyle w:val="XMLname"/>
        </w:rPr>
        <w:t>templateId</w:t>
      </w:r>
      <w:r w:rsidRPr="00C971A8">
        <w:t xml:space="preserve"> asserting conformance with </w:t>
      </w:r>
      <w:r>
        <w:t>specific constraints of an Operative Note</w:t>
      </w:r>
      <w:r w:rsidRPr="00C971A8">
        <w:t xml:space="preserve"> as well as the </w:t>
      </w:r>
      <w:r w:rsidRPr="00C971A8">
        <w:rPr>
          <w:rStyle w:val="XMLname"/>
        </w:rPr>
        <w:t>templateId</w:t>
      </w:r>
      <w:r w:rsidRPr="00C971A8">
        <w:t xml:space="preserve"> for the </w:t>
      </w:r>
      <w:r w:rsidR="007E0C3F">
        <w:t>US Realm Clinical Document</w:t>
      </w:r>
      <w:r w:rsidR="002C2963">
        <w:t xml:space="preserve"> Header</w:t>
      </w:r>
      <w:r w:rsidRPr="00C971A8">
        <w:t xml:space="preserve"> template. </w:t>
      </w:r>
    </w:p>
    <w:p w14:paraId="6348225B" w14:textId="77777777" w:rsidR="00843DB7" w:rsidRPr="00C971A8" w:rsidRDefault="00843DB7" w:rsidP="00E94BFA">
      <w:pPr>
        <w:pStyle w:val="BodyText"/>
      </w:pPr>
      <w:r w:rsidRPr="00C971A8">
        <w:t xml:space="preserve">The following asserts conformance to </w:t>
      </w:r>
      <w:r>
        <w:t>an Operative Note</w:t>
      </w:r>
      <w:r w:rsidRPr="00C971A8">
        <w:t>.</w:t>
      </w:r>
    </w:p>
    <w:p w14:paraId="615AE296" w14:textId="77777777" w:rsidR="00765228" w:rsidRDefault="00765228" w:rsidP="003D62A7">
      <w:pPr>
        <w:numPr>
          <w:ilvl w:val="0"/>
          <w:numId w:val="99"/>
        </w:numPr>
        <w:spacing w:after="40" w:line="260" w:lineRule="exact"/>
      </w:pPr>
      <w:bookmarkStart w:id="282" w:name="_Toc222284710"/>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2.16.840.1.113883.10.20.22.1.7</w:t>
      </w:r>
      <w:r>
        <w:t xml:space="preserve">" (CONF:8483). </w:t>
      </w:r>
    </w:p>
    <w:p w14:paraId="76B3730C" w14:textId="77777777" w:rsidR="00853201" w:rsidRDefault="00853201" w:rsidP="00853201">
      <w:pPr>
        <w:pStyle w:val="Caption"/>
      </w:pPr>
      <w:bookmarkStart w:id="283" w:name="_Toc163893733"/>
      <w:r>
        <w:t xml:space="preserve">Figure </w:t>
      </w:r>
      <w:r w:rsidR="0000006B">
        <w:fldChar w:fldCharType="begin"/>
      </w:r>
      <w:r w:rsidR="0000006B">
        <w:instrText xml:space="preserve"> SEQ Figure \* ARABIC </w:instrText>
      </w:r>
      <w:r w:rsidR="0000006B">
        <w:fldChar w:fldCharType="separate"/>
      </w:r>
      <w:r w:rsidR="00D61323">
        <w:t>38</w:t>
      </w:r>
      <w:r w:rsidR="0000006B">
        <w:fldChar w:fldCharType="end"/>
      </w:r>
      <w:r>
        <w:t>:</w:t>
      </w:r>
      <w:r w:rsidRPr="00C67222">
        <w:t xml:space="preserve"> </w:t>
      </w:r>
      <w:r w:rsidR="007C6F4F">
        <w:t xml:space="preserve">Operative Note </w:t>
      </w:r>
      <w:r w:rsidRPr="005B3E24">
        <w:t>ClinicalDocument/templateId</w:t>
      </w:r>
      <w:r>
        <w:t xml:space="preserve"> example</w:t>
      </w:r>
      <w:bookmarkEnd w:id="282"/>
      <w:bookmarkEnd w:id="283"/>
    </w:p>
    <w:p w14:paraId="5D519C67" w14:textId="77777777" w:rsidR="00673E7C" w:rsidRPr="009577DA" w:rsidRDefault="00673E7C" w:rsidP="00673E7C">
      <w:pPr>
        <w:pStyle w:val="Example"/>
        <w:rPr>
          <w:bCs/>
        </w:rPr>
      </w:pPr>
      <w:r w:rsidRPr="009577DA">
        <w:rPr>
          <w:bCs/>
        </w:rPr>
        <w:t xml:space="preserve">&lt;!-- indicates conformance with </w:t>
      </w:r>
      <w:r>
        <w:t>US Realm Clinical Document Header</w:t>
      </w:r>
      <w:r w:rsidRPr="009577DA">
        <w:t xml:space="preserve"> template</w:t>
      </w:r>
      <w:r w:rsidRPr="009577DA" w:rsidDel="00DC4DD6">
        <w:rPr>
          <w:bCs/>
        </w:rPr>
        <w:t xml:space="preserve"> </w:t>
      </w:r>
      <w:r w:rsidRPr="009577DA">
        <w:rPr>
          <w:bCs/>
        </w:rPr>
        <w:t>--&gt;</w:t>
      </w:r>
    </w:p>
    <w:p w14:paraId="1EE9FDCD" w14:textId="77777777" w:rsidR="00673E7C" w:rsidRDefault="00673E7C" w:rsidP="00673E7C">
      <w:pPr>
        <w:pStyle w:val="Example"/>
        <w:rPr>
          <w:bCs/>
        </w:rPr>
      </w:pPr>
      <w:r w:rsidRPr="009577DA">
        <w:rPr>
          <w:bCs/>
        </w:rPr>
        <w:t>&lt;templateId root="2.16.840.1.113883.10.20.22.1.1"/&gt;</w:t>
      </w:r>
    </w:p>
    <w:p w14:paraId="11BA67E9" w14:textId="77777777" w:rsidR="00673E7C" w:rsidRPr="00673E7C" w:rsidRDefault="00673E7C" w:rsidP="00853201">
      <w:pPr>
        <w:pStyle w:val="Example"/>
      </w:pPr>
      <w:r w:rsidRPr="00673E7C">
        <w:t>&lt;!-- conforms to the Operative Note requirements --&gt;</w:t>
      </w:r>
    </w:p>
    <w:p w14:paraId="3730FF3B" w14:textId="77777777" w:rsidR="003D5633" w:rsidRDefault="00853201" w:rsidP="00853201">
      <w:pPr>
        <w:pStyle w:val="Example"/>
      </w:pPr>
      <w:r w:rsidRPr="00673E7C">
        <w:t>&lt;templateId root='</w:t>
      </w:r>
      <w:r w:rsidR="00673E7C" w:rsidRPr="00673E7C">
        <w:t>2.16.840.1.113883.10.20.22.1.7</w:t>
      </w:r>
      <w:r w:rsidRPr="00673E7C">
        <w:t xml:space="preserve">'/&gt; </w:t>
      </w:r>
    </w:p>
    <w:p w14:paraId="6DBC4D01" w14:textId="77777777" w:rsidR="00853201" w:rsidRPr="008E0327" w:rsidRDefault="00853201" w:rsidP="003D5633">
      <w:pPr>
        <w:pStyle w:val="BodyText"/>
      </w:pPr>
    </w:p>
    <w:p w14:paraId="6BE2FFA5" w14:textId="77777777" w:rsidR="000D2BD5" w:rsidRDefault="000D2BD5" w:rsidP="000A6CBD">
      <w:pPr>
        <w:pStyle w:val="Heading4"/>
      </w:pPr>
      <w:bookmarkStart w:id="284" w:name="_Toc222284808"/>
      <w:r w:rsidRPr="008E0327">
        <w:t>ClinicalDocument/code</w:t>
      </w:r>
      <w:bookmarkEnd w:id="284"/>
    </w:p>
    <w:p w14:paraId="7E764683" w14:textId="77777777" w:rsidR="000D2BD5" w:rsidRPr="000E7BD4" w:rsidRDefault="000D2BD5" w:rsidP="000A6CBD">
      <w:pPr>
        <w:pStyle w:val="BodyText"/>
      </w:pPr>
      <w:r w:rsidRPr="007B3719">
        <w:t xml:space="preserve">CDA R2 states that LOINC is the preferred vocabulary for document type specification. </w:t>
      </w:r>
      <w:r w:rsidR="003251C6">
        <w:t xml:space="preserve">The </w:t>
      </w:r>
      <w:hyperlink w:anchor="T_OpNoteLOINCDocCodes" w:history="1">
        <w:r w:rsidR="003251C6" w:rsidRPr="000A6CBD">
          <w:rPr>
            <w:rStyle w:val="Hyperlink"/>
            <w:rFonts w:cs="Times New Roman"/>
            <w:lang w:eastAsia="en-US"/>
          </w:rPr>
          <w:t>Surgical Operation Note LOINC Document Codes</w:t>
        </w:r>
      </w:hyperlink>
      <w:r w:rsidR="003251C6" w:rsidRPr="00C971A8">
        <w:t xml:space="preserve"> table shows the LOINC codes suitable for Discharge Summary, as of publication of this implementation guide.</w:t>
      </w:r>
      <w:r w:rsidR="003251C6" w:rsidRPr="00C971A8">
        <w:rPr>
          <w:b/>
          <w:i/>
        </w:rPr>
        <w:t xml:space="preserve"> </w:t>
      </w:r>
      <w:r w:rsidR="003251C6" w:rsidRPr="00C971A8">
        <w:t>This is a dynamic value set meaning that these codes may be added to or deprecated by LOINC.</w:t>
      </w:r>
      <w:r w:rsidRPr="007B3719">
        <w:t xml:space="preserve"> </w:t>
      </w:r>
    </w:p>
    <w:p w14:paraId="1A7C0D3F" w14:textId="77777777" w:rsidR="003018D2" w:rsidRDefault="000D2BD5" w:rsidP="000A6CBD">
      <w:pPr>
        <w:pStyle w:val="BodyText"/>
      </w:pPr>
      <w:r>
        <w:t xml:space="preserve">Some of the LOINC codes </w:t>
      </w:r>
      <w:r w:rsidR="003018D2">
        <w:t xml:space="preserve">in </w:t>
      </w:r>
      <w:r w:rsidR="003251C6">
        <w:t xml:space="preserve">the </w:t>
      </w:r>
      <w:hyperlink w:anchor="T_OpNoteLOINCDocCodes" w:history="1">
        <w:r w:rsidR="003251C6" w:rsidRPr="000A6CBD">
          <w:rPr>
            <w:rStyle w:val="Hyperlink"/>
            <w:rFonts w:cs="Times New Roman"/>
            <w:lang w:eastAsia="en-US"/>
          </w:rPr>
          <w:t>Surgical Operation Note LOINC Document Codes</w:t>
        </w:r>
      </w:hyperlink>
      <w:r w:rsidR="003251C6">
        <w:t xml:space="preserve"> table are pre-coordinated with</w:t>
      </w:r>
      <w:r w:rsidRPr="0011405E">
        <w:t xml:space="preserve"> the practice setting or the training or professional level of the author. </w:t>
      </w:r>
      <w:r w:rsidR="003251C6">
        <w:t xml:space="preserve">Use of pre-coordinated codes is not recommended because of potential conflict with other information in the header. </w:t>
      </w:r>
      <w:r w:rsidRPr="0011405E">
        <w:t>When these codes are used, any coded values describing the author or performer of the service a</w:t>
      </w:r>
      <w:r>
        <w:t>ct or the practice setting must</w:t>
      </w:r>
      <w:r w:rsidRPr="0011405E">
        <w:t xml:space="preserve"> be consistent with the LOINC</w:t>
      </w:r>
      <w:r w:rsidR="000A6CBD">
        <w:rPr>
          <w:vertAlign w:val="superscript"/>
        </w:rPr>
        <w:t xml:space="preserve"> </w:t>
      </w:r>
      <w:r w:rsidRPr="0011405E">
        <w:t>document type.</w:t>
      </w:r>
    </w:p>
    <w:p w14:paraId="2414F4E4" w14:textId="77777777" w:rsidR="00E96CBB" w:rsidRDefault="00E96CBB" w:rsidP="003D62A7">
      <w:pPr>
        <w:numPr>
          <w:ilvl w:val="0"/>
          <w:numId w:val="99"/>
        </w:numPr>
        <w:spacing w:after="40" w:line="260" w:lineRule="exact"/>
      </w:pPr>
      <w:r>
        <w:rPr>
          <w:b/>
          <w:bCs/>
          <w:sz w:val="16"/>
          <w:szCs w:val="16"/>
        </w:rPr>
        <w:t>SHALL</w:t>
      </w:r>
      <w:r>
        <w:t xml:space="preserve"> contain exactly one [1..1] </w:t>
      </w:r>
      <w:r>
        <w:rPr>
          <w:rFonts w:ascii="Courier New" w:hAnsi="Courier New"/>
          <w:b/>
          <w:bCs/>
        </w:rPr>
        <w:t>code/@code</w:t>
      </w:r>
      <w:r>
        <w:t xml:space="preserve">, which </w:t>
      </w:r>
      <w:r>
        <w:rPr>
          <w:b/>
          <w:bCs/>
          <w:sz w:val="16"/>
          <w:szCs w:val="16"/>
        </w:rPr>
        <w:t>SHALL</w:t>
      </w:r>
      <w:r>
        <w:t xml:space="preserve"> be selected from ValueSet </w:t>
      </w:r>
      <w:r>
        <w:rPr>
          <w:rFonts w:ascii="Courier New" w:hAnsi="Courier New"/>
        </w:rPr>
        <w:t>2.16.840.1.113883.11.20.1.1 SurgicalOperationNoteDocumentTypeCode</w:t>
      </w:r>
      <w:r>
        <w:t xml:space="preserve"> </w:t>
      </w:r>
      <w:r>
        <w:rPr>
          <w:b/>
          <w:bCs/>
          <w:sz w:val="16"/>
          <w:szCs w:val="16"/>
        </w:rPr>
        <w:t>DYNAMIC</w:t>
      </w:r>
      <w:r>
        <w:t xml:space="preserve"> (CONF:8484). </w:t>
      </w:r>
    </w:p>
    <w:p w14:paraId="5303A1D9" w14:textId="77777777" w:rsidR="000D2BD5" w:rsidRDefault="000D2BD5" w:rsidP="000A6CBD">
      <w:pPr>
        <w:pStyle w:val="BodyText"/>
      </w:pPr>
    </w:p>
    <w:p w14:paraId="4D64E590" w14:textId="77777777" w:rsidR="000D2BD5" w:rsidRPr="00A154E2" w:rsidRDefault="000D2BD5" w:rsidP="000D2BD5">
      <w:pPr>
        <w:pStyle w:val="Caption"/>
        <w:rPr>
          <w:rStyle w:val="TableHeadChar"/>
          <w:b/>
          <w:i w:val="0"/>
          <w:iCs w:val="0"/>
          <w:lang w:eastAsia="en-US"/>
        </w:rPr>
      </w:pPr>
      <w:bookmarkStart w:id="285" w:name="_Toc222284697"/>
      <w:bookmarkStart w:id="286" w:name="_Toc163893789"/>
      <w:r w:rsidRPr="00A154E2">
        <w:rPr>
          <w:lang w:val="fr-FR"/>
        </w:rPr>
        <w:t xml:space="preserve">Table </w:t>
      </w:r>
      <w:r w:rsidR="0000006B" w:rsidRPr="00ED3B65">
        <w:fldChar w:fldCharType="begin"/>
      </w:r>
      <w:r w:rsidRPr="00A154E2">
        <w:rPr>
          <w:lang w:val="fr-FR"/>
        </w:rPr>
        <w:instrText xml:space="preserve"> SEQ Table \* ARABIC </w:instrText>
      </w:r>
      <w:r w:rsidR="0000006B" w:rsidRPr="00ED3B65">
        <w:fldChar w:fldCharType="separate"/>
      </w:r>
      <w:r w:rsidR="00D61323">
        <w:rPr>
          <w:lang w:val="fr-FR"/>
        </w:rPr>
        <w:t>25</w:t>
      </w:r>
      <w:r w:rsidR="0000006B" w:rsidRPr="00ED3B65">
        <w:fldChar w:fldCharType="end"/>
      </w:r>
      <w:r w:rsidRPr="00A154E2">
        <w:rPr>
          <w:lang w:val="fr-FR"/>
        </w:rPr>
        <w:t>: Surgical Operation Note</w:t>
      </w:r>
      <w:bookmarkStart w:id="287" w:name="T_OpNoteLOINCDocCodes"/>
      <w:bookmarkEnd w:id="287"/>
      <w:r w:rsidRPr="00A154E2">
        <w:rPr>
          <w:lang w:val="fr-FR"/>
        </w:rPr>
        <w:t xml:space="preserve"> LOINC Document Codes</w:t>
      </w:r>
      <w:bookmarkEnd w:id="285"/>
      <w:bookmarkEnd w:id="28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430"/>
        <w:gridCol w:w="1558"/>
        <w:gridCol w:w="3230"/>
      </w:tblGrid>
      <w:tr w:rsidR="000D2BD5" w14:paraId="76E140B9" w14:textId="77777777">
        <w:trPr>
          <w:cantSplit/>
        </w:trPr>
        <w:tc>
          <w:tcPr>
            <w:tcW w:w="8856" w:type="dxa"/>
            <w:gridSpan w:val="4"/>
            <w:tcBorders>
              <w:bottom w:val="single" w:sz="4" w:space="0" w:color="auto"/>
            </w:tcBorders>
            <w:shd w:val="clear" w:color="auto" w:fill="auto"/>
          </w:tcPr>
          <w:p w14:paraId="32C79616" w14:textId="77777777" w:rsidR="000D2BD5" w:rsidRDefault="000D2BD5" w:rsidP="00F95777">
            <w:pPr>
              <w:pStyle w:val="TableText"/>
            </w:pPr>
            <w:r>
              <w:t xml:space="preserve">Value Set: </w:t>
            </w:r>
            <w:r w:rsidRPr="00274ADB">
              <w:t>2.16.840.1.113883.11.20.1.1</w:t>
            </w:r>
          </w:p>
          <w:p w14:paraId="2DD59C7D" w14:textId="77777777" w:rsidR="000D2BD5" w:rsidRDefault="000D2BD5" w:rsidP="00F95777">
            <w:pPr>
              <w:pStyle w:val="TableText"/>
            </w:pPr>
            <w:r>
              <w:t xml:space="preserve">Code System: LOINC </w:t>
            </w:r>
            <w:r w:rsidRPr="002615C9">
              <w:t>2.16.840.1.113883.6.1</w:t>
            </w:r>
          </w:p>
        </w:tc>
      </w:tr>
      <w:tr w:rsidR="000D2BD5" w14:paraId="79D0D91C" w14:textId="77777777">
        <w:tc>
          <w:tcPr>
            <w:tcW w:w="1638" w:type="dxa"/>
            <w:shd w:val="clear" w:color="auto" w:fill="E6E6E6"/>
          </w:tcPr>
          <w:p w14:paraId="3A7CE6D4" w14:textId="77777777" w:rsidR="000D2BD5" w:rsidRPr="00AC72CE" w:rsidRDefault="008B00AD" w:rsidP="00490A83">
            <w:pPr>
              <w:pStyle w:val="TableHead"/>
            </w:pPr>
            <w:r>
              <w:t>LOINC Code</w:t>
            </w:r>
          </w:p>
        </w:tc>
        <w:tc>
          <w:tcPr>
            <w:tcW w:w="2430" w:type="dxa"/>
            <w:shd w:val="clear" w:color="auto" w:fill="E6E6E6"/>
          </w:tcPr>
          <w:p w14:paraId="64B022F6" w14:textId="77777777" w:rsidR="000D2BD5" w:rsidRPr="00091611" w:rsidRDefault="000D2BD5" w:rsidP="00490A83">
            <w:pPr>
              <w:pStyle w:val="TableHead"/>
            </w:pPr>
            <w:r>
              <w:t xml:space="preserve">Type of Service </w:t>
            </w:r>
            <w:r w:rsidRPr="00091611">
              <w:t>‘</w:t>
            </w:r>
            <w:r>
              <w:t>C</w:t>
            </w:r>
            <w:r w:rsidRPr="00091611">
              <w:t>omponent’</w:t>
            </w:r>
          </w:p>
        </w:tc>
        <w:tc>
          <w:tcPr>
            <w:tcW w:w="1558" w:type="dxa"/>
            <w:shd w:val="clear" w:color="auto" w:fill="E6E6E6"/>
          </w:tcPr>
          <w:p w14:paraId="543A304D" w14:textId="77777777" w:rsidR="000D2BD5" w:rsidRPr="00091611" w:rsidRDefault="000D2BD5" w:rsidP="00490A83">
            <w:pPr>
              <w:pStyle w:val="TableHead"/>
            </w:pPr>
            <w:r>
              <w:t xml:space="preserve">Setting </w:t>
            </w:r>
            <w:r w:rsidRPr="00091611">
              <w:t>‘System’</w:t>
            </w:r>
          </w:p>
        </w:tc>
        <w:tc>
          <w:tcPr>
            <w:tcW w:w="3230" w:type="dxa"/>
            <w:shd w:val="clear" w:color="auto" w:fill="E6E6E6"/>
          </w:tcPr>
          <w:p w14:paraId="575BDA41" w14:textId="77777777" w:rsidR="000D2BD5" w:rsidRPr="00091611" w:rsidRDefault="000D2BD5" w:rsidP="00490A83">
            <w:pPr>
              <w:pStyle w:val="TableHead"/>
            </w:pPr>
            <w:r>
              <w:t xml:space="preserve">Specialty/Training/Professional Level </w:t>
            </w:r>
            <w:r w:rsidRPr="00091611">
              <w:t>‘Method_Type’</w:t>
            </w:r>
          </w:p>
        </w:tc>
      </w:tr>
      <w:tr w:rsidR="00570F3C" w14:paraId="3885D02D" w14:textId="77777777">
        <w:tc>
          <w:tcPr>
            <w:tcW w:w="8856" w:type="dxa"/>
            <w:gridSpan w:val="4"/>
          </w:tcPr>
          <w:p w14:paraId="5C25FDC8" w14:textId="77777777" w:rsidR="00570F3C" w:rsidRPr="00066005" w:rsidRDefault="00570F3C" w:rsidP="00570F3C">
            <w:pPr>
              <w:pStyle w:val="TableHead"/>
            </w:pPr>
            <w:r>
              <w:t>Preferred Code</w:t>
            </w:r>
          </w:p>
        </w:tc>
      </w:tr>
      <w:tr w:rsidR="000D2BD5" w14:paraId="26272C05" w14:textId="77777777">
        <w:tc>
          <w:tcPr>
            <w:tcW w:w="1638" w:type="dxa"/>
          </w:tcPr>
          <w:p w14:paraId="0090251E" w14:textId="77777777" w:rsidR="000D2BD5" w:rsidRDefault="000D2BD5" w:rsidP="00490A83">
            <w:pPr>
              <w:pStyle w:val="TableText"/>
            </w:pPr>
            <w:r w:rsidRPr="00066005">
              <w:t>11504-8</w:t>
            </w:r>
          </w:p>
        </w:tc>
        <w:tc>
          <w:tcPr>
            <w:tcW w:w="2430" w:type="dxa"/>
          </w:tcPr>
          <w:p w14:paraId="34ECB06A" w14:textId="77777777" w:rsidR="000D2BD5" w:rsidRDefault="000D2BD5" w:rsidP="00490A83">
            <w:pPr>
              <w:pStyle w:val="TableText"/>
            </w:pPr>
            <w:r w:rsidRPr="00066005">
              <w:t>Surgical operation note</w:t>
            </w:r>
          </w:p>
        </w:tc>
        <w:tc>
          <w:tcPr>
            <w:tcW w:w="1558" w:type="dxa"/>
          </w:tcPr>
          <w:p w14:paraId="7738950B" w14:textId="77777777" w:rsidR="000D2BD5" w:rsidRDefault="000D2BD5" w:rsidP="00490A83">
            <w:pPr>
              <w:pStyle w:val="TableText"/>
            </w:pPr>
            <w:r w:rsidRPr="00066005">
              <w:t>{Setting}</w:t>
            </w:r>
          </w:p>
        </w:tc>
        <w:tc>
          <w:tcPr>
            <w:tcW w:w="3230" w:type="dxa"/>
          </w:tcPr>
          <w:p w14:paraId="50BAB7BA" w14:textId="77777777" w:rsidR="000D2BD5" w:rsidRDefault="000D2BD5" w:rsidP="00490A83">
            <w:pPr>
              <w:pStyle w:val="TableText"/>
            </w:pPr>
            <w:r w:rsidRPr="00066005">
              <w:t>{Provider}</w:t>
            </w:r>
          </w:p>
        </w:tc>
      </w:tr>
      <w:tr w:rsidR="00570F3C" w14:paraId="24D6E490" w14:textId="77777777">
        <w:tc>
          <w:tcPr>
            <w:tcW w:w="8856" w:type="dxa"/>
            <w:gridSpan w:val="4"/>
          </w:tcPr>
          <w:p w14:paraId="47D0804D" w14:textId="77777777" w:rsidR="00570F3C" w:rsidRPr="00066005" w:rsidRDefault="00570F3C" w:rsidP="00570F3C">
            <w:pPr>
              <w:pStyle w:val="TableHead"/>
            </w:pPr>
            <w:r>
              <w:t>Additional Codes</w:t>
            </w:r>
          </w:p>
        </w:tc>
      </w:tr>
      <w:tr w:rsidR="000D2BD5" w14:paraId="42F839A2" w14:textId="77777777">
        <w:tc>
          <w:tcPr>
            <w:tcW w:w="1638" w:type="dxa"/>
          </w:tcPr>
          <w:p w14:paraId="630B32F0" w14:textId="77777777" w:rsidR="000D2BD5" w:rsidRDefault="000D2BD5" w:rsidP="00490A83">
            <w:pPr>
              <w:pStyle w:val="TableText"/>
            </w:pPr>
            <w:r w:rsidRPr="00066005">
              <w:t>34137-0</w:t>
            </w:r>
          </w:p>
        </w:tc>
        <w:tc>
          <w:tcPr>
            <w:tcW w:w="2430" w:type="dxa"/>
          </w:tcPr>
          <w:p w14:paraId="3FAE1E18" w14:textId="77777777" w:rsidR="000D2BD5" w:rsidRDefault="000D2BD5" w:rsidP="00490A83">
            <w:pPr>
              <w:pStyle w:val="TableText"/>
            </w:pPr>
            <w:r w:rsidRPr="00066005">
              <w:t>Surgical operation note</w:t>
            </w:r>
          </w:p>
        </w:tc>
        <w:tc>
          <w:tcPr>
            <w:tcW w:w="1558" w:type="dxa"/>
          </w:tcPr>
          <w:p w14:paraId="15C550B1" w14:textId="77777777" w:rsidR="000D2BD5" w:rsidRDefault="000D2BD5" w:rsidP="00490A83">
            <w:pPr>
              <w:pStyle w:val="TableText"/>
            </w:pPr>
            <w:r w:rsidRPr="00066005">
              <w:t>Outpatient</w:t>
            </w:r>
          </w:p>
        </w:tc>
        <w:tc>
          <w:tcPr>
            <w:tcW w:w="3230" w:type="dxa"/>
          </w:tcPr>
          <w:p w14:paraId="4DB56533" w14:textId="77777777" w:rsidR="000D2BD5" w:rsidRDefault="000D2BD5" w:rsidP="00490A83">
            <w:pPr>
              <w:pStyle w:val="TableText"/>
            </w:pPr>
            <w:r w:rsidRPr="00066005">
              <w:t>{Provider}</w:t>
            </w:r>
          </w:p>
        </w:tc>
      </w:tr>
      <w:tr w:rsidR="000D2BD5" w14:paraId="6E86A535" w14:textId="77777777">
        <w:tc>
          <w:tcPr>
            <w:tcW w:w="1638" w:type="dxa"/>
          </w:tcPr>
          <w:p w14:paraId="47C7C91A" w14:textId="77777777" w:rsidR="000D2BD5" w:rsidRDefault="000D2BD5" w:rsidP="00490A83">
            <w:pPr>
              <w:pStyle w:val="TableText"/>
            </w:pPr>
            <w:r w:rsidRPr="00066005">
              <w:t>28583-3</w:t>
            </w:r>
          </w:p>
        </w:tc>
        <w:tc>
          <w:tcPr>
            <w:tcW w:w="2430" w:type="dxa"/>
          </w:tcPr>
          <w:p w14:paraId="567ACEB3" w14:textId="77777777" w:rsidR="000D2BD5" w:rsidRDefault="000D2BD5" w:rsidP="00490A83">
            <w:pPr>
              <w:pStyle w:val="TableText"/>
            </w:pPr>
            <w:r w:rsidRPr="00066005">
              <w:t>Surgical operation note</w:t>
            </w:r>
          </w:p>
        </w:tc>
        <w:tc>
          <w:tcPr>
            <w:tcW w:w="1558" w:type="dxa"/>
          </w:tcPr>
          <w:p w14:paraId="40588437" w14:textId="77777777" w:rsidR="000D2BD5" w:rsidRDefault="000D2BD5" w:rsidP="00490A83">
            <w:pPr>
              <w:pStyle w:val="TableText"/>
            </w:pPr>
            <w:r w:rsidRPr="00066005">
              <w:t xml:space="preserve">{Setting} </w:t>
            </w:r>
          </w:p>
        </w:tc>
        <w:tc>
          <w:tcPr>
            <w:tcW w:w="3230" w:type="dxa"/>
          </w:tcPr>
          <w:p w14:paraId="1ED50DFF" w14:textId="77777777" w:rsidR="000D2BD5" w:rsidRDefault="000D2BD5" w:rsidP="00490A83">
            <w:pPr>
              <w:pStyle w:val="TableText"/>
            </w:pPr>
            <w:r w:rsidRPr="00066005">
              <w:t>Dentistry</w:t>
            </w:r>
          </w:p>
        </w:tc>
      </w:tr>
      <w:tr w:rsidR="000D2BD5" w14:paraId="3C4834A4" w14:textId="77777777">
        <w:tc>
          <w:tcPr>
            <w:tcW w:w="1638" w:type="dxa"/>
          </w:tcPr>
          <w:p w14:paraId="3E7CDD96" w14:textId="77777777" w:rsidR="000D2BD5" w:rsidRDefault="000D2BD5" w:rsidP="00490A83">
            <w:pPr>
              <w:pStyle w:val="TableText"/>
            </w:pPr>
            <w:r w:rsidRPr="00066005">
              <w:t>28624-5</w:t>
            </w:r>
          </w:p>
        </w:tc>
        <w:tc>
          <w:tcPr>
            <w:tcW w:w="2430" w:type="dxa"/>
          </w:tcPr>
          <w:p w14:paraId="574D9CBB" w14:textId="77777777" w:rsidR="000D2BD5" w:rsidRDefault="000D2BD5" w:rsidP="00490A83">
            <w:pPr>
              <w:pStyle w:val="TableText"/>
            </w:pPr>
            <w:r w:rsidRPr="00066005">
              <w:t>Surgical operation note</w:t>
            </w:r>
          </w:p>
        </w:tc>
        <w:tc>
          <w:tcPr>
            <w:tcW w:w="1558" w:type="dxa"/>
          </w:tcPr>
          <w:p w14:paraId="57829896" w14:textId="77777777" w:rsidR="000D2BD5" w:rsidRDefault="000D2BD5" w:rsidP="00490A83">
            <w:pPr>
              <w:pStyle w:val="TableText"/>
            </w:pPr>
            <w:r w:rsidRPr="00066005">
              <w:t>{Setting}</w:t>
            </w:r>
          </w:p>
        </w:tc>
        <w:tc>
          <w:tcPr>
            <w:tcW w:w="3230" w:type="dxa"/>
          </w:tcPr>
          <w:p w14:paraId="4824867D" w14:textId="77777777" w:rsidR="000D2BD5" w:rsidRDefault="000D2BD5" w:rsidP="00490A83">
            <w:pPr>
              <w:pStyle w:val="TableText"/>
            </w:pPr>
            <w:r w:rsidRPr="00066005">
              <w:t>Podiatry</w:t>
            </w:r>
          </w:p>
        </w:tc>
      </w:tr>
      <w:tr w:rsidR="000D2BD5" w14:paraId="0D43205F" w14:textId="77777777">
        <w:tc>
          <w:tcPr>
            <w:tcW w:w="1638" w:type="dxa"/>
          </w:tcPr>
          <w:p w14:paraId="39183924" w14:textId="77777777" w:rsidR="000D2BD5" w:rsidRDefault="000D2BD5" w:rsidP="00490A83">
            <w:pPr>
              <w:pStyle w:val="TableText"/>
            </w:pPr>
            <w:r w:rsidRPr="004C0999">
              <w:t>28573-4</w:t>
            </w:r>
          </w:p>
        </w:tc>
        <w:tc>
          <w:tcPr>
            <w:tcW w:w="2430" w:type="dxa"/>
          </w:tcPr>
          <w:p w14:paraId="7154F171" w14:textId="77777777" w:rsidR="000D2BD5" w:rsidRDefault="000D2BD5" w:rsidP="00490A83">
            <w:pPr>
              <w:pStyle w:val="TableText"/>
            </w:pPr>
            <w:r w:rsidRPr="00066005">
              <w:t>Surgical operation note</w:t>
            </w:r>
          </w:p>
        </w:tc>
        <w:tc>
          <w:tcPr>
            <w:tcW w:w="1558" w:type="dxa"/>
          </w:tcPr>
          <w:p w14:paraId="62BF744F" w14:textId="77777777" w:rsidR="000D2BD5" w:rsidRDefault="000D2BD5" w:rsidP="00490A83">
            <w:pPr>
              <w:pStyle w:val="TableText"/>
            </w:pPr>
            <w:r w:rsidRPr="004C0999">
              <w:t>{Setting}</w:t>
            </w:r>
          </w:p>
        </w:tc>
        <w:tc>
          <w:tcPr>
            <w:tcW w:w="3230" w:type="dxa"/>
          </w:tcPr>
          <w:p w14:paraId="65DDE911" w14:textId="77777777" w:rsidR="000D2BD5" w:rsidRDefault="000D2BD5" w:rsidP="00490A83">
            <w:pPr>
              <w:pStyle w:val="TableText"/>
            </w:pPr>
            <w:r w:rsidRPr="004C0999">
              <w:t>Physician</w:t>
            </w:r>
          </w:p>
        </w:tc>
      </w:tr>
      <w:tr w:rsidR="000D2BD5" w14:paraId="7B14940A" w14:textId="77777777">
        <w:tc>
          <w:tcPr>
            <w:tcW w:w="1638" w:type="dxa"/>
          </w:tcPr>
          <w:p w14:paraId="633DA544" w14:textId="77777777" w:rsidR="000D2BD5" w:rsidRDefault="000D2BD5" w:rsidP="00490A83">
            <w:pPr>
              <w:pStyle w:val="TableText"/>
            </w:pPr>
            <w:r w:rsidRPr="004C0999">
              <w:t>34877-1</w:t>
            </w:r>
          </w:p>
        </w:tc>
        <w:tc>
          <w:tcPr>
            <w:tcW w:w="2430" w:type="dxa"/>
          </w:tcPr>
          <w:p w14:paraId="4EFA09DA" w14:textId="77777777" w:rsidR="000D2BD5" w:rsidRDefault="000D2BD5" w:rsidP="00490A83">
            <w:pPr>
              <w:pStyle w:val="TableText"/>
            </w:pPr>
            <w:r w:rsidRPr="00066005">
              <w:t>Surgical operation note</w:t>
            </w:r>
          </w:p>
        </w:tc>
        <w:tc>
          <w:tcPr>
            <w:tcW w:w="1558" w:type="dxa"/>
          </w:tcPr>
          <w:p w14:paraId="6958DC77" w14:textId="77777777" w:rsidR="000D2BD5" w:rsidRDefault="000D2BD5" w:rsidP="00490A83">
            <w:pPr>
              <w:pStyle w:val="TableText"/>
            </w:pPr>
            <w:r w:rsidRPr="004C0999">
              <w:t>{Setting}</w:t>
            </w:r>
          </w:p>
        </w:tc>
        <w:tc>
          <w:tcPr>
            <w:tcW w:w="3230" w:type="dxa"/>
          </w:tcPr>
          <w:p w14:paraId="110EAD21" w14:textId="77777777" w:rsidR="000D2BD5" w:rsidRDefault="000D2BD5" w:rsidP="00490A83">
            <w:pPr>
              <w:pStyle w:val="TableText"/>
            </w:pPr>
            <w:r w:rsidRPr="004C0999">
              <w:t>Urology</w:t>
            </w:r>
          </w:p>
        </w:tc>
      </w:tr>
      <w:tr w:rsidR="000D2BD5" w14:paraId="01BA52A3" w14:textId="77777777">
        <w:tc>
          <w:tcPr>
            <w:tcW w:w="1638" w:type="dxa"/>
          </w:tcPr>
          <w:p w14:paraId="5F8047A8" w14:textId="77777777" w:rsidR="000D2BD5" w:rsidRDefault="000D2BD5" w:rsidP="00490A83">
            <w:pPr>
              <w:pStyle w:val="TableText"/>
            </w:pPr>
            <w:r w:rsidRPr="004C0999">
              <w:t>34874-8</w:t>
            </w:r>
          </w:p>
        </w:tc>
        <w:tc>
          <w:tcPr>
            <w:tcW w:w="2430" w:type="dxa"/>
          </w:tcPr>
          <w:p w14:paraId="5749D3F8" w14:textId="77777777" w:rsidR="000D2BD5" w:rsidRDefault="000D2BD5" w:rsidP="00490A83">
            <w:pPr>
              <w:pStyle w:val="TableText"/>
            </w:pPr>
            <w:r w:rsidRPr="00066005">
              <w:t>Surgical operation note</w:t>
            </w:r>
          </w:p>
        </w:tc>
        <w:tc>
          <w:tcPr>
            <w:tcW w:w="1558" w:type="dxa"/>
          </w:tcPr>
          <w:p w14:paraId="4655A610" w14:textId="77777777" w:rsidR="000D2BD5" w:rsidRDefault="000D2BD5" w:rsidP="00490A83">
            <w:pPr>
              <w:pStyle w:val="TableText"/>
            </w:pPr>
            <w:r w:rsidRPr="004C0999">
              <w:t>{Setting}</w:t>
            </w:r>
          </w:p>
        </w:tc>
        <w:tc>
          <w:tcPr>
            <w:tcW w:w="3230" w:type="dxa"/>
          </w:tcPr>
          <w:p w14:paraId="5ED08CE7" w14:textId="77777777" w:rsidR="000D2BD5" w:rsidRDefault="000D2BD5" w:rsidP="00490A83">
            <w:pPr>
              <w:pStyle w:val="TableText"/>
            </w:pPr>
            <w:r>
              <w:t>Surgery</w:t>
            </w:r>
          </w:p>
        </w:tc>
      </w:tr>
      <w:tr w:rsidR="000D2BD5" w14:paraId="7CAD0871" w14:textId="77777777">
        <w:tc>
          <w:tcPr>
            <w:tcW w:w="1638" w:type="dxa"/>
          </w:tcPr>
          <w:p w14:paraId="6400ED16" w14:textId="77777777" w:rsidR="000D2BD5" w:rsidRDefault="000D2BD5" w:rsidP="00490A83">
            <w:pPr>
              <w:pStyle w:val="TableText"/>
            </w:pPr>
            <w:r w:rsidRPr="004C0999">
              <w:t>34870-6</w:t>
            </w:r>
          </w:p>
        </w:tc>
        <w:tc>
          <w:tcPr>
            <w:tcW w:w="2430" w:type="dxa"/>
          </w:tcPr>
          <w:p w14:paraId="129455D7" w14:textId="77777777" w:rsidR="000D2BD5" w:rsidRDefault="000D2BD5" w:rsidP="00490A83">
            <w:pPr>
              <w:pStyle w:val="TableText"/>
            </w:pPr>
            <w:r w:rsidRPr="00066005">
              <w:t>Surgical operation note</w:t>
            </w:r>
          </w:p>
        </w:tc>
        <w:tc>
          <w:tcPr>
            <w:tcW w:w="1558" w:type="dxa"/>
          </w:tcPr>
          <w:p w14:paraId="5FADD259" w14:textId="77777777" w:rsidR="000D2BD5" w:rsidRDefault="000D2BD5" w:rsidP="00490A83">
            <w:pPr>
              <w:pStyle w:val="TableText"/>
            </w:pPr>
            <w:r w:rsidRPr="004C0999">
              <w:t>{Setting}</w:t>
            </w:r>
          </w:p>
        </w:tc>
        <w:tc>
          <w:tcPr>
            <w:tcW w:w="3230" w:type="dxa"/>
          </w:tcPr>
          <w:p w14:paraId="2A6B97D8" w14:textId="77777777" w:rsidR="000D2BD5" w:rsidRDefault="000D2BD5" w:rsidP="00490A83">
            <w:pPr>
              <w:pStyle w:val="TableText"/>
            </w:pPr>
            <w:r>
              <w:t>Plastic surgery</w:t>
            </w:r>
          </w:p>
        </w:tc>
      </w:tr>
      <w:tr w:rsidR="000D2BD5" w14:paraId="13D743EA" w14:textId="77777777">
        <w:tc>
          <w:tcPr>
            <w:tcW w:w="1638" w:type="dxa"/>
          </w:tcPr>
          <w:p w14:paraId="1529C220" w14:textId="77777777" w:rsidR="000D2BD5" w:rsidRDefault="000D2BD5" w:rsidP="00490A83">
            <w:pPr>
              <w:pStyle w:val="TableText"/>
            </w:pPr>
            <w:r w:rsidRPr="004C0999">
              <w:t>34868-0</w:t>
            </w:r>
          </w:p>
        </w:tc>
        <w:tc>
          <w:tcPr>
            <w:tcW w:w="2430" w:type="dxa"/>
          </w:tcPr>
          <w:p w14:paraId="7E090ED4" w14:textId="77777777" w:rsidR="000D2BD5" w:rsidRDefault="000D2BD5" w:rsidP="00490A83">
            <w:pPr>
              <w:pStyle w:val="TableText"/>
            </w:pPr>
            <w:r w:rsidRPr="00066005">
              <w:t>Surgical operation note</w:t>
            </w:r>
          </w:p>
        </w:tc>
        <w:tc>
          <w:tcPr>
            <w:tcW w:w="1558" w:type="dxa"/>
          </w:tcPr>
          <w:p w14:paraId="3C8AC69D" w14:textId="77777777" w:rsidR="000D2BD5" w:rsidRDefault="000D2BD5" w:rsidP="00490A83">
            <w:pPr>
              <w:pStyle w:val="TableText"/>
            </w:pPr>
            <w:r w:rsidRPr="004C0999">
              <w:t>{Setting}</w:t>
            </w:r>
          </w:p>
        </w:tc>
        <w:tc>
          <w:tcPr>
            <w:tcW w:w="3230" w:type="dxa"/>
          </w:tcPr>
          <w:p w14:paraId="32F24895" w14:textId="77777777" w:rsidR="000D2BD5" w:rsidRDefault="000D2BD5" w:rsidP="00490A83">
            <w:pPr>
              <w:pStyle w:val="TableText"/>
            </w:pPr>
            <w:r>
              <w:t>Orthopedics</w:t>
            </w:r>
          </w:p>
        </w:tc>
      </w:tr>
      <w:tr w:rsidR="000D2BD5" w14:paraId="1D23AF26" w14:textId="77777777">
        <w:tc>
          <w:tcPr>
            <w:tcW w:w="1638" w:type="dxa"/>
          </w:tcPr>
          <w:p w14:paraId="44551BEF" w14:textId="77777777" w:rsidR="000D2BD5" w:rsidRDefault="000D2BD5" w:rsidP="00490A83">
            <w:pPr>
              <w:pStyle w:val="TableText"/>
            </w:pPr>
            <w:r w:rsidRPr="004C0999">
              <w:t>34818-5</w:t>
            </w:r>
          </w:p>
        </w:tc>
        <w:tc>
          <w:tcPr>
            <w:tcW w:w="2430" w:type="dxa"/>
          </w:tcPr>
          <w:p w14:paraId="101D74F2" w14:textId="77777777" w:rsidR="000D2BD5" w:rsidRDefault="000D2BD5" w:rsidP="00490A83">
            <w:pPr>
              <w:pStyle w:val="TableText"/>
            </w:pPr>
            <w:r w:rsidRPr="00066005">
              <w:t>Surgical operation note</w:t>
            </w:r>
          </w:p>
        </w:tc>
        <w:tc>
          <w:tcPr>
            <w:tcW w:w="1558" w:type="dxa"/>
          </w:tcPr>
          <w:p w14:paraId="551C2894" w14:textId="77777777" w:rsidR="000D2BD5" w:rsidRDefault="000D2BD5" w:rsidP="00490A83">
            <w:pPr>
              <w:pStyle w:val="TableText"/>
            </w:pPr>
            <w:r w:rsidRPr="004C0999">
              <w:t>{Setting}</w:t>
            </w:r>
          </w:p>
        </w:tc>
        <w:tc>
          <w:tcPr>
            <w:tcW w:w="3230" w:type="dxa"/>
          </w:tcPr>
          <w:p w14:paraId="344D863D" w14:textId="77777777" w:rsidR="000D2BD5" w:rsidRDefault="000D2BD5" w:rsidP="00490A83">
            <w:pPr>
              <w:pStyle w:val="TableText"/>
            </w:pPr>
            <w:r w:rsidRPr="004C388A">
              <w:t>Otorhinolaryngology</w:t>
            </w:r>
          </w:p>
        </w:tc>
      </w:tr>
      <w:tr w:rsidR="00D834B5" w14:paraId="785FF847" w14:textId="77777777">
        <w:tc>
          <w:tcPr>
            <w:tcW w:w="8856" w:type="dxa"/>
            <w:gridSpan w:val="4"/>
          </w:tcPr>
          <w:p w14:paraId="7D03083D" w14:textId="77777777" w:rsidR="00D834B5" w:rsidRPr="004C388A" w:rsidRDefault="00D834B5" w:rsidP="00D834B5">
            <w:pPr>
              <w:pStyle w:val="TableHead"/>
            </w:pPr>
            <w:r>
              <w:rPr>
                <w:lang w:eastAsia="zh-CN"/>
              </w:rPr>
              <w:t>The following code should not be used; it is a duplicate</w:t>
            </w:r>
          </w:p>
        </w:tc>
      </w:tr>
      <w:tr w:rsidR="00D834B5" w14:paraId="1A70CFC0" w14:textId="77777777">
        <w:tc>
          <w:tcPr>
            <w:tcW w:w="1638" w:type="dxa"/>
          </w:tcPr>
          <w:p w14:paraId="14C4C032" w14:textId="77777777" w:rsidR="00D834B5" w:rsidRDefault="00D834B5" w:rsidP="00490A83">
            <w:pPr>
              <w:pStyle w:val="TableText"/>
              <w:rPr>
                <w:lang w:eastAsia="zh-CN"/>
              </w:rPr>
            </w:pPr>
            <w:r w:rsidRPr="004C388A">
              <w:rPr>
                <w:lang w:eastAsia="zh-CN"/>
              </w:rPr>
              <w:t>34871-4</w:t>
            </w:r>
          </w:p>
        </w:tc>
        <w:tc>
          <w:tcPr>
            <w:tcW w:w="2430" w:type="dxa"/>
          </w:tcPr>
          <w:p w14:paraId="5B0DF024" w14:textId="77777777" w:rsidR="00D834B5" w:rsidRDefault="00D834B5" w:rsidP="00490A83">
            <w:pPr>
              <w:pStyle w:val="TableText"/>
              <w:rPr>
                <w:lang w:eastAsia="zh-CN"/>
              </w:rPr>
            </w:pPr>
            <w:r w:rsidRPr="00066005">
              <w:t>Surgical operation note</w:t>
            </w:r>
          </w:p>
        </w:tc>
        <w:tc>
          <w:tcPr>
            <w:tcW w:w="1558" w:type="dxa"/>
          </w:tcPr>
          <w:p w14:paraId="40C274D6" w14:textId="77777777" w:rsidR="00D834B5" w:rsidRDefault="00D834B5" w:rsidP="00490A83">
            <w:pPr>
              <w:pStyle w:val="TableText"/>
            </w:pPr>
            <w:r w:rsidRPr="00066005">
              <w:t>{Setting}</w:t>
            </w:r>
          </w:p>
        </w:tc>
        <w:tc>
          <w:tcPr>
            <w:tcW w:w="3230" w:type="dxa"/>
          </w:tcPr>
          <w:p w14:paraId="7F0914D3" w14:textId="77777777" w:rsidR="00D834B5" w:rsidRDefault="00D834B5" w:rsidP="00490A83">
            <w:pPr>
              <w:pStyle w:val="TableText"/>
            </w:pPr>
            <w:r w:rsidRPr="00066005">
              <w:t>Podiatry</w:t>
            </w:r>
          </w:p>
        </w:tc>
      </w:tr>
    </w:tbl>
    <w:p w14:paraId="74DEBE35" w14:textId="77777777" w:rsidR="000D2BD5" w:rsidRDefault="000D2BD5" w:rsidP="00E94BFA">
      <w:pPr>
        <w:pStyle w:val="BodyText"/>
        <w:rPr>
          <w:lang w:eastAsia="zh-CN"/>
        </w:rPr>
      </w:pPr>
    </w:p>
    <w:p w14:paraId="2033DFB5" w14:textId="77777777" w:rsidR="000D2BD5" w:rsidRPr="00A154E2" w:rsidRDefault="000D2BD5" w:rsidP="000D2BD5">
      <w:pPr>
        <w:pStyle w:val="Caption"/>
        <w:rPr>
          <w:lang w:val="fr-FR"/>
        </w:rPr>
      </w:pPr>
      <w:bookmarkStart w:id="288" w:name="_Toc222284711"/>
      <w:bookmarkStart w:id="289" w:name="_Toc163893734"/>
      <w:r w:rsidRPr="00A154E2">
        <w:rPr>
          <w:lang w:val="fr-FR"/>
        </w:rPr>
        <w:t xml:space="preserve">Figure </w:t>
      </w:r>
      <w:r w:rsidR="0000006B">
        <w:fldChar w:fldCharType="begin"/>
      </w:r>
      <w:r w:rsidRPr="00A154E2">
        <w:rPr>
          <w:lang w:val="fr-FR"/>
        </w:rPr>
        <w:instrText xml:space="preserve"> SEQ Figure \* ARABIC </w:instrText>
      </w:r>
      <w:r w:rsidR="0000006B">
        <w:fldChar w:fldCharType="separate"/>
      </w:r>
      <w:r w:rsidR="00D61323">
        <w:rPr>
          <w:lang w:val="fr-FR"/>
        </w:rPr>
        <w:t>39</w:t>
      </w:r>
      <w:r w:rsidR="0000006B">
        <w:fldChar w:fldCharType="end"/>
      </w:r>
      <w:r w:rsidRPr="00A154E2">
        <w:rPr>
          <w:lang w:val="fr-FR"/>
        </w:rPr>
        <w:t>:</w:t>
      </w:r>
      <w:r w:rsidRPr="00A154E2">
        <w:rPr>
          <w:rStyle w:val="XMLname"/>
          <w:lang w:val="fr-FR"/>
        </w:rPr>
        <w:t xml:space="preserve"> </w:t>
      </w:r>
      <w:r w:rsidR="00C644FD" w:rsidRPr="00C644FD">
        <w:t xml:space="preserve">Operative Note </w:t>
      </w:r>
      <w:r w:rsidRPr="00C644FD">
        <w:t>ClinicalDocument/cod</w:t>
      </w:r>
      <w:r w:rsidRPr="00A154E2">
        <w:rPr>
          <w:lang w:val="fr-FR"/>
        </w:rPr>
        <w:t>e example</w:t>
      </w:r>
      <w:bookmarkEnd w:id="288"/>
      <w:bookmarkEnd w:id="289"/>
    </w:p>
    <w:p w14:paraId="0119DE53" w14:textId="77777777" w:rsidR="000D2BD5" w:rsidRPr="00A154E2" w:rsidRDefault="000D2BD5" w:rsidP="000D2BD5">
      <w:pPr>
        <w:pStyle w:val="Example"/>
        <w:rPr>
          <w:lang w:val="fr-FR"/>
        </w:rPr>
      </w:pPr>
      <w:r w:rsidRPr="00A154E2">
        <w:rPr>
          <w:lang w:val="fr-FR"/>
        </w:rPr>
        <w:t xml:space="preserve">&lt;code codeSystem="2.16.840.1.113883.6.1" </w:t>
      </w:r>
    </w:p>
    <w:p w14:paraId="5872D923" w14:textId="77777777" w:rsidR="0021350F" w:rsidRDefault="000D2BD5" w:rsidP="000D2BD5">
      <w:pPr>
        <w:pStyle w:val="Example"/>
      </w:pPr>
      <w:r w:rsidRPr="00A154E2">
        <w:rPr>
          <w:lang w:val="fr-FR"/>
        </w:rPr>
        <w:t xml:space="preserve">  </w:t>
      </w:r>
      <w:r>
        <w:t>codeSystemName="LOINC"</w:t>
      </w:r>
      <w:r w:rsidRPr="009C7C0D">
        <w:t>code=</w:t>
      </w:r>
      <w:r>
        <w:t>"</w:t>
      </w:r>
      <w:r w:rsidRPr="00AA5D02">
        <w:t>11504-8</w:t>
      </w:r>
      <w:r>
        <w:t>"displayName="SURGICAL OPERATION NOTE"</w:t>
      </w:r>
      <w:r w:rsidRPr="009C7C0D">
        <w:t>/&gt;</w:t>
      </w:r>
    </w:p>
    <w:p w14:paraId="4900FC64" w14:textId="77777777" w:rsidR="000D2BD5" w:rsidRPr="009C7C0D" w:rsidRDefault="000D2BD5" w:rsidP="0021350F">
      <w:pPr>
        <w:pStyle w:val="BodyText"/>
      </w:pPr>
    </w:p>
    <w:p w14:paraId="45DF641E" w14:textId="77777777" w:rsidR="000D2BD5" w:rsidRPr="00DF2002" w:rsidRDefault="000D2BD5" w:rsidP="00D83ABE">
      <w:pPr>
        <w:pStyle w:val="Heading4"/>
      </w:pPr>
      <w:bookmarkStart w:id="290" w:name="_Toc222284809"/>
      <w:r w:rsidRPr="00DF2002">
        <w:t>Consent</w:t>
      </w:r>
      <w:bookmarkEnd w:id="290"/>
      <w:r w:rsidRPr="00DF2002">
        <w:t xml:space="preserve"> </w:t>
      </w:r>
    </w:p>
    <w:p w14:paraId="261099EF" w14:textId="77777777" w:rsidR="000D2BD5" w:rsidRPr="00DF2002" w:rsidRDefault="00874ED4" w:rsidP="00E94BFA">
      <w:pPr>
        <w:pStyle w:val="BodyText"/>
      </w:pPr>
      <w:r>
        <w:t xml:space="preserve">Consents associated with a procedure </w:t>
      </w:r>
      <w:r w:rsidR="00CD7AAF">
        <w:t>can</w:t>
      </w:r>
      <w:r>
        <w:t xml:space="preserve"> be recorded in the header or body of an Operative Note.</w:t>
      </w:r>
    </w:p>
    <w:p w14:paraId="65EE20CA" w14:textId="77777777" w:rsidR="00B4469C" w:rsidRDefault="000D2BD5" w:rsidP="00547104">
      <w:pPr>
        <w:pStyle w:val="BodyText"/>
      </w:pPr>
      <w:r w:rsidRPr="00DF2002">
        <w:t>The</w:t>
      </w:r>
      <w:r w:rsidR="00CD7AAF">
        <w:t xml:space="preserve"> </w:t>
      </w:r>
      <w:r w:rsidR="00CD7AAF" w:rsidRPr="004319DF">
        <w:rPr>
          <w:rStyle w:val="XMLname"/>
        </w:rPr>
        <w:t>Consent</w:t>
      </w:r>
      <w:r w:rsidR="00CD7AAF">
        <w:rPr>
          <w:rStyle w:val="XMLname"/>
        </w:rPr>
        <w:t>/</w:t>
      </w:r>
      <w:r w:rsidR="00CD7AAF" w:rsidRPr="004319DF">
        <w:rPr>
          <w:rStyle w:val="XMLname"/>
        </w:rPr>
        <w:t>code</w:t>
      </w:r>
      <w:r w:rsidRPr="00DF2002">
        <w:t xml:space="preserve"> </w:t>
      </w:r>
      <w:r w:rsidR="00CD7AAF">
        <w:t xml:space="preserve">records the </w:t>
      </w:r>
      <w:r w:rsidRPr="00DF2002">
        <w:t>type of consent (e.g.</w:t>
      </w:r>
      <w:r>
        <w:t>,</w:t>
      </w:r>
      <w:r w:rsidRPr="00DF2002">
        <w:t xml:space="preserve"> a consent to pe</w:t>
      </w:r>
      <w:r>
        <w:t xml:space="preserve">rform the related </w:t>
      </w:r>
      <w:r w:rsidRPr="004319DF">
        <w:rPr>
          <w:rStyle w:val="XMLname"/>
        </w:rPr>
        <w:t>ServiceEvent</w:t>
      </w:r>
      <w:r>
        <w:t xml:space="preserve"> or </w:t>
      </w:r>
      <w:r w:rsidRPr="00DF2002">
        <w:t xml:space="preserve">a consent </w:t>
      </w:r>
      <w:r w:rsidR="00AB6F1D">
        <w:t xml:space="preserve">to release informaiton </w:t>
      </w:r>
      <w:r w:rsidRPr="00DF2002">
        <w:t xml:space="preserve"> to a third party). Consents referenced in the </w:t>
      </w:r>
      <w:r w:rsidR="00AB6F1D">
        <w:t>header</w:t>
      </w:r>
      <w:r w:rsidRPr="00DF2002">
        <w:t xml:space="preserve"> have been finalized (</w:t>
      </w:r>
      <w:r w:rsidRPr="004319DF">
        <w:rPr>
          <w:rStyle w:val="XMLname"/>
        </w:rPr>
        <w:t>Consent</w:t>
      </w:r>
      <w:r w:rsidR="00AB6F1D">
        <w:rPr>
          <w:rStyle w:val="XMLname"/>
        </w:rPr>
        <w:t>/</w:t>
      </w:r>
      <w:r w:rsidRPr="004319DF">
        <w:rPr>
          <w:rStyle w:val="XMLname"/>
        </w:rPr>
        <w:t>statusCode</w:t>
      </w:r>
      <w:r w:rsidRPr="00DF2002">
        <w:t xml:space="preserve"> must equal "</w:t>
      </w:r>
      <w:r>
        <w:t>C</w:t>
      </w:r>
      <w:r w:rsidRPr="00DF2002">
        <w:t>omp</w:t>
      </w:r>
      <w:r>
        <w:t xml:space="preserve">leted") and should be on file. </w:t>
      </w:r>
    </w:p>
    <w:p w14:paraId="7B6CE3B5" w14:textId="77777777" w:rsidR="00B4469C" w:rsidRDefault="00B4469C" w:rsidP="003D62A7">
      <w:pPr>
        <w:numPr>
          <w:ilvl w:val="0"/>
          <w:numId w:val="99"/>
        </w:numPr>
        <w:spacing w:after="40" w:line="260" w:lineRule="exact"/>
      </w:pPr>
      <w:r>
        <w:t xml:space="preserve">A consent, if present, </w:t>
      </w:r>
      <w:r w:rsidRPr="00B4469C">
        <w:rPr>
          <w:rStyle w:val="keyword"/>
        </w:rPr>
        <w:t>SHALL</w:t>
      </w:r>
      <w:r>
        <w:t xml:space="preserve"> be represented as ClinicalDocument/authorization/consent. (CONF:8485).</w:t>
      </w:r>
    </w:p>
    <w:p w14:paraId="1B68A066" w14:textId="77777777" w:rsidR="000D2BD5" w:rsidRPr="00DF2002" w:rsidRDefault="000D2BD5" w:rsidP="00547104">
      <w:pPr>
        <w:pStyle w:val="BodyText"/>
      </w:pPr>
    </w:p>
    <w:p w14:paraId="17DE3675" w14:textId="77777777" w:rsidR="000D2BD5" w:rsidRDefault="000D2BD5" w:rsidP="000D2BD5">
      <w:pPr>
        <w:pStyle w:val="Caption"/>
      </w:pPr>
      <w:bookmarkStart w:id="291" w:name="_Toc222284712"/>
      <w:bookmarkStart w:id="292" w:name="_Toc163893735"/>
      <w:r>
        <w:lastRenderedPageBreak/>
        <w:t xml:space="preserve">Figure </w:t>
      </w:r>
      <w:r w:rsidR="0000006B">
        <w:fldChar w:fldCharType="begin"/>
      </w:r>
      <w:r w:rsidR="0000006B">
        <w:instrText xml:space="preserve"> SEQ Figure \* ARABIC </w:instrText>
      </w:r>
      <w:r w:rsidR="0000006B">
        <w:fldChar w:fldCharType="separate"/>
      </w:r>
      <w:r w:rsidR="00D61323">
        <w:t>40</w:t>
      </w:r>
      <w:r w:rsidR="0000006B">
        <w:fldChar w:fldCharType="end"/>
      </w:r>
      <w:r w:rsidR="00811D5F">
        <w:t>: Operative Note c</w:t>
      </w:r>
      <w:r>
        <w:t>onsent example</w:t>
      </w:r>
      <w:bookmarkEnd w:id="291"/>
      <w:bookmarkEnd w:id="292"/>
    </w:p>
    <w:p w14:paraId="42DBF255" w14:textId="77777777" w:rsidR="000D2BD5" w:rsidRPr="00A5022A" w:rsidRDefault="000D2BD5" w:rsidP="000D2BD5">
      <w:pPr>
        <w:pStyle w:val="Example"/>
      </w:pPr>
      <w:r>
        <w:t xml:space="preserve"> </w:t>
      </w:r>
      <w:r w:rsidRPr="00A5022A">
        <w:t>&lt;authorization typeCode="AUTH"&gt;</w:t>
      </w:r>
    </w:p>
    <w:p w14:paraId="0AEC79D4" w14:textId="77777777" w:rsidR="000D2BD5" w:rsidRDefault="000D2BD5" w:rsidP="000D2BD5">
      <w:pPr>
        <w:pStyle w:val="Example"/>
      </w:pPr>
      <w:r>
        <w:t xml:space="preserve">    </w:t>
      </w:r>
      <w:r w:rsidRPr="00A5022A">
        <w:t>&lt;consent classCode="CONS" moodCode="EVN"&gt;</w:t>
      </w:r>
    </w:p>
    <w:p w14:paraId="2D0A706A" w14:textId="77777777" w:rsidR="000D2BD5" w:rsidRDefault="000D2BD5" w:rsidP="000D2BD5">
      <w:pPr>
        <w:pStyle w:val="Example"/>
      </w:pPr>
      <w:r>
        <w:t xml:space="preserve">       </w:t>
      </w:r>
      <w:r w:rsidRPr="00A5022A">
        <w:t>&lt;id extension="99370125" root="2.16.840.1.113883.19"/&gt;</w:t>
      </w:r>
    </w:p>
    <w:p w14:paraId="04876768" w14:textId="77777777" w:rsidR="000D2BD5" w:rsidRDefault="000D2BD5" w:rsidP="000D2BD5">
      <w:pPr>
        <w:pStyle w:val="Example"/>
      </w:pPr>
      <w:r>
        <w:t xml:space="preserve">       </w:t>
      </w:r>
      <w:r w:rsidRPr="00A5022A">
        <w:t>&lt;code codeSystem=" 2.16.840.1.113883.6.1</w:t>
      </w:r>
      <w:r>
        <w:t>" codeSystemName="LOINC</w:t>
      </w:r>
      <w:r w:rsidRPr="00A5022A">
        <w:t xml:space="preserve">" </w:t>
      </w:r>
      <w:r>
        <w:t>code="</w:t>
      </w:r>
    </w:p>
    <w:p w14:paraId="5996AC8A" w14:textId="77777777" w:rsidR="000D2BD5" w:rsidRDefault="000D2BD5" w:rsidP="000D2BD5">
      <w:pPr>
        <w:pStyle w:val="Example"/>
      </w:pPr>
      <w:r>
        <w:t xml:space="preserve">        CONSP-X" displayName="Consent for Surgical P</w:t>
      </w:r>
      <w:r w:rsidRPr="00A5022A">
        <w:t>rocedure"/&gt;</w:t>
      </w:r>
    </w:p>
    <w:p w14:paraId="046606F9" w14:textId="77777777" w:rsidR="000D2BD5" w:rsidRPr="00A5022A" w:rsidRDefault="000D2BD5" w:rsidP="000D2BD5">
      <w:pPr>
        <w:pStyle w:val="Example"/>
      </w:pPr>
      <w:r>
        <w:t xml:space="preserve">       </w:t>
      </w:r>
      <w:r w:rsidRPr="00A5022A">
        <w:t>&lt;statusCode code="completed"/&gt;</w:t>
      </w:r>
    </w:p>
    <w:p w14:paraId="592633F4" w14:textId="77777777" w:rsidR="000D2BD5" w:rsidRDefault="000D2BD5" w:rsidP="000D2BD5">
      <w:pPr>
        <w:pStyle w:val="Example"/>
      </w:pPr>
      <w:r>
        <w:t xml:space="preserve">    </w:t>
      </w:r>
      <w:r w:rsidRPr="00A5022A">
        <w:t>&lt;/consent&gt;</w:t>
      </w:r>
    </w:p>
    <w:p w14:paraId="29A40C02" w14:textId="77777777" w:rsidR="00F6529F" w:rsidRDefault="000D2BD5" w:rsidP="000D2BD5">
      <w:pPr>
        <w:pStyle w:val="Example"/>
      </w:pPr>
      <w:r>
        <w:t xml:space="preserve"> &lt;/authorization</w:t>
      </w:r>
    </w:p>
    <w:p w14:paraId="156D5F94" w14:textId="77777777" w:rsidR="000533A4" w:rsidRDefault="000533A4" w:rsidP="00F6529F">
      <w:pPr>
        <w:pStyle w:val="BodyText"/>
      </w:pPr>
    </w:p>
    <w:p w14:paraId="1FF862BF" w14:textId="77777777" w:rsidR="000533A4" w:rsidRDefault="000533A4" w:rsidP="000533A4">
      <w:pPr>
        <w:pStyle w:val="Heading4"/>
      </w:pPr>
      <w:r>
        <w:t>documentationOf</w:t>
      </w:r>
    </w:p>
    <w:p w14:paraId="16F0F2C9" w14:textId="77777777" w:rsidR="000533A4" w:rsidRDefault="000533A4" w:rsidP="000533A4">
      <w:pPr>
        <w:pStyle w:val="BodyText"/>
        <w:rPr>
          <w:color w:val="000000"/>
        </w:rPr>
      </w:pPr>
      <w:r>
        <w:t xml:space="preserve">A </w:t>
      </w:r>
      <w:r w:rsidRPr="000533A4">
        <w:rPr>
          <w:rStyle w:val="XMLname"/>
        </w:rPr>
        <w:t>serviceEvent</w:t>
      </w:r>
      <w:r w:rsidRPr="00985878">
        <w:t xml:space="preserve"> represents the main </w:t>
      </w:r>
      <w:r>
        <w:t>a</w:t>
      </w:r>
      <w:r w:rsidRPr="00985878">
        <w:t xml:space="preserve">ct, such as a colonoscopy or an appendectomy, being documented. </w:t>
      </w:r>
      <w:r>
        <w:t xml:space="preserve"> </w:t>
      </w:r>
      <w:r w:rsidRPr="00985878">
        <w:t xml:space="preserve">A </w:t>
      </w:r>
      <w:r>
        <w:rPr>
          <w:rStyle w:val="XMLname"/>
        </w:rPr>
        <w:t>s</w:t>
      </w:r>
      <w:r w:rsidRPr="004319DF">
        <w:rPr>
          <w:rStyle w:val="XMLname"/>
        </w:rPr>
        <w:t>erviceEvent</w:t>
      </w:r>
      <w:r w:rsidRPr="00985878">
        <w:t xml:space="preserve"> can further specialize the act inherent in the </w:t>
      </w:r>
      <w:r w:rsidRPr="004319DF">
        <w:rPr>
          <w:rStyle w:val="XMLname"/>
        </w:rPr>
        <w:t>ClinicalDocument</w:t>
      </w:r>
      <w:r>
        <w:rPr>
          <w:rStyle w:val="XMLname"/>
        </w:rPr>
        <w:t>/</w:t>
      </w:r>
      <w:r w:rsidRPr="004319DF">
        <w:rPr>
          <w:rStyle w:val="XMLname"/>
        </w:rPr>
        <w:t>code</w:t>
      </w:r>
      <w:r w:rsidRPr="00985878">
        <w:t>, suc</w:t>
      </w:r>
      <w:r>
        <w:t xml:space="preserve">h as where the </w:t>
      </w:r>
      <w:r w:rsidRPr="004319DF">
        <w:rPr>
          <w:rStyle w:val="XMLname"/>
        </w:rPr>
        <w:t>ClinicalDocument</w:t>
      </w:r>
      <w:r>
        <w:rPr>
          <w:rStyle w:val="XMLname"/>
        </w:rPr>
        <w:t>/</w:t>
      </w:r>
      <w:r w:rsidRPr="004319DF">
        <w:rPr>
          <w:rStyle w:val="XMLname"/>
        </w:rPr>
        <w:t>code</w:t>
      </w:r>
      <w:r w:rsidRPr="00985878">
        <w:t xml:space="preserve"> is simply "</w:t>
      </w:r>
      <w:r>
        <w:t>Surgical Operation Note" and the procedure is "A</w:t>
      </w:r>
      <w:r w:rsidRPr="00985878">
        <w:t>ppendectomy</w:t>
      </w:r>
      <w:r>
        <w:t xml:space="preserve">." </w:t>
      </w:r>
      <w:r w:rsidRPr="004319DF">
        <w:rPr>
          <w:rStyle w:val="XMLname"/>
        </w:rPr>
        <w:t>ServiceEvent</w:t>
      </w:r>
      <w:r w:rsidRPr="00985878">
        <w:t xml:space="preserve"> is </w:t>
      </w:r>
      <w:r>
        <w:t>required in the Operative Note</w:t>
      </w:r>
      <w:r w:rsidRPr="00985878">
        <w:t xml:space="preserve"> </w:t>
      </w:r>
      <w:r>
        <w:t xml:space="preserve">and </w:t>
      </w:r>
      <w:r w:rsidRPr="00985878">
        <w:t xml:space="preserve">it must be equivalent to or further specialize the value inherent in the </w:t>
      </w:r>
      <w:r w:rsidRPr="004319DF">
        <w:rPr>
          <w:rStyle w:val="XMLname"/>
        </w:rPr>
        <w:t>ClinicalDocument</w:t>
      </w:r>
      <w:r>
        <w:rPr>
          <w:rStyle w:val="XMLname"/>
        </w:rPr>
        <w:t>/</w:t>
      </w:r>
      <w:r w:rsidRPr="004319DF">
        <w:rPr>
          <w:rStyle w:val="XMLname"/>
        </w:rPr>
        <w:t>code</w:t>
      </w:r>
      <w:r>
        <w:t>; it</w:t>
      </w:r>
      <w:r w:rsidRPr="00985878">
        <w:t xml:space="preserve"> shall not conflict with the value inherent in the </w:t>
      </w:r>
      <w:r w:rsidRPr="004319DF">
        <w:rPr>
          <w:rStyle w:val="XMLname"/>
        </w:rPr>
        <w:t>ClinicalDocument</w:t>
      </w:r>
      <w:r>
        <w:rPr>
          <w:rStyle w:val="XMLname"/>
        </w:rPr>
        <w:t>/</w:t>
      </w:r>
      <w:r w:rsidRPr="004319DF">
        <w:rPr>
          <w:rStyle w:val="XMLname"/>
        </w:rPr>
        <w:t>code</w:t>
      </w:r>
      <w:r w:rsidRPr="00985878">
        <w:t xml:space="preserve">, as such a conflict would </w:t>
      </w:r>
      <w:r>
        <w:t>create ambiguity</w:t>
      </w:r>
      <w:r w:rsidRPr="00985878">
        <w:t>.</w:t>
      </w:r>
      <w:r>
        <w:t xml:space="preserve">  </w:t>
      </w:r>
      <w:r w:rsidRPr="004319DF">
        <w:rPr>
          <w:rStyle w:val="XMLname"/>
        </w:rPr>
        <w:t>ServiceEvent</w:t>
      </w:r>
      <w:r>
        <w:rPr>
          <w:rStyle w:val="XMLname"/>
        </w:rPr>
        <w:t>/</w:t>
      </w:r>
      <w:r w:rsidRPr="004319DF">
        <w:rPr>
          <w:rStyle w:val="XMLname"/>
        </w:rPr>
        <w:t>effectiveTime</w:t>
      </w:r>
      <w:r>
        <w:rPr>
          <w:color w:val="000000"/>
        </w:rPr>
        <w:t xml:space="preserve"> can be used to indicate the time the actual event (as opposed to the encounter surrounding the event) took place.</w:t>
      </w:r>
    </w:p>
    <w:p w14:paraId="349EC1BE" w14:textId="77777777" w:rsidR="000533A4" w:rsidRDefault="000533A4" w:rsidP="00F6529F">
      <w:pPr>
        <w:pStyle w:val="BodyText"/>
      </w:pPr>
      <w:r>
        <w:t>If</w:t>
      </w:r>
      <w:r w:rsidRPr="000B0933">
        <w:t xml:space="preserve"> the date and the duration of the procedure is known</w:t>
      </w:r>
      <w:r>
        <w:t>,</w:t>
      </w:r>
      <w:r w:rsidRPr="000B0933">
        <w:t xml:space="preserve"> </w:t>
      </w:r>
      <w:r w:rsidRPr="00D83E66">
        <w:rPr>
          <w:rStyle w:val="XMLname"/>
        </w:rPr>
        <w:t>serviceEvent/effectiveTime/low</w:t>
      </w:r>
      <w:r w:rsidRPr="000B0933">
        <w:t xml:space="preserve"> is used with a </w:t>
      </w:r>
      <w:r w:rsidRPr="00B23C64">
        <w:rPr>
          <w:rStyle w:val="XMLname"/>
        </w:rPr>
        <w:t>width</w:t>
      </w:r>
      <w:r w:rsidRPr="000B0933">
        <w:t xml:space="preserve"> element</w:t>
      </w:r>
      <w:r>
        <w:t xml:space="preserve">; no </w:t>
      </w:r>
      <w:r w:rsidRPr="00B23C64">
        <w:rPr>
          <w:rStyle w:val="XMLname"/>
        </w:rPr>
        <w:t>high</w:t>
      </w:r>
      <w:r>
        <w:t xml:space="preserve"> element is used. However, </w:t>
      </w:r>
      <w:r w:rsidRPr="000B0933">
        <w:t xml:space="preserve">if only the date is known, the date is placed in both the </w:t>
      </w:r>
      <w:r w:rsidRPr="00B23C64">
        <w:rPr>
          <w:rStyle w:val="XMLname"/>
        </w:rPr>
        <w:t>low</w:t>
      </w:r>
      <w:r w:rsidRPr="000B0933">
        <w:t xml:space="preserve"> and </w:t>
      </w:r>
      <w:r w:rsidRPr="00B23C64">
        <w:rPr>
          <w:rStyle w:val="XMLname"/>
        </w:rPr>
        <w:t>high</w:t>
      </w:r>
      <w:r w:rsidRPr="000B0933">
        <w:t xml:space="preserve"> elements.</w:t>
      </w:r>
    </w:p>
    <w:p w14:paraId="497B5CC1" w14:textId="77777777" w:rsidR="000533A4" w:rsidRDefault="000533A4" w:rsidP="003D62A7">
      <w:pPr>
        <w:numPr>
          <w:ilvl w:val="0"/>
          <w:numId w:val="99"/>
        </w:numPr>
        <w:spacing w:after="40" w:line="260" w:lineRule="exact"/>
      </w:pPr>
      <w:r>
        <w:rPr>
          <w:b/>
          <w:bCs/>
          <w:sz w:val="16"/>
          <w:szCs w:val="16"/>
        </w:rPr>
        <w:t>SHALL</w:t>
      </w:r>
      <w:r>
        <w:t xml:space="preserve"> contain at least one [1..*] </w:t>
      </w:r>
      <w:r>
        <w:rPr>
          <w:rFonts w:ascii="Courier New" w:hAnsi="Courier New"/>
          <w:b/>
          <w:bCs/>
        </w:rPr>
        <w:t>documentationOf</w:t>
      </w:r>
      <w:r>
        <w:t xml:space="preserve"> (CONF:8486). </w:t>
      </w:r>
    </w:p>
    <w:p w14:paraId="1CA243F0" w14:textId="77777777" w:rsidR="000533A4" w:rsidRDefault="000533A4" w:rsidP="003D62A7">
      <w:pPr>
        <w:numPr>
          <w:ilvl w:val="1"/>
          <w:numId w:val="99"/>
        </w:numPr>
        <w:spacing w:after="40" w:line="260" w:lineRule="exact"/>
      </w:pPr>
      <w:r>
        <w:t xml:space="preserve">Such documentationOfs </w:t>
      </w:r>
      <w:r>
        <w:rPr>
          <w:b/>
          <w:bCs/>
          <w:sz w:val="16"/>
          <w:szCs w:val="16"/>
        </w:rPr>
        <w:t>SHALL</w:t>
      </w:r>
      <w:r>
        <w:t xml:space="preserve"> contain exactly one [1..1] </w:t>
      </w:r>
      <w:r>
        <w:rPr>
          <w:rFonts w:ascii="Courier New" w:hAnsi="Courier New"/>
          <w:b/>
          <w:bCs/>
        </w:rPr>
        <w:t>serviceEvent</w:t>
      </w:r>
      <w:r>
        <w:t xml:space="preserve"> (CONF:8493). </w:t>
      </w:r>
    </w:p>
    <w:p w14:paraId="18151047" w14:textId="77777777" w:rsidR="000533A4" w:rsidRDefault="000533A4" w:rsidP="003D62A7">
      <w:pPr>
        <w:numPr>
          <w:ilvl w:val="2"/>
          <w:numId w:val="99"/>
        </w:numPr>
        <w:spacing w:after="40" w:line="260" w:lineRule="exact"/>
      </w:pPr>
      <w:r>
        <w:t xml:space="preserve">The value of Clinical Document /documentationOf/serviceEvent/code </w:t>
      </w:r>
      <w:r w:rsidRPr="00B83A3A">
        <w:rPr>
          <w:rStyle w:val="keyword"/>
        </w:rPr>
        <w:t>SHALL</w:t>
      </w:r>
      <w:r>
        <w:t xml:space="preserve"> be from ICD9 CM Procedures (codeSystem 2.16.840.1.113883.6.104), CPT-4 (codeSystem 2.16.840.1.113883.6.12), or values descending from 71388002 (Procedure) from the SNOMED-CT (codeSystem 2.16.840.1.113883.6.96) ValueSet 2.16.840.1.113883.3.88.12.80.28 DYNAMIC. (CONF:8487).</w:t>
      </w:r>
    </w:p>
    <w:p w14:paraId="7B1E2F35" w14:textId="77777777" w:rsidR="000533A4" w:rsidRDefault="000533A4" w:rsidP="003D62A7">
      <w:pPr>
        <w:numPr>
          <w:ilvl w:val="2"/>
          <w:numId w:val="99"/>
        </w:numPr>
        <w:spacing w:after="40" w:line="260" w:lineRule="exact"/>
      </w:pPr>
      <w:r>
        <w:t xml:space="preserve">This serviceEvent </w:t>
      </w:r>
      <w:r>
        <w:rPr>
          <w:b/>
          <w:bCs/>
          <w:sz w:val="16"/>
          <w:szCs w:val="16"/>
        </w:rPr>
        <w:t>SHALL</w:t>
      </w:r>
      <w:r>
        <w:t xml:space="preserve"> contain exactly one [1..1] </w:t>
      </w:r>
      <w:r>
        <w:rPr>
          <w:rFonts w:ascii="Courier New" w:hAnsi="Courier New"/>
          <w:b/>
          <w:bCs/>
        </w:rPr>
        <w:t>effectiveTime</w:t>
      </w:r>
      <w:r>
        <w:t xml:space="preserve"> (CONF:8494). </w:t>
      </w:r>
    </w:p>
    <w:p w14:paraId="50060607" w14:textId="77777777" w:rsidR="00FC2BA0" w:rsidRDefault="000533A4" w:rsidP="003D62A7">
      <w:pPr>
        <w:numPr>
          <w:ilvl w:val="3"/>
          <w:numId w:val="99"/>
        </w:numPr>
        <w:spacing w:after="40" w:line="260" w:lineRule="exact"/>
      </w:pPr>
      <w:r>
        <w:t xml:space="preserve">The ServiceEvent/effectiveTime </w:t>
      </w:r>
      <w:r w:rsidR="00FC2BA0">
        <w:rPr>
          <w:b/>
          <w:bCs/>
          <w:sz w:val="16"/>
          <w:szCs w:val="16"/>
        </w:rPr>
        <w:t>SHALL</w:t>
      </w:r>
      <w:r w:rsidR="00FC2BA0">
        <w:t xml:space="preserve"> </w:t>
      </w:r>
      <w:r>
        <w:t xml:space="preserve">be present with effectiveTime/low and </w:t>
      </w:r>
      <w:r w:rsidR="00FC2BA0">
        <w:rPr>
          <w:b/>
          <w:bCs/>
          <w:sz w:val="16"/>
          <w:szCs w:val="16"/>
        </w:rPr>
        <w:t>SHALL</w:t>
      </w:r>
      <w:r w:rsidR="00FC2BA0">
        <w:t xml:space="preserve"> </w:t>
      </w:r>
      <w:r>
        <w:t xml:space="preserve">include effectiveTime/high if a width is not present. The ServiceEvent/effectiveTime </w:t>
      </w:r>
      <w:r w:rsidR="00FC2BA0">
        <w:rPr>
          <w:b/>
          <w:bCs/>
          <w:sz w:val="16"/>
          <w:szCs w:val="16"/>
        </w:rPr>
        <w:t>SHALL</w:t>
      </w:r>
      <w:r w:rsidR="00FC2BA0">
        <w:t xml:space="preserve"> </w:t>
      </w:r>
      <w:r>
        <w:t xml:space="preserve">be accurate to the day, and </w:t>
      </w:r>
      <w:r w:rsidRPr="00FC2BA0">
        <w:rPr>
          <w:rStyle w:val="keyword"/>
        </w:rPr>
        <w:t>MAY</w:t>
      </w:r>
      <w:r>
        <w:t xml:space="preserve"> be accurate to the second. If only the date and the length of the procedure are known a width element </w:t>
      </w:r>
      <w:r w:rsidR="00FC2BA0">
        <w:rPr>
          <w:b/>
          <w:bCs/>
          <w:sz w:val="16"/>
          <w:szCs w:val="16"/>
        </w:rPr>
        <w:t>SHALL</w:t>
      </w:r>
      <w:r w:rsidR="00FC2BA0">
        <w:t xml:space="preserve"> </w:t>
      </w:r>
      <w:r>
        <w:t xml:space="preserve">be present and the ServiceEvent/effectiveTime/high </w:t>
      </w:r>
      <w:r w:rsidR="00FC2BA0">
        <w:rPr>
          <w:b/>
          <w:bCs/>
          <w:sz w:val="16"/>
          <w:szCs w:val="16"/>
        </w:rPr>
        <w:t>SHALL</w:t>
      </w:r>
      <w:r w:rsidR="00FC2BA0">
        <w:t xml:space="preserve"> </w:t>
      </w:r>
      <w:r>
        <w:t>not be present. (CONF:8488).</w:t>
      </w:r>
    </w:p>
    <w:p w14:paraId="12222B77" w14:textId="77777777" w:rsidR="000533A4" w:rsidRDefault="00FC2BA0" w:rsidP="00FC2BA0">
      <w:pPr>
        <w:pStyle w:val="BodyText"/>
      </w:pPr>
      <w:r w:rsidRPr="00A61F96">
        <w:lastRenderedPageBreak/>
        <w:t xml:space="preserve">The </w:t>
      </w:r>
      <w:r w:rsidRPr="00F740CD">
        <w:rPr>
          <w:rStyle w:val="XMLname"/>
        </w:rPr>
        <w:t>performer</w:t>
      </w:r>
      <w:r w:rsidRPr="00A61F96">
        <w:t xml:space="preserve"> represents clinicians who actually and principally carry out the </w:t>
      </w:r>
      <w:r>
        <w:rPr>
          <w:rStyle w:val="XMLname"/>
        </w:rPr>
        <w:t>s</w:t>
      </w:r>
      <w:r w:rsidRPr="004319DF">
        <w:rPr>
          <w:rStyle w:val="XMLname"/>
        </w:rPr>
        <w:t>erviceEvent</w:t>
      </w:r>
      <w:r w:rsidRPr="00A61F96">
        <w:t xml:space="preserve">.  Typically, these are </w:t>
      </w:r>
      <w:r w:rsidRPr="00E94BFA">
        <w:t xml:space="preserve">clinicians who have surgical privileges in their institutions such as Surgeons, Obstetrician/Gynecologists, and Family Practice Physicians.  The </w:t>
      </w:r>
      <w:r w:rsidRPr="00F740CD">
        <w:rPr>
          <w:rStyle w:val="XMLname"/>
        </w:rPr>
        <w:t>performer</w:t>
      </w:r>
      <w:r w:rsidRPr="00E94BFA">
        <w:t xml:space="preserve"> may also be Nonphysician Providers (NPP) who have surgical privileges. There may be more than one prim</w:t>
      </w:r>
      <w:r>
        <w:t xml:space="preserve">ary performer in the case of complicated surgeries.  </w:t>
      </w:r>
      <w:r w:rsidRPr="00F047D1">
        <w:t xml:space="preserve">There are occasionally co-surgeons.  Usually they will be billing separately and will each dictate their own notes.  An example may be spinal surgery </w:t>
      </w:r>
      <w:r>
        <w:t xml:space="preserve">, </w:t>
      </w:r>
      <w:r w:rsidRPr="00F047D1">
        <w:t xml:space="preserve">where a general surgeon and </w:t>
      </w:r>
      <w:r>
        <w:t xml:space="preserve">an </w:t>
      </w:r>
      <w:r w:rsidRPr="00F047D1">
        <w:t>orthop</w:t>
      </w:r>
      <w:r>
        <w:t>a</w:t>
      </w:r>
      <w:r w:rsidRPr="00F047D1">
        <w:t xml:space="preserve">edic surgeon both are present and billing off the same </w:t>
      </w:r>
      <w:r>
        <w:t>Current Procedural Terminology (CPT)</w:t>
      </w:r>
      <w:r w:rsidRPr="00F047D1">
        <w:t xml:space="preserve"> codes.  Typically two </w:t>
      </w:r>
      <w:r>
        <w:t>Operative Notes</w:t>
      </w:r>
      <w:r w:rsidRPr="00F047D1">
        <w:t xml:space="preserve"> </w:t>
      </w:r>
      <w:r>
        <w:t xml:space="preserve">are </w:t>
      </w:r>
      <w:r w:rsidRPr="00F047D1">
        <w:t>generated; however, each will list the other as a co-surgeon.</w:t>
      </w:r>
    </w:p>
    <w:p w14:paraId="43EA1D71" w14:textId="77777777" w:rsidR="000533A4" w:rsidRDefault="000533A4" w:rsidP="003D62A7">
      <w:pPr>
        <w:numPr>
          <w:ilvl w:val="2"/>
          <w:numId w:val="99"/>
        </w:numPr>
        <w:spacing w:after="40" w:line="260" w:lineRule="exact"/>
      </w:pPr>
      <w:r>
        <w:t xml:space="preserve">This serviceEvent </w:t>
      </w:r>
      <w:r>
        <w:rPr>
          <w:b/>
          <w:bCs/>
          <w:sz w:val="16"/>
          <w:szCs w:val="16"/>
        </w:rPr>
        <w:t>SHALL</w:t>
      </w:r>
      <w:r>
        <w:t xml:space="preserve"> contain exactly one [1..1] </w:t>
      </w:r>
      <w:r>
        <w:rPr>
          <w:rFonts w:ascii="Courier New" w:hAnsi="Courier New"/>
          <w:b/>
          <w:bCs/>
        </w:rPr>
        <w:t>performer</w:t>
      </w:r>
      <w:r>
        <w:t xml:space="preserve"> (CONF:8489) such that it </w:t>
      </w:r>
    </w:p>
    <w:p w14:paraId="07784E26" w14:textId="77777777" w:rsidR="000533A4" w:rsidRDefault="000533A4" w:rsidP="003D62A7">
      <w:pPr>
        <w:numPr>
          <w:ilvl w:val="3"/>
          <w:numId w:val="99"/>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PPRF</w:t>
      </w:r>
      <w:r>
        <w:t xml:space="preserve">" Primary performer (CodeSystem: </w:t>
      </w:r>
      <w:r>
        <w:rPr>
          <w:rFonts w:ascii="Courier New" w:hAnsi="Courier New"/>
        </w:rPr>
        <w:t>2.16.840.1.113883.5.90 HL7ParticipationType</w:t>
      </w:r>
      <w:r>
        <w:t xml:space="preserve">) (CONF:8495). </w:t>
      </w:r>
    </w:p>
    <w:p w14:paraId="2D5AAFF8" w14:textId="77777777" w:rsidR="000533A4" w:rsidRDefault="000533A4" w:rsidP="003D62A7">
      <w:pPr>
        <w:numPr>
          <w:ilvl w:val="3"/>
          <w:numId w:val="99"/>
        </w:numPr>
        <w:spacing w:after="40" w:line="260" w:lineRule="exact"/>
      </w:pPr>
      <w:r>
        <w:rPr>
          <w:b/>
          <w:bCs/>
          <w:sz w:val="16"/>
          <w:szCs w:val="16"/>
        </w:rPr>
        <w:t>SHALL</w:t>
      </w:r>
      <w:r>
        <w:t xml:space="preserve"> contain exactly one [1..1] </w:t>
      </w:r>
      <w:r>
        <w:rPr>
          <w:rFonts w:ascii="Courier New" w:hAnsi="Courier New"/>
          <w:b/>
          <w:bCs/>
        </w:rPr>
        <w:t>code</w:t>
      </w:r>
      <w:r>
        <w:t xml:space="preserve"> (CONF:8490). </w:t>
      </w:r>
    </w:p>
    <w:p w14:paraId="0B1D7E5C" w14:textId="77777777" w:rsidR="000533A4" w:rsidRDefault="000533A4" w:rsidP="003D62A7">
      <w:pPr>
        <w:numPr>
          <w:ilvl w:val="4"/>
          <w:numId w:val="99"/>
        </w:numPr>
        <w:spacing w:after="40" w:line="260" w:lineRule="exact"/>
      </w:pPr>
      <w:r>
        <w:t xml:space="preserve">This code </w:t>
      </w:r>
      <w:r>
        <w:rPr>
          <w:b/>
          <w:bCs/>
          <w:sz w:val="16"/>
          <w:szCs w:val="16"/>
        </w:rPr>
        <w:t>SHOULD</w:t>
      </w:r>
      <w:r>
        <w:t xml:space="preserve"> contain </w:t>
      </w:r>
      <w:r>
        <w:rPr>
          <w:rFonts w:ascii="Courier New" w:hAnsi="Courier New"/>
          <w:b/>
          <w:bCs/>
        </w:rPr>
        <w:t>@code</w:t>
      </w:r>
      <w:r>
        <w:t xml:space="preserve">, which </w:t>
      </w:r>
      <w:r>
        <w:rPr>
          <w:b/>
          <w:bCs/>
          <w:sz w:val="16"/>
          <w:szCs w:val="16"/>
        </w:rPr>
        <w:t>SHOULD</w:t>
      </w:r>
      <w:r>
        <w:t xml:space="preserve"> be selected from ValueSet </w:t>
      </w:r>
      <w:r>
        <w:rPr>
          <w:rFonts w:ascii="Courier New" w:hAnsi="Courier New"/>
        </w:rPr>
        <w:t>2.16.840.1.113883.3.88.12.3221.4 Provider Type Value Set</w:t>
      </w:r>
      <w:r>
        <w:t xml:space="preserve"> </w:t>
      </w:r>
      <w:r>
        <w:rPr>
          <w:b/>
          <w:bCs/>
          <w:sz w:val="16"/>
          <w:szCs w:val="16"/>
        </w:rPr>
        <w:t>DYNAMIC</w:t>
      </w:r>
      <w:r>
        <w:t xml:space="preserve"> (CONF:8491). </w:t>
      </w:r>
    </w:p>
    <w:p w14:paraId="05854AEB" w14:textId="77777777" w:rsidR="000533A4" w:rsidRDefault="000533A4" w:rsidP="003D62A7">
      <w:pPr>
        <w:numPr>
          <w:ilvl w:val="1"/>
          <w:numId w:val="99"/>
        </w:numPr>
        <w:spacing w:after="40" w:line="260" w:lineRule="exact"/>
      </w:pPr>
      <w:r>
        <w:t xml:space="preserve">Any assistants </w:t>
      </w:r>
      <w:r>
        <w:rPr>
          <w:b/>
          <w:bCs/>
          <w:sz w:val="16"/>
          <w:szCs w:val="16"/>
        </w:rPr>
        <w:t>SHALL</w:t>
      </w:r>
      <w:r>
        <w:t xml:space="preserve"> be identified and </w:t>
      </w:r>
      <w:r>
        <w:rPr>
          <w:b/>
          <w:bCs/>
          <w:sz w:val="16"/>
          <w:szCs w:val="16"/>
        </w:rPr>
        <w:t>SHALL</w:t>
      </w:r>
      <w:r>
        <w:t xml:space="preserve"> be identified as secondary performers (SPRF). (CONF:8512).</w:t>
      </w:r>
    </w:p>
    <w:p w14:paraId="6597D563" w14:textId="77777777" w:rsidR="00AD0243" w:rsidRDefault="00AD0243" w:rsidP="00AD0243">
      <w:pPr>
        <w:pStyle w:val="Caption"/>
        <w:outlineLvl w:val="0"/>
      </w:pPr>
      <w:bookmarkStart w:id="293" w:name="_Toc163893790"/>
      <w:r>
        <w:t xml:space="preserve">Table </w:t>
      </w:r>
      <w:r w:rsidR="0000006B">
        <w:fldChar w:fldCharType="begin"/>
      </w:r>
      <w:r w:rsidR="0000006B">
        <w:instrText xml:space="preserve"> SEQ Table \* ARABIC </w:instrText>
      </w:r>
      <w:r w:rsidR="0000006B">
        <w:fldChar w:fldCharType="separate"/>
      </w:r>
      <w:r w:rsidR="00D61323">
        <w:t>26</w:t>
      </w:r>
      <w:r w:rsidR="0000006B">
        <w:fldChar w:fldCharType="end"/>
      </w:r>
      <w:r>
        <w:t>: Provider Type Value Set</w:t>
      </w:r>
      <w:bookmarkEnd w:id="293"/>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AD0243" w:rsidRPr="00AA6C9A" w14:paraId="5A82BFC9" w14:textId="77777777">
        <w:trPr>
          <w:tblHeader/>
        </w:trPr>
        <w:tc>
          <w:tcPr>
            <w:tcW w:w="8640" w:type="dxa"/>
            <w:gridSpan w:val="3"/>
            <w:tcBorders>
              <w:bottom w:val="nil"/>
            </w:tcBorders>
          </w:tcPr>
          <w:p w14:paraId="0CE223C4" w14:textId="77777777" w:rsidR="00AD0243" w:rsidRPr="00171635" w:rsidRDefault="00AD0243" w:rsidP="00A02BA7">
            <w:pPr>
              <w:pStyle w:val="TableText"/>
              <w:tabs>
                <w:tab w:val="left" w:pos="990"/>
              </w:tabs>
              <w:rPr>
                <w:b/>
                <w:lang w:eastAsia="zh-CN"/>
              </w:rPr>
            </w:pPr>
            <w:r w:rsidRPr="00171635">
              <w:rPr>
                <w:lang w:eastAsia="zh-CN"/>
              </w:rPr>
              <w:t xml:space="preserve">Value Set: </w:t>
            </w:r>
            <w:r>
              <w:t xml:space="preserve">Provider Type </w:t>
            </w:r>
            <w:r w:rsidRPr="00184E79">
              <w:t>2.16.840.1.113883.3.88.12.3221.4</w:t>
            </w:r>
          </w:p>
        </w:tc>
      </w:tr>
      <w:tr w:rsidR="00AD0243" w:rsidRPr="00AA6C9A" w14:paraId="775BC13B" w14:textId="77777777">
        <w:trPr>
          <w:trHeight w:val="279"/>
          <w:tblHeader/>
        </w:trPr>
        <w:tc>
          <w:tcPr>
            <w:tcW w:w="1620" w:type="dxa"/>
            <w:tcBorders>
              <w:top w:val="nil"/>
              <w:bottom w:val="single" w:sz="4" w:space="0" w:color="auto"/>
              <w:right w:val="nil"/>
            </w:tcBorders>
          </w:tcPr>
          <w:p w14:paraId="65047AF4" w14:textId="77777777" w:rsidR="00AD0243" w:rsidRPr="00AA6C9A" w:rsidRDefault="00AD0243" w:rsidP="00A02BA7">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77EDC2EC" w14:textId="77777777" w:rsidR="00AD0243" w:rsidRPr="00171635" w:rsidRDefault="00AD0243" w:rsidP="00A02BA7">
            <w:pPr>
              <w:pStyle w:val="TableText"/>
              <w:tabs>
                <w:tab w:val="left" w:pos="990"/>
              </w:tabs>
              <w:rPr>
                <w:lang w:eastAsia="zh-CN"/>
              </w:rPr>
            </w:pPr>
            <w:r>
              <w:rPr>
                <w:lang w:eastAsia="zh-CN"/>
              </w:rPr>
              <w:t xml:space="preserve">Health Care Provider Taxonomy </w:t>
            </w:r>
            <w:r w:rsidRPr="00184E79">
              <w:rPr>
                <w:lang w:eastAsia="zh-CN"/>
              </w:rPr>
              <w:t>2.16.840.1.113883.6.101</w:t>
            </w:r>
          </w:p>
        </w:tc>
      </w:tr>
      <w:tr w:rsidR="00AD0243" w:rsidRPr="00AA6C9A" w14:paraId="1218AAB9" w14:textId="77777777">
        <w:trPr>
          <w:trHeight w:val="279"/>
          <w:tblHeader/>
        </w:trPr>
        <w:tc>
          <w:tcPr>
            <w:tcW w:w="1620" w:type="dxa"/>
            <w:tcBorders>
              <w:top w:val="nil"/>
              <w:bottom w:val="single" w:sz="4" w:space="0" w:color="auto"/>
              <w:right w:val="nil"/>
            </w:tcBorders>
          </w:tcPr>
          <w:p w14:paraId="1610EB0C" w14:textId="77777777" w:rsidR="00AD0243" w:rsidRPr="00981D77" w:rsidRDefault="00AD0243" w:rsidP="00A02BA7">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2215F384" w14:textId="77777777" w:rsidR="00AD0243" w:rsidRDefault="00AD0243" w:rsidP="00A02BA7">
            <w:pPr>
              <w:pStyle w:val="TableText"/>
              <w:tabs>
                <w:tab w:val="left" w:pos="990"/>
              </w:tabs>
            </w:pPr>
            <w:r w:rsidRPr="00184E79">
              <w:t>The Provider type vocabulary classifies providers according to the type of license or accreditation they hold or the service they provide</w:t>
            </w:r>
            <w:r>
              <w:t>.</w:t>
            </w:r>
          </w:p>
          <w:p w14:paraId="3F2BE5B8" w14:textId="77777777" w:rsidR="00AD0243" w:rsidRDefault="00D61323" w:rsidP="00A02BA7">
            <w:pPr>
              <w:pStyle w:val="TableText"/>
              <w:tabs>
                <w:tab w:val="left" w:pos="990"/>
              </w:tabs>
            </w:pPr>
            <w:hyperlink r:id="rId52" w:history="1">
              <w:r w:rsidR="00AD0243" w:rsidRPr="00A97391">
                <w:rPr>
                  <w:rStyle w:val="Hyperlink"/>
                </w:rPr>
                <w:t>http://www.nucc.org/index.php?option=com_content&amp;task=view&amp;id=14&amp;Itemid=40</w:t>
              </w:r>
            </w:hyperlink>
            <w:r w:rsidR="00AD0243">
              <w:t xml:space="preserve"> </w:t>
            </w:r>
          </w:p>
        </w:tc>
      </w:tr>
      <w:tr w:rsidR="00AD0243" w:rsidRPr="00AA6C9A" w14:paraId="54F48B4C" w14:textId="77777777">
        <w:trPr>
          <w:trHeight w:val="279"/>
          <w:tblHeader/>
        </w:trPr>
        <w:tc>
          <w:tcPr>
            <w:tcW w:w="1620" w:type="dxa"/>
            <w:tcBorders>
              <w:top w:val="nil"/>
              <w:bottom w:val="single" w:sz="4" w:space="0" w:color="auto"/>
              <w:right w:val="nil"/>
            </w:tcBorders>
          </w:tcPr>
          <w:p w14:paraId="575A3DBE" w14:textId="77777777" w:rsidR="00AD0243" w:rsidRDefault="00AD0243" w:rsidP="00A02BA7">
            <w:pPr>
              <w:pStyle w:val="TableText"/>
              <w:tabs>
                <w:tab w:val="left" w:pos="990"/>
              </w:tabs>
              <w:rPr>
                <w:lang w:eastAsia="zh-CN"/>
              </w:rPr>
            </w:pPr>
          </w:p>
        </w:tc>
        <w:tc>
          <w:tcPr>
            <w:tcW w:w="7020" w:type="dxa"/>
            <w:gridSpan w:val="2"/>
            <w:tcBorders>
              <w:top w:val="nil"/>
              <w:left w:val="nil"/>
              <w:bottom w:val="single" w:sz="4" w:space="0" w:color="auto"/>
            </w:tcBorders>
            <w:tcMar>
              <w:left w:w="0" w:type="dxa"/>
              <w:right w:w="115" w:type="dxa"/>
            </w:tcMar>
          </w:tcPr>
          <w:p w14:paraId="3BFF8741" w14:textId="77777777" w:rsidR="00AD0243" w:rsidRPr="0032264D" w:rsidRDefault="00AD0243" w:rsidP="00A02BA7">
            <w:pPr>
              <w:pStyle w:val="TableText"/>
              <w:tabs>
                <w:tab w:val="left" w:pos="990"/>
              </w:tabs>
            </w:pPr>
            <w:r>
              <w:rPr>
                <w:lang w:eastAsia="zh-CN"/>
              </w:rPr>
              <w:t>Example of Codes for reference</w:t>
            </w:r>
          </w:p>
        </w:tc>
      </w:tr>
      <w:tr w:rsidR="00AD0243" w:rsidRPr="00AA6C9A" w14:paraId="51C5A661" w14:textId="77777777">
        <w:trPr>
          <w:trHeight w:val="368"/>
          <w:tblHeader/>
        </w:trPr>
        <w:tc>
          <w:tcPr>
            <w:tcW w:w="1620" w:type="dxa"/>
            <w:shd w:val="clear" w:color="auto" w:fill="E6E6E6"/>
          </w:tcPr>
          <w:p w14:paraId="4490D5C6" w14:textId="77777777" w:rsidR="00AD0243" w:rsidRPr="0032264D" w:rsidRDefault="00AD0243" w:rsidP="00A02BA7">
            <w:pPr>
              <w:pStyle w:val="TableHead"/>
              <w:tabs>
                <w:tab w:val="left" w:pos="990"/>
              </w:tabs>
              <w:rPr>
                <w:lang w:eastAsia="zh-CN"/>
              </w:rPr>
            </w:pPr>
            <w:r w:rsidRPr="0032264D">
              <w:rPr>
                <w:lang w:eastAsia="zh-CN"/>
              </w:rPr>
              <w:t>Code</w:t>
            </w:r>
          </w:p>
        </w:tc>
        <w:tc>
          <w:tcPr>
            <w:tcW w:w="3330" w:type="dxa"/>
            <w:shd w:val="clear" w:color="auto" w:fill="E6E6E6"/>
          </w:tcPr>
          <w:p w14:paraId="0365EDBE" w14:textId="77777777" w:rsidR="00AD0243" w:rsidRPr="0032264D" w:rsidRDefault="00AD0243" w:rsidP="00A02BA7">
            <w:pPr>
              <w:pStyle w:val="TableHead"/>
              <w:tabs>
                <w:tab w:val="left" w:pos="990"/>
              </w:tabs>
              <w:rPr>
                <w:lang w:eastAsia="zh-CN"/>
              </w:rPr>
            </w:pPr>
            <w:r w:rsidRPr="0032264D">
              <w:rPr>
                <w:lang w:eastAsia="zh-CN"/>
              </w:rPr>
              <w:t>Code System</w:t>
            </w:r>
          </w:p>
        </w:tc>
        <w:tc>
          <w:tcPr>
            <w:tcW w:w="3690" w:type="dxa"/>
            <w:shd w:val="clear" w:color="auto" w:fill="E6E6E6"/>
          </w:tcPr>
          <w:p w14:paraId="785E3935" w14:textId="77777777" w:rsidR="00AD0243" w:rsidRPr="0032264D" w:rsidRDefault="00AD0243" w:rsidP="00A02BA7">
            <w:pPr>
              <w:pStyle w:val="TableHead"/>
              <w:tabs>
                <w:tab w:val="left" w:pos="990"/>
              </w:tabs>
              <w:rPr>
                <w:lang w:eastAsia="zh-CN"/>
              </w:rPr>
            </w:pPr>
            <w:r w:rsidRPr="0032264D">
              <w:rPr>
                <w:lang w:eastAsia="zh-CN"/>
              </w:rPr>
              <w:t>Print Name</w:t>
            </w:r>
          </w:p>
        </w:tc>
      </w:tr>
      <w:tr w:rsidR="00AD0243" w:rsidRPr="00AA6C9A" w14:paraId="69C21041" w14:textId="77777777">
        <w:tc>
          <w:tcPr>
            <w:tcW w:w="1620" w:type="dxa"/>
          </w:tcPr>
          <w:p w14:paraId="268CC875" w14:textId="77777777" w:rsidR="00AD0243" w:rsidRDefault="00AD0243" w:rsidP="00A02BA7">
            <w:pPr>
              <w:pStyle w:val="TableText"/>
            </w:pPr>
            <w:r w:rsidRPr="00184E79">
              <w:t>207L00000X</w:t>
            </w:r>
          </w:p>
        </w:tc>
        <w:tc>
          <w:tcPr>
            <w:tcW w:w="3330" w:type="dxa"/>
          </w:tcPr>
          <w:p w14:paraId="01F2F598" w14:textId="77777777" w:rsidR="00AD0243" w:rsidRDefault="00AD0243" w:rsidP="00A02BA7">
            <w:pPr>
              <w:pStyle w:val="TableText"/>
            </w:pPr>
            <w:r>
              <w:t>Health Care Provider Taxonomy</w:t>
            </w:r>
          </w:p>
        </w:tc>
        <w:tc>
          <w:tcPr>
            <w:tcW w:w="3690" w:type="dxa"/>
          </w:tcPr>
          <w:p w14:paraId="60C46776" w14:textId="77777777" w:rsidR="00AD0243" w:rsidRDefault="00AD0243" w:rsidP="00A02BA7">
            <w:pPr>
              <w:pStyle w:val="TableText"/>
            </w:pPr>
            <w:r>
              <w:t>Anesthesiology</w:t>
            </w:r>
          </w:p>
        </w:tc>
      </w:tr>
      <w:tr w:rsidR="00AD0243" w:rsidRPr="00AA6C9A" w14:paraId="1BBECE4E" w14:textId="77777777">
        <w:tc>
          <w:tcPr>
            <w:tcW w:w="1620" w:type="dxa"/>
          </w:tcPr>
          <w:p w14:paraId="54F67E28" w14:textId="77777777" w:rsidR="00AD0243" w:rsidRDefault="00AD0243" w:rsidP="00A02BA7">
            <w:pPr>
              <w:pStyle w:val="TableText"/>
            </w:pPr>
            <w:r w:rsidRPr="00184E79">
              <w:t>207X00000X</w:t>
            </w:r>
          </w:p>
        </w:tc>
        <w:tc>
          <w:tcPr>
            <w:tcW w:w="3330" w:type="dxa"/>
          </w:tcPr>
          <w:p w14:paraId="0F5297A1" w14:textId="77777777" w:rsidR="00AD0243" w:rsidRDefault="00AD0243" w:rsidP="00A02BA7">
            <w:pPr>
              <w:pStyle w:val="TableText"/>
            </w:pPr>
            <w:r>
              <w:t>Health Care Provider Taxonomy</w:t>
            </w:r>
          </w:p>
        </w:tc>
        <w:tc>
          <w:tcPr>
            <w:tcW w:w="3690" w:type="dxa"/>
          </w:tcPr>
          <w:p w14:paraId="6E8FBFD2" w14:textId="77777777" w:rsidR="00AD0243" w:rsidRDefault="00AD0243" w:rsidP="00A02BA7">
            <w:pPr>
              <w:pStyle w:val="TableText"/>
            </w:pPr>
            <w:r>
              <w:t>Orthopaedic Surgery</w:t>
            </w:r>
          </w:p>
        </w:tc>
      </w:tr>
      <w:tr w:rsidR="00AD0243" w:rsidRPr="00AA6C9A" w14:paraId="04ED88D5" w14:textId="77777777">
        <w:tc>
          <w:tcPr>
            <w:tcW w:w="1620" w:type="dxa"/>
          </w:tcPr>
          <w:p w14:paraId="01FD5949" w14:textId="77777777" w:rsidR="00AD0243" w:rsidRDefault="00AD0243" w:rsidP="00A02BA7">
            <w:pPr>
              <w:pStyle w:val="TableText"/>
            </w:pPr>
            <w:r w:rsidRPr="00184E79">
              <w:t>207VG0400X</w:t>
            </w:r>
          </w:p>
        </w:tc>
        <w:tc>
          <w:tcPr>
            <w:tcW w:w="3330" w:type="dxa"/>
          </w:tcPr>
          <w:p w14:paraId="6F56FBEA" w14:textId="77777777" w:rsidR="00AD0243" w:rsidRDefault="00AD0243" w:rsidP="00A02BA7">
            <w:pPr>
              <w:pStyle w:val="TableText"/>
            </w:pPr>
            <w:r>
              <w:t>Health Care Provider Taxonomy</w:t>
            </w:r>
          </w:p>
        </w:tc>
        <w:tc>
          <w:tcPr>
            <w:tcW w:w="3690" w:type="dxa"/>
          </w:tcPr>
          <w:p w14:paraId="770B3B44" w14:textId="77777777" w:rsidR="00AD0243" w:rsidRDefault="00AD0243" w:rsidP="00A02BA7">
            <w:pPr>
              <w:pStyle w:val="TableText"/>
            </w:pPr>
            <w:r>
              <w:t>Gynecology</w:t>
            </w:r>
          </w:p>
        </w:tc>
      </w:tr>
      <w:tr w:rsidR="00AD0243" w:rsidRPr="00AA6C9A" w14:paraId="7C7365A7" w14:textId="77777777">
        <w:tc>
          <w:tcPr>
            <w:tcW w:w="1620" w:type="dxa"/>
          </w:tcPr>
          <w:p w14:paraId="27A700DD" w14:textId="77777777" w:rsidR="00AD0243" w:rsidRDefault="00AD0243" w:rsidP="00A02BA7">
            <w:pPr>
              <w:pStyle w:val="TableText"/>
            </w:pPr>
            <w:r>
              <w:t>…</w:t>
            </w:r>
          </w:p>
        </w:tc>
        <w:tc>
          <w:tcPr>
            <w:tcW w:w="3330" w:type="dxa"/>
          </w:tcPr>
          <w:p w14:paraId="4CD8DB93" w14:textId="77777777" w:rsidR="00AD0243" w:rsidRDefault="00AD0243" w:rsidP="00A02BA7">
            <w:pPr>
              <w:pStyle w:val="TableText"/>
            </w:pPr>
          </w:p>
        </w:tc>
        <w:tc>
          <w:tcPr>
            <w:tcW w:w="3690" w:type="dxa"/>
          </w:tcPr>
          <w:p w14:paraId="366C8692" w14:textId="77777777" w:rsidR="00AD0243" w:rsidRDefault="00AD0243" w:rsidP="00A02BA7">
            <w:pPr>
              <w:pStyle w:val="TableText"/>
            </w:pPr>
          </w:p>
        </w:tc>
      </w:tr>
    </w:tbl>
    <w:p w14:paraId="720FB6F8" w14:textId="77777777" w:rsidR="000D2BD5" w:rsidRDefault="000D2BD5" w:rsidP="00F6529F">
      <w:pPr>
        <w:pStyle w:val="BodyText"/>
      </w:pPr>
    </w:p>
    <w:p w14:paraId="5FEB394F" w14:textId="77777777" w:rsidR="000D2BD5" w:rsidRPr="00A154E2" w:rsidRDefault="000D2BD5" w:rsidP="000D2BD5">
      <w:pPr>
        <w:pStyle w:val="Caption"/>
        <w:rPr>
          <w:lang w:val="fr-FR"/>
        </w:rPr>
      </w:pPr>
      <w:bookmarkStart w:id="294" w:name="_Toc163893736"/>
      <w:r w:rsidRPr="00A154E2">
        <w:rPr>
          <w:lang w:val="fr-FR"/>
        </w:rPr>
        <w:lastRenderedPageBreak/>
        <w:t xml:space="preserve">Figure </w:t>
      </w:r>
      <w:r w:rsidR="0000006B">
        <w:fldChar w:fldCharType="begin"/>
      </w:r>
      <w:r w:rsidRPr="00A154E2">
        <w:rPr>
          <w:lang w:val="fr-FR"/>
        </w:rPr>
        <w:instrText xml:space="preserve"> SEQ Figure \* ARABIC </w:instrText>
      </w:r>
      <w:r w:rsidR="0000006B">
        <w:fldChar w:fldCharType="separate"/>
      </w:r>
      <w:r w:rsidR="00D61323">
        <w:rPr>
          <w:lang w:val="fr-FR"/>
        </w:rPr>
        <w:t>41</w:t>
      </w:r>
      <w:r w:rsidR="0000006B">
        <w:fldChar w:fldCharType="end"/>
      </w:r>
      <w:r w:rsidRPr="00A154E2">
        <w:rPr>
          <w:lang w:val="fr-FR"/>
        </w:rPr>
        <w:t>:</w:t>
      </w:r>
      <w:r w:rsidR="000533A4">
        <w:rPr>
          <w:lang w:val="fr-FR"/>
        </w:rPr>
        <w:t xml:space="preserve"> Operative Note</w:t>
      </w:r>
      <w:r w:rsidRPr="00A154E2">
        <w:rPr>
          <w:lang w:val="fr-FR"/>
        </w:rPr>
        <w:t xml:space="preserve"> serviceEvent example</w:t>
      </w:r>
      <w:bookmarkEnd w:id="294"/>
    </w:p>
    <w:p w14:paraId="5E027738" w14:textId="77777777" w:rsidR="000D2BD5" w:rsidRPr="00A154E2" w:rsidRDefault="000D2BD5" w:rsidP="000D2BD5">
      <w:pPr>
        <w:pStyle w:val="Example"/>
        <w:rPr>
          <w:lang w:val="fr-FR"/>
        </w:rPr>
      </w:pPr>
      <w:r w:rsidRPr="00A154E2">
        <w:rPr>
          <w:lang w:val="fr-FR"/>
        </w:rPr>
        <w:t xml:space="preserve"> &lt;serviceEvent classCode="PROC"&gt;</w:t>
      </w:r>
    </w:p>
    <w:p w14:paraId="1FA49249" w14:textId="77777777" w:rsidR="000D2BD5" w:rsidRDefault="000D2BD5" w:rsidP="000D2BD5">
      <w:pPr>
        <w:pStyle w:val="Example"/>
      </w:pPr>
      <w:r w:rsidRPr="00A154E2">
        <w:rPr>
          <w:lang w:val="fr-FR"/>
        </w:rPr>
        <w:t xml:space="preserve">   </w:t>
      </w:r>
      <w:r>
        <w:t xml:space="preserve">&lt;code code="801460020" codeSystem="2.16.840.1.113883.6.96" </w:t>
      </w:r>
    </w:p>
    <w:p w14:paraId="078CC66D" w14:textId="77777777" w:rsidR="000D2BD5" w:rsidRDefault="000D2BD5" w:rsidP="000D2BD5">
      <w:pPr>
        <w:pStyle w:val="Example"/>
      </w:pPr>
      <w:r>
        <w:t xml:space="preserve">    codeSystemName="SNOMED CT" displayName="Laparoscopic Appendectomy"/&gt;</w:t>
      </w:r>
    </w:p>
    <w:p w14:paraId="3EA4F726" w14:textId="77777777" w:rsidR="000D2BD5" w:rsidRDefault="000D2BD5" w:rsidP="000D2BD5">
      <w:pPr>
        <w:pStyle w:val="Example"/>
      </w:pPr>
      <w:r>
        <w:t xml:space="preserve">   &lt;effectiveTime value="20050329"/&gt;</w:t>
      </w:r>
    </w:p>
    <w:p w14:paraId="59AA4572" w14:textId="77777777" w:rsidR="000D2BD5" w:rsidRDefault="000D2BD5" w:rsidP="000D2BD5">
      <w:pPr>
        <w:pStyle w:val="Example"/>
      </w:pPr>
      <w:r>
        <w:t xml:space="preserve">   ...</w:t>
      </w:r>
    </w:p>
    <w:p w14:paraId="7436FBAE" w14:textId="77777777" w:rsidR="00CC5133" w:rsidRDefault="000D2BD5" w:rsidP="000D2BD5">
      <w:pPr>
        <w:pStyle w:val="Example"/>
      </w:pPr>
      <w:r>
        <w:t xml:space="preserve"> &lt;/serviceEvent&gt;</w:t>
      </w:r>
    </w:p>
    <w:p w14:paraId="7C62372C" w14:textId="77777777" w:rsidR="000D2BD5" w:rsidRPr="00B25D1B" w:rsidRDefault="000D2BD5" w:rsidP="00CC5133">
      <w:pPr>
        <w:pStyle w:val="BodyText"/>
      </w:pPr>
    </w:p>
    <w:p w14:paraId="5EEB81A7" w14:textId="77777777" w:rsidR="000D2BD5" w:rsidRDefault="000D2BD5" w:rsidP="000D2BD5">
      <w:pPr>
        <w:pStyle w:val="Caption"/>
      </w:pPr>
      <w:bookmarkStart w:id="295" w:name="_Ref202621543"/>
      <w:bookmarkStart w:id="296" w:name="_Toc222284714"/>
      <w:bookmarkStart w:id="297" w:name="_Toc163893737"/>
      <w:r>
        <w:t xml:space="preserve">Figure </w:t>
      </w:r>
      <w:r w:rsidR="0000006B">
        <w:fldChar w:fldCharType="begin"/>
      </w:r>
      <w:r w:rsidR="0000006B">
        <w:instrText xml:space="preserve"> SEQ Figure \* ARABIC </w:instrText>
      </w:r>
      <w:r w:rsidR="0000006B">
        <w:fldChar w:fldCharType="separate"/>
      </w:r>
      <w:r w:rsidR="00D61323">
        <w:t>42</w:t>
      </w:r>
      <w:r w:rsidR="0000006B">
        <w:fldChar w:fldCharType="end"/>
      </w:r>
      <w:r w:rsidRPr="00C56A2F">
        <w:t xml:space="preserve">: </w:t>
      </w:r>
      <w:r w:rsidR="004E681C">
        <w:t>Operative Note p</w:t>
      </w:r>
      <w:r>
        <w:t>erformer</w:t>
      </w:r>
      <w:r w:rsidRPr="009C7C0D">
        <w:t xml:space="preserve"> example</w:t>
      </w:r>
      <w:bookmarkEnd w:id="295"/>
      <w:bookmarkEnd w:id="296"/>
      <w:bookmarkEnd w:id="297"/>
    </w:p>
    <w:p w14:paraId="0BD9C873" w14:textId="77777777" w:rsidR="000D2BD5" w:rsidRDefault="000D2BD5" w:rsidP="000D2BD5">
      <w:pPr>
        <w:pStyle w:val="Example"/>
      </w:pPr>
      <w:r>
        <w:t xml:space="preserve"> &lt;performer typeCode="PPRF"&gt;</w:t>
      </w:r>
    </w:p>
    <w:p w14:paraId="3CEBA304" w14:textId="77777777" w:rsidR="000D2BD5" w:rsidRDefault="000D2BD5" w:rsidP="000D2BD5">
      <w:pPr>
        <w:pStyle w:val="Example"/>
      </w:pPr>
      <w:r>
        <w:t xml:space="preserve">    &lt;assignedEntity&gt;</w:t>
      </w:r>
    </w:p>
    <w:p w14:paraId="36D9B5FB" w14:textId="77777777" w:rsidR="000D2BD5" w:rsidRDefault="000D2BD5" w:rsidP="000D2BD5">
      <w:pPr>
        <w:pStyle w:val="Example"/>
      </w:pPr>
      <w:r>
        <w:t xml:space="preserve">       &lt;id extension="1" root="2.16.840.1.113883.19"/&gt;</w:t>
      </w:r>
    </w:p>
    <w:p w14:paraId="59273CBE" w14:textId="77777777" w:rsidR="000D2BD5" w:rsidRDefault="000D2BD5" w:rsidP="000D2BD5">
      <w:pPr>
        <w:pStyle w:val="Example"/>
      </w:pPr>
      <w:r>
        <w:t xml:space="preserve">       &lt;code code="</w:t>
      </w:r>
      <w:r w:rsidRPr="00300618">
        <w:rPr>
          <w:rFonts w:ascii="Verdana" w:hAnsi="Verdana"/>
          <w:color w:val="000000"/>
          <w:sz w:val="16"/>
          <w:szCs w:val="16"/>
        </w:rPr>
        <w:t xml:space="preserve"> </w:t>
      </w:r>
      <w:r>
        <w:rPr>
          <w:rFonts w:ascii="Verdana" w:hAnsi="Verdana"/>
          <w:color w:val="000000"/>
          <w:sz w:val="16"/>
          <w:szCs w:val="16"/>
        </w:rPr>
        <w:t>2086S0120X</w:t>
      </w:r>
      <w:r>
        <w:t>" codeSystem="2.16.840.1.113883.11.19465"</w:t>
      </w:r>
    </w:p>
    <w:p w14:paraId="515227B4" w14:textId="77777777" w:rsidR="000D2BD5" w:rsidRDefault="000D2BD5" w:rsidP="000D2BD5">
      <w:pPr>
        <w:pStyle w:val="Example"/>
      </w:pPr>
      <w:r>
        <w:t xml:space="preserve">        codeSystemName="NUCC" displayName="Pediatric Surgeon"/&gt;</w:t>
      </w:r>
    </w:p>
    <w:p w14:paraId="57CA06B2" w14:textId="77777777" w:rsidR="000D2BD5" w:rsidRDefault="000D2BD5" w:rsidP="000D2BD5">
      <w:pPr>
        <w:pStyle w:val="Example"/>
      </w:pPr>
      <w:r>
        <w:t xml:space="preserve">       &lt;addr&gt;</w:t>
      </w:r>
    </w:p>
    <w:p w14:paraId="7C6FC07D" w14:textId="77777777" w:rsidR="000D2BD5" w:rsidRDefault="000D2BD5" w:rsidP="000D2BD5">
      <w:pPr>
        <w:pStyle w:val="Example"/>
      </w:pPr>
      <w:r>
        <w:t xml:space="preserve">          &lt;streetAddressLine&gt;1013 Healthcare Drive&lt;/streetAddressLine&gt;</w:t>
      </w:r>
    </w:p>
    <w:p w14:paraId="663875D7" w14:textId="77777777" w:rsidR="000D2BD5" w:rsidRDefault="000D2BD5" w:rsidP="000D2BD5">
      <w:pPr>
        <w:pStyle w:val="Example"/>
      </w:pPr>
      <w:r>
        <w:t xml:space="preserve">          &lt;city&gt;Ann Arbor&lt;/city&gt;</w:t>
      </w:r>
    </w:p>
    <w:p w14:paraId="1F0DB1D1" w14:textId="77777777" w:rsidR="000D2BD5" w:rsidRDefault="000D2BD5" w:rsidP="000D2BD5">
      <w:pPr>
        <w:pStyle w:val="Example"/>
      </w:pPr>
      <w:r>
        <w:t xml:space="preserve">          &lt;state&gt;MI&lt;/state&gt;</w:t>
      </w:r>
    </w:p>
    <w:p w14:paraId="6B6B6A4D" w14:textId="77777777" w:rsidR="000D2BD5" w:rsidRDefault="000D2BD5" w:rsidP="000D2BD5">
      <w:pPr>
        <w:pStyle w:val="Example"/>
      </w:pPr>
      <w:r>
        <w:t xml:space="preserve">          &lt;postalCode&gt;99999&lt;/postalCode&gt;</w:t>
      </w:r>
    </w:p>
    <w:p w14:paraId="12DA01D7" w14:textId="77777777" w:rsidR="000D2BD5" w:rsidRDefault="000D2BD5" w:rsidP="000D2BD5">
      <w:pPr>
        <w:pStyle w:val="Example"/>
      </w:pPr>
      <w:r>
        <w:t xml:space="preserve">          &lt;country&gt;USA&lt;/country&gt;</w:t>
      </w:r>
    </w:p>
    <w:p w14:paraId="50853DF1" w14:textId="77777777" w:rsidR="000D2BD5" w:rsidRDefault="000D2BD5" w:rsidP="000D2BD5">
      <w:pPr>
        <w:pStyle w:val="Example"/>
      </w:pPr>
      <w:r>
        <w:t xml:space="preserve">       &lt;/addr&gt;</w:t>
      </w:r>
    </w:p>
    <w:p w14:paraId="22A6202B" w14:textId="77777777" w:rsidR="000D2BD5" w:rsidRDefault="000D2BD5" w:rsidP="000D2BD5">
      <w:pPr>
        <w:pStyle w:val="Example"/>
      </w:pPr>
      <w:r>
        <w:t xml:space="preserve">       &lt;telecom value="tel:(</w:t>
      </w:r>
      <w:r w:rsidRPr="009D5190">
        <w:t>555</w:t>
      </w:r>
      <w:r>
        <w:t>)</w:t>
      </w:r>
      <w:r w:rsidRPr="009D5190">
        <w:t>555-1013</w:t>
      </w:r>
      <w:r>
        <w:t>"/&gt;</w:t>
      </w:r>
    </w:p>
    <w:p w14:paraId="5A2CCE63" w14:textId="77777777" w:rsidR="000D2BD5" w:rsidRDefault="000D2BD5" w:rsidP="000D2BD5">
      <w:pPr>
        <w:pStyle w:val="Example"/>
      </w:pPr>
      <w:r>
        <w:t xml:space="preserve">       &lt;assignedPerson&gt;</w:t>
      </w:r>
    </w:p>
    <w:p w14:paraId="03F691B9" w14:textId="77777777" w:rsidR="000D2BD5" w:rsidRDefault="000D2BD5" w:rsidP="000D2BD5">
      <w:pPr>
        <w:pStyle w:val="Example"/>
      </w:pPr>
      <w:r>
        <w:t xml:space="preserve">          &lt;name&gt;</w:t>
      </w:r>
    </w:p>
    <w:p w14:paraId="25410CF2" w14:textId="77777777" w:rsidR="000D2BD5" w:rsidRDefault="000D2BD5" w:rsidP="000D2BD5">
      <w:pPr>
        <w:pStyle w:val="Example"/>
      </w:pPr>
      <w:r>
        <w:t xml:space="preserve">             &lt;prefix&gt;Dr.&lt;/prefix&gt;</w:t>
      </w:r>
    </w:p>
    <w:p w14:paraId="4B9A763B" w14:textId="77777777" w:rsidR="000D2BD5" w:rsidRDefault="000D2BD5" w:rsidP="000D2BD5">
      <w:pPr>
        <w:pStyle w:val="Example"/>
      </w:pPr>
      <w:r>
        <w:t xml:space="preserve">             &lt;given&gt;Carl&lt;/given&gt;</w:t>
      </w:r>
    </w:p>
    <w:p w14:paraId="7FB698DC" w14:textId="77777777" w:rsidR="000D2BD5" w:rsidRDefault="000D2BD5" w:rsidP="000D2BD5">
      <w:pPr>
        <w:pStyle w:val="Example"/>
      </w:pPr>
      <w:r>
        <w:t xml:space="preserve">             &lt;family&gt;Cutter&lt;/family&gt;</w:t>
      </w:r>
    </w:p>
    <w:p w14:paraId="1B13318D" w14:textId="77777777" w:rsidR="000D2BD5" w:rsidRDefault="000D2BD5" w:rsidP="000D2BD5">
      <w:pPr>
        <w:pStyle w:val="Example"/>
      </w:pPr>
      <w:r>
        <w:t xml:space="preserve">          &lt;/name&gt;</w:t>
      </w:r>
    </w:p>
    <w:p w14:paraId="4A60AAFD" w14:textId="77777777" w:rsidR="000D2BD5" w:rsidRDefault="000D2BD5" w:rsidP="000D2BD5">
      <w:pPr>
        <w:pStyle w:val="Example"/>
      </w:pPr>
      <w:r>
        <w:t xml:space="preserve">       &lt;/assignedPerson&gt;</w:t>
      </w:r>
    </w:p>
    <w:p w14:paraId="798C91A9" w14:textId="77777777" w:rsidR="000D2BD5" w:rsidRDefault="000D2BD5" w:rsidP="000D2BD5">
      <w:pPr>
        <w:pStyle w:val="Example"/>
      </w:pPr>
      <w:r>
        <w:t xml:space="preserve">    &lt;/assignedEntity&gt;</w:t>
      </w:r>
    </w:p>
    <w:p w14:paraId="20BCF3DC" w14:textId="77777777" w:rsidR="00A32781" w:rsidRDefault="000D2BD5" w:rsidP="000D2BD5">
      <w:pPr>
        <w:pStyle w:val="Example"/>
      </w:pPr>
      <w:r>
        <w:t xml:space="preserve"> &lt;/performer&gt;</w:t>
      </w:r>
    </w:p>
    <w:p w14:paraId="0BE41551" w14:textId="77777777" w:rsidR="00CE598A" w:rsidRDefault="00CE598A" w:rsidP="00A32781">
      <w:pPr>
        <w:pStyle w:val="BodyText"/>
      </w:pPr>
    </w:p>
    <w:p w14:paraId="48128876" w14:textId="77777777" w:rsidR="00CE598A" w:rsidRDefault="00CE598A" w:rsidP="00CE598A">
      <w:pPr>
        <w:pStyle w:val="Heading3"/>
      </w:pPr>
      <w:r>
        <w:t>Operative Note</w:t>
      </w:r>
      <w:r w:rsidR="009932B6">
        <w:t xml:space="preserve"> </w:t>
      </w:r>
      <w:r w:rsidR="00C05272">
        <w:t xml:space="preserve">Body </w:t>
      </w:r>
      <w:r w:rsidR="009932B6">
        <w:t>Constraints</w:t>
      </w:r>
    </w:p>
    <w:p w14:paraId="0A09EE03" w14:textId="77777777" w:rsidR="000D2BD5" w:rsidRPr="00CE598A" w:rsidRDefault="00CE598A" w:rsidP="00CE598A">
      <w:pPr>
        <w:pStyle w:val="BodyText"/>
      </w:pPr>
      <w:r>
        <w:t xml:space="preserve">The </w:t>
      </w:r>
      <w:r w:rsidR="000F0545">
        <w:t>Operative</w:t>
      </w:r>
      <w:r>
        <w:t xml:space="preserve"> Note supports both narrative sections and sections requiring code clinical statements. </w:t>
      </w:r>
      <w:r w:rsidR="00FF4BEB">
        <w:t xml:space="preserve">The required and optional sections are listed in the </w:t>
      </w:r>
      <w:hyperlink w:anchor="T_DocTypesAndReqOptSections" w:history="1">
        <w:r w:rsidR="00FF4BEB" w:rsidRPr="0056513D">
          <w:rPr>
            <w:rStyle w:val="Hyperlink"/>
            <w:rFonts w:cs="Times New Roman"/>
            <w:lang w:eastAsia="en-US"/>
          </w:rPr>
          <w:t>Document Types and Required/Optional Sections</w:t>
        </w:r>
      </w:hyperlink>
      <w:r w:rsidR="00FF4BEB">
        <w:t xml:space="preserve"> table.</w:t>
      </w:r>
    </w:p>
    <w:p w14:paraId="39FCA615" w14:textId="77777777" w:rsidR="003E2EA8" w:rsidRPr="00892239" w:rsidRDefault="003E2EA8" w:rsidP="0086231D">
      <w:pPr>
        <w:pStyle w:val="Heading2nospace"/>
      </w:pPr>
      <w:bookmarkStart w:id="298" w:name="_Toc163893593"/>
      <w:r w:rsidRPr="00892239">
        <w:t xml:space="preserve">Procedure </w:t>
      </w:r>
      <w:bookmarkStart w:id="299" w:name="Doc_ProcedureNote"/>
      <w:bookmarkEnd w:id="299"/>
      <w:r w:rsidRPr="00892239">
        <w:t>Note</w:t>
      </w:r>
      <w:bookmarkEnd w:id="298"/>
      <w:r w:rsidRPr="00892239">
        <w:t xml:space="preserve"> </w:t>
      </w:r>
    </w:p>
    <w:p w14:paraId="2C7C47ED" w14:textId="77777777" w:rsidR="0086231D" w:rsidRDefault="0086231D" w:rsidP="0086231D">
      <w:pPr>
        <w:pStyle w:val="BracketData"/>
        <w:rPr>
          <w:rFonts w:ascii="Bookman Old Style" w:hAnsi="Bookman Old Style"/>
        </w:rPr>
      </w:pPr>
      <w:r>
        <w:rPr>
          <w:rFonts w:ascii="Bookman Old Style" w:hAnsi="Bookman Old Style"/>
        </w:rPr>
        <w:t>[</w:t>
      </w:r>
      <w:r>
        <w:t>ClinicalDocument</w:t>
      </w:r>
      <w:r>
        <w:rPr>
          <w:rFonts w:ascii="Bookman Old Style" w:hAnsi="Bookman Old Style"/>
        </w:rPr>
        <w:t xml:space="preserve">: templateId </w:t>
      </w:r>
      <w:r>
        <w:t>2.16.840.1.113883.10.20.22.1.6(open)</w:t>
      </w:r>
      <w:r>
        <w:rPr>
          <w:rFonts w:ascii="Bookman Old Style" w:hAnsi="Bookman Old Style"/>
        </w:rPr>
        <w:t>]</w:t>
      </w:r>
    </w:p>
    <w:p w14:paraId="36E00FD6" w14:textId="77777777" w:rsidR="005B49E2" w:rsidRDefault="005B49E2" w:rsidP="004C5202">
      <w:pPr>
        <w:pStyle w:val="BodyText"/>
      </w:pPr>
      <w:r>
        <w:t>Procedure Note is a broad term that encompasses many specific types of non-operative procedures including interventional cardiology, interventional radiology, gastrointestinal endoscopy, osteopathic manipulation, and many ot</w:t>
      </w:r>
      <w:r w:rsidR="00BE1701">
        <w:t>her specialty fields. Procedure</w:t>
      </w:r>
      <w:r>
        <w:t xml:space="preserve"> Notes are differentiated from Operative Notes in that the procedures documented do not involve incision or excision as the primary act.  </w:t>
      </w:r>
    </w:p>
    <w:p w14:paraId="4CCC5C2F" w14:textId="77777777" w:rsidR="005B49E2" w:rsidRPr="00B6676F" w:rsidRDefault="005B49E2" w:rsidP="004C5202">
      <w:pPr>
        <w:pStyle w:val="BodyText"/>
      </w:pPr>
      <w:r>
        <w:t xml:space="preserve">The Procedure Note is created immediately following a non-operative procedure and records the indications for the procedure and, when applicable, post-procedure </w:t>
      </w:r>
      <w:r>
        <w:lastRenderedPageBreak/>
        <w:t xml:space="preserve">diagnosis, pertinent events of the procedure, and the patient’s tolerance of the procedure. The </w:t>
      </w:r>
      <w:r w:rsidR="00BE1701">
        <w:t xml:space="preserve">document </w:t>
      </w:r>
      <w:r>
        <w:t xml:space="preserve">should be sufficiently detailed to justify the procedure, </w:t>
      </w:r>
      <w:r w:rsidR="00844E60">
        <w:t xml:space="preserve">describe </w:t>
      </w:r>
      <w:r>
        <w:t>the course of the procedure, and provide continuity of</w:t>
      </w:r>
      <w:r w:rsidRPr="000A34D3">
        <w:t xml:space="preserve"> care.</w:t>
      </w:r>
      <w:r>
        <w:rPr>
          <w:rStyle w:val="CommentReference"/>
          <w:rFonts w:ascii="Times New Roman" w:hAnsi="Times New Roman"/>
          <w:vanish/>
        </w:rPr>
        <w:t xml:space="preserve"> </w:t>
      </w:r>
    </w:p>
    <w:p w14:paraId="56F94FF0" w14:textId="77777777" w:rsidR="00833714" w:rsidRDefault="00833714" w:rsidP="00833714">
      <w:pPr>
        <w:pStyle w:val="Heading3"/>
        <w:numPr>
          <w:ilvl w:val="2"/>
          <w:numId w:val="2"/>
        </w:numPr>
      </w:pPr>
      <w:r>
        <w:t>Procedure</w:t>
      </w:r>
      <w:r w:rsidRPr="00EC6C98">
        <w:t xml:space="preserve"> Note</w:t>
      </w:r>
      <w:r w:rsidR="00254647">
        <w:t xml:space="preserve"> Header Constraints</w:t>
      </w:r>
    </w:p>
    <w:p w14:paraId="357C945D" w14:textId="77777777" w:rsidR="00833714" w:rsidRDefault="00833714" w:rsidP="00E94BFA">
      <w:pPr>
        <w:pStyle w:val="BodyText"/>
      </w:pPr>
      <w:r>
        <w:t xml:space="preserve">The Procedure Note </w:t>
      </w:r>
      <w:r w:rsidR="0086231D" w:rsidRPr="0089395B">
        <w:t xml:space="preserve">must conform to the </w:t>
      </w:r>
      <w:r w:rsidR="0086231D">
        <w:t>US Realm Clinical Document Header</w:t>
      </w:r>
      <w:r w:rsidR="0086231D" w:rsidRPr="0089395B">
        <w:t xml:space="preserve">. The following sections include additional header constraints for conformant </w:t>
      </w:r>
      <w:r w:rsidR="0086231D">
        <w:t>Procedure Notes</w:t>
      </w:r>
    </w:p>
    <w:p w14:paraId="07547607" w14:textId="77777777" w:rsidR="00A16CEF" w:rsidRDefault="00A16CEF" w:rsidP="003D62A7">
      <w:pPr>
        <w:numPr>
          <w:ilvl w:val="0"/>
          <w:numId w:val="97"/>
        </w:numPr>
        <w:spacing w:after="40" w:line="260" w:lineRule="exact"/>
      </w:pPr>
      <w:r>
        <w:t>Conforms to Consolidated US Realm Header Template (templateId: 2.16.840.1.113883.10.20.22.1.1).</w:t>
      </w:r>
    </w:p>
    <w:p w14:paraId="4E408D89" w14:textId="77777777" w:rsidR="00833714" w:rsidRPr="00C971A8" w:rsidRDefault="00833714" w:rsidP="00833714">
      <w:pPr>
        <w:pStyle w:val="Heading4"/>
        <w:numPr>
          <w:ilvl w:val="3"/>
          <w:numId w:val="2"/>
        </w:numPr>
      </w:pPr>
      <w:r w:rsidRPr="00C971A8">
        <w:t>ClinicalDocument/templateId</w:t>
      </w:r>
    </w:p>
    <w:p w14:paraId="1D8293F1" w14:textId="77777777" w:rsidR="00833714" w:rsidRPr="00C971A8" w:rsidRDefault="00833714" w:rsidP="00E94BFA">
      <w:pPr>
        <w:pStyle w:val="BodyText"/>
      </w:pPr>
      <w:r w:rsidRPr="00C971A8">
        <w:t xml:space="preserve">Conformant </w:t>
      </w:r>
      <w:r>
        <w:t>documents</w:t>
      </w:r>
      <w:r w:rsidRPr="00C971A8">
        <w:t xml:space="preserve"> must carry the document-level </w:t>
      </w:r>
      <w:r w:rsidRPr="00C971A8">
        <w:rPr>
          <w:rStyle w:val="XMLname"/>
        </w:rPr>
        <w:t>templateId</w:t>
      </w:r>
      <w:r w:rsidRPr="00C971A8">
        <w:t xml:space="preserve"> asserting conformance with </w:t>
      </w:r>
      <w:r>
        <w:t>specific constraints of a Procedure Note</w:t>
      </w:r>
      <w:r w:rsidRPr="00C971A8">
        <w:t xml:space="preserve"> as well as the </w:t>
      </w:r>
      <w:r w:rsidRPr="00C971A8">
        <w:rPr>
          <w:rStyle w:val="XMLname"/>
        </w:rPr>
        <w:t>templateId</w:t>
      </w:r>
      <w:r w:rsidRPr="00C971A8">
        <w:t xml:space="preserve"> for the </w:t>
      </w:r>
      <w:r w:rsidR="007E0C3F">
        <w:t>US Realm Clinical Document</w:t>
      </w:r>
      <w:r w:rsidR="002C2963">
        <w:t xml:space="preserve"> Header</w:t>
      </w:r>
      <w:r w:rsidRPr="00C971A8">
        <w:t xml:space="preserve"> template. </w:t>
      </w:r>
    </w:p>
    <w:p w14:paraId="35724FDB" w14:textId="77777777" w:rsidR="00C80137" w:rsidRDefault="00C80137" w:rsidP="003D62A7">
      <w:pPr>
        <w:numPr>
          <w:ilvl w:val="0"/>
          <w:numId w:val="97"/>
        </w:numPr>
        <w:spacing w:after="40" w:line="260" w:lineRule="exact"/>
      </w:pPr>
      <w:bookmarkStart w:id="300" w:name="_Toc194379900"/>
      <w:bookmarkStart w:id="301" w:name="_Toc222272834"/>
      <w:bookmarkStart w:id="302" w:name="_Toc137657984"/>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2.16.840.1.113883.10.20.22.1.6</w:t>
      </w:r>
      <w:r>
        <w:t xml:space="preserve">" (CONF:8496). </w:t>
      </w:r>
    </w:p>
    <w:p w14:paraId="7D6E4D16" w14:textId="77777777" w:rsidR="009054CC" w:rsidRDefault="009054CC" w:rsidP="009054CC">
      <w:pPr>
        <w:pStyle w:val="Caption"/>
      </w:pPr>
      <w:bookmarkStart w:id="303" w:name="_Toc163893738"/>
      <w:r>
        <w:t xml:space="preserve">Figure </w:t>
      </w:r>
      <w:r w:rsidR="0000006B">
        <w:fldChar w:fldCharType="begin"/>
      </w:r>
      <w:r w:rsidR="0000006B">
        <w:instrText xml:space="preserve"> SEQ Figure \* ARABIC </w:instrText>
      </w:r>
      <w:r w:rsidR="0000006B">
        <w:fldChar w:fldCharType="separate"/>
      </w:r>
      <w:r w:rsidR="00D61323">
        <w:t>43</w:t>
      </w:r>
      <w:r w:rsidR="0000006B">
        <w:fldChar w:fldCharType="end"/>
      </w:r>
      <w:r>
        <w:t>: Procedure Note C</w:t>
      </w:r>
      <w:r w:rsidRPr="00E2608C">
        <w:t>linicalDocument/</w:t>
      </w:r>
      <w:r w:rsidRPr="005F528C">
        <w:t>templateId</w:t>
      </w:r>
      <w:r>
        <w:t xml:space="preserve"> category I example</w:t>
      </w:r>
      <w:bookmarkEnd w:id="300"/>
      <w:bookmarkEnd w:id="301"/>
      <w:bookmarkEnd w:id="302"/>
      <w:bookmarkEnd w:id="303"/>
    </w:p>
    <w:p w14:paraId="0B903E9B" w14:textId="77777777" w:rsidR="00C80137" w:rsidRPr="00C80137" w:rsidRDefault="00C80137" w:rsidP="00C80137">
      <w:pPr>
        <w:pStyle w:val="Example"/>
        <w:rPr>
          <w:bCs/>
        </w:rPr>
      </w:pPr>
      <w:r w:rsidRPr="00C80137">
        <w:rPr>
          <w:bCs/>
        </w:rPr>
        <w:t xml:space="preserve">&lt;!-- indicates conformance with </w:t>
      </w:r>
      <w:r w:rsidRPr="00C80137">
        <w:t>US Realm Clinical Document Header template</w:t>
      </w:r>
      <w:r w:rsidRPr="00C80137" w:rsidDel="00DC4DD6">
        <w:rPr>
          <w:bCs/>
        </w:rPr>
        <w:t xml:space="preserve"> </w:t>
      </w:r>
      <w:r w:rsidRPr="00C80137">
        <w:rPr>
          <w:bCs/>
        </w:rPr>
        <w:t>--&gt;</w:t>
      </w:r>
    </w:p>
    <w:p w14:paraId="37BE6C4B" w14:textId="77777777" w:rsidR="00C80137" w:rsidRPr="00C80137" w:rsidRDefault="00C80137" w:rsidP="00C80137">
      <w:pPr>
        <w:pStyle w:val="Example"/>
        <w:rPr>
          <w:bCs/>
        </w:rPr>
      </w:pPr>
      <w:r w:rsidRPr="00C80137">
        <w:rPr>
          <w:bCs/>
        </w:rPr>
        <w:t xml:space="preserve">&lt;templateId root="2.16.840.1.113883.10.20.22.1.1"/&gt; </w:t>
      </w:r>
    </w:p>
    <w:p w14:paraId="1F4D44A0" w14:textId="77777777" w:rsidR="009054CC" w:rsidRPr="00C80137" w:rsidRDefault="009054CC" w:rsidP="009054CC">
      <w:pPr>
        <w:pStyle w:val="Example"/>
      </w:pPr>
      <w:r w:rsidRPr="00C80137">
        <w:t>&lt;templateId root= "</w:t>
      </w:r>
      <w:r w:rsidR="00C80137" w:rsidRPr="00C80137">
        <w:t>2.16.840.1.113883.10.20.22.1.6</w:t>
      </w:r>
      <w:r w:rsidRPr="00C80137">
        <w:t xml:space="preserve">"/&gt; </w:t>
      </w:r>
    </w:p>
    <w:p w14:paraId="724E7D9F" w14:textId="77777777" w:rsidR="00521827" w:rsidRDefault="009054CC" w:rsidP="009054CC">
      <w:pPr>
        <w:pStyle w:val="Example"/>
      </w:pPr>
      <w:r w:rsidRPr="00C80137">
        <w:t>&lt;!-- conforms to the Procedure Note constraints --&gt;</w:t>
      </w:r>
    </w:p>
    <w:p w14:paraId="48363240" w14:textId="77777777" w:rsidR="009054CC" w:rsidRDefault="009054CC" w:rsidP="00521827">
      <w:pPr>
        <w:pStyle w:val="BodyText"/>
      </w:pPr>
    </w:p>
    <w:p w14:paraId="623293E5" w14:textId="77777777" w:rsidR="00C20B53" w:rsidRDefault="00C20B53" w:rsidP="00C20B53">
      <w:pPr>
        <w:pStyle w:val="Heading4"/>
      </w:pPr>
      <w:bookmarkStart w:id="304" w:name="_Toc137657903"/>
      <w:r>
        <w:t>ClinicalDocument/code</w:t>
      </w:r>
      <w:bookmarkEnd w:id="304"/>
    </w:p>
    <w:p w14:paraId="49609F71" w14:textId="77777777" w:rsidR="00C20B53" w:rsidRPr="00753FD5" w:rsidRDefault="00C20B53" w:rsidP="00E94BFA">
      <w:pPr>
        <w:pStyle w:val="BodyText"/>
      </w:pPr>
      <w:r>
        <w:t xml:space="preserve">The </w:t>
      </w:r>
      <w:hyperlink w:anchor="T_PNLOINCDocCodes" w:history="1">
        <w:r>
          <w:rPr>
            <w:rStyle w:val="Hyperlink"/>
          </w:rPr>
          <w:t>LOINC Codes for Procedure Note Documents</w:t>
        </w:r>
      </w:hyperlink>
      <w:r>
        <w:t xml:space="preserve"> table lists the preferred code and</w:t>
      </w:r>
      <w:r w:rsidRPr="004953FE">
        <w:t xml:space="preserve"> </w:t>
      </w:r>
      <w:r>
        <w:t xml:space="preserve">pre-coordinated </w:t>
      </w:r>
      <w:r w:rsidRPr="004953FE">
        <w:t>LOINC codes</w:t>
      </w:r>
      <w:r>
        <w:t xml:space="preserve"> that have the</w:t>
      </w:r>
      <w:r w:rsidRPr="00753FD5">
        <w:rPr>
          <w:szCs w:val="20"/>
        </w:rPr>
        <w:t xml:space="preserve"> scale DOC </w:t>
      </w:r>
      <w:r>
        <w:rPr>
          <w:szCs w:val="20"/>
        </w:rPr>
        <w:t xml:space="preserve">(document) </w:t>
      </w:r>
      <w:r w:rsidRPr="00753FD5">
        <w:rPr>
          <w:szCs w:val="20"/>
        </w:rPr>
        <w:t xml:space="preserve">and </w:t>
      </w:r>
      <w:r>
        <w:rPr>
          <w:szCs w:val="20"/>
        </w:rPr>
        <w:t>a</w:t>
      </w:r>
      <w:r w:rsidRPr="00753FD5">
        <w:rPr>
          <w:szCs w:val="20"/>
        </w:rPr>
        <w:t xml:space="preserve"> </w:t>
      </w:r>
      <w:r>
        <w:rPr>
          <w:szCs w:val="20"/>
        </w:rPr>
        <w:t>‘</w:t>
      </w:r>
      <w:r w:rsidRPr="00753FD5">
        <w:rPr>
          <w:szCs w:val="20"/>
        </w:rPr>
        <w:t>component</w:t>
      </w:r>
      <w:r>
        <w:rPr>
          <w:szCs w:val="20"/>
        </w:rPr>
        <w:t>’</w:t>
      </w:r>
      <w:r w:rsidRPr="00753FD5">
        <w:rPr>
          <w:szCs w:val="20"/>
        </w:rPr>
        <w:t xml:space="preserve"> refer</w:t>
      </w:r>
      <w:r>
        <w:rPr>
          <w:szCs w:val="20"/>
        </w:rPr>
        <w:t>ring</w:t>
      </w:r>
      <w:r w:rsidRPr="00753FD5">
        <w:rPr>
          <w:szCs w:val="20"/>
        </w:rPr>
        <w:t xml:space="preserve"> to a non-operative procedure, whether or not the </w:t>
      </w:r>
      <w:r>
        <w:rPr>
          <w:szCs w:val="20"/>
        </w:rPr>
        <w:t xml:space="preserve">text </w:t>
      </w:r>
      <w:r w:rsidRPr="00753FD5">
        <w:rPr>
          <w:szCs w:val="20"/>
        </w:rPr>
        <w:t>string "Procedure" is present.</w:t>
      </w:r>
      <w:r>
        <w:t xml:space="preserve">  Although these pre-coordinated LOINC codes are available for use, we recommend the preferred code (</w:t>
      </w:r>
      <w:r>
        <w:rPr>
          <w:rStyle w:val="XMLname"/>
        </w:rPr>
        <w:t>28570-0 Procedure Note</w:t>
      </w:r>
      <w:r w:rsidRPr="00C82A2B">
        <w:t xml:space="preserve">) </w:t>
      </w:r>
      <w:r>
        <w:t xml:space="preserve">with specialization further defined in </w:t>
      </w:r>
      <w:r>
        <w:rPr>
          <w:rStyle w:val="XMLname"/>
          <w:szCs w:val="20"/>
        </w:rPr>
        <w:t xml:space="preserve">ClinicalDocument/documentationOf/serviceEvent/code. </w:t>
      </w:r>
      <w:r w:rsidRPr="00753FD5">
        <w:t xml:space="preserve">When these </w:t>
      </w:r>
      <w:r>
        <w:t xml:space="preserve">pre-coordinated </w:t>
      </w:r>
      <w:r w:rsidRPr="00753FD5">
        <w:t xml:space="preserve">codes are used, any coded values describing the author or performer of the service act or the practice setting must be consistent with the LOINC document type. </w:t>
      </w:r>
    </w:p>
    <w:p w14:paraId="1AD1976E" w14:textId="77777777" w:rsidR="00D03D42" w:rsidRDefault="00C20B53" w:rsidP="00E94BFA">
      <w:pPr>
        <w:pStyle w:val="BodyText"/>
      </w:pPr>
      <w:r w:rsidRPr="00753FD5">
        <w:t xml:space="preserve">CDA requires a </w:t>
      </w:r>
      <w:r w:rsidRPr="00753FD5">
        <w:rPr>
          <w:rFonts w:ascii="Courier New" w:hAnsi="Courier New" w:cs="TimesNewRomanPSMT"/>
        </w:rPr>
        <w:t>code</w:t>
      </w:r>
      <w:r w:rsidRPr="00753FD5">
        <w:t xml:space="preserve"> element that specifies the type of the clinical document.  </w:t>
      </w:r>
    </w:p>
    <w:p w14:paraId="75AB2795" w14:textId="77777777" w:rsidR="00D03D42" w:rsidRDefault="00D03D42" w:rsidP="003D62A7">
      <w:pPr>
        <w:numPr>
          <w:ilvl w:val="0"/>
          <w:numId w:val="97"/>
        </w:numPr>
        <w:spacing w:after="40" w:line="260" w:lineRule="exact"/>
      </w:pPr>
      <w:r>
        <w:rPr>
          <w:b/>
          <w:bCs/>
          <w:sz w:val="16"/>
          <w:szCs w:val="16"/>
        </w:rPr>
        <w:t>SHOULD</w:t>
      </w:r>
      <w:r>
        <w:t xml:space="preserve"> contain exactly one [1..1] </w:t>
      </w:r>
      <w:r>
        <w:rPr>
          <w:rFonts w:ascii="Courier New" w:hAnsi="Courier New"/>
          <w:b/>
          <w:bCs/>
        </w:rPr>
        <w:t>code/@code</w:t>
      </w:r>
      <w:r>
        <w:t>="</w:t>
      </w:r>
      <w:r>
        <w:rPr>
          <w:rFonts w:ascii="Courier New" w:hAnsi="Courier New"/>
        </w:rPr>
        <w:t>28570-0</w:t>
      </w:r>
      <w:r>
        <w:t xml:space="preserve">" Procedure Note (CodeSystem: </w:t>
      </w:r>
      <w:r>
        <w:rPr>
          <w:rFonts w:ascii="Courier New" w:hAnsi="Courier New"/>
        </w:rPr>
        <w:t>2.16.840.1.113883.6.1 LOINC</w:t>
      </w:r>
      <w:r>
        <w:t xml:space="preserve">) (CONF:8497). </w:t>
      </w:r>
    </w:p>
    <w:p w14:paraId="421A6A0D" w14:textId="77777777" w:rsidR="00D03D42" w:rsidRDefault="00D03D42" w:rsidP="003D62A7">
      <w:pPr>
        <w:numPr>
          <w:ilvl w:val="1"/>
          <w:numId w:val="97"/>
        </w:numPr>
        <w:spacing w:after="40" w:line="260" w:lineRule="exact"/>
      </w:pPr>
      <w:r>
        <w:t xml:space="preserve">This code/@code </w:t>
      </w:r>
      <w:r w:rsidRPr="00D03D42">
        <w:rPr>
          <w:rStyle w:val="keyword"/>
        </w:rPr>
        <w:t>MAY</w:t>
      </w:r>
      <w:r>
        <w:t xml:space="preserve"> contain exactly one [1..1] code/@code, which </w:t>
      </w:r>
      <w:r w:rsidRPr="00D03D42">
        <w:rPr>
          <w:rStyle w:val="keyword"/>
        </w:rPr>
        <w:t>MAY</w:t>
      </w:r>
      <w:r>
        <w:t xml:space="preserve"> be selected from ValueSet 2.16.840.1.113883.11.20.6.1 ProcedureNoteDocumentTypeCodes DYNAMIC (CONF:8498).</w:t>
      </w:r>
    </w:p>
    <w:p w14:paraId="0A63565C" w14:textId="77777777" w:rsidR="00C20B53" w:rsidRPr="00D80BEF" w:rsidRDefault="00C20B53" w:rsidP="00C20B53">
      <w:pPr>
        <w:pStyle w:val="Caption"/>
      </w:pPr>
      <w:bookmarkStart w:id="305" w:name="_Ref247423293"/>
      <w:bookmarkStart w:id="306" w:name="_Toc137658025"/>
      <w:bookmarkStart w:id="307" w:name="_Toc163893791"/>
      <w:r>
        <w:lastRenderedPageBreak/>
        <w:t xml:space="preserve">Table </w:t>
      </w:r>
      <w:r w:rsidR="0000006B">
        <w:fldChar w:fldCharType="begin"/>
      </w:r>
      <w:r w:rsidR="0000006B">
        <w:instrText xml:space="preserve"> SEQ Table \* ARABIC </w:instrText>
      </w:r>
      <w:r w:rsidR="0000006B">
        <w:fldChar w:fldCharType="separate"/>
      </w:r>
      <w:r w:rsidR="00D61323">
        <w:t>27</w:t>
      </w:r>
      <w:r w:rsidR="0000006B">
        <w:fldChar w:fldCharType="end"/>
      </w:r>
      <w:r>
        <w:t xml:space="preserve">: </w:t>
      </w:r>
      <w:bookmarkStart w:id="308" w:name="T_PNLOINCDocCodes"/>
      <w:bookmarkEnd w:id="308"/>
      <w:r>
        <w:t>Procedure Note LOINC</w:t>
      </w:r>
      <w:r w:rsidRPr="00FD0CC4">
        <w:t xml:space="preserve"> </w:t>
      </w:r>
      <w:r>
        <w:t xml:space="preserve">Document Type </w:t>
      </w:r>
      <w:r w:rsidRPr="00FD0CC4">
        <w:t>Codes</w:t>
      </w:r>
      <w:bookmarkEnd w:id="305"/>
      <w:bookmarkEnd w:id="306"/>
      <w:bookmarkEnd w:id="30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3"/>
        <w:gridCol w:w="2190"/>
        <w:gridCol w:w="1509"/>
        <w:gridCol w:w="3928"/>
      </w:tblGrid>
      <w:tr w:rsidR="00C20B53" w14:paraId="772ED97F" w14:textId="77777777">
        <w:trPr>
          <w:cantSplit/>
          <w:trHeight w:val="611"/>
        </w:trPr>
        <w:tc>
          <w:tcPr>
            <w:tcW w:w="0" w:type="auto"/>
            <w:gridSpan w:val="4"/>
            <w:tcBorders>
              <w:bottom w:val="single" w:sz="4" w:space="0" w:color="auto"/>
            </w:tcBorders>
            <w:shd w:val="clear" w:color="auto" w:fill="auto"/>
          </w:tcPr>
          <w:p w14:paraId="1FF4AE89" w14:textId="77777777" w:rsidR="00C20B53" w:rsidRPr="007762BA" w:rsidRDefault="00C20B53" w:rsidP="003E3BC9">
            <w:pPr>
              <w:pStyle w:val="TableText"/>
            </w:pPr>
            <w:r w:rsidRPr="007762BA">
              <w:t>Value Set:</w:t>
            </w:r>
            <w:r>
              <w:t xml:space="preserve"> ProcedureNoteDocumentTypeCodes</w:t>
            </w:r>
            <w:r w:rsidRPr="007762BA">
              <w:t xml:space="preserve"> 2.16.840.1.113883.11.20.6.1</w:t>
            </w:r>
          </w:p>
          <w:p w14:paraId="08D89092" w14:textId="77777777" w:rsidR="00C20B53" w:rsidRPr="007762BA" w:rsidRDefault="00C20B53" w:rsidP="003E3BC9">
            <w:pPr>
              <w:pStyle w:val="TableText"/>
            </w:pPr>
            <w:r w:rsidRPr="00C971A8">
              <w:t>Code System: LOINC 2.16.840.1.113883.6.1</w:t>
            </w:r>
          </w:p>
        </w:tc>
      </w:tr>
      <w:tr w:rsidR="00C20B53" w14:paraId="69E2583D" w14:textId="77777777">
        <w:trPr>
          <w:cantSplit/>
          <w:trHeight w:val="611"/>
        </w:trPr>
        <w:tc>
          <w:tcPr>
            <w:tcW w:w="0" w:type="auto"/>
            <w:shd w:val="clear" w:color="auto" w:fill="E6E6E6"/>
          </w:tcPr>
          <w:p w14:paraId="5B5AE0A2" w14:textId="77777777" w:rsidR="00C20B53" w:rsidRPr="00AC72CE" w:rsidRDefault="00C20B53" w:rsidP="003E3BC9">
            <w:pPr>
              <w:pStyle w:val="TableHead"/>
            </w:pPr>
            <w:r w:rsidRPr="00AC72CE">
              <w:t>LOINC</w:t>
            </w:r>
            <w:r>
              <w:rPr>
                <w:vertAlign w:val="superscript"/>
              </w:rPr>
              <w:t xml:space="preserve"> </w:t>
            </w:r>
            <w:r w:rsidRPr="00AC72CE">
              <w:t>C</w:t>
            </w:r>
            <w:r>
              <w:t>ode</w:t>
            </w:r>
          </w:p>
        </w:tc>
        <w:tc>
          <w:tcPr>
            <w:tcW w:w="0" w:type="auto"/>
            <w:shd w:val="clear" w:color="auto" w:fill="E6E6E6"/>
          </w:tcPr>
          <w:p w14:paraId="48689EA9" w14:textId="77777777" w:rsidR="00C20B53" w:rsidRPr="00091611" w:rsidRDefault="00C20B53" w:rsidP="003E3BC9">
            <w:pPr>
              <w:pStyle w:val="TableHead"/>
            </w:pPr>
            <w:r>
              <w:t xml:space="preserve">Type of Service </w:t>
            </w:r>
            <w:r w:rsidRPr="00091611">
              <w:t>‘</w:t>
            </w:r>
            <w:r>
              <w:t>C</w:t>
            </w:r>
            <w:r w:rsidRPr="00091611">
              <w:t>omponent’</w:t>
            </w:r>
          </w:p>
        </w:tc>
        <w:tc>
          <w:tcPr>
            <w:tcW w:w="0" w:type="auto"/>
            <w:shd w:val="clear" w:color="auto" w:fill="E6E6E6"/>
          </w:tcPr>
          <w:p w14:paraId="709BA43D" w14:textId="77777777" w:rsidR="00C20B53" w:rsidRPr="00091611" w:rsidRDefault="00C20B53" w:rsidP="003E3BC9">
            <w:pPr>
              <w:pStyle w:val="TableHead"/>
            </w:pPr>
            <w:r>
              <w:t xml:space="preserve">Setting </w:t>
            </w:r>
            <w:r w:rsidRPr="00091611">
              <w:t>‘System’</w:t>
            </w:r>
          </w:p>
        </w:tc>
        <w:tc>
          <w:tcPr>
            <w:tcW w:w="0" w:type="auto"/>
            <w:shd w:val="clear" w:color="auto" w:fill="E6E6E6"/>
          </w:tcPr>
          <w:p w14:paraId="1DF8B91D" w14:textId="77777777" w:rsidR="00C20B53" w:rsidRPr="00091611" w:rsidRDefault="00C20B53" w:rsidP="003E3BC9">
            <w:pPr>
              <w:pStyle w:val="TableHead"/>
            </w:pPr>
            <w:r>
              <w:t xml:space="preserve">Specialty/Training/Professional Level </w:t>
            </w:r>
            <w:r w:rsidRPr="00091611">
              <w:t>‘Method_Type’</w:t>
            </w:r>
          </w:p>
        </w:tc>
      </w:tr>
      <w:tr w:rsidR="00C20B53" w:rsidRPr="002E71B3" w14:paraId="1BFA0956" w14:textId="77777777">
        <w:trPr>
          <w:cantSplit/>
        </w:trPr>
        <w:tc>
          <w:tcPr>
            <w:tcW w:w="0" w:type="auto"/>
            <w:gridSpan w:val="4"/>
            <w:vAlign w:val="bottom"/>
          </w:tcPr>
          <w:p w14:paraId="2B5FF9AC" w14:textId="77777777" w:rsidR="00C20B53" w:rsidRPr="002E71B3" w:rsidRDefault="00C20B53" w:rsidP="00733AE1">
            <w:pPr>
              <w:pStyle w:val="TableText"/>
              <w:rPr>
                <w:b/>
              </w:rPr>
            </w:pPr>
            <w:r>
              <w:rPr>
                <w:b/>
              </w:rPr>
              <w:t xml:space="preserve">Preferred </w:t>
            </w:r>
            <w:r w:rsidR="00733AE1">
              <w:rPr>
                <w:b/>
              </w:rPr>
              <w:t>C</w:t>
            </w:r>
            <w:r>
              <w:rPr>
                <w:b/>
              </w:rPr>
              <w:t>ode</w:t>
            </w:r>
          </w:p>
        </w:tc>
      </w:tr>
      <w:tr w:rsidR="00C20B53" w:rsidRPr="002E71B3" w14:paraId="3D0AD5D1" w14:textId="77777777">
        <w:trPr>
          <w:cantSplit/>
        </w:trPr>
        <w:tc>
          <w:tcPr>
            <w:tcW w:w="0" w:type="auto"/>
            <w:vAlign w:val="bottom"/>
          </w:tcPr>
          <w:p w14:paraId="6244F784" w14:textId="77777777" w:rsidR="00C20B53" w:rsidRPr="002E71B3" w:rsidRDefault="00C20B53" w:rsidP="003E3BC9">
            <w:pPr>
              <w:pStyle w:val="TableText"/>
            </w:pPr>
            <w:r w:rsidRPr="002E71B3">
              <w:t>28570-0</w:t>
            </w:r>
          </w:p>
        </w:tc>
        <w:tc>
          <w:tcPr>
            <w:tcW w:w="0" w:type="auto"/>
            <w:vAlign w:val="bottom"/>
          </w:tcPr>
          <w:p w14:paraId="0AD8638A" w14:textId="77777777" w:rsidR="00C20B53" w:rsidRPr="002E71B3" w:rsidRDefault="00C20B53" w:rsidP="003E3BC9">
            <w:pPr>
              <w:pStyle w:val="TableText"/>
            </w:pPr>
            <w:r w:rsidRPr="002E71B3">
              <w:t>Procedure note</w:t>
            </w:r>
          </w:p>
        </w:tc>
        <w:tc>
          <w:tcPr>
            <w:tcW w:w="0" w:type="auto"/>
            <w:vAlign w:val="bottom"/>
          </w:tcPr>
          <w:p w14:paraId="2A6F5DC8" w14:textId="77777777" w:rsidR="00C20B53" w:rsidRPr="002E71B3" w:rsidRDefault="00C20B53" w:rsidP="003E3BC9">
            <w:pPr>
              <w:pStyle w:val="TableText"/>
            </w:pPr>
            <w:r w:rsidRPr="002E71B3">
              <w:t>{Setting}</w:t>
            </w:r>
          </w:p>
        </w:tc>
        <w:tc>
          <w:tcPr>
            <w:tcW w:w="0" w:type="auto"/>
            <w:vAlign w:val="bottom"/>
          </w:tcPr>
          <w:p w14:paraId="0D6D816C" w14:textId="77777777" w:rsidR="00C20B53" w:rsidRPr="002E71B3" w:rsidRDefault="00C20B53" w:rsidP="003E3BC9">
            <w:pPr>
              <w:pStyle w:val="TableText"/>
            </w:pPr>
            <w:r w:rsidRPr="002E71B3">
              <w:t>{Provider}</w:t>
            </w:r>
          </w:p>
        </w:tc>
      </w:tr>
      <w:tr w:rsidR="00C20B53" w:rsidRPr="002E71B3" w:rsidDel="004763E0" w14:paraId="5CBC7684" w14:textId="77777777">
        <w:trPr>
          <w:cantSplit/>
        </w:trPr>
        <w:tc>
          <w:tcPr>
            <w:tcW w:w="0" w:type="auto"/>
            <w:gridSpan w:val="4"/>
            <w:vAlign w:val="bottom"/>
          </w:tcPr>
          <w:p w14:paraId="63B974A3" w14:textId="77777777" w:rsidR="00C20B53" w:rsidRPr="00AB0363" w:rsidRDefault="00C20B53" w:rsidP="00733AE1">
            <w:pPr>
              <w:pStyle w:val="TableHead"/>
            </w:pPr>
            <w:r>
              <w:t xml:space="preserve">Additional </w:t>
            </w:r>
            <w:r w:rsidR="00733AE1">
              <w:t>C</w:t>
            </w:r>
            <w:r>
              <w:t>odes</w:t>
            </w:r>
          </w:p>
        </w:tc>
      </w:tr>
      <w:tr w:rsidR="00C20B53" w:rsidRPr="002E71B3" w:rsidDel="004763E0" w14:paraId="2D0B55A7" w14:textId="77777777">
        <w:trPr>
          <w:cantSplit/>
        </w:trPr>
        <w:tc>
          <w:tcPr>
            <w:tcW w:w="0" w:type="auto"/>
            <w:vAlign w:val="bottom"/>
          </w:tcPr>
          <w:p w14:paraId="451B95F9" w14:textId="77777777" w:rsidR="00C20B53" w:rsidRPr="002E71B3" w:rsidDel="004763E0" w:rsidRDefault="00C20B53" w:rsidP="003E3BC9">
            <w:pPr>
              <w:pStyle w:val="TableText"/>
              <w:rPr>
                <w:b/>
              </w:rPr>
            </w:pPr>
            <w:r w:rsidRPr="00AB0363">
              <w:t>11505-5</w:t>
            </w:r>
          </w:p>
        </w:tc>
        <w:tc>
          <w:tcPr>
            <w:tcW w:w="0" w:type="auto"/>
            <w:vAlign w:val="bottom"/>
          </w:tcPr>
          <w:p w14:paraId="4E553A23" w14:textId="77777777" w:rsidR="00C20B53" w:rsidRPr="002E71B3" w:rsidDel="004763E0" w:rsidRDefault="00C20B53" w:rsidP="003E3BC9">
            <w:pPr>
              <w:pStyle w:val="TableText"/>
              <w:rPr>
                <w:b/>
              </w:rPr>
            </w:pPr>
            <w:r w:rsidRPr="00AB0363">
              <w:t>Procedure note</w:t>
            </w:r>
          </w:p>
        </w:tc>
        <w:tc>
          <w:tcPr>
            <w:tcW w:w="0" w:type="auto"/>
            <w:vAlign w:val="bottom"/>
          </w:tcPr>
          <w:p w14:paraId="36A431E6" w14:textId="77777777" w:rsidR="00C20B53" w:rsidRPr="002E71B3" w:rsidDel="004763E0" w:rsidRDefault="00C20B53" w:rsidP="003E3BC9">
            <w:pPr>
              <w:pStyle w:val="TableText"/>
              <w:rPr>
                <w:b/>
              </w:rPr>
            </w:pPr>
            <w:r w:rsidRPr="00AB0363">
              <w:t>{Setting}</w:t>
            </w:r>
          </w:p>
        </w:tc>
        <w:tc>
          <w:tcPr>
            <w:tcW w:w="0" w:type="auto"/>
            <w:vAlign w:val="bottom"/>
          </w:tcPr>
          <w:p w14:paraId="541B0E95" w14:textId="77777777" w:rsidR="00C20B53" w:rsidRPr="002E71B3" w:rsidDel="004763E0" w:rsidRDefault="00C20B53" w:rsidP="003E3BC9">
            <w:pPr>
              <w:pStyle w:val="TableText"/>
              <w:rPr>
                <w:b/>
              </w:rPr>
            </w:pPr>
            <w:r w:rsidRPr="00AB0363">
              <w:t>Physician</w:t>
            </w:r>
          </w:p>
        </w:tc>
      </w:tr>
      <w:tr w:rsidR="00C20B53" w:rsidRPr="002E71B3" w:rsidDel="004763E0" w14:paraId="3F89AF85" w14:textId="77777777">
        <w:trPr>
          <w:cantSplit/>
        </w:trPr>
        <w:tc>
          <w:tcPr>
            <w:tcW w:w="0" w:type="auto"/>
            <w:vAlign w:val="bottom"/>
          </w:tcPr>
          <w:p w14:paraId="26E1B43F" w14:textId="77777777" w:rsidR="00C20B53" w:rsidRPr="002E71B3" w:rsidDel="004763E0" w:rsidRDefault="00C20B53" w:rsidP="003E3BC9">
            <w:pPr>
              <w:pStyle w:val="TableText"/>
              <w:rPr>
                <w:b/>
              </w:rPr>
            </w:pPr>
            <w:r>
              <w:t>18744-3</w:t>
            </w:r>
          </w:p>
        </w:tc>
        <w:tc>
          <w:tcPr>
            <w:tcW w:w="0" w:type="auto"/>
            <w:vAlign w:val="bottom"/>
          </w:tcPr>
          <w:p w14:paraId="3BCCA0CA" w14:textId="77777777" w:rsidR="00C20B53" w:rsidRPr="002E71B3" w:rsidDel="004763E0" w:rsidRDefault="00C20B53" w:rsidP="003E3BC9">
            <w:pPr>
              <w:pStyle w:val="TableText"/>
              <w:rPr>
                <w:b/>
              </w:rPr>
            </w:pPr>
            <w:r>
              <w:t>Study report</w:t>
            </w:r>
          </w:p>
        </w:tc>
        <w:tc>
          <w:tcPr>
            <w:tcW w:w="0" w:type="auto"/>
            <w:vAlign w:val="bottom"/>
          </w:tcPr>
          <w:p w14:paraId="34413F4C" w14:textId="77777777" w:rsidR="00C20B53" w:rsidRPr="002E71B3" w:rsidDel="004763E0" w:rsidRDefault="00C20B53" w:rsidP="003E3BC9">
            <w:pPr>
              <w:pStyle w:val="TableText"/>
              <w:rPr>
                <w:b/>
              </w:rPr>
            </w:pPr>
            <w:r>
              <w:t>Respiratory system</w:t>
            </w:r>
          </w:p>
        </w:tc>
        <w:tc>
          <w:tcPr>
            <w:tcW w:w="0" w:type="auto"/>
            <w:vAlign w:val="bottom"/>
          </w:tcPr>
          <w:p w14:paraId="46261F40" w14:textId="77777777" w:rsidR="00C20B53" w:rsidRPr="002E71B3" w:rsidDel="004763E0" w:rsidRDefault="00C20B53" w:rsidP="003E3BC9">
            <w:pPr>
              <w:pStyle w:val="TableText"/>
              <w:rPr>
                <w:b/>
              </w:rPr>
            </w:pPr>
            <w:r>
              <w:t>Bronchoscopy</w:t>
            </w:r>
          </w:p>
        </w:tc>
      </w:tr>
      <w:tr w:rsidR="00C20B53" w:rsidRPr="002E71B3" w:rsidDel="004763E0" w14:paraId="4E5F80E0" w14:textId="77777777">
        <w:trPr>
          <w:cantSplit/>
        </w:trPr>
        <w:tc>
          <w:tcPr>
            <w:tcW w:w="0" w:type="auto"/>
            <w:vAlign w:val="bottom"/>
          </w:tcPr>
          <w:p w14:paraId="201F4FEB" w14:textId="77777777" w:rsidR="00C20B53" w:rsidRPr="002E71B3" w:rsidDel="004763E0" w:rsidRDefault="00C20B53" w:rsidP="003E3BC9">
            <w:pPr>
              <w:pStyle w:val="TableText"/>
              <w:rPr>
                <w:b/>
              </w:rPr>
            </w:pPr>
            <w:r>
              <w:t>18745-0</w:t>
            </w:r>
          </w:p>
        </w:tc>
        <w:tc>
          <w:tcPr>
            <w:tcW w:w="0" w:type="auto"/>
            <w:vAlign w:val="bottom"/>
          </w:tcPr>
          <w:p w14:paraId="6C49B299" w14:textId="77777777" w:rsidR="00C20B53" w:rsidRPr="002E71B3" w:rsidDel="004763E0" w:rsidRDefault="00C20B53" w:rsidP="003E3BC9">
            <w:pPr>
              <w:pStyle w:val="TableText"/>
              <w:rPr>
                <w:b/>
              </w:rPr>
            </w:pPr>
            <w:r>
              <w:t>Study report</w:t>
            </w:r>
          </w:p>
        </w:tc>
        <w:tc>
          <w:tcPr>
            <w:tcW w:w="0" w:type="auto"/>
            <w:vAlign w:val="bottom"/>
          </w:tcPr>
          <w:p w14:paraId="62559BAE" w14:textId="77777777" w:rsidR="00C20B53" w:rsidRPr="002E71B3" w:rsidDel="004763E0" w:rsidRDefault="00C20B53" w:rsidP="003E3BC9">
            <w:pPr>
              <w:pStyle w:val="TableText"/>
              <w:rPr>
                <w:b/>
              </w:rPr>
            </w:pPr>
            <w:r>
              <w:t>Heart</w:t>
            </w:r>
          </w:p>
        </w:tc>
        <w:tc>
          <w:tcPr>
            <w:tcW w:w="0" w:type="auto"/>
            <w:vAlign w:val="bottom"/>
          </w:tcPr>
          <w:p w14:paraId="0942450C" w14:textId="77777777" w:rsidR="00C20B53" w:rsidRPr="002E71B3" w:rsidDel="004763E0" w:rsidRDefault="00C20B53" w:rsidP="003E3BC9">
            <w:pPr>
              <w:pStyle w:val="TableText"/>
              <w:rPr>
                <w:b/>
              </w:rPr>
            </w:pPr>
            <w:r>
              <w:t>Cardiac catheterization</w:t>
            </w:r>
          </w:p>
        </w:tc>
      </w:tr>
      <w:tr w:rsidR="00C20B53" w:rsidRPr="002E71B3" w:rsidDel="004763E0" w14:paraId="2490880D" w14:textId="77777777">
        <w:trPr>
          <w:cantSplit/>
        </w:trPr>
        <w:tc>
          <w:tcPr>
            <w:tcW w:w="0" w:type="auto"/>
            <w:vAlign w:val="bottom"/>
          </w:tcPr>
          <w:p w14:paraId="40DFEEF6" w14:textId="77777777" w:rsidR="00C20B53" w:rsidRPr="002E71B3" w:rsidDel="004763E0" w:rsidRDefault="00C20B53" w:rsidP="003E3BC9">
            <w:pPr>
              <w:pStyle w:val="TableText"/>
              <w:rPr>
                <w:b/>
              </w:rPr>
            </w:pPr>
            <w:r>
              <w:t>18746-8</w:t>
            </w:r>
          </w:p>
        </w:tc>
        <w:tc>
          <w:tcPr>
            <w:tcW w:w="0" w:type="auto"/>
            <w:vAlign w:val="bottom"/>
          </w:tcPr>
          <w:p w14:paraId="69DF282F" w14:textId="77777777" w:rsidR="00C20B53" w:rsidRPr="002E71B3" w:rsidDel="004763E0" w:rsidRDefault="00C20B53" w:rsidP="003E3BC9">
            <w:pPr>
              <w:pStyle w:val="TableText"/>
              <w:rPr>
                <w:b/>
              </w:rPr>
            </w:pPr>
            <w:r>
              <w:t>Study report</w:t>
            </w:r>
          </w:p>
        </w:tc>
        <w:tc>
          <w:tcPr>
            <w:tcW w:w="0" w:type="auto"/>
            <w:vAlign w:val="bottom"/>
          </w:tcPr>
          <w:p w14:paraId="31158498" w14:textId="77777777" w:rsidR="00C20B53" w:rsidRPr="002E71B3" w:rsidDel="004763E0" w:rsidRDefault="00C20B53" w:rsidP="003E3BC9">
            <w:pPr>
              <w:pStyle w:val="TableText"/>
              <w:rPr>
                <w:b/>
              </w:rPr>
            </w:pPr>
            <w:r>
              <w:t>Lower GI tract</w:t>
            </w:r>
          </w:p>
        </w:tc>
        <w:tc>
          <w:tcPr>
            <w:tcW w:w="0" w:type="auto"/>
            <w:vAlign w:val="bottom"/>
          </w:tcPr>
          <w:p w14:paraId="218C75D1" w14:textId="77777777" w:rsidR="00C20B53" w:rsidRPr="002E71B3" w:rsidDel="004763E0" w:rsidRDefault="00C20B53" w:rsidP="003E3BC9">
            <w:pPr>
              <w:pStyle w:val="TableText"/>
              <w:rPr>
                <w:b/>
              </w:rPr>
            </w:pPr>
            <w:r>
              <w:t>Colonoscopy</w:t>
            </w:r>
          </w:p>
        </w:tc>
      </w:tr>
      <w:tr w:rsidR="00C20B53" w:rsidRPr="002E71B3" w:rsidDel="004763E0" w14:paraId="13A7DD4F" w14:textId="77777777">
        <w:trPr>
          <w:cantSplit/>
        </w:trPr>
        <w:tc>
          <w:tcPr>
            <w:tcW w:w="0" w:type="auto"/>
            <w:vAlign w:val="bottom"/>
          </w:tcPr>
          <w:p w14:paraId="57C02C3E" w14:textId="77777777" w:rsidR="00C20B53" w:rsidRPr="002E71B3" w:rsidDel="004763E0" w:rsidRDefault="00C20B53" w:rsidP="003E3BC9">
            <w:pPr>
              <w:pStyle w:val="TableText"/>
              <w:rPr>
                <w:b/>
              </w:rPr>
            </w:pPr>
            <w:r>
              <w:t>18751-8</w:t>
            </w:r>
          </w:p>
        </w:tc>
        <w:tc>
          <w:tcPr>
            <w:tcW w:w="0" w:type="auto"/>
            <w:vAlign w:val="bottom"/>
          </w:tcPr>
          <w:p w14:paraId="026E3858" w14:textId="77777777" w:rsidR="00C20B53" w:rsidRPr="002E71B3" w:rsidDel="004763E0" w:rsidRDefault="00C20B53" w:rsidP="003E3BC9">
            <w:pPr>
              <w:pStyle w:val="TableText"/>
              <w:rPr>
                <w:b/>
              </w:rPr>
            </w:pPr>
            <w:r>
              <w:t>Study report</w:t>
            </w:r>
          </w:p>
        </w:tc>
        <w:tc>
          <w:tcPr>
            <w:tcW w:w="0" w:type="auto"/>
            <w:vAlign w:val="bottom"/>
          </w:tcPr>
          <w:p w14:paraId="59743812" w14:textId="77777777" w:rsidR="00C20B53" w:rsidRPr="002E71B3" w:rsidDel="004763E0" w:rsidRDefault="00C20B53" w:rsidP="003E3BC9">
            <w:pPr>
              <w:pStyle w:val="TableText"/>
              <w:rPr>
                <w:b/>
              </w:rPr>
            </w:pPr>
            <w:r>
              <w:t>Upper GI tract</w:t>
            </w:r>
          </w:p>
        </w:tc>
        <w:tc>
          <w:tcPr>
            <w:tcW w:w="0" w:type="auto"/>
            <w:vAlign w:val="bottom"/>
          </w:tcPr>
          <w:p w14:paraId="5A97FBE8" w14:textId="77777777" w:rsidR="00C20B53" w:rsidRPr="002E71B3" w:rsidDel="004763E0" w:rsidRDefault="00C20B53" w:rsidP="003E3BC9">
            <w:pPr>
              <w:pStyle w:val="TableText"/>
              <w:rPr>
                <w:b/>
              </w:rPr>
            </w:pPr>
            <w:r>
              <w:t>Endoscopy</w:t>
            </w:r>
          </w:p>
        </w:tc>
      </w:tr>
      <w:tr w:rsidR="00C20B53" w:rsidRPr="002E71B3" w:rsidDel="004763E0" w14:paraId="2AB2127F" w14:textId="77777777">
        <w:trPr>
          <w:cantSplit/>
        </w:trPr>
        <w:tc>
          <w:tcPr>
            <w:tcW w:w="0" w:type="auto"/>
            <w:vAlign w:val="bottom"/>
          </w:tcPr>
          <w:p w14:paraId="29E1D400" w14:textId="77777777" w:rsidR="00C20B53" w:rsidRPr="002E71B3" w:rsidDel="004763E0" w:rsidRDefault="00C20B53" w:rsidP="003E3BC9">
            <w:pPr>
              <w:pStyle w:val="TableText"/>
              <w:rPr>
                <w:b/>
              </w:rPr>
            </w:pPr>
            <w:r>
              <w:t>18753-4</w:t>
            </w:r>
          </w:p>
        </w:tc>
        <w:tc>
          <w:tcPr>
            <w:tcW w:w="0" w:type="auto"/>
            <w:vAlign w:val="bottom"/>
          </w:tcPr>
          <w:p w14:paraId="578ED599" w14:textId="77777777" w:rsidR="00C20B53" w:rsidRPr="002E71B3" w:rsidDel="004763E0" w:rsidRDefault="00C20B53" w:rsidP="003E3BC9">
            <w:pPr>
              <w:pStyle w:val="TableText"/>
              <w:rPr>
                <w:b/>
              </w:rPr>
            </w:pPr>
            <w:r>
              <w:t>Study report</w:t>
            </w:r>
          </w:p>
        </w:tc>
        <w:tc>
          <w:tcPr>
            <w:tcW w:w="0" w:type="auto"/>
            <w:vAlign w:val="bottom"/>
          </w:tcPr>
          <w:p w14:paraId="1DA52101" w14:textId="77777777" w:rsidR="00C20B53" w:rsidRPr="002E71B3" w:rsidDel="004763E0" w:rsidRDefault="00C20B53" w:rsidP="003E3BC9">
            <w:pPr>
              <w:pStyle w:val="TableText"/>
              <w:rPr>
                <w:b/>
              </w:rPr>
            </w:pPr>
            <w:r>
              <w:t>Lower GI tract</w:t>
            </w:r>
          </w:p>
        </w:tc>
        <w:tc>
          <w:tcPr>
            <w:tcW w:w="0" w:type="auto"/>
            <w:vAlign w:val="bottom"/>
          </w:tcPr>
          <w:p w14:paraId="62EFF5B5" w14:textId="77777777" w:rsidR="00C20B53" w:rsidRPr="002E71B3" w:rsidDel="004763E0" w:rsidRDefault="00C20B53" w:rsidP="003E3BC9">
            <w:pPr>
              <w:pStyle w:val="TableText"/>
              <w:rPr>
                <w:b/>
              </w:rPr>
            </w:pPr>
            <w:r>
              <w:t>Flexible sigmoidoscopy</w:t>
            </w:r>
          </w:p>
        </w:tc>
      </w:tr>
      <w:tr w:rsidR="00C20B53" w:rsidRPr="002E71B3" w:rsidDel="004763E0" w14:paraId="3AE5F307" w14:textId="77777777">
        <w:trPr>
          <w:cantSplit/>
        </w:trPr>
        <w:tc>
          <w:tcPr>
            <w:tcW w:w="0" w:type="auto"/>
            <w:vAlign w:val="bottom"/>
          </w:tcPr>
          <w:p w14:paraId="0C7C61A4" w14:textId="77777777" w:rsidR="00C20B53" w:rsidRPr="002E71B3" w:rsidDel="004763E0" w:rsidRDefault="00C20B53" w:rsidP="003E3BC9">
            <w:pPr>
              <w:pStyle w:val="TableText"/>
              <w:rPr>
                <w:b/>
              </w:rPr>
            </w:pPr>
            <w:r w:rsidRPr="00AB0363">
              <w:t>18836-7</w:t>
            </w:r>
          </w:p>
        </w:tc>
        <w:tc>
          <w:tcPr>
            <w:tcW w:w="0" w:type="auto"/>
            <w:vAlign w:val="bottom"/>
          </w:tcPr>
          <w:p w14:paraId="1ABA7957" w14:textId="77777777" w:rsidR="00C20B53" w:rsidRPr="002E71B3" w:rsidDel="004763E0" w:rsidRDefault="00C20B53" w:rsidP="003E3BC9">
            <w:pPr>
              <w:pStyle w:val="TableText"/>
              <w:rPr>
                <w:b/>
              </w:rPr>
            </w:pPr>
            <w:r w:rsidRPr="00AB0363">
              <w:t>Procedure</w:t>
            </w:r>
          </w:p>
        </w:tc>
        <w:tc>
          <w:tcPr>
            <w:tcW w:w="0" w:type="auto"/>
            <w:vAlign w:val="bottom"/>
          </w:tcPr>
          <w:p w14:paraId="7ECDD13F" w14:textId="77777777" w:rsidR="00C20B53" w:rsidRPr="002E71B3" w:rsidDel="004763E0" w:rsidRDefault="00C20B53" w:rsidP="003E3BC9">
            <w:pPr>
              <w:pStyle w:val="TableText"/>
              <w:rPr>
                <w:b/>
              </w:rPr>
            </w:pPr>
            <w:r w:rsidRPr="00AB0363">
              <w:t>Cardiac stress study</w:t>
            </w:r>
          </w:p>
        </w:tc>
        <w:tc>
          <w:tcPr>
            <w:tcW w:w="0" w:type="auto"/>
            <w:vAlign w:val="bottom"/>
          </w:tcPr>
          <w:p w14:paraId="38E16B81" w14:textId="77777777" w:rsidR="00C20B53" w:rsidRPr="002E71B3" w:rsidDel="004763E0" w:rsidRDefault="00C20B53" w:rsidP="003E3BC9">
            <w:pPr>
              <w:pStyle w:val="TableText"/>
              <w:rPr>
                <w:b/>
              </w:rPr>
            </w:pPr>
            <w:r w:rsidRPr="00AB0363">
              <w:t>*</w:t>
            </w:r>
          </w:p>
        </w:tc>
      </w:tr>
      <w:tr w:rsidR="00C20B53" w:rsidRPr="002E71B3" w:rsidDel="004763E0" w14:paraId="2C89C9F4" w14:textId="77777777">
        <w:trPr>
          <w:cantSplit/>
        </w:trPr>
        <w:tc>
          <w:tcPr>
            <w:tcW w:w="0" w:type="auto"/>
            <w:vAlign w:val="bottom"/>
          </w:tcPr>
          <w:p w14:paraId="22A9321B" w14:textId="77777777" w:rsidR="00C20B53" w:rsidRPr="002E71B3" w:rsidDel="004763E0" w:rsidRDefault="00C20B53" w:rsidP="003E3BC9">
            <w:pPr>
              <w:pStyle w:val="TableText"/>
              <w:rPr>
                <w:b/>
              </w:rPr>
            </w:pPr>
            <w:r w:rsidRPr="00AB0363">
              <w:t>28577-5</w:t>
            </w:r>
          </w:p>
        </w:tc>
        <w:tc>
          <w:tcPr>
            <w:tcW w:w="0" w:type="auto"/>
            <w:vAlign w:val="bottom"/>
          </w:tcPr>
          <w:p w14:paraId="4FF3F220" w14:textId="77777777" w:rsidR="00C20B53" w:rsidRPr="002E71B3" w:rsidDel="004763E0" w:rsidRDefault="00C20B53" w:rsidP="003E3BC9">
            <w:pPr>
              <w:pStyle w:val="TableText"/>
              <w:rPr>
                <w:b/>
              </w:rPr>
            </w:pPr>
            <w:r w:rsidRPr="00AB0363">
              <w:t>Procedure note</w:t>
            </w:r>
          </w:p>
        </w:tc>
        <w:tc>
          <w:tcPr>
            <w:tcW w:w="0" w:type="auto"/>
            <w:vAlign w:val="bottom"/>
          </w:tcPr>
          <w:p w14:paraId="5C9C97EE" w14:textId="77777777" w:rsidR="00C20B53" w:rsidRPr="002E71B3" w:rsidDel="004763E0" w:rsidRDefault="00C20B53" w:rsidP="003E3BC9">
            <w:pPr>
              <w:pStyle w:val="TableText"/>
              <w:rPr>
                <w:b/>
              </w:rPr>
            </w:pPr>
            <w:r w:rsidRPr="00AB0363">
              <w:t>{Setting}</w:t>
            </w:r>
          </w:p>
        </w:tc>
        <w:tc>
          <w:tcPr>
            <w:tcW w:w="0" w:type="auto"/>
            <w:vAlign w:val="bottom"/>
          </w:tcPr>
          <w:p w14:paraId="7E7D6B49" w14:textId="77777777" w:rsidR="00C20B53" w:rsidRPr="002E71B3" w:rsidDel="004763E0" w:rsidRDefault="00C20B53" w:rsidP="003E3BC9">
            <w:pPr>
              <w:pStyle w:val="TableText"/>
              <w:rPr>
                <w:b/>
              </w:rPr>
            </w:pPr>
            <w:r w:rsidRPr="00AB0363">
              <w:t>Dentistry</w:t>
            </w:r>
          </w:p>
        </w:tc>
      </w:tr>
      <w:tr w:rsidR="00C20B53" w:rsidRPr="002E71B3" w:rsidDel="004763E0" w14:paraId="3CBD8E16" w14:textId="77777777">
        <w:trPr>
          <w:cantSplit/>
        </w:trPr>
        <w:tc>
          <w:tcPr>
            <w:tcW w:w="0" w:type="auto"/>
            <w:vAlign w:val="bottom"/>
          </w:tcPr>
          <w:p w14:paraId="3D1567FD" w14:textId="77777777" w:rsidR="00C20B53" w:rsidRPr="002E71B3" w:rsidDel="004763E0" w:rsidRDefault="00C20B53" w:rsidP="003E3BC9">
            <w:pPr>
              <w:pStyle w:val="TableText"/>
              <w:rPr>
                <w:b/>
              </w:rPr>
            </w:pPr>
            <w:r w:rsidRPr="00AB0363">
              <w:t>28625-2</w:t>
            </w:r>
          </w:p>
        </w:tc>
        <w:tc>
          <w:tcPr>
            <w:tcW w:w="0" w:type="auto"/>
            <w:vAlign w:val="bottom"/>
          </w:tcPr>
          <w:p w14:paraId="79432049" w14:textId="77777777" w:rsidR="00C20B53" w:rsidRPr="002E71B3" w:rsidDel="004763E0" w:rsidRDefault="00C20B53" w:rsidP="003E3BC9">
            <w:pPr>
              <w:pStyle w:val="TableText"/>
              <w:rPr>
                <w:b/>
              </w:rPr>
            </w:pPr>
            <w:r w:rsidRPr="00AB0363">
              <w:t>Procedure note</w:t>
            </w:r>
          </w:p>
        </w:tc>
        <w:tc>
          <w:tcPr>
            <w:tcW w:w="0" w:type="auto"/>
            <w:vAlign w:val="bottom"/>
          </w:tcPr>
          <w:p w14:paraId="1F3A8662" w14:textId="77777777" w:rsidR="00C20B53" w:rsidRPr="002E71B3" w:rsidDel="004763E0" w:rsidRDefault="00C20B53" w:rsidP="003E3BC9">
            <w:pPr>
              <w:pStyle w:val="TableText"/>
              <w:rPr>
                <w:b/>
              </w:rPr>
            </w:pPr>
            <w:r w:rsidRPr="00AB0363">
              <w:t>{Setting}</w:t>
            </w:r>
          </w:p>
        </w:tc>
        <w:tc>
          <w:tcPr>
            <w:tcW w:w="0" w:type="auto"/>
            <w:vAlign w:val="bottom"/>
          </w:tcPr>
          <w:p w14:paraId="23422CCE" w14:textId="77777777" w:rsidR="00C20B53" w:rsidRPr="002E71B3" w:rsidDel="004763E0" w:rsidRDefault="00C20B53" w:rsidP="003E3BC9">
            <w:pPr>
              <w:pStyle w:val="TableText"/>
              <w:rPr>
                <w:b/>
              </w:rPr>
            </w:pPr>
            <w:r w:rsidRPr="00AB0363">
              <w:t>Podiatry</w:t>
            </w:r>
          </w:p>
        </w:tc>
      </w:tr>
      <w:tr w:rsidR="00C20B53" w:rsidRPr="002E71B3" w:rsidDel="004763E0" w14:paraId="7E8B8C37" w14:textId="77777777">
        <w:trPr>
          <w:cantSplit/>
        </w:trPr>
        <w:tc>
          <w:tcPr>
            <w:tcW w:w="0" w:type="auto"/>
            <w:vAlign w:val="bottom"/>
          </w:tcPr>
          <w:p w14:paraId="4F00C51F" w14:textId="77777777" w:rsidR="00C20B53" w:rsidRPr="002E71B3" w:rsidDel="004763E0" w:rsidRDefault="00C20B53" w:rsidP="003E3BC9">
            <w:pPr>
              <w:pStyle w:val="TableText"/>
              <w:rPr>
                <w:b/>
              </w:rPr>
            </w:pPr>
            <w:r>
              <w:t>29757-2</w:t>
            </w:r>
          </w:p>
        </w:tc>
        <w:tc>
          <w:tcPr>
            <w:tcW w:w="0" w:type="auto"/>
            <w:vAlign w:val="bottom"/>
          </w:tcPr>
          <w:p w14:paraId="6B971C03" w14:textId="77777777" w:rsidR="00C20B53" w:rsidRPr="002E71B3" w:rsidDel="004763E0" w:rsidRDefault="00C20B53" w:rsidP="003E3BC9">
            <w:pPr>
              <w:pStyle w:val="TableText"/>
              <w:rPr>
                <w:b/>
              </w:rPr>
            </w:pPr>
            <w:r>
              <w:t>Study report</w:t>
            </w:r>
          </w:p>
        </w:tc>
        <w:tc>
          <w:tcPr>
            <w:tcW w:w="0" w:type="auto"/>
            <w:vAlign w:val="bottom"/>
          </w:tcPr>
          <w:p w14:paraId="1F1A928F" w14:textId="77777777" w:rsidR="00C20B53" w:rsidRPr="002E71B3" w:rsidDel="004763E0" w:rsidRDefault="00C20B53" w:rsidP="003E3BC9">
            <w:pPr>
              <w:pStyle w:val="TableText"/>
              <w:rPr>
                <w:b/>
              </w:rPr>
            </w:pPr>
            <w:r>
              <w:t>Cvx/Vag</w:t>
            </w:r>
          </w:p>
        </w:tc>
        <w:tc>
          <w:tcPr>
            <w:tcW w:w="0" w:type="auto"/>
            <w:vAlign w:val="bottom"/>
          </w:tcPr>
          <w:p w14:paraId="597527FA" w14:textId="77777777" w:rsidR="00C20B53" w:rsidRPr="002E71B3" w:rsidDel="004763E0" w:rsidRDefault="00C20B53" w:rsidP="003E3BC9">
            <w:pPr>
              <w:pStyle w:val="TableText"/>
              <w:rPr>
                <w:b/>
              </w:rPr>
            </w:pPr>
            <w:r>
              <w:t>Colposcopy</w:t>
            </w:r>
          </w:p>
        </w:tc>
      </w:tr>
      <w:tr w:rsidR="00C20B53" w:rsidRPr="002E71B3" w:rsidDel="004763E0" w14:paraId="6CC55ECD" w14:textId="77777777">
        <w:trPr>
          <w:cantSplit/>
        </w:trPr>
        <w:tc>
          <w:tcPr>
            <w:tcW w:w="0" w:type="auto"/>
            <w:vAlign w:val="bottom"/>
          </w:tcPr>
          <w:p w14:paraId="4A8F177C" w14:textId="77777777" w:rsidR="00C20B53" w:rsidRPr="002E71B3" w:rsidDel="004763E0" w:rsidRDefault="00C20B53" w:rsidP="003E3BC9">
            <w:pPr>
              <w:pStyle w:val="TableText"/>
              <w:rPr>
                <w:b/>
              </w:rPr>
            </w:pPr>
            <w:r>
              <w:t>33721-2</w:t>
            </w:r>
          </w:p>
        </w:tc>
        <w:tc>
          <w:tcPr>
            <w:tcW w:w="0" w:type="auto"/>
            <w:vAlign w:val="bottom"/>
          </w:tcPr>
          <w:p w14:paraId="6E84D379" w14:textId="77777777" w:rsidR="00C20B53" w:rsidRPr="002E71B3" w:rsidDel="004763E0" w:rsidRDefault="00C20B53" w:rsidP="003E3BC9">
            <w:pPr>
              <w:pStyle w:val="TableText"/>
              <w:rPr>
                <w:b/>
              </w:rPr>
            </w:pPr>
            <w:r>
              <w:t>Bone marrow biopsy report</w:t>
            </w:r>
          </w:p>
        </w:tc>
        <w:tc>
          <w:tcPr>
            <w:tcW w:w="0" w:type="auto"/>
            <w:vAlign w:val="bottom"/>
          </w:tcPr>
          <w:p w14:paraId="78B1CA94" w14:textId="77777777" w:rsidR="00C20B53" w:rsidRPr="002E71B3" w:rsidDel="004763E0" w:rsidRDefault="00C20B53" w:rsidP="003E3BC9">
            <w:pPr>
              <w:pStyle w:val="TableText"/>
              <w:rPr>
                <w:b/>
              </w:rPr>
            </w:pPr>
            <w:r>
              <w:t>Bone mar</w:t>
            </w:r>
          </w:p>
        </w:tc>
        <w:tc>
          <w:tcPr>
            <w:tcW w:w="0" w:type="auto"/>
            <w:vAlign w:val="bottom"/>
          </w:tcPr>
          <w:p w14:paraId="57B59942" w14:textId="77777777" w:rsidR="00C20B53" w:rsidRPr="002E71B3" w:rsidDel="004763E0" w:rsidRDefault="00C20B53" w:rsidP="003E3BC9">
            <w:pPr>
              <w:pStyle w:val="TableText"/>
              <w:rPr>
                <w:b/>
              </w:rPr>
            </w:pPr>
          </w:p>
        </w:tc>
      </w:tr>
      <w:tr w:rsidR="00C20B53" w:rsidRPr="002E71B3" w:rsidDel="004763E0" w14:paraId="08B1F7D3" w14:textId="77777777">
        <w:trPr>
          <w:cantSplit/>
        </w:trPr>
        <w:tc>
          <w:tcPr>
            <w:tcW w:w="0" w:type="auto"/>
            <w:vAlign w:val="bottom"/>
          </w:tcPr>
          <w:p w14:paraId="6AD2D8E7" w14:textId="77777777" w:rsidR="00C20B53" w:rsidRPr="002E71B3" w:rsidDel="004763E0" w:rsidRDefault="00C20B53" w:rsidP="003E3BC9">
            <w:pPr>
              <w:pStyle w:val="TableText"/>
              <w:rPr>
                <w:b/>
              </w:rPr>
            </w:pPr>
            <w:r w:rsidRPr="004763E0">
              <w:t>34121-4</w:t>
            </w:r>
          </w:p>
        </w:tc>
        <w:tc>
          <w:tcPr>
            <w:tcW w:w="0" w:type="auto"/>
            <w:vAlign w:val="bottom"/>
          </w:tcPr>
          <w:p w14:paraId="35D80EA1" w14:textId="77777777" w:rsidR="00C20B53" w:rsidRPr="002E71B3" w:rsidDel="004763E0" w:rsidRDefault="00C20B53" w:rsidP="003E3BC9">
            <w:pPr>
              <w:pStyle w:val="TableText"/>
              <w:rPr>
                <w:b/>
              </w:rPr>
            </w:pPr>
            <w:r w:rsidRPr="004763E0">
              <w:t>Interventional procedure note</w:t>
            </w:r>
          </w:p>
        </w:tc>
        <w:tc>
          <w:tcPr>
            <w:tcW w:w="0" w:type="auto"/>
            <w:vAlign w:val="bottom"/>
          </w:tcPr>
          <w:p w14:paraId="3CB601F1" w14:textId="77777777" w:rsidR="00C20B53" w:rsidRPr="002E71B3" w:rsidDel="004763E0" w:rsidRDefault="00C20B53" w:rsidP="003E3BC9">
            <w:pPr>
              <w:pStyle w:val="TableText"/>
              <w:rPr>
                <w:b/>
              </w:rPr>
            </w:pPr>
            <w:r w:rsidRPr="004763E0">
              <w:t>{Setting}</w:t>
            </w:r>
          </w:p>
        </w:tc>
        <w:tc>
          <w:tcPr>
            <w:tcW w:w="0" w:type="auto"/>
            <w:vAlign w:val="bottom"/>
          </w:tcPr>
          <w:p w14:paraId="2D755105" w14:textId="77777777" w:rsidR="00C20B53" w:rsidRPr="002E71B3" w:rsidDel="004763E0" w:rsidRDefault="00C20B53" w:rsidP="003E3BC9">
            <w:pPr>
              <w:pStyle w:val="TableText"/>
              <w:rPr>
                <w:b/>
              </w:rPr>
            </w:pPr>
            <w:r w:rsidRPr="004763E0">
              <w:t> </w:t>
            </w:r>
          </w:p>
        </w:tc>
      </w:tr>
      <w:tr w:rsidR="00C20B53" w:rsidRPr="002E71B3" w:rsidDel="004763E0" w14:paraId="5627BF0F" w14:textId="77777777">
        <w:trPr>
          <w:cantSplit/>
        </w:trPr>
        <w:tc>
          <w:tcPr>
            <w:tcW w:w="0" w:type="auto"/>
            <w:vAlign w:val="bottom"/>
          </w:tcPr>
          <w:p w14:paraId="2E7D0650" w14:textId="77777777" w:rsidR="00C20B53" w:rsidRPr="002E71B3" w:rsidDel="004763E0" w:rsidRDefault="00C20B53" w:rsidP="003E3BC9">
            <w:pPr>
              <w:pStyle w:val="TableText"/>
              <w:rPr>
                <w:b/>
              </w:rPr>
            </w:pPr>
            <w:r w:rsidRPr="00AB0363">
              <w:t>34896-1</w:t>
            </w:r>
          </w:p>
        </w:tc>
        <w:tc>
          <w:tcPr>
            <w:tcW w:w="0" w:type="auto"/>
            <w:vAlign w:val="bottom"/>
          </w:tcPr>
          <w:p w14:paraId="0D67E86F" w14:textId="77777777" w:rsidR="00C20B53" w:rsidRPr="002E71B3" w:rsidDel="004763E0" w:rsidRDefault="00C20B53" w:rsidP="003E3BC9">
            <w:pPr>
              <w:pStyle w:val="TableText"/>
              <w:rPr>
                <w:b/>
              </w:rPr>
            </w:pPr>
            <w:r w:rsidRPr="00AB0363">
              <w:t>Interventional procedure note</w:t>
            </w:r>
          </w:p>
        </w:tc>
        <w:tc>
          <w:tcPr>
            <w:tcW w:w="0" w:type="auto"/>
            <w:vAlign w:val="bottom"/>
          </w:tcPr>
          <w:p w14:paraId="664C94BB" w14:textId="77777777" w:rsidR="00C20B53" w:rsidRPr="002E71B3" w:rsidDel="004763E0" w:rsidRDefault="00C20B53" w:rsidP="003E3BC9">
            <w:pPr>
              <w:pStyle w:val="TableText"/>
              <w:rPr>
                <w:b/>
              </w:rPr>
            </w:pPr>
            <w:r w:rsidRPr="00AB0363">
              <w:t>{Setting}</w:t>
            </w:r>
          </w:p>
        </w:tc>
        <w:tc>
          <w:tcPr>
            <w:tcW w:w="0" w:type="auto"/>
            <w:vAlign w:val="bottom"/>
          </w:tcPr>
          <w:p w14:paraId="22F2C2CC" w14:textId="77777777" w:rsidR="00C20B53" w:rsidRPr="002E71B3" w:rsidDel="004763E0" w:rsidRDefault="00C20B53" w:rsidP="003E3BC9">
            <w:pPr>
              <w:pStyle w:val="TableText"/>
              <w:rPr>
                <w:b/>
              </w:rPr>
            </w:pPr>
            <w:r w:rsidRPr="00AB0363">
              <w:t>Cardiology</w:t>
            </w:r>
          </w:p>
        </w:tc>
      </w:tr>
      <w:tr w:rsidR="00C20B53" w:rsidRPr="002E71B3" w:rsidDel="004763E0" w14:paraId="2402A687" w14:textId="77777777">
        <w:trPr>
          <w:cantSplit/>
        </w:trPr>
        <w:tc>
          <w:tcPr>
            <w:tcW w:w="0" w:type="auto"/>
            <w:vAlign w:val="bottom"/>
          </w:tcPr>
          <w:p w14:paraId="4DD99012" w14:textId="77777777" w:rsidR="00C20B53" w:rsidRPr="002E71B3" w:rsidDel="004763E0" w:rsidRDefault="00C20B53" w:rsidP="003E3BC9">
            <w:pPr>
              <w:pStyle w:val="TableText"/>
              <w:rPr>
                <w:b/>
              </w:rPr>
            </w:pPr>
            <w:r w:rsidRPr="00AB0363">
              <w:t>34899-5</w:t>
            </w:r>
          </w:p>
        </w:tc>
        <w:tc>
          <w:tcPr>
            <w:tcW w:w="0" w:type="auto"/>
            <w:vAlign w:val="bottom"/>
          </w:tcPr>
          <w:p w14:paraId="2E78D26A" w14:textId="77777777" w:rsidR="00C20B53" w:rsidRPr="002E71B3" w:rsidDel="004763E0" w:rsidRDefault="00C20B53" w:rsidP="003E3BC9">
            <w:pPr>
              <w:pStyle w:val="TableText"/>
              <w:rPr>
                <w:b/>
              </w:rPr>
            </w:pPr>
            <w:r w:rsidRPr="00AB0363">
              <w:t>Interventional procedure note</w:t>
            </w:r>
          </w:p>
        </w:tc>
        <w:tc>
          <w:tcPr>
            <w:tcW w:w="0" w:type="auto"/>
            <w:vAlign w:val="bottom"/>
          </w:tcPr>
          <w:p w14:paraId="6C2CF81C" w14:textId="77777777" w:rsidR="00C20B53" w:rsidRPr="002E71B3" w:rsidDel="004763E0" w:rsidRDefault="00C20B53" w:rsidP="003E3BC9">
            <w:pPr>
              <w:pStyle w:val="TableText"/>
              <w:rPr>
                <w:b/>
              </w:rPr>
            </w:pPr>
            <w:r w:rsidRPr="00AB0363">
              <w:t>{Setting}</w:t>
            </w:r>
          </w:p>
        </w:tc>
        <w:tc>
          <w:tcPr>
            <w:tcW w:w="0" w:type="auto"/>
            <w:vAlign w:val="bottom"/>
          </w:tcPr>
          <w:p w14:paraId="14372E94" w14:textId="77777777" w:rsidR="00C20B53" w:rsidRPr="002E71B3" w:rsidDel="004763E0" w:rsidRDefault="00C20B53" w:rsidP="003E3BC9">
            <w:pPr>
              <w:pStyle w:val="TableText"/>
              <w:rPr>
                <w:b/>
              </w:rPr>
            </w:pPr>
            <w:r w:rsidRPr="00AB0363">
              <w:t>Gastroenterology</w:t>
            </w:r>
          </w:p>
        </w:tc>
      </w:tr>
      <w:tr w:rsidR="00C20B53" w:rsidRPr="002E71B3" w:rsidDel="004763E0" w14:paraId="5674D251" w14:textId="77777777">
        <w:trPr>
          <w:cantSplit/>
        </w:trPr>
        <w:tc>
          <w:tcPr>
            <w:tcW w:w="0" w:type="auto"/>
            <w:vAlign w:val="bottom"/>
          </w:tcPr>
          <w:p w14:paraId="14BB5CD1" w14:textId="77777777" w:rsidR="00C20B53" w:rsidRPr="002E71B3" w:rsidDel="004763E0" w:rsidRDefault="00C20B53" w:rsidP="003E3BC9">
            <w:pPr>
              <w:pStyle w:val="TableText"/>
              <w:rPr>
                <w:b/>
              </w:rPr>
            </w:pPr>
            <w:r>
              <w:t>47048-4</w:t>
            </w:r>
          </w:p>
        </w:tc>
        <w:tc>
          <w:tcPr>
            <w:tcW w:w="0" w:type="auto"/>
            <w:vAlign w:val="bottom"/>
          </w:tcPr>
          <w:p w14:paraId="72E4743F" w14:textId="77777777" w:rsidR="00C20B53" w:rsidRPr="002E71B3" w:rsidDel="004763E0" w:rsidRDefault="00C20B53" w:rsidP="003E3BC9">
            <w:pPr>
              <w:pStyle w:val="TableText"/>
              <w:rPr>
                <w:b/>
              </w:rPr>
            </w:pPr>
            <w:r>
              <w:t>Diagnostic interventional study report</w:t>
            </w:r>
          </w:p>
        </w:tc>
        <w:tc>
          <w:tcPr>
            <w:tcW w:w="0" w:type="auto"/>
            <w:vAlign w:val="bottom"/>
          </w:tcPr>
          <w:p w14:paraId="414C892D" w14:textId="77777777" w:rsidR="00C20B53" w:rsidRPr="002E71B3" w:rsidDel="004763E0" w:rsidRDefault="00C20B53" w:rsidP="003E3BC9">
            <w:pPr>
              <w:pStyle w:val="TableText"/>
              <w:rPr>
                <w:b/>
              </w:rPr>
            </w:pPr>
            <w:r>
              <w:t>{Setting}</w:t>
            </w:r>
          </w:p>
        </w:tc>
        <w:tc>
          <w:tcPr>
            <w:tcW w:w="0" w:type="auto"/>
            <w:vAlign w:val="bottom"/>
          </w:tcPr>
          <w:p w14:paraId="30375997" w14:textId="77777777" w:rsidR="00C20B53" w:rsidRPr="002E71B3" w:rsidDel="004763E0" w:rsidRDefault="00C20B53" w:rsidP="003E3BC9">
            <w:pPr>
              <w:pStyle w:val="TableText"/>
              <w:rPr>
                <w:b/>
              </w:rPr>
            </w:pPr>
            <w:r>
              <w:t>Interventional radiology</w:t>
            </w:r>
          </w:p>
        </w:tc>
      </w:tr>
      <w:tr w:rsidR="00C20B53" w:rsidRPr="002E71B3" w:rsidDel="004763E0" w14:paraId="7300FA63" w14:textId="77777777">
        <w:trPr>
          <w:cantSplit/>
        </w:trPr>
        <w:tc>
          <w:tcPr>
            <w:tcW w:w="0" w:type="auto"/>
            <w:vAlign w:val="bottom"/>
          </w:tcPr>
          <w:p w14:paraId="5AB54CCF" w14:textId="77777777" w:rsidR="00C20B53" w:rsidRPr="002E71B3" w:rsidDel="004763E0" w:rsidRDefault="00C20B53" w:rsidP="003E3BC9">
            <w:pPr>
              <w:pStyle w:val="TableText"/>
              <w:rPr>
                <w:b/>
              </w:rPr>
            </w:pPr>
            <w:r>
              <w:t>48807-2</w:t>
            </w:r>
          </w:p>
        </w:tc>
        <w:tc>
          <w:tcPr>
            <w:tcW w:w="0" w:type="auto"/>
            <w:vAlign w:val="bottom"/>
          </w:tcPr>
          <w:p w14:paraId="785083CD" w14:textId="77777777" w:rsidR="00C20B53" w:rsidRPr="002E71B3" w:rsidDel="004763E0" w:rsidRDefault="00C20B53" w:rsidP="003E3BC9">
            <w:pPr>
              <w:pStyle w:val="TableText"/>
              <w:rPr>
                <w:b/>
              </w:rPr>
            </w:pPr>
            <w:r>
              <w:t>Bone marrow aspiration report</w:t>
            </w:r>
          </w:p>
        </w:tc>
        <w:tc>
          <w:tcPr>
            <w:tcW w:w="0" w:type="auto"/>
            <w:vAlign w:val="bottom"/>
          </w:tcPr>
          <w:p w14:paraId="43DD512C" w14:textId="77777777" w:rsidR="00C20B53" w:rsidRPr="002E71B3" w:rsidDel="004763E0" w:rsidRDefault="00C20B53" w:rsidP="003E3BC9">
            <w:pPr>
              <w:pStyle w:val="TableText"/>
              <w:rPr>
                <w:b/>
              </w:rPr>
            </w:pPr>
            <w:r>
              <w:t>Bone mar</w:t>
            </w:r>
          </w:p>
        </w:tc>
        <w:tc>
          <w:tcPr>
            <w:tcW w:w="0" w:type="auto"/>
            <w:vAlign w:val="bottom"/>
          </w:tcPr>
          <w:p w14:paraId="1C7FEF03" w14:textId="77777777" w:rsidR="00C20B53" w:rsidRPr="002E71B3" w:rsidDel="004763E0" w:rsidRDefault="00C20B53" w:rsidP="003E3BC9">
            <w:pPr>
              <w:pStyle w:val="TableText"/>
              <w:rPr>
                <w:b/>
              </w:rPr>
            </w:pPr>
          </w:p>
        </w:tc>
      </w:tr>
    </w:tbl>
    <w:p w14:paraId="07929FEE" w14:textId="77777777" w:rsidR="00C20B53" w:rsidRDefault="00C20B53" w:rsidP="00E94BFA">
      <w:pPr>
        <w:pStyle w:val="BodyText"/>
      </w:pPr>
    </w:p>
    <w:p w14:paraId="1F0E1999" w14:textId="77777777" w:rsidR="00C20B53" w:rsidRDefault="00C20B53" w:rsidP="00C20B53">
      <w:pPr>
        <w:pStyle w:val="Caption"/>
      </w:pPr>
      <w:bookmarkStart w:id="309" w:name="_Toc137657985"/>
      <w:bookmarkStart w:id="310" w:name="_Toc163893739"/>
      <w:r>
        <w:t xml:space="preserve">Figure </w:t>
      </w:r>
      <w:r w:rsidR="0000006B">
        <w:fldChar w:fldCharType="begin"/>
      </w:r>
      <w:r w:rsidR="0000006B">
        <w:instrText xml:space="preserve"> SEQ Figure \* ARABIC </w:instrText>
      </w:r>
      <w:r w:rsidR="0000006B">
        <w:fldChar w:fldCharType="separate"/>
      </w:r>
      <w:r w:rsidR="00D61323">
        <w:t>44</w:t>
      </w:r>
      <w:r w:rsidR="0000006B">
        <w:fldChar w:fldCharType="end"/>
      </w:r>
      <w:r>
        <w:t xml:space="preserve">: </w:t>
      </w:r>
      <w:r w:rsidR="00CF1B34">
        <w:t xml:space="preserve">Procedure Note </w:t>
      </w:r>
      <w:r w:rsidRPr="00290F2A">
        <w:t>ClinicalDocument/code example</w:t>
      </w:r>
      <w:bookmarkEnd w:id="309"/>
      <w:bookmarkEnd w:id="310"/>
    </w:p>
    <w:p w14:paraId="7AF8B588" w14:textId="77777777" w:rsidR="00C20B53" w:rsidRPr="00A154E2" w:rsidRDefault="00C20B53" w:rsidP="00C20B53">
      <w:pPr>
        <w:pStyle w:val="Example"/>
        <w:rPr>
          <w:lang w:val="fr-FR"/>
        </w:rPr>
      </w:pPr>
      <w:r w:rsidRPr="00A154E2">
        <w:rPr>
          <w:lang w:val="fr-FR"/>
        </w:rPr>
        <w:t xml:space="preserve">&lt;code codeSystem="2.16.840.1.113883.6.1" </w:t>
      </w:r>
    </w:p>
    <w:p w14:paraId="32591007" w14:textId="77777777" w:rsidR="00C20B53" w:rsidRPr="009C7C0D" w:rsidRDefault="00C20B53" w:rsidP="00C20B53">
      <w:pPr>
        <w:pStyle w:val="Example"/>
      </w:pPr>
      <w:r w:rsidRPr="00A154E2">
        <w:rPr>
          <w:lang w:val="fr-FR"/>
        </w:rPr>
        <w:t xml:space="preserve">  </w:t>
      </w:r>
      <w:r>
        <w:t>codeSystemName</w:t>
      </w:r>
      <w:r w:rsidRPr="009A23E5">
        <w:t>="LOINC"</w:t>
      </w:r>
      <w:r>
        <w:t xml:space="preserve"> </w:t>
      </w:r>
      <w:r w:rsidRPr="009A23E5">
        <w:t>code="</w:t>
      </w:r>
      <w:r>
        <w:t>28570-0</w:t>
      </w:r>
      <w:r w:rsidRPr="009A23E5">
        <w:t>" displayName="PROCEDURE NOTE"/&gt;</w:t>
      </w:r>
    </w:p>
    <w:p w14:paraId="1DC8AC7E" w14:textId="77777777" w:rsidR="000F474F" w:rsidRDefault="000F474F" w:rsidP="00E94BFA">
      <w:pPr>
        <w:pStyle w:val="BodyText"/>
      </w:pPr>
    </w:p>
    <w:p w14:paraId="368E3058" w14:textId="77777777" w:rsidR="000F474F" w:rsidRDefault="000F474F" w:rsidP="000F474F">
      <w:pPr>
        <w:pStyle w:val="Heading4"/>
      </w:pPr>
      <w:r>
        <w:t>componentOf</w:t>
      </w:r>
    </w:p>
    <w:p w14:paraId="07E18041" w14:textId="77777777" w:rsidR="000F474F" w:rsidRDefault="000F474F" w:rsidP="003D62A7">
      <w:pPr>
        <w:numPr>
          <w:ilvl w:val="0"/>
          <w:numId w:val="97"/>
        </w:numPr>
        <w:spacing w:after="40" w:line="260" w:lineRule="exact"/>
      </w:pPr>
      <w:r>
        <w:rPr>
          <w:b/>
          <w:bCs/>
          <w:sz w:val="16"/>
          <w:szCs w:val="16"/>
        </w:rPr>
        <w:t>SHOULD</w:t>
      </w:r>
      <w:r>
        <w:t xml:space="preserve"> contain exactly one [1..1] </w:t>
      </w:r>
      <w:r>
        <w:rPr>
          <w:rFonts w:ascii="Courier New" w:hAnsi="Courier New"/>
          <w:b/>
          <w:bCs/>
        </w:rPr>
        <w:t>componentOf/encompassingEncounter</w:t>
      </w:r>
      <w:r>
        <w:t xml:space="preserve"> (CONF:8499). </w:t>
      </w:r>
    </w:p>
    <w:p w14:paraId="710200BF" w14:textId="77777777" w:rsidR="000F474F" w:rsidRDefault="000F474F" w:rsidP="003D62A7">
      <w:pPr>
        <w:numPr>
          <w:ilvl w:val="1"/>
          <w:numId w:val="97"/>
        </w:numPr>
        <w:spacing w:after="40" w:line="260" w:lineRule="exact"/>
      </w:pPr>
      <w:r>
        <w:lastRenderedPageBreak/>
        <w:t xml:space="preserve">This componentOf/encompassingEncounter </w:t>
      </w:r>
      <w:r>
        <w:rPr>
          <w:b/>
          <w:bCs/>
          <w:sz w:val="16"/>
          <w:szCs w:val="16"/>
        </w:rPr>
        <w:t>SHALL</w:t>
      </w:r>
      <w:r>
        <w:t xml:space="preserve"> contain exactly one [1..1] </w:t>
      </w:r>
      <w:r>
        <w:rPr>
          <w:rFonts w:ascii="Courier New" w:hAnsi="Courier New"/>
          <w:b/>
          <w:bCs/>
        </w:rPr>
        <w:t>code</w:t>
      </w:r>
      <w:r>
        <w:t xml:space="preserve"> (CONF:8501). </w:t>
      </w:r>
    </w:p>
    <w:p w14:paraId="74E395FF" w14:textId="77777777" w:rsidR="000F474F" w:rsidRDefault="000F474F" w:rsidP="003D62A7">
      <w:pPr>
        <w:numPr>
          <w:ilvl w:val="1"/>
          <w:numId w:val="97"/>
        </w:numPr>
        <w:spacing w:after="40" w:line="260" w:lineRule="exact"/>
      </w:pPr>
      <w:r>
        <w:t xml:space="preserve">This componentOf/encompassingEncounter </w:t>
      </w:r>
      <w:r>
        <w:rPr>
          <w:b/>
          <w:bCs/>
          <w:sz w:val="16"/>
          <w:szCs w:val="16"/>
        </w:rPr>
        <w:t>SHALL</w:t>
      </w:r>
      <w:r>
        <w:t xml:space="preserve"> contain at least one [1..*] </w:t>
      </w:r>
      <w:r>
        <w:rPr>
          <w:rFonts w:ascii="Courier New" w:hAnsi="Courier New"/>
          <w:b/>
          <w:bCs/>
        </w:rPr>
        <w:t>location/healthCareFacility/id</w:t>
      </w:r>
      <w:r>
        <w:t xml:space="preserve"> (CONF:8500). </w:t>
      </w:r>
    </w:p>
    <w:p w14:paraId="59FE4628" w14:textId="77777777" w:rsidR="000F474F" w:rsidRDefault="000F474F" w:rsidP="003D62A7">
      <w:pPr>
        <w:numPr>
          <w:ilvl w:val="1"/>
          <w:numId w:val="97"/>
        </w:numPr>
        <w:spacing w:after="40" w:line="260" w:lineRule="exact"/>
      </w:pPr>
      <w:r>
        <w:t xml:space="preserve">This componentOf/encompassingEncounter </w:t>
      </w:r>
      <w:r>
        <w:rPr>
          <w:b/>
          <w:bCs/>
          <w:sz w:val="16"/>
          <w:szCs w:val="16"/>
        </w:rPr>
        <w:t>MAY</w:t>
      </w:r>
      <w:r>
        <w:t xml:space="preserve"> contain exactly one [1..1] </w:t>
      </w:r>
      <w:r>
        <w:rPr>
          <w:rFonts w:ascii="Courier New" w:hAnsi="Courier New"/>
          <w:b/>
          <w:bCs/>
        </w:rPr>
        <w:t>encounterParticipant</w:t>
      </w:r>
      <w:r>
        <w:t xml:space="preserve"> (CONF:8502) such that it </w:t>
      </w:r>
    </w:p>
    <w:p w14:paraId="0AD64360" w14:textId="77777777" w:rsidR="000F474F" w:rsidRDefault="000F474F" w:rsidP="003D62A7">
      <w:pPr>
        <w:numPr>
          <w:ilvl w:val="2"/>
          <w:numId w:val="97"/>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REF</w:t>
      </w:r>
      <w:r>
        <w:t xml:space="preserve">" Referrer (CodeSystem: </w:t>
      </w:r>
      <w:r>
        <w:rPr>
          <w:rFonts w:ascii="Courier New" w:hAnsi="Courier New"/>
        </w:rPr>
        <w:t>2.16.840.1.113883.5.90 HL7ParticipationType</w:t>
      </w:r>
      <w:r>
        <w:t xml:space="preserve">) (CONF:8503). </w:t>
      </w:r>
    </w:p>
    <w:p w14:paraId="58E3815B" w14:textId="77777777" w:rsidR="0006199D" w:rsidRDefault="00C448A5" w:rsidP="00C448A5">
      <w:pPr>
        <w:pStyle w:val="Heading4"/>
      </w:pPr>
      <w:r>
        <w:t>Participant</w:t>
      </w:r>
    </w:p>
    <w:p w14:paraId="2AE664D7" w14:textId="77777777" w:rsidR="00C448A5" w:rsidRPr="0006199D" w:rsidRDefault="0006199D" w:rsidP="0006199D">
      <w:pPr>
        <w:pStyle w:val="BodyText"/>
      </w:pPr>
      <w:r>
        <w:t xml:space="preserve">The </w:t>
      </w:r>
      <w:hyperlink w:anchor="T_ParticipantScenarios" w:history="1">
        <w:r w:rsidRPr="005451E7">
          <w:rPr>
            <w:rStyle w:val="Hyperlink"/>
          </w:rPr>
          <w:t>Participant Scenarios</w:t>
        </w:r>
      </w:hyperlink>
      <w:r>
        <w:t xml:space="preserve"> table shows a number of scenarios and the values for various participants.  </w:t>
      </w:r>
    </w:p>
    <w:p w14:paraId="63B74B58" w14:textId="77777777" w:rsidR="00C448A5" w:rsidRDefault="00C448A5" w:rsidP="003D62A7">
      <w:pPr>
        <w:numPr>
          <w:ilvl w:val="0"/>
          <w:numId w:val="97"/>
        </w:numPr>
        <w:spacing w:after="40" w:line="260" w:lineRule="exact"/>
      </w:pPr>
      <w:r>
        <w:rPr>
          <w:b/>
          <w:bCs/>
          <w:sz w:val="16"/>
          <w:szCs w:val="16"/>
        </w:rPr>
        <w:t>MAY</w:t>
      </w:r>
      <w:r>
        <w:t xml:space="preserve"> contain at least one [1..*] </w:t>
      </w:r>
      <w:r>
        <w:rPr>
          <w:rFonts w:ascii="Courier New" w:hAnsi="Courier New"/>
          <w:b/>
          <w:bCs/>
        </w:rPr>
        <w:t>participant</w:t>
      </w:r>
      <w:r>
        <w:t xml:space="preserve"> (CONF:8504) such that it </w:t>
      </w:r>
    </w:p>
    <w:p w14:paraId="09D25480" w14:textId="77777777" w:rsidR="00C448A5" w:rsidRDefault="00C448A5" w:rsidP="003D62A7">
      <w:pPr>
        <w:numPr>
          <w:ilvl w:val="1"/>
          <w:numId w:val="97"/>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IND</w:t>
      </w:r>
      <w:r>
        <w:t xml:space="preserve">" Individual (CodeSystem: </w:t>
      </w:r>
      <w:r>
        <w:rPr>
          <w:rFonts w:ascii="Courier New" w:hAnsi="Courier New"/>
        </w:rPr>
        <w:t>2.16.840.1.113883.5.90 HL7ParticipationType</w:t>
      </w:r>
      <w:r>
        <w:t xml:space="preserve">) (CONF:8505). </w:t>
      </w:r>
    </w:p>
    <w:p w14:paraId="65006AB2" w14:textId="77777777" w:rsidR="00C448A5" w:rsidRDefault="00C448A5" w:rsidP="003D62A7">
      <w:pPr>
        <w:numPr>
          <w:ilvl w:val="1"/>
          <w:numId w:val="97"/>
        </w:numPr>
        <w:spacing w:after="40" w:line="260" w:lineRule="exact"/>
      </w:pPr>
      <w:r>
        <w:rPr>
          <w:b/>
          <w:bCs/>
          <w:sz w:val="16"/>
          <w:szCs w:val="16"/>
        </w:rPr>
        <w:t>SHALL</w:t>
      </w:r>
      <w:r>
        <w:t xml:space="preserve"> contain exactly one [1..1] </w:t>
      </w:r>
      <w:r>
        <w:rPr>
          <w:rFonts w:ascii="Courier New" w:hAnsi="Courier New"/>
          <w:b/>
          <w:bCs/>
        </w:rPr>
        <w:t>functionCode/@code</w:t>
      </w:r>
      <w:r>
        <w:t>="</w:t>
      </w:r>
      <w:r>
        <w:rPr>
          <w:rFonts w:ascii="Courier New" w:hAnsi="Courier New"/>
        </w:rPr>
        <w:t>PCP</w:t>
      </w:r>
      <w:r>
        <w:t xml:space="preserve">" Primary Care Physician (CodeSystem: </w:t>
      </w:r>
      <w:r>
        <w:rPr>
          <w:rFonts w:ascii="Courier New" w:hAnsi="Courier New"/>
        </w:rPr>
        <w:t>2.16.840.1.113883.5.90 HL7ParticipationType</w:t>
      </w:r>
      <w:r>
        <w:t xml:space="preserve">) (CONF:8506). </w:t>
      </w:r>
    </w:p>
    <w:p w14:paraId="5C0A1158" w14:textId="77777777" w:rsidR="00C448A5" w:rsidRDefault="00C448A5" w:rsidP="003D62A7">
      <w:pPr>
        <w:numPr>
          <w:ilvl w:val="1"/>
          <w:numId w:val="97"/>
        </w:numPr>
        <w:spacing w:after="40" w:line="260" w:lineRule="exact"/>
      </w:pPr>
      <w:r>
        <w:rPr>
          <w:b/>
          <w:bCs/>
          <w:sz w:val="16"/>
          <w:szCs w:val="16"/>
        </w:rPr>
        <w:t>SHALL</w:t>
      </w:r>
      <w:r>
        <w:t xml:space="preserve"> contain exactly one [1..1] </w:t>
      </w:r>
      <w:r>
        <w:rPr>
          <w:rFonts w:ascii="Courier New" w:hAnsi="Courier New"/>
          <w:b/>
          <w:bCs/>
        </w:rPr>
        <w:t>associatedEntity/@classCode</w:t>
      </w:r>
      <w:r>
        <w:t>="</w:t>
      </w:r>
      <w:r>
        <w:rPr>
          <w:rFonts w:ascii="Courier New" w:hAnsi="Courier New"/>
        </w:rPr>
        <w:t>PROV</w:t>
      </w:r>
      <w:r>
        <w:t xml:space="preserve">" Provider (CodeSystem: </w:t>
      </w:r>
      <w:r>
        <w:rPr>
          <w:rFonts w:ascii="Courier New" w:hAnsi="Courier New"/>
        </w:rPr>
        <w:t>2.16.840.1.113883.5.90 HL7ParticipationType</w:t>
      </w:r>
      <w:r>
        <w:t xml:space="preserve">) (CONF:8507). </w:t>
      </w:r>
    </w:p>
    <w:p w14:paraId="09483F47" w14:textId="77777777" w:rsidR="001C2DEE" w:rsidRDefault="00C448A5" w:rsidP="003D62A7">
      <w:pPr>
        <w:numPr>
          <w:ilvl w:val="2"/>
          <w:numId w:val="97"/>
        </w:numPr>
        <w:spacing w:after="40" w:line="260" w:lineRule="exact"/>
      </w:pPr>
      <w:r>
        <w:t xml:space="preserve">This associatedEntity/@classCode </w:t>
      </w:r>
      <w:r>
        <w:rPr>
          <w:b/>
          <w:bCs/>
          <w:sz w:val="16"/>
          <w:szCs w:val="16"/>
        </w:rPr>
        <w:t>SHALL</w:t>
      </w:r>
      <w:r>
        <w:t xml:space="preserve"> contain exactly one [1..1] </w:t>
      </w:r>
      <w:r>
        <w:rPr>
          <w:rFonts w:ascii="Courier New" w:hAnsi="Courier New"/>
          <w:b/>
          <w:bCs/>
        </w:rPr>
        <w:t>associatedPerson</w:t>
      </w:r>
      <w:r>
        <w:t xml:space="preserve"> (CONF:8508). </w:t>
      </w:r>
    </w:p>
    <w:p w14:paraId="33B04642" w14:textId="77777777" w:rsidR="001C2DEE" w:rsidRDefault="001C2DEE" w:rsidP="001C2DEE">
      <w:pPr>
        <w:pStyle w:val="Caption"/>
      </w:pPr>
      <w:bookmarkStart w:id="311" w:name="_Toc163893792"/>
      <w:r>
        <w:t xml:space="preserve">Table </w:t>
      </w:r>
      <w:r w:rsidR="0000006B">
        <w:fldChar w:fldCharType="begin"/>
      </w:r>
      <w:r w:rsidR="0000006B">
        <w:instrText xml:space="preserve"> SEQ Table \* ARABIC </w:instrText>
      </w:r>
      <w:r w:rsidR="0000006B">
        <w:fldChar w:fldCharType="separate"/>
      </w:r>
      <w:r w:rsidR="00D61323">
        <w:t>28</w:t>
      </w:r>
      <w:r w:rsidR="0000006B">
        <w:fldChar w:fldCharType="end"/>
      </w:r>
      <w:r>
        <w:t xml:space="preserve">: </w:t>
      </w:r>
      <w:bookmarkStart w:id="312" w:name="T_ParticipantScenarios"/>
      <w:bookmarkEnd w:id="312"/>
      <w:r>
        <w:t>Participant Scenario</w:t>
      </w:r>
      <w:bookmarkEnd w:id="311"/>
    </w:p>
    <w:tbl>
      <w:tblPr>
        <w:tblW w:w="950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77"/>
        <w:gridCol w:w="1102"/>
        <w:gridCol w:w="994"/>
        <w:gridCol w:w="1267"/>
        <w:gridCol w:w="1448"/>
        <w:gridCol w:w="1175"/>
        <w:gridCol w:w="1015"/>
        <w:gridCol w:w="1326"/>
      </w:tblGrid>
      <w:tr w:rsidR="002119C0" w:rsidRPr="00390A5A" w14:paraId="099DEF36" w14:textId="77777777">
        <w:trPr>
          <w:cantSplit/>
          <w:trHeight w:val="980"/>
          <w:tblHeader/>
        </w:trPr>
        <w:tc>
          <w:tcPr>
            <w:tcW w:w="1171" w:type="dxa"/>
            <w:shd w:val="clear" w:color="auto" w:fill="E6E6E6"/>
          </w:tcPr>
          <w:p w14:paraId="0C84260D" w14:textId="77777777" w:rsidR="002119C0" w:rsidRPr="00390A5A" w:rsidRDefault="002119C0" w:rsidP="00450A1A">
            <w:pPr>
              <w:pStyle w:val="TableHead"/>
            </w:pPr>
            <w:r>
              <w:t>Scenario</w:t>
            </w:r>
          </w:p>
          <w:p w14:paraId="44B46C8E" w14:textId="77777777" w:rsidR="002119C0" w:rsidRPr="00390A5A" w:rsidRDefault="002119C0" w:rsidP="00450A1A">
            <w:pPr>
              <w:pStyle w:val="TableHead"/>
            </w:pPr>
          </w:p>
          <w:p w14:paraId="58B56764" w14:textId="77777777" w:rsidR="002119C0" w:rsidRPr="00390A5A" w:rsidRDefault="002119C0" w:rsidP="00450A1A">
            <w:pPr>
              <w:pStyle w:val="TableHead"/>
            </w:pPr>
          </w:p>
        </w:tc>
        <w:tc>
          <w:tcPr>
            <w:tcW w:w="1097" w:type="dxa"/>
            <w:shd w:val="clear" w:color="auto" w:fill="E6E6E6"/>
          </w:tcPr>
          <w:p w14:paraId="424C3F12" w14:textId="77777777" w:rsidR="002119C0" w:rsidRPr="00390A5A" w:rsidRDefault="002119C0" w:rsidP="00450A1A">
            <w:pPr>
              <w:pStyle w:val="TableHead"/>
            </w:pPr>
            <w:r w:rsidRPr="00390A5A">
              <w:t>Author</w:t>
            </w:r>
          </w:p>
        </w:tc>
        <w:tc>
          <w:tcPr>
            <w:tcW w:w="989" w:type="dxa"/>
            <w:shd w:val="clear" w:color="auto" w:fill="E6E6E6"/>
          </w:tcPr>
          <w:p w14:paraId="021C63EB" w14:textId="77777777" w:rsidR="002119C0" w:rsidRPr="00390A5A" w:rsidRDefault="002119C0" w:rsidP="00450A1A">
            <w:pPr>
              <w:pStyle w:val="TableHead"/>
            </w:pPr>
            <w:r w:rsidRPr="00390A5A">
              <w:t>Custo</w:t>
            </w:r>
            <w:r>
              <w:t>-</w:t>
            </w:r>
            <w:r w:rsidRPr="00390A5A">
              <w:t>dian</w:t>
            </w:r>
          </w:p>
        </w:tc>
        <w:tc>
          <w:tcPr>
            <w:tcW w:w="1261" w:type="dxa"/>
            <w:shd w:val="clear" w:color="auto" w:fill="E6E6E6"/>
          </w:tcPr>
          <w:p w14:paraId="1631E1B3" w14:textId="77777777" w:rsidR="002119C0" w:rsidRPr="00390A5A" w:rsidRDefault="002119C0" w:rsidP="00450A1A">
            <w:pPr>
              <w:pStyle w:val="TableHead"/>
            </w:pPr>
            <w:r w:rsidRPr="00390A5A">
              <w:t>Data Enterer</w:t>
            </w:r>
          </w:p>
        </w:tc>
        <w:tc>
          <w:tcPr>
            <w:tcW w:w="1441" w:type="dxa"/>
            <w:shd w:val="clear" w:color="auto" w:fill="E6E6E6"/>
          </w:tcPr>
          <w:p w14:paraId="12AC53C5" w14:textId="77777777" w:rsidR="002119C0" w:rsidRPr="00390A5A" w:rsidRDefault="002119C0" w:rsidP="00450A1A">
            <w:pPr>
              <w:pStyle w:val="TableHead"/>
            </w:pPr>
            <w:r w:rsidRPr="00390A5A">
              <w:t>Encom</w:t>
            </w:r>
            <w:r>
              <w:t>-</w:t>
            </w:r>
            <w:r w:rsidRPr="00390A5A">
              <w:t xml:space="preserve">passing Encounter/ </w:t>
            </w:r>
            <w:r>
              <w:t>E</w:t>
            </w:r>
            <w:r w:rsidRPr="00390A5A">
              <w:t>ncounter Participant</w:t>
            </w:r>
          </w:p>
        </w:tc>
        <w:tc>
          <w:tcPr>
            <w:tcW w:w="1169" w:type="dxa"/>
            <w:shd w:val="clear" w:color="auto" w:fill="E6E6E6"/>
          </w:tcPr>
          <w:p w14:paraId="78165879" w14:textId="77777777" w:rsidR="002119C0" w:rsidRPr="00390A5A" w:rsidRDefault="002119C0" w:rsidP="00450A1A">
            <w:pPr>
              <w:pStyle w:val="TableHead"/>
            </w:pPr>
            <w:r w:rsidRPr="00390A5A">
              <w:t>Legal Authen</w:t>
            </w:r>
            <w:r>
              <w:t>-</w:t>
            </w:r>
            <w:r w:rsidRPr="00390A5A">
              <w:t xml:space="preserve">ticator </w:t>
            </w:r>
          </w:p>
        </w:tc>
        <w:tc>
          <w:tcPr>
            <w:tcW w:w="1010" w:type="dxa"/>
            <w:shd w:val="clear" w:color="auto" w:fill="E6E6E6"/>
          </w:tcPr>
          <w:p w14:paraId="0C4D04BC" w14:textId="77777777" w:rsidR="002119C0" w:rsidRPr="00390A5A" w:rsidRDefault="002119C0" w:rsidP="00450A1A">
            <w:pPr>
              <w:pStyle w:val="TableHead"/>
            </w:pPr>
            <w:r w:rsidRPr="00390A5A">
              <w:t>Parti</w:t>
            </w:r>
            <w:r>
              <w:t>-</w:t>
            </w:r>
            <w:r w:rsidRPr="00390A5A">
              <w:t>cipant</w:t>
            </w:r>
          </w:p>
        </w:tc>
        <w:tc>
          <w:tcPr>
            <w:tcW w:w="1320" w:type="dxa"/>
            <w:shd w:val="clear" w:color="auto" w:fill="E6E6E6"/>
          </w:tcPr>
          <w:p w14:paraId="01BB4DA2" w14:textId="77777777" w:rsidR="002119C0" w:rsidRPr="00390A5A" w:rsidRDefault="002119C0" w:rsidP="00450A1A">
            <w:pPr>
              <w:pStyle w:val="TableHead"/>
            </w:pPr>
            <w:r>
              <w:t>Service</w:t>
            </w:r>
            <w:r w:rsidRPr="00390A5A">
              <w:t xml:space="preserve"> Event/  Performer</w:t>
            </w:r>
          </w:p>
        </w:tc>
      </w:tr>
      <w:tr w:rsidR="002119C0" w:rsidRPr="00370F2C" w14:paraId="7E08F4D5" w14:textId="77777777">
        <w:trPr>
          <w:cantSplit/>
          <w:trHeight w:val="764"/>
        </w:trPr>
        <w:tc>
          <w:tcPr>
            <w:tcW w:w="9458" w:type="dxa"/>
            <w:gridSpan w:val="8"/>
          </w:tcPr>
          <w:p w14:paraId="0AEE964E" w14:textId="77777777" w:rsidR="002119C0" w:rsidRPr="00370F2C" w:rsidRDefault="002119C0" w:rsidP="00450A1A">
            <w:pPr>
              <w:pStyle w:val="TableText"/>
            </w:pPr>
            <w:r>
              <w:rPr>
                <w:b/>
              </w:rPr>
              <w:t>Colonoscopy Participant Scenario:</w:t>
            </w:r>
            <w:r>
              <w:t xml:space="preserve">  A surgeon refers a patient to an endoscopist. A colonoscopy is performed at an outpatient surgery center.  The endoscopist inputs information into an EHR. The outpatient surgery center EHR generates a Procedure Note to send to the Hospital EHR.</w:t>
            </w:r>
          </w:p>
        </w:tc>
      </w:tr>
      <w:tr w:rsidR="002119C0" w:rsidRPr="00370F2C" w14:paraId="4288E0B7" w14:textId="77777777">
        <w:trPr>
          <w:cantSplit/>
          <w:trHeight w:val="1402"/>
        </w:trPr>
        <w:tc>
          <w:tcPr>
            <w:tcW w:w="1171" w:type="dxa"/>
          </w:tcPr>
          <w:p w14:paraId="38A57D67" w14:textId="77777777" w:rsidR="002119C0" w:rsidRPr="00370F2C" w:rsidRDefault="002119C0" w:rsidP="00450A1A">
            <w:pPr>
              <w:pStyle w:val="TableText"/>
              <w:keepNext w:val="0"/>
            </w:pPr>
            <w:r w:rsidRPr="00370F2C">
              <w:t>Endo</w:t>
            </w:r>
            <w:r>
              <w:t>-</w:t>
            </w:r>
            <w:r w:rsidRPr="00370F2C">
              <w:t>scopic</w:t>
            </w:r>
            <w:r>
              <w:t xml:space="preserve"> </w:t>
            </w:r>
            <w:r w:rsidRPr="00370F2C">
              <w:t>CDA Procedure Note</w:t>
            </w:r>
          </w:p>
        </w:tc>
        <w:tc>
          <w:tcPr>
            <w:tcW w:w="1097" w:type="dxa"/>
          </w:tcPr>
          <w:p w14:paraId="3FC8AC43" w14:textId="77777777" w:rsidR="002119C0" w:rsidRPr="00370F2C" w:rsidRDefault="002119C0" w:rsidP="00450A1A">
            <w:pPr>
              <w:pStyle w:val="TableText"/>
              <w:keepNext w:val="0"/>
            </w:pPr>
            <w:r w:rsidRPr="00370F2C">
              <w:t>Endo</w:t>
            </w:r>
            <w:r>
              <w:t>-</w:t>
            </w:r>
            <w:r w:rsidRPr="00370F2C">
              <w:t>scopist</w:t>
            </w:r>
          </w:p>
        </w:tc>
        <w:tc>
          <w:tcPr>
            <w:tcW w:w="989" w:type="dxa"/>
          </w:tcPr>
          <w:p w14:paraId="108569FF" w14:textId="77777777" w:rsidR="002119C0" w:rsidRPr="00370F2C" w:rsidRDefault="002119C0" w:rsidP="00450A1A">
            <w:pPr>
              <w:pStyle w:val="TableText"/>
              <w:keepNext w:val="0"/>
            </w:pPr>
            <w:r w:rsidRPr="00370F2C">
              <w:t>Out</w:t>
            </w:r>
            <w:r>
              <w:t>-</w:t>
            </w:r>
            <w:r w:rsidRPr="00370F2C">
              <w:t xml:space="preserve">patient </w:t>
            </w:r>
            <w:r>
              <w:t>s</w:t>
            </w:r>
            <w:r w:rsidRPr="00370F2C">
              <w:t>urgery</w:t>
            </w:r>
            <w:r>
              <w:t xml:space="preserve"> c</w:t>
            </w:r>
            <w:r w:rsidRPr="00370F2C">
              <w:t>enter</w:t>
            </w:r>
          </w:p>
        </w:tc>
        <w:tc>
          <w:tcPr>
            <w:tcW w:w="1261" w:type="dxa"/>
          </w:tcPr>
          <w:p w14:paraId="69402570" w14:textId="77777777" w:rsidR="002119C0" w:rsidRPr="00370F2C" w:rsidRDefault="002119C0" w:rsidP="00450A1A">
            <w:pPr>
              <w:pStyle w:val="TableText"/>
              <w:keepNext w:val="0"/>
            </w:pPr>
            <w:r>
              <w:t>None</w:t>
            </w:r>
          </w:p>
        </w:tc>
        <w:tc>
          <w:tcPr>
            <w:tcW w:w="1441" w:type="dxa"/>
          </w:tcPr>
          <w:p w14:paraId="5CE936AB" w14:textId="77777777" w:rsidR="002119C0" w:rsidRPr="00370F2C" w:rsidRDefault="002119C0" w:rsidP="00450A1A">
            <w:pPr>
              <w:pStyle w:val="TableText"/>
              <w:keepNext w:val="0"/>
            </w:pPr>
            <w:r>
              <w:t>Surgeon [</w:t>
            </w:r>
            <w:r w:rsidRPr="0021775D">
              <w:t>REF (referrer)</w:t>
            </w:r>
            <w:r>
              <w:t>]</w:t>
            </w:r>
            <w:r w:rsidRPr="0021775D" w:rsidDel="0021775D">
              <w:t xml:space="preserve"> </w:t>
            </w:r>
          </w:p>
        </w:tc>
        <w:tc>
          <w:tcPr>
            <w:tcW w:w="1169" w:type="dxa"/>
          </w:tcPr>
          <w:p w14:paraId="79E3170F" w14:textId="77777777" w:rsidR="002119C0" w:rsidRPr="00370F2C" w:rsidRDefault="002119C0" w:rsidP="00450A1A">
            <w:pPr>
              <w:pStyle w:val="TableText"/>
              <w:keepNext w:val="0"/>
            </w:pPr>
            <w:r w:rsidRPr="00370F2C">
              <w:t>Endo</w:t>
            </w:r>
            <w:r>
              <w:t>-</w:t>
            </w:r>
            <w:r w:rsidRPr="00370F2C">
              <w:t>scopist</w:t>
            </w:r>
          </w:p>
        </w:tc>
        <w:tc>
          <w:tcPr>
            <w:tcW w:w="1010" w:type="dxa"/>
          </w:tcPr>
          <w:p w14:paraId="17F88B98" w14:textId="77777777" w:rsidR="002119C0" w:rsidRPr="00370F2C" w:rsidRDefault="002119C0" w:rsidP="00450A1A">
            <w:pPr>
              <w:pStyle w:val="TableText"/>
              <w:keepNext w:val="0"/>
            </w:pPr>
            <w:r w:rsidRPr="00370F2C">
              <w:t>None</w:t>
            </w:r>
          </w:p>
        </w:tc>
        <w:tc>
          <w:tcPr>
            <w:tcW w:w="1320" w:type="dxa"/>
          </w:tcPr>
          <w:p w14:paraId="3510047C" w14:textId="77777777" w:rsidR="002119C0" w:rsidRPr="00370F2C" w:rsidRDefault="002119C0" w:rsidP="00450A1A">
            <w:pPr>
              <w:pStyle w:val="TableText"/>
              <w:keepNext w:val="0"/>
            </w:pPr>
            <w:r w:rsidRPr="00370F2C">
              <w:t>Endoscopist</w:t>
            </w:r>
          </w:p>
        </w:tc>
      </w:tr>
      <w:tr w:rsidR="002119C0" w:rsidRPr="00370F2C" w14:paraId="5B334946" w14:textId="77777777">
        <w:trPr>
          <w:cantSplit/>
          <w:trHeight w:val="827"/>
        </w:trPr>
        <w:tc>
          <w:tcPr>
            <w:tcW w:w="9458" w:type="dxa"/>
            <w:gridSpan w:val="8"/>
          </w:tcPr>
          <w:p w14:paraId="182193E4" w14:textId="77777777" w:rsidR="002119C0" w:rsidRPr="00370F2C" w:rsidRDefault="002119C0" w:rsidP="00450A1A">
            <w:pPr>
              <w:pStyle w:val="TableText"/>
            </w:pPr>
            <w:r w:rsidRPr="00CA2255">
              <w:rPr>
                <w:b/>
              </w:rPr>
              <w:t>Office Removal of Wart Participation Scenario:</w:t>
            </w:r>
            <w:r>
              <w:t xml:space="preserve">  A wart is removed during an office visit.  The PCP dictates the procedure into the local transcription system. The transcription system generates a CDA Procedure Note to the EHR.</w:t>
            </w:r>
          </w:p>
        </w:tc>
      </w:tr>
      <w:tr w:rsidR="002119C0" w:rsidRPr="00370F2C" w14:paraId="66A8D0F5" w14:textId="77777777">
        <w:trPr>
          <w:cantSplit/>
          <w:trHeight w:val="800"/>
        </w:trPr>
        <w:tc>
          <w:tcPr>
            <w:tcW w:w="1171" w:type="dxa"/>
          </w:tcPr>
          <w:p w14:paraId="598EEC27" w14:textId="77777777" w:rsidR="002119C0" w:rsidRPr="00370F2C" w:rsidRDefault="002119C0" w:rsidP="00450A1A">
            <w:pPr>
              <w:pStyle w:val="TableText"/>
              <w:keepNext w:val="0"/>
            </w:pPr>
            <w:r w:rsidRPr="00370F2C">
              <w:t>CDA Procedure Note</w:t>
            </w:r>
          </w:p>
        </w:tc>
        <w:tc>
          <w:tcPr>
            <w:tcW w:w="1097" w:type="dxa"/>
          </w:tcPr>
          <w:p w14:paraId="5B067952" w14:textId="77777777" w:rsidR="002119C0" w:rsidRPr="00370F2C" w:rsidRDefault="002119C0" w:rsidP="00450A1A">
            <w:pPr>
              <w:pStyle w:val="TableText"/>
              <w:keepNext w:val="0"/>
            </w:pPr>
            <w:r w:rsidRPr="00370F2C">
              <w:t>PCP</w:t>
            </w:r>
          </w:p>
        </w:tc>
        <w:tc>
          <w:tcPr>
            <w:tcW w:w="989" w:type="dxa"/>
          </w:tcPr>
          <w:p w14:paraId="226920DF" w14:textId="77777777" w:rsidR="002119C0" w:rsidRPr="00370F2C" w:rsidRDefault="002119C0" w:rsidP="00450A1A">
            <w:pPr>
              <w:pStyle w:val="TableText"/>
              <w:keepNext w:val="0"/>
            </w:pPr>
            <w:r w:rsidRPr="00370F2C">
              <w:t>PCP office</w:t>
            </w:r>
          </w:p>
        </w:tc>
        <w:tc>
          <w:tcPr>
            <w:tcW w:w="1261" w:type="dxa"/>
          </w:tcPr>
          <w:p w14:paraId="361EDBEF" w14:textId="77777777" w:rsidR="002119C0" w:rsidRPr="00370F2C" w:rsidRDefault="002119C0" w:rsidP="00450A1A">
            <w:pPr>
              <w:pStyle w:val="TableText"/>
              <w:keepNext w:val="0"/>
            </w:pPr>
            <w:r w:rsidRPr="00370F2C">
              <w:t>Transcrip</w:t>
            </w:r>
            <w:r>
              <w:t>-</w:t>
            </w:r>
            <w:r w:rsidRPr="00370F2C">
              <w:t>tionist</w:t>
            </w:r>
          </w:p>
        </w:tc>
        <w:tc>
          <w:tcPr>
            <w:tcW w:w="1441" w:type="dxa"/>
          </w:tcPr>
          <w:p w14:paraId="58E84041" w14:textId="77777777" w:rsidR="002119C0" w:rsidRPr="00370F2C" w:rsidRDefault="002119C0" w:rsidP="00450A1A">
            <w:pPr>
              <w:pStyle w:val="TableText"/>
              <w:keepNext w:val="0"/>
            </w:pPr>
            <w:r>
              <w:t>None</w:t>
            </w:r>
          </w:p>
        </w:tc>
        <w:tc>
          <w:tcPr>
            <w:tcW w:w="1169" w:type="dxa"/>
          </w:tcPr>
          <w:p w14:paraId="60F5F50C" w14:textId="77777777" w:rsidR="002119C0" w:rsidRPr="00370F2C" w:rsidRDefault="002119C0" w:rsidP="00450A1A">
            <w:pPr>
              <w:pStyle w:val="TableText"/>
              <w:keepNext w:val="0"/>
            </w:pPr>
            <w:r w:rsidRPr="00370F2C">
              <w:t>PCP</w:t>
            </w:r>
          </w:p>
        </w:tc>
        <w:tc>
          <w:tcPr>
            <w:tcW w:w="1010" w:type="dxa"/>
          </w:tcPr>
          <w:p w14:paraId="56C6BBBA" w14:textId="77777777" w:rsidR="002119C0" w:rsidRPr="00370F2C" w:rsidRDefault="002119C0" w:rsidP="00450A1A">
            <w:pPr>
              <w:pStyle w:val="TableText"/>
              <w:keepNext w:val="0"/>
            </w:pPr>
            <w:r>
              <w:t>None</w:t>
            </w:r>
          </w:p>
        </w:tc>
        <w:tc>
          <w:tcPr>
            <w:tcW w:w="1320" w:type="dxa"/>
          </w:tcPr>
          <w:p w14:paraId="211CBDC4" w14:textId="77777777" w:rsidR="002119C0" w:rsidRPr="00370F2C" w:rsidRDefault="002119C0" w:rsidP="00450A1A">
            <w:pPr>
              <w:pStyle w:val="TableText"/>
              <w:keepNext w:val="0"/>
            </w:pPr>
            <w:r w:rsidRPr="00370F2C">
              <w:t>PCP</w:t>
            </w:r>
          </w:p>
        </w:tc>
      </w:tr>
      <w:tr w:rsidR="002119C0" w:rsidRPr="00370F2C" w14:paraId="45CED770" w14:textId="77777777">
        <w:trPr>
          <w:cantSplit/>
          <w:trHeight w:val="611"/>
        </w:trPr>
        <w:tc>
          <w:tcPr>
            <w:tcW w:w="9458" w:type="dxa"/>
            <w:gridSpan w:val="8"/>
          </w:tcPr>
          <w:p w14:paraId="75652F27" w14:textId="77777777" w:rsidR="002119C0" w:rsidRPr="00370F2C" w:rsidRDefault="002119C0" w:rsidP="00450A1A">
            <w:pPr>
              <w:pStyle w:val="TableText"/>
            </w:pPr>
            <w:r w:rsidRPr="00CA2255">
              <w:rPr>
                <w:b/>
              </w:rPr>
              <w:lastRenderedPageBreak/>
              <w:t>Dental Procedure Participation Scenario:</w:t>
            </w:r>
            <w:r>
              <w:t xml:space="preserve">  Dentist extracts a tooth after the patient has a cleaning by the hygenist.  He enters the information into his Dental EHR.</w:t>
            </w:r>
          </w:p>
        </w:tc>
      </w:tr>
      <w:tr w:rsidR="002119C0" w:rsidRPr="00370F2C" w14:paraId="7FADD593" w14:textId="77777777">
        <w:trPr>
          <w:cantSplit/>
          <w:trHeight w:val="809"/>
        </w:trPr>
        <w:tc>
          <w:tcPr>
            <w:tcW w:w="1171" w:type="dxa"/>
          </w:tcPr>
          <w:p w14:paraId="2B2BCFA9" w14:textId="77777777" w:rsidR="002119C0" w:rsidRPr="00370F2C" w:rsidRDefault="002119C0" w:rsidP="00450A1A">
            <w:pPr>
              <w:pStyle w:val="TableText"/>
              <w:keepNext w:val="0"/>
            </w:pPr>
            <w:r w:rsidRPr="00370F2C">
              <w:t xml:space="preserve">Procedure </w:t>
            </w:r>
            <w:r>
              <w:t xml:space="preserve">input </w:t>
            </w:r>
            <w:r w:rsidRPr="00370F2C">
              <w:t>to EHR</w:t>
            </w:r>
          </w:p>
        </w:tc>
        <w:tc>
          <w:tcPr>
            <w:tcW w:w="1097" w:type="dxa"/>
          </w:tcPr>
          <w:p w14:paraId="4ACA566B" w14:textId="77777777" w:rsidR="002119C0" w:rsidRPr="00370F2C" w:rsidRDefault="002119C0" w:rsidP="00450A1A">
            <w:pPr>
              <w:pStyle w:val="TableText"/>
              <w:keepNext w:val="0"/>
            </w:pPr>
            <w:r w:rsidRPr="00370F2C">
              <w:t>Dentist</w:t>
            </w:r>
          </w:p>
        </w:tc>
        <w:tc>
          <w:tcPr>
            <w:tcW w:w="989" w:type="dxa"/>
          </w:tcPr>
          <w:p w14:paraId="4F622069" w14:textId="77777777" w:rsidR="002119C0" w:rsidRPr="00370F2C" w:rsidRDefault="002119C0" w:rsidP="00450A1A">
            <w:pPr>
              <w:pStyle w:val="TableText"/>
              <w:keepNext w:val="0"/>
            </w:pPr>
            <w:r w:rsidRPr="00370F2C">
              <w:t xml:space="preserve">Dentist </w:t>
            </w:r>
            <w:r>
              <w:t>o</w:t>
            </w:r>
            <w:r w:rsidRPr="00370F2C">
              <w:t>ffice</w:t>
            </w:r>
          </w:p>
        </w:tc>
        <w:tc>
          <w:tcPr>
            <w:tcW w:w="1261" w:type="dxa"/>
          </w:tcPr>
          <w:p w14:paraId="0282384F" w14:textId="77777777" w:rsidR="002119C0" w:rsidRPr="00370F2C" w:rsidRDefault="002119C0" w:rsidP="00450A1A">
            <w:pPr>
              <w:pStyle w:val="TableText"/>
              <w:keepNext w:val="0"/>
            </w:pPr>
            <w:r>
              <w:t>Varies</w:t>
            </w:r>
          </w:p>
        </w:tc>
        <w:tc>
          <w:tcPr>
            <w:tcW w:w="1441" w:type="dxa"/>
          </w:tcPr>
          <w:p w14:paraId="58B6F235" w14:textId="77777777" w:rsidR="002119C0" w:rsidRPr="00370F2C" w:rsidRDefault="002119C0" w:rsidP="00450A1A">
            <w:pPr>
              <w:pStyle w:val="TableText"/>
              <w:keepNext w:val="0"/>
            </w:pPr>
            <w:r>
              <w:t>None</w:t>
            </w:r>
          </w:p>
        </w:tc>
        <w:tc>
          <w:tcPr>
            <w:tcW w:w="1169" w:type="dxa"/>
          </w:tcPr>
          <w:p w14:paraId="7D76CE58" w14:textId="77777777" w:rsidR="002119C0" w:rsidRPr="00370F2C" w:rsidRDefault="002119C0" w:rsidP="00450A1A">
            <w:pPr>
              <w:pStyle w:val="TableText"/>
              <w:keepNext w:val="0"/>
            </w:pPr>
            <w:r w:rsidRPr="00370F2C">
              <w:t>Dentist</w:t>
            </w:r>
          </w:p>
        </w:tc>
        <w:tc>
          <w:tcPr>
            <w:tcW w:w="1010" w:type="dxa"/>
          </w:tcPr>
          <w:p w14:paraId="51D6F6CF" w14:textId="77777777" w:rsidR="002119C0" w:rsidRPr="00370F2C" w:rsidRDefault="002119C0" w:rsidP="00450A1A">
            <w:pPr>
              <w:pStyle w:val="TableText"/>
              <w:keepNext w:val="0"/>
            </w:pPr>
            <w:r w:rsidRPr="00370F2C">
              <w:t>Non</w:t>
            </w:r>
            <w:r>
              <w:t>e</w:t>
            </w:r>
          </w:p>
        </w:tc>
        <w:tc>
          <w:tcPr>
            <w:tcW w:w="1320" w:type="dxa"/>
          </w:tcPr>
          <w:p w14:paraId="3EC75251" w14:textId="77777777" w:rsidR="002119C0" w:rsidRPr="00370F2C" w:rsidRDefault="002119C0" w:rsidP="00450A1A">
            <w:pPr>
              <w:pStyle w:val="TableText"/>
              <w:keepNext w:val="0"/>
            </w:pPr>
            <w:r w:rsidRPr="00370F2C">
              <w:t>Dentist</w:t>
            </w:r>
            <w:r>
              <w:br/>
            </w:r>
            <w:r>
              <w:br/>
            </w:r>
            <w:r w:rsidRPr="00370F2C">
              <w:t>Hygenist</w:t>
            </w:r>
          </w:p>
        </w:tc>
      </w:tr>
      <w:tr w:rsidR="002119C0" w:rsidRPr="00370F2C" w14:paraId="27A83675" w14:textId="77777777">
        <w:trPr>
          <w:cantSplit/>
          <w:trHeight w:val="980"/>
        </w:trPr>
        <w:tc>
          <w:tcPr>
            <w:tcW w:w="9458" w:type="dxa"/>
            <w:gridSpan w:val="8"/>
          </w:tcPr>
          <w:p w14:paraId="4AE754AC" w14:textId="77777777" w:rsidR="002119C0" w:rsidRPr="00370F2C" w:rsidRDefault="002119C0" w:rsidP="00450A1A">
            <w:pPr>
              <w:pStyle w:val="TableText"/>
            </w:pPr>
            <w:r w:rsidRPr="00E35A76">
              <w:rPr>
                <w:b/>
              </w:rPr>
              <w:t xml:space="preserve">Transjugular Intrahepatic Portosystemic Shunt </w:t>
            </w:r>
            <w:r>
              <w:rPr>
                <w:b/>
              </w:rPr>
              <w:t>(</w:t>
            </w:r>
            <w:r w:rsidRPr="00F262FE">
              <w:rPr>
                <w:b/>
              </w:rPr>
              <w:t>TIPS</w:t>
            </w:r>
            <w:r>
              <w:rPr>
                <w:b/>
              </w:rPr>
              <w:t>)</w:t>
            </w:r>
            <w:r w:rsidRPr="00F262FE">
              <w:rPr>
                <w:b/>
              </w:rPr>
              <w:t xml:space="preserve"> </w:t>
            </w:r>
            <w:r>
              <w:rPr>
                <w:b/>
              </w:rPr>
              <w:t>P</w:t>
            </w:r>
            <w:r w:rsidRPr="00F262FE">
              <w:rPr>
                <w:b/>
              </w:rPr>
              <w:t>rocedure (Interventional Radiology) Participant Scenario:</w:t>
            </w:r>
            <w:r>
              <w:t xml:space="preserve">  At a university hospital, a TIPS procedure is performed by the interventional radiology fellow, with the help of an interventional radiology nurse, under the supervision of an attending interventional radiologist. The radiology technician enters the data into the EMR.  The patient was referred to the university hospital by his oncologist. The patient is insured by Cigna.</w:t>
            </w:r>
          </w:p>
        </w:tc>
      </w:tr>
      <w:tr w:rsidR="002119C0" w:rsidRPr="00370F2C" w14:paraId="0B3BB1D5" w14:textId="77777777">
        <w:trPr>
          <w:cantSplit/>
          <w:trHeight w:val="602"/>
        </w:trPr>
        <w:tc>
          <w:tcPr>
            <w:tcW w:w="1171" w:type="dxa"/>
          </w:tcPr>
          <w:p w14:paraId="7B3DF686" w14:textId="77777777" w:rsidR="002119C0" w:rsidRPr="00370F2C" w:rsidRDefault="002119C0" w:rsidP="00450A1A">
            <w:pPr>
              <w:pStyle w:val="TableText"/>
              <w:keepNext w:val="0"/>
            </w:pPr>
            <w:r w:rsidRPr="00370F2C">
              <w:t>Procedure Note is</w:t>
            </w:r>
            <w:r>
              <w:t xml:space="preserve"> input in</w:t>
            </w:r>
            <w:r w:rsidRPr="00370F2C">
              <w:t xml:space="preserve"> EHR</w:t>
            </w:r>
          </w:p>
        </w:tc>
        <w:tc>
          <w:tcPr>
            <w:tcW w:w="1097" w:type="dxa"/>
          </w:tcPr>
          <w:p w14:paraId="13277296" w14:textId="77777777" w:rsidR="002119C0" w:rsidRPr="00370F2C" w:rsidRDefault="002119C0" w:rsidP="00450A1A">
            <w:pPr>
              <w:pStyle w:val="TableText"/>
              <w:keepNext w:val="0"/>
            </w:pPr>
            <w:r>
              <w:t>Interven-tional r</w:t>
            </w:r>
            <w:r w:rsidRPr="00370F2C">
              <w:t xml:space="preserve">adiology </w:t>
            </w:r>
            <w:r>
              <w:t>f</w:t>
            </w:r>
            <w:r w:rsidRPr="00370F2C">
              <w:t>ellow</w:t>
            </w:r>
          </w:p>
        </w:tc>
        <w:tc>
          <w:tcPr>
            <w:tcW w:w="989" w:type="dxa"/>
          </w:tcPr>
          <w:p w14:paraId="6B639A5D" w14:textId="77777777" w:rsidR="002119C0" w:rsidRPr="00370F2C" w:rsidRDefault="002119C0" w:rsidP="00450A1A">
            <w:pPr>
              <w:pStyle w:val="TableText"/>
              <w:keepNext w:val="0"/>
            </w:pPr>
            <w:r w:rsidRPr="00370F2C">
              <w:t>Good Health</w:t>
            </w:r>
            <w:r>
              <w:t xml:space="preserve"> </w:t>
            </w:r>
            <w:r w:rsidRPr="00370F2C">
              <w:t>Hospital</w:t>
            </w:r>
          </w:p>
        </w:tc>
        <w:tc>
          <w:tcPr>
            <w:tcW w:w="1261" w:type="dxa"/>
          </w:tcPr>
          <w:p w14:paraId="6725D2A0" w14:textId="77777777" w:rsidR="002119C0" w:rsidRPr="00370F2C" w:rsidRDefault="002119C0" w:rsidP="00450A1A">
            <w:pPr>
              <w:pStyle w:val="TableText"/>
              <w:keepNext w:val="0"/>
            </w:pPr>
            <w:r w:rsidRPr="00370F2C">
              <w:t>Interven</w:t>
            </w:r>
            <w:r>
              <w:t>-</w:t>
            </w:r>
            <w:r w:rsidRPr="00370F2C">
              <w:t>tional</w:t>
            </w:r>
            <w:r>
              <w:t xml:space="preserve"> r</w:t>
            </w:r>
            <w:r w:rsidRPr="00370F2C">
              <w:t xml:space="preserve">adiology </w:t>
            </w:r>
            <w:r>
              <w:t>t</w:t>
            </w:r>
            <w:r w:rsidRPr="00370F2C">
              <w:t>echnician</w:t>
            </w:r>
          </w:p>
        </w:tc>
        <w:tc>
          <w:tcPr>
            <w:tcW w:w="1441" w:type="dxa"/>
          </w:tcPr>
          <w:p w14:paraId="310E333F" w14:textId="77777777" w:rsidR="002119C0" w:rsidRPr="00370F2C" w:rsidRDefault="002119C0" w:rsidP="00450A1A">
            <w:pPr>
              <w:pStyle w:val="TableText"/>
              <w:keepNext w:val="0"/>
            </w:pPr>
            <w:r>
              <w:t xml:space="preserve"> </w:t>
            </w:r>
            <w:r w:rsidRPr="005D3535">
              <w:t xml:space="preserve">REF (referrer) </w:t>
            </w:r>
            <w:r>
              <w:t>Oncologist</w:t>
            </w:r>
          </w:p>
        </w:tc>
        <w:tc>
          <w:tcPr>
            <w:tcW w:w="1169" w:type="dxa"/>
          </w:tcPr>
          <w:p w14:paraId="08D0B9AD" w14:textId="77777777" w:rsidR="002119C0" w:rsidRPr="00370F2C" w:rsidRDefault="002119C0" w:rsidP="00450A1A">
            <w:pPr>
              <w:pStyle w:val="TableText"/>
              <w:keepNext w:val="0"/>
            </w:pPr>
            <w:r w:rsidRPr="00370F2C">
              <w:t>Attending</w:t>
            </w:r>
            <w:r>
              <w:t xml:space="preserve"> i</w:t>
            </w:r>
            <w:r w:rsidRPr="00370F2C">
              <w:t>nterven</w:t>
            </w:r>
            <w:r>
              <w:t>-</w:t>
            </w:r>
            <w:r w:rsidRPr="00370F2C">
              <w:t xml:space="preserve">tional </w:t>
            </w:r>
            <w:r>
              <w:t>r</w:t>
            </w:r>
            <w:r w:rsidRPr="00370F2C">
              <w:t>adiolo</w:t>
            </w:r>
            <w:r>
              <w:t>-</w:t>
            </w:r>
            <w:r w:rsidRPr="00370F2C">
              <w:t>gist</w:t>
            </w:r>
          </w:p>
        </w:tc>
        <w:tc>
          <w:tcPr>
            <w:tcW w:w="1010" w:type="dxa"/>
          </w:tcPr>
          <w:p w14:paraId="4A6FE7C1" w14:textId="77777777" w:rsidR="002119C0" w:rsidRPr="00370F2C" w:rsidRDefault="002119C0" w:rsidP="00450A1A">
            <w:pPr>
              <w:pStyle w:val="TableText"/>
              <w:keepNext w:val="0"/>
            </w:pPr>
            <w:r>
              <w:t>Cigna</w:t>
            </w:r>
          </w:p>
          <w:p w14:paraId="421AC303" w14:textId="77777777" w:rsidR="002119C0" w:rsidRPr="00370F2C" w:rsidRDefault="002119C0" w:rsidP="00450A1A">
            <w:pPr>
              <w:spacing w:before="40" w:after="40" w:line="220" w:lineRule="exact"/>
              <w:rPr>
                <w:sz w:val="16"/>
              </w:rPr>
            </w:pPr>
          </w:p>
        </w:tc>
        <w:tc>
          <w:tcPr>
            <w:tcW w:w="1320" w:type="dxa"/>
          </w:tcPr>
          <w:p w14:paraId="17B81326" w14:textId="77777777" w:rsidR="002119C0" w:rsidRPr="00370F2C" w:rsidRDefault="002119C0" w:rsidP="00450A1A">
            <w:pPr>
              <w:pStyle w:val="TableText"/>
              <w:keepNext w:val="0"/>
            </w:pPr>
            <w:r w:rsidRPr="00370F2C">
              <w:t>Interven</w:t>
            </w:r>
            <w:r>
              <w:t>-</w:t>
            </w:r>
            <w:r w:rsidRPr="00370F2C">
              <w:t>tional</w:t>
            </w:r>
            <w:r>
              <w:t xml:space="preserve"> r</w:t>
            </w:r>
            <w:r w:rsidRPr="00370F2C">
              <w:t xml:space="preserve">adiology </w:t>
            </w:r>
            <w:r>
              <w:t>f</w:t>
            </w:r>
            <w:r w:rsidRPr="00370F2C">
              <w:t>ellow</w:t>
            </w:r>
          </w:p>
          <w:p w14:paraId="0BC3501B" w14:textId="77777777" w:rsidR="002119C0" w:rsidRPr="00370F2C" w:rsidRDefault="002119C0" w:rsidP="00450A1A">
            <w:pPr>
              <w:pStyle w:val="TableText"/>
              <w:keepNext w:val="0"/>
            </w:pPr>
            <w:r w:rsidRPr="00370F2C">
              <w:t>Nurse</w:t>
            </w:r>
          </w:p>
          <w:p w14:paraId="5EE4D13B" w14:textId="77777777" w:rsidR="002119C0" w:rsidRPr="00370F2C" w:rsidRDefault="002119C0" w:rsidP="00450A1A">
            <w:pPr>
              <w:pStyle w:val="TableText"/>
              <w:keepNext w:val="0"/>
            </w:pPr>
            <w:r w:rsidRPr="00370F2C">
              <w:t>Attending</w:t>
            </w:r>
            <w:r>
              <w:t xml:space="preserve"> i</w:t>
            </w:r>
            <w:r w:rsidRPr="00370F2C">
              <w:t>nterven</w:t>
            </w:r>
            <w:r>
              <w:t>-</w:t>
            </w:r>
            <w:r w:rsidRPr="00370F2C">
              <w:t xml:space="preserve">tional </w:t>
            </w:r>
            <w:r>
              <w:t>r</w:t>
            </w:r>
            <w:r w:rsidRPr="00370F2C">
              <w:t>adiologist</w:t>
            </w:r>
          </w:p>
        </w:tc>
      </w:tr>
      <w:tr w:rsidR="002119C0" w:rsidRPr="00370F2C" w14:paraId="0D81754D" w14:textId="77777777">
        <w:trPr>
          <w:cantSplit/>
          <w:trHeight w:val="989"/>
        </w:trPr>
        <w:tc>
          <w:tcPr>
            <w:tcW w:w="9458" w:type="dxa"/>
            <w:gridSpan w:val="8"/>
          </w:tcPr>
          <w:p w14:paraId="0C21F35A" w14:textId="77777777" w:rsidR="002119C0" w:rsidRPr="00370F2C" w:rsidRDefault="002119C0" w:rsidP="00450A1A">
            <w:pPr>
              <w:pStyle w:val="TableText"/>
            </w:pPr>
            <w:r w:rsidRPr="00E54DDC">
              <w:rPr>
                <w:b/>
              </w:rPr>
              <w:t xml:space="preserve">Lumbar Puncture (spinal tap) </w:t>
            </w:r>
            <w:r>
              <w:rPr>
                <w:b/>
              </w:rPr>
              <w:t>P</w:t>
            </w:r>
            <w:r w:rsidRPr="00E54DDC">
              <w:rPr>
                <w:b/>
              </w:rPr>
              <w:t xml:space="preserve">rocedure </w:t>
            </w:r>
            <w:r>
              <w:rPr>
                <w:b/>
              </w:rPr>
              <w:t>P</w:t>
            </w:r>
            <w:r w:rsidRPr="00E54DDC">
              <w:rPr>
                <w:b/>
              </w:rPr>
              <w:t xml:space="preserve">articipant </w:t>
            </w:r>
            <w:r>
              <w:rPr>
                <w:b/>
              </w:rPr>
              <w:t>S</w:t>
            </w:r>
            <w:r w:rsidRPr="00E54DDC">
              <w:rPr>
                <w:b/>
              </w:rPr>
              <w:t>cenario:</w:t>
            </w:r>
            <w:r>
              <w:t xml:space="preserve">  At a university hospital, a lumbar puncture is performed by a medical student, with the help of an intern, under the supervisory authority of an attending neurologist. The student performs the procedure and dictates the note. The note is signed by the intern and attending. The patient has a family doctor that is not participating in the procedure, did not refer the patient, and does not have privledges at the providing organization but is recorded in the note. </w:t>
            </w:r>
          </w:p>
        </w:tc>
      </w:tr>
      <w:tr w:rsidR="002119C0" w:rsidRPr="00370F2C" w14:paraId="5FE638F2" w14:textId="77777777">
        <w:trPr>
          <w:cantSplit/>
          <w:trHeight w:val="1402"/>
        </w:trPr>
        <w:tc>
          <w:tcPr>
            <w:tcW w:w="1171" w:type="dxa"/>
          </w:tcPr>
          <w:p w14:paraId="3A7DC7E4" w14:textId="77777777" w:rsidR="002119C0" w:rsidRPr="00370F2C" w:rsidRDefault="002119C0" w:rsidP="00450A1A">
            <w:pPr>
              <w:pStyle w:val="TableText"/>
              <w:keepNext w:val="0"/>
            </w:pPr>
            <w:r w:rsidRPr="00370F2C">
              <w:t>Procedure Note is</w:t>
            </w:r>
            <w:r>
              <w:t xml:space="preserve"> d</w:t>
            </w:r>
            <w:r w:rsidRPr="00370F2C">
              <w:t>ictated by the medical student</w:t>
            </w:r>
          </w:p>
        </w:tc>
        <w:tc>
          <w:tcPr>
            <w:tcW w:w="1097" w:type="dxa"/>
          </w:tcPr>
          <w:p w14:paraId="066A4328" w14:textId="77777777" w:rsidR="002119C0" w:rsidRPr="00370F2C" w:rsidRDefault="002119C0" w:rsidP="00450A1A">
            <w:pPr>
              <w:pStyle w:val="TableText"/>
              <w:keepNext w:val="0"/>
            </w:pPr>
            <w:r w:rsidRPr="00370F2C">
              <w:t>Medical student</w:t>
            </w:r>
          </w:p>
        </w:tc>
        <w:tc>
          <w:tcPr>
            <w:tcW w:w="989" w:type="dxa"/>
          </w:tcPr>
          <w:p w14:paraId="359F1A64" w14:textId="77777777" w:rsidR="002119C0" w:rsidRPr="00370F2C" w:rsidRDefault="002119C0" w:rsidP="00450A1A">
            <w:pPr>
              <w:pStyle w:val="TableText"/>
              <w:keepNext w:val="0"/>
            </w:pPr>
            <w:r w:rsidRPr="00370F2C">
              <w:t>Good Health</w:t>
            </w:r>
            <w:r>
              <w:br/>
            </w:r>
            <w:r w:rsidRPr="00370F2C">
              <w:t>Hospital</w:t>
            </w:r>
          </w:p>
        </w:tc>
        <w:tc>
          <w:tcPr>
            <w:tcW w:w="1261" w:type="dxa"/>
          </w:tcPr>
          <w:p w14:paraId="33C44565" w14:textId="77777777" w:rsidR="002119C0" w:rsidRPr="00370F2C" w:rsidRDefault="002119C0" w:rsidP="00450A1A">
            <w:pPr>
              <w:pStyle w:val="TableText"/>
              <w:keepNext w:val="0"/>
            </w:pPr>
            <w:r w:rsidRPr="00370F2C">
              <w:t>Transcrip</w:t>
            </w:r>
            <w:r>
              <w:t>-tionist</w:t>
            </w:r>
          </w:p>
        </w:tc>
        <w:tc>
          <w:tcPr>
            <w:tcW w:w="1441" w:type="dxa"/>
          </w:tcPr>
          <w:p w14:paraId="0BA71015" w14:textId="77777777" w:rsidR="002119C0" w:rsidRPr="00370F2C" w:rsidRDefault="002119C0" w:rsidP="00450A1A">
            <w:pPr>
              <w:pStyle w:val="TableText"/>
              <w:keepNext w:val="0"/>
            </w:pPr>
            <w:r>
              <w:t>None</w:t>
            </w:r>
          </w:p>
        </w:tc>
        <w:tc>
          <w:tcPr>
            <w:tcW w:w="1169" w:type="dxa"/>
          </w:tcPr>
          <w:p w14:paraId="2320A7AF" w14:textId="77777777" w:rsidR="002119C0" w:rsidRDefault="002119C0" w:rsidP="00450A1A">
            <w:pPr>
              <w:pStyle w:val="TableText"/>
              <w:keepNext w:val="0"/>
            </w:pPr>
            <w:r w:rsidRPr="00370F2C">
              <w:t xml:space="preserve">Neurology </w:t>
            </w:r>
            <w:r>
              <w:t>a</w:t>
            </w:r>
            <w:r w:rsidRPr="00370F2C">
              <w:t>ttending</w:t>
            </w:r>
          </w:p>
          <w:p w14:paraId="36CDA4F0" w14:textId="77777777" w:rsidR="002119C0" w:rsidRPr="00370F2C" w:rsidRDefault="002119C0" w:rsidP="00450A1A">
            <w:pPr>
              <w:pStyle w:val="TableText"/>
              <w:keepNext w:val="0"/>
            </w:pPr>
            <w:r>
              <w:t>(Intern is authen-ticator)</w:t>
            </w:r>
          </w:p>
        </w:tc>
        <w:tc>
          <w:tcPr>
            <w:tcW w:w="1010" w:type="dxa"/>
          </w:tcPr>
          <w:p w14:paraId="0A3D6627" w14:textId="77777777" w:rsidR="002119C0" w:rsidRPr="00370F2C" w:rsidRDefault="002119C0" w:rsidP="00450A1A">
            <w:pPr>
              <w:pStyle w:val="TableText"/>
              <w:keepNext w:val="0"/>
            </w:pPr>
            <w:r>
              <w:t>Family doctor</w:t>
            </w:r>
          </w:p>
        </w:tc>
        <w:tc>
          <w:tcPr>
            <w:tcW w:w="1320" w:type="dxa"/>
          </w:tcPr>
          <w:p w14:paraId="7084AD46" w14:textId="77777777" w:rsidR="002119C0" w:rsidRPr="00370F2C" w:rsidRDefault="002119C0" w:rsidP="00450A1A">
            <w:pPr>
              <w:pStyle w:val="TableText"/>
              <w:keepNext w:val="0"/>
            </w:pPr>
            <w:r w:rsidRPr="00370F2C">
              <w:t>Medical student</w:t>
            </w:r>
          </w:p>
          <w:p w14:paraId="2CF83EBB" w14:textId="77777777" w:rsidR="002119C0" w:rsidRPr="00370F2C" w:rsidRDefault="002119C0" w:rsidP="00450A1A">
            <w:pPr>
              <w:pStyle w:val="TableText"/>
              <w:keepNext w:val="0"/>
            </w:pPr>
          </w:p>
          <w:p w14:paraId="4A8B5FC7" w14:textId="77777777" w:rsidR="002119C0" w:rsidRPr="00370F2C" w:rsidRDefault="002119C0" w:rsidP="00450A1A">
            <w:pPr>
              <w:pStyle w:val="TableText"/>
              <w:keepNext w:val="0"/>
            </w:pPr>
            <w:r w:rsidRPr="00370F2C">
              <w:t>Intern</w:t>
            </w:r>
          </w:p>
        </w:tc>
      </w:tr>
    </w:tbl>
    <w:p w14:paraId="1E238C16" w14:textId="77777777" w:rsidR="00C448A5" w:rsidRDefault="00C448A5" w:rsidP="001C2DEE">
      <w:pPr>
        <w:pStyle w:val="BodyText"/>
      </w:pPr>
    </w:p>
    <w:p w14:paraId="54C1D83F" w14:textId="77777777" w:rsidR="00C9064D" w:rsidRDefault="00C9064D" w:rsidP="00C9064D">
      <w:pPr>
        <w:pStyle w:val="Heading4"/>
      </w:pPr>
      <w:bookmarkStart w:id="313" w:name="_Toc137657915"/>
      <w:r>
        <w:t>Consent</w:t>
      </w:r>
      <w:bookmarkEnd w:id="313"/>
    </w:p>
    <w:p w14:paraId="2B91C1D4" w14:textId="77777777" w:rsidR="00C9064D" w:rsidRPr="00DF2002" w:rsidRDefault="00C9064D" w:rsidP="00085EE9">
      <w:pPr>
        <w:pStyle w:val="BodyText"/>
      </w:pPr>
      <w:r>
        <w:t>Both the header and body may record information about the</w:t>
      </w:r>
      <w:r w:rsidRPr="00DF2002">
        <w:t xml:space="preserve"> patient</w:t>
      </w:r>
      <w:r>
        <w:t>’s consent.</w:t>
      </w:r>
    </w:p>
    <w:p w14:paraId="11C5ACCC" w14:textId="77777777" w:rsidR="00DF0380" w:rsidRDefault="00C9064D" w:rsidP="00085EE9">
      <w:pPr>
        <w:pStyle w:val="BodyText"/>
      </w:pPr>
      <w:r w:rsidRPr="00DF2002">
        <w:t>The type of consent (e.g.</w:t>
      </w:r>
      <w:r>
        <w:t>,</w:t>
      </w:r>
      <w:r w:rsidRPr="00DF2002">
        <w:t xml:space="preserve"> a consent to pe</w:t>
      </w:r>
      <w:r>
        <w:t xml:space="preserve">rform the related </w:t>
      </w:r>
      <w:r>
        <w:rPr>
          <w:rStyle w:val="XMLname"/>
        </w:rPr>
        <w:t>s</w:t>
      </w:r>
      <w:r w:rsidRPr="004319DF">
        <w:rPr>
          <w:rStyle w:val="XMLname"/>
        </w:rPr>
        <w:t>erviceEvent</w:t>
      </w:r>
      <w:r>
        <w:t xml:space="preserve"> or </w:t>
      </w:r>
      <w:r w:rsidRPr="00DF2002">
        <w:t xml:space="preserve">a consent </w:t>
      </w:r>
      <w:r>
        <w:t>to release</w:t>
      </w:r>
      <w:r w:rsidRPr="00DF2002">
        <w:t xml:space="preserve"> </w:t>
      </w:r>
      <w:r>
        <w:t>the information</w:t>
      </w:r>
      <w:r w:rsidRPr="00DF2002">
        <w:t xml:space="preserve"> to a third party) is conveyed in </w:t>
      </w:r>
      <w:r>
        <w:rPr>
          <w:rStyle w:val="XMLname"/>
        </w:rPr>
        <w:t>c</w:t>
      </w:r>
      <w:r w:rsidRPr="004319DF">
        <w:rPr>
          <w:rStyle w:val="XMLname"/>
        </w:rPr>
        <w:t>onsent</w:t>
      </w:r>
      <w:r>
        <w:rPr>
          <w:rStyle w:val="XMLname"/>
        </w:rPr>
        <w:t>/</w:t>
      </w:r>
      <w:r w:rsidRPr="004319DF">
        <w:rPr>
          <w:rStyle w:val="XMLname"/>
        </w:rPr>
        <w:t>code</w:t>
      </w:r>
      <w:r w:rsidRPr="00DF2002">
        <w:t xml:space="preserve">. </w:t>
      </w:r>
      <w:r>
        <w:t>Consents referenced in the h</w:t>
      </w:r>
      <w:r w:rsidRPr="00DF2002">
        <w:t>eader have been finalized (</w:t>
      </w:r>
      <w:r>
        <w:rPr>
          <w:rStyle w:val="XMLname"/>
        </w:rPr>
        <w:t>c</w:t>
      </w:r>
      <w:r w:rsidRPr="004319DF">
        <w:rPr>
          <w:rStyle w:val="XMLname"/>
        </w:rPr>
        <w:t>onsent</w:t>
      </w:r>
      <w:r>
        <w:rPr>
          <w:rStyle w:val="XMLname"/>
        </w:rPr>
        <w:t>/</w:t>
      </w:r>
      <w:r w:rsidRPr="004319DF">
        <w:rPr>
          <w:rStyle w:val="XMLname"/>
        </w:rPr>
        <w:t>statusCode</w:t>
      </w:r>
      <w:r w:rsidRPr="00DF2002">
        <w:t xml:space="preserve"> must equal </w:t>
      </w:r>
      <w:r w:rsidRPr="0003045B">
        <w:rPr>
          <w:rStyle w:val="XMLname"/>
        </w:rPr>
        <w:t>Completed</w:t>
      </w:r>
      <w:r>
        <w:t>) and should be on file.  The following conformance statement does not represent an additional constraint over base CDA; it calls out CDA’s construct for handling consent as consents are usually required prior to a procedure.</w:t>
      </w:r>
    </w:p>
    <w:p w14:paraId="6782CC39" w14:textId="77777777" w:rsidR="00DF0380" w:rsidRDefault="00DF0380" w:rsidP="003D62A7">
      <w:pPr>
        <w:numPr>
          <w:ilvl w:val="0"/>
          <w:numId w:val="97"/>
        </w:numPr>
        <w:spacing w:after="40" w:line="260" w:lineRule="exact"/>
      </w:pPr>
      <w:r>
        <w:t xml:space="preserve">A consent, if present, </w:t>
      </w:r>
      <w:r>
        <w:rPr>
          <w:b/>
          <w:bCs/>
          <w:sz w:val="16"/>
          <w:szCs w:val="16"/>
        </w:rPr>
        <w:t>SHALL</w:t>
      </w:r>
      <w:r>
        <w:t xml:space="preserve"> be represented as ClinicalDocument/authorization/consent. (CONF:8509).</w:t>
      </w:r>
    </w:p>
    <w:p w14:paraId="1FE196CD" w14:textId="77777777" w:rsidR="00C9064D" w:rsidRDefault="00C9064D" w:rsidP="00085EE9">
      <w:pPr>
        <w:pStyle w:val="BodyText"/>
      </w:pPr>
    </w:p>
    <w:p w14:paraId="2C63061F" w14:textId="77777777" w:rsidR="00C9064D" w:rsidRPr="00675087" w:rsidRDefault="00C9064D" w:rsidP="00C9064D">
      <w:pPr>
        <w:pStyle w:val="Caption"/>
        <w:rPr>
          <w:bCs/>
        </w:rPr>
      </w:pPr>
      <w:bookmarkStart w:id="314" w:name="_Toc137657995"/>
      <w:bookmarkStart w:id="315" w:name="_Toc163893740"/>
      <w:r>
        <w:t xml:space="preserve">Figure </w:t>
      </w:r>
      <w:r w:rsidR="0000006B">
        <w:fldChar w:fldCharType="begin"/>
      </w:r>
      <w:r w:rsidR="0000006B">
        <w:instrText xml:space="preserve"> SEQ Figure \* ARABIC </w:instrText>
      </w:r>
      <w:r w:rsidR="0000006B">
        <w:fldChar w:fldCharType="separate"/>
      </w:r>
      <w:r w:rsidR="00D61323">
        <w:t>45</w:t>
      </w:r>
      <w:r w:rsidR="0000006B">
        <w:fldChar w:fldCharType="end"/>
      </w:r>
      <w:r>
        <w:t xml:space="preserve">: </w:t>
      </w:r>
      <w:r w:rsidR="00202652">
        <w:t>Procedure Note c</w:t>
      </w:r>
      <w:r w:rsidRPr="00304938">
        <w:t>onsent example</w:t>
      </w:r>
      <w:bookmarkEnd w:id="314"/>
      <w:bookmarkEnd w:id="315"/>
    </w:p>
    <w:p w14:paraId="6DEEB052" w14:textId="77777777" w:rsidR="00C9064D" w:rsidRPr="00675087" w:rsidRDefault="00C9064D" w:rsidP="00C9064D">
      <w:pPr>
        <w:pStyle w:val="Example"/>
      </w:pPr>
      <w:r w:rsidRPr="00675087">
        <w:t xml:space="preserve"> &lt;authorization typeCode="AUTH"&gt;</w:t>
      </w:r>
    </w:p>
    <w:p w14:paraId="78EF2A8E" w14:textId="77777777" w:rsidR="00C9064D" w:rsidRPr="00675087" w:rsidRDefault="00C9064D" w:rsidP="00C9064D">
      <w:pPr>
        <w:pStyle w:val="Example"/>
      </w:pPr>
      <w:r w:rsidRPr="00675087">
        <w:t xml:space="preserve">    &lt;consent classCode="CONS" moodCode="EVN"&gt;</w:t>
      </w:r>
    </w:p>
    <w:p w14:paraId="0A4071AA" w14:textId="77777777" w:rsidR="00C9064D" w:rsidRPr="00675087" w:rsidRDefault="00C9064D" w:rsidP="00C9064D">
      <w:pPr>
        <w:pStyle w:val="Example"/>
      </w:pPr>
      <w:r w:rsidRPr="00675087">
        <w:t xml:space="preserve"> </w:t>
      </w:r>
      <w:r>
        <w:t xml:space="preserve">      &lt;</w:t>
      </w:r>
      <w:r w:rsidRPr="00762FE3">
        <w:t>id root="629deb70-5306-11df-9879-0800200c9a66" /&gt;</w:t>
      </w:r>
    </w:p>
    <w:p w14:paraId="655545C5" w14:textId="77777777" w:rsidR="00C9064D" w:rsidRDefault="00C9064D" w:rsidP="00C9064D">
      <w:pPr>
        <w:pStyle w:val="Example"/>
      </w:pPr>
      <w:r w:rsidRPr="00675087">
        <w:t xml:space="preserve">       &lt;code codeSystem=" 2.16.840.1.113883.6.1" codeSystemName="LOINC" </w:t>
      </w:r>
    </w:p>
    <w:p w14:paraId="13628D8E" w14:textId="77777777" w:rsidR="00C9064D" w:rsidRPr="00675087" w:rsidRDefault="00C9064D" w:rsidP="00C9064D">
      <w:pPr>
        <w:pStyle w:val="Example"/>
      </w:pPr>
      <w:r>
        <w:t xml:space="preserve">             </w:t>
      </w:r>
      <w:r w:rsidRPr="00675087">
        <w:t>code="CONSP-X" displayName="Consent for Procedure"/&gt;</w:t>
      </w:r>
    </w:p>
    <w:p w14:paraId="46DD4525" w14:textId="77777777" w:rsidR="00C9064D" w:rsidRPr="00675087" w:rsidRDefault="00C9064D" w:rsidP="00C9064D">
      <w:pPr>
        <w:pStyle w:val="Example"/>
      </w:pPr>
      <w:r w:rsidRPr="00675087">
        <w:t xml:space="preserve">       &lt;statusCode code="completed"/&gt;</w:t>
      </w:r>
    </w:p>
    <w:p w14:paraId="31B27E00" w14:textId="77777777" w:rsidR="00C9064D" w:rsidRPr="00675087" w:rsidRDefault="00C9064D" w:rsidP="00C9064D">
      <w:pPr>
        <w:pStyle w:val="Example"/>
      </w:pPr>
      <w:r w:rsidRPr="00675087">
        <w:t xml:space="preserve">    &lt;/consent&gt;</w:t>
      </w:r>
    </w:p>
    <w:p w14:paraId="27988C82" w14:textId="77777777" w:rsidR="00C9064D" w:rsidRPr="00675087" w:rsidRDefault="00C9064D" w:rsidP="00C9064D">
      <w:pPr>
        <w:pStyle w:val="Example"/>
      </w:pPr>
      <w:r w:rsidRPr="00675087">
        <w:t xml:space="preserve"> &lt;/authorization</w:t>
      </w:r>
    </w:p>
    <w:p w14:paraId="22532E25" w14:textId="77777777" w:rsidR="00C9064D" w:rsidRDefault="00C9064D" w:rsidP="00E94BFA">
      <w:pPr>
        <w:pStyle w:val="BodyText"/>
      </w:pPr>
    </w:p>
    <w:p w14:paraId="6C1E0FE4" w14:textId="77777777" w:rsidR="00C9064D" w:rsidRDefault="00C9064D" w:rsidP="00085EE9">
      <w:pPr>
        <w:pStyle w:val="Heading4"/>
      </w:pPr>
      <w:bookmarkStart w:id="316" w:name="_Toc137657916"/>
      <w:r>
        <w:t>ServiceEvent</w:t>
      </w:r>
      <w:bookmarkEnd w:id="316"/>
    </w:p>
    <w:p w14:paraId="58547E7C" w14:textId="77777777" w:rsidR="00C9064D" w:rsidRDefault="00C9064D" w:rsidP="00085EE9">
      <w:pPr>
        <w:pStyle w:val="BodyText"/>
        <w:rPr>
          <w:color w:val="000000"/>
        </w:rPr>
      </w:pPr>
      <w:r>
        <w:t xml:space="preserve">A </w:t>
      </w:r>
      <w:r>
        <w:rPr>
          <w:rStyle w:val="XMLname"/>
        </w:rPr>
        <w:t>s</w:t>
      </w:r>
      <w:r w:rsidRPr="004319DF">
        <w:rPr>
          <w:rStyle w:val="XMLname"/>
        </w:rPr>
        <w:t>erviceEvent</w:t>
      </w:r>
      <w:r w:rsidRPr="00985878">
        <w:t xml:space="preserve"> is </w:t>
      </w:r>
      <w:r>
        <w:t>required in the Procedure Note</w:t>
      </w:r>
      <w:r w:rsidR="00085EE9">
        <w:t xml:space="preserve"> to represent</w:t>
      </w:r>
      <w:r w:rsidR="00085EE9" w:rsidRPr="00985878">
        <w:t xml:space="preserve"> the main </w:t>
      </w:r>
      <w:r w:rsidR="00085EE9">
        <w:t>a</w:t>
      </w:r>
      <w:r w:rsidR="00085EE9" w:rsidRPr="00985878">
        <w:t xml:space="preserve">ct, such as </w:t>
      </w:r>
      <w:r w:rsidR="00085EE9">
        <w:t>a colonoscopy or a cardiac stress study</w:t>
      </w:r>
      <w:r w:rsidR="00085EE9" w:rsidRPr="00985878">
        <w:t>, being documented</w:t>
      </w:r>
      <w:r>
        <w:t>. It</w:t>
      </w:r>
      <w:r w:rsidRPr="00985878">
        <w:t xml:space="preserve"> must be equivalent to or further specialize the value inherent in the </w:t>
      </w:r>
      <w:r w:rsidRPr="004319DF">
        <w:rPr>
          <w:rStyle w:val="XMLname"/>
        </w:rPr>
        <w:t>ClinicalDocument</w:t>
      </w:r>
      <w:r>
        <w:rPr>
          <w:rStyle w:val="XMLname"/>
        </w:rPr>
        <w:t>/@</w:t>
      </w:r>
      <w:r w:rsidRPr="004319DF">
        <w:rPr>
          <w:rStyle w:val="XMLname"/>
        </w:rPr>
        <w:t>code</w:t>
      </w:r>
      <w:r w:rsidRPr="002A66AF">
        <w:t xml:space="preserve"> </w:t>
      </w:r>
      <w:r>
        <w:t>(</w:t>
      </w:r>
      <w:r w:rsidRPr="00985878">
        <w:t>suc</w:t>
      </w:r>
      <w:r>
        <w:t xml:space="preserve">h as where the </w:t>
      </w:r>
      <w:r w:rsidRPr="004319DF">
        <w:rPr>
          <w:rStyle w:val="XMLname"/>
        </w:rPr>
        <w:t>ClinicalDocument</w:t>
      </w:r>
      <w:r>
        <w:rPr>
          <w:rStyle w:val="XMLname"/>
        </w:rPr>
        <w:t>/@</w:t>
      </w:r>
      <w:r w:rsidRPr="004319DF">
        <w:rPr>
          <w:rStyle w:val="XMLname"/>
        </w:rPr>
        <w:t>code</w:t>
      </w:r>
      <w:r w:rsidRPr="00985878">
        <w:t xml:space="preserve"> is simply "</w:t>
      </w:r>
      <w:r>
        <w:t>Procedure Note" and the procedure is "colonoscopy")</w:t>
      </w:r>
      <w:r>
        <w:rPr>
          <w:rStyle w:val="XMLname"/>
        </w:rPr>
        <w:t>,</w:t>
      </w:r>
      <w:r w:rsidRPr="00985878">
        <w:t xml:space="preserve"> and </w:t>
      </w:r>
      <w:r>
        <w:t xml:space="preserve">it </w:t>
      </w:r>
      <w:r w:rsidRPr="00985878">
        <w:t xml:space="preserve">shall not conflict with the value inherent in the </w:t>
      </w:r>
      <w:r w:rsidRPr="004319DF">
        <w:rPr>
          <w:rStyle w:val="XMLname"/>
        </w:rPr>
        <w:t>ClinicalDocument</w:t>
      </w:r>
      <w:r>
        <w:rPr>
          <w:rStyle w:val="XMLname"/>
        </w:rPr>
        <w:t>/@</w:t>
      </w:r>
      <w:r w:rsidRPr="004319DF">
        <w:rPr>
          <w:rStyle w:val="XMLname"/>
        </w:rPr>
        <w:t>code</w:t>
      </w:r>
      <w:r w:rsidRPr="00985878">
        <w:t xml:space="preserve">, as such a conflict would </w:t>
      </w:r>
      <w:r>
        <w:t>create ambiguity</w:t>
      </w:r>
      <w:r w:rsidRPr="00985878">
        <w:t>.</w:t>
      </w:r>
      <w:r>
        <w:t xml:space="preserve"> A </w:t>
      </w:r>
      <w:r>
        <w:rPr>
          <w:rStyle w:val="XMLname"/>
        </w:rPr>
        <w:t>serviceEvent/</w:t>
      </w:r>
      <w:r w:rsidRPr="004319DF">
        <w:rPr>
          <w:rStyle w:val="XMLname"/>
        </w:rPr>
        <w:t>effectiveTime</w:t>
      </w:r>
      <w:r>
        <w:rPr>
          <w:color w:val="000000"/>
        </w:rPr>
        <w:t xml:space="preserve"> element </w:t>
      </w:r>
      <w:r w:rsidRPr="000C64DA">
        <w:t>indicate</w:t>
      </w:r>
      <w:r>
        <w:t>s</w:t>
      </w:r>
      <w:r w:rsidRPr="000C64DA">
        <w:t xml:space="preserve"> the time the actual event (as opposed to the encounter surrounding the event) took place.</w:t>
      </w:r>
    </w:p>
    <w:p w14:paraId="3C85412D" w14:textId="77777777" w:rsidR="00D9523F" w:rsidRDefault="00C9064D" w:rsidP="00085EE9">
      <w:pPr>
        <w:pStyle w:val="BodyText"/>
      </w:pPr>
      <w:r w:rsidRPr="00320980">
        <w:rPr>
          <w:rStyle w:val="XMLname"/>
        </w:rPr>
        <w:t>ServiceEvent/effectiveTime</w:t>
      </w:r>
      <w:r>
        <w:t xml:space="preserve"> may be represented two different ways in the Procedure Note. For accuracy to the second, the best method is </w:t>
      </w:r>
      <w:r w:rsidRPr="00313E08">
        <w:rPr>
          <w:rStyle w:val="XMLname"/>
        </w:rPr>
        <w:t>effectiveTime/low</w:t>
      </w:r>
      <w:r>
        <w:t xml:space="preserve"> together with </w:t>
      </w:r>
      <w:r w:rsidRPr="00313E08">
        <w:rPr>
          <w:rStyle w:val="XMLname"/>
        </w:rPr>
        <w:t>effectiveTime/high</w:t>
      </w:r>
      <w:r>
        <w:t xml:space="preserve">. If a more general time, such as minutes or hours, is acceptable OR if the duration is unknown, an </w:t>
      </w:r>
      <w:r w:rsidRPr="00313E08">
        <w:rPr>
          <w:rStyle w:val="XMLname"/>
        </w:rPr>
        <w:t>effectiveTime/low</w:t>
      </w:r>
      <w:r>
        <w:t xml:space="preserve"> with a </w:t>
      </w:r>
      <w:r w:rsidRPr="00313E08">
        <w:rPr>
          <w:rStyle w:val="XMLname"/>
        </w:rPr>
        <w:t>width</w:t>
      </w:r>
      <w:r>
        <w:t xml:space="preserve"> element may be used. If the duration is unknown, the appropriate HL7 null value such as "</w:t>
      </w:r>
      <w:r w:rsidRPr="00313E08">
        <w:rPr>
          <w:rStyle w:val="XMLname"/>
        </w:rPr>
        <w:t>NI</w:t>
      </w:r>
      <w:r>
        <w:t>" or "</w:t>
      </w:r>
      <w:r w:rsidRPr="00313E08">
        <w:rPr>
          <w:rStyle w:val="XMLname"/>
        </w:rPr>
        <w:t>NA</w:t>
      </w:r>
      <w:r>
        <w:t xml:space="preserve">" must be used for the </w:t>
      </w:r>
      <w:r w:rsidRPr="00313E08">
        <w:rPr>
          <w:rStyle w:val="XMLname"/>
        </w:rPr>
        <w:t>width</w:t>
      </w:r>
      <w:r>
        <w:t xml:space="preserve"> element.</w:t>
      </w:r>
    </w:p>
    <w:p w14:paraId="5F2224ED" w14:textId="77777777" w:rsidR="001E2B5D" w:rsidRDefault="001E2B5D" w:rsidP="003D62A7">
      <w:pPr>
        <w:numPr>
          <w:ilvl w:val="0"/>
          <w:numId w:val="97"/>
        </w:numPr>
        <w:spacing w:after="40" w:line="260" w:lineRule="exact"/>
      </w:pPr>
      <w:r>
        <w:rPr>
          <w:b/>
          <w:bCs/>
          <w:sz w:val="16"/>
          <w:szCs w:val="16"/>
        </w:rPr>
        <w:t>SHALL</w:t>
      </w:r>
      <w:r>
        <w:t xml:space="preserve"> contain at least one [1..*] </w:t>
      </w:r>
      <w:r>
        <w:rPr>
          <w:rFonts w:ascii="Courier New" w:hAnsi="Courier New"/>
          <w:b/>
          <w:bCs/>
        </w:rPr>
        <w:t>documentationOf/serviceEvent</w:t>
      </w:r>
      <w:r>
        <w:t xml:space="preserve"> (CONF:8510) such that it </w:t>
      </w:r>
    </w:p>
    <w:p w14:paraId="3BEF802C" w14:textId="77777777" w:rsidR="001E2B5D" w:rsidRDefault="001E2B5D" w:rsidP="003D62A7">
      <w:pPr>
        <w:numPr>
          <w:ilvl w:val="1"/>
          <w:numId w:val="97"/>
        </w:numPr>
        <w:spacing w:after="40" w:line="260" w:lineRule="exact"/>
      </w:pPr>
      <w:r>
        <w:t xml:space="preserve">The value for serviceEvent/code </w:t>
      </w:r>
      <w:r w:rsidRPr="001E2B5D">
        <w:rPr>
          <w:rStyle w:val="keyword"/>
        </w:rPr>
        <w:t>SHOULD</w:t>
      </w:r>
      <w:r>
        <w:t xml:space="preserve"> be selected from code system 2.16.840.1.113883.6.96 SNOMED CT and </w:t>
      </w:r>
      <w:r w:rsidRPr="001E2B5D">
        <w:rPr>
          <w:rStyle w:val="keyword"/>
        </w:rPr>
        <w:t>MAY</w:t>
      </w:r>
      <w:r>
        <w:t xml:space="preserve"> be selected from a localized procedure coding system for a given country such as 2.16.840.1.113883.6.104 ICD9 CM Procedures or 2.16.840.1.113883.6.12 CPT-4 in the U.S. (CONF:8511).</w:t>
      </w:r>
    </w:p>
    <w:p w14:paraId="6E14FD49" w14:textId="77777777" w:rsidR="001E2B5D" w:rsidRDefault="001E2B5D" w:rsidP="003D62A7">
      <w:pPr>
        <w:numPr>
          <w:ilvl w:val="1"/>
          <w:numId w:val="97"/>
        </w:numPr>
        <w:spacing w:after="40" w:line="260" w:lineRule="exact"/>
      </w:pPr>
      <w:r>
        <w:t xml:space="preserve">The serviceEvent/effectiveTime </w:t>
      </w:r>
      <w:r w:rsidRPr="001E2B5D">
        <w:rPr>
          <w:rStyle w:val="keyword"/>
        </w:rPr>
        <w:t>SHALL</w:t>
      </w:r>
      <w:r>
        <w:t xml:space="preserve"> be present with effectiveTime/low and SHALL include effectiveTime/high if effectiveTime/width is not present. The serviceEvent/effectiveTime </w:t>
      </w:r>
      <w:r w:rsidRPr="001E2B5D">
        <w:rPr>
          <w:rStyle w:val="keyword"/>
        </w:rPr>
        <w:t>SHALL</w:t>
      </w:r>
      <w:r>
        <w:t xml:space="preserve"> be accurate to the day, and </w:t>
      </w:r>
      <w:r w:rsidRPr="001E2B5D">
        <w:rPr>
          <w:rStyle w:val="keyword"/>
        </w:rPr>
        <w:t>MAY</w:t>
      </w:r>
      <w:r>
        <w:t xml:space="preserve"> be accurate to the second. (CONF:8513).</w:t>
      </w:r>
    </w:p>
    <w:p w14:paraId="3645C98A" w14:textId="77777777" w:rsidR="001E2B5D" w:rsidRDefault="001E2B5D" w:rsidP="003D62A7">
      <w:pPr>
        <w:numPr>
          <w:ilvl w:val="2"/>
          <w:numId w:val="97"/>
        </w:numPr>
        <w:spacing w:after="40" w:line="260" w:lineRule="exact"/>
      </w:pPr>
      <w:r>
        <w:t xml:space="preserve">If the date and only the general length of the procedure are known, the serviceEvent/effectiveTime/low </w:t>
      </w:r>
      <w:r w:rsidRPr="001E2B5D">
        <w:rPr>
          <w:rStyle w:val="keyword"/>
        </w:rPr>
        <w:t>SHALL</w:t>
      </w:r>
      <w:r>
        <w:t xml:space="preserve"> be present with an effectiveTime/width element. The serviceEvent/effectiveTime/low </w:t>
      </w:r>
      <w:r w:rsidRPr="001E2B5D">
        <w:rPr>
          <w:rStyle w:val="keyword"/>
        </w:rPr>
        <w:t>SHALL</w:t>
      </w:r>
      <w:r>
        <w:t xml:space="preserve"> be accurate to the day, and </w:t>
      </w:r>
      <w:r w:rsidRPr="001E2B5D">
        <w:rPr>
          <w:rStyle w:val="keyword"/>
        </w:rPr>
        <w:t>MAY</w:t>
      </w:r>
      <w:r>
        <w:t xml:space="preserve"> be accurate to the second. (CONF:8514).</w:t>
      </w:r>
    </w:p>
    <w:p w14:paraId="2E517BE4" w14:textId="77777777" w:rsidR="00D9523F" w:rsidRDefault="001E2B5D" w:rsidP="003D62A7">
      <w:pPr>
        <w:numPr>
          <w:ilvl w:val="2"/>
          <w:numId w:val="97"/>
        </w:numPr>
        <w:spacing w:after="40" w:line="260" w:lineRule="exact"/>
      </w:pPr>
      <w:r>
        <w:lastRenderedPageBreak/>
        <w:t xml:space="preserve">If only the date is known and the duration of the procedure is unknown, the serviceEvent/effectiveTime/width element </w:t>
      </w:r>
      <w:r w:rsidRPr="001E2B5D">
        <w:rPr>
          <w:rStyle w:val="keyword"/>
        </w:rPr>
        <w:t>SHALL</w:t>
      </w:r>
      <w:r>
        <w:t xml:space="preserve"> contain the appropriate HL7 null value. (CONF:8515).</w:t>
      </w:r>
    </w:p>
    <w:p w14:paraId="070A9B9E" w14:textId="77777777" w:rsidR="001E2B5D" w:rsidRDefault="00D9523F" w:rsidP="00D9523F">
      <w:pPr>
        <w:pStyle w:val="BodyText"/>
      </w:pPr>
      <w:r w:rsidRPr="00A61F96">
        <w:t xml:space="preserve">The </w:t>
      </w:r>
      <w:r w:rsidRPr="00E2457A">
        <w:rPr>
          <w:rStyle w:val="XMLname"/>
        </w:rPr>
        <w:t>performer</w:t>
      </w:r>
      <w:r w:rsidRPr="00A61F96">
        <w:t xml:space="preserve"> participant represents clinicians who actually and principally carry out the </w:t>
      </w:r>
      <w:r>
        <w:rPr>
          <w:rStyle w:val="XMLname"/>
        </w:rPr>
        <w:t>s</w:t>
      </w:r>
      <w:r w:rsidRPr="004319DF">
        <w:rPr>
          <w:rStyle w:val="XMLname"/>
        </w:rPr>
        <w:t>erviceEvent</w:t>
      </w:r>
      <w:r>
        <w:t xml:space="preserve">. </w:t>
      </w:r>
      <w:r w:rsidRPr="00A61F96">
        <w:t xml:space="preserve">Typically, these </w:t>
      </w:r>
      <w:r>
        <w:t>are clinicians who have the appropriate</w:t>
      </w:r>
      <w:r w:rsidRPr="00A61F96">
        <w:t xml:space="preserve"> privileges in thei</w:t>
      </w:r>
      <w:r>
        <w:t xml:space="preserve">r institutions such as gastroenterologists, interventional radiologists, </w:t>
      </w:r>
      <w:r w:rsidRPr="00A61F96">
        <w:t xml:space="preserve">and </w:t>
      </w:r>
      <w:r>
        <w:t>f</w:t>
      </w:r>
      <w:r w:rsidRPr="00A61F96">
        <w:t>a</w:t>
      </w:r>
      <w:r>
        <w:t>mily practice physicians. P</w:t>
      </w:r>
      <w:r w:rsidRPr="00A61F96">
        <w:t>erforme</w:t>
      </w:r>
      <w:r>
        <w:t>rs may also be non-p</w:t>
      </w:r>
      <w:r w:rsidRPr="00A61F96">
        <w:t xml:space="preserve">hysician </w:t>
      </w:r>
      <w:r>
        <w:t>p</w:t>
      </w:r>
      <w:r w:rsidRPr="00A61F96">
        <w:t>roviders (NPP</w:t>
      </w:r>
      <w:r>
        <w:t>s</w:t>
      </w:r>
      <w:r w:rsidRPr="00A61F96">
        <w:t xml:space="preserve">) who have </w:t>
      </w:r>
      <w:r>
        <w:t>other significant roles in the procedure such as a radiology technici</w:t>
      </w:r>
      <w:r w:rsidR="00AF61D2">
        <w:t>an, dental assistant, or nurse.</w:t>
      </w:r>
    </w:p>
    <w:p w14:paraId="3D00C24F" w14:textId="77777777" w:rsidR="001E2B5D" w:rsidRDefault="001E2B5D" w:rsidP="003D62A7">
      <w:pPr>
        <w:numPr>
          <w:ilvl w:val="1"/>
          <w:numId w:val="97"/>
        </w:numPr>
        <w:spacing w:after="40" w:line="260" w:lineRule="exact"/>
      </w:pPr>
      <w:r>
        <w:rPr>
          <w:b/>
          <w:bCs/>
          <w:sz w:val="16"/>
          <w:szCs w:val="16"/>
        </w:rPr>
        <w:t>SHALL</w:t>
      </w:r>
      <w:r>
        <w:t xml:space="preserve"> contain exactly one [1..1] </w:t>
      </w:r>
      <w:r>
        <w:rPr>
          <w:rFonts w:ascii="Courier New" w:hAnsi="Courier New"/>
          <w:b/>
          <w:bCs/>
        </w:rPr>
        <w:t>performer</w:t>
      </w:r>
      <w:r>
        <w:t xml:space="preserve"> (CONF:8520) such that it </w:t>
      </w:r>
    </w:p>
    <w:p w14:paraId="612B163B" w14:textId="77777777" w:rsidR="001E2B5D" w:rsidRDefault="001E2B5D" w:rsidP="003D62A7">
      <w:pPr>
        <w:numPr>
          <w:ilvl w:val="2"/>
          <w:numId w:val="97"/>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PPRF</w:t>
      </w:r>
      <w:r>
        <w:t xml:space="preserve">" Primary Performer (CodeSystem: </w:t>
      </w:r>
      <w:r>
        <w:rPr>
          <w:rFonts w:ascii="Courier New" w:hAnsi="Courier New"/>
        </w:rPr>
        <w:t>2.16.840.1.113883.5.90 HL7ParticipationType</w:t>
      </w:r>
      <w:r>
        <w:t xml:space="preserve">) (CONF:8521). </w:t>
      </w:r>
    </w:p>
    <w:p w14:paraId="4D00C4DA" w14:textId="77777777" w:rsidR="001E2B5D" w:rsidRDefault="001E2B5D" w:rsidP="003D62A7">
      <w:pPr>
        <w:numPr>
          <w:ilvl w:val="2"/>
          <w:numId w:val="97"/>
        </w:numPr>
        <w:spacing w:after="40" w:line="260" w:lineRule="exact"/>
      </w:pPr>
      <w:r>
        <w:rPr>
          <w:b/>
          <w:bCs/>
          <w:sz w:val="16"/>
          <w:szCs w:val="16"/>
        </w:rPr>
        <w:t>SHOULD</w:t>
      </w:r>
      <w:r>
        <w:t xml:space="preserve"> contain exactly one [1..1] </w:t>
      </w:r>
      <w:r>
        <w:rPr>
          <w:rFonts w:ascii="Courier New" w:hAnsi="Courier New"/>
          <w:b/>
          <w:bCs/>
        </w:rPr>
        <w:t>code</w:t>
      </w:r>
      <w:r>
        <w:t xml:space="preserve"> (CONF:8522). </w:t>
      </w:r>
    </w:p>
    <w:p w14:paraId="318CBCDB" w14:textId="77777777" w:rsidR="001E2B5D" w:rsidRDefault="001E2B5D" w:rsidP="003D62A7">
      <w:pPr>
        <w:numPr>
          <w:ilvl w:val="3"/>
          <w:numId w:val="97"/>
        </w:numPr>
        <w:spacing w:after="40" w:line="260" w:lineRule="exact"/>
      </w:pPr>
      <w:r>
        <w:t xml:space="preserve">This code </w:t>
      </w:r>
      <w:r>
        <w:rPr>
          <w:b/>
          <w:bCs/>
          <w:sz w:val="16"/>
          <w:szCs w:val="16"/>
        </w:rPr>
        <w:t>SHOULD</w:t>
      </w:r>
      <w:r>
        <w:t xml:space="preserve"> contain </w:t>
      </w:r>
      <w:r>
        <w:rPr>
          <w:rFonts w:ascii="Courier New" w:hAnsi="Courier New"/>
          <w:b/>
          <w:bCs/>
        </w:rPr>
        <w:t>@code</w:t>
      </w:r>
      <w:r>
        <w:t xml:space="preserve">, which </w:t>
      </w:r>
      <w:r>
        <w:rPr>
          <w:b/>
          <w:bCs/>
          <w:sz w:val="16"/>
          <w:szCs w:val="16"/>
        </w:rPr>
        <w:t>SHALL</w:t>
      </w:r>
      <w:r>
        <w:t xml:space="preserve"> be selected from ValueSet </w:t>
      </w:r>
      <w:r>
        <w:rPr>
          <w:rFonts w:ascii="Courier New" w:hAnsi="Courier New"/>
        </w:rPr>
        <w:t>2.16.840.1.114222.4.11.1066 Healthcare Provider Taxonomy (NUCC - HIPAA)</w:t>
      </w:r>
      <w:r>
        <w:t xml:space="preserve"> </w:t>
      </w:r>
      <w:r>
        <w:rPr>
          <w:b/>
          <w:bCs/>
          <w:sz w:val="16"/>
          <w:szCs w:val="16"/>
        </w:rPr>
        <w:t>DYNAMIC</w:t>
      </w:r>
      <w:r>
        <w:t xml:space="preserve"> (CONF:8523). </w:t>
      </w:r>
    </w:p>
    <w:p w14:paraId="7F35F958" w14:textId="77777777" w:rsidR="001E2B5D" w:rsidRDefault="001E2B5D" w:rsidP="003D62A7">
      <w:pPr>
        <w:numPr>
          <w:ilvl w:val="1"/>
          <w:numId w:val="97"/>
        </w:numPr>
        <w:spacing w:after="40" w:line="260" w:lineRule="exact"/>
      </w:pPr>
      <w:r>
        <w:t xml:space="preserve">Any assistants </w:t>
      </w:r>
      <w:r w:rsidRPr="001E2B5D">
        <w:rPr>
          <w:rStyle w:val="keyword"/>
        </w:rPr>
        <w:t>SHALL</w:t>
      </w:r>
      <w:r>
        <w:t xml:space="preserve"> be identified and </w:t>
      </w:r>
      <w:r w:rsidRPr="001E2B5D">
        <w:rPr>
          <w:rStyle w:val="keyword"/>
        </w:rPr>
        <w:t>SHALL</w:t>
      </w:r>
      <w:r>
        <w:t xml:space="preserve"> be identified as secondary performers (SPRF). (CONF:8524).</w:t>
      </w:r>
    </w:p>
    <w:p w14:paraId="54AB925D" w14:textId="77777777" w:rsidR="00C9064D" w:rsidRPr="00675087" w:rsidRDefault="00C9064D" w:rsidP="00C9064D">
      <w:pPr>
        <w:pStyle w:val="Caption"/>
        <w:rPr>
          <w:bCs/>
          <w:sz w:val="20"/>
        </w:rPr>
      </w:pPr>
      <w:bookmarkStart w:id="317" w:name="_Toc137657996"/>
      <w:bookmarkStart w:id="318" w:name="_Toc163893741"/>
      <w:r>
        <w:t xml:space="preserve">Figure </w:t>
      </w:r>
      <w:r w:rsidR="0000006B">
        <w:fldChar w:fldCharType="begin"/>
      </w:r>
      <w:r w:rsidR="0000006B">
        <w:instrText xml:space="preserve"> SEQ Figure \* ARABIC </w:instrText>
      </w:r>
      <w:r w:rsidR="0000006B">
        <w:fldChar w:fldCharType="separate"/>
      </w:r>
      <w:r w:rsidR="00D61323">
        <w:t>46</w:t>
      </w:r>
      <w:r w:rsidR="0000006B">
        <w:fldChar w:fldCharType="end"/>
      </w:r>
      <w:r w:rsidR="00085EE9">
        <w:t>: Proce</w:t>
      </w:r>
      <w:r w:rsidR="00181BEE">
        <w:t>du</w:t>
      </w:r>
      <w:r w:rsidR="00085EE9">
        <w:t>re Note s</w:t>
      </w:r>
      <w:r>
        <w:t>erviceEvent example</w:t>
      </w:r>
      <w:bookmarkEnd w:id="317"/>
      <w:bookmarkEnd w:id="318"/>
    </w:p>
    <w:p w14:paraId="551ADB1E" w14:textId="77777777" w:rsidR="00C9064D" w:rsidRPr="00A154E2" w:rsidRDefault="00C9064D" w:rsidP="00C9064D">
      <w:pPr>
        <w:pStyle w:val="Example"/>
        <w:rPr>
          <w:lang w:val="fr-FR"/>
        </w:rPr>
      </w:pPr>
      <w:r w:rsidRPr="00A154E2">
        <w:rPr>
          <w:lang w:val="fr-FR"/>
        </w:rPr>
        <w:t>&lt;serviceEvent classCode="PROC"&gt;</w:t>
      </w:r>
    </w:p>
    <w:p w14:paraId="0254E5DE" w14:textId="77777777" w:rsidR="00C9064D" w:rsidRDefault="00C9064D" w:rsidP="00C9064D">
      <w:pPr>
        <w:pStyle w:val="Example"/>
      </w:pPr>
      <w:r w:rsidRPr="00A154E2">
        <w:rPr>
          <w:lang w:val="fr-FR"/>
        </w:rPr>
        <w:t xml:space="preserve">   </w:t>
      </w:r>
      <w:r>
        <w:t>&lt;code code="</w:t>
      </w:r>
      <w:r w:rsidRPr="0029364E">
        <w:t>118155006</w:t>
      </w:r>
      <w:r>
        <w:t xml:space="preserve">" codeSystem="2.16.840.1.113883.6.96" </w:t>
      </w:r>
    </w:p>
    <w:p w14:paraId="0E033292" w14:textId="77777777" w:rsidR="00C9064D" w:rsidRDefault="00C9064D" w:rsidP="00C9064D">
      <w:pPr>
        <w:pStyle w:val="Example"/>
      </w:pPr>
      <w:r>
        <w:t xml:space="preserve">         codeSystemName="SNOMED CT" </w:t>
      </w:r>
    </w:p>
    <w:p w14:paraId="2BB7B201" w14:textId="77777777" w:rsidR="00C9064D" w:rsidRDefault="00C9064D" w:rsidP="00C9064D">
      <w:pPr>
        <w:pStyle w:val="Example"/>
      </w:pPr>
      <w:r>
        <w:t xml:space="preserve">         displayName="</w:t>
      </w:r>
      <w:r w:rsidRPr="0029364E">
        <w:t>Gastrointestinal tract endoscopy</w:t>
      </w:r>
      <w:r>
        <w:t>"/&gt;</w:t>
      </w:r>
    </w:p>
    <w:p w14:paraId="4134AC3A" w14:textId="77777777" w:rsidR="00C9064D" w:rsidRDefault="00C9064D" w:rsidP="00C9064D">
      <w:pPr>
        <w:pStyle w:val="Example"/>
      </w:pPr>
      <w:r>
        <w:t xml:space="preserve">   &lt;effectiveTime&gt;</w:t>
      </w:r>
    </w:p>
    <w:p w14:paraId="1CBFFB13" w14:textId="77777777" w:rsidR="00C9064D" w:rsidRDefault="00C9064D" w:rsidP="00C9064D">
      <w:pPr>
        <w:pStyle w:val="Example"/>
      </w:pPr>
      <w:r>
        <w:t xml:space="preserve">     &lt;low value="</w:t>
      </w:r>
      <w:r w:rsidRPr="00625F11">
        <w:t xml:space="preserve"> 201003292240" </w:t>
      </w:r>
      <w:r>
        <w:t>/&gt;</w:t>
      </w:r>
    </w:p>
    <w:p w14:paraId="0C0FBEC1" w14:textId="77777777" w:rsidR="00C9064D" w:rsidRDefault="00C9064D" w:rsidP="00C9064D">
      <w:pPr>
        <w:pStyle w:val="Example"/>
      </w:pPr>
      <w:r>
        <w:t xml:space="preserve">     &lt;width value="15" unit="m"/&gt;</w:t>
      </w:r>
    </w:p>
    <w:p w14:paraId="5315A417" w14:textId="77777777" w:rsidR="00C9064D" w:rsidRDefault="00C9064D" w:rsidP="00C9064D">
      <w:pPr>
        <w:pStyle w:val="Example"/>
      </w:pPr>
      <w:r>
        <w:t xml:space="preserve">   &lt;/effectiveTime&gt; </w:t>
      </w:r>
    </w:p>
    <w:p w14:paraId="0044E61E" w14:textId="77777777" w:rsidR="00C9064D" w:rsidRDefault="00C9064D" w:rsidP="00C9064D">
      <w:pPr>
        <w:pStyle w:val="Example"/>
      </w:pPr>
      <w:r>
        <w:t xml:space="preserve">   ...</w:t>
      </w:r>
    </w:p>
    <w:p w14:paraId="6E3CC59E" w14:textId="77777777" w:rsidR="00C9064D" w:rsidRDefault="00C9064D" w:rsidP="00C9064D">
      <w:pPr>
        <w:pStyle w:val="Example"/>
      </w:pPr>
      <w:r>
        <w:t>&lt;/serviceEvent&gt;</w:t>
      </w:r>
    </w:p>
    <w:p w14:paraId="2C762B7F" w14:textId="77777777" w:rsidR="00C9064D" w:rsidRPr="00B25D1B" w:rsidRDefault="00C9064D" w:rsidP="00E94BFA">
      <w:pPr>
        <w:pStyle w:val="BodyText"/>
      </w:pPr>
    </w:p>
    <w:p w14:paraId="4C6F7AFB" w14:textId="77777777" w:rsidR="00C9064D" w:rsidRDefault="00C9064D" w:rsidP="00C9064D">
      <w:pPr>
        <w:pStyle w:val="Caption"/>
        <w:rPr>
          <w:lang w:val="fr-FR"/>
        </w:rPr>
      </w:pPr>
      <w:bookmarkStart w:id="319" w:name="_Toc137657997"/>
      <w:bookmarkStart w:id="320" w:name="_Toc163893742"/>
      <w:r>
        <w:t xml:space="preserve">Figure </w:t>
      </w:r>
      <w:r w:rsidR="0000006B">
        <w:fldChar w:fldCharType="begin"/>
      </w:r>
      <w:r w:rsidR="0000006B">
        <w:instrText xml:space="preserve"> SEQ Figure \* ARABIC </w:instrText>
      </w:r>
      <w:r w:rsidR="0000006B">
        <w:fldChar w:fldCharType="separate"/>
      </w:r>
      <w:r w:rsidR="00D61323">
        <w:t>47</w:t>
      </w:r>
      <w:r w:rsidR="0000006B">
        <w:fldChar w:fldCharType="end"/>
      </w:r>
      <w:r>
        <w:t xml:space="preserve">: </w:t>
      </w:r>
      <w:r w:rsidR="00085EE9">
        <w:t>Procedure Note s</w:t>
      </w:r>
      <w:r w:rsidRPr="00965C11">
        <w:t>erviceEvent example</w:t>
      </w:r>
      <w:r>
        <w:t xml:space="preserve"> with null value in width element</w:t>
      </w:r>
      <w:bookmarkEnd w:id="319"/>
      <w:bookmarkEnd w:id="320"/>
    </w:p>
    <w:p w14:paraId="6BCDD2D6" w14:textId="77777777" w:rsidR="00C9064D" w:rsidRPr="00A154E2" w:rsidRDefault="00C9064D" w:rsidP="00C9064D">
      <w:pPr>
        <w:pStyle w:val="Example"/>
        <w:rPr>
          <w:lang w:val="fr-FR"/>
        </w:rPr>
      </w:pPr>
      <w:r w:rsidRPr="00A154E2">
        <w:rPr>
          <w:lang w:val="fr-FR"/>
        </w:rPr>
        <w:t>&lt;serviceEvent classCode="PROC"&gt;</w:t>
      </w:r>
    </w:p>
    <w:p w14:paraId="521E4BE9" w14:textId="77777777" w:rsidR="00C9064D" w:rsidRDefault="00C9064D" w:rsidP="00C9064D">
      <w:pPr>
        <w:pStyle w:val="Example"/>
      </w:pPr>
      <w:r w:rsidRPr="00A154E2">
        <w:rPr>
          <w:lang w:val="fr-FR"/>
        </w:rPr>
        <w:t xml:space="preserve">   </w:t>
      </w:r>
      <w:r>
        <w:t>&lt;code code="</w:t>
      </w:r>
      <w:r w:rsidRPr="0029364E">
        <w:t>118155006</w:t>
      </w:r>
      <w:r>
        <w:t xml:space="preserve">" codeSystem="2.16.840.1.113883.6.96" </w:t>
      </w:r>
    </w:p>
    <w:p w14:paraId="6F530056" w14:textId="77777777" w:rsidR="00C9064D" w:rsidRDefault="00C9064D" w:rsidP="00C9064D">
      <w:pPr>
        <w:pStyle w:val="Example"/>
      </w:pPr>
      <w:r>
        <w:t xml:space="preserve">         codeSystemName="SNOMED CT" </w:t>
      </w:r>
    </w:p>
    <w:p w14:paraId="5E40C326" w14:textId="77777777" w:rsidR="00C9064D" w:rsidRDefault="00C9064D" w:rsidP="00C9064D">
      <w:pPr>
        <w:pStyle w:val="Example"/>
      </w:pPr>
      <w:r>
        <w:t xml:space="preserve">         displayName="</w:t>
      </w:r>
      <w:r w:rsidRPr="0029364E">
        <w:t>Gastrointestinal tract endoscopy</w:t>
      </w:r>
      <w:r>
        <w:t>"/&gt;</w:t>
      </w:r>
    </w:p>
    <w:p w14:paraId="758B75D3" w14:textId="77777777" w:rsidR="00C9064D" w:rsidRDefault="00C9064D" w:rsidP="00C9064D">
      <w:pPr>
        <w:pStyle w:val="Example"/>
      </w:pPr>
      <w:r>
        <w:t xml:space="preserve">   &lt;effectiveTime&gt;</w:t>
      </w:r>
    </w:p>
    <w:p w14:paraId="02340483" w14:textId="77777777" w:rsidR="00C9064D" w:rsidRDefault="00C9064D" w:rsidP="00C9064D">
      <w:pPr>
        <w:pStyle w:val="Example"/>
      </w:pPr>
      <w:r>
        <w:t xml:space="preserve">     &lt;low value="</w:t>
      </w:r>
      <w:r w:rsidRPr="00625F11">
        <w:t xml:space="preserve">201003292240" </w:t>
      </w:r>
      <w:r>
        <w:t>/&gt;</w:t>
      </w:r>
    </w:p>
    <w:p w14:paraId="209DB596" w14:textId="77777777" w:rsidR="00C9064D" w:rsidRDefault="00C9064D" w:rsidP="00C9064D">
      <w:pPr>
        <w:pStyle w:val="Example"/>
      </w:pPr>
      <w:r>
        <w:t xml:space="preserve">     </w:t>
      </w:r>
      <w:r w:rsidRPr="00F86F22">
        <w:t>&lt;width nullFlavor="NI"/&gt;</w:t>
      </w:r>
    </w:p>
    <w:p w14:paraId="5D4C0479" w14:textId="77777777" w:rsidR="00C9064D" w:rsidRDefault="00C9064D" w:rsidP="00C9064D">
      <w:pPr>
        <w:pStyle w:val="Example"/>
      </w:pPr>
      <w:r>
        <w:t xml:space="preserve">   &lt;/effectiveTime&gt; </w:t>
      </w:r>
    </w:p>
    <w:p w14:paraId="485483A7" w14:textId="77777777" w:rsidR="00C9064D" w:rsidRDefault="00C9064D" w:rsidP="00C9064D">
      <w:pPr>
        <w:pStyle w:val="Example"/>
      </w:pPr>
      <w:r>
        <w:t xml:space="preserve">   ...</w:t>
      </w:r>
    </w:p>
    <w:p w14:paraId="6D4B7482" w14:textId="77777777" w:rsidR="00AF61D2" w:rsidRDefault="00C9064D" w:rsidP="00C9064D">
      <w:pPr>
        <w:pStyle w:val="Example"/>
      </w:pPr>
      <w:r>
        <w:t>&lt;/serviceEvent&gt;</w:t>
      </w:r>
    </w:p>
    <w:p w14:paraId="02C18D13" w14:textId="77777777" w:rsidR="00C9064D" w:rsidRDefault="00C9064D" w:rsidP="00AF61D2">
      <w:pPr>
        <w:pStyle w:val="BodyText"/>
      </w:pPr>
    </w:p>
    <w:p w14:paraId="564DD077" w14:textId="77777777" w:rsidR="00C9064D" w:rsidRDefault="00C9064D" w:rsidP="00C9064D">
      <w:pPr>
        <w:pStyle w:val="Caption"/>
      </w:pPr>
      <w:bookmarkStart w:id="321" w:name="_Toc137657999"/>
      <w:bookmarkStart w:id="322" w:name="_Toc163893743"/>
      <w:r>
        <w:lastRenderedPageBreak/>
        <w:t xml:space="preserve">Figure </w:t>
      </w:r>
      <w:r w:rsidR="0000006B">
        <w:fldChar w:fldCharType="begin"/>
      </w:r>
      <w:r w:rsidR="0000006B">
        <w:instrText xml:space="preserve"> SEQ Figure \* ARABIC </w:instrText>
      </w:r>
      <w:r w:rsidR="0000006B">
        <w:fldChar w:fldCharType="separate"/>
      </w:r>
      <w:r w:rsidR="00D61323">
        <w:t>48</w:t>
      </w:r>
      <w:r w:rsidR="0000006B">
        <w:fldChar w:fldCharType="end"/>
      </w:r>
      <w:r>
        <w:t>: P</w:t>
      </w:r>
      <w:r w:rsidR="00C57FAB">
        <w:t>rocedure Note p</w:t>
      </w:r>
      <w:r>
        <w:t>erformer example</w:t>
      </w:r>
      <w:bookmarkEnd w:id="321"/>
      <w:bookmarkEnd w:id="322"/>
    </w:p>
    <w:p w14:paraId="024358C7" w14:textId="77777777" w:rsidR="00C9064D" w:rsidRDefault="00C9064D" w:rsidP="00C9064D">
      <w:pPr>
        <w:pStyle w:val="Example"/>
      </w:pPr>
      <w:r>
        <w:t>&lt;performer typeCode="PPRF"&gt;</w:t>
      </w:r>
    </w:p>
    <w:p w14:paraId="6CB171DA" w14:textId="77777777" w:rsidR="00C9064D" w:rsidRDefault="00C9064D" w:rsidP="00C9064D">
      <w:pPr>
        <w:pStyle w:val="Example"/>
      </w:pPr>
      <w:r>
        <w:t xml:space="preserve">    &lt;assignedEntity&gt;</w:t>
      </w:r>
    </w:p>
    <w:p w14:paraId="6E69B4CD" w14:textId="77777777" w:rsidR="00C9064D" w:rsidRDefault="00C9064D" w:rsidP="00C9064D">
      <w:pPr>
        <w:pStyle w:val="Example"/>
      </w:pPr>
      <w:r>
        <w:t xml:space="preserve">      &lt;id extension="IO00017" root="2.16.840.1.113883.19.5" /&gt;</w:t>
      </w:r>
    </w:p>
    <w:p w14:paraId="684A0FEF" w14:textId="77777777" w:rsidR="00C9064D" w:rsidRDefault="00C9064D" w:rsidP="00C9064D">
      <w:pPr>
        <w:pStyle w:val="Example"/>
      </w:pPr>
      <w:r>
        <w:t xml:space="preserve">      &lt;code code="207RG0100X" </w:t>
      </w:r>
    </w:p>
    <w:p w14:paraId="7C524094" w14:textId="77777777" w:rsidR="00C9064D" w:rsidRDefault="00C9064D" w:rsidP="00C9064D">
      <w:pPr>
        <w:pStyle w:val="Example"/>
      </w:pPr>
      <w:r>
        <w:t xml:space="preserve">            codeSystem="2.16.840.1.113883.6.96" </w:t>
      </w:r>
    </w:p>
    <w:p w14:paraId="7A845829" w14:textId="77777777" w:rsidR="00C9064D" w:rsidRDefault="00C9064D" w:rsidP="00C9064D">
      <w:pPr>
        <w:pStyle w:val="Example"/>
      </w:pPr>
      <w:r>
        <w:t xml:space="preserve">            codeSystemName="NUCC" </w:t>
      </w:r>
    </w:p>
    <w:p w14:paraId="42371A66" w14:textId="77777777" w:rsidR="00C9064D" w:rsidRDefault="00C9064D" w:rsidP="00C9064D">
      <w:pPr>
        <w:pStyle w:val="Example"/>
      </w:pPr>
      <w:r>
        <w:t xml:space="preserve">            displayName="Gastroenterologist" /&gt;</w:t>
      </w:r>
    </w:p>
    <w:p w14:paraId="56FC9E7C" w14:textId="77777777" w:rsidR="00C9064D" w:rsidRDefault="00C9064D" w:rsidP="00C9064D">
      <w:pPr>
        <w:pStyle w:val="Example"/>
      </w:pPr>
      <w:r>
        <w:t xml:space="preserve">      &lt;addr&gt;</w:t>
      </w:r>
    </w:p>
    <w:p w14:paraId="3458D650" w14:textId="77777777" w:rsidR="00C9064D" w:rsidRDefault="00C9064D" w:rsidP="00C9064D">
      <w:pPr>
        <w:pStyle w:val="Example"/>
      </w:pPr>
      <w:r>
        <w:t xml:space="preserve">        &lt;streetAddressLine&gt;1001 Hospital Lane&lt;/streetAddressLine&gt;</w:t>
      </w:r>
    </w:p>
    <w:p w14:paraId="4F2277AE" w14:textId="77777777" w:rsidR="00C9064D" w:rsidRDefault="00C9064D" w:rsidP="00C9064D">
      <w:pPr>
        <w:pStyle w:val="Example"/>
      </w:pPr>
      <w:r>
        <w:t xml:space="preserve">        &lt;city&gt;Ann Arbor&lt;/city&gt;</w:t>
      </w:r>
    </w:p>
    <w:p w14:paraId="78562606" w14:textId="77777777" w:rsidR="00C9064D" w:rsidRDefault="00C9064D" w:rsidP="00C9064D">
      <w:pPr>
        <w:pStyle w:val="Example"/>
      </w:pPr>
      <w:r>
        <w:t xml:space="preserve">        &lt;state&gt;MI&lt;/state&gt;</w:t>
      </w:r>
    </w:p>
    <w:p w14:paraId="1BFDAFE4" w14:textId="77777777" w:rsidR="00C9064D" w:rsidRDefault="00C9064D" w:rsidP="00C9064D">
      <w:pPr>
        <w:pStyle w:val="Example"/>
      </w:pPr>
      <w:r>
        <w:t xml:space="preserve">        &lt;postalCode&gt;99999&lt;/postalCode&gt;</w:t>
      </w:r>
    </w:p>
    <w:p w14:paraId="6E516D1B" w14:textId="77777777" w:rsidR="00C9064D" w:rsidRDefault="00C9064D" w:rsidP="00C9064D">
      <w:pPr>
        <w:pStyle w:val="Example"/>
      </w:pPr>
      <w:r>
        <w:t xml:space="preserve">        &lt;country&gt;USA&lt;/country&gt;</w:t>
      </w:r>
    </w:p>
    <w:p w14:paraId="44D39640" w14:textId="77777777" w:rsidR="00C9064D" w:rsidRDefault="00C9064D" w:rsidP="00C9064D">
      <w:pPr>
        <w:pStyle w:val="Example"/>
      </w:pPr>
      <w:r>
        <w:t xml:space="preserve">      &lt;/addr&gt;</w:t>
      </w:r>
    </w:p>
    <w:p w14:paraId="0437EF65" w14:textId="77777777" w:rsidR="00C9064D" w:rsidRDefault="00C9064D" w:rsidP="00C9064D">
      <w:pPr>
        <w:pStyle w:val="Example"/>
      </w:pPr>
      <w:r>
        <w:t xml:space="preserve">      &lt;telecom value="tel:(999)555-1212" /&gt;</w:t>
      </w:r>
    </w:p>
    <w:p w14:paraId="70E79682" w14:textId="77777777" w:rsidR="00C9064D" w:rsidRDefault="00C9064D" w:rsidP="00C9064D">
      <w:pPr>
        <w:pStyle w:val="Example"/>
      </w:pPr>
      <w:r>
        <w:t xml:space="preserve">      &lt;assignedPerson&gt;</w:t>
      </w:r>
    </w:p>
    <w:p w14:paraId="7F85E87E" w14:textId="77777777" w:rsidR="00C9064D" w:rsidRDefault="00C9064D" w:rsidP="00C9064D">
      <w:pPr>
        <w:pStyle w:val="Example"/>
      </w:pPr>
      <w:r>
        <w:t xml:space="preserve">        &lt;name&gt;</w:t>
      </w:r>
    </w:p>
    <w:p w14:paraId="4F351FEF" w14:textId="77777777" w:rsidR="00C9064D" w:rsidRDefault="00C9064D" w:rsidP="00C9064D">
      <w:pPr>
        <w:pStyle w:val="Example"/>
      </w:pPr>
      <w:r>
        <w:t xml:space="preserve">          &lt;prefix&gt;Dr.&lt;/prefix&gt;</w:t>
      </w:r>
    </w:p>
    <w:p w14:paraId="4416FEE6" w14:textId="77777777" w:rsidR="00C9064D" w:rsidRDefault="00C9064D" w:rsidP="00C9064D">
      <w:pPr>
        <w:pStyle w:val="Example"/>
      </w:pPr>
      <w:r>
        <w:t xml:space="preserve">          &lt;given&gt;Tony&lt;/given&gt;</w:t>
      </w:r>
    </w:p>
    <w:p w14:paraId="413D86AF" w14:textId="77777777" w:rsidR="00C9064D" w:rsidRDefault="00C9064D" w:rsidP="00C9064D">
      <w:pPr>
        <w:pStyle w:val="Example"/>
      </w:pPr>
      <w:r>
        <w:t xml:space="preserve">          &lt;family&gt;Tum&lt;/family&gt;</w:t>
      </w:r>
    </w:p>
    <w:p w14:paraId="7064CC33" w14:textId="77777777" w:rsidR="00C9064D" w:rsidRDefault="00C9064D" w:rsidP="00C9064D">
      <w:pPr>
        <w:pStyle w:val="Example"/>
      </w:pPr>
      <w:r>
        <w:t xml:space="preserve">        &lt;/name&gt;</w:t>
      </w:r>
    </w:p>
    <w:p w14:paraId="65FABE8E" w14:textId="77777777" w:rsidR="00C9064D" w:rsidRDefault="00C9064D" w:rsidP="00C9064D">
      <w:pPr>
        <w:pStyle w:val="Example"/>
      </w:pPr>
      <w:r>
        <w:t xml:space="preserve">     &lt;/assignedEntity&gt;</w:t>
      </w:r>
    </w:p>
    <w:p w14:paraId="5F6D3B81" w14:textId="77777777" w:rsidR="00C9064D" w:rsidRDefault="00C9064D" w:rsidP="00C9064D">
      <w:pPr>
        <w:pStyle w:val="Example"/>
      </w:pPr>
      <w:r>
        <w:t>&lt;/performer&gt;</w:t>
      </w:r>
    </w:p>
    <w:p w14:paraId="7C90AF9B" w14:textId="77777777" w:rsidR="00C9064D" w:rsidRDefault="00C9064D" w:rsidP="003113E5">
      <w:pPr>
        <w:pStyle w:val="BodyText"/>
      </w:pPr>
    </w:p>
    <w:p w14:paraId="55ADD527" w14:textId="77777777" w:rsidR="00851A0A" w:rsidRPr="009C6AB7" w:rsidRDefault="00851A0A" w:rsidP="00851A0A">
      <w:pPr>
        <w:pStyle w:val="Heading3"/>
        <w:numPr>
          <w:ilvl w:val="2"/>
          <w:numId w:val="2"/>
        </w:numPr>
      </w:pPr>
      <w:r>
        <w:t>Procedure Note</w:t>
      </w:r>
      <w:r w:rsidR="00434AF0">
        <w:t xml:space="preserve"> </w:t>
      </w:r>
      <w:r w:rsidR="00C05272">
        <w:t xml:space="preserve">Body </w:t>
      </w:r>
      <w:r w:rsidR="00434AF0">
        <w:t>Constraints</w:t>
      </w:r>
    </w:p>
    <w:p w14:paraId="08D71F26" w14:textId="77777777" w:rsidR="003E2EA8" w:rsidRDefault="00851A0A" w:rsidP="004C5202">
      <w:pPr>
        <w:pStyle w:val="BodyText"/>
      </w:pPr>
      <w:r>
        <w:t xml:space="preserve">The Procedure Note supports both narrative sections and sections requiring code clinical statements. </w:t>
      </w:r>
      <w:r w:rsidR="00887BBC">
        <w:t xml:space="preserve">The required and optional sections are listed in the </w:t>
      </w:r>
      <w:hyperlink w:anchor="T_DocTypesAndReqOptSections" w:history="1">
        <w:r w:rsidR="00887BBC" w:rsidRPr="0056513D">
          <w:rPr>
            <w:rStyle w:val="Hyperlink"/>
            <w:rFonts w:cs="Times New Roman"/>
            <w:lang w:eastAsia="en-US"/>
          </w:rPr>
          <w:t>Document Types and Required/Optional Sections</w:t>
        </w:r>
      </w:hyperlink>
      <w:r w:rsidR="00887BBC">
        <w:t xml:space="preserve"> table.</w:t>
      </w:r>
    </w:p>
    <w:p w14:paraId="3FD2B073" w14:textId="77777777" w:rsidR="003E2EA8" w:rsidRPr="00892239" w:rsidRDefault="003E2EA8" w:rsidP="00760BAC">
      <w:pPr>
        <w:pStyle w:val="Heading2nospace"/>
      </w:pPr>
      <w:bookmarkStart w:id="323" w:name="_Toc163893594"/>
      <w:r w:rsidRPr="00892239">
        <w:t xml:space="preserve">Progress </w:t>
      </w:r>
      <w:bookmarkStart w:id="324" w:name="Doc_ProgressNote"/>
      <w:bookmarkEnd w:id="324"/>
      <w:r w:rsidRPr="00892239">
        <w:t>Note</w:t>
      </w:r>
      <w:bookmarkEnd w:id="323"/>
      <w:r w:rsidRPr="00892239">
        <w:t xml:space="preserve"> </w:t>
      </w:r>
    </w:p>
    <w:p w14:paraId="10C7F5BC" w14:textId="77777777" w:rsidR="00760BAC" w:rsidRDefault="00760BAC" w:rsidP="00760BAC">
      <w:pPr>
        <w:pStyle w:val="BracketData"/>
      </w:pPr>
      <w:r>
        <w:rPr>
          <w:rFonts w:ascii="Bookman Old Style" w:hAnsi="Bookman Old Style"/>
        </w:rPr>
        <w:t>[</w:t>
      </w:r>
      <w:r>
        <w:t>ClinicalDocument</w:t>
      </w:r>
      <w:r>
        <w:rPr>
          <w:rFonts w:ascii="Bookman Old Style" w:hAnsi="Bookman Old Style"/>
        </w:rPr>
        <w:t xml:space="preserve">: templateId </w:t>
      </w:r>
      <w:r>
        <w:t>2.16.840.1.113883.10.20.22.1.9(open)</w:t>
      </w:r>
      <w:r>
        <w:rPr>
          <w:rFonts w:ascii="Bookman Old Style" w:hAnsi="Bookman Old Style"/>
        </w:rPr>
        <w:t>]</w:t>
      </w:r>
    </w:p>
    <w:p w14:paraId="622AEB7C" w14:textId="77777777" w:rsidR="0034503B" w:rsidRDefault="0034503B" w:rsidP="00996AEE">
      <w:pPr>
        <w:pStyle w:val="BodyText"/>
      </w:pPr>
      <w:r w:rsidRPr="002D0E44">
        <w:t xml:space="preserve">A </w:t>
      </w:r>
      <w:r>
        <w:t>Progress Note</w:t>
      </w:r>
      <w:r w:rsidRPr="002D0E44">
        <w:t xml:space="preserve"> documents </w:t>
      </w:r>
      <w:r>
        <w:t xml:space="preserve">a </w:t>
      </w:r>
      <w:r w:rsidRPr="002D0E44">
        <w:t>patient’s clinical status during a hospitalization or outpatient visit</w:t>
      </w:r>
      <w:r>
        <w:t>; thus, it is associated with an encounter</w:t>
      </w:r>
      <w:r w:rsidRPr="002D0E44">
        <w:t>.</w:t>
      </w:r>
    </w:p>
    <w:p w14:paraId="2398EB1C" w14:textId="77777777" w:rsidR="0034503B" w:rsidRPr="007C7B22" w:rsidRDefault="0034503B" w:rsidP="00996AEE">
      <w:pPr>
        <w:pStyle w:val="BodyText"/>
      </w:pPr>
      <w:r w:rsidRPr="00C971A8">
        <w:t>T</w:t>
      </w:r>
      <w:r>
        <w:t>aber’s</w:t>
      </w:r>
      <w:r>
        <w:rPr>
          <w:rStyle w:val="FootnoteReference"/>
        </w:rPr>
        <w:footnoteReference w:id="12"/>
      </w:r>
      <w:r>
        <w:t xml:space="preserve"> medical dictionary defines a Progress Note as “A</w:t>
      </w:r>
      <w:r w:rsidRPr="00D97AAE">
        <w:t>n ongoing record of a patient's illness and treatment. Physicians, nurses, consultants, and therapists record their notes concerning the progress or lack of progress made by the patient between the time of the previous note and the most recent note.”</w:t>
      </w:r>
      <w:r w:rsidRPr="007C7B22">
        <w:t xml:space="preserve"> </w:t>
      </w:r>
    </w:p>
    <w:p w14:paraId="3C805CB3" w14:textId="77777777" w:rsidR="0034503B" w:rsidRDefault="0034503B" w:rsidP="00996AEE">
      <w:pPr>
        <w:pStyle w:val="BodyText"/>
      </w:pPr>
      <w:r w:rsidRPr="00D97AAE">
        <w:t>Mosby’s</w:t>
      </w:r>
      <w:r>
        <w:rPr>
          <w:rStyle w:val="FootnoteReference"/>
        </w:rPr>
        <w:footnoteReference w:id="13"/>
      </w:r>
      <w:r w:rsidRPr="00D97AAE">
        <w:t xml:space="preserve"> me</w:t>
      </w:r>
      <w:r>
        <w:t>dical dictionary defines a Prog</w:t>
      </w:r>
      <w:r w:rsidRPr="00D97AAE">
        <w:t xml:space="preserve">ress </w:t>
      </w:r>
      <w:r>
        <w:t>N</w:t>
      </w:r>
      <w:r w:rsidRPr="00D97AAE">
        <w:t>ote as “Notes made by a nurse, physician, social worker, physical therapist, and other health care professionals that describe the patient's condition and the treatment given or planned.”</w:t>
      </w:r>
    </w:p>
    <w:p w14:paraId="23711C77" w14:textId="77777777" w:rsidR="0034503B" w:rsidRPr="00D97AAE" w:rsidRDefault="0034503B" w:rsidP="00996AEE">
      <w:pPr>
        <w:pStyle w:val="BodyText"/>
      </w:pPr>
      <w:r>
        <w:t>A</w:t>
      </w:r>
      <w:r w:rsidRPr="0024379D">
        <w:t xml:space="preserve"> Progress Note is not a revaluation note. </w:t>
      </w:r>
      <w:r>
        <w:t>A</w:t>
      </w:r>
      <w:r w:rsidRPr="0024379D">
        <w:t xml:space="preserve"> Progress Note is not intended to be a Progress Report for Medicare. Medicare B Section 1833(e)</w:t>
      </w:r>
      <w:r>
        <w:t xml:space="preserve"> defines the</w:t>
      </w:r>
      <w:r w:rsidRPr="0024379D">
        <w:t xml:space="preserve"> requirements of a </w:t>
      </w:r>
      <w:r w:rsidR="000F2ADE">
        <w:t xml:space="preserve">Medicare </w:t>
      </w:r>
      <w:r w:rsidRPr="0024379D">
        <w:t>Progress Report</w:t>
      </w:r>
      <w:r>
        <w:t>.</w:t>
      </w:r>
      <w:r w:rsidRPr="0024379D">
        <w:t xml:space="preserve"> </w:t>
      </w:r>
    </w:p>
    <w:p w14:paraId="455DC81D" w14:textId="77777777" w:rsidR="00887AC0" w:rsidRDefault="00887AC0" w:rsidP="00887AC0">
      <w:pPr>
        <w:pStyle w:val="Heading3"/>
      </w:pPr>
      <w:r w:rsidRPr="00EC6C98">
        <w:lastRenderedPageBreak/>
        <w:t>Progress Note</w:t>
      </w:r>
      <w:r w:rsidR="00254647">
        <w:t xml:space="preserve"> Header Constraints</w:t>
      </w:r>
    </w:p>
    <w:p w14:paraId="39D2D3EE" w14:textId="77777777" w:rsidR="00760BAC" w:rsidRDefault="00887AC0" w:rsidP="009F0A5A">
      <w:pPr>
        <w:pStyle w:val="BodyText"/>
      </w:pPr>
      <w:r>
        <w:t xml:space="preserve">The Progress Note </w:t>
      </w:r>
      <w:r w:rsidR="009F0A5A" w:rsidRPr="0089395B">
        <w:t xml:space="preserve">must conform to the </w:t>
      </w:r>
      <w:r w:rsidR="007E0C3F">
        <w:t>US Realm Clinical Document</w:t>
      </w:r>
      <w:r w:rsidR="002C2963">
        <w:t xml:space="preserve"> Header</w:t>
      </w:r>
      <w:r w:rsidR="009F0A5A" w:rsidRPr="0089395B">
        <w:t xml:space="preserve">. The following sections include additional header constraints for conformant </w:t>
      </w:r>
      <w:r w:rsidR="009F0A5A">
        <w:t>Progress Notes</w:t>
      </w:r>
      <w:r w:rsidR="009F0A5A" w:rsidRPr="0089395B">
        <w:t>.</w:t>
      </w:r>
    </w:p>
    <w:p w14:paraId="681931AB" w14:textId="77777777" w:rsidR="009F0A5A" w:rsidRDefault="00760BAC" w:rsidP="00760BAC">
      <w:pPr>
        <w:numPr>
          <w:ilvl w:val="0"/>
          <w:numId w:val="20"/>
        </w:numPr>
        <w:spacing w:after="40" w:line="260" w:lineRule="exact"/>
      </w:pPr>
      <w:r>
        <w:t xml:space="preserve">Conforms to </w:t>
      </w:r>
      <w:r w:rsidR="007E0C3F">
        <w:t>US Realm Clinical Document</w:t>
      </w:r>
      <w:r w:rsidR="002C2963">
        <w:t xml:space="preserve"> Header</w:t>
      </w:r>
      <w:r>
        <w:t xml:space="preserve"> Template (</w:t>
      </w:r>
      <w:r w:rsidRPr="009F0A5A">
        <w:rPr>
          <w:rStyle w:val="XMLname"/>
        </w:rPr>
        <w:t>templateId: 2.16.840.1.113883.10.20.22.1.1</w:t>
      </w:r>
      <w:r>
        <w:t>).</w:t>
      </w:r>
    </w:p>
    <w:p w14:paraId="29934FA7" w14:textId="77777777" w:rsidR="009F0A5A" w:rsidRPr="00C971A8" w:rsidRDefault="009F0A5A" w:rsidP="009F0A5A">
      <w:pPr>
        <w:pStyle w:val="Heading4"/>
      </w:pPr>
      <w:r w:rsidRPr="00C971A8">
        <w:t>ClinicalDocument/templateId</w:t>
      </w:r>
    </w:p>
    <w:p w14:paraId="13638E0A" w14:textId="77777777" w:rsidR="009F0A5A" w:rsidRPr="00C971A8" w:rsidRDefault="009F0A5A" w:rsidP="009F0A5A">
      <w:pPr>
        <w:pStyle w:val="BodyText"/>
      </w:pPr>
      <w:r w:rsidRPr="00C971A8">
        <w:t xml:space="preserve">Conformant </w:t>
      </w:r>
      <w:r>
        <w:t>documents</w:t>
      </w:r>
      <w:r w:rsidRPr="00C971A8">
        <w:t xml:space="preserve"> must carry the document-level </w:t>
      </w:r>
      <w:r w:rsidRPr="00C971A8">
        <w:rPr>
          <w:rStyle w:val="XMLname"/>
        </w:rPr>
        <w:t>templateId</w:t>
      </w:r>
      <w:r w:rsidRPr="00C971A8">
        <w:t xml:space="preserve"> asserting conformance with </w:t>
      </w:r>
      <w:r>
        <w:t>specific constraints of a Progress Note</w:t>
      </w:r>
      <w:r w:rsidRPr="00C971A8">
        <w:t xml:space="preserve"> as well as the </w:t>
      </w:r>
      <w:r w:rsidRPr="00C971A8">
        <w:rPr>
          <w:rStyle w:val="XMLname"/>
        </w:rPr>
        <w:t>templateId</w:t>
      </w:r>
      <w:r w:rsidRPr="00C971A8">
        <w:t xml:space="preserve"> for the </w:t>
      </w:r>
      <w:r w:rsidR="007E0C3F">
        <w:t>US Realm Clinical Document</w:t>
      </w:r>
      <w:r w:rsidR="002C2963">
        <w:t xml:space="preserve"> Header</w:t>
      </w:r>
      <w:r w:rsidRPr="00C971A8">
        <w:t xml:space="preserve"> template. </w:t>
      </w:r>
    </w:p>
    <w:p w14:paraId="6D4CDD56" w14:textId="77777777" w:rsidR="00760BAC" w:rsidRDefault="009F0A5A" w:rsidP="009F0A5A">
      <w:pPr>
        <w:pStyle w:val="BodyText"/>
      </w:pPr>
      <w:r w:rsidRPr="00C971A8">
        <w:t xml:space="preserve">The following asserts conformance to </w:t>
      </w:r>
      <w:r>
        <w:t>a</w:t>
      </w:r>
      <w:r w:rsidRPr="00C971A8">
        <w:t xml:space="preserve"> </w:t>
      </w:r>
      <w:r>
        <w:t>Progress Note</w:t>
      </w:r>
      <w:r w:rsidRPr="00C971A8">
        <w:t>.</w:t>
      </w:r>
    </w:p>
    <w:p w14:paraId="38D425ED" w14:textId="77777777" w:rsidR="00760BAC" w:rsidRDefault="00760BAC" w:rsidP="00760BAC">
      <w:pPr>
        <w:numPr>
          <w:ilvl w:val="0"/>
          <w:numId w:val="20"/>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2.16.840.1.113883.10.20.22.1.9</w:t>
      </w:r>
      <w:r>
        <w:t xml:space="preserve">" (CONF:7588). </w:t>
      </w:r>
    </w:p>
    <w:p w14:paraId="3DBFCE56" w14:textId="77777777" w:rsidR="00887AC0" w:rsidRPr="00C971A8" w:rsidRDefault="00887AC0" w:rsidP="00887AC0">
      <w:pPr>
        <w:pStyle w:val="Caption"/>
      </w:pPr>
      <w:bookmarkStart w:id="325" w:name="_Toc151106682"/>
      <w:bookmarkStart w:id="326" w:name="_Toc163893744"/>
      <w:r w:rsidRPr="00C971A8">
        <w:t xml:space="preserve">Figure </w:t>
      </w:r>
      <w:r w:rsidR="0000006B">
        <w:fldChar w:fldCharType="begin"/>
      </w:r>
      <w:r w:rsidR="0000006B">
        <w:instrText xml:space="preserve"> SEQ Figure \* ARABIC </w:instrText>
      </w:r>
      <w:r w:rsidR="0000006B">
        <w:fldChar w:fldCharType="separate"/>
      </w:r>
      <w:r w:rsidR="00D61323">
        <w:t>49</w:t>
      </w:r>
      <w:r w:rsidR="0000006B">
        <w:fldChar w:fldCharType="end"/>
      </w:r>
      <w:r w:rsidRPr="00C971A8">
        <w:t xml:space="preserve">: </w:t>
      </w:r>
      <w:r w:rsidR="003F6636">
        <w:t xml:space="preserve">Progress Note </w:t>
      </w:r>
      <w:r w:rsidRPr="00C971A8">
        <w:t>ClinicalDocument/templateId example</w:t>
      </w:r>
      <w:bookmarkEnd w:id="325"/>
      <w:bookmarkEnd w:id="326"/>
    </w:p>
    <w:p w14:paraId="025B9FE6" w14:textId="77777777" w:rsidR="00887AC0" w:rsidRPr="009577DA" w:rsidRDefault="00887AC0" w:rsidP="00887AC0">
      <w:pPr>
        <w:pStyle w:val="Example"/>
        <w:rPr>
          <w:bCs/>
        </w:rPr>
      </w:pPr>
      <w:r w:rsidRPr="009577DA">
        <w:rPr>
          <w:bCs/>
        </w:rPr>
        <w:t xml:space="preserve">&lt;!-- indicates conformance with </w:t>
      </w:r>
      <w:r w:rsidR="007E0C3F">
        <w:t>US Realm Clinical Document</w:t>
      </w:r>
      <w:r w:rsidR="002C2963">
        <w:t xml:space="preserve"> Header</w:t>
      </w:r>
      <w:r w:rsidRPr="009577DA">
        <w:t xml:space="preserve"> template</w:t>
      </w:r>
      <w:r w:rsidRPr="009577DA" w:rsidDel="00DC4DD6">
        <w:rPr>
          <w:bCs/>
        </w:rPr>
        <w:t xml:space="preserve"> </w:t>
      </w:r>
      <w:r w:rsidRPr="009577DA">
        <w:rPr>
          <w:bCs/>
        </w:rPr>
        <w:t>--&gt;</w:t>
      </w:r>
    </w:p>
    <w:p w14:paraId="1011E830" w14:textId="77777777" w:rsidR="00887AC0" w:rsidRPr="009577DA" w:rsidRDefault="00887AC0" w:rsidP="00887AC0">
      <w:pPr>
        <w:pStyle w:val="Example"/>
        <w:rPr>
          <w:bCs/>
        </w:rPr>
      </w:pPr>
      <w:r w:rsidRPr="009577DA">
        <w:rPr>
          <w:bCs/>
        </w:rPr>
        <w:t>&lt;templateId root="</w:t>
      </w:r>
      <w:r w:rsidR="009577DA" w:rsidRPr="009577DA">
        <w:rPr>
          <w:bCs/>
        </w:rPr>
        <w:t>2.16.840.1.113883.10.20.22.1.1</w:t>
      </w:r>
      <w:r w:rsidRPr="009577DA">
        <w:rPr>
          <w:bCs/>
        </w:rPr>
        <w:t xml:space="preserve">"/&gt; </w:t>
      </w:r>
    </w:p>
    <w:p w14:paraId="1A0544AC" w14:textId="77777777" w:rsidR="00887AC0" w:rsidRPr="009577DA" w:rsidRDefault="00887AC0" w:rsidP="00887AC0">
      <w:pPr>
        <w:pStyle w:val="Example"/>
        <w:rPr>
          <w:bCs/>
        </w:rPr>
      </w:pPr>
      <w:r w:rsidRPr="009577DA">
        <w:t>&lt;!-- conforms to the Progress Note --&gt;</w:t>
      </w:r>
    </w:p>
    <w:p w14:paraId="57282CAF" w14:textId="77777777" w:rsidR="00887AC0" w:rsidRPr="00C971A8" w:rsidRDefault="00887AC0" w:rsidP="00887AC0">
      <w:pPr>
        <w:pStyle w:val="Example"/>
      </w:pPr>
      <w:r w:rsidRPr="009577DA">
        <w:t xml:space="preserve">&lt;templateId </w:t>
      </w:r>
      <w:r w:rsidRPr="009577DA">
        <w:rPr>
          <w:bCs/>
        </w:rPr>
        <w:t>root="</w:t>
      </w:r>
      <w:r w:rsidR="009577DA" w:rsidRPr="009577DA">
        <w:t>2.16.840.1.113883.10.20.22.1.9</w:t>
      </w:r>
      <w:r w:rsidRPr="009577DA">
        <w:rPr>
          <w:bCs/>
        </w:rPr>
        <w:t>"/&gt;</w:t>
      </w:r>
      <w:r w:rsidRPr="00C971A8">
        <w:t xml:space="preserve"> </w:t>
      </w:r>
    </w:p>
    <w:p w14:paraId="3B472A3D" w14:textId="77777777" w:rsidR="00887AC0" w:rsidRPr="00C971A8" w:rsidRDefault="00887AC0" w:rsidP="00996AEE">
      <w:pPr>
        <w:pStyle w:val="BodyText"/>
      </w:pPr>
    </w:p>
    <w:p w14:paraId="342C38E2" w14:textId="77777777" w:rsidR="00887AC0" w:rsidRPr="00C971A8" w:rsidRDefault="00887AC0" w:rsidP="003B6141">
      <w:pPr>
        <w:pStyle w:val="Heading4"/>
      </w:pPr>
      <w:bookmarkStart w:id="327" w:name="_ClinicalDocument/code"/>
      <w:bookmarkStart w:id="328" w:name="_Ref194302486"/>
      <w:bookmarkStart w:id="329" w:name="_Ref194302490"/>
      <w:bookmarkStart w:id="330" w:name="_Toc282671207"/>
      <w:bookmarkEnd w:id="327"/>
      <w:r w:rsidRPr="00C971A8">
        <w:t>ClinicalDocument/code</w:t>
      </w:r>
      <w:bookmarkStart w:id="331" w:name="_Toc106623656"/>
      <w:bookmarkStart w:id="332" w:name="_Toc106623657"/>
      <w:bookmarkStart w:id="333" w:name="_Toc106623659"/>
      <w:bookmarkEnd w:id="328"/>
      <w:bookmarkEnd w:id="329"/>
      <w:bookmarkEnd w:id="330"/>
    </w:p>
    <w:p w14:paraId="1F8EFDF6" w14:textId="77777777" w:rsidR="00887AC0" w:rsidRDefault="00887AC0" w:rsidP="00996AEE">
      <w:pPr>
        <w:pStyle w:val="BodyText"/>
      </w:pPr>
      <w:r w:rsidRPr="00C971A8">
        <w:t xml:space="preserve">CDA R2 states that LOINC </w:t>
      </w:r>
      <w:r>
        <w:t>must be used for the document type code unless no appropriate code is available, in which case an alternative vocabulary can be used. (This is the coded with extensions, CWE, codi</w:t>
      </w:r>
      <w:r w:rsidR="0029214A">
        <w:t>ng strength.) The Progress Note</w:t>
      </w:r>
      <w:r>
        <w:t xml:space="preserve"> recommends use of a single document type code, </w:t>
      </w:r>
      <w:r w:rsidRPr="00536D20">
        <w:rPr>
          <w:rStyle w:val="XMLname"/>
        </w:rPr>
        <w:t>11506-3</w:t>
      </w:r>
      <w:r>
        <w:t>, “</w:t>
      </w:r>
      <w:r w:rsidRPr="00536D20">
        <w:rPr>
          <w:rStyle w:val="XMLname"/>
        </w:rPr>
        <w:t>Subsequent evaluation note</w:t>
      </w:r>
      <w:r>
        <w:t xml:space="preserve">”, using post-coordination for author or performer, setting, or specialty . </w:t>
      </w:r>
    </w:p>
    <w:p w14:paraId="4BB18143" w14:textId="77777777" w:rsidR="00887AC0" w:rsidRDefault="00887AC0" w:rsidP="00996AEE">
      <w:pPr>
        <w:pStyle w:val="BodyText"/>
      </w:pPr>
      <w:r w:rsidRPr="00C971A8">
        <w:t xml:space="preserve">The </w:t>
      </w:r>
      <w:hyperlink w:anchor="T_DSLOINCDocCodes" w:history="1">
        <w:r>
          <w:rPr>
            <w:rStyle w:val="Hyperlink"/>
            <w:rFonts w:cs="Times New Roman"/>
          </w:rPr>
          <w:t>Progress Note LOINC Document Codes</w:t>
        </w:r>
      </w:hyperlink>
      <w:r w:rsidRPr="00C971A8">
        <w:t xml:space="preserve"> table shows the </w:t>
      </w:r>
      <w:r>
        <w:t xml:space="preserve">preferred </w:t>
      </w:r>
      <w:r w:rsidRPr="00C971A8">
        <w:t>LOINC code</w:t>
      </w:r>
      <w:r>
        <w:t xml:space="preserve"> and the full list of pre-coordinated codes</w:t>
      </w:r>
      <w:r w:rsidRPr="00C971A8">
        <w:t xml:space="preserve"> </w:t>
      </w:r>
      <w:r>
        <w:t>available within LOINC</w:t>
      </w:r>
      <w:r w:rsidRPr="00C971A8">
        <w:t xml:space="preserve"> for </w:t>
      </w:r>
      <w:r>
        <w:t>Progress Notes</w:t>
      </w:r>
      <w:r w:rsidRPr="00C971A8">
        <w:t>, as of publication of this implementation guide.</w:t>
      </w:r>
      <w:r w:rsidRPr="00C971A8">
        <w:rPr>
          <w:b/>
          <w:i/>
        </w:rPr>
        <w:t xml:space="preserve"> </w:t>
      </w:r>
      <w:r w:rsidR="00536D20" w:rsidRPr="00C971A8">
        <w:t>This is a dynamic value set meaning that these codes may be added to or deprecated by LOINC</w:t>
      </w:r>
      <w:r w:rsidRPr="00C971A8">
        <w:t xml:space="preserve">. </w:t>
      </w:r>
    </w:p>
    <w:p w14:paraId="73B8B856" w14:textId="77777777" w:rsidR="00887AC0" w:rsidRDefault="00887AC0" w:rsidP="00996AEE">
      <w:pPr>
        <w:pStyle w:val="BodyText"/>
      </w:pPr>
      <w:r w:rsidRPr="00F479CE">
        <w:t xml:space="preserve">The table lists </w:t>
      </w:r>
      <w:r>
        <w:t>all</w:t>
      </w:r>
      <w:r w:rsidRPr="00F479CE">
        <w:t xml:space="preserve"> codes that have the </w:t>
      </w:r>
      <w:r w:rsidRPr="00EA5F8A">
        <w:t xml:space="preserve">scale DOC (document) and a </w:t>
      </w:r>
      <w:r>
        <w:t>‘component’</w:t>
      </w:r>
      <w:r w:rsidRPr="00EA5F8A">
        <w:t xml:space="preserve"> referring to </w:t>
      </w:r>
      <w:r>
        <w:t xml:space="preserve">“subsequent evaluation notes”. </w:t>
      </w:r>
      <w:r w:rsidRPr="00EA5F8A">
        <w:t>When these pre-coordinated codes are used, any coded values describing the author or performer of the service act or the practice setting must be consistent with the LOINC document type.</w:t>
      </w:r>
      <w:r>
        <w:t xml:space="preserve"> Note: The LOINC display name is “Subsequent evaluation note” and is equivalent to Progress Note.</w:t>
      </w:r>
    </w:p>
    <w:p w14:paraId="1084A2A5" w14:textId="77777777" w:rsidR="009577DA" w:rsidRDefault="009577DA" w:rsidP="009577DA">
      <w:pPr>
        <w:numPr>
          <w:ilvl w:val="0"/>
          <w:numId w:val="20"/>
        </w:numPr>
        <w:spacing w:after="40" w:line="260" w:lineRule="exact"/>
      </w:pPr>
      <w:r>
        <w:rPr>
          <w:b/>
          <w:bCs/>
          <w:sz w:val="16"/>
          <w:szCs w:val="16"/>
        </w:rPr>
        <w:t>SHALL</w:t>
      </w:r>
      <w:r>
        <w:t xml:space="preserve"> contain exactly one [1..1] </w:t>
      </w:r>
      <w:r>
        <w:rPr>
          <w:rFonts w:ascii="Courier New" w:hAnsi="Courier New"/>
          <w:b/>
          <w:bCs/>
        </w:rPr>
        <w:t>code/@code</w:t>
      </w:r>
      <w:r>
        <w:t xml:space="preserve">, which </w:t>
      </w:r>
      <w:r>
        <w:rPr>
          <w:b/>
          <w:bCs/>
          <w:sz w:val="16"/>
          <w:szCs w:val="16"/>
        </w:rPr>
        <w:t>SHALL</w:t>
      </w:r>
      <w:r>
        <w:t xml:space="preserve"> be selected from ValueSet </w:t>
      </w:r>
      <w:r>
        <w:rPr>
          <w:rFonts w:ascii="Courier New" w:hAnsi="Courier New"/>
        </w:rPr>
        <w:t>2.16.840.1.113883.11.20.8.1 ProgressNoteDocumentTypeCode</w:t>
      </w:r>
      <w:r>
        <w:t xml:space="preserve"> </w:t>
      </w:r>
      <w:r>
        <w:rPr>
          <w:b/>
          <w:bCs/>
          <w:sz w:val="16"/>
          <w:szCs w:val="16"/>
        </w:rPr>
        <w:t>DYNAMIC</w:t>
      </w:r>
      <w:r>
        <w:t xml:space="preserve"> (CONF:7589). </w:t>
      </w:r>
    </w:p>
    <w:p w14:paraId="4B6060E4" w14:textId="77777777" w:rsidR="00887AC0" w:rsidRPr="00C971A8" w:rsidRDefault="00887AC0" w:rsidP="00887AC0">
      <w:pPr>
        <w:pStyle w:val="Caption"/>
        <w:rPr>
          <w:rStyle w:val="TableHeadChar"/>
          <w:b/>
          <w:i w:val="0"/>
          <w:iCs w:val="0"/>
          <w:noProof w:val="0"/>
          <w:lang w:eastAsia="en-US"/>
        </w:rPr>
      </w:pPr>
      <w:bookmarkStart w:id="334" w:name="_Ref202590509"/>
      <w:bookmarkStart w:id="335" w:name="_Toc151106699"/>
      <w:bookmarkStart w:id="336" w:name="_Toc163893793"/>
      <w:r w:rsidRPr="00C971A8">
        <w:rPr>
          <w:lang w:val="fr-FR"/>
        </w:rPr>
        <w:lastRenderedPageBreak/>
        <w:t xml:space="preserve">Table </w:t>
      </w:r>
      <w:r w:rsidR="0000006B" w:rsidRPr="00C971A8">
        <w:fldChar w:fldCharType="begin"/>
      </w:r>
      <w:r w:rsidRPr="00C971A8">
        <w:rPr>
          <w:lang w:val="fr-FR"/>
        </w:rPr>
        <w:instrText xml:space="preserve"> SEQ Table \* ARABIC </w:instrText>
      </w:r>
      <w:r w:rsidR="0000006B" w:rsidRPr="00C971A8">
        <w:fldChar w:fldCharType="separate"/>
      </w:r>
      <w:r w:rsidR="00D61323">
        <w:rPr>
          <w:lang w:val="fr-FR"/>
        </w:rPr>
        <w:t>29</w:t>
      </w:r>
      <w:r w:rsidR="0000006B" w:rsidRPr="00C971A8">
        <w:fldChar w:fldCharType="end"/>
      </w:r>
      <w:r w:rsidRPr="00C971A8">
        <w:rPr>
          <w:lang w:val="fr-FR"/>
        </w:rPr>
        <w:t xml:space="preserve">: </w:t>
      </w:r>
      <w:bookmarkStart w:id="337" w:name="T_DSLOINCDocCodes"/>
      <w:bookmarkEnd w:id="337"/>
      <w:r>
        <w:rPr>
          <w:lang w:val="fr-FR"/>
        </w:rPr>
        <w:t>Progress Note</w:t>
      </w:r>
      <w:r w:rsidRPr="00C971A8">
        <w:rPr>
          <w:lang w:val="fr-FR"/>
        </w:rPr>
        <w:t xml:space="preserve"> LOINC Document Codes</w:t>
      </w:r>
      <w:bookmarkEnd w:id="334"/>
      <w:bookmarkEnd w:id="335"/>
      <w:bookmarkEnd w:id="336"/>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3"/>
        <w:gridCol w:w="2798"/>
        <w:gridCol w:w="2255"/>
        <w:gridCol w:w="2574"/>
      </w:tblGrid>
      <w:tr w:rsidR="00887AC0" w:rsidRPr="00C971A8" w14:paraId="4965BDA1" w14:textId="77777777">
        <w:tc>
          <w:tcPr>
            <w:tcW w:w="9648" w:type="dxa"/>
            <w:gridSpan w:val="4"/>
            <w:tcBorders>
              <w:bottom w:val="single" w:sz="4" w:space="0" w:color="auto"/>
            </w:tcBorders>
          </w:tcPr>
          <w:p w14:paraId="4B71F992" w14:textId="77777777" w:rsidR="00887AC0" w:rsidRPr="006E3A29" w:rsidRDefault="00887AC0" w:rsidP="00887AC0">
            <w:pPr>
              <w:pStyle w:val="TableText"/>
            </w:pPr>
            <w:r w:rsidRPr="006E3A29">
              <w:t xml:space="preserve">Value Set:  ProgressNoteDocumentTypeCode </w:t>
            </w:r>
            <w:r w:rsidRPr="0017040A">
              <w:t>2.16.840.1.113883.11.20.8</w:t>
            </w:r>
            <w:r>
              <w:t>.1</w:t>
            </w:r>
          </w:p>
          <w:p w14:paraId="6E8041B5" w14:textId="77777777" w:rsidR="00887AC0" w:rsidRPr="00C971A8" w:rsidRDefault="00887AC0" w:rsidP="00887AC0">
            <w:pPr>
              <w:pStyle w:val="TableText"/>
            </w:pPr>
            <w:r w:rsidRPr="006E3A29">
              <w:t>Code System: LOINC 2.16.840.1.113883.6.1</w:t>
            </w:r>
          </w:p>
        </w:tc>
      </w:tr>
      <w:tr w:rsidR="00887AC0" w:rsidRPr="00C971A8" w14:paraId="366E29FB" w14:textId="77777777">
        <w:tc>
          <w:tcPr>
            <w:tcW w:w="1114" w:type="dxa"/>
            <w:shd w:val="clear" w:color="auto" w:fill="E6E6E6"/>
          </w:tcPr>
          <w:p w14:paraId="5F28B383" w14:textId="77777777" w:rsidR="00887AC0" w:rsidRPr="00C971A8" w:rsidRDefault="00887AC0" w:rsidP="00887AC0">
            <w:pPr>
              <w:pStyle w:val="TableHead"/>
            </w:pPr>
            <w:r w:rsidRPr="00C971A8">
              <w:t>LOINC Code</w:t>
            </w:r>
          </w:p>
        </w:tc>
        <w:tc>
          <w:tcPr>
            <w:tcW w:w="3134" w:type="dxa"/>
            <w:shd w:val="clear" w:color="auto" w:fill="E6E6E6"/>
          </w:tcPr>
          <w:p w14:paraId="377B8341" w14:textId="77777777" w:rsidR="00887AC0" w:rsidRPr="00C971A8" w:rsidRDefault="00887AC0" w:rsidP="00887AC0">
            <w:pPr>
              <w:pStyle w:val="TableHead"/>
            </w:pPr>
            <w:r w:rsidRPr="00C971A8">
              <w:t>Type of Service ‘Component’</w:t>
            </w:r>
          </w:p>
        </w:tc>
        <w:tc>
          <w:tcPr>
            <w:tcW w:w="2520" w:type="dxa"/>
            <w:shd w:val="clear" w:color="auto" w:fill="E6E6E6"/>
          </w:tcPr>
          <w:p w14:paraId="18672637" w14:textId="77777777" w:rsidR="00887AC0" w:rsidRPr="00C971A8" w:rsidRDefault="00887AC0" w:rsidP="00887AC0">
            <w:pPr>
              <w:pStyle w:val="TableHead"/>
            </w:pPr>
            <w:r w:rsidRPr="00C971A8">
              <w:t>Setting ‘System’</w:t>
            </w:r>
          </w:p>
        </w:tc>
        <w:tc>
          <w:tcPr>
            <w:tcW w:w="2880" w:type="dxa"/>
            <w:shd w:val="clear" w:color="auto" w:fill="E6E6E6"/>
          </w:tcPr>
          <w:p w14:paraId="4831B80A" w14:textId="77777777" w:rsidR="00887AC0" w:rsidRPr="00C971A8" w:rsidRDefault="00887AC0" w:rsidP="00887AC0">
            <w:pPr>
              <w:pStyle w:val="TableHead"/>
            </w:pPr>
            <w:r w:rsidRPr="00C971A8">
              <w:t>Specialty/Training/</w:t>
            </w:r>
            <w:r>
              <w:br/>
            </w:r>
            <w:r w:rsidRPr="00C971A8">
              <w:t>Professional Level ‘Method_Type’</w:t>
            </w:r>
          </w:p>
        </w:tc>
      </w:tr>
      <w:tr w:rsidR="00887AC0" w:rsidRPr="00C971A8" w14:paraId="1FA55CD0" w14:textId="77777777">
        <w:tc>
          <w:tcPr>
            <w:tcW w:w="9648" w:type="dxa"/>
            <w:gridSpan w:val="4"/>
          </w:tcPr>
          <w:p w14:paraId="3B4D4D90" w14:textId="77777777" w:rsidR="00887AC0" w:rsidRPr="00DB217F" w:rsidRDefault="00887AC0" w:rsidP="00733AE1">
            <w:pPr>
              <w:pStyle w:val="TableText"/>
            </w:pPr>
            <w:r>
              <w:rPr>
                <w:b/>
              </w:rPr>
              <w:t xml:space="preserve">Preferred </w:t>
            </w:r>
            <w:r w:rsidR="00733AE1">
              <w:rPr>
                <w:b/>
              </w:rPr>
              <w:t>C</w:t>
            </w:r>
            <w:r>
              <w:rPr>
                <w:b/>
              </w:rPr>
              <w:t>ode</w:t>
            </w:r>
          </w:p>
        </w:tc>
      </w:tr>
      <w:tr w:rsidR="00887AC0" w:rsidRPr="00C971A8" w14:paraId="1D9F0706" w14:textId="77777777">
        <w:tc>
          <w:tcPr>
            <w:tcW w:w="1114" w:type="dxa"/>
          </w:tcPr>
          <w:p w14:paraId="25E666B0" w14:textId="77777777" w:rsidR="00887AC0" w:rsidRPr="008315F9" w:rsidRDefault="00887AC0" w:rsidP="00887AC0">
            <w:pPr>
              <w:pStyle w:val="TableText"/>
            </w:pPr>
            <w:r w:rsidRPr="008315F9">
              <w:t>11506-3</w:t>
            </w:r>
          </w:p>
        </w:tc>
        <w:tc>
          <w:tcPr>
            <w:tcW w:w="3134" w:type="dxa"/>
          </w:tcPr>
          <w:p w14:paraId="12FE4096" w14:textId="77777777" w:rsidR="00887AC0" w:rsidRPr="008315F9" w:rsidRDefault="00887AC0" w:rsidP="00887AC0">
            <w:pPr>
              <w:pStyle w:val="TableText"/>
            </w:pPr>
            <w:r w:rsidRPr="008315F9">
              <w:t>Subsequent evaluation note</w:t>
            </w:r>
          </w:p>
        </w:tc>
        <w:tc>
          <w:tcPr>
            <w:tcW w:w="2520" w:type="dxa"/>
          </w:tcPr>
          <w:p w14:paraId="3F007B61" w14:textId="77777777" w:rsidR="00887AC0" w:rsidRPr="008315F9" w:rsidRDefault="00887AC0" w:rsidP="00887AC0">
            <w:pPr>
              <w:pStyle w:val="TableText"/>
            </w:pPr>
            <w:r w:rsidRPr="008315F9">
              <w:t>{Setting}</w:t>
            </w:r>
          </w:p>
        </w:tc>
        <w:tc>
          <w:tcPr>
            <w:tcW w:w="2880" w:type="dxa"/>
          </w:tcPr>
          <w:p w14:paraId="108A1D9F" w14:textId="77777777" w:rsidR="00887AC0" w:rsidRPr="00DB217F" w:rsidRDefault="00887AC0" w:rsidP="00887AC0">
            <w:pPr>
              <w:pStyle w:val="TableText"/>
            </w:pPr>
            <w:r w:rsidRPr="00DB217F">
              <w:t>{Provider}</w:t>
            </w:r>
          </w:p>
        </w:tc>
      </w:tr>
      <w:tr w:rsidR="00887AC0" w:rsidRPr="00C971A8" w14:paraId="59637537" w14:textId="77777777">
        <w:tc>
          <w:tcPr>
            <w:tcW w:w="9648" w:type="dxa"/>
            <w:gridSpan w:val="4"/>
          </w:tcPr>
          <w:p w14:paraId="78DD35BC" w14:textId="77777777" w:rsidR="00887AC0" w:rsidRPr="006E3A29" w:rsidRDefault="00887AC0" w:rsidP="00733AE1">
            <w:pPr>
              <w:pStyle w:val="TableText"/>
              <w:rPr>
                <w:b/>
              </w:rPr>
            </w:pPr>
            <w:r w:rsidRPr="006E3A29">
              <w:rPr>
                <w:b/>
              </w:rPr>
              <w:t xml:space="preserve">Additional </w:t>
            </w:r>
            <w:r w:rsidR="00733AE1">
              <w:rPr>
                <w:b/>
              </w:rPr>
              <w:t>C</w:t>
            </w:r>
            <w:r w:rsidRPr="006E3A29">
              <w:rPr>
                <w:b/>
              </w:rPr>
              <w:t>odes</w:t>
            </w:r>
          </w:p>
        </w:tc>
      </w:tr>
      <w:tr w:rsidR="00887AC0" w:rsidRPr="00C971A8" w14:paraId="3E3BCE7A" w14:textId="77777777">
        <w:tc>
          <w:tcPr>
            <w:tcW w:w="1114" w:type="dxa"/>
          </w:tcPr>
          <w:p w14:paraId="5794AC00" w14:textId="77777777" w:rsidR="00887AC0" w:rsidRPr="008315F9" w:rsidRDefault="00887AC0" w:rsidP="00887AC0">
            <w:pPr>
              <w:pStyle w:val="TableText"/>
              <w:spacing w:after="20"/>
            </w:pPr>
            <w:r w:rsidRPr="008315F9">
              <w:t>18733-6</w:t>
            </w:r>
          </w:p>
        </w:tc>
        <w:tc>
          <w:tcPr>
            <w:tcW w:w="3134" w:type="dxa"/>
          </w:tcPr>
          <w:p w14:paraId="7D9760DA" w14:textId="77777777" w:rsidR="00887AC0" w:rsidRPr="008315F9" w:rsidRDefault="00887AC0" w:rsidP="00887AC0">
            <w:pPr>
              <w:pStyle w:val="TableText"/>
              <w:spacing w:after="20"/>
            </w:pPr>
            <w:r w:rsidRPr="008315F9">
              <w:t>Subsequent evaluation note</w:t>
            </w:r>
          </w:p>
        </w:tc>
        <w:tc>
          <w:tcPr>
            <w:tcW w:w="2520" w:type="dxa"/>
          </w:tcPr>
          <w:p w14:paraId="336B77C4" w14:textId="77777777" w:rsidR="00887AC0" w:rsidRPr="008315F9" w:rsidRDefault="00887AC0" w:rsidP="00887AC0">
            <w:pPr>
              <w:pStyle w:val="TableText"/>
              <w:spacing w:after="20"/>
            </w:pPr>
            <w:r w:rsidRPr="008315F9">
              <w:t>{Setting}</w:t>
            </w:r>
          </w:p>
        </w:tc>
        <w:tc>
          <w:tcPr>
            <w:tcW w:w="2880" w:type="dxa"/>
          </w:tcPr>
          <w:p w14:paraId="3CDE7BAF" w14:textId="77777777" w:rsidR="00887AC0" w:rsidRPr="00DB217F" w:rsidRDefault="00887AC0" w:rsidP="00887AC0">
            <w:pPr>
              <w:pStyle w:val="TableText"/>
              <w:spacing w:after="20"/>
            </w:pPr>
            <w:r w:rsidRPr="00DB217F">
              <w:t>Attending physician</w:t>
            </w:r>
          </w:p>
        </w:tc>
      </w:tr>
      <w:tr w:rsidR="00887AC0" w:rsidRPr="00C971A8" w14:paraId="73D0DD12" w14:textId="77777777">
        <w:tc>
          <w:tcPr>
            <w:tcW w:w="1114" w:type="dxa"/>
          </w:tcPr>
          <w:p w14:paraId="176CF95C" w14:textId="77777777" w:rsidR="00887AC0" w:rsidRPr="008315F9" w:rsidRDefault="00887AC0" w:rsidP="00887AC0">
            <w:pPr>
              <w:pStyle w:val="TableText"/>
              <w:spacing w:after="20"/>
            </w:pPr>
            <w:r w:rsidRPr="008315F9">
              <w:t>18762-5</w:t>
            </w:r>
          </w:p>
        </w:tc>
        <w:tc>
          <w:tcPr>
            <w:tcW w:w="3134" w:type="dxa"/>
          </w:tcPr>
          <w:p w14:paraId="4AA70C7F" w14:textId="77777777" w:rsidR="00887AC0" w:rsidRPr="008315F9" w:rsidRDefault="00887AC0" w:rsidP="00887AC0">
            <w:pPr>
              <w:pStyle w:val="TableText"/>
              <w:spacing w:after="20"/>
            </w:pPr>
            <w:r w:rsidRPr="008315F9">
              <w:t>Subsequent evaluation note</w:t>
            </w:r>
          </w:p>
        </w:tc>
        <w:tc>
          <w:tcPr>
            <w:tcW w:w="2520" w:type="dxa"/>
          </w:tcPr>
          <w:p w14:paraId="05974852" w14:textId="77777777" w:rsidR="00887AC0" w:rsidRPr="008315F9" w:rsidRDefault="00887AC0" w:rsidP="00887AC0">
            <w:pPr>
              <w:pStyle w:val="TableText"/>
              <w:spacing w:after="20"/>
            </w:pPr>
            <w:r w:rsidRPr="008315F9">
              <w:t>{Setting}</w:t>
            </w:r>
          </w:p>
        </w:tc>
        <w:tc>
          <w:tcPr>
            <w:tcW w:w="2880" w:type="dxa"/>
          </w:tcPr>
          <w:p w14:paraId="17BE1FA6" w14:textId="77777777" w:rsidR="00887AC0" w:rsidRPr="00DB217F" w:rsidRDefault="00887AC0" w:rsidP="00887AC0">
            <w:pPr>
              <w:pStyle w:val="TableText"/>
              <w:spacing w:after="20"/>
            </w:pPr>
            <w:r w:rsidRPr="00DB217F">
              <w:t>Chiropractor</w:t>
            </w:r>
          </w:p>
        </w:tc>
      </w:tr>
      <w:tr w:rsidR="00887AC0" w:rsidRPr="00C971A8" w14:paraId="7F8440B4" w14:textId="77777777">
        <w:tc>
          <w:tcPr>
            <w:tcW w:w="1114" w:type="dxa"/>
          </w:tcPr>
          <w:p w14:paraId="2EBDFD77" w14:textId="77777777" w:rsidR="00887AC0" w:rsidRPr="008315F9" w:rsidRDefault="00887AC0" w:rsidP="00887AC0">
            <w:pPr>
              <w:pStyle w:val="TableText"/>
              <w:spacing w:after="20"/>
            </w:pPr>
            <w:r w:rsidRPr="008315F9">
              <w:t>28569-2</w:t>
            </w:r>
          </w:p>
        </w:tc>
        <w:tc>
          <w:tcPr>
            <w:tcW w:w="3134" w:type="dxa"/>
          </w:tcPr>
          <w:p w14:paraId="49B196DF" w14:textId="77777777" w:rsidR="00887AC0" w:rsidRPr="008315F9" w:rsidRDefault="00887AC0" w:rsidP="00887AC0">
            <w:pPr>
              <w:pStyle w:val="TableText"/>
              <w:spacing w:after="20"/>
            </w:pPr>
            <w:r w:rsidRPr="008315F9">
              <w:t>Subsequent evaluation note</w:t>
            </w:r>
          </w:p>
        </w:tc>
        <w:tc>
          <w:tcPr>
            <w:tcW w:w="2520" w:type="dxa"/>
          </w:tcPr>
          <w:p w14:paraId="3CF5BE48" w14:textId="77777777" w:rsidR="00887AC0" w:rsidRPr="008315F9" w:rsidRDefault="00887AC0" w:rsidP="00887AC0">
            <w:pPr>
              <w:pStyle w:val="TableText"/>
              <w:spacing w:after="20"/>
            </w:pPr>
            <w:r w:rsidRPr="008315F9">
              <w:t>{Setting}</w:t>
            </w:r>
          </w:p>
        </w:tc>
        <w:tc>
          <w:tcPr>
            <w:tcW w:w="2880" w:type="dxa"/>
          </w:tcPr>
          <w:p w14:paraId="3A919EC2" w14:textId="77777777" w:rsidR="00887AC0" w:rsidRPr="00DB217F" w:rsidRDefault="00887AC0" w:rsidP="00887AC0">
            <w:pPr>
              <w:pStyle w:val="TableText"/>
              <w:spacing w:after="20"/>
            </w:pPr>
            <w:r w:rsidRPr="00DB217F">
              <w:t>Consulting physician</w:t>
            </w:r>
          </w:p>
        </w:tc>
      </w:tr>
      <w:tr w:rsidR="00887AC0" w:rsidRPr="00C971A8" w14:paraId="28CA8B2F" w14:textId="77777777">
        <w:tc>
          <w:tcPr>
            <w:tcW w:w="1114" w:type="dxa"/>
          </w:tcPr>
          <w:p w14:paraId="0FB33D7E" w14:textId="77777777" w:rsidR="00887AC0" w:rsidRPr="008315F9" w:rsidRDefault="00887AC0" w:rsidP="00887AC0">
            <w:pPr>
              <w:pStyle w:val="TableText"/>
              <w:spacing w:after="20"/>
            </w:pPr>
            <w:r w:rsidRPr="008315F9">
              <w:t>28617-9</w:t>
            </w:r>
          </w:p>
        </w:tc>
        <w:tc>
          <w:tcPr>
            <w:tcW w:w="3134" w:type="dxa"/>
          </w:tcPr>
          <w:p w14:paraId="6A4AC73D" w14:textId="77777777" w:rsidR="00887AC0" w:rsidRPr="008315F9" w:rsidRDefault="00887AC0" w:rsidP="00887AC0">
            <w:pPr>
              <w:pStyle w:val="TableText"/>
              <w:spacing w:after="20"/>
            </w:pPr>
            <w:r w:rsidRPr="008315F9">
              <w:t>Subsequent evaluation note</w:t>
            </w:r>
          </w:p>
        </w:tc>
        <w:tc>
          <w:tcPr>
            <w:tcW w:w="2520" w:type="dxa"/>
          </w:tcPr>
          <w:p w14:paraId="51CA5F67" w14:textId="77777777" w:rsidR="00887AC0" w:rsidRPr="008315F9" w:rsidRDefault="00887AC0" w:rsidP="00887AC0">
            <w:pPr>
              <w:pStyle w:val="TableText"/>
              <w:spacing w:after="20"/>
            </w:pPr>
            <w:r w:rsidRPr="008315F9">
              <w:t>{Setting}</w:t>
            </w:r>
          </w:p>
        </w:tc>
        <w:tc>
          <w:tcPr>
            <w:tcW w:w="2880" w:type="dxa"/>
          </w:tcPr>
          <w:p w14:paraId="5BBAD001" w14:textId="77777777" w:rsidR="00887AC0" w:rsidRPr="00DB217F" w:rsidRDefault="00887AC0" w:rsidP="00887AC0">
            <w:pPr>
              <w:pStyle w:val="TableText"/>
              <w:spacing w:after="20"/>
            </w:pPr>
            <w:r w:rsidRPr="00DB217F">
              <w:t>Dentistry</w:t>
            </w:r>
          </w:p>
        </w:tc>
      </w:tr>
      <w:tr w:rsidR="00887AC0" w:rsidRPr="00C971A8" w14:paraId="03EAF633" w14:textId="77777777">
        <w:tc>
          <w:tcPr>
            <w:tcW w:w="1114" w:type="dxa"/>
          </w:tcPr>
          <w:p w14:paraId="7D4A5539" w14:textId="77777777" w:rsidR="00887AC0" w:rsidRPr="008315F9" w:rsidRDefault="00887AC0" w:rsidP="00887AC0">
            <w:pPr>
              <w:pStyle w:val="TableText"/>
              <w:spacing w:after="20"/>
            </w:pPr>
            <w:r w:rsidRPr="008315F9">
              <w:t>34900-1</w:t>
            </w:r>
          </w:p>
        </w:tc>
        <w:tc>
          <w:tcPr>
            <w:tcW w:w="3134" w:type="dxa"/>
          </w:tcPr>
          <w:p w14:paraId="27B47308" w14:textId="77777777" w:rsidR="00887AC0" w:rsidRPr="008315F9" w:rsidRDefault="00887AC0" w:rsidP="00887AC0">
            <w:pPr>
              <w:pStyle w:val="TableText"/>
              <w:spacing w:after="20"/>
            </w:pPr>
            <w:r w:rsidRPr="008315F9">
              <w:t>Subsequent evaluation note</w:t>
            </w:r>
          </w:p>
        </w:tc>
        <w:tc>
          <w:tcPr>
            <w:tcW w:w="2520" w:type="dxa"/>
          </w:tcPr>
          <w:p w14:paraId="50ADAF2E" w14:textId="77777777" w:rsidR="00887AC0" w:rsidRPr="008315F9" w:rsidRDefault="00887AC0" w:rsidP="00887AC0">
            <w:pPr>
              <w:pStyle w:val="TableText"/>
              <w:spacing w:after="20"/>
            </w:pPr>
            <w:r w:rsidRPr="008315F9">
              <w:t>{Setting}</w:t>
            </w:r>
          </w:p>
        </w:tc>
        <w:tc>
          <w:tcPr>
            <w:tcW w:w="2880" w:type="dxa"/>
          </w:tcPr>
          <w:p w14:paraId="3226572C" w14:textId="77777777" w:rsidR="00887AC0" w:rsidRPr="00DB217F" w:rsidRDefault="00887AC0" w:rsidP="00887AC0">
            <w:pPr>
              <w:pStyle w:val="TableText"/>
              <w:spacing w:after="20"/>
            </w:pPr>
            <w:r w:rsidRPr="00DB217F">
              <w:t>General medicine</w:t>
            </w:r>
          </w:p>
        </w:tc>
      </w:tr>
      <w:tr w:rsidR="00887AC0" w:rsidRPr="00C971A8" w14:paraId="7D28DA99" w14:textId="77777777">
        <w:tc>
          <w:tcPr>
            <w:tcW w:w="1114" w:type="dxa"/>
          </w:tcPr>
          <w:p w14:paraId="67F3B361" w14:textId="77777777" w:rsidR="00887AC0" w:rsidRPr="008315F9" w:rsidRDefault="00887AC0" w:rsidP="00887AC0">
            <w:pPr>
              <w:pStyle w:val="TableText"/>
              <w:spacing w:after="20"/>
            </w:pPr>
            <w:r w:rsidRPr="008315F9">
              <w:t>34904-3</w:t>
            </w:r>
          </w:p>
        </w:tc>
        <w:tc>
          <w:tcPr>
            <w:tcW w:w="3134" w:type="dxa"/>
          </w:tcPr>
          <w:p w14:paraId="0B357A91" w14:textId="77777777" w:rsidR="00887AC0" w:rsidRPr="008315F9" w:rsidRDefault="00887AC0" w:rsidP="00887AC0">
            <w:pPr>
              <w:pStyle w:val="TableText"/>
              <w:spacing w:after="20"/>
            </w:pPr>
            <w:r w:rsidRPr="008315F9">
              <w:t>Subsequent evaluation note</w:t>
            </w:r>
          </w:p>
        </w:tc>
        <w:tc>
          <w:tcPr>
            <w:tcW w:w="2520" w:type="dxa"/>
          </w:tcPr>
          <w:p w14:paraId="1DABB67D" w14:textId="77777777" w:rsidR="00887AC0" w:rsidRPr="008315F9" w:rsidRDefault="00887AC0" w:rsidP="00887AC0">
            <w:pPr>
              <w:pStyle w:val="TableText"/>
              <w:spacing w:after="20"/>
            </w:pPr>
            <w:r w:rsidRPr="008315F9">
              <w:t>{Setting}</w:t>
            </w:r>
          </w:p>
        </w:tc>
        <w:tc>
          <w:tcPr>
            <w:tcW w:w="2880" w:type="dxa"/>
          </w:tcPr>
          <w:p w14:paraId="5F849A85" w14:textId="77777777" w:rsidR="00887AC0" w:rsidRPr="00DB217F" w:rsidRDefault="00887AC0" w:rsidP="00887AC0">
            <w:pPr>
              <w:pStyle w:val="TableText"/>
              <w:spacing w:after="20"/>
            </w:pPr>
            <w:r w:rsidRPr="00DB217F">
              <w:t>Mental health</w:t>
            </w:r>
          </w:p>
        </w:tc>
      </w:tr>
      <w:tr w:rsidR="00887AC0" w:rsidRPr="00C971A8" w14:paraId="4C3926CD" w14:textId="77777777">
        <w:tc>
          <w:tcPr>
            <w:tcW w:w="1114" w:type="dxa"/>
          </w:tcPr>
          <w:p w14:paraId="23570A35" w14:textId="77777777" w:rsidR="00887AC0" w:rsidRPr="008315F9" w:rsidRDefault="00887AC0" w:rsidP="00887AC0">
            <w:pPr>
              <w:pStyle w:val="TableText"/>
              <w:spacing w:after="20"/>
            </w:pPr>
            <w:r w:rsidRPr="008315F9">
              <w:t>18764-1</w:t>
            </w:r>
          </w:p>
        </w:tc>
        <w:tc>
          <w:tcPr>
            <w:tcW w:w="3134" w:type="dxa"/>
          </w:tcPr>
          <w:p w14:paraId="5D2F5903" w14:textId="77777777" w:rsidR="00887AC0" w:rsidRPr="008315F9" w:rsidRDefault="00887AC0" w:rsidP="00887AC0">
            <w:pPr>
              <w:pStyle w:val="TableText"/>
              <w:spacing w:after="20"/>
            </w:pPr>
            <w:r w:rsidRPr="008315F9">
              <w:t>Subsequent evaluation note</w:t>
            </w:r>
          </w:p>
        </w:tc>
        <w:tc>
          <w:tcPr>
            <w:tcW w:w="2520" w:type="dxa"/>
          </w:tcPr>
          <w:p w14:paraId="7C76A60C" w14:textId="77777777" w:rsidR="00887AC0" w:rsidRPr="008315F9" w:rsidRDefault="00887AC0" w:rsidP="00887AC0">
            <w:pPr>
              <w:pStyle w:val="TableText"/>
              <w:spacing w:after="20"/>
            </w:pPr>
            <w:r w:rsidRPr="008315F9">
              <w:t>{Setting}</w:t>
            </w:r>
          </w:p>
        </w:tc>
        <w:tc>
          <w:tcPr>
            <w:tcW w:w="2880" w:type="dxa"/>
          </w:tcPr>
          <w:p w14:paraId="6ECD1204" w14:textId="77777777" w:rsidR="00887AC0" w:rsidRPr="00DB217F" w:rsidRDefault="00887AC0" w:rsidP="00887AC0">
            <w:pPr>
              <w:pStyle w:val="TableText"/>
              <w:spacing w:after="20"/>
            </w:pPr>
            <w:r w:rsidRPr="00DB217F">
              <w:t>Nurse practitioner</w:t>
            </w:r>
          </w:p>
        </w:tc>
      </w:tr>
      <w:tr w:rsidR="00887AC0" w:rsidRPr="00C971A8" w14:paraId="300928FA" w14:textId="77777777">
        <w:tc>
          <w:tcPr>
            <w:tcW w:w="1114" w:type="dxa"/>
          </w:tcPr>
          <w:p w14:paraId="47927059" w14:textId="77777777" w:rsidR="00887AC0" w:rsidRPr="008315F9" w:rsidRDefault="00887AC0" w:rsidP="00887AC0">
            <w:pPr>
              <w:pStyle w:val="TableText"/>
              <w:spacing w:after="20"/>
            </w:pPr>
            <w:r w:rsidRPr="008315F9">
              <w:t>28623-7</w:t>
            </w:r>
          </w:p>
        </w:tc>
        <w:tc>
          <w:tcPr>
            <w:tcW w:w="3134" w:type="dxa"/>
          </w:tcPr>
          <w:p w14:paraId="57ECD30F" w14:textId="77777777" w:rsidR="00887AC0" w:rsidRPr="008315F9" w:rsidRDefault="00887AC0" w:rsidP="00887AC0">
            <w:pPr>
              <w:pStyle w:val="TableText"/>
              <w:spacing w:after="20"/>
            </w:pPr>
            <w:r w:rsidRPr="008315F9">
              <w:t>Subsequent evaluation note</w:t>
            </w:r>
          </w:p>
        </w:tc>
        <w:tc>
          <w:tcPr>
            <w:tcW w:w="2520" w:type="dxa"/>
          </w:tcPr>
          <w:p w14:paraId="3369C04A" w14:textId="77777777" w:rsidR="00887AC0" w:rsidRPr="008315F9" w:rsidRDefault="00887AC0" w:rsidP="00887AC0">
            <w:pPr>
              <w:pStyle w:val="TableText"/>
              <w:spacing w:after="20"/>
            </w:pPr>
            <w:r w:rsidRPr="008315F9">
              <w:t>{Setting}</w:t>
            </w:r>
          </w:p>
        </w:tc>
        <w:tc>
          <w:tcPr>
            <w:tcW w:w="2880" w:type="dxa"/>
          </w:tcPr>
          <w:p w14:paraId="7B02A88D" w14:textId="77777777" w:rsidR="00887AC0" w:rsidRPr="00DB217F" w:rsidRDefault="00887AC0" w:rsidP="00887AC0">
            <w:pPr>
              <w:pStyle w:val="TableText"/>
              <w:spacing w:after="20"/>
            </w:pPr>
            <w:r w:rsidRPr="00DB217F">
              <w:t>Nursing</w:t>
            </w:r>
          </w:p>
        </w:tc>
      </w:tr>
      <w:tr w:rsidR="00887AC0" w:rsidRPr="00C971A8" w14:paraId="3994A0D9" w14:textId="77777777">
        <w:tc>
          <w:tcPr>
            <w:tcW w:w="1114" w:type="dxa"/>
          </w:tcPr>
          <w:p w14:paraId="6A75CD1E" w14:textId="77777777" w:rsidR="00887AC0" w:rsidRPr="008315F9" w:rsidRDefault="00887AC0" w:rsidP="00887AC0">
            <w:pPr>
              <w:pStyle w:val="TableText"/>
              <w:spacing w:after="20"/>
            </w:pPr>
            <w:r w:rsidRPr="008315F9">
              <w:t>11507-1</w:t>
            </w:r>
          </w:p>
        </w:tc>
        <w:tc>
          <w:tcPr>
            <w:tcW w:w="3134" w:type="dxa"/>
          </w:tcPr>
          <w:p w14:paraId="444AF0FC" w14:textId="77777777" w:rsidR="00887AC0" w:rsidRPr="008315F9" w:rsidRDefault="00887AC0" w:rsidP="00887AC0">
            <w:pPr>
              <w:pStyle w:val="TableText"/>
              <w:spacing w:after="20"/>
            </w:pPr>
            <w:r w:rsidRPr="008315F9">
              <w:t>Subsequent evaluation note</w:t>
            </w:r>
          </w:p>
        </w:tc>
        <w:tc>
          <w:tcPr>
            <w:tcW w:w="2520" w:type="dxa"/>
          </w:tcPr>
          <w:p w14:paraId="0A0BBB68" w14:textId="77777777" w:rsidR="00887AC0" w:rsidRPr="008315F9" w:rsidRDefault="00887AC0" w:rsidP="00887AC0">
            <w:pPr>
              <w:pStyle w:val="TableText"/>
              <w:spacing w:after="20"/>
            </w:pPr>
            <w:r w:rsidRPr="008315F9">
              <w:t>{Setting}</w:t>
            </w:r>
          </w:p>
        </w:tc>
        <w:tc>
          <w:tcPr>
            <w:tcW w:w="2880" w:type="dxa"/>
          </w:tcPr>
          <w:p w14:paraId="7F213FAC" w14:textId="77777777" w:rsidR="00887AC0" w:rsidRPr="00DB217F" w:rsidRDefault="00887AC0" w:rsidP="00887AC0">
            <w:pPr>
              <w:pStyle w:val="TableText"/>
              <w:spacing w:after="20"/>
            </w:pPr>
            <w:r w:rsidRPr="00DB217F">
              <w:t>Occupational therapy</w:t>
            </w:r>
          </w:p>
        </w:tc>
      </w:tr>
      <w:tr w:rsidR="00887AC0" w:rsidRPr="00C971A8" w14:paraId="05B8645C" w14:textId="77777777">
        <w:tc>
          <w:tcPr>
            <w:tcW w:w="1114" w:type="dxa"/>
          </w:tcPr>
          <w:p w14:paraId="15EB65F3" w14:textId="77777777" w:rsidR="00887AC0" w:rsidRPr="008315F9" w:rsidRDefault="00887AC0" w:rsidP="00887AC0">
            <w:pPr>
              <w:pStyle w:val="TableText"/>
              <w:spacing w:after="20"/>
            </w:pPr>
            <w:r w:rsidRPr="008315F9">
              <w:t>11508-9</w:t>
            </w:r>
          </w:p>
        </w:tc>
        <w:tc>
          <w:tcPr>
            <w:tcW w:w="3134" w:type="dxa"/>
          </w:tcPr>
          <w:p w14:paraId="02B2C8D6" w14:textId="77777777" w:rsidR="00887AC0" w:rsidRPr="008315F9" w:rsidRDefault="00887AC0" w:rsidP="00887AC0">
            <w:pPr>
              <w:pStyle w:val="TableText"/>
              <w:spacing w:after="20"/>
            </w:pPr>
            <w:r w:rsidRPr="008315F9">
              <w:t>Subsequent evaluation note</w:t>
            </w:r>
          </w:p>
        </w:tc>
        <w:tc>
          <w:tcPr>
            <w:tcW w:w="2520" w:type="dxa"/>
          </w:tcPr>
          <w:p w14:paraId="1FCF7E01" w14:textId="77777777" w:rsidR="00887AC0" w:rsidRPr="008315F9" w:rsidRDefault="00887AC0" w:rsidP="00887AC0">
            <w:pPr>
              <w:pStyle w:val="TableText"/>
              <w:spacing w:after="20"/>
            </w:pPr>
            <w:r w:rsidRPr="008315F9">
              <w:t>{Setting}</w:t>
            </w:r>
          </w:p>
        </w:tc>
        <w:tc>
          <w:tcPr>
            <w:tcW w:w="2880" w:type="dxa"/>
          </w:tcPr>
          <w:p w14:paraId="7621B20C" w14:textId="77777777" w:rsidR="00887AC0" w:rsidRPr="00DB217F" w:rsidRDefault="00887AC0" w:rsidP="00887AC0">
            <w:pPr>
              <w:pStyle w:val="TableText"/>
              <w:spacing w:after="20"/>
            </w:pPr>
            <w:r w:rsidRPr="00DB217F">
              <w:t>Physical therapy</w:t>
            </w:r>
          </w:p>
        </w:tc>
      </w:tr>
      <w:tr w:rsidR="00887AC0" w:rsidRPr="00C971A8" w14:paraId="0D01F60E" w14:textId="77777777">
        <w:tc>
          <w:tcPr>
            <w:tcW w:w="1114" w:type="dxa"/>
          </w:tcPr>
          <w:p w14:paraId="0DEEC36A" w14:textId="77777777" w:rsidR="00887AC0" w:rsidRPr="008315F9" w:rsidRDefault="00887AC0" w:rsidP="00887AC0">
            <w:pPr>
              <w:pStyle w:val="TableText"/>
              <w:spacing w:after="20"/>
            </w:pPr>
            <w:r w:rsidRPr="008315F9">
              <w:t>11509-7</w:t>
            </w:r>
          </w:p>
        </w:tc>
        <w:tc>
          <w:tcPr>
            <w:tcW w:w="3134" w:type="dxa"/>
          </w:tcPr>
          <w:p w14:paraId="1BCB7082" w14:textId="77777777" w:rsidR="00887AC0" w:rsidRPr="008315F9" w:rsidRDefault="00887AC0" w:rsidP="00887AC0">
            <w:pPr>
              <w:pStyle w:val="TableText"/>
              <w:spacing w:after="20"/>
            </w:pPr>
            <w:r w:rsidRPr="008315F9">
              <w:t>Subsequent evaluation note</w:t>
            </w:r>
          </w:p>
        </w:tc>
        <w:tc>
          <w:tcPr>
            <w:tcW w:w="2520" w:type="dxa"/>
          </w:tcPr>
          <w:p w14:paraId="66A7EB23" w14:textId="77777777" w:rsidR="00887AC0" w:rsidRPr="008315F9" w:rsidRDefault="00887AC0" w:rsidP="00887AC0">
            <w:pPr>
              <w:pStyle w:val="TableText"/>
              <w:spacing w:after="20"/>
            </w:pPr>
            <w:r w:rsidRPr="008315F9">
              <w:t>{Setting}</w:t>
            </w:r>
          </w:p>
        </w:tc>
        <w:tc>
          <w:tcPr>
            <w:tcW w:w="2880" w:type="dxa"/>
          </w:tcPr>
          <w:p w14:paraId="52F49B98" w14:textId="77777777" w:rsidR="00887AC0" w:rsidRPr="00DB217F" w:rsidRDefault="00887AC0" w:rsidP="00887AC0">
            <w:pPr>
              <w:pStyle w:val="TableText"/>
              <w:spacing w:after="20"/>
            </w:pPr>
            <w:r w:rsidRPr="00DB217F">
              <w:t>Podiatry</w:t>
            </w:r>
          </w:p>
        </w:tc>
      </w:tr>
      <w:tr w:rsidR="00887AC0" w:rsidRPr="00C971A8" w14:paraId="6D991F67" w14:textId="77777777">
        <w:tc>
          <w:tcPr>
            <w:tcW w:w="1114" w:type="dxa"/>
          </w:tcPr>
          <w:p w14:paraId="1F4936C7" w14:textId="77777777" w:rsidR="00887AC0" w:rsidRPr="008315F9" w:rsidRDefault="00887AC0" w:rsidP="00887AC0">
            <w:pPr>
              <w:pStyle w:val="TableText"/>
              <w:spacing w:after="20"/>
            </w:pPr>
            <w:r w:rsidRPr="008315F9">
              <w:t>28627-8</w:t>
            </w:r>
          </w:p>
        </w:tc>
        <w:tc>
          <w:tcPr>
            <w:tcW w:w="3134" w:type="dxa"/>
          </w:tcPr>
          <w:p w14:paraId="56C732E7" w14:textId="77777777" w:rsidR="00887AC0" w:rsidRPr="008315F9" w:rsidRDefault="00887AC0" w:rsidP="00887AC0">
            <w:pPr>
              <w:pStyle w:val="TableText"/>
              <w:spacing w:after="20"/>
            </w:pPr>
            <w:r w:rsidRPr="008315F9">
              <w:t>Subsequent evaluation note</w:t>
            </w:r>
          </w:p>
        </w:tc>
        <w:tc>
          <w:tcPr>
            <w:tcW w:w="2520" w:type="dxa"/>
          </w:tcPr>
          <w:p w14:paraId="32F8B41E" w14:textId="77777777" w:rsidR="00887AC0" w:rsidRPr="008315F9" w:rsidRDefault="00887AC0" w:rsidP="00887AC0">
            <w:pPr>
              <w:pStyle w:val="TableText"/>
              <w:spacing w:after="20"/>
            </w:pPr>
            <w:r w:rsidRPr="008315F9">
              <w:t>{Setting}</w:t>
            </w:r>
          </w:p>
        </w:tc>
        <w:tc>
          <w:tcPr>
            <w:tcW w:w="2880" w:type="dxa"/>
          </w:tcPr>
          <w:p w14:paraId="0A22A178" w14:textId="77777777" w:rsidR="00887AC0" w:rsidRPr="00DB217F" w:rsidRDefault="00887AC0" w:rsidP="00887AC0">
            <w:pPr>
              <w:pStyle w:val="TableText"/>
              <w:spacing w:after="20"/>
            </w:pPr>
            <w:r w:rsidRPr="00DB217F">
              <w:t>Psychiatry</w:t>
            </w:r>
          </w:p>
        </w:tc>
      </w:tr>
      <w:tr w:rsidR="00887AC0" w:rsidRPr="00C971A8" w14:paraId="0E8D1EB0" w14:textId="77777777">
        <w:tc>
          <w:tcPr>
            <w:tcW w:w="1114" w:type="dxa"/>
          </w:tcPr>
          <w:p w14:paraId="2656B612" w14:textId="77777777" w:rsidR="00887AC0" w:rsidRPr="008315F9" w:rsidRDefault="00887AC0" w:rsidP="00887AC0">
            <w:pPr>
              <w:pStyle w:val="TableText"/>
              <w:spacing w:after="20"/>
            </w:pPr>
            <w:r w:rsidRPr="008315F9">
              <w:t>11510-5</w:t>
            </w:r>
          </w:p>
        </w:tc>
        <w:tc>
          <w:tcPr>
            <w:tcW w:w="3134" w:type="dxa"/>
          </w:tcPr>
          <w:p w14:paraId="6793898F" w14:textId="77777777" w:rsidR="00887AC0" w:rsidRPr="008315F9" w:rsidRDefault="00887AC0" w:rsidP="00887AC0">
            <w:pPr>
              <w:pStyle w:val="TableText"/>
              <w:spacing w:after="20"/>
            </w:pPr>
            <w:r w:rsidRPr="008315F9">
              <w:t>Subsequent evaluation note</w:t>
            </w:r>
          </w:p>
        </w:tc>
        <w:tc>
          <w:tcPr>
            <w:tcW w:w="2520" w:type="dxa"/>
          </w:tcPr>
          <w:p w14:paraId="2211158F" w14:textId="77777777" w:rsidR="00887AC0" w:rsidRPr="008315F9" w:rsidRDefault="00887AC0" w:rsidP="00887AC0">
            <w:pPr>
              <w:pStyle w:val="TableText"/>
              <w:spacing w:after="20"/>
            </w:pPr>
            <w:r w:rsidRPr="008315F9">
              <w:t>{Setting}</w:t>
            </w:r>
          </w:p>
        </w:tc>
        <w:tc>
          <w:tcPr>
            <w:tcW w:w="2880" w:type="dxa"/>
          </w:tcPr>
          <w:p w14:paraId="0474C3ED" w14:textId="77777777" w:rsidR="00887AC0" w:rsidRPr="00DB217F" w:rsidRDefault="00887AC0" w:rsidP="00887AC0">
            <w:pPr>
              <w:pStyle w:val="TableText"/>
              <w:spacing w:after="20"/>
            </w:pPr>
            <w:r w:rsidRPr="00DB217F">
              <w:t>Psychology</w:t>
            </w:r>
          </w:p>
        </w:tc>
      </w:tr>
      <w:tr w:rsidR="00887AC0" w:rsidRPr="00C971A8" w14:paraId="75729820" w14:textId="77777777">
        <w:tc>
          <w:tcPr>
            <w:tcW w:w="1114" w:type="dxa"/>
          </w:tcPr>
          <w:p w14:paraId="56DEF345" w14:textId="77777777" w:rsidR="00887AC0" w:rsidRPr="008315F9" w:rsidRDefault="00887AC0" w:rsidP="00887AC0">
            <w:pPr>
              <w:pStyle w:val="TableText"/>
              <w:spacing w:after="20"/>
            </w:pPr>
            <w:r w:rsidRPr="008315F9">
              <w:t>28656-7</w:t>
            </w:r>
          </w:p>
        </w:tc>
        <w:tc>
          <w:tcPr>
            <w:tcW w:w="3134" w:type="dxa"/>
          </w:tcPr>
          <w:p w14:paraId="422773C9" w14:textId="77777777" w:rsidR="00887AC0" w:rsidRPr="008315F9" w:rsidRDefault="00887AC0" w:rsidP="00887AC0">
            <w:pPr>
              <w:pStyle w:val="TableText"/>
              <w:spacing w:after="20"/>
            </w:pPr>
            <w:r w:rsidRPr="008315F9">
              <w:t>Subsequent evaluation note</w:t>
            </w:r>
          </w:p>
        </w:tc>
        <w:tc>
          <w:tcPr>
            <w:tcW w:w="2520" w:type="dxa"/>
          </w:tcPr>
          <w:p w14:paraId="7E91B810" w14:textId="77777777" w:rsidR="00887AC0" w:rsidRPr="008315F9" w:rsidRDefault="00887AC0" w:rsidP="00887AC0">
            <w:pPr>
              <w:pStyle w:val="TableText"/>
              <w:spacing w:after="20"/>
            </w:pPr>
            <w:r w:rsidRPr="008315F9">
              <w:t>{Setting}</w:t>
            </w:r>
          </w:p>
        </w:tc>
        <w:tc>
          <w:tcPr>
            <w:tcW w:w="2880" w:type="dxa"/>
          </w:tcPr>
          <w:p w14:paraId="374F3A0B" w14:textId="77777777" w:rsidR="00887AC0" w:rsidRPr="00DB217F" w:rsidRDefault="00887AC0" w:rsidP="00887AC0">
            <w:pPr>
              <w:pStyle w:val="TableText"/>
              <w:spacing w:after="20"/>
            </w:pPr>
            <w:r w:rsidRPr="00DB217F">
              <w:t>Social service</w:t>
            </w:r>
          </w:p>
        </w:tc>
      </w:tr>
      <w:tr w:rsidR="00887AC0" w:rsidRPr="00C971A8" w14:paraId="7920B4BD" w14:textId="77777777">
        <w:tc>
          <w:tcPr>
            <w:tcW w:w="1114" w:type="dxa"/>
          </w:tcPr>
          <w:p w14:paraId="4843058D" w14:textId="77777777" w:rsidR="00887AC0" w:rsidRPr="008315F9" w:rsidRDefault="00887AC0" w:rsidP="00887AC0">
            <w:pPr>
              <w:pStyle w:val="TableText"/>
              <w:spacing w:after="20"/>
            </w:pPr>
            <w:r w:rsidRPr="008315F9">
              <w:t>11512-1</w:t>
            </w:r>
          </w:p>
        </w:tc>
        <w:tc>
          <w:tcPr>
            <w:tcW w:w="3134" w:type="dxa"/>
          </w:tcPr>
          <w:p w14:paraId="4E38CADD" w14:textId="77777777" w:rsidR="00887AC0" w:rsidRPr="008315F9" w:rsidRDefault="00887AC0" w:rsidP="00887AC0">
            <w:pPr>
              <w:pStyle w:val="TableText"/>
              <w:spacing w:after="20"/>
            </w:pPr>
            <w:r w:rsidRPr="008315F9">
              <w:t>Subsequent evaluation note</w:t>
            </w:r>
          </w:p>
        </w:tc>
        <w:tc>
          <w:tcPr>
            <w:tcW w:w="2520" w:type="dxa"/>
          </w:tcPr>
          <w:p w14:paraId="73CB558D" w14:textId="77777777" w:rsidR="00887AC0" w:rsidRPr="008315F9" w:rsidRDefault="00887AC0" w:rsidP="00887AC0">
            <w:pPr>
              <w:pStyle w:val="TableText"/>
              <w:spacing w:after="20"/>
            </w:pPr>
            <w:r w:rsidRPr="008315F9">
              <w:t>{Setting}</w:t>
            </w:r>
          </w:p>
        </w:tc>
        <w:tc>
          <w:tcPr>
            <w:tcW w:w="2880" w:type="dxa"/>
          </w:tcPr>
          <w:p w14:paraId="5A9DF72F" w14:textId="77777777" w:rsidR="00887AC0" w:rsidRPr="00DB217F" w:rsidRDefault="00887AC0" w:rsidP="00887AC0">
            <w:pPr>
              <w:pStyle w:val="TableText"/>
              <w:spacing w:after="20"/>
            </w:pPr>
            <w:r w:rsidRPr="00DB217F">
              <w:t>Speech therapy</w:t>
            </w:r>
          </w:p>
        </w:tc>
      </w:tr>
      <w:tr w:rsidR="00887AC0" w:rsidRPr="00C971A8" w14:paraId="1E5EEA85" w14:textId="77777777">
        <w:tc>
          <w:tcPr>
            <w:tcW w:w="1114" w:type="dxa"/>
          </w:tcPr>
          <w:p w14:paraId="76C2C1B9" w14:textId="77777777" w:rsidR="00887AC0" w:rsidRPr="008315F9" w:rsidRDefault="00887AC0" w:rsidP="00887AC0">
            <w:pPr>
              <w:pStyle w:val="TableText"/>
              <w:spacing w:after="20"/>
            </w:pPr>
            <w:r w:rsidRPr="008315F9">
              <w:t>34126-3</w:t>
            </w:r>
          </w:p>
        </w:tc>
        <w:tc>
          <w:tcPr>
            <w:tcW w:w="3134" w:type="dxa"/>
          </w:tcPr>
          <w:p w14:paraId="288EDB35" w14:textId="77777777" w:rsidR="00887AC0" w:rsidRPr="008315F9" w:rsidRDefault="00887AC0" w:rsidP="00887AC0">
            <w:pPr>
              <w:pStyle w:val="TableText"/>
              <w:spacing w:after="20"/>
            </w:pPr>
            <w:r w:rsidRPr="008315F9">
              <w:t>Subsequent evaluation note</w:t>
            </w:r>
          </w:p>
        </w:tc>
        <w:tc>
          <w:tcPr>
            <w:tcW w:w="2520" w:type="dxa"/>
          </w:tcPr>
          <w:p w14:paraId="0B7C439E" w14:textId="77777777" w:rsidR="00887AC0" w:rsidRPr="008315F9" w:rsidRDefault="00887AC0" w:rsidP="00887AC0">
            <w:pPr>
              <w:pStyle w:val="TableText"/>
              <w:spacing w:after="20"/>
            </w:pPr>
            <w:r w:rsidRPr="008315F9">
              <w:t>Critical care unit</w:t>
            </w:r>
          </w:p>
        </w:tc>
        <w:tc>
          <w:tcPr>
            <w:tcW w:w="2880" w:type="dxa"/>
          </w:tcPr>
          <w:p w14:paraId="393AC330" w14:textId="77777777" w:rsidR="00887AC0" w:rsidRPr="00DB217F" w:rsidRDefault="00887AC0" w:rsidP="00887AC0">
            <w:pPr>
              <w:pStyle w:val="TableText"/>
              <w:spacing w:after="20"/>
            </w:pPr>
            <w:r w:rsidRPr="00DB217F">
              <w:t>{Provider}</w:t>
            </w:r>
          </w:p>
        </w:tc>
      </w:tr>
      <w:tr w:rsidR="00887AC0" w:rsidRPr="00C971A8" w14:paraId="18925472" w14:textId="77777777">
        <w:tc>
          <w:tcPr>
            <w:tcW w:w="1114" w:type="dxa"/>
          </w:tcPr>
          <w:p w14:paraId="3A57C13D" w14:textId="77777777" w:rsidR="00887AC0" w:rsidRPr="008315F9" w:rsidRDefault="00887AC0" w:rsidP="00887AC0">
            <w:pPr>
              <w:pStyle w:val="TableText"/>
              <w:spacing w:after="20"/>
            </w:pPr>
            <w:r w:rsidRPr="008315F9">
              <w:t>15507-7</w:t>
            </w:r>
          </w:p>
        </w:tc>
        <w:tc>
          <w:tcPr>
            <w:tcW w:w="3134" w:type="dxa"/>
          </w:tcPr>
          <w:p w14:paraId="539D2198" w14:textId="77777777" w:rsidR="00887AC0" w:rsidRPr="008315F9" w:rsidRDefault="00887AC0" w:rsidP="00887AC0">
            <w:pPr>
              <w:pStyle w:val="TableText"/>
              <w:spacing w:after="20"/>
            </w:pPr>
            <w:r w:rsidRPr="008315F9">
              <w:t>Subsequent evaluation note</w:t>
            </w:r>
          </w:p>
        </w:tc>
        <w:tc>
          <w:tcPr>
            <w:tcW w:w="2520" w:type="dxa"/>
          </w:tcPr>
          <w:p w14:paraId="4E1E954A" w14:textId="77777777" w:rsidR="00887AC0" w:rsidRPr="008315F9" w:rsidRDefault="00887AC0" w:rsidP="00887AC0">
            <w:pPr>
              <w:pStyle w:val="TableText"/>
              <w:spacing w:after="20"/>
            </w:pPr>
            <w:r w:rsidRPr="008315F9">
              <w:t>Emergency …</w:t>
            </w:r>
          </w:p>
        </w:tc>
        <w:tc>
          <w:tcPr>
            <w:tcW w:w="2880" w:type="dxa"/>
          </w:tcPr>
          <w:p w14:paraId="06522642" w14:textId="77777777" w:rsidR="00887AC0" w:rsidRPr="00DB217F" w:rsidRDefault="00887AC0" w:rsidP="00887AC0">
            <w:pPr>
              <w:pStyle w:val="TableText"/>
              <w:spacing w:after="20"/>
            </w:pPr>
            <w:r w:rsidRPr="00DB217F">
              <w:t>{Provider}</w:t>
            </w:r>
          </w:p>
        </w:tc>
      </w:tr>
      <w:tr w:rsidR="00887AC0" w:rsidRPr="00C971A8" w14:paraId="558FBDA2" w14:textId="77777777">
        <w:tc>
          <w:tcPr>
            <w:tcW w:w="1114" w:type="dxa"/>
          </w:tcPr>
          <w:p w14:paraId="40BE622B" w14:textId="77777777" w:rsidR="00887AC0" w:rsidRPr="008315F9" w:rsidRDefault="00887AC0" w:rsidP="00887AC0">
            <w:pPr>
              <w:pStyle w:val="TableText"/>
              <w:spacing w:after="20"/>
            </w:pPr>
            <w:r w:rsidRPr="008315F9">
              <w:t>34129-7</w:t>
            </w:r>
          </w:p>
        </w:tc>
        <w:tc>
          <w:tcPr>
            <w:tcW w:w="3134" w:type="dxa"/>
          </w:tcPr>
          <w:p w14:paraId="62C8F3C5" w14:textId="77777777" w:rsidR="00887AC0" w:rsidRPr="008315F9" w:rsidRDefault="00887AC0" w:rsidP="00887AC0">
            <w:pPr>
              <w:pStyle w:val="TableText"/>
              <w:spacing w:after="20"/>
            </w:pPr>
            <w:r w:rsidRPr="008315F9">
              <w:t>Subsequent evaluation note</w:t>
            </w:r>
          </w:p>
        </w:tc>
        <w:tc>
          <w:tcPr>
            <w:tcW w:w="2520" w:type="dxa"/>
          </w:tcPr>
          <w:p w14:paraId="523CB8D6" w14:textId="77777777" w:rsidR="00887AC0" w:rsidRPr="008315F9" w:rsidRDefault="00887AC0" w:rsidP="00887AC0">
            <w:pPr>
              <w:pStyle w:val="TableText"/>
              <w:spacing w:after="20"/>
            </w:pPr>
            <w:r w:rsidRPr="008315F9">
              <w:t>Home health</w:t>
            </w:r>
          </w:p>
        </w:tc>
        <w:tc>
          <w:tcPr>
            <w:tcW w:w="2880" w:type="dxa"/>
          </w:tcPr>
          <w:p w14:paraId="7E8BD5A3" w14:textId="77777777" w:rsidR="00887AC0" w:rsidRPr="00DB217F" w:rsidRDefault="00887AC0" w:rsidP="00887AC0">
            <w:pPr>
              <w:pStyle w:val="TableText"/>
              <w:spacing w:after="20"/>
            </w:pPr>
            <w:r w:rsidRPr="00DB217F">
              <w:t>{Provider}</w:t>
            </w:r>
          </w:p>
        </w:tc>
      </w:tr>
      <w:tr w:rsidR="00887AC0" w:rsidRPr="00C971A8" w14:paraId="53F4EE63" w14:textId="77777777">
        <w:tc>
          <w:tcPr>
            <w:tcW w:w="1114" w:type="dxa"/>
          </w:tcPr>
          <w:p w14:paraId="066ACD97" w14:textId="77777777" w:rsidR="00887AC0" w:rsidRPr="008315F9" w:rsidRDefault="00887AC0" w:rsidP="00887AC0">
            <w:pPr>
              <w:pStyle w:val="TableText"/>
              <w:spacing w:after="20"/>
            </w:pPr>
            <w:r w:rsidRPr="008315F9">
              <w:t>34125-5</w:t>
            </w:r>
          </w:p>
        </w:tc>
        <w:tc>
          <w:tcPr>
            <w:tcW w:w="3134" w:type="dxa"/>
          </w:tcPr>
          <w:p w14:paraId="4A5DD63F" w14:textId="77777777" w:rsidR="00887AC0" w:rsidRPr="008315F9" w:rsidRDefault="00887AC0" w:rsidP="00887AC0">
            <w:pPr>
              <w:pStyle w:val="TableText"/>
              <w:spacing w:after="20"/>
            </w:pPr>
            <w:r w:rsidRPr="008315F9">
              <w:t>Subsequent evaluation note</w:t>
            </w:r>
          </w:p>
        </w:tc>
        <w:tc>
          <w:tcPr>
            <w:tcW w:w="2520" w:type="dxa"/>
          </w:tcPr>
          <w:p w14:paraId="0CF1182A" w14:textId="77777777" w:rsidR="00887AC0" w:rsidRPr="008315F9" w:rsidRDefault="00887AC0" w:rsidP="00887AC0">
            <w:pPr>
              <w:pStyle w:val="TableText"/>
              <w:spacing w:after="20"/>
            </w:pPr>
            <w:r w:rsidRPr="008315F9">
              <w:t>Home health care</w:t>
            </w:r>
          </w:p>
        </w:tc>
        <w:tc>
          <w:tcPr>
            <w:tcW w:w="2880" w:type="dxa"/>
          </w:tcPr>
          <w:p w14:paraId="1838BE9B" w14:textId="77777777" w:rsidR="00887AC0" w:rsidRPr="00DB217F" w:rsidRDefault="00887AC0" w:rsidP="00887AC0">
            <w:pPr>
              <w:pStyle w:val="TableText"/>
              <w:spacing w:after="20"/>
            </w:pPr>
            <w:r w:rsidRPr="00DB217F">
              <w:t>Case manager</w:t>
            </w:r>
          </w:p>
        </w:tc>
      </w:tr>
      <w:tr w:rsidR="00887AC0" w:rsidRPr="00C971A8" w14:paraId="474ADAB7" w14:textId="77777777">
        <w:tc>
          <w:tcPr>
            <w:tcW w:w="1114" w:type="dxa"/>
          </w:tcPr>
          <w:p w14:paraId="766A4100" w14:textId="77777777" w:rsidR="00887AC0" w:rsidRPr="008315F9" w:rsidRDefault="00887AC0" w:rsidP="00887AC0">
            <w:pPr>
              <w:pStyle w:val="TableText"/>
              <w:spacing w:after="20"/>
            </w:pPr>
            <w:r w:rsidRPr="008315F9">
              <w:t>34130-5</w:t>
            </w:r>
          </w:p>
        </w:tc>
        <w:tc>
          <w:tcPr>
            <w:tcW w:w="3134" w:type="dxa"/>
          </w:tcPr>
          <w:p w14:paraId="654C928F" w14:textId="77777777" w:rsidR="00887AC0" w:rsidRPr="008315F9" w:rsidRDefault="00887AC0" w:rsidP="00887AC0">
            <w:pPr>
              <w:pStyle w:val="TableText"/>
              <w:spacing w:after="20"/>
            </w:pPr>
            <w:r w:rsidRPr="008315F9">
              <w:t>Subsequent evaluation note</w:t>
            </w:r>
          </w:p>
        </w:tc>
        <w:tc>
          <w:tcPr>
            <w:tcW w:w="2520" w:type="dxa"/>
          </w:tcPr>
          <w:p w14:paraId="459F7800" w14:textId="77777777" w:rsidR="00887AC0" w:rsidRPr="008315F9" w:rsidRDefault="00887AC0" w:rsidP="00887AC0">
            <w:pPr>
              <w:pStyle w:val="TableText"/>
              <w:spacing w:after="20"/>
            </w:pPr>
            <w:r w:rsidRPr="008315F9">
              <w:t>Hospital</w:t>
            </w:r>
          </w:p>
        </w:tc>
        <w:tc>
          <w:tcPr>
            <w:tcW w:w="2880" w:type="dxa"/>
          </w:tcPr>
          <w:p w14:paraId="11CB821A" w14:textId="77777777" w:rsidR="00887AC0" w:rsidRPr="00DB217F" w:rsidRDefault="00887AC0" w:rsidP="00887AC0">
            <w:pPr>
              <w:pStyle w:val="TableText"/>
              <w:spacing w:after="20"/>
            </w:pPr>
            <w:r w:rsidRPr="00DB217F">
              <w:t>{Provider}</w:t>
            </w:r>
          </w:p>
        </w:tc>
      </w:tr>
      <w:tr w:rsidR="00887AC0" w:rsidRPr="00C971A8" w14:paraId="0279B7D6" w14:textId="77777777">
        <w:tc>
          <w:tcPr>
            <w:tcW w:w="1114" w:type="dxa"/>
          </w:tcPr>
          <w:p w14:paraId="1DB56BF5" w14:textId="77777777" w:rsidR="00887AC0" w:rsidRPr="008315F9" w:rsidRDefault="00887AC0" w:rsidP="00887AC0">
            <w:pPr>
              <w:pStyle w:val="TableText"/>
              <w:spacing w:after="20"/>
            </w:pPr>
            <w:r w:rsidRPr="008315F9">
              <w:t>34131-3</w:t>
            </w:r>
          </w:p>
        </w:tc>
        <w:tc>
          <w:tcPr>
            <w:tcW w:w="3134" w:type="dxa"/>
          </w:tcPr>
          <w:p w14:paraId="53FB68CC" w14:textId="77777777" w:rsidR="00887AC0" w:rsidRPr="008315F9" w:rsidRDefault="00887AC0" w:rsidP="00887AC0">
            <w:pPr>
              <w:pStyle w:val="TableText"/>
              <w:spacing w:after="20"/>
            </w:pPr>
            <w:r w:rsidRPr="008315F9">
              <w:t>Subsequent evaluation note</w:t>
            </w:r>
          </w:p>
        </w:tc>
        <w:tc>
          <w:tcPr>
            <w:tcW w:w="2520" w:type="dxa"/>
          </w:tcPr>
          <w:p w14:paraId="6EF04F4B" w14:textId="77777777" w:rsidR="00887AC0" w:rsidRPr="008315F9" w:rsidRDefault="00887AC0" w:rsidP="00887AC0">
            <w:pPr>
              <w:pStyle w:val="TableText"/>
              <w:spacing w:after="20"/>
            </w:pPr>
            <w:r w:rsidRPr="008315F9">
              <w:t>Outpatient</w:t>
            </w:r>
          </w:p>
        </w:tc>
        <w:tc>
          <w:tcPr>
            <w:tcW w:w="2880" w:type="dxa"/>
          </w:tcPr>
          <w:p w14:paraId="141EF3C0" w14:textId="77777777" w:rsidR="00887AC0" w:rsidRPr="00DB217F" w:rsidRDefault="00887AC0" w:rsidP="00887AC0">
            <w:pPr>
              <w:pStyle w:val="TableText"/>
              <w:spacing w:after="20"/>
            </w:pPr>
            <w:r w:rsidRPr="00DB217F">
              <w:t>{Provider}</w:t>
            </w:r>
          </w:p>
        </w:tc>
      </w:tr>
      <w:tr w:rsidR="00887AC0" w:rsidRPr="00C971A8" w14:paraId="0460197D" w14:textId="77777777">
        <w:tc>
          <w:tcPr>
            <w:tcW w:w="1114" w:type="dxa"/>
          </w:tcPr>
          <w:p w14:paraId="128E513B" w14:textId="77777777" w:rsidR="00887AC0" w:rsidRPr="008315F9" w:rsidRDefault="00887AC0" w:rsidP="00887AC0">
            <w:pPr>
              <w:pStyle w:val="TableText"/>
              <w:spacing w:after="20"/>
            </w:pPr>
            <w:r w:rsidRPr="008315F9">
              <w:t>34124-8</w:t>
            </w:r>
          </w:p>
        </w:tc>
        <w:tc>
          <w:tcPr>
            <w:tcW w:w="3134" w:type="dxa"/>
          </w:tcPr>
          <w:p w14:paraId="78CEF8A8" w14:textId="77777777" w:rsidR="00887AC0" w:rsidRPr="008315F9" w:rsidRDefault="00887AC0" w:rsidP="00887AC0">
            <w:pPr>
              <w:pStyle w:val="TableText"/>
              <w:spacing w:after="20"/>
            </w:pPr>
            <w:r w:rsidRPr="008315F9">
              <w:t>Subsequent evaluation note</w:t>
            </w:r>
          </w:p>
        </w:tc>
        <w:tc>
          <w:tcPr>
            <w:tcW w:w="2520" w:type="dxa"/>
          </w:tcPr>
          <w:p w14:paraId="37264D07" w14:textId="77777777" w:rsidR="00887AC0" w:rsidRPr="008315F9" w:rsidRDefault="00887AC0" w:rsidP="00887AC0">
            <w:pPr>
              <w:pStyle w:val="TableText"/>
              <w:spacing w:after="20"/>
            </w:pPr>
            <w:r w:rsidRPr="008315F9">
              <w:t>Outpatient</w:t>
            </w:r>
          </w:p>
        </w:tc>
        <w:tc>
          <w:tcPr>
            <w:tcW w:w="2880" w:type="dxa"/>
          </w:tcPr>
          <w:p w14:paraId="5365D318" w14:textId="77777777" w:rsidR="00887AC0" w:rsidRPr="00DB217F" w:rsidRDefault="00887AC0" w:rsidP="00887AC0">
            <w:pPr>
              <w:pStyle w:val="TableText"/>
              <w:spacing w:after="20"/>
            </w:pPr>
            <w:r w:rsidRPr="00DB217F">
              <w:t>Cardiology</w:t>
            </w:r>
          </w:p>
        </w:tc>
      </w:tr>
      <w:tr w:rsidR="00887AC0" w:rsidRPr="00C971A8" w14:paraId="62E45F7C" w14:textId="77777777">
        <w:tc>
          <w:tcPr>
            <w:tcW w:w="1114" w:type="dxa"/>
          </w:tcPr>
          <w:p w14:paraId="75BE74BF" w14:textId="77777777" w:rsidR="00887AC0" w:rsidRPr="008315F9" w:rsidRDefault="00887AC0" w:rsidP="00887AC0">
            <w:pPr>
              <w:pStyle w:val="TableText"/>
              <w:spacing w:after="20"/>
            </w:pPr>
            <w:r w:rsidRPr="008315F9">
              <w:t>34127-1</w:t>
            </w:r>
          </w:p>
        </w:tc>
        <w:tc>
          <w:tcPr>
            <w:tcW w:w="3134" w:type="dxa"/>
          </w:tcPr>
          <w:p w14:paraId="2691C743" w14:textId="77777777" w:rsidR="00887AC0" w:rsidRPr="008315F9" w:rsidRDefault="00887AC0" w:rsidP="00887AC0">
            <w:pPr>
              <w:pStyle w:val="TableText"/>
              <w:spacing w:after="20"/>
            </w:pPr>
            <w:r w:rsidRPr="008315F9">
              <w:t>Subsequent evaluation note</w:t>
            </w:r>
          </w:p>
        </w:tc>
        <w:tc>
          <w:tcPr>
            <w:tcW w:w="2520" w:type="dxa"/>
          </w:tcPr>
          <w:p w14:paraId="41962331" w14:textId="77777777" w:rsidR="00887AC0" w:rsidRPr="008315F9" w:rsidRDefault="00887AC0" w:rsidP="00887AC0">
            <w:pPr>
              <w:pStyle w:val="TableText"/>
              <w:spacing w:after="20"/>
            </w:pPr>
            <w:r w:rsidRPr="008315F9">
              <w:t>Outpatient</w:t>
            </w:r>
          </w:p>
        </w:tc>
        <w:tc>
          <w:tcPr>
            <w:tcW w:w="2880" w:type="dxa"/>
          </w:tcPr>
          <w:p w14:paraId="37D0DE13" w14:textId="77777777" w:rsidR="00887AC0" w:rsidRPr="00DB217F" w:rsidRDefault="00887AC0" w:rsidP="00887AC0">
            <w:pPr>
              <w:pStyle w:val="TableText"/>
              <w:spacing w:after="20"/>
            </w:pPr>
            <w:r w:rsidRPr="00DB217F">
              <w:t>Dental hygienist</w:t>
            </w:r>
          </w:p>
        </w:tc>
      </w:tr>
      <w:tr w:rsidR="00887AC0" w:rsidRPr="00C971A8" w14:paraId="0D4B9460" w14:textId="77777777">
        <w:tc>
          <w:tcPr>
            <w:tcW w:w="1114" w:type="dxa"/>
          </w:tcPr>
          <w:p w14:paraId="6E2FF70E" w14:textId="77777777" w:rsidR="00887AC0" w:rsidRPr="008315F9" w:rsidRDefault="00887AC0" w:rsidP="00887AC0">
            <w:pPr>
              <w:pStyle w:val="TableText"/>
              <w:spacing w:after="20"/>
            </w:pPr>
            <w:r w:rsidRPr="008315F9">
              <w:t>34128-9</w:t>
            </w:r>
          </w:p>
        </w:tc>
        <w:tc>
          <w:tcPr>
            <w:tcW w:w="3134" w:type="dxa"/>
          </w:tcPr>
          <w:p w14:paraId="4125BA37" w14:textId="77777777" w:rsidR="00887AC0" w:rsidRPr="008315F9" w:rsidRDefault="00887AC0" w:rsidP="00887AC0">
            <w:pPr>
              <w:pStyle w:val="TableText"/>
              <w:spacing w:after="20"/>
            </w:pPr>
            <w:r w:rsidRPr="008315F9">
              <w:t>Subsequent evaluation note</w:t>
            </w:r>
          </w:p>
        </w:tc>
        <w:tc>
          <w:tcPr>
            <w:tcW w:w="2520" w:type="dxa"/>
          </w:tcPr>
          <w:p w14:paraId="5F6599A2" w14:textId="77777777" w:rsidR="00887AC0" w:rsidRPr="008315F9" w:rsidRDefault="00887AC0" w:rsidP="00887AC0">
            <w:pPr>
              <w:pStyle w:val="TableText"/>
              <w:spacing w:after="20"/>
            </w:pPr>
            <w:r w:rsidRPr="008315F9">
              <w:t>Outpatient</w:t>
            </w:r>
          </w:p>
        </w:tc>
        <w:tc>
          <w:tcPr>
            <w:tcW w:w="2880" w:type="dxa"/>
          </w:tcPr>
          <w:p w14:paraId="57C3CAE5" w14:textId="77777777" w:rsidR="00887AC0" w:rsidRPr="00DB217F" w:rsidRDefault="00887AC0" w:rsidP="00887AC0">
            <w:pPr>
              <w:pStyle w:val="TableText"/>
              <w:spacing w:after="20"/>
            </w:pPr>
            <w:r w:rsidRPr="00DB217F">
              <w:t>Dentistry</w:t>
            </w:r>
          </w:p>
        </w:tc>
      </w:tr>
      <w:tr w:rsidR="00887AC0" w:rsidRPr="00C971A8" w14:paraId="42750251" w14:textId="77777777">
        <w:tc>
          <w:tcPr>
            <w:tcW w:w="1114" w:type="dxa"/>
          </w:tcPr>
          <w:p w14:paraId="2787F0E8" w14:textId="77777777" w:rsidR="00887AC0" w:rsidRPr="008315F9" w:rsidRDefault="00887AC0" w:rsidP="00887AC0">
            <w:pPr>
              <w:pStyle w:val="TableText"/>
              <w:spacing w:after="20"/>
            </w:pPr>
            <w:r w:rsidRPr="008315F9">
              <w:t>34901-9</w:t>
            </w:r>
          </w:p>
        </w:tc>
        <w:tc>
          <w:tcPr>
            <w:tcW w:w="3134" w:type="dxa"/>
          </w:tcPr>
          <w:p w14:paraId="2531B971" w14:textId="77777777" w:rsidR="00887AC0" w:rsidRPr="008315F9" w:rsidRDefault="00887AC0" w:rsidP="00887AC0">
            <w:pPr>
              <w:pStyle w:val="TableText"/>
              <w:spacing w:after="20"/>
            </w:pPr>
            <w:r w:rsidRPr="008315F9">
              <w:t>Subsequent evaluation note</w:t>
            </w:r>
          </w:p>
        </w:tc>
        <w:tc>
          <w:tcPr>
            <w:tcW w:w="2520" w:type="dxa"/>
          </w:tcPr>
          <w:p w14:paraId="7FA3F0A0" w14:textId="77777777" w:rsidR="00887AC0" w:rsidRPr="008315F9" w:rsidRDefault="00887AC0" w:rsidP="00887AC0">
            <w:pPr>
              <w:pStyle w:val="TableText"/>
              <w:spacing w:after="20"/>
            </w:pPr>
            <w:r w:rsidRPr="008315F9">
              <w:t>Outpatient</w:t>
            </w:r>
          </w:p>
        </w:tc>
        <w:tc>
          <w:tcPr>
            <w:tcW w:w="2880" w:type="dxa"/>
          </w:tcPr>
          <w:p w14:paraId="4F531C64" w14:textId="77777777" w:rsidR="00887AC0" w:rsidRPr="00DB217F" w:rsidRDefault="00887AC0" w:rsidP="00887AC0">
            <w:pPr>
              <w:pStyle w:val="TableText"/>
              <w:spacing w:after="20"/>
            </w:pPr>
            <w:r w:rsidRPr="00DB217F">
              <w:t>General medicine</w:t>
            </w:r>
          </w:p>
        </w:tc>
      </w:tr>
      <w:tr w:rsidR="00887AC0" w:rsidRPr="00C971A8" w14:paraId="464D10A0" w14:textId="77777777">
        <w:tc>
          <w:tcPr>
            <w:tcW w:w="1114" w:type="dxa"/>
          </w:tcPr>
          <w:p w14:paraId="1DE6BD09" w14:textId="77777777" w:rsidR="00887AC0" w:rsidRPr="008315F9" w:rsidRDefault="00887AC0" w:rsidP="00887AC0">
            <w:pPr>
              <w:pStyle w:val="TableText"/>
              <w:spacing w:after="20"/>
            </w:pPr>
            <w:r w:rsidRPr="008315F9">
              <w:t>34132-1</w:t>
            </w:r>
          </w:p>
        </w:tc>
        <w:tc>
          <w:tcPr>
            <w:tcW w:w="3134" w:type="dxa"/>
          </w:tcPr>
          <w:p w14:paraId="37EED36B" w14:textId="77777777" w:rsidR="00887AC0" w:rsidRPr="008315F9" w:rsidRDefault="00887AC0" w:rsidP="00887AC0">
            <w:pPr>
              <w:pStyle w:val="TableText"/>
              <w:spacing w:after="20"/>
            </w:pPr>
            <w:r w:rsidRPr="008315F9">
              <w:t>Subsequent evaluation note</w:t>
            </w:r>
          </w:p>
        </w:tc>
        <w:tc>
          <w:tcPr>
            <w:tcW w:w="2520" w:type="dxa"/>
          </w:tcPr>
          <w:p w14:paraId="60317ED8" w14:textId="77777777" w:rsidR="00887AC0" w:rsidRPr="008315F9" w:rsidRDefault="00887AC0" w:rsidP="00887AC0">
            <w:pPr>
              <w:pStyle w:val="TableText"/>
              <w:spacing w:after="20"/>
            </w:pPr>
            <w:r w:rsidRPr="008315F9">
              <w:t>Outpatient</w:t>
            </w:r>
          </w:p>
        </w:tc>
        <w:tc>
          <w:tcPr>
            <w:tcW w:w="2880" w:type="dxa"/>
          </w:tcPr>
          <w:p w14:paraId="65DC0F8A" w14:textId="77777777" w:rsidR="00887AC0" w:rsidRPr="00DB217F" w:rsidRDefault="00887AC0" w:rsidP="00887AC0">
            <w:pPr>
              <w:pStyle w:val="TableText"/>
              <w:spacing w:after="20"/>
            </w:pPr>
            <w:r w:rsidRPr="008315F9">
              <w:t>Pharmacy</w:t>
            </w:r>
          </w:p>
        </w:tc>
      </w:tr>
    </w:tbl>
    <w:p w14:paraId="1583AEC2" w14:textId="77777777" w:rsidR="00887AC0" w:rsidRPr="00C971A8" w:rsidRDefault="00887AC0" w:rsidP="00996AEE">
      <w:pPr>
        <w:pStyle w:val="BodyText"/>
        <w:rPr>
          <w:lang w:eastAsia="zh-CN"/>
        </w:rPr>
      </w:pPr>
    </w:p>
    <w:p w14:paraId="77D3F9C7" w14:textId="77777777" w:rsidR="00887AC0" w:rsidRPr="00C971A8" w:rsidRDefault="00887AC0" w:rsidP="00887AC0">
      <w:pPr>
        <w:pStyle w:val="Caption"/>
        <w:rPr>
          <w:lang w:val="fr-FR"/>
        </w:rPr>
      </w:pPr>
      <w:bookmarkStart w:id="338" w:name="_Toc192905969"/>
      <w:bookmarkStart w:id="339" w:name="_Toc151106683"/>
      <w:bookmarkStart w:id="340" w:name="_Toc163893745"/>
      <w:r w:rsidRPr="00C971A8">
        <w:rPr>
          <w:lang w:val="fr-FR"/>
        </w:rPr>
        <w:t xml:space="preserve">Figure </w:t>
      </w:r>
      <w:r w:rsidR="0000006B" w:rsidRPr="00C971A8">
        <w:fldChar w:fldCharType="begin"/>
      </w:r>
      <w:r w:rsidRPr="00C971A8">
        <w:rPr>
          <w:lang w:val="fr-FR"/>
        </w:rPr>
        <w:instrText xml:space="preserve"> SEQ Figure \* ARABIC </w:instrText>
      </w:r>
      <w:r w:rsidR="0000006B" w:rsidRPr="00C971A8">
        <w:fldChar w:fldCharType="separate"/>
      </w:r>
      <w:r w:rsidR="00D61323">
        <w:rPr>
          <w:lang w:val="fr-FR"/>
        </w:rPr>
        <w:t>50</w:t>
      </w:r>
      <w:r w:rsidR="0000006B" w:rsidRPr="00C971A8">
        <w:fldChar w:fldCharType="end"/>
      </w:r>
      <w:r w:rsidRPr="00C971A8">
        <w:rPr>
          <w:lang w:val="fr-FR"/>
        </w:rPr>
        <w:t>:</w:t>
      </w:r>
      <w:r w:rsidRPr="00C971A8">
        <w:rPr>
          <w:rStyle w:val="XMLname"/>
          <w:lang w:val="fr-FR"/>
        </w:rPr>
        <w:t xml:space="preserve"> </w:t>
      </w:r>
      <w:r w:rsidR="00AB757A" w:rsidRPr="00AB757A">
        <w:t xml:space="preserve">Progress Note </w:t>
      </w:r>
      <w:r w:rsidRPr="00C971A8">
        <w:rPr>
          <w:lang w:val="fr-FR"/>
        </w:rPr>
        <w:t>ClinicalDocument/code example</w:t>
      </w:r>
      <w:bookmarkEnd w:id="338"/>
      <w:bookmarkEnd w:id="339"/>
      <w:bookmarkEnd w:id="340"/>
    </w:p>
    <w:p w14:paraId="1A223511" w14:textId="77777777" w:rsidR="00887AC0" w:rsidRPr="00C971A8" w:rsidRDefault="00887AC0" w:rsidP="00887AC0">
      <w:pPr>
        <w:pStyle w:val="Example"/>
        <w:rPr>
          <w:lang w:val="fr-FR"/>
        </w:rPr>
      </w:pPr>
      <w:r w:rsidRPr="00C971A8">
        <w:rPr>
          <w:lang w:val="fr-FR"/>
        </w:rPr>
        <w:t xml:space="preserve">&lt;code codeSystem="2.16.840.1.113883.6.1" </w:t>
      </w:r>
    </w:p>
    <w:p w14:paraId="2D5A84B3" w14:textId="77777777" w:rsidR="00887AC0" w:rsidRPr="00C971A8" w:rsidRDefault="00887AC0" w:rsidP="00887AC0">
      <w:pPr>
        <w:pStyle w:val="Example"/>
      </w:pPr>
      <w:r w:rsidRPr="00C971A8">
        <w:rPr>
          <w:lang w:val="fr-FR"/>
        </w:rPr>
        <w:t xml:space="preserve">      </w:t>
      </w:r>
      <w:r w:rsidRPr="00C971A8">
        <w:t>codeSystemName="LOINC" code="</w:t>
      </w:r>
      <w:r>
        <w:t>11056-3</w:t>
      </w:r>
      <w:r w:rsidRPr="00C971A8">
        <w:t>"</w:t>
      </w:r>
    </w:p>
    <w:p w14:paraId="04A1915C" w14:textId="77777777" w:rsidR="00887AC0" w:rsidRDefault="00887AC0" w:rsidP="00887AC0">
      <w:pPr>
        <w:pStyle w:val="Example"/>
      </w:pPr>
      <w:r w:rsidRPr="00C971A8">
        <w:t xml:space="preserve">      displayName="</w:t>
      </w:r>
      <w:r w:rsidRPr="008315F9">
        <w:t>Subsequent evaluation note</w:t>
      </w:r>
      <w:r w:rsidRPr="00C971A8">
        <w:t>"/&gt;</w:t>
      </w:r>
    </w:p>
    <w:p w14:paraId="45523117" w14:textId="77777777" w:rsidR="00887AC0" w:rsidRPr="00C971A8" w:rsidRDefault="00887AC0" w:rsidP="00887AC0">
      <w:pPr>
        <w:pStyle w:val="Example"/>
      </w:pPr>
      <w:r>
        <w:t>&lt;title&gt;Progress Note&lt;/title&gt;</w:t>
      </w:r>
    </w:p>
    <w:p w14:paraId="7D3221CF" w14:textId="77777777" w:rsidR="00887AC0" w:rsidRPr="00C971A8" w:rsidRDefault="00887AC0" w:rsidP="00996AEE">
      <w:pPr>
        <w:pStyle w:val="BodyText"/>
      </w:pPr>
    </w:p>
    <w:p w14:paraId="0747F5F8" w14:textId="77777777" w:rsidR="00887AC0" w:rsidRPr="00C971A8" w:rsidRDefault="00C042BE" w:rsidP="003B6141">
      <w:pPr>
        <w:pStyle w:val="Heading4"/>
      </w:pPr>
      <w:bookmarkStart w:id="341" w:name="_serviceEvent"/>
      <w:bookmarkEnd w:id="331"/>
      <w:bookmarkEnd w:id="332"/>
      <w:bookmarkEnd w:id="333"/>
      <w:bookmarkEnd w:id="341"/>
      <w:r>
        <w:lastRenderedPageBreak/>
        <w:t>documentationOf</w:t>
      </w:r>
    </w:p>
    <w:p w14:paraId="6EB3D0A1" w14:textId="77777777" w:rsidR="00887AC0" w:rsidRDefault="00887AC0" w:rsidP="00996AEE">
      <w:pPr>
        <w:pStyle w:val="BodyText"/>
      </w:pPr>
      <w:r>
        <w:t>A</w:t>
      </w:r>
      <w:r w:rsidRPr="00C971A8">
        <w:t xml:space="preserve"> </w:t>
      </w:r>
      <w:r w:rsidR="00490331" w:rsidRPr="00490331">
        <w:rPr>
          <w:rStyle w:val="XMLname"/>
        </w:rPr>
        <w:t>documentationOf</w:t>
      </w:r>
      <w:r w:rsidR="00490331">
        <w:t xml:space="preserve"> can contain a </w:t>
      </w:r>
      <w:r w:rsidRPr="00CD3F76">
        <w:rPr>
          <w:rStyle w:val="XMLname"/>
        </w:rPr>
        <w:t>serviceEvent</w:t>
      </w:r>
      <w:r>
        <w:t xml:space="preserve"> </w:t>
      </w:r>
      <w:r w:rsidR="00490331">
        <w:t xml:space="preserve">to </w:t>
      </w:r>
      <w:r>
        <w:t>f</w:t>
      </w:r>
      <w:r w:rsidRPr="009F43A9">
        <w:t xml:space="preserve">urther specialize the </w:t>
      </w:r>
      <w:r>
        <w:rPr>
          <w:rStyle w:val="XMLname"/>
        </w:rPr>
        <w:t>a</w:t>
      </w:r>
      <w:r w:rsidRPr="00EA125C">
        <w:rPr>
          <w:rStyle w:val="XMLname"/>
        </w:rPr>
        <w:t>ct</w:t>
      </w:r>
      <w:r w:rsidRPr="009F43A9">
        <w:t xml:space="preserve"> inherent in the </w:t>
      </w:r>
      <w:r w:rsidRPr="00EA125C">
        <w:rPr>
          <w:rStyle w:val="XMLname"/>
        </w:rPr>
        <w:t>ClinicalDocument/code</w:t>
      </w:r>
      <w:r>
        <w:t xml:space="preserve">. </w:t>
      </w:r>
    </w:p>
    <w:p w14:paraId="0357B0C5" w14:textId="77777777" w:rsidR="00887AC0" w:rsidRDefault="00887AC0" w:rsidP="00996AEE">
      <w:pPr>
        <w:pStyle w:val="BodyText"/>
      </w:pPr>
      <w:r>
        <w:t xml:space="preserve">In a Progress Note, a </w:t>
      </w:r>
      <w:r w:rsidRPr="00CD3F76">
        <w:rPr>
          <w:rStyle w:val="XMLname"/>
        </w:rPr>
        <w:t>serviceEvent</w:t>
      </w:r>
      <w:r>
        <w:t xml:space="preserve"> can represent the event of writing the Progress Note. The </w:t>
      </w:r>
      <w:r w:rsidRPr="005F53C4">
        <w:rPr>
          <w:rStyle w:val="XMLname"/>
        </w:rPr>
        <w:t>s</w:t>
      </w:r>
      <w:r w:rsidRPr="004319DF">
        <w:rPr>
          <w:rStyle w:val="XMLname"/>
        </w:rPr>
        <w:t>erviceEvent/effectiveTime</w:t>
      </w:r>
      <w:r>
        <w:t xml:space="preserve"> is the time period the note documents.</w:t>
      </w:r>
    </w:p>
    <w:p w14:paraId="562527D8" w14:textId="77777777" w:rsidR="00C042BE" w:rsidRDefault="00C042BE" w:rsidP="00C042BE">
      <w:pPr>
        <w:numPr>
          <w:ilvl w:val="0"/>
          <w:numId w:val="20"/>
        </w:numPr>
        <w:spacing w:after="40" w:line="260" w:lineRule="exact"/>
      </w:pPr>
      <w:r>
        <w:rPr>
          <w:b/>
          <w:bCs/>
          <w:sz w:val="16"/>
          <w:szCs w:val="16"/>
        </w:rPr>
        <w:t>SHOULD</w:t>
      </w:r>
      <w:r>
        <w:t xml:space="preserve"> contain exactly one [1..1] </w:t>
      </w:r>
      <w:r>
        <w:rPr>
          <w:rFonts w:ascii="Courier New" w:hAnsi="Courier New"/>
          <w:b/>
          <w:bCs/>
        </w:rPr>
        <w:t>documentationOf</w:t>
      </w:r>
      <w:r>
        <w:t xml:space="preserve"> (CONF:7603). </w:t>
      </w:r>
    </w:p>
    <w:p w14:paraId="6A765EBC" w14:textId="77777777" w:rsidR="00C042BE" w:rsidRDefault="00C042BE" w:rsidP="00C042BE">
      <w:pPr>
        <w:numPr>
          <w:ilvl w:val="1"/>
          <w:numId w:val="20"/>
        </w:numPr>
        <w:spacing w:after="40" w:line="260" w:lineRule="exact"/>
      </w:pPr>
      <w:r>
        <w:t xml:space="preserve">This documentationOf </w:t>
      </w:r>
      <w:r>
        <w:rPr>
          <w:b/>
          <w:bCs/>
          <w:sz w:val="16"/>
          <w:szCs w:val="16"/>
        </w:rPr>
        <w:t>SHALL</w:t>
      </w:r>
      <w:r>
        <w:t xml:space="preserve"> contain exactly one [1..1] </w:t>
      </w:r>
      <w:hyperlink w:anchor="S_serviceEventInCDAHeader" w:history="1">
        <w:r>
          <w:rPr>
            <w:rStyle w:val="Hyperlink"/>
            <w:rFonts w:ascii="Courier New" w:hAnsi="Courier New"/>
            <w:b/>
            <w:bCs/>
          </w:rPr>
          <w:t>serviceEvent in a CDA Header</w:t>
        </w:r>
      </w:hyperlink>
      <w:r>
        <w:t xml:space="preserve"> </w:t>
      </w:r>
      <w:r>
        <w:rPr>
          <w:rFonts w:ascii="Courier New" w:hAnsi="Courier New"/>
        </w:rPr>
        <w:t>(templateId:2.16.840.1.113883.10.20.21.3.1)</w:t>
      </w:r>
      <w:r>
        <w:t xml:space="preserve"> (CONF:7604). </w:t>
      </w:r>
    </w:p>
    <w:p w14:paraId="5A1D4742" w14:textId="77777777" w:rsidR="00887AC0" w:rsidRPr="00A154E2" w:rsidRDefault="00887AC0" w:rsidP="00887AC0">
      <w:pPr>
        <w:pStyle w:val="Caption"/>
        <w:rPr>
          <w:lang w:val="fr-FR"/>
        </w:rPr>
      </w:pPr>
      <w:bookmarkStart w:id="342" w:name="_Toc222284713"/>
      <w:bookmarkStart w:id="343" w:name="_Toc151106684"/>
      <w:bookmarkStart w:id="344" w:name="_Toc163893746"/>
      <w:r w:rsidRPr="00A154E2">
        <w:rPr>
          <w:lang w:val="fr-FR"/>
        </w:rPr>
        <w:t xml:space="preserve">Figure </w:t>
      </w:r>
      <w:r w:rsidR="0000006B">
        <w:fldChar w:fldCharType="begin"/>
      </w:r>
      <w:r w:rsidRPr="00A154E2">
        <w:rPr>
          <w:lang w:val="fr-FR"/>
        </w:rPr>
        <w:instrText xml:space="preserve"> SEQ Figure \* ARABIC </w:instrText>
      </w:r>
      <w:r w:rsidR="0000006B">
        <w:fldChar w:fldCharType="separate"/>
      </w:r>
      <w:r w:rsidR="00D61323">
        <w:rPr>
          <w:lang w:val="fr-FR"/>
        </w:rPr>
        <w:t>51</w:t>
      </w:r>
      <w:r w:rsidR="0000006B">
        <w:fldChar w:fldCharType="end"/>
      </w:r>
      <w:r w:rsidRPr="00A154E2">
        <w:rPr>
          <w:lang w:val="fr-FR"/>
        </w:rPr>
        <w:t xml:space="preserve">: </w:t>
      </w:r>
      <w:r w:rsidR="00AB757A">
        <w:rPr>
          <w:lang w:val="fr-FR"/>
        </w:rPr>
        <w:t xml:space="preserve">Progress Note </w:t>
      </w:r>
      <w:r w:rsidRPr="00A154E2">
        <w:rPr>
          <w:lang w:val="fr-FR"/>
        </w:rPr>
        <w:t>serviceEvent example</w:t>
      </w:r>
      <w:bookmarkEnd w:id="342"/>
      <w:bookmarkEnd w:id="343"/>
      <w:bookmarkEnd w:id="344"/>
    </w:p>
    <w:p w14:paraId="30439D92" w14:textId="77777777" w:rsidR="006E2A13" w:rsidRDefault="006E2A13" w:rsidP="006E2A13">
      <w:pPr>
        <w:pStyle w:val="Example"/>
        <w:rPr>
          <w:lang w:val="fr-FR"/>
        </w:rPr>
      </w:pPr>
      <w:r w:rsidRPr="00AA1C4B">
        <w:rPr>
          <w:lang w:val="fr-FR"/>
        </w:rPr>
        <w:t>&lt;documentationOf&gt;</w:t>
      </w:r>
    </w:p>
    <w:p w14:paraId="2D00C7C7" w14:textId="77777777" w:rsidR="006E2A13" w:rsidRPr="006A4A87" w:rsidRDefault="006E2A13" w:rsidP="006E2A13">
      <w:pPr>
        <w:pStyle w:val="Example"/>
        <w:rPr>
          <w:lang w:val="fr-FR"/>
        </w:rPr>
      </w:pPr>
      <w:r>
        <w:rPr>
          <w:lang w:val="fr-FR"/>
        </w:rPr>
        <w:t xml:space="preserve">  </w:t>
      </w:r>
      <w:r w:rsidRPr="006A4A87">
        <w:rPr>
          <w:lang w:val="fr-FR"/>
        </w:rPr>
        <w:t>&lt;serviceEvent classCode="PCPR"&gt;</w:t>
      </w:r>
    </w:p>
    <w:p w14:paraId="11FCD9B0" w14:textId="77777777" w:rsidR="006E2A13" w:rsidRDefault="006E2A13" w:rsidP="006E2A13">
      <w:pPr>
        <w:pStyle w:val="Example"/>
        <w:rPr>
          <w:lang w:val="fr-FR"/>
        </w:rPr>
      </w:pPr>
      <w:r>
        <w:rPr>
          <w:lang w:val="fr-FR"/>
        </w:rPr>
        <w:t xml:space="preserve">    </w:t>
      </w:r>
      <w:r w:rsidRPr="002B11E5">
        <w:rPr>
          <w:lang w:val="fr-FR"/>
        </w:rPr>
        <w:t>&lt;templateId root="2.16.840.1.113883.10.20.21.3.1"/&gt;</w:t>
      </w:r>
    </w:p>
    <w:p w14:paraId="2C37F7DA" w14:textId="77777777" w:rsidR="006E2A13" w:rsidRPr="00E74616" w:rsidRDefault="006E2A13" w:rsidP="006E2A13">
      <w:pPr>
        <w:pStyle w:val="Example"/>
        <w:rPr>
          <w:lang w:val="fr-FR"/>
        </w:rPr>
      </w:pPr>
      <w:r>
        <w:rPr>
          <w:lang w:val="fr-FR"/>
        </w:rPr>
        <w:t xml:space="preserve">  </w:t>
      </w:r>
      <w:r w:rsidRPr="00E74616">
        <w:rPr>
          <w:lang w:val="fr-FR"/>
        </w:rPr>
        <w:t xml:space="preserve">  &lt;effectiveTime&gt;</w:t>
      </w:r>
    </w:p>
    <w:p w14:paraId="7A2C2189" w14:textId="77777777" w:rsidR="006E2A13" w:rsidRPr="00E74616" w:rsidRDefault="006E2A13" w:rsidP="006E2A13">
      <w:pPr>
        <w:pStyle w:val="Example"/>
        <w:rPr>
          <w:lang w:val="fr-FR"/>
        </w:rPr>
      </w:pPr>
      <w:r w:rsidRPr="00E74616">
        <w:rPr>
          <w:lang w:val="fr-FR"/>
        </w:rPr>
        <w:t xml:space="preserve">  </w:t>
      </w:r>
      <w:r>
        <w:rPr>
          <w:lang w:val="fr-FR"/>
        </w:rPr>
        <w:t xml:space="preserve">    </w:t>
      </w:r>
      <w:r w:rsidRPr="00E74616">
        <w:rPr>
          <w:lang w:val="fr-FR"/>
        </w:rPr>
        <w:t>&lt;low value="200503291200"/&gt;</w:t>
      </w:r>
    </w:p>
    <w:p w14:paraId="0A0F7F95" w14:textId="77777777" w:rsidR="006E2A13" w:rsidRPr="00E74616" w:rsidRDefault="006E2A13" w:rsidP="006E2A13">
      <w:pPr>
        <w:pStyle w:val="Example"/>
        <w:rPr>
          <w:lang w:val="fr-FR"/>
        </w:rPr>
      </w:pPr>
      <w:r w:rsidRPr="00E74616">
        <w:rPr>
          <w:lang w:val="fr-FR"/>
        </w:rPr>
        <w:t xml:space="preserve">    </w:t>
      </w:r>
      <w:r>
        <w:rPr>
          <w:lang w:val="fr-FR"/>
        </w:rPr>
        <w:t xml:space="preserve">  </w:t>
      </w:r>
      <w:r w:rsidRPr="00E74616">
        <w:rPr>
          <w:lang w:val="fr-FR"/>
        </w:rPr>
        <w:t>&lt;high value="200503291400"/&gt;</w:t>
      </w:r>
    </w:p>
    <w:p w14:paraId="0F9E1F85" w14:textId="77777777" w:rsidR="006E2A13" w:rsidRPr="00E74616" w:rsidRDefault="006E2A13" w:rsidP="006E2A13">
      <w:pPr>
        <w:pStyle w:val="Example"/>
        <w:rPr>
          <w:lang w:val="fr-FR"/>
        </w:rPr>
      </w:pPr>
      <w:r>
        <w:rPr>
          <w:lang w:val="fr-FR"/>
        </w:rPr>
        <w:t xml:space="preserve">    </w:t>
      </w:r>
      <w:r w:rsidRPr="00E74616">
        <w:rPr>
          <w:lang w:val="fr-FR"/>
        </w:rPr>
        <w:t>&lt;/effectiveTime&gt;</w:t>
      </w:r>
    </w:p>
    <w:p w14:paraId="402BE11F" w14:textId="77777777" w:rsidR="006E2A13" w:rsidRPr="00E74616" w:rsidRDefault="006E2A13" w:rsidP="006E2A13">
      <w:pPr>
        <w:pStyle w:val="Example"/>
        <w:rPr>
          <w:lang w:val="fr-FR"/>
        </w:rPr>
      </w:pPr>
      <w:r>
        <w:rPr>
          <w:lang w:val="fr-FR"/>
        </w:rPr>
        <w:t xml:space="preserve">   </w:t>
      </w:r>
      <w:r w:rsidRPr="00E74616">
        <w:rPr>
          <w:lang w:val="fr-FR"/>
        </w:rPr>
        <w:t>...</w:t>
      </w:r>
    </w:p>
    <w:p w14:paraId="6E6837C1" w14:textId="77777777" w:rsidR="006E2A13" w:rsidRDefault="006E2A13" w:rsidP="006E2A13">
      <w:pPr>
        <w:pStyle w:val="Example"/>
        <w:rPr>
          <w:lang w:val="fr-FR"/>
        </w:rPr>
      </w:pPr>
      <w:r>
        <w:rPr>
          <w:lang w:val="fr-FR"/>
        </w:rPr>
        <w:t xml:space="preserve">  </w:t>
      </w:r>
      <w:r w:rsidRPr="00E74616">
        <w:rPr>
          <w:lang w:val="fr-FR"/>
        </w:rPr>
        <w:t>&lt;/serviceEvent&gt;</w:t>
      </w:r>
    </w:p>
    <w:p w14:paraId="2F2FCA9F" w14:textId="77777777" w:rsidR="006E2A13" w:rsidRDefault="006E2A13" w:rsidP="006E2A13">
      <w:pPr>
        <w:pStyle w:val="Example"/>
      </w:pPr>
      <w:r w:rsidRPr="00AA1C4B">
        <w:rPr>
          <w:lang w:val="fr-FR"/>
        </w:rPr>
        <w:t>&lt;</w:t>
      </w:r>
      <w:r>
        <w:rPr>
          <w:lang w:val="fr-FR"/>
        </w:rPr>
        <w:t>/</w:t>
      </w:r>
      <w:r w:rsidRPr="00AA1C4B">
        <w:rPr>
          <w:lang w:val="fr-FR"/>
        </w:rPr>
        <w:t>documentationOf&gt;</w:t>
      </w:r>
    </w:p>
    <w:p w14:paraId="577CF1A1" w14:textId="77777777" w:rsidR="00887AC0" w:rsidRDefault="00887AC0" w:rsidP="00996AEE">
      <w:pPr>
        <w:pStyle w:val="BodyText"/>
      </w:pPr>
    </w:p>
    <w:p w14:paraId="6F4E8C58" w14:textId="77777777" w:rsidR="00887AC0" w:rsidRPr="00C971A8" w:rsidRDefault="00887AC0" w:rsidP="003B6141">
      <w:pPr>
        <w:pStyle w:val="Heading4"/>
      </w:pPr>
      <w:bookmarkStart w:id="345" w:name="_Toc106623676"/>
      <w:bookmarkStart w:id="346" w:name="_Toc203988364"/>
      <w:bookmarkStart w:id="347" w:name="_Toc282671209"/>
      <w:r w:rsidRPr="00C971A8">
        <w:t>componentOf</w:t>
      </w:r>
      <w:bookmarkEnd w:id="345"/>
      <w:bookmarkEnd w:id="346"/>
      <w:bookmarkEnd w:id="347"/>
    </w:p>
    <w:p w14:paraId="336B0A86" w14:textId="77777777" w:rsidR="00D77714" w:rsidRDefault="00887AC0" w:rsidP="00996AEE">
      <w:pPr>
        <w:pStyle w:val="BodyText"/>
      </w:pPr>
      <w:r w:rsidRPr="00C971A8">
        <w:t xml:space="preserve">The </w:t>
      </w:r>
      <w:r>
        <w:t>Progress Note</w:t>
      </w:r>
      <w:r w:rsidRPr="00C971A8">
        <w:t xml:space="preserve"> is always associated with a</w:t>
      </w:r>
      <w:r>
        <w:t>n encounter by</w:t>
      </w:r>
      <w:r w:rsidRPr="00C971A8">
        <w:t xml:space="preserve"> the </w:t>
      </w:r>
      <w:r w:rsidRPr="006E4BEC">
        <w:rPr>
          <w:rStyle w:val="XMLname"/>
        </w:rPr>
        <w:t>componentOf/</w:t>
      </w:r>
      <w:r w:rsidRPr="00C971A8">
        <w:rPr>
          <w:rStyle w:val="XMLname"/>
        </w:rPr>
        <w:t>encompassingEncounter</w:t>
      </w:r>
      <w:r w:rsidRPr="00C971A8">
        <w:t xml:space="preserve"> element in the header.</w:t>
      </w:r>
    </w:p>
    <w:p w14:paraId="2C7F8894" w14:textId="77777777" w:rsidR="00D77714" w:rsidRDefault="00D77714" w:rsidP="00D77714">
      <w:pPr>
        <w:pStyle w:val="BodyText"/>
      </w:pPr>
      <w:r w:rsidRPr="00C971A8">
        <w:t xml:space="preserve">The </w:t>
      </w:r>
      <w:r w:rsidRPr="00C971A8">
        <w:rPr>
          <w:rStyle w:val="XMLname"/>
        </w:rPr>
        <w:t>effectiveTime</w:t>
      </w:r>
      <w:r w:rsidRPr="00C971A8">
        <w:t xml:space="preserve"> element </w:t>
      </w:r>
      <w:r>
        <w:t xml:space="preserve">for an </w:t>
      </w:r>
      <w:r w:rsidRPr="006E4BEC">
        <w:rPr>
          <w:rStyle w:val="XMLname"/>
        </w:rPr>
        <w:t>encompassingEncounter</w:t>
      </w:r>
      <w:r>
        <w:t xml:space="preserve"> </w:t>
      </w:r>
      <w:r w:rsidRPr="00C971A8">
        <w:t>represents the time or time interval in which the encounter took place.</w:t>
      </w:r>
      <w:r>
        <w:t xml:space="preserve"> A single encounter may contain multiple Progress Notes; hence the </w:t>
      </w:r>
      <w:r w:rsidRPr="00836E5B">
        <w:rPr>
          <w:rStyle w:val="XMLname"/>
        </w:rPr>
        <w:t>effectiveTime</w:t>
      </w:r>
      <w:r>
        <w:t xml:space="preserve"> elements for a Progress Note (recorded in </w:t>
      </w:r>
      <w:r w:rsidRPr="00836E5B">
        <w:rPr>
          <w:rStyle w:val="XMLname"/>
        </w:rPr>
        <w:t>serviceEvent</w:t>
      </w:r>
      <w:r>
        <w:t xml:space="preserve">) and for an encounter (recorded in </w:t>
      </w:r>
      <w:r w:rsidRPr="00836E5B">
        <w:rPr>
          <w:rStyle w:val="XMLname"/>
        </w:rPr>
        <w:t>encompassingEncounter</w:t>
      </w:r>
      <w:r>
        <w:t xml:space="preserve">) represent different time intervals. </w:t>
      </w:r>
    </w:p>
    <w:p w14:paraId="33A75DB3" w14:textId="77777777" w:rsidR="00C042BE" w:rsidRDefault="00D77714" w:rsidP="00996AEE">
      <w:pPr>
        <w:pStyle w:val="BodyText"/>
      </w:pPr>
      <w:bookmarkStart w:id="348" w:name="_Toc137353464"/>
      <w:bookmarkStart w:id="349" w:name="_Toc138845480"/>
      <w:r>
        <w:t xml:space="preserve">All visits take place at a specific location. When available, the location ID is included in the </w:t>
      </w:r>
      <w:r w:rsidRPr="00C971A8">
        <w:rPr>
          <w:rStyle w:val="XMLname"/>
        </w:rPr>
        <w:t>encompassingEncounter</w:t>
      </w:r>
      <w:r w:rsidRPr="005B0819">
        <w:rPr>
          <w:rStyle w:val="XMLname"/>
        </w:rPr>
        <w:t xml:space="preserve">/location/healthCareFacility/id </w:t>
      </w:r>
      <w:r>
        <w:t>element.</w:t>
      </w:r>
      <w:bookmarkEnd w:id="348"/>
      <w:bookmarkEnd w:id="349"/>
    </w:p>
    <w:p w14:paraId="36C25DE4" w14:textId="77777777" w:rsidR="00C042BE" w:rsidRDefault="00C042BE" w:rsidP="00C042BE">
      <w:pPr>
        <w:numPr>
          <w:ilvl w:val="0"/>
          <w:numId w:val="20"/>
        </w:numPr>
        <w:spacing w:after="40" w:line="260" w:lineRule="exact"/>
      </w:pPr>
      <w:r>
        <w:rPr>
          <w:b/>
          <w:bCs/>
          <w:sz w:val="16"/>
          <w:szCs w:val="16"/>
        </w:rPr>
        <w:t>SHALL</w:t>
      </w:r>
      <w:r>
        <w:t xml:space="preserve"> contain exactly one [1..1] </w:t>
      </w:r>
      <w:r>
        <w:rPr>
          <w:rFonts w:ascii="Courier New" w:hAnsi="Courier New"/>
          <w:b/>
          <w:bCs/>
        </w:rPr>
        <w:t>componentOf</w:t>
      </w:r>
      <w:r>
        <w:t xml:space="preserve"> (CONF:7595). </w:t>
      </w:r>
    </w:p>
    <w:p w14:paraId="5998C0B4" w14:textId="77777777" w:rsidR="00C042BE" w:rsidRDefault="00C042BE" w:rsidP="00C042BE">
      <w:pPr>
        <w:numPr>
          <w:ilvl w:val="1"/>
          <w:numId w:val="20"/>
        </w:numPr>
        <w:spacing w:after="40" w:line="260" w:lineRule="exact"/>
      </w:pPr>
      <w:r>
        <w:t xml:space="preserve">This componentOf </w:t>
      </w:r>
      <w:r>
        <w:rPr>
          <w:b/>
          <w:bCs/>
          <w:sz w:val="16"/>
          <w:szCs w:val="16"/>
        </w:rPr>
        <w:t>SHALL</w:t>
      </w:r>
      <w:r>
        <w:t xml:space="preserve"> contain exactly one [1..1] </w:t>
      </w:r>
      <w:r>
        <w:rPr>
          <w:rFonts w:ascii="Courier New" w:hAnsi="Courier New"/>
          <w:b/>
          <w:bCs/>
        </w:rPr>
        <w:t>encompassingEncounter</w:t>
      </w:r>
      <w:r>
        <w:t xml:space="preserve"> (CONF:7596). </w:t>
      </w:r>
    </w:p>
    <w:p w14:paraId="5425A12A" w14:textId="77777777" w:rsidR="00C042BE" w:rsidRDefault="00C042BE" w:rsidP="00C042BE">
      <w:pPr>
        <w:numPr>
          <w:ilvl w:val="2"/>
          <w:numId w:val="20"/>
        </w:numPr>
        <w:spacing w:after="40" w:line="260" w:lineRule="exact"/>
      </w:pPr>
      <w:r>
        <w:t xml:space="preserve">This encompassingEncounter </w:t>
      </w:r>
      <w:r>
        <w:rPr>
          <w:b/>
          <w:bCs/>
          <w:sz w:val="16"/>
          <w:szCs w:val="16"/>
        </w:rPr>
        <w:t>SHALL</w:t>
      </w:r>
      <w:r>
        <w:t xml:space="preserve"> contain exactly one [1..1] </w:t>
      </w:r>
      <w:r>
        <w:rPr>
          <w:rFonts w:ascii="Courier New" w:hAnsi="Courier New"/>
          <w:b/>
          <w:bCs/>
        </w:rPr>
        <w:t>id</w:t>
      </w:r>
      <w:r>
        <w:t xml:space="preserve"> (CONF:7597). </w:t>
      </w:r>
    </w:p>
    <w:p w14:paraId="42A4B80D" w14:textId="77777777" w:rsidR="00C042BE" w:rsidRDefault="00C042BE" w:rsidP="00C042BE">
      <w:pPr>
        <w:numPr>
          <w:ilvl w:val="2"/>
          <w:numId w:val="20"/>
        </w:numPr>
        <w:spacing w:after="40" w:line="260" w:lineRule="exact"/>
      </w:pPr>
      <w:r>
        <w:t xml:space="preserve">This encompassingEncounter </w:t>
      </w:r>
      <w:r>
        <w:rPr>
          <w:b/>
          <w:bCs/>
          <w:sz w:val="16"/>
          <w:szCs w:val="16"/>
        </w:rPr>
        <w:t>SHALL</w:t>
      </w:r>
      <w:r>
        <w:t xml:space="preserve"> contain exactly one [1..1] </w:t>
      </w:r>
      <w:r>
        <w:rPr>
          <w:rFonts w:ascii="Courier New" w:hAnsi="Courier New"/>
          <w:b/>
          <w:bCs/>
        </w:rPr>
        <w:t>effectiveTime</w:t>
      </w:r>
      <w:r>
        <w:t xml:space="preserve"> (CONF:7598). </w:t>
      </w:r>
    </w:p>
    <w:p w14:paraId="4435A4DD" w14:textId="77777777" w:rsidR="00C042BE" w:rsidRDefault="00C042BE" w:rsidP="00C042BE">
      <w:pPr>
        <w:numPr>
          <w:ilvl w:val="3"/>
          <w:numId w:val="20"/>
        </w:numPr>
        <w:spacing w:after="40" w:line="260" w:lineRule="exact"/>
      </w:pPr>
      <w:r>
        <w:t xml:space="preserve">This effectiveTime </w:t>
      </w:r>
      <w:r>
        <w:rPr>
          <w:b/>
          <w:bCs/>
          <w:sz w:val="16"/>
          <w:szCs w:val="16"/>
        </w:rPr>
        <w:t>SHALL</w:t>
      </w:r>
      <w:r>
        <w:t xml:space="preserve"> contain exactly one [1..1] </w:t>
      </w:r>
      <w:r>
        <w:rPr>
          <w:rFonts w:ascii="Courier New" w:hAnsi="Courier New"/>
          <w:b/>
          <w:bCs/>
        </w:rPr>
        <w:t>low</w:t>
      </w:r>
      <w:r>
        <w:t xml:space="preserve"> (CONF:7599). </w:t>
      </w:r>
    </w:p>
    <w:p w14:paraId="59027977" w14:textId="77777777" w:rsidR="00C042BE" w:rsidRDefault="00C042BE" w:rsidP="00C042BE">
      <w:pPr>
        <w:numPr>
          <w:ilvl w:val="2"/>
          <w:numId w:val="20"/>
        </w:numPr>
        <w:spacing w:after="40" w:line="260" w:lineRule="exact"/>
      </w:pPr>
      <w:r>
        <w:t xml:space="preserve">This encompassingEncounter </w:t>
      </w:r>
      <w:r>
        <w:rPr>
          <w:b/>
          <w:bCs/>
          <w:sz w:val="16"/>
          <w:szCs w:val="16"/>
        </w:rPr>
        <w:t>SHALL</w:t>
      </w:r>
      <w:r>
        <w:t xml:space="preserve"> contain exactly one [1..1] </w:t>
      </w:r>
      <w:r>
        <w:rPr>
          <w:rFonts w:ascii="Courier New" w:hAnsi="Courier New"/>
          <w:b/>
          <w:bCs/>
        </w:rPr>
        <w:t>location/healthCareFacility/id</w:t>
      </w:r>
      <w:r>
        <w:t xml:space="preserve"> (CONF:7611). </w:t>
      </w:r>
    </w:p>
    <w:p w14:paraId="4EFAB980" w14:textId="77777777" w:rsidR="00887AC0" w:rsidRPr="00C971A8" w:rsidRDefault="00887AC0" w:rsidP="00887AC0">
      <w:pPr>
        <w:pStyle w:val="Caption"/>
        <w:rPr>
          <w:noProof w:val="0"/>
        </w:rPr>
      </w:pPr>
      <w:bookmarkStart w:id="350" w:name="_Toc192905974"/>
      <w:bookmarkStart w:id="351" w:name="_Toc151106685"/>
      <w:bookmarkStart w:id="352" w:name="_Toc163893747"/>
      <w:r w:rsidRPr="00C971A8">
        <w:rPr>
          <w:noProof w:val="0"/>
        </w:rPr>
        <w:lastRenderedPageBreak/>
        <w:t xml:space="preserve">Figure </w:t>
      </w:r>
      <w:r w:rsidR="0000006B" w:rsidRPr="00C971A8">
        <w:rPr>
          <w:noProof w:val="0"/>
        </w:rPr>
        <w:fldChar w:fldCharType="begin"/>
      </w:r>
      <w:r w:rsidRPr="00C971A8">
        <w:rPr>
          <w:noProof w:val="0"/>
        </w:rPr>
        <w:instrText xml:space="preserve"> SEQ Figure \* ARABIC </w:instrText>
      </w:r>
      <w:r w:rsidR="0000006B" w:rsidRPr="00C971A8">
        <w:rPr>
          <w:noProof w:val="0"/>
        </w:rPr>
        <w:fldChar w:fldCharType="separate"/>
      </w:r>
      <w:r w:rsidR="00D61323">
        <w:t>52</w:t>
      </w:r>
      <w:r w:rsidR="0000006B" w:rsidRPr="00C971A8">
        <w:rPr>
          <w:noProof w:val="0"/>
        </w:rPr>
        <w:fldChar w:fldCharType="end"/>
      </w:r>
      <w:r w:rsidRPr="00C971A8">
        <w:rPr>
          <w:noProof w:val="0"/>
        </w:rPr>
        <w:t xml:space="preserve">: </w:t>
      </w:r>
      <w:r w:rsidR="0026765D">
        <w:rPr>
          <w:noProof w:val="0"/>
        </w:rPr>
        <w:t xml:space="preserve">Progress Note </w:t>
      </w:r>
      <w:r w:rsidRPr="00C971A8">
        <w:t xml:space="preserve">componentOf </w:t>
      </w:r>
      <w:r w:rsidRPr="00C971A8">
        <w:rPr>
          <w:noProof w:val="0"/>
        </w:rPr>
        <w:t>example</w:t>
      </w:r>
      <w:bookmarkEnd w:id="350"/>
      <w:bookmarkEnd w:id="351"/>
      <w:bookmarkEnd w:id="352"/>
    </w:p>
    <w:p w14:paraId="03AB333A" w14:textId="77777777" w:rsidR="00887AC0" w:rsidRPr="00C971A8" w:rsidRDefault="00887AC0" w:rsidP="00887AC0">
      <w:pPr>
        <w:pStyle w:val="Example"/>
      </w:pPr>
      <w:r w:rsidRPr="00C971A8">
        <w:t>&lt;componentOf&gt;</w:t>
      </w:r>
    </w:p>
    <w:p w14:paraId="59D8F5BC" w14:textId="77777777" w:rsidR="00887AC0" w:rsidRPr="00C971A8" w:rsidRDefault="00887AC0" w:rsidP="00887AC0">
      <w:pPr>
        <w:pStyle w:val="Example"/>
      </w:pPr>
      <w:r w:rsidRPr="00C971A8">
        <w:t xml:space="preserve"> &lt;encompassingEncounter&gt;</w:t>
      </w:r>
    </w:p>
    <w:p w14:paraId="735819F1" w14:textId="77777777" w:rsidR="00887AC0" w:rsidRPr="00C971A8" w:rsidRDefault="00887AC0" w:rsidP="00887AC0">
      <w:pPr>
        <w:pStyle w:val="Example"/>
      </w:pPr>
      <w:r w:rsidRPr="00C971A8">
        <w:t xml:space="preserve">    &lt;id extension="9937012" root="2.16.840.1.113883.19"/&gt;</w:t>
      </w:r>
    </w:p>
    <w:p w14:paraId="15E81AEE" w14:textId="77777777" w:rsidR="00887AC0" w:rsidRPr="00C971A8" w:rsidRDefault="00887AC0" w:rsidP="00887AC0">
      <w:pPr>
        <w:pStyle w:val="Example"/>
      </w:pPr>
      <w:r w:rsidRPr="00C971A8">
        <w:t xml:space="preserve">    &lt;effectiveTime&gt;</w:t>
      </w:r>
    </w:p>
    <w:p w14:paraId="045DD0FD" w14:textId="77777777" w:rsidR="00887AC0" w:rsidRPr="00C971A8" w:rsidRDefault="00887AC0" w:rsidP="00887AC0">
      <w:pPr>
        <w:pStyle w:val="Example"/>
      </w:pPr>
      <w:r w:rsidRPr="00C971A8">
        <w:t xml:space="preserve">      &lt;low value="20050329"/&gt;</w:t>
      </w:r>
    </w:p>
    <w:p w14:paraId="1E273A0D" w14:textId="77777777" w:rsidR="00887AC0" w:rsidRPr="00C971A8" w:rsidRDefault="00887AC0" w:rsidP="00887AC0">
      <w:pPr>
        <w:pStyle w:val="Example"/>
      </w:pPr>
      <w:r w:rsidRPr="00C971A8">
        <w:t xml:space="preserve">      &lt;high value="20050329"/&gt;</w:t>
      </w:r>
    </w:p>
    <w:p w14:paraId="61EACAC7" w14:textId="77777777" w:rsidR="00887AC0" w:rsidRDefault="00887AC0" w:rsidP="00887AC0">
      <w:pPr>
        <w:pStyle w:val="Example"/>
      </w:pPr>
      <w:r w:rsidRPr="00C971A8">
        <w:t xml:space="preserve">    &lt;/effectiveTime&gt;</w:t>
      </w:r>
    </w:p>
    <w:p w14:paraId="07722E21" w14:textId="77777777" w:rsidR="00887AC0" w:rsidRDefault="00887AC0" w:rsidP="00887AC0">
      <w:pPr>
        <w:pStyle w:val="Example"/>
      </w:pPr>
      <w:r>
        <w:t xml:space="preserve">    &lt;location&gt;</w:t>
      </w:r>
    </w:p>
    <w:p w14:paraId="426068CD" w14:textId="77777777" w:rsidR="00887AC0" w:rsidRDefault="00887AC0" w:rsidP="00887AC0">
      <w:pPr>
        <w:pStyle w:val="Example"/>
      </w:pPr>
      <w:r>
        <w:t xml:space="preserve">      &lt;healthCareFacility&gt;</w:t>
      </w:r>
    </w:p>
    <w:p w14:paraId="07A15EE3" w14:textId="77777777" w:rsidR="00887AC0" w:rsidRDefault="00887AC0" w:rsidP="00887AC0">
      <w:pPr>
        <w:pStyle w:val="Example"/>
      </w:pPr>
      <w:r>
        <w:t xml:space="preserve">        &lt;id root="2.16.540.1.113883.19.2"/&gt;</w:t>
      </w:r>
    </w:p>
    <w:p w14:paraId="54C1D8D8" w14:textId="77777777" w:rsidR="00887AC0" w:rsidRDefault="00887AC0" w:rsidP="00887AC0">
      <w:pPr>
        <w:pStyle w:val="Example"/>
      </w:pPr>
      <w:r>
        <w:t xml:space="preserve">      &lt;/healthCareFacility&gt;</w:t>
      </w:r>
    </w:p>
    <w:p w14:paraId="2BA8C105" w14:textId="77777777" w:rsidR="00887AC0" w:rsidRDefault="00887AC0" w:rsidP="00887AC0">
      <w:pPr>
        <w:pStyle w:val="Example"/>
      </w:pPr>
      <w:r>
        <w:t xml:space="preserve">    &lt;/location&gt;</w:t>
      </w:r>
    </w:p>
    <w:p w14:paraId="04019B89" w14:textId="77777777" w:rsidR="00887AC0" w:rsidRPr="00C971A8" w:rsidRDefault="00887AC0" w:rsidP="00887AC0">
      <w:pPr>
        <w:pStyle w:val="Example"/>
      </w:pPr>
      <w:r w:rsidRPr="00C971A8">
        <w:t xml:space="preserve">  &lt;/encompassingEncounter&gt;</w:t>
      </w:r>
    </w:p>
    <w:p w14:paraId="4CB88B85" w14:textId="77777777" w:rsidR="00887AC0" w:rsidRPr="00C971A8" w:rsidRDefault="00887AC0" w:rsidP="00887AC0">
      <w:pPr>
        <w:pStyle w:val="Example"/>
      </w:pPr>
      <w:r w:rsidRPr="00C971A8">
        <w:t>&lt;/componentOf&gt;</w:t>
      </w:r>
    </w:p>
    <w:p w14:paraId="5ECD425C" w14:textId="77777777" w:rsidR="00887AC0" w:rsidRDefault="00887AC0" w:rsidP="00996AEE">
      <w:pPr>
        <w:pStyle w:val="BodyText"/>
      </w:pPr>
    </w:p>
    <w:p w14:paraId="0377A37C" w14:textId="77777777" w:rsidR="009C6AB7" w:rsidRPr="009C6AB7" w:rsidRDefault="009C6AB7" w:rsidP="009C6AB7">
      <w:pPr>
        <w:pStyle w:val="Heading3"/>
      </w:pPr>
      <w:r>
        <w:t>Progress Note</w:t>
      </w:r>
      <w:r w:rsidR="00434AF0">
        <w:t xml:space="preserve"> </w:t>
      </w:r>
      <w:r w:rsidR="00C05272">
        <w:t>Body</w:t>
      </w:r>
      <w:r w:rsidR="00434AF0">
        <w:t xml:space="preserve"> Constraints</w:t>
      </w:r>
    </w:p>
    <w:p w14:paraId="1FC77A48" w14:textId="77777777" w:rsidR="00887AC0" w:rsidRDefault="009C6AB7" w:rsidP="00996AEE">
      <w:pPr>
        <w:pStyle w:val="BodyText"/>
      </w:pPr>
      <w:r>
        <w:t>The Progress Note s</w:t>
      </w:r>
      <w:r w:rsidR="003B6141">
        <w:t>upports both narrative sections</w:t>
      </w:r>
      <w:r>
        <w:t xml:space="preserve"> and section</w:t>
      </w:r>
      <w:r w:rsidR="003B6141">
        <w:t>s</w:t>
      </w:r>
      <w:r>
        <w:t xml:space="preserve"> requiring code clinical statements. </w:t>
      </w:r>
      <w:r w:rsidR="00CA356C">
        <w:t xml:space="preserve">The required and optional sections are listed in the </w:t>
      </w:r>
      <w:hyperlink w:anchor="T_DocTypesAndReqOptSections" w:history="1">
        <w:r w:rsidR="00CA356C" w:rsidRPr="0056513D">
          <w:rPr>
            <w:rStyle w:val="Hyperlink"/>
            <w:rFonts w:cs="Times New Roman"/>
            <w:lang w:eastAsia="en-US"/>
          </w:rPr>
          <w:t>Document Types and Required/Optional Sections</w:t>
        </w:r>
      </w:hyperlink>
      <w:r w:rsidR="00CA356C">
        <w:t xml:space="preserve"> table.</w:t>
      </w:r>
    </w:p>
    <w:p w14:paraId="42AAD268" w14:textId="77777777" w:rsidR="00430F9B" w:rsidRDefault="003E2EA8" w:rsidP="00F038D8">
      <w:pPr>
        <w:pStyle w:val="Heading2nospace"/>
      </w:pPr>
      <w:bookmarkStart w:id="353" w:name="_Toc163893595"/>
      <w:r w:rsidRPr="00892239">
        <w:t>Unstructured</w:t>
      </w:r>
      <w:bookmarkStart w:id="354" w:name="Doc_UnstructuredDocument"/>
      <w:bookmarkEnd w:id="354"/>
      <w:r w:rsidRPr="00892239">
        <w:t xml:space="preserve"> Documen</w:t>
      </w:r>
      <w:r w:rsidR="00C53A86">
        <w:t>t</w:t>
      </w:r>
      <w:bookmarkEnd w:id="353"/>
    </w:p>
    <w:p w14:paraId="2E56A6BD" w14:textId="77777777" w:rsidR="00430F9B" w:rsidRDefault="00430F9B" w:rsidP="00430F9B">
      <w:pPr>
        <w:pStyle w:val="BracketData"/>
        <w:rPr>
          <w:rFonts w:ascii="Bookman Old Style" w:hAnsi="Bookman Old Style"/>
        </w:rPr>
      </w:pPr>
      <w:r>
        <w:rPr>
          <w:rFonts w:ascii="Bookman Old Style" w:hAnsi="Bookman Old Style"/>
        </w:rPr>
        <w:t>[</w:t>
      </w:r>
      <w:r>
        <w:t>ClinicalDocument</w:t>
      </w:r>
      <w:r>
        <w:rPr>
          <w:rFonts w:ascii="Bookman Old Style" w:hAnsi="Bookman Old Style"/>
        </w:rPr>
        <w:t xml:space="preserve">: templateId </w:t>
      </w:r>
      <w:r>
        <w:t>2.16.840.1.113883.10.20.21.1.10(open)</w:t>
      </w:r>
      <w:r>
        <w:rPr>
          <w:rFonts w:ascii="Bookman Old Style" w:hAnsi="Bookman Old Style"/>
        </w:rPr>
        <w:t>]</w:t>
      </w:r>
    </w:p>
    <w:p w14:paraId="4D477B06" w14:textId="77777777" w:rsidR="00B3166F" w:rsidRPr="0089395B" w:rsidRDefault="00B3166F" w:rsidP="00B3166F">
      <w:pPr>
        <w:tabs>
          <w:tab w:val="left" w:pos="1080"/>
          <w:tab w:val="left" w:pos="1440"/>
        </w:tabs>
        <w:spacing w:after="120" w:line="260" w:lineRule="exact"/>
        <w:ind w:left="720"/>
        <w:rPr>
          <w:rFonts w:eastAsia="?l?r ??’c"/>
          <w:noProof/>
        </w:rPr>
      </w:pPr>
      <w:r w:rsidRPr="0089395B">
        <w:rPr>
          <w:rFonts w:eastAsia="?l?r ??’c"/>
          <w:noProof/>
        </w:rPr>
        <w:t>In many environments much of the patient record is still captured in an unstructured format that is encapsulated within an image file or as unstructured text in an electronic file such as a word processing or Portable</w:t>
      </w:r>
      <w:r>
        <w:rPr>
          <w:rFonts w:eastAsia="?l?r ??’c"/>
          <w:noProof/>
        </w:rPr>
        <w:t xml:space="preserve"> Document Format (PDF) document</w:t>
      </w:r>
      <w:r w:rsidRPr="0089395B">
        <w:rPr>
          <w:rFonts w:eastAsia="?l?r ??’c"/>
          <w:noProof/>
        </w:rPr>
        <w:t xml:space="preserve">. </w:t>
      </w:r>
    </w:p>
    <w:p w14:paraId="4A477144" w14:textId="77777777" w:rsidR="00B3166F" w:rsidRDefault="00B3166F" w:rsidP="00B3166F">
      <w:pPr>
        <w:tabs>
          <w:tab w:val="left" w:pos="1080"/>
          <w:tab w:val="left" w:pos="1440"/>
        </w:tabs>
        <w:spacing w:after="120" w:line="260" w:lineRule="exact"/>
        <w:ind w:left="720"/>
        <w:rPr>
          <w:rFonts w:eastAsia="?l?r ??’c"/>
          <w:noProof/>
        </w:rPr>
      </w:pPr>
      <w:r w:rsidRPr="0089395B">
        <w:rPr>
          <w:rFonts w:eastAsia="?l?r ??’c"/>
          <w:noProof/>
        </w:rPr>
        <w:t>There is a need to raise the level of interoperability for these documents to provide full access to the longitudinal patient record across a continuum of care. Until this gap is addressed, image and multi-media files will continue to be a portion of the patient record that remains difficult to access and share with all participants in a patient’s care. The Unstructured Document type addresses this gap by providing consistent guidance on the use of CDA for such documents.</w:t>
      </w:r>
    </w:p>
    <w:p w14:paraId="31D1209C" w14:textId="77777777" w:rsidR="00B3166F" w:rsidRDefault="00B3166F" w:rsidP="00B3166F">
      <w:pPr>
        <w:tabs>
          <w:tab w:val="left" w:pos="1080"/>
          <w:tab w:val="left" w:pos="1440"/>
        </w:tabs>
        <w:spacing w:after="120" w:line="260" w:lineRule="exact"/>
        <w:ind w:left="720"/>
        <w:rPr>
          <w:rFonts w:eastAsia="?l?r ??’c"/>
          <w:noProof/>
        </w:rPr>
      </w:pPr>
      <w:r>
        <w:rPr>
          <w:rFonts w:eastAsia="?l?r ??’c"/>
          <w:noProof/>
        </w:rPr>
        <w:t>An</w:t>
      </w:r>
      <w:r w:rsidRPr="0089395B">
        <w:rPr>
          <w:rFonts w:eastAsia="?l?r ??’c"/>
          <w:noProof/>
        </w:rPr>
        <w:t xml:space="preserve"> Unstructured Document (UD) document type can </w:t>
      </w:r>
      <w:r>
        <w:rPr>
          <w:rFonts w:eastAsia="?l?r ??’c"/>
          <w:noProof/>
        </w:rPr>
        <w:t xml:space="preserve">(1) </w:t>
      </w:r>
      <w:r w:rsidRPr="0089395B">
        <w:rPr>
          <w:rFonts w:eastAsia="?l?r ??’c"/>
          <w:noProof/>
        </w:rPr>
        <w:t xml:space="preserve">include unstructured content, such as a graphic, directly in a text element with a </w:t>
      </w:r>
      <w:r w:rsidRPr="0089395B">
        <w:rPr>
          <w:rFonts w:ascii="Courier New" w:eastAsia="?l?r ??’c" w:hAnsi="Courier New" w:cs="TimesNewRomanPSMT"/>
          <w:noProof/>
        </w:rPr>
        <w:t>mediaType</w:t>
      </w:r>
      <w:r w:rsidRPr="0089395B">
        <w:rPr>
          <w:rFonts w:eastAsia="?l?r ??’c"/>
          <w:noProof/>
        </w:rPr>
        <w:t xml:space="preserve"> attribute, or </w:t>
      </w:r>
      <w:r>
        <w:rPr>
          <w:rFonts w:eastAsia="?l?r ??’c"/>
          <w:noProof/>
        </w:rPr>
        <w:t xml:space="preserve">(2) </w:t>
      </w:r>
      <w:r w:rsidRPr="0089395B">
        <w:rPr>
          <w:rFonts w:eastAsia="?l?r ??’c"/>
          <w:noProof/>
        </w:rPr>
        <w:t xml:space="preserve">reference a single document file, such as a word-proccesing document, using a </w:t>
      </w:r>
      <w:r w:rsidRPr="0089395B">
        <w:rPr>
          <w:rFonts w:ascii="Courier New" w:eastAsia="?l?r ??’c" w:hAnsi="Courier New" w:cs="TimesNewRomanPSMT"/>
          <w:noProof/>
        </w:rPr>
        <w:t>text/reference</w:t>
      </w:r>
      <w:r w:rsidRPr="0089395B">
        <w:rPr>
          <w:rFonts w:eastAsia="?l?r ??’c"/>
          <w:noProof/>
        </w:rPr>
        <w:t xml:space="preserve"> element.</w:t>
      </w:r>
    </w:p>
    <w:p w14:paraId="3EDCD185" w14:textId="77777777" w:rsidR="00B3166F" w:rsidRPr="0089395B" w:rsidRDefault="00B3166F" w:rsidP="00B3166F">
      <w:pPr>
        <w:tabs>
          <w:tab w:val="left" w:pos="1080"/>
          <w:tab w:val="left" w:pos="1440"/>
        </w:tabs>
        <w:spacing w:after="120" w:line="260" w:lineRule="exact"/>
        <w:ind w:left="720"/>
        <w:rPr>
          <w:rFonts w:eastAsia="?l?r ??’c"/>
          <w:noProof/>
        </w:rPr>
      </w:pPr>
      <w:r>
        <w:rPr>
          <w:rFonts w:eastAsia="?l?r ??’c"/>
          <w:noProof/>
        </w:rPr>
        <w:t>For guidance on how to handle multiple files, on the selection of media types for this IG, and on the identification of external files, see the subsections which follow the constraints below.</w:t>
      </w:r>
    </w:p>
    <w:p w14:paraId="385EB4C8" w14:textId="77777777" w:rsidR="00FA7A7A" w:rsidRPr="00410496" w:rsidRDefault="00FA7A7A" w:rsidP="00FA7A7A">
      <w:pPr>
        <w:pStyle w:val="BodyText"/>
      </w:pPr>
      <w:r w:rsidRPr="00410496">
        <w:t>IHE’s XDS-SD (Cross-Transaction Specifications and Content Specifications, Scanned Documents Module) profile</w:t>
      </w:r>
      <w:r w:rsidR="001E34EF" w:rsidRPr="00410496">
        <w:t xml:space="preserve"> addresses a similar, more restricted use case, </w:t>
      </w:r>
      <w:r w:rsidRPr="00410496">
        <w:t xml:space="preserve">specifically for scanned documents, and limits content to PDF-A or text. This Unstructured Documents implementation guide is applicable not only for scanned documents in non-PDF </w:t>
      </w:r>
      <w:r w:rsidRPr="00410496">
        <w:lastRenderedPageBreak/>
        <w:t xml:space="preserve">formats, but also for clinical documents produced through word processing applications, etc. </w:t>
      </w:r>
    </w:p>
    <w:p w14:paraId="244A31DA" w14:textId="77777777" w:rsidR="008265E2" w:rsidRDefault="00FA7A7A" w:rsidP="008265E2">
      <w:pPr>
        <w:pStyle w:val="BodyText"/>
      </w:pPr>
      <w:r w:rsidRPr="00410496">
        <w:t>For conformance with both specifications, please review</w:t>
      </w:r>
      <w:r w:rsidR="004C752C">
        <w:t xml:space="preserve"> the appendix on</w:t>
      </w:r>
      <w:r w:rsidRPr="00410496">
        <w:t xml:space="preserve"> </w:t>
      </w:r>
      <w:hyperlink w:anchor="App_XDS_SDandUSRealmHeader" w:history="1">
        <w:r w:rsidR="004C752C">
          <w:rPr>
            <w:rStyle w:val="Hyperlink"/>
            <w:lang w:eastAsia="en-US"/>
          </w:rPr>
          <w:t xml:space="preserve">XDS-SD and </w:t>
        </w:r>
        <w:r w:rsidR="007E0C3F">
          <w:rPr>
            <w:rStyle w:val="Hyperlink"/>
            <w:lang w:eastAsia="en-US"/>
          </w:rPr>
          <w:t>US Realm Clinical Document</w:t>
        </w:r>
        <w:r w:rsidR="002C2963">
          <w:rPr>
            <w:rStyle w:val="Hyperlink"/>
            <w:lang w:eastAsia="en-US"/>
          </w:rPr>
          <w:t xml:space="preserve"> Header</w:t>
        </w:r>
        <w:r w:rsidR="004C752C">
          <w:rPr>
            <w:rStyle w:val="Hyperlink"/>
            <w:lang w:eastAsia="en-US"/>
          </w:rPr>
          <w:t xml:space="preserve"> Comparison</w:t>
        </w:r>
      </w:hyperlink>
      <w:r w:rsidRPr="00410496">
        <w:t xml:space="preserve"> and ensure that your documents at a minimum conform to all the </w:t>
      </w:r>
      <w:r w:rsidRPr="004C752C">
        <w:rPr>
          <w:rStyle w:val="keyword"/>
        </w:rPr>
        <w:t>SHALL</w:t>
      </w:r>
      <w:r w:rsidRPr="00410496">
        <w:t xml:space="preserve"> constraints from either specification</w:t>
      </w:r>
      <w:r w:rsidR="001E34EF" w:rsidRPr="00410496">
        <w:rPr>
          <w:rStyle w:val="FootnoteReference"/>
        </w:rPr>
        <w:footnoteReference w:id="14"/>
      </w:r>
      <w:r w:rsidRPr="00410496">
        <w:t>.</w:t>
      </w:r>
      <w:r>
        <w:t xml:space="preserve">  </w:t>
      </w:r>
    </w:p>
    <w:p w14:paraId="4D673FD4" w14:textId="77777777" w:rsidR="00430F9B" w:rsidRDefault="00EB669D" w:rsidP="009F1967">
      <w:pPr>
        <w:pStyle w:val="Heading3"/>
      </w:pPr>
      <w:r>
        <w:t>Unstructured Document</w:t>
      </w:r>
      <w:r w:rsidR="00434AF0">
        <w:t xml:space="preserve"> Header Constraints</w:t>
      </w:r>
    </w:p>
    <w:p w14:paraId="0D08745F" w14:textId="77777777" w:rsidR="00AC599D" w:rsidRPr="00430F9B" w:rsidRDefault="00430F9B" w:rsidP="00430F9B">
      <w:pPr>
        <w:pStyle w:val="BodyText"/>
      </w:pPr>
      <w:r>
        <w:t xml:space="preserve">An Unstructured Document must conform to the </w:t>
      </w:r>
      <w:r w:rsidR="007E0C3F">
        <w:t>US Realm Clinical Document</w:t>
      </w:r>
      <w:r w:rsidR="002C2963">
        <w:t xml:space="preserve"> Header</w:t>
      </w:r>
      <w:r>
        <w:t>. The following sections include additional header constraints for conformant Unstructured Documents.</w:t>
      </w:r>
    </w:p>
    <w:p w14:paraId="18651783" w14:textId="77777777" w:rsidR="001B53AC" w:rsidRPr="001B53AC" w:rsidRDefault="00AC599D" w:rsidP="00AC599D">
      <w:pPr>
        <w:numPr>
          <w:ilvl w:val="0"/>
          <w:numId w:val="12"/>
        </w:numPr>
        <w:spacing w:after="40" w:line="260" w:lineRule="exact"/>
      </w:pPr>
      <w:r>
        <w:t xml:space="preserve">Conforms to </w:t>
      </w:r>
      <w:r w:rsidR="007E0C3F">
        <w:t>US Realm Clinical Document</w:t>
      </w:r>
      <w:r w:rsidR="002C2963">
        <w:t xml:space="preserve"> Header</w:t>
      </w:r>
      <w:r>
        <w:t xml:space="preserve"> template (</w:t>
      </w:r>
      <w:r w:rsidRPr="002A17DB">
        <w:rPr>
          <w:rStyle w:val="XMLname"/>
        </w:rPr>
        <w:t>templateId: 2.16.840.1.113883.10.20.21.1.1</w:t>
      </w:r>
      <w:r>
        <w:t>).</w:t>
      </w:r>
    </w:p>
    <w:p w14:paraId="7943BC80" w14:textId="77777777" w:rsidR="001B53AC" w:rsidRDefault="001B53AC" w:rsidP="001B53AC">
      <w:pPr>
        <w:pStyle w:val="Heading4"/>
      </w:pPr>
      <w:r>
        <w:t>ClinicalDocument/templateId</w:t>
      </w:r>
    </w:p>
    <w:p w14:paraId="36A37861" w14:textId="77777777" w:rsidR="00AC599D" w:rsidRPr="001B53AC" w:rsidRDefault="001B53AC" w:rsidP="001B53AC">
      <w:pPr>
        <w:pStyle w:val="BodyText"/>
      </w:pPr>
      <w:r w:rsidRPr="004A2412">
        <w:t xml:space="preserve">Conformant Unstructured Documents must carry the document-level </w:t>
      </w:r>
      <w:r w:rsidRPr="004A2412">
        <w:rPr>
          <w:rStyle w:val="XMLname"/>
        </w:rPr>
        <w:t>templateId</w:t>
      </w:r>
      <w:r w:rsidRPr="004A2412">
        <w:t xml:space="preserve"> asserting conformance with this </w:t>
      </w:r>
      <w:r>
        <w:t>guide</w:t>
      </w:r>
      <w:r w:rsidRPr="004A2412">
        <w:t>.</w:t>
      </w:r>
    </w:p>
    <w:p w14:paraId="384E0113" w14:textId="77777777" w:rsidR="00A24FCD" w:rsidRDefault="00AC599D" w:rsidP="00514C7E">
      <w:pPr>
        <w:numPr>
          <w:ilvl w:val="0"/>
          <w:numId w:val="12"/>
        </w:numPr>
        <w:tabs>
          <w:tab w:val="num" w:pos="720"/>
        </w:tabs>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2.16.840.1.113883.10.20.21.1.10</w:t>
      </w:r>
      <w:r>
        <w:t xml:space="preserve">" Unstructured Document (CONF:7710). </w:t>
      </w:r>
    </w:p>
    <w:p w14:paraId="238BF598" w14:textId="77777777" w:rsidR="007A6F05" w:rsidRDefault="00A24FCD" w:rsidP="00A24FCD">
      <w:pPr>
        <w:pStyle w:val="Heading4"/>
      </w:pPr>
      <w:r>
        <w:t>recordTarget</w:t>
      </w:r>
    </w:p>
    <w:p w14:paraId="4B598AD4" w14:textId="77777777" w:rsidR="00AC599D" w:rsidRPr="007A6F05" w:rsidRDefault="007A6F05" w:rsidP="007A6F05">
      <w:pPr>
        <w:pStyle w:val="BodyText"/>
      </w:pPr>
      <w:r w:rsidRPr="004A2412">
        <w:t xml:space="preserve">The </w:t>
      </w:r>
      <w:r w:rsidRPr="004A2412">
        <w:rPr>
          <w:rStyle w:val="XMLname"/>
        </w:rPr>
        <w:t>recordTarget</w:t>
      </w:r>
      <w:r w:rsidRPr="004A2412">
        <w:t xml:space="preserve"> element records the patient or patients whose health information is recorded in the Unstructured Documents instance.</w:t>
      </w:r>
      <w:r w:rsidR="00A30793">
        <w:t xml:space="preserve"> The following constraint is an addition to those in the </w:t>
      </w:r>
      <w:r w:rsidR="007E0C3F">
        <w:t>US Realm Clinical Document</w:t>
      </w:r>
      <w:r w:rsidR="002C2963">
        <w:t xml:space="preserve"> Header</w:t>
      </w:r>
      <w:r w:rsidR="00A30793">
        <w:t xml:space="preserve">. </w:t>
      </w:r>
    </w:p>
    <w:p w14:paraId="452FD336" w14:textId="77777777" w:rsidR="00871E4D" w:rsidRDefault="00AC599D" w:rsidP="00AC599D">
      <w:pPr>
        <w:numPr>
          <w:ilvl w:val="0"/>
          <w:numId w:val="12"/>
        </w:numPr>
        <w:spacing w:after="40" w:line="260" w:lineRule="exact"/>
      </w:pPr>
      <w:r>
        <w:rPr>
          <w:b/>
          <w:bCs/>
          <w:sz w:val="16"/>
          <w:szCs w:val="16"/>
        </w:rPr>
        <w:t>SHALL</w:t>
      </w:r>
      <w:r>
        <w:t xml:space="preserve"> contain exactly one [1..1] </w:t>
      </w:r>
      <w:r>
        <w:rPr>
          <w:rFonts w:ascii="Courier New" w:hAnsi="Courier New"/>
          <w:b/>
          <w:bCs/>
        </w:rPr>
        <w:t>recordTarget/patientRole/id</w:t>
      </w:r>
      <w:r>
        <w:t xml:space="preserve"> (CONF:7643). </w:t>
      </w:r>
    </w:p>
    <w:p w14:paraId="56C6A38B" w14:textId="77777777" w:rsidR="00871E4D" w:rsidRDefault="00871E4D" w:rsidP="00871E4D">
      <w:pPr>
        <w:pStyle w:val="Heading4"/>
      </w:pPr>
      <w:r>
        <w:t>Author</w:t>
      </w:r>
    </w:p>
    <w:p w14:paraId="1D7CFF0A" w14:textId="77777777" w:rsidR="00871E4D" w:rsidRDefault="00871E4D" w:rsidP="00872A70">
      <w:pPr>
        <w:pStyle w:val="BodyText"/>
        <w:keepNext/>
      </w:pPr>
      <w:r w:rsidRPr="004A2412">
        <w:t xml:space="preserve">The </w:t>
      </w:r>
      <w:r w:rsidRPr="004A2412">
        <w:rPr>
          <w:rStyle w:val="XMLname"/>
        </w:rPr>
        <w:t>author</w:t>
      </w:r>
      <w:r w:rsidRPr="004A2412">
        <w:t xml:space="preserve"> represents the person who created the original document.</w:t>
      </w:r>
    </w:p>
    <w:p w14:paraId="5F50D98E" w14:textId="77777777" w:rsidR="00865F9B" w:rsidRDefault="00871E4D" w:rsidP="00871E4D">
      <w:pPr>
        <w:pStyle w:val="BodyText"/>
      </w:pPr>
      <w:r w:rsidRPr="004A2412">
        <w:t xml:space="preserve">If the referenced document is a scan, the person who did the scan </w:t>
      </w:r>
      <w:r>
        <w:t xml:space="preserve">must </w:t>
      </w:r>
      <w:r w:rsidRPr="004A2412">
        <w:t xml:space="preserve">be recorded in </w:t>
      </w:r>
      <w:r w:rsidRPr="004A2412">
        <w:rPr>
          <w:rStyle w:val="XMLname"/>
        </w:rPr>
        <w:t>dataEnterer</w:t>
      </w:r>
      <w:r w:rsidRPr="004A2412">
        <w:t xml:space="preserve">. </w:t>
      </w:r>
    </w:p>
    <w:p w14:paraId="3BB6FBE5" w14:textId="77777777" w:rsidR="00AC599D" w:rsidRPr="00871E4D" w:rsidRDefault="00865F9B" w:rsidP="00871E4D">
      <w:pPr>
        <w:pStyle w:val="BodyText"/>
      </w:pPr>
      <w:r>
        <w:t xml:space="preserve">The following constraints are in addition to those in the </w:t>
      </w:r>
      <w:r w:rsidR="007E0C3F">
        <w:t>US Realm Clinical Document</w:t>
      </w:r>
      <w:r w:rsidR="002C2963">
        <w:t xml:space="preserve"> Header</w:t>
      </w:r>
      <w:r>
        <w:t>.</w:t>
      </w:r>
    </w:p>
    <w:p w14:paraId="75EA5BD3" w14:textId="77777777" w:rsidR="00AC599D" w:rsidRDefault="00AC599D" w:rsidP="00AC599D">
      <w:pPr>
        <w:numPr>
          <w:ilvl w:val="0"/>
          <w:numId w:val="12"/>
        </w:numPr>
        <w:spacing w:after="40" w:line="260" w:lineRule="exact"/>
      </w:pPr>
      <w:r>
        <w:rPr>
          <w:b/>
          <w:bCs/>
          <w:sz w:val="16"/>
          <w:szCs w:val="16"/>
        </w:rPr>
        <w:t>SHALL</w:t>
      </w:r>
      <w:r>
        <w:t xml:space="preserve"> contain exactly one [1..1] </w:t>
      </w:r>
      <w:r>
        <w:rPr>
          <w:rFonts w:ascii="Courier New" w:hAnsi="Courier New"/>
          <w:b/>
          <w:bCs/>
        </w:rPr>
        <w:t>author/assignedAuthor</w:t>
      </w:r>
      <w:r>
        <w:t xml:space="preserve"> (CONF:7640). </w:t>
      </w:r>
    </w:p>
    <w:p w14:paraId="3AD1B37A" w14:textId="77777777" w:rsidR="00AC599D" w:rsidRDefault="00AC599D" w:rsidP="00AC599D">
      <w:pPr>
        <w:numPr>
          <w:ilvl w:val="1"/>
          <w:numId w:val="12"/>
        </w:numPr>
        <w:spacing w:after="40" w:line="260" w:lineRule="exact"/>
      </w:pPr>
      <w:r>
        <w:t xml:space="preserve">This author/assignedAuthor </w:t>
      </w:r>
      <w:r>
        <w:rPr>
          <w:b/>
          <w:bCs/>
          <w:sz w:val="16"/>
          <w:szCs w:val="16"/>
        </w:rPr>
        <w:t>SHALL</w:t>
      </w:r>
      <w:r>
        <w:t xml:space="preserve"> contain exactly one [1..1] </w:t>
      </w:r>
      <w:r>
        <w:rPr>
          <w:rFonts w:ascii="Courier New" w:hAnsi="Courier New"/>
          <w:b/>
          <w:bCs/>
        </w:rPr>
        <w:t>addr</w:t>
      </w:r>
      <w:r>
        <w:t xml:space="preserve"> (CONF:7641). </w:t>
      </w:r>
    </w:p>
    <w:p w14:paraId="19DF12AF" w14:textId="77777777" w:rsidR="00604DD7" w:rsidRDefault="00AC599D" w:rsidP="00AC599D">
      <w:pPr>
        <w:numPr>
          <w:ilvl w:val="1"/>
          <w:numId w:val="12"/>
        </w:numPr>
        <w:spacing w:after="40" w:line="260" w:lineRule="exact"/>
      </w:pPr>
      <w:r>
        <w:t xml:space="preserve">This author/assignedAuthor </w:t>
      </w:r>
      <w:r>
        <w:rPr>
          <w:b/>
          <w:bCs/>
          <w:sz w:val="16"/>
          <w:szCs w:val="16"/>
        </w:rPr>
        <w:t>SHALL</w:t>
      </w:r>
      <w:r>
        <w:t xml:space="preserve"> contain exactly one [1..1] </w:t>
      </w:r>
      <w:r>
        <w:rPr>
          <w:rFonts w:ascii="Courier New" w:hAnsi="Courier New"/>
          <w:b/>
          <w:bCs/>
        </w:rPr>
        <w:t>telecom</w:t>
      </w:r>
      <w:r>
        <w:t xml:space="preserve"> (CONF:7642). </w:t>
      </w:r>
    </w:p>
    <w:p w14:paraId="1DDC825E" w14:textId="77777777" w:rsidR="008F78D1" w:rsidRDefault="00604DD7" w:rsidP="00604DD7">
      <w:pPr>
        <w:pStyle w:val="Heading4"/>
      </w:pPr>
      <w:r>
        <w:lastRenderedPageBreak/>
        <w:t>Custodian</w:t>
      </w:r>
    </w:p>
    <w:p w14:paraId="2F820BDE" w14:textId="77777777" w:rsidR="00AC599D" w:rsidRPr="008F78D1" w:rsidRDefault="008F78D1" w:rsidP="008F78D1">
      <w:pPr>
        <w:pStyle w:val="BodyText"/>
      </w:pPr>
      <w:r w:rsidRPr="004A2412">
        <w:t xml:space="preserve">The following constraints are in addition to </w:t>
      </w:r>
      <w:r w:rsidR="00060EB1">
        <w:t xml:space="preserve">those in </w:t>
      </w:r>
      <w:r w:rsidRPr="004A2412">
        <w:t xml:space="preserve">the </w:t>
      </w:r>
      <w:r w:rsidR="00060EB1">
        <w:t>US Ream Header</w:t>
      </w:r>
      <w:r w:rsidRPr="004A2412">
        <w:t>.</w:t>
      </w:r>
    </w:p>
    <w:p w14:paraId="2B0E1493" w14:textId="77777777" w:rsidR="00AC599D" w:rsidRDefault="00AC599D" w:rsidP="00AC599D">
      <w:pPr>
        <w:numPr>
          <w:ilvl w:val="0"/>
          <w:numId w:val="12"/>
        </w:numPr>
        <w:spacing w:after="40" w:line="260" w:lineRule="exact"/>
      </w:pPr>
      <w:r>
        <w:rPr>
          <w:b/>
          <w:bCs/>
          <w:sz w:val="16"/>
          <w:szCs w:val="16"/>
        </w:rPr>
        <w:t>SHALL</w:t>
      </w:r>
      <w:r>
        <w:t xml:space="preserve"> contain exactly one [1..1] </w:t>
      </w:r>
      <w:r>
        <w:rPr>
          <w:rFonts w:ascii="Courier New" w:hAnsi="Courier New"/>
          <w:b/>
          <w:bCs/>
        </w:rPr>
        <w:t>custodian/assignedCustodian/representedCustodianOrganization</w:t>
      </w:r>
      <w:r>
        <w:t xml:space="preserve"> (CONF:7645). </w:t>
      </w:r>
    </w:p>
    <w:p w14:paraId="56380579" w14:textId="77777777" w:rsidR="00AC599D" w:rsidRDefault="00AC599D" w:rsidP="00AC599D">
      <w:pPr>
        <w:numPr>
          <w:ilvl w:val="1"/>
          <w:numId w:val="12"/>
        </w:numPr>
        <w:spacing w:after="40" w:line="260" w:lineRule="exact"/>
      </w:pPr>
      <w:r>
        <w:t xml:space="preserve">This custodian/assignedCustodian/representedCustodianOrganization </w:t>
      </w:r>
      <w:r>
        <w:rPr>
          <w:b/>
          <w:bCs/>
          <w:sz w:val="16"/>
          <w:szCs w:val="16"/>
        </w:rPr>
        <w:t>SHALL</w:t>
      </w:r>
      <w:r>
        <w:t xml:space="preserve"> contain exactly one [1..1] </w:t>
      </w:r>
      <w:r>
        <w:rPr>
          <w:rFonts w:ascii="Courier New" w:hAnsi="Courier New"/>
          <w:b/>
          <w:bCs/>
        </w:rPr>
        <w:t>id</w:t>
      </w:r>
      <w:r>
        <w:t xml:space="preserve"> (CONF:7648). </w:t>
      </w:r>
    </w:p>
    <w:p w14:paraId="3E36C408" w14:textId="77777777" w:rsidR="00AC599D" w:rsidRDefault="00AC599D" w:rsidP="00AC599D">
      <w:pPr>
        <w:numPr>
          <w:ilvl w:val="1"/>
          <w:numId w:val="12"/>
        </w:numPr>
        <w:spacing w:after="40" w:line="260" w:lineRule="exact"/>
      </w:pPr>
      <w:r>
        <w:t xml:space="preserve">This custodian/assignedCustodian/representedCustodianOrganization </w:t>
      </w:r>
      <w:r>
        <w:rPr>
          <w:b/>
          <w:bCs/>
          <w:sz w:val="16"/>
          <w:szCs w:val="16"/>
        </w:rPr>
        <w:t>SHALL</w:t>
      </w:r>
      <w:r>
        <w:t xml:space="preserve"> contain exactly one [1..1] </w:t>
      </w:r>
      <w:r>
        <w:rPr>
          <w:rFonts w:ascii="Courier New" w:hAnsi="Courier New"/>
          <w:b/>
          <w:bCs/>
        </w:rPr>
        <w:t>name</w:t>
      </w:r>
      <w:r>
        <w:t xml:space="preserve"> (CONF:7649). </w:t>
      </w:r>
    </w:p>
    <w:p w14:paraId="560B2EE9" w14:textId="77777777" w:rsidR="00AC599D" w:rsidRDefault="00AC599D" w:rsidP="00AC599D">
      <w:pPr>
        <w:numPr>
          <w:ilvl w:val="1"/>
          <w:numId w:val="12"/>
        </w:numPr>
        <w:spacing w:after="40" w:line="260" w:lineRule="exact"/>
      </w:pPr>
      <w:r>
        <w:t xml:space="preserve">This custodian/assignedCustodian/representedCustodianOrganization </w:t>
      </w:r>
      <w:r>
        <w:rPr>
          <w:b/>
          <w:bCs/>
          <w:sz w:val="16"/>
          <w:szCs w:val="16"/>
        </w:rPr>
        <w:t>SHALL</w:t>
      </w:r>
      <w:r>
        <w:t xml:space="preserve"> contain exactly one [1..1] </w:t>
      </w:r>
      <w:r>
        <w:rPr>
          <w:rFonts w:ascii="Courier New" w:hAnsi="Courier New"/>
          <w:b/>
          <w:bCs/>
        </w:rPr>
        <w:t>telecom</w:t>
      </w:r>
      <w:r>
        <w:t xml:space="preserve"> (CONF:7650). </w:t>
      </w:r>
    </w:p>
    <w:p w14:paraId="06138FD8" w14:textId="77777777" w:rsidR="002221A2" w:rsidRDefault="00AC599D" w:rsidP="00AC599D">
      <w:pPr>
        <w:numPr>
          <w:ilvl w:val="1"/>
          <w:numId w:val="12"/>
        </w:numPr>
        <w:spacing w:after="40" w:line="260" w:lineRule="exact"/>
      </w:pPr>
      <w:r>
        <w:t xml:space="preserve">This custodian/assignedCustodian/representedCustodianOrganization </w:t>
      </w:r>
      <w:r>
        <w:rPr>
          <w:b/>
          <w:bCs/>
          <w:sz w:val="16"/>
          <w:szCs w:val="16"/>
        </w:rPr>
        <w:t>SHALL</w:t>
      </w:r>
      <w:r>
        <w:t xml:space="preserve"> contain exactly one [1..1] </w:t>
      </w:r>
      <w:r>
        <w:rPr>
          <w:rFonts w:ascii="Courier New" w:hAnsi="Courier New"/>
          <w:b/>
          <w:bCs/>
        </w:rPr>
        <w:t>addr</w:t>
      </w:r>
      <w:r>
        <w:t xml:space="preserve"> (CONF:7651). </w:t>
      </w:r>
    </w:p>
    <w:p w14:paraId="3781F3DD" w14:textId="77777777" w:rsidR="00F75DD8" w:rsidRDefault="002221A2" w:rsidP="00F75DD8">
      <w:pPr>
        <w:pStyle w:val="Heading3"/>
      </w:pPr>
      <w:r>
        <w:t>Unstructured Document</w:t>
      </w:r>
      <w:r w:rsidR="00434AF0">
        <w:t xml:space="preserve"> Body Constraints</w:t>
      </w:r>
    </w:p>
    <w:p w14:paraId="0F752713" w14:textId="77777777" w:rsidR="00AC599D" w:rsidRPr="0033638E" w:rsidRDefault="0033638E" w:rsidP="0033638E">
      <w:pPr>
        <w:tabs>
          <w:tab w:val="left" w:pos="1080"/>
          <w:tab w:val="left" w:pos="1440"/>
        </w:tabs>
        <w:spacing w:after="120" w:line="260" w:lineRule="exact"/>
        <w:ind w:left="720"/>
        <w:rPr>
          <w:rFonts w:eastAsia="?l?r ??’c"/>
          <w:noProof/>
        </w:rPr>
      </w:pPr>
      <w:r w:rsidRPr="0089395B">
        <w:rPr>
          <w:rFonts w:eastAsia="?l?r ??’c"/>
          <w:noProof/>
        </w:rPr>
        <w:t xml:space="preserve">An Unstructured Document must include a </w:t>
      </w:r>
      <w:r w:rsidRPr="0089395B">
        <w:rPr>
          <w:rFonts w:ascii="Courier New" w:eastAsia="?l?r ??’c" w:hAnsi="Courier New" w:cs="TimesNewRomanPSMT"/>
          <w:noProof/>
        </w:rPr>
        <w:t>nonXMLBody</w:t>
      </w:r>
      <w:r w:rsidRPr="0089395B">
        <w:rPr>
          <w:rFonts w:eastAsia="?l?r ??’c"/>
          <w:noProof/>
        </w:rPr>
        <w:t xml:space="preserve"> component</w:t>
      </w:r>
      <w:r>
        <w:rPr>
          <w:rFonts w:eastAsia="?l?r ??’c"/>
          <w:noProof/>
        </w:rPr>
        <w:t xml:space="preserve"> with a single </w:t>
      </w:r>
      <w:r w:rsidRPr="0089395B">
        <w:rPr>
          <w:rFonts w:eastAsia="?l?r ??’c"/>
          <w:noProof/>
        </w:rPr>
        <w:t>t</w:t>
      </w:r>
      <w:r w:rsidRPr="0089395B">
        <w:rPr>
          <w:rFonts w:ascii="Courier New" w:eastAsia="?l?r ??’c" w:hAnsi="Courier New" w:cs="TimesNewRomanPSMT"/>
          <w:noProof/>
        </w:rPr>
        <w:t>ext</w:t>
      </w:r>
      <w:r>
        <w:rPr>
          <w:rFonts w:eastAsia="?l?r ??’c"/>
          <w:noProof/>
        </w:rPr>
        <w:t xml:space="preserve"> element. The </w:t>
      </w:r>
      <w:r w:rsidRPr="0089395B">
        <w:rPr>
          <w:rFonts w:eastAsia="?l?r ??’c"/>
          <w:noProof/>
        </w:rPr>
        <w:t>t</w:t>
      </w:r>
      <w:r w:rsidRPr="0089395B">
        <w:rPr>
          <w:rFonts w:ascii="Courier New" w:eastAsia="?l?r ??’c" w:hAnsi="Courier New" w:cs="TimesNewRomanPSMT"/>
          <w:noProof/>
        </w:rPr>
        <w:t>ext</w:t>
      </w:r>
      <w:r>
        <w:rPr>
          <w:rFonts w:eastAsia="?l?r ??’c"/>
          <w:noProof/>
        </w:rPr>
        <w:t xml:space="preserve"> element</w:t>
      </w:r>
      <w:r w:rsidRPr="0089395B">
        <w:rPr>
          <w:rFonts w:eastAsia="?l?r ??’c"/>
          <w:noProof/>
        </w:rPr>
        <w:t xml:space="preserve"> can reference a</w:t>
      </w:r>
      <w:r>
        <w:rPr>
          <w:rFonts w:eastAsia="?l?r ??’c"/>
          <w:noProof/>
        </w:rPr>
        <w:t>n external</w:t>
      </w:r>
      <w:r w:rsidRPr="0089395B">
        <w:rPr>
          <w:rFonts w:eastAsia="?l?r ??’c"/>
          <w:noProof/>
        </w:rPr>
        <w:t xml:space="preserve"> file using a </w:t>
      </w:r>
      <w:r w:rsidRPr="0089395B">
        <w:rPr>
          <w:rFonts w:ascii="Courier New" w:eastAsia="?l?r ??’c" w:hAnsi="Courier New" w:cs="TimesNewRomanPSMT"/>
          <w:noProof/>
        </w:rPr>
        <w:t>reference</w:t>
      </w:r>
      <w:r>
        <w:rPr>
          <w:rFonts w:eastAsia="?l?r ??’c"/>
          <w:noProof/>
        </w:rPr>
        <w:t xml:space="preserve"> element, or </w:t>
      </w:r>
      <w:r w:rsidRPr="0089395B">
        <w:rPr>
          <w:rFonts w:eastAsia="?l?r ??’c"/>
          <w:noProof/>
        </w:rPr>
        <w:t xml:space="preserve">include unstructured content directly with a </w:t>
      </w:r>
      <w:r w:rsidRPr="0089395B">
        <w:rPr>
          <w:rFonts w:ascii="Courier New" w:eastAsia="?l?r ??’c" w:hAnsi="Courier New" w:cs="TimesNewRomanPSMT"/>
          <w:noProof/>
        </w:rPr>
        <w:t>mediaType</w:t>
      </w:r>
      <w:r w:rsidRPr="0089395B">
        <w:rPr>
          <w:rFonts w:eastAsia="?l?r ??’c"/>
          <w:noProof/>
        </w:rPr>
        <w:t xml:space="preserve"> attribute</w:t>
      </w:r>
      <w:r>
        <w:rPr>
          <w:rFonts w:eastAsia="?l?r ??’c"/>
          <w:noProof/>
        </w:rPr>
        <w:t>.</w:t>
      </w:r>
    </w:p>
    <w:p w14:paraId="1C68C9D0" w14:textId="77777777" w:rsidR="00AC599D" w:rsidRDefault="00AC599D" w:rsidP="00AC599D">
      <w:pPr>
        <w:numPr>
          <w:ilvl w:val="0"/>
          <w:numId w:val="12"/>
        </w:numPr>
        <w:spacing w:after="40" w:line="260" w:lineRule="exact"/>
      </w:pPr>
      <w:r>
        <w:rPr>
          <w:b/>
          <w:bCs/>
          <w:sz w:val="16"/>
          <w:szCs w:val="16"/>
        </w:rPr>
        <w:t>SHALL</w:t>
      </w:r>
      <w:r>
        <w:t xml:space="preserve"> contain exactly one [1..1] </w:t>
      </w:r>
      <w:r>
        <w:rPr>
          <w:rFonts w:ascii="Courier New" w:hAnsi="Courier New"/>
          <w:b/>
          <w:bCs/>
        </w:rPr>
        <w:t>component/nonXMLBody</w:t>
      </w:r>
      <w:r>
        <w:t xml:space="preserve"> (CONF:7620). </w:t>
      </w:r>
    </w:p>
    <w:p w14:paraId="7B12F618" w14:textId="77777777" w:rsidR="00AC599D" w:rsidRDefault="00AC599D" w:rsidP="00AC599D">
      <w:pPr>
        <w:numPr>
          <w:ilvl w:val="1"/>
          <w:numId w:val="12"/>
        </w:numPr>
        <w:spacing w:after="40" w:line="260" w:lineRule="exact"/>
      </w:pPr>
      <w:r>
        <w:t xml:space="preserve">This component/nonXMLBody </w:t>
      </w:r>
      <w:r>
        <w:rPr>
          <w:b/>
          <w:bCs/>
          <w:sz w:val="16"/>
          <w:szCs w:val="16"/>
        </w:rPr>
        <w:t>SHALL</w:t>
      </w:r>
      <w:r>
        <w:t xml:space="preserve"> contain exactly one [1..1] </w:t>
      </w:r>
      <w:r>
        <w:rPr>
          <w:rFonts w:ascii="Courier New" w:hAnsi="Courier New"/>
          <w:b/>
          <w:bCs/>
        </w:rPr>
        <w:t>text</w:t>
      </w:r>
      <w:r>
        <w:t xml:space="preserve"> (CONF:7622). </w:t>
      </w:r>
    </w:p>
    <w:p w14:paraId="2177E624" w14:textId="77777777" w:rsidR="00AC599D" w:rsidRDefault="00AC599D" w:rsidP="00AC599D">
      <w:pPr>
        <w:numPr>
          <w:ilvl w:val="2"/>
          <w:numId w:val="12"/>
        </w:numPr>
        <w:spacing w:after="40" w:line="260" w:lineRule="exact"/>
      </w:pPr>
      <w:r>
        <w:t xml:space="preserve">The text element </w:t>
      </w:r>
      <w:r w:rsidRPr="002A17DB">
        <w:rPr>
          <w:rStyle w:val="keyword"/>
        </w:rPr>
        <w:t>SHALL</w:t>
      </w:r>
      <w:r>
        <w:t xml:space="preserve"> either contain a </w:t>
      </w:r>
      <w:r w:rsidRPr="00727D30">
        <w:rPr>
          <w:rStyle w:val="XMLnamebold"/>
        </w:rPr>
        <w:t>reference</w:t>
      </w:r>
      <w:r>
        <w:t xml:space="preserve"> element with a </w:t>
      </w:r>
      <w:r w:rsidRPr="00727D30">
        <w:rPr>
          <w:rStyle w:val="XMLnamebold"/>
        </w:rPr>
        <w:t>value</w:t>
      </w:r>
      <w:r>
        <w:t xml:space="preserve"> attribute, or have a representation attribute with the value of B64, a </w:t>
      </w:r>
      <w:r w:rsidRPr="00727D30">
        <w:rPr>
          <w:rStyle w:val="XMLnamebold"/>
        </w:rPr>
        <w:t>mediaType</w:t>
      </w:r>
      <w:r>
        <w:t xml:space="preserve"> attribute, and contain the media content. (CONF:7623).</w:t>
      </w:r>
    </w:p>
    <w:p w14:paraId="0FC4AA74" w14:textId="77777777" w:rsidR="00C70AE0" w:rsidRDefault="00AC599D" w:rsidP="00AC599D">
      <w:pPr>
        <w:numPr>
          <w:ilvl w:val="3"/>
          <w:numId w:val="12"/>
        </w:numPr>
        <w:spacing w:after="40" w:line="260" w:lineRule="exact"/>
      </w:pPr>
      <w:r>
        <w:t xml:space="preserve">The value of @mediaType, if present, </w:t>
      </w:r>
      <w:r w:rsidRPr="002A17DB">
        <w:rPr>
          <w:rStyle w:val="keyword"/>
        </w:rPr>
        <w:t>SHALL</w:t>
      </w:r>
      <w:r>
        <w:t xml:space="preserve"> be drawn from the value set </w:t>
      </w:r>
      <w:r w:rsidRPr="002A17DB">
        <w:rPr>
          <w:rStyle w:val="XMLname"/>
        </w:rPr>
        <w:t>2.16.840.1.113883.11.20.7.1 SupportedFileFormats</w:t>
      </w:r>
      <w:r>
        <w:t xml:space="preserve"> </w:t>
      </w:r>
      <w:r w:rsidRPr="002A17DB">
        <w:rPr>
          <w:rStyle w:val="keyword"/>
        </w:rPr>
        <w:t>STATIC</w:t>
      </w:r>
      <w:r>
        <w:t xml:space="preserve"> </w:t>
      </w:r>
      <w:r w:rsidRPr="002A17DB">
        <w:rPr>
          <w:rStyle w:val="XMLname"/>
        </w:rPr>
        <w:t>20100512</w:t>
      </w:r>
      <w:r>
        <w:t>. (CONF:7624).</w:t>
      </w:r>
    </w:p>
    <w:p w14:paraId="06CBE089" w14:textId="77777777" w:rsidR="00C70AE0" w:rsidRDefault="00D86ABC" w:rsidP="00D86ABC">
      <w:pPr>
        <w:pStyle w:val="Caption"/>
      </w:pPr>
      <w:bookmarkStart w:id="355" w:name="_Toc163893794"/>
      <w:r>
        <w:lastRenderedPageBreak/>
        <w:t xml:space="preserve">Table </w:t>
      </w:r>
      <w:r w:rsidR="0000006B">
        <w:fldChar w:fldCharType="begin"/>
      </w:r>
      <w:r w:rsidR="0000006B">
        <w:instrText xml:space="preserve"> SEQ Table \* ARABIC </w:instrText>
      </w:r>
      <w:r w:rsidR="0000006B">
        <w:fldChar w:fldCharType="separate"/>
      </w:r>
      <w:r w:rsidR="00D61323">
        <w:t>30</w:t>
      </w:r>
      <w:r w:rsidR="0000006B">
        <w:fldChar w:fldCharType="end"/>
      </w:r>
      <w:r>
        <w:t xml:space="preserve">: Supported </w:t>
      </w:r>
      <w:bookmarkStart w:id="356" w:name="T_SupportedFileFormatsVS"/>
      <w:bookmarkEnd w:id="356"/>
      <w:r>
        <w:t>File Formats Value Set</w:t>
      </w:r>
      <w:r w:rsidR="003C60AD">
        <w:t xml:space="preserve"> (Unstructured Documents)</w:t>
      </w:r>
      <w:bookmarkEnd w:id="355"/>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03"/>
        <w:gridCol w:w="4137"/>
      </w:tblGrid>
      <w:tr w:rsidR="00D93129" w14:paraId="61ADB6EA" w14:textId="77777777" w:rsidTr="00F66D85">
        <w:tc>
          <w:tcPr>
            <w:tcW w:w="8640" w:type="dxa"/>
            <w:gridSpan w:val="2"/>
            <w:shd w:val="clear" w:color="auto" w:fill="auto"/>
          </w:tcPr>
          <w:p w14:paraId="5671AAAE" w14:textId="77777777" w:rsidR="00D93129" w:rsidRDefault="00D93129" w:rsidP="00D86ABC">
            <w:pPr>
              <w:pStyle w:val="TableText"/>
            </w:pPr>
            <w:r w:rsidRPr="00D86ABC">
              <w:t>Value Set: SupportedFileFormats 2.16.840.1.113883.11.20.7.1</w:t>
            </w:r>
          </w:p>
        </w:tc>
      </w:tr>
      <w:tr w:rsidR="00D86ABC" w14:paraId="2D57B425" w14:textId="77777777" w:rsidTr="00F66D85">
        <w:tc>
          <w:tcPr>
            <w:tcW w:w="4503" w:type="dxa"/>
            <w:shd w:val="clear" w:color="auto" w:fill="E6E6E6"/>
          </w:tcPr>
          <w:p w14:paraId="604F29D0" w14:textId="77777777" w:rsidR="00D86ABC" w:rsidRDefault="00D93129" w:rsidP="00D86ABC">
            <w:pPr>
              <w:pStyle w:val="TableHead"/>
            </w:pPr>
            <w:r w:rsidRPr="004A2412">
              <w:t>Word Processing/Narrative Formats</w:t>
            </w:r>
          </w:p>
        </w:tc>
        <w:tc>
          <w:tcPr>
            <w:tcW w:w="4137" w:type="dxa"/>
            <w:shd w:val="clear" w:color="auto" w:fill="E6E6E6"/>
          </w:tcPr>
          <w:p w14:paraId="58040599" w14:textId="77777777" w:rsidR="00D86ABC" w:rsidRDefault="00D93129" w:rsidP="00D86ABC">
            <w:pPr>
              <w:pStyle w:val="TableHead"/>
            </w:pPr>
            <w:r>
              <w:t>Code</w:t>
            </w:r>
          </w:p>
        </w:tc>
      </w:tr>
      <w:tr w:rsidR="00D86ABC" w14:paraId="1D4780BC" w14:textId="77777777" w:rsidTr="00F66D85">
        <w:tc>
          <w:tcPr>
            <w:tcW w:w="4503" w:type="dxa"/>
          </w:tcPr>
          <w:p w14:paraId="18A6C90F" w14:textId="77777777" w:rsidR="00D86ABC" w:rsidRDefault="00A34324" w:rsidP="00D86ABC">
            <w:pPr>
              <w:pStyle w:val="TableText"/>
            </w:pPr>
            <w:r>
              <w:t>MSWord</w:t>
            </w:r>
          </w:p>
        </w:tc>
        <w:tc>
          <w:tcPr>
            <w:tcW w:w="4137" w:type="dxa"/>
          </w:tcPr>
          <w:p w14:paraId="517C0137" w14:textId="77777777" w:rsidR="00D86ABC" w:rsidRDefault="00A34324" w:rsidP="00D86ABC">
            <w:pPr>
              <w:pStyle w:val="TableText"/>
            </w:pPr>
            <w:r>
              <w:t>application/msword</w:t>
            </w:r>
          </w:p>
        </w:tc>
      </w:tr>
      <w:tr w:rsidR="00D86ABC" w14:paraId="695263F0" w14:textId="77777777" w:rsidTr="00F66D85">
        <w:tc>
          <w:tcPr>
            <w:tcW w:w="4503" w:type="dxa"/>
          </w:tcPr>
          <w:p w14:paraId="5B227966" w14:textId="77777777" w:rsidR="00D86ABC" w:rsidRDefault="00A34324" w:rsidP="00D86ABC">
            <w:pPr>
              <w:pStyle w:val="TableText"/>
            </w:pPr>
            <w:r>
              <w:t>PDF</w:t>
            </w:r>
          </w:p>
        </w:tc>
        <w:tc>
          <w:tcPr>
            <w:tcW w:w="4137" w:type="dxa"/>
          </w:tcPr>
          <w:p w14:paraId="5498145F" w14:textId="77777777" w:rsidR="00D86ABC" w:rsidRDefault="00A34324" w:rsidP="00D86ABC">
            <w:pPr>
              <w:pStyle w:val="TableText"/>
            </w:pPr>
            <w:r>
              <w:t>application/pdf</w:t>
            </w:r>
          </w:p>
        </w:tc>
      </w:tr>
      <w:tr w:rsidR="00D86ABC" w14:paraId="11B56951" w14:textId="77777777" w:rsidTr="00F66D85">
        <w:tc>
          <w:tcPr>
            <w:tcW w:w="4503" w:type="dxa"/>
          </w:tcPr>
          <w:p w14:paraId="18D0EFD1" w14:textId="77777777" w:rsidR="00D86ABC" w:rsidRDefault="00A34324" w:rsidP="00D86ABC">
            <w:pPr>
              <w:pStyle w:val="TableText"/>
            </w:pPr>
            <w:r>
              <w:t>Plain Text</w:t>
            </w:r>
          </w:p>
        </w:tc>
        <w:tc>
          <w:tcPr>
            <w:tcW w:w="4137" w:type="dxa"/>
          </w:tcPr>
          <w:p w14:paraId="228CE18B" w14:textId="77777777" w:rsidR="00D86ABC" w:rsidRDefault="00A34324" w:rsidP="00D86ABC">
            <w:pPr>
              <w:pStyle w:val="TableText"/>
            </w:pPr>
            <w:r>
              <w:t>text/plain</w:t>
            </w:r>
          </w:p>
        </w:tc>
      </w:tr>
      <w:tr w:rsidR="00D86ABC" w14:paraId="11690EF5" w14:textId="77777777" w:rsidTr="00F66D85">
        <w:tc>
          <w:tcPr>
            <w:tcW w:w="4503" w:type="dxa"/>
          </w:tcPr>
          <w:p w14:paraId="7795F767" w14:textId="77777777" w:rsidR="00D86ABC" w:rsidRDefault="00A34324" w:rsidP="00D86ABC">
            <w:pPr>
              <w:pStyle w:val="TableText"/>
            </w:pPr>
            <w:r>
              <w:t>RTF Text</w:t>
            </w:r>
          </w:p>
        </w:tc>
        <w:tc>
          <w:tcPr>
            <w:tcW w:w="4137" w:type="dxa"/>
          </w:tcPr>
          <w:p w14:paraId="4F412659" w14:textId="77777777" w:rsidR="00D86ABC" w:rsidRDefault="00A34324" w:rsidP="00D86ABC">
            <w:pPr>
              <w:pStyle w:val="TableText"/>
            </w:pPr>
            <w:r>
              <w:t>text/rtf</w:t>
            </w:r>
          </w:p>
        </w:tc>
      </w:tr>
      <w:tr w:rsidR="00D86ABC" w14:paraId="24D6BFE2" w14:textId="77777777" w:rsidTr="00F66D85">
        <w:tc>
          <w:tcPr>
            <w:tcW w:w="4503" w:type="dxa"/>
            <w:tcBorders>
              <w:bottom w:val="single" w:sz="4" w:space="0" w:color="auto"/>
            </w:tcBorders>
          </w:tcPr>
          <w:p w14:paraId="066F92B1" w14:textId="77777777" w:rsidR="00D86ABC" w:rsidRDefault="00A34324" w:rsidP="00D86ABC">
            <w:pPr>
              <w:pStyle w:val="TableText"/>
            </w:pPr>
            <w:r>
              <w:t>HTML</w:t>
            </w:r>
          </w:p>
        </w:tc>
        <w:tc>
          <w:tcPr>
            <w:tcW w:w="4137" w:type="dxa"/>
            <w:tcBorders>
              <w:bottom w:val="single" w:sz="4" w:space="0" w:color="auto"/>
            </w:tcBorders>
          </w:tcPr>
          <w:p w14:paraId="015B40EF" w14:textId="77777777" w:rsidR="00D86ABC" w:rsidRDefault="00A34324" w:rsidP="00D86ABC">
            <w:pPr>
              <w:pStyle w:val="TableText"/>
            </w:pPr>
            <w:r>
              <w:t>text/html</w:t>
            </w:r>
          </w:p>
        </w:tc>
      </w:tr>
      <w:tr w:rsidR="00D86ABC" w14:paraId="7E54F940" w14:textId="77777777" w:rsidTr="00F66D85">
        <w:tc>
          <w:tcPr>
            <w:tcW w:w="4503" w:type="dxa"/>
            <w:shd w:val="clear" w:color="auto" w:fill="E6E6E6"/>
          </w:tcPr>
          <w:p w14:paraId="5D8BF746" w14:textId="77777777" w:rsidR="00D86ABC" w:rsidRDefault="00A34324" w:rsidP="002645A7">
            <w:pPr>
              <w:pStyle w:val="TableHead"/>
            </w:pPr>
            <w:r>
              <w:t>Graphic Formats</w:t>
            </w:r>
          </w:p>
        </w:tc>
        <w:tc>
          <w:tcPr>
            <w:tcW w:w="4137" w:type="dxa"/>
            <w:shd w:val="clear" w:color="auto" w:fill="E6E6E6"/>
          </w:tcPr>
          <w:p w14:paraId="5D9A2A48" w14:textId="77777777" w:rsidR="00D86ABC" w:rsidRDefault="00A34324" w:rsidP="002645A7">
            <w:pPr>
              <w:pStyle w:val="TableHead"/>
            </w:pPr>
            <w:r>
              <w:t>Code</w:t>
            </w:r>
          </w:p>
        </w:tc>
      </w:tr>
      <w:tr w:rsidR="00A34324" w14:paraId="7651558F" w14:textId="77777777" w:rsidTr="00F66D85">
        <w:tc>
          <w:tcPr>
            <w:tcW w:w="4503" w:type="dxa"/>
          </w:tcPr>
          <w:p w14:paraId="1CEAF813" w14:textId="77777777" w:rsidR="00A34324" w:rsidRDefault="00A34324" w:rsidP="00D86ABC">
            <w:pPr>
              <w:pStyle w:val="TableText"/>
            </w:pPr>
            <w:r>
              <w:t>GIF Image</w:t>
            </w:r>
          </w:p>
        </w:tc>
        <w:tc>
          <w:tcPr>
            <w:tcW w:w="4137" w:type="dxa"/>
          </w:tcPr>
          <w:p w14:paraId="7D3BB310" w14:textId="77777777" w:rsidR="00A34324" w:rsidRDefault="00A34324" w:rsidP="00D86ABC">
            <w:pPr>
              <w:pStyle w:val="TableText"/>
            </w:pPr>
            <w:r>
              <w:t>image/gif</w:t>
            </w:r>
          </w:p>
        </w:tc>
      </w:tr>
      <w:tr w:rsidR="00A34324" w14:paraId="217D20DE" w14:textId="77777777" w:rsidTr="00F66D85">
        <w:tc>
          <w:tcPr>
            <w:tcW w:w="4503" w:type="dxa"/>
          </w:tcPr>
          <w:p w14:paraId="294C4CC1" w14:textId="77777777" w:rsidR="00A34324" w:rsidRDefault="00A34324" w:rsidP="00D86ABC">
            <w:pPr>
              <w:pStyle w:val="TableText"/>
            </w:pPr>
            <w:r>
              <w:t>TIF Image</w:t>
            </w:r>
          </w:p>
        </w:tc>
        <w:tc>
          <w:tcPr>
            <w:tcW w:w="4137" w:type="dxa"/>
          </w:tcPr>
          <w:p w14:paraId="6F29610D" w14:textId="77777777" w:rsidR="00A34324" w:rsidRDefault="00A34324" w:rsidP="00D86ABC">
            <w:pPr>
              <w:pStyle w:val="TableText"/>
            </w:pPr>
            <w:r>
              <w:t>image/tiff</w:t>
            </w:r>
          </w:p>
        </w:tc>
      </w:tr>
      <w:tr w:rsidR="00A34324" w14:paraId="2D092E41" w14:textId="77777777" w:rsidTr="00F66D85">
        <w:tc>
          <w:tcPr>
            <w:tcW w:w="4503" w:type="dxa"/>
          </w:tcPr>
          <w:p w14:paraId="5862A2EA" w14:textId="77777777" w:rsidR="00A34324" w:rsidRDefault="00A34324" w:rsidP="00D86ABC">
            <w:pPr>
              <w:pStyle w:val="TableText"/>
            </w:pPr>
            <w:r>
              <w:t>JPEG Image</w:t>
            </w:r>
          </w:p>
        </w:tc>
        <w:tc>
          <w:tcPr>
            <w:tcW w:w="4137" w:type="dxa"/>
          </w:tcPr>
          <w:p w14:paraId="5B10C2AC" w14:textId="77777777" w:rsidR="00A34324" w:rsidRDefault="00A34324" w:rsidP="00D86ABC">
            <w:pPr>
              <w:pStyle w:val="TableText"/>
            </w:pPr>
            <w:r>
              <w:t>image/jpeg</w:t>
            </w:r>
          </w:p>
        </w:tc>
      </w:tr>
      <w:tr w:rsidR="00A34324" w14:paraId="579FED28" w14:textId="77777777" w:rsidTr="00F66D85">
        <w:tc>
          <w:tcPr>
            <w:tcW w:w="4503" w:type="dxa"/>
          </w:tcPr>
          <w:p w14:paraId="5440516C" w14:textId="77777777" w:rsidR="00A34324" w:rsidRDefault="00A34324" w:rsidP="00D86ABC">
            <w:pPr>
              <w:pStyle w:val="TableText"/>
            </w:pPr>
            <w:r>
              <w:t>PNG Image</w:t>
            </w:r>
          </w:p>
        </w:tc>
        <w:tc>
          <w:tcPr>
            <w:tcW w:w="4137" w:type="dxa"/>
          </w:tcPr>
          <w:p w14:paraId="428085F5" w14:textId="77777777" w:rsidR="00A34324" w:rsidRDefault="00A34324" w:rsidP="00D86ABC">
            <w:pPr>
              <w:pStyle w:val="TableText"/>
            </w:pPr>
            <w:r>
              <w:t>image/png</w:t>
            </w:r>
          </w:p>
        </w:tc>
      </w:tr>
    </w:tbl>
    <w:p w14:paraId="2D59F99D" w14:textId="77777777" w:rsidR="00C70AE0" w:rsidRDefault="00C70AE0" w:rsidP="00C70AE0">
      <w:pPr>
        <w:pStyle w:val="BodyText"/>
      </w:pPr>
    </w:p>
    <w:p w14:paraId="6FC9CCF5" w14:textId="77777777" w:rsidR="00ED6AF3" w:rsidRPr="00D761DE" w:rsidRDefault="00CA7DCB" w:rsidP="00CA7DCB">
      <w:pPr>
        <w:pStyle w:val="Caption"/>
      </w:pPr>
      <w:bookmarkStart w:id="357" w:name="_Toc163893748"/>
      <w:r>
        <w:t xml:space="preserve">Figure </w:t>
      </w:r>
      <w:r w:rsidR="0000006B">
        <w:fldChar w:fldCharType="begin"/>
      </w:r>
      <w:r w:rsidR="0000006B">
        <w:instrText xml:space="preserve"> SEQ Figure \* ARABIC </w:instrText>
      </w:r>
      <w:r w:rsidR="0000006B">
        <w:fldChar w:fldCharType="separate"/>
      </w:r>
      <w:r w:rsidR="00D61323">
        <w:t>53</w:t>
      </w:r>
      <w:r w:rsidR="0000006B">
        <w:fldChar w:fldCharType="end"/>
      </w:r>
      <w:r>
        <w:t xml:space="preserve">: </w:t>
      </w:r>
      <w:r w:rsidR="00ED6AF3" w:rsidRPr="00D761DE">
        <w:t>nonXMLBody example with embedded content</w:t>
      </w:r>
      <w:bookmarkEnd w:id="357"/>
    </w:p>
    <w:p w14:paraId="2BC8B370" w14:textId="77777777" w:rsidR="00ED6AF3" w:rsidRPr="00D761DE" w:rsidRDefault="00ED6AF3" w:rsidP="00CA7DCB">
      <w:pPr>
        <w:pStyle w:val="Example"/>
      </w:pPr>
      <w:r w:rsidRPr="00D761DE">
        <w:t>&lt;component&gt;</w:t>
      </w:r>
    </w:p>
    <w:p w14:paraId="4D98A0D6" w14:textId="77777777" w:rsidR="00ED6AF3" w:rsidRPr="00D761DE" w:rsidRDefault="00ED6AF3" w:rsidP="00CA7DCB">
      <w:pPr>
        <w:pStyle w:val="Example"/>
      </w:pPr>
      <w:r w:rsidRPr="00D761DE">
        <w:t xml:space="preserve">  &lt;nonXMLBody&gt;</w:t>
      </w:r>
    </w:p>
    <w:p w14:paraId="735F00B7" w14:textId="77777777" w:rsidR="00ED6AF3" w:rsidRPr="00D761DE" w:rsidRDefault="00ED6AF3" w:rsidP="00CA7DCB">
      <w:pPr>
        <w:pStyle w:val="Example"/>
      </w:pPr>
      <w:r w:rsidRPr="00D761DE">
        <w:t xml:space="preserve">    &lt;text mediaType="text/rtf" representation="B64"&gt;e1xydGY...&lt;/text&gt;</w:t>
      </w:r>
    </w:p>
    <w:p w14:paraId="1EAB578E" w14:textId="77777777" w:rsidR="00ED6AF3" w:rsidRPr="00D761DE" w:rsidRDefault="00ED6AF3" w:rsidP="00CA7DCB">
      <w:pPr>
        <w:pStyle w:val="Example"/>
      </w:pPr>
      <w:r w:rsidRPr="00D761DE">
        <w:t xml:space="preserve">  &lt;/nonXMLBody&gt;</w:t>
      </w:r>
    </w:p>
    <w:p w14:paraId="2E4AABCB" w14:textId="77777777" w:rsidR="00CA7DCB" w:rsidRPr="00CA7DCB" w:rsidRDefault="00ED6AF3" w:rsidP="00CA7DCB">
      <w:pPr>
        <w:pStyle w:val="Example"/>
      </w:pPr>
      <w:r w:rsidRPr="00CA7DCB">
        <w:t>&lt;/component&gt;</w:t>
      </w:r>
    </w:p>
    <w:p w14:paraId="01AD4FFC" w14:textId="77777777" w:rsidR="00CA7DCB" w:rsidRDefault="00CA7DCB" w:rsidP="00ED6AF3">
      <w:pPr>
        <w:pStyle w:val="BodyText"/>
      </w:pPr>
    </w:p>
    <w:p w14:paraId="70E223BA" w14:textId="77777777" w:rsidR="00CA7DCB" w:rsidRPr="00D761DE" w:rsidRDefault="00CA7DCB" w:rsidP="00CA7DCB">
      <w:pPr>
        <w:pStyle w:val="Caption"/>
        <w:rPr>
          <w:rFonts w:ascii="Courier" w:hAnsi="Courier"/>
          <w:sz w:val="21"/>
        </w:rPr>
      </w:pPr>
      <w:bookmarkStart w:id="358" w:name="_Toc163893749"/>
      <w:r>
        <w:t xml:space="preserve">Figure </w:t>
      </w:r>
      <w:r w:rsidR="0000006B">
        <w:fldChar w:fldCharType="begin"/>
      </w:r>
      <w:r w:rsidR="0000006B">
        <w:instrText xml:space="preserve"> SEQ Figure \* ARABIC </w:instrText>
      </w:r>
      <w:r w:rsidR="0000006B">
        <w:fldChar w:fldCharType="separate"/>
      </w:r>
      <w:r w:rsidR="00D61323">
        <w:t>54</w:t>
      </w:r>
      <w:r w:rsidR="0000006B">
        <w:fldChar w:fldCharType="end"/>
      </w:r>
      <w:r>
        <w:t xml:space="preserve">: </w:t>
      </w:r>
      <w:r w:rsidRPr="00CA7DCB">
        <w:t>nonXMLBody example with referenced content</w:t>
      </w:r>
      <w:bookmarkEnd w:id="358"/>
    </w:p>
    <w:p w14:paraId="2E8184B8" w14:textId="77777777" w:rsidR="00CA7DCB" w:rsidRPr="00D761DE" w:rsidRDefault="00CA7DCB" w:rsidP="00CA7DCB">
      <w:pPr>
        <w:pStyle w:val="Example"/>
      </w:pPr>
      <w:r w:rsidRPr="00D761DE">
        <w:t>&lt;component&gt;</w:t>
      </w:r>
    </w:p>
    <w:p w14:paraId="39CD51D9" w14:textId="77777777" w:rsidR="00CA7DCB" w:rsidRPr="00D761DE" w:rsidRDefault="00CA7DCB" w:rsidP="00CA7DCB">
      <w:pPr>
        <w:pStyle w:val="Example"/>
      </w:pPr>
      <w:r w:rsidRPr="00D761DE">
        <w:t xml:space="preserve">  &lt;nonXMLBody&gt;</w:t>
      </w:r>
    </w:p>
    <w:p w14:paraId="14C9C4DB" w14:textId="77777777" w:rsidR="00CA7DCB" w:rsidRPr="00D761DE" w:rsidRDefault="00CA7DCB" w:rsidP="00CA7DCB">
      <w:pPr>
        <w:pStyle w:val="Example"/>
      </w:pPr>
      <w:r w:rsidRPr="00D761DE">
        <w:t xml:space="preserve">    &lt;text&gt;</w:t>
      </w:r>
    </w:p>
    <w:p w14:paraId="1B91C2ED" w14:textId="77777777" w:rsidR="00CA7DCB" w:rsidRPr="00D761DE" w:rsidRDefault="00CA7DCB" w:rsidP="00CA7DCB">
      <w:pPr>
        <w:pStyle w:val="Example"/>
      </w:pPr>
      <w:r w:rsidRPr="00D761DE">
        <w:t xml:space="preserve">      &lt;reference value="UD_sample.pdf"/&gt;</w:t>
      </w:r>
    </w:p>
    <w:p w14:paraId="41EFCEDF" w14:textId="77777777" w:rsidR="00CA7DCB" w:rsidRPr="00D761DE" w:rsidRDefault="00CA7DCB" w:rsidP="00CA7DCB">
      <w:pPr>
        <w:pStyle w:val="Example"/>
      </w:pPr>
      <w:r w:rsidRPr="00D761DE">
        <w:t xml:space="preserve">    &lt;/text&gt;</w:t>
      </w:r>
    </w:p>
    <w:p w14:paraId="27E01382" w14:textId="77777777" w:rsidR="00CA7DCB" w:rsidRPr="00D761DE" w:rsidRDefault="00CA7DCB" w:rsidP="00CA7DCB">
      <w:pPr>
        <w:pStyle w:val="Example"/>
      </w:pPr>
      <w:r w:rsidRPr="00D761DE">
        <w:t xml:space="preserve">  &lt;/nonXMLBody&gt;</w:t>
      </w:r>
    </w:p>
    <w:p w14:paraId="5A593B8A" w14:textId="77777777" w:rsidR="00CA7DCB" w:rsidRPr="00D761DE" w:rsidRDefault="00CA7DCB" w:rsidP="00CA7DCB">
      <w:pPr>
        <w:pStyle w:val="Example"/>
      </w:pPr>
      <w:r w:rsidRPr="00D761DE">
        <w:t>&lt;/component&gt;</w:t>
      </w:r>
    </w:p>
    <w:p w14:paraId="2C4E0AC1" w14:textId="77777777" w:rsidR="00AC599D" w:rsidRDefault="00AC599D" w:rsidP="00ED6AF3">
      <w:pPr>
        <w:pStyle w:val="BodyText"/>
      </w:pPr>
    </w:p>
    <w:p w14:paraId="48FF5DFD" w14:textId="77777777" w:rsidR="008265E2" w:rsidRDefault="00975E41" w:rsidP="00975E41">
      <w:pPr>
        <w:pStyle w:val="Heading4"/>
      </w:pPr>
      <w:r>
        <w:t>Multiple Files and File Packaging</w:t>
      </w:r>
    </w:p>
    <w:p w14:paraId="07C57E84" w14:textId="77777777" w:rsidR="000662F1" w:rsidRDefault="000662F1" w:rsidP="000662F1">
      <w:pPr>
        <w:pStyle w:val="BodyText"/>
      </w:pPr>
      <w:r w:rsidRPr="004A2412">
        <w:t xml:space="preserve">If multiple files, such as several scanned files, constitute a single document, options include: use a CDA document type that has a </w:t>
      </w:r>
      <w:r w:rsidRPr="004A2412">
        <w:rPr>
          <w:rStyle w:val="XMLname"/>
        </w:rPr>
        <w:t>structuredBody</w:t>
      </w:r>
      <w:r w:rsidRPr="004A2412">
        <w:t>, use a multi-page/graphic file type such as PDF, or stitch the separate images into a single image</w:t>
      </w:r>
      <w:r>
        <w:t>.</w:t>
      </w:r>
    </w:p>
    <w:p w14:paraId="3E934BFF" w14:textId="77777777" w:rsidR="000662F1" w:rsidRDefault="000662F1" w:rsidP="000662F1">
      <w:pPr>
        <w:pStyle w:val="BodyText"/>
      </w:pPr>
      <w:r w:rsidRPr="004A2412">
        <w:t xml:space="preserve">For guidance on how to package a CDA Unstructured Document together with an unstructured document it references, see the </w:t>
      </w:r>
      <w:hyperlink w:anchor="App_MIMEMultipartRelatedMessages" w:history="1">
        <w:r w:rsidRPr="004A2412">
          <w:rPr>
            <w:rStyle w:val="Hyperlink"/>
          </w:rPr>
          <w:t>MIME Multipart/Related Messages</w:t>
        </w:r>
      </w:hyperlink>
      <w:r w:rsidRPr="004A2412">
        <w:t xml:space="preserve"> appendix.</w:t>
      </w:r>
    </w:p>
    <w:p w14:paraId="33D73866" w14:textId="77777777" w:rsidR="000662F1" w:rsidRDefault="000662F1" w:rsidP="006846CD">
      <w:pPr>
        <w:pStyle w:val="Heading4"/>
      </w:pPr>
      <w:r>
        <w:lastRenderedPageBreak/>
        <w:t>Media Types Supported</w:t>
      </w:r>
    </w:p>
    <w:p w14:paraId="629B74D3" w14:textId="77777777" w:rsidR="0041277B" w:rsidRPr="0089395B" w:rsidRDefault="0041277B" w:rsidP="0041277B">
      <w:pPr>
        <w:tabs>
          <w:tab w:val="left" w:pos="1080"/>
          <w:tab w:val="left" w:pos="1440"/>
        </w:tabs>
        <w:spacing w:after="120" w:line="260" w:lineRule="exact"/>
        <w:ind w:left="720"/>
        <w:rPr>
          <w:rFonts w:eastAsia="?l?r ??’c"/>
          <w:noProof/>
        </w:rPr>
      </w:pPr>
      <w:r>
        <w:rPr>
          <w:rFonts w:eastAsia="?l?r ??’c"/>
          <w:noProof/>
        </w:rPr>
        <w:t>The Unstructured Document model does</w:t>
      </w:r>
      <w:r w:rsidRPr="0089395B">
        <w:rPr>
          <w:rFonts w:eastAsia="?l?r ??’c"/>
          <w:noProof/>
        </w:rPr>
        <w:t xml:space="preserve"> not support all possible file formats and </w:t>
      </w:r>
      <w:r>
        <w:rPr>
          <w:rFonts w:eastAsia="?l?r ??’c"/>
          <w:noProof/>
        </w:rPr>
        <w:t>it excludes</w:t>
      </w:r>
      <w:r w:rsidRPr="0089395B">
        <w:rPr>
          <w:rFonts w:eastAsia="?l?r ??’c"/>
          <w:noProof/>
        </w:rPr>
        <w:t xml:space="preserve"> structured formats such as generic XML.</w:t>
      </w:r>
      <w:r>
        <w:rPr>
          <w:rFonts w:eastAsia="?l?r ??’c"/>
          <w:noProof/>
        </w:rPr>
        <w:t xml:space="preserve"> </w:t>
      </w:r>
      <w:r w:rsidRPr="0089395B">
        <w:rPr>
          <w:rFonts w:eastAsia="?l?r ??’c"/>
          <w:noProof/>
        </w:rPr>
        <w:t xml:space="preserve">The media types supported </w:t>
      </w:r>
      <w:r>
        <w:rPr>
          <w:rFonts w:eastAsia="?l?r ??’c"/>
          <w:noProof/>
        </w:rPr>
        <w:t>are commonly used</w:t>
      </w:r>
      <w:r w:rsidRPr="0089395B">
        <w:rPr>
          <w:rFonts w:eastAsia="?l?r ??’c"/>
          <w:noProof/>
        </w:rPr>
        <w:t xml:space="preserve"> within a healthcare setting as part of the patient record.</w:t>
      </w:r>
    </w:p>
    <w:p w14:paraId="00DD9F58" w14:textId="77777777" w:rsidR="0041277B" w:rsidRPr="0089395B" w:rsidRDefault="0041277B" w:rsidP="0041277B">
      <w:pPr>
        <w:tabs>
          <w:tab w:val="left" w:pos="1080"/>
          <w:tab w:val="left" w:pos="1440"/>
        </w:tabs>
        <w:spacing w:after="120" w:line="260" w:lineRule="exact"/>
        <w:ind w:left="720"/>
        <w:rPr>
          <w:rFonts w:eastAsia="?l?r ??’c"/>
          <w:noProof/>
        </w:rPr>
      </w:pPr>
      <w:r w:rsidRPr="0089395B">
        <w:rPr>
          <w:rFonts w:eastAsia="?l?r ??’c"/>
          <w:noProof/>
        </w:rPr>
        <w:t>The CDA Data Types specification</w:t>
      </w:r>
      <w:r w:rsidRPr="0089395B">
        <w:rPr>
          <w:rFonts w:eastAsia="?l?r ??’c" w:cs="Arial"/>
          <w:noProof/>
          <w:vertAlign w:val="superscript"/>
          <w:lang w:eastAsia="zh-CN"/>
        </w:rPr>
        <w:footnoteReference w:id="15"/>
      </w:r>
      <w:r w:rsidRPr="0089395B">
        <w:rPr>
          <w:rFonts w:eastAsia="?l?r ??’c"/>
          <w:noProof/>
        </w:rPr>
        <w:t xml:space="preserve"> provides an extensible value set of </w:t>
      </w:r>
      <w:r w:rsidRPr="0089395B">
        <w:rPr>
          <w:rFonts w:eastAsia="?l?r ??’c" w:cs="Arial"/>
          <w:noProof/>
          <w:lang w:eastAsia="zh-CN"/>
        </w:rPr>
        <w:t>MIME (Multipurpose Internet Mail Extensions) media types</w:t>
      </w:r>
      <w:r w:rsidRPr="0089395B">
        <w:rPr>
          <w:rFonts w:eastAsia="?l?r ??’c"/>
          <w:noProof/>
        </w:rPr>
        <w:t xml:space="preserve"> that are supported by base CDA. Exclusions from and extensions to </w:t>
      </w:r>
      <w:r>
        <w:rPr>
          <w:rFonts w:eastAsia="?l?r ??’c"/>
          <w:noProof/>
        </w:rPr>
        <w:t>that list</w:t>
      </w:r>
      <w:r w:rsidRPr="0089395B">
        <w:rPr>
          <w:rFonts w:eastAsia="?l?r ??’c"/>
          <w:noProof/>
        </w:rPr>
        <w:t xml:space="preserve"> are discussed below.</w:t>
      </w:r>
    </w:p>
    <w:p w14:paraId="51369A88" w14:textId="77777777" w:rsidR="0041277B" w:rsidRPr="0089395B" w:rsidRDefault="0041277B" w:rsidP="0041277B">
      <w:pPr>
        <w:tabs>
          <w:tab w:val="left" w:pos="1080"/>
          <w:tab w:val="left" w:pos="1440"/>
        </w:tabs>
        <w:spacing w:after="120" w:line="260" w:lineRule="exact"/>
        <w:ind w:left="720"/>
        <w:rPr>
          <w:rFonts w:eastAsia="?l?r ??’c"/>
          <w:noProof/>
        </w:rPr>
      </w:pPr>
      <w:r w:rsidRPr="0089395B">
        <w:rPr>
          <w:rFonts w:eastAsia="?l?r ??’c"/>
          <w:b/>
          <w:noProof/>
        </w:rPr>
        <w:t>Media type exclusions.</w:t>
      </w:r>
      <w:r w:rsidRPr="0089395B">
        <w:rPr>
          <w:rFonts w:eastAsia="?l?r ??’c"/>
          <w:noProof/>
        </w:rPr>
        <w:t xml:space="preserve"> This guide restricts usage of media types listed in the CDA Data Types specification. In the absence of a use case for a video format as part of the patient record, video formats are not included</w:t>
      </w:r>
      <w:r>
        <w:rPr>
          <w:rFonts w:eastAsia="?l?r ??’c"/>
          <w:noProof/>
        </w:rPr>
        <w:t>. However, an unstructured d</w:t>
      </w:r>
      <w:r w:rsidRPr="0089395B">
        <w:rPr>
          <w:rFonts w:eastAsia="?l?r ??’c"/>
          <w:noProof/>
        </w:rPr>
        <w:t xml:space="preserve">ocument </w:t>
      </w:r>
      <w:r>
        <w:rPr>
          <w:rFonts w:eastAsia="?l?r ??’c"/>
          <w:noProof/>
        </w:rPr>
        <w:t>can</w:t>
      </w:r>
      <w:r w:rsidRPr="0089395B">
        <w:rPr>
          <w:rFonts w:eastAsia="?l?r ??’c"/>
          <w:noProof/>
        </w:rPr>
        <w:t xml:space="preserve"> link to a video or other file format; for example, a Microsoft Word file </w:t>
      </w:r>
      <w:r>
        <w:rPr>
          <w:rFonts w:eastAsia="?l?r ??’c"/>
          <w:noProof/>
        </w:rPr>
        <w:t>can</w:t>
      </w:r>
      <w:r w:rsidRPr="0089395B">
        <w:rPr>
          <w:rFonts w:eastAsia="?l?r ??’c"/>
          <w:noProof/>
        </w:rPr>
        <w:t xml:space="preserve"> contain a link to a video. </w:t>
      </w:r>
    </w:p>
    <w:p w14:paraId="36D329A7" w14:textId="77777777" w:rsidR="0041277B" w:rsidRPr="0089395B" w:rsidRDefault="0041277B" w:rsidP="0041277B">
      <w:pPr>
        <w:tabs>
          <w:tab w:val="left" w:pos="1080"/>
          <w:tab w:val="left" w:pos="1440"/>
        </w:tabs>
        <w:spacing w:after="120" w:line="260" w:lineRule="exact"/>
        <w:ind w:left="720"/>
        <w:rPr>
          <w:rFonts w:eastAsia="?l?r ??’c"/>
          <w:noProof/>
        </w:rPr>
      </w:pPr>
      <w:r w:rsidRPr="0089395B">
        <w:rPr>
          <w:rFonts w:eastAsia="?l?r ??’c"/>
          <w:b/>
          <w:noProof/>
        </w:rPr>
        <w:t>Media type extensions.</w:t>
      </w:r>
      <w:r w:rsidRPr="0089395B">
        <w:rPr>
          <w:rFonts w:eastAsia="?l?r ??’c"/>
          <w:noProof/>
        </w:rPr>
        <w:t xml:space="preserve"> Although the CDA Data Types specification indicates that ‘application/msword’ should not be used, </w:t>
      </w:r>
      <w:r>
        <w:rPr>
          <w:rFonts w:eastAsia="?l?r ??’c"/>
          <w:noProof/>
        </w:rPr>
        <w:t>that format</w:t>
      </w:r>
      <w:r w:rsidRPr="0089395B">
        <w:rPr>
          <w:rFonts w:eastAsia="?l?r ??’c"/>
          <w:noProof/>
        </w:rPr>
        <w:t xml:space="preserve"> is very common in use cases that apply to Unstructured Documents</w:t>
      </w:r>
      <w:r>
        <w:rPr>
          <w:rFonts w:eastAsia="?l?r ??’c"/>
          <w:noProof/>
        </w:rPr>
        <w:t>, and this guide allows it</w:t>
      </w:r>
      <w:r w:rsidRPr="0089395B">
        <w:rPr>
          <w:rFonts w:eastAsia="?l?r ??’c"/>
          <w:noProof/>
        </w:rPr>
        <w:t>. The usage applies only to documents in binary format; it is not appropriate for rich text format (RTF) which has a separate MIME type, or the .docx format, which is not currently recommended for use in an Unstructured Document.</w:t>
      </w:r>
    </w:p>
    <w:p w14:paraId="5DF1AD3B" w14:textId="77777777" w:rsidR="0041277B" w:rsidRPr="0089395B" w:rsidRDefault="0041277B" w:rsidP="0041277B">
      <w:pPr>
        <w:tabs>
          <w:tab w:val="left" w:pos="1080"/>
          <w:tab w:val="left" w:pos="1440"/>
        </w:tabs>
        <w:spacing w:after="120" w:line="260" w:lineRule="exact"/>
        <w:ind w:left="720"/>
        <w:rPr>
          <w:rFonts w:eastAsia="?l?r ??’c"/>
          <w:noProof/>
        </w:rPr>
      </w:pPr>
      <w:r w:rsidRPr="0089395B">
        <w:rPr>
          <w:rFonts w:eastAsia="?l?r ??’c"/>
          <w:b/>
          <w:noProof/>
        </w:rPr>
        <w:t>Local policy.</w:t>
      </w:r>
      <w:r w:rsidRPr="0089395B">
        <w:rPr>
          <w:rFonts w:eastAsia="?l?r ??’c"/>
          <w:noProof/>
        </w:rPr>
        <w:t xml:space="preserve"> Some content formats—in particular, tagged-image file format (TIFF)—entail further complexity. While this guide allows TIFF because it is in common use, </w:t>
      </w:r>
      <w:r>
        <w:rPr>
          <w:rFonts w:eastAsia="?l?r ??’c"/>
          <w:noProof/>
        </w:rPr>
        <w:t xml:space="preserve">its variants introduce </w:t>
      </w:r>
      <w:r w:rsidRPr="0089395B">
        <w:rPr>
          <w:rFonts w:eastAsia="?l?r ??’c"/>
          <w:noProof/>
        </w:rPr>
        <w:t xml:space="preserve">profound interoperability </w:t>
      </w:r>
      <w:r>
        <w:rPr>
          <w:rFonts w:eastAsia="?l?r ??’c"/>
          <w:noProof/>
        </w:rPr>
        <w:t xml:space="preserve">issues: </w:t>
      </w:r>
      <w:r w:rsidRPr="0089395B">
        <w:rPr>
          <w:rFonts w:eastAsia="?l?r ??’c"/>
          <w:noProof/>
        </w:rPr>
        <w:t xml:space="preserve">local implementations would </w:t>
      </w:r>
      <w:r>
        <w:rPr>
          <w:rFonts w:eastAsia="?l?r ??’c"/>
          <w:noProof/>
        </w:rPr>
        <w:t>establish policy</w:t>
      </w:r>
      <w:r w:rsidRPr="0089395B">
        <w:rPr>
          <w:rFonts w:eastAsia="?l?r ??’c"/>
          <w:noProof/>
        </w:rPr>
        <w:t xml:space="preserve"> </w:t>
      </w:r>
      <w:r>
        <w:rPr>
          <w:rFonts w:eastAsia="?l?r ??’c"/>
          <w:noProof/>
        </w:rPr>
        <w:t>to</w:t>
      </w:r>
      <w:r w:rsidRPr="0089395B">
        <w:rPr>
          <w:rFonts w:eastAsia="?l?r ??’c"/>
          <w:noProof/>
        </w:rPr>
        <w:t xml:space="preserve"> ensure appropriate interoperability.</w:t>
      </w:r>
      <w:r>
        <w:rPr>
          <w:rFonts w:eastAsia="?l?r ??’c"/>
          <w:noProof/>
        </w:rPr>
        <w:t xml:space="preserve"> </w:t>
      </w:r>
      <w:r w:rsidRPr="0089395B">
        <w:rPr>
          <w:rFonts w:eastAsia="?l?r ??’c"/>
          <w:noProof/>
        </w:rPr>
        <w:t>Microsoft Word binary formats entail similar issues.</w:t>
      </w:r>
    </w:p>
    <w:p w14:paraId="1B8F87CD" w14:textId="77777777" w:rsidR="00C53635" w:rsidRDefault="00C53635" w:rsidP="00C53635">
      <w:pPr>
        <w:pStyle w:val="Heading4"/>
      </w:pPr>
      <w:r>
        <w:t>Identification of Referenced Files</w:t>
      </w:r>
    </w:p>
    <w:p w14:paraId="6C59955E" w14:textId="77777777" w:rsidR="00626D99" w:rsidRPr="0089395B" w:rsidRDefault="00626D99" w:rsidP="00626D99">
      <w:pPr>
        <w:tabs>
          <w:tab w:val="left" w:pos="1080"/>
          <w:tab w:val="left" w:pos="1440"/>
        </w:tabs>
        <w:spacing w:after="120" w:line="260" w:lineRule="exact"/>
        <w:ind w:left="720"/>
        <w:rPr>
          <w:rFonts w:eastAsia="?l?r ??’c"/>
          <w:noProof/>
        </w:rPr>
      </w:pPr>
      <w:r>
        <w:rPr>
          <w:rFonts w:eastAsia="?l?r ??’c"/>
          <w:noProof/>
        </w:rPr>
        <w:t>T</w:t>
      </w:r>
      <w:r w:rsidRPr="0089395B">
        <w:rPr>
          <w:rFonts w:eastAsia="?l?r ??’c"/>
          <w:noProof/>
        </w:rPr>
        <w:t xml:space="preserve">he example code </w:t>
      </w:r>
      <w:r>
        <w:rPr>
          <w:rFonts w:eastAsia="?l?r ??’c"/>
          <w:noProof/>
        </w:rPr>
        <w:t>in this section</w:t>
      </w:r>
      <w:r w:rsidRPr="0089395B">
        <w:rPr>
          <w:rFonts w:eastAsia="?l?r ??’c"/>
          <w:noProof/>
        </w:rPr>
        <w:t xml:space="preserve"> and in the sample file use simple filenames with relative paths</w:t>
      </w:r>
      <w:r>
        <w:rPr>
          <w:rFonts w:eastAsia="?l?r ??’c"/>
          <w:noProof/>
        </w:rPr>
        <w:t xml:space="preserve"> because they are easy to read as examples</w:t>
      </w:r>
      <w:r w:rsidRPr="0089395B">
        <w:rPr>
          <w:rFonts w:eastAsia="?l?r ??’c"/>
          <w:noProof/>
        </w:rPr>
        <w:t xml:space="preserve">. However, </w:t>
      </w:r>
      <w:r>
        <w:rPr>
          <w:rFonts w:eastAsia="?l?r ??’c"/>
          <w:noProof/>
        </w:rPr>
        <w:t xml:space="preserve">simple filenames and </w:t>
      </w:r>
      <w:r w:rsidRPr="0089395B">
        <w:rPr>
          <w:rFonts w:eastAsia="?l?r ??’c"/>
          <w:noProof/>
        </w:rPr>
        <w:t xml:space="preserve">relative paths can </w:t>
      </w:r>
      <w:r>
        <w:rPr>
          <w:rFonts w:eastAsia="?l?r ??’c"/>
          <w:noProof/>
        </w:rPr>
        <w:t>cause problems when</w:t>
      </w:r>
      <w:r w:rsidRPr="0089395B">
        <w:rPr>
          <w:rFonts w:eastAsia="?l?r ??’c"/>
          <w:noProof/>
        </w:rPr>
        <w:t xml:space="preserve"> files </w:t>
      </w:r>
      <w:r>
        <w:rPr>
          <w:rFonts w:eastAsia="?l?r ??’c"/>
          <w:noProof/>
        </w:rPr>
        <w:t>are</w:t>
      </w:r>
      <w:r w:rsidRPr="0089395B">
        <w:rPr>
          <w:rFonts w:eastAsia="?l?r ??’c"/>
          <w:noProof/>
        </w:rPr>
        <w:t xml:space="preserve"> moved among systems.</w:t>
      </w:r>
    </w:p>
    <w:p w14:paraId="43C42571" w14:textId="77777777" w:rsidR="00626D99" w:rsidRPr="0089395B" w:rsidRDefault="00626D99" w:rsidP="00626D99">
      <w:pPr>
        <w:tabs>
          <w:tab w:val="left" w:pos="1080"/>
          <w:tab w:val="left" w:pos="1440"/>
        </w:tabs>
        <w:spacing w:after="120" w:line="260" w:lineRule="exact"/>
        <w:ind w:left="720"/>
        <w:rPr>
          <w:rFonts w:eastAsia="?l?r ??’c"/>
          <w:noProof/>
        </w:rPr>
      </w:pPr>
      <w:r w:rsidRPr="0089395B">
        <w:rPr>
          <w:rFonts w:eastAsia="?l?r ??’c"/>
          <w:noProof/>
        </w:rPr>
        <w:t xml:space="preserve">The hazard to be avoided can be illustrated as follows: Suppose an Unstructured Document that references a file "ekg.pdf" is transmitted to a receiver who places that Unstructured Document in a directory that already contains an Unstructured Document for another patient, which also references a file "ekg.pdf". Now the patient header information for the transmitted document is associated with the ekg.pdf of the </w:t>
      </w:r>
      <w:r>
        <w:rPr>
          <w:rFonts w:eastAsia="?l?r ??’c"/>
          <w:noProof/>
        </w:rPr>
        <w:t>previously-</w:t>
      </w:r>
      <w:r w:rsidRPr="0089395B">
        <w:rPr>
          <w:rFonts w:eastAsia="?l?r ??’c"/>
          <w:noProof/>
        </w:rPr>
        <w:t>existing document. Thus, the use of relative paths and simple filenames can pose a danger to patient safety.</w:t>
      </w:r>
    </w:p>
    <w:p w14:paraId="56DD4846" w14:textId="77777777" w:rsidR="00626D99" w:rsidRPr="0089395B" w:rsidRDefault="00626D99" w:rsidP="00626D99">
      <w:pPr>
        <w:tabs>
          <w:tab w:val="left" w:pos="1080"/>
          <w:tab w:val="left" w:pos="1440"/>
        </w:tabs>
        <w:spacing w:after="120" w:line="260" w:lineRule="exact"/>
        <w:ind w:left="720"/>
        <w:rPr>
          <w:rFonts w:eastAsia="?l?r ??’c"/>
          <w:noProof/>
        </w:rPr>
      </w:pPr>
      <w:r w:rsidRPr="0089395B">
        <w:rPr>
          <w:rFonts w:eastAsia="?l?r ??’c"/>
          <w:noProof/>
        </w:rPr>
        <w:t>The alternative of providing an absolute URL (Uniform Resource Locator) will fail if the URL is inaccessible; even within a single organization, machine identifiers may be mapped differently at different locations.</w:t>
      </w:r>
    </w:p>
    <w:p w14:paraId="022A98AC" w14:textId="77777777" w:rsidR="00626D99" w:rsidRPr="0089395B" w:rsidRDefault="00626D99" w:rsidP="00626D99">
      <w:pPr>
        <w:tabs>
          <w:tab w:val="left" w:pos="1080"/>
          <w:tab w:val="left" w:pos="1440"/>
        </w:tabs>
        <w:spacing w:after="120" w:line="260" w:lineRule="exact"/>
        <w:ind w:left="720"/>
        <w:rPr>
          <w:rFonts w:eastAsia="?l?r ??’c"/>
          <w:noProof/>
        </w:rPr>
      </w:pPr>
      <w:r w:rsidRPr="0089395B">
        <w:rPr>
          <w:rFonts w:eastAsia="?l?r ??’c"/>
          <w:noProof/>
        </w:rPr>
        <w:t>T</w:t>
      </w:r>
      <w:r>
        <w:rPr>
          <w:rFonts w:eastAsia="?l?r ??’c"/>
          <w:noProof/>
        </w:rPr>
        <w:t>herefore t</w:t>
      </w:r>
      <w:r w:rsidRPr="0089395B">
        <w:rPr>
          <w:rFonts w:eastAsia="?l?r ??’c"/>
          <w:noProof/>
        </w:rPr>
        <w:t>his guide, while it cannot specify business practices, recommends the use of unique names for referenced files.</w:t>
      </w:r>
    </w:p>
    <w:p w14:paraId="372FBFE6" w14:textId="77777777" w:rsidR="00626D99" w:rsidRPr="0089395B" w:rsidRDefault="00626D99" w:rsidP="00626D99">
      <w:pPr>
        <w:tabs>
          <w:tab w:val="left" w:pos="1080"/>
          <w:tab w:val="left" w:pos="1440"/>
        </w:tabs>
        <w:spacing w:after="120" w:line="260" w:lineRule="exact"/>
        <w:ind w:left="720"/>
        <w:rPr>
          <w:rFonts w:eastAsia="?l?r ??’c"/>
          <w:noProof/>
        </w:rPr>
      </w:pPr>
      <w:r w:rsidRPr="0089395B">
        <w:rPr>
          <w:rFonts w:eastAsia="?l?r ??’c"/>
          <w:noProof/>
        </w:rPr>
        <w:lastRenderedPageBreak/>
        <w:t>One approach to generating a unique name is to constr</w:t>
      </w:r>
      <w:r>
        <w:rPr>
          <w:rFonts w:eastAsia="?l?r ??’c"/>
          <w:noProof/>
        </w:rPr>
        <w:t>uct it from the globally-unique</w:t>
      </w:r>
      <w:r w:rsidRPr="0089395B">
        <w:rPr>
          <w:rFonts w:eastAsia="?l?r ??’c"/>
          <w:noProof/>
        </w:rPr>
        <w:t xml:space="preserve"> document </w:t>
      </w:r>
      <w:r w:rsidRPr="0089395B">
        <w:rPr>
          <w:rFonts w:ascii="Courier New" w:eastAsia="?l?r ??’c" w:hAnsi="Courier New" w:cs="TimesNewRomanPSMT"/>
          <w:noProof/>
        </w:rPr>
        <w:t>id</w:t>
      </w:r>
      <w:r w:rsidRPr="0089395B">
        <w:rPr>
          <w:rFonts w:eastAsia="?l?r ??’c"/>
          <w:noProof/>
        </w:rPr>
        <w:t xml:space="preserve"> (</w:t>
      </w:r>
      <w:r w:rsidRPr="0089395B">
        <w:rPr>
          <w:rFonts w:ascii="Courier New" w:eastAsia="?l?r ??’c" w:hAnsi="Courier New" w:cs="TimesNewRomanPSMT"/>
          <w:noProof/>
        </w:rPr>
        <w:t>root</w:t>
      </w:r>
      <w:r w:rsidRPr="0089395B">
        <w:rPr>
          <w:rFonts w:eastAsia="?l?r ??’c"/>
          <w:noProof/>
        </w:rPr>
        <w:t xml:space="preserve"> and </w:t>
      </w:r>
      <w:r w:rsidRPr="0089395B">
        <w:rPr>
          <w:rFonts w:ascii="Courier New" w:eastAsia="?l?r ??’c" w:hAnsi="Courier New" w:cs="TimesNewRomanPSMT"/>
          <w:noProof/>
        </w:rPr>
        <w:t>extension</w:t>
      </w:r>
      <w:r w:rsidRPr="0089395B">
        <w:rPr>
          <w:rFonts w:eastAsia="?l?r ??’c"/>
          <w:noProof/>
        </w:rPr>
        <w:t xml:space="preserve">) concatenated to a locally unique reference for the external file. The </w:t>
      </w:r>
      <w:r>
        <w:rPr>
          <w:rFonts w:eastAsia="?l?r ??’c"/>
          <w:noProof/>
        </w:rPr>
        <w:t xml:space="preserve">following figure illustrates this technique used with a CDA document that has an id root </w:t>
      </w:r>
      <w:r w:rsidRPr="0089395B">
        <w:rPr>
          <w:rFonts w:ascii="Courier New" w:hAnsi="Courier New"/>
          <w:sz w:val="18"/>
        </w:rPr>
        <w:t>2.16.840.1.113883.19</w:t>
      </w:r>
      <w:r w:rsidRPr="00635665">
        <w:rPr>
          <w:rFonts w:eastAsia="?l?r ??’c"/>
          <w:noProof/>
        </w:rPr>
        <w:t xml:space="preserve"> </w:t>
      </w:r>
      <w:r>
        <w:rPr>
          <w:rFonts w:eastAsia="?l?r ??’c"/>
          <w:noProof/>
        </w:rPr>
        <w:t xml:space="preserve">and extension </w:t>
      </w:r>
      <w:r w:rsidRPr="0089395B">
        <w:rPr>
          <w:rFonts w:ascii="Courier New" w:hAnsi="Courier New"/>
          <w:sz w:val="18"/>
        </w:rPr>
        <w:t>999021</w:t>
      </w:r>
      <w:r w:rsidRPr="0089395B">
        <w:rPr>
          <w:rFonts w:eastAsia="?l?r ??’c"/>
          <w:noProof/>
        </w:rPr>
        <w:t>.</w:t>
      </w:r>
      <w:r>
        <w:rPr>
          <w:rFonts w:eastAsia="?l?r ??’c"/>
          <w:noProof/>
        </w:rPr>
        <w:t xml:space="preserve"> </w:t>
      </w:r>
    </w:p>
    <w:p w14:paraId="3DE1A3FD" w14:textId="77777777" w:rsidR="00A85D95" w:rsidRDefault="00A85D95" w:rsidP="00A85D95">
      <w:pPr>
        <w:pStyle w:val="Caption"/>
      </w:pPr>
      <w:bookmarkStart w:id="359" w:name="_Toc163893750"/>
      <w:r>
        <w:t xml:space="preserve">Figure </w:t>
      </w:r>
      <w:r w:rsidR="0000006B">
        <w:fldChar w:fldCharType="begin"/>
      </w:r>
      <w:r w:rsidR="0000006B">
        <w:instrText xml:space="preserve"> SEQ Figure \* ARABIC </w:instrText>
      </w:r>
      <w:r w:rsidR="0000006B">
        <w:fldChar w:fldCharType="separate"/>
      </w:r>
      <w:r w:rsidR="00D61323">
        <w:t>55</w:t>
      </w:r>
      <w:r w:rsidR="0000006B">
        <w:fldChar w:fldCharType="end"/>
      </w:r>
      <w:r>
        <w:t>: Unique file reference example</w:t>
      </w:r>
      <w:bookmarkEnd w:id="359"/>
    </w:p>
    <w:p w14:paraId="145CEBB1" w14:textId="77777777" w:rsidR="004F7C50" w:rsidRDefault="00626D99" w:rsidP="00A85D95">
      <w:pPr>
        <w:pStyle w:val="Example"/>
      </w:pPr>
      <w:r>
        <w:t>&lt;reference value="</w:t>
      </w:r>
      <w:r w:rsidR="00A85D95" w:rsidRPr="004A2412">
        <w:t>ref-2.16.840.1.113883.19-999021-ekg-1.pdf</w:t>
      </w:r>
      <w:r>
        <w:t>"</w:t>
      </w:r>
      <w:r w:rsidR="00A85D95" w:rsidRPr="004A2412">
        <w:t>/&gt;</w:t>
      </w:r>
    </w:p>
    <w:p w14:paraId="4BCAA36A" w14:textId="77777777" w:rsidR="008265E2" w:rsidRPr="00887AC0" w:rsidRDefault="008265E2" w:rsidP="004F7C50">
      <w:pPr>
        <w:pStyle w:val="BodyText"/>
        <w:rPr>
          <w:highlight w:val="yellow"/>
        </w:rPr>
      </w:pPr>
    </w:p>
    <w:p w14:paraId="37EC099A" w14:textId="77777777" w:rsidR="003E2EA8" w:rsidRDefault="003E2EA8" w:rsidP="003E2EA8">
      <w:pPr>
        <w:pStyle w:val="Heading1"/>
      </w:pPr>
      <w:bookmarkStart w:id="360" w:name="_Section_Template_Model"/>
      <w:bookmarkStart w:id="361" w:name="_Section-Level_Templates"/>
      <w:bookmarkStart w:id="362" w:name="_Toc163893596"/>
      <w:bookmarkEnd w:id="100"/>
      <w:bookmarkEnd w:id="101"/>
      <w:bookmarkEnd w:id="360"/>
      <w:bookmarkEnd w:id="361"/>
      <w:r>
        <w:lastRenderedPageBreak/>
        <w:t>Section</w:t>
      </w:r>
      <w:r w:rsidR="007A253E">
        <w:t>-Level</w:t>
      </w:r>
      <w:r>
        <w:t xml:space="preserve"> </w:t>
      </w:r>
      <w:r w:rsidR="00B50A82">
        <w:t>Templates</w:t>
      </w:r>
      <w:bookmarkEnd w:id="362"/>
    </w:p>
    <w:p w14:paraId="75392897" w14:textId="77777777" w:rsidR="00F26A40" w:rsidRDefault="00F26A40" w:rsidP="00F26A40">
      <w:pPr>
        <w:pStyle w:val="BodyText"/>
      </w:pPr>
      <w:bookmarkStart w:id="363" w:name="_Ref202260484"/>
      <w:bookmarkStart w:id="364" w:name="_Ref202260497"/>
      <w:r>
        <w:t xml:space="preserve">This section contains the section-level templates referenced by one or more of the document types of this Consolidated Guide. These templates describe the purpose of each section and the section-level constraints.  </w:t>
      </w:r>
    </w:p>
    <w:p w14:paraId="2CD72C48" w14:textId="77777777" w:rsidR="00F26A40" w:rsidRPr="00EC6C98" w:rsidRDefault="00F26A40" w:rsidP="00F26A40">
      <w:pPr>
        <w:pStyle w:val="BodyText"/>
      </w:pPr>
      <w:r>
        <w:t>Each section-level template contains</w:t>
      </w:r>
      <w:r w:rsidRPr="00EC6C98">
        <w:t xml:space="preserve"> the following:</w:t>
      </w:r>
    </w:p>
    <w:p w14:paraId="55CA90B5" w14:textId="77777777" w:rsidR="00F26A40" w:rsidRPr="00F26A40" w:rsidRDefault="00F26A40" w:rsidP="00F26A40">
      <w:pPr>
        <w:pStyle w:val="ListBullet"/>
        <w:rPr>
          <w:lang w:val="es-ES_tradnl"/>
        </w:rPr>
      </w:pPr>
      <w:r w:rsidRPr="00385753">
        <w:rPr>
          <w:lang w:val="es-ES_tradnl"/>
        </w:rPr>
        <w:t>Template meta</w:t>
      </w:r>
      <w:r w:rsidRPr="00F26A40">
        <w:rPr>
          <w:lang w:val="es-ES_tradnl"/>
        </w:rPr>
        <w:t>data (e.g., templateID, etc.)</w:t>
      </w:r>
    </w:p>
    <w:p w14:paraId="571E65B1" w14:textId="77777777" w:rsidR="00F26A40" w:rsidRDefault="00F26A40" w:rsidP="00F26A40">
      <w:pPr>
        <w:pStyle w:val="ListBullet"/>
      </w:pPr>
      <w:r>
        <w:t>Description and explanatory narrative</w:t>
      </w:r>
    </w:p>
    <w:p w14:paraId="44300D65" w14:textId="77777777" w:rsidR="00F26A40" w:rsidRDefault="00F26A40" w:rsidP="00F26A40">
      <w:pPr>
        <w:pStyle w:val="ListBullet"/>
      </w:pPr>
      <w:r>
        <w:t xml:space="preserve">LOINC section code </w:t>
      </w:r>
    </w:p>
    <w:p w14:paraId="027EAA38" w14:textId="77777777" w:rsidR="00F26A40" w:rsidRDefault="00F26A40" w:rsidP="00F26A40">
      <w:pPr>
        <w:pStyle w:val="ListBullet"/>
      </w:pPr>
      <w:r>
        <w:t>Section title</w:t>
      </w:r>
    </w:p>
    <w:p w14:paraId="5054E79B" w14:textId="77777777" w:rsidR="00F26A40" w:rsidRDefault="00F26A40" w:rsidP="00F26A40">
      <w:pPr>
        <w:pStyle w:val="ListBullet"/>
      </w:pPr>
      <w:r>
        <w:t xml:space="preserve">Requirements for a text element </w:t>
      </w:r>
    </w:p>
    <w:p w14:paraId="6446072A" w14:textId="77777777" w:rsidR="00F26A40" w:rsidRDefault="00F26A40" w:rsidP="00F26A40">
      <w:pPr>
        <w:pStyle w:val="ListBullet"/>
      </w:pPr>
      <w:r>
        <w:t>Entry-level template names and Ids for referenced templates (required and optional)</w:t>
      </w:r>
    </w:p>
    <w:p w14:paraId="6D8DCFA4" w14:textId="77777777" w:rsidR="00F26A40" w:rsidRDefault="00DE5967" w:rsidP="00F26A40">
      <w:pPr>
        <w:pStyle w:val="BodyText"/>
      </w:pPr>
      <w:r>
        <w:t xml:space="preserve">The table on </w:t>
      </w:r>
      <w:hyperlink w:anchor="T_SectionAndReqOptDoctypes" w:history="1">
        <w:r w:rsidRPr="00BC547B">
          <w:rPr>
            <w:rStyle w:val="Hyperlink"/>
            <w:rFonts w:cs="Times New Roman"/>
            <w:lang w:eastAsia="en-US"/>
          </w:rPr>
          <w:t>Sections and Required/Optional Document Types</w:t>
        </w:r>
      </w:hyperlink>
      <w:r>
        <w:t xml:space="preserve"> </w:t>
      </w:r>
      <w:r w:rsidR="00F26A40">
        <w:t xml:space="preserve">summarizes the use and reuse of section-level templates across the document types. Note that the constraints for the entry templates themselves are contained in the </w:t>
      </w:r>
      <w:hyperlink w:anchor="_Entry-level_Templates_1" w:history="1">
        <w:r>
          <w:rPr>
            <w:rStyle w:val="Hyperlink"/>
            <w:rFonts w:cs="Times New Roman"/>
            <w:lang w:eastAsia="en-US"/>
          </w:rPr>
          <w:t>entry-level templates</w:t>
        </w:r>
      </w:hyperlink>
      <w:r w:rsidR="00F26A40">
        <w:t xml:space="preserve"> section of this guide.</w:t>
      </w:r>
      <w:bookmarkEnd w:id="363"/>
      <w:bookmarkEnd w:id="364"/>
    </w:p>
    <w:p w14:paraId="7463AA4E" w14:textId="77777777" w:rsidR="00BC547B" w:rsidRDefault="00BC547B" w:rsidP="00BC547B">
      <w:pPr>
        <w:pStyle w:val="Caption"/>
      </w:pPr>
      <w:bookmarkStart w:id="365" w:name="_Toc163893795"/>
      <w:r>
        <w:t xml:space="preserve">Table </w:t>
      </w:r>
      <w:r w:rsidR="0000006B">
        <w:fldChar w:fldCharType="begin"/>
      </w:r>
      <w:r w:rsidR="0000006B">
        <w:instrText xml:space="preserve"> SEQ Table \* ARABIC </w:instrText>
      </w:r>
      <w:r w:rsidR="0000006B">
        <w:fldChar w:fldCharType="separate"/>
      </w:r>
      <w:r w:rsidR="00D61323">
        <w:t>31</w:t>
      </w:r>
      <w:r w:rsidR="0000006B">
        <w:fldChar w:fldCharType="end"/>
      </w:r>
      <w:r>
        <w:t>: Sections</w:t>
      </w:r>
      <w:bookmarkStart w:id="366" w:name="T_SectionAndReqOptDoctypes"/>
      <w:bookmarkEnd w:id="366"/>
      <w:r>
        <w:t xml:space="preserve"> and Required/Optional Document Types</w:t>
      </w:r>
      <w:bookmarkEnd w:id="365"/>
    </w:p>
    <w:tbl>
      <w:tblPr>
        <w:tblW w:w="9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8"/>
        <w:gridCol w:w="1080"/>
        <w:gridCol w:w="3330"/>
        <w:gridCol w:w="360"/>
        <w:gridCol w:w="360"/>
        <w:gridCol w:w="360"/>
        <w:gridCol w:w="360"/>
        <w:gridCol w:w="360"/>
        <w:gridCol w:w="360"/>
        <w:gridCol w:w="360"/>
        <w:gridCol w:w="360"/>
        <w:gridCol w:w="360"/>
      </w:tblGrid>
      <w:tr w:rsidR="00C329E2" w:rsidRPr="00FF4225" w14:paraId="0B969553" w14:textId="77777777">
        <w:trPr>
          <w:cantSplit/>
          <w:trHeight w:val="2843"/>
          <w:tblHeader/>
        </w:trPr>
        <w:tc>
          <w:tcPr>
            <w:tcW w:w="1718" w:type="dxa"/>
            <w:shd w:val="clear" w:color="auto" w:fill="E6E6E6"/>
            <w:vAlign w:val="bottom"/>
          </w:tcPr>
          <w:p w14:paraId="2E89698C" w14:textId="77777777" w:rsidR="00C329E2" w:rsidRPr="00FF4225" w:rsidRDefault="00C329E2" w:rsidP="00746893">
            <w:pPr>
              <w:keepNext/>
              <w:spacing w:before="40" w:after="40" w:line="240" w:lineRule="exact"/>
              <w:rPr>
                <w:b/>
                <w:sz w:val="18"/>
                <w:szCs w:val="20"/>
              </w:rPr>
            </w:pPr>
            <w:r w:rsidRPr="00FF4225">
              <w:rPr>
                <w:b/>
                <w:sz w:val="18"/>
                <w:szCs w:val="20"/>
              </w:rPr>
              <w:t>Section Name</w:t>
            </w:r>
          </w:p>
        </w:tc>
        <w:tc>
          <w:tcPr>
            <w:tcW w:w="1080" w:type="dxa"/>
            <w:shd w:val="clear" w:color="auto" w:fill="E6E6E6"/>
            <w:vAlign w:val="bottom"/>
          </w:tcPr>
          <w:p w14:paraId="68A2F966" w14:textId="77777777" w:rsidR="00C329E2" w:rsidRPr="00FF4225" w:rsidRDefault="00C329E2" w:rsidP="00746893">
            <w:pPr>
              <w:keepNext/>
              <w:spacing w:before="40" w:after="40" w:line="240" w:lineRule="exact"/>
              <w:rPr>
                <w:b/>
                <w:sz w:val="18"/>
                <w:szCs w:val="20"/>
              </w:rPr>
            </w:pPr>
            <w:r w:rsidRPr="00FF4225">
              <w:rPr>
                <w:b/>
                <w:sz w:val="18"/>
                <w:szCs w:val="20"/>
              </w:rPr>
              <w:t>LOINC</w:t>
            </w:r>
          </w:p>
        </w:tc>
        <w:tc>
          <w:tcPr>
            <w:tcW w:w="3330" w:type="dxa"/>
            <w:shd w:val="clear" w:color="auto" w:fill="E6E6E6"/>
            <w:vAlign w:val="bottom"/>
          </w:tcPr>
          <w:p w14:paraId="4F469A37" w14:textId="77777777" w:rsidR="00C329E2" w:rsidRPr="00FF4225" w:rsidRDefault="00C329E2" w:rsidP="00746893">
            <w:pPr>
              <w:keepNext/>
              <w:spacing w:before="40" w:after="40" w:line="240" w:lineRule="exact"/>
              <w:rPr>
                <w:b/>
                <w:sz w:val="18"/>
                <w:szCs w:val="20"/>
              </w:rPr>
            </w:pPr>
            <w:r w:rsidRPr="00FF4225">
              <w:rPr>
                <w:b/>
                <w:sz w:val="18"/>
                <w:szCs w:val="20"/>
              </w:rPr>
              <w:t xml:space="preserve">templateId </w:t>
            </w:r>
            <w:r w:rsidRPr="00FF4225">
              <w:rPr>
                <w:b/>
                <w:sz w:val="18"/>
                <w:szCs w:val="20"/>
              </w:rPr>
              <w:br/>
              <w:t>Entries Required</w:t>
            </w:r>
            <w:r w:rsidRPr="00FF4225">
              <w:rPr>
                <w:b/>
                <w:sz w:val="18"/>
                <w:szCs w:val="20"/>
              </w:rPr>
              <w:br/>
              <w:t>Entries Optional</w:t>
            </w:r>
          </w:p>
        </w:tc>
        <w:tc>
          <w:tcPr>
            <w:tcW w:w="360" w:type="dxa"/>
            <w:shd w:val="clear" w:color="auto" w:fill="E6E6E6"/>
            <w:textDirection w:val="btLr"/>
            <w:vAlign w:val="center"/>
          </w:tcPr>
          <w:p w14:paraId="629719DA" w14:textId="77777777" w:rsidR="00C329E2" w:rsidRPr="00FF4225" w:rsidRDefault="00D61323" w:rsidP="00746893">
            <w:pPr>
              <w:keepNext/>
              <w:spacing w:before="40" w:after="40" w:line="240" w:lineRule="exact"/>
              <w:ind w:left="113" w:right="113"/>
              <w:rPr>
                <w:b/>
                <w:sz w:val="18"/>
                <w:szCs w:val="20"/>
              </w:rPr>
            </w:pPr>
            <w:hyperlink w:anchor="Doc_CCD" w:history="1">
              <w:r w:rsidR="00C329E2" w:rsidRPr="007C063B">
                <w:rPr>
                  <w:rStyle w:val="Hyperlink"/>
                  <w:rFonts w:cs="Times New Roman"/>
                  <w:b/>
                  <w:sz w:val="18"/>
                  <w:szCs w:val="20"/>
                  <w:lang w:eastAsia="en-US"/>
                </w:rPr>
                <w:t>CCD</w:t>
              </w:r>
            </w:hyperlink>
          </w:p>
        </w:tc>
        <w:tc>
          <w:tcPr>
            <w:tcW w:w="360" w:type="dxa"/>
            <w:shd w:val="clear" w:color="auto" w:fill="E6E6E6"/>
            <w:textDirection w:val="btLr"/>
            <w:vAlign w:val="center"/>
          </w:tcPr>
          <w:p w14:paraId="59C7B349" w14:textId="77777777" w:rsidR="00C329E2" w:rsidRPr="00FF4225" w:rsidRDefault="00C329E2" w:rsidP="00746893">
            <w:pPr>
              <w:keepNext/>
              <w:spacing w:before="40" w:after="40" w:line="240" w:lineRule="exact"/>
              <w:ind w:left="113" w:right="113"/>
              <w:rPr>
                <w:b/>
                <w:sz w:val="18"/>
                <w:szCs w:val="20"/>
              </w:rPr>
            </w:pPr>
            <w:r w:rsidRPr="00FF4225">
              <w:rPr>
                <w:b/>
                <w:sz w:val="18"/>
                <w:szCs w:val="20"/>
              </w:rPr>
              <w:t>Consultation Note</w:t>
            </w:r>
          </w:p>
        </w:tc>
        <w:tc>
          <w:tcPr>
            <w:tcW w:w="360" w:type="dxa"/>
            <w:shd w:val="clear" w:color="auto" w:fill="E6E6E6"/>
            <w:textDirection w:val="btLr"/>
            <w:vAlign w:val="center"/>
          </w:tcPr>
          <w:p w14:paraId="5D35D15B" w14:textId="77777777" w:rsidR="00C329E2" w:rsidRPr="00FF4225" w:rsidRDefault="00C329E2" w:rsidP="00746893">
            <w:pPr>
              <w:keepNext/>
              <w:spacing w:before="40" w:after="40" w:line="240" w:lineRule="exact"/>
              <w:ind w:left="113" w:right="113"/>
              <w:rPr>
                <w:b/>
                <w:sz w:val="18"/>
                <w:szCs w:val="20"/>
              </w:rPr>
            </w:pPr>
            <w:r w:rsidRPr="00FF4225">
              <w:rPr>
                <w:b/>
                <w:sz w:val="18"/>
                <w:szCs w:val="20"/>
              </w:rPr>
              <w:t>Diagnostic Imaging Report</w:t>
            </w:r>
          </w:p>
        </w:tc>
        <w:tc>
          <w:tcPr>
            <w:tcW w:w="360" w:type="dxa"/>
            <w:shd w:val="clear" w:color="auto" w:fill="E6E6E6"/>
            <w:textDirection w:val="btLr"/>
            <w:vAlign w:val="center"/>
          </w:tcPr>
          <w:p w14:paraId="74AD8817" w14:textId="77777777" w:rsidR="00C329E2" w:rsidRPr="00FF4225" w:rsidRDefault="00C329E2" w:rsidP="00746893">
            <w:pPr>
              <w:keepNext/>
              <w:spacing w:before="40" w:after="40" w:line="240" w:lineRule="exact"/>
              <w:ind w:left="113" w:right="113"/>
              <w:rPr>
                <w:b/>
                <w:sz w:val="18"/>
                <w:szCs w:val="20"/>
              </w:rPr>
            </w:pPr>
            <w:r w:rsidRPr="00FF4225">
              <w:rPr>
                <w:b/>
                <w:sz w:val="18"/>
                <w:szCs w:val="20"/>
              </w:rPr>
              <w:t>Discharge Summary</w:t>
            </w:r>
          </w:p>
        </w:tc>
        <w:tc>
          <w:tcPr>
            <w:tcW w:w="360" w:type="dxa"/>
            <w:shd w:val="clear" w:color="auto" w:fill="E6E6E6"/>
            <w:textDirection w:val="btLr"/>
            <w:vAlign w:val="center"/>
          </w:tcPr>
          <w:p w14:paraId="404ADA1C" w14:textId="77777777" w:rsidR="00C329E2" w:rsidRPr="00FF4225" w:rsidRDefault="00C329E2" w:rsidP="00746893">
            <w:pPr>
              <w:keepNext/>
              <w:spacing w:before="40" w:after="40" w:line="240" w:lineRule="exact"/>
              <w:ind w:left="113" w:right="113"/>
              <w:rPr>
                <w:b/>
                <w:sz w:val="18"/>
                <w:szCs w:val="20"/>
              </w:rPr>
            </w:pPr>
            <w:r w:rsidRPr="00FF4225">
              <w:rPr>
                <w:b/>
                <w:sz w:val="18"/>
                <w:szCs w:val="20"/>
              </w:rPr>
              <w:t>H&amp;P Note</w:t>
            </w:r>
          </w:p>
        </w:tc>
        <w:tc>
          <w:tcPr>
            <w:tcW w:w="360" w:type="dxa"/>
            <w:shd w:val="clear" w:color="auto" w:fill="E6E6E6"/>
            <w:textDirection w:val="btLr"/>
            <w:vAlign w:val="center"/>
          </w:tcPr>
          <w:p w14:paraId="129E327A" w14:textId="77777777" w:rsidR="00C329E2" w:rsidRPr="00FF4225" w:rsidRDefault="00C329E2" w:rsidP="00746893">
            <w:pPr>
              <w:keepNext/>
              <w:spacing w:before="40" w:after="40" w:line="240" w:lineRule="exact"/>
              <w:ind w:left="113" w:right="113"/>
              <w:rPr>
                <w:b/>
                <w:sz w:val="18"/>
                <w:szCs w:val="20"/>
              </w:rPr>
            </w:pPr>
            <w:r w:rsidRPr="00FF4225">
              <w:rPr>
                <w:b/>
                <w:sz w:val="18"/>
                <w:szCs w:val="20"/>
              </w:rPr>
              <w:t>Operative Note</w:t>
            </w:r>
          </w:p>
        </w:tc>
        <w:tc>
          <w:tcPr>
            <w:tcW w:w="360" w:type="dxa"/>
            <w:shd w:val="clear" w:color="auto" w:fill="E6E6E6"/>
            <w:textDirection w:val="btLr"/>
            <w:vAlign w:val="center"/>
          </w:tcPr>
          <w:p w14:paraId="5A031EAD" w14:textId="77777777" w:rsidR="00C329E2" w:rsidRPr="00FF4225" w:rsidRDefault="00C329E2" w:rsidP="00746893">
            <w:pPr>
              <w:keepNext/>
              <w:spacing w:before="40" w:after="40" w:line="240" w:lineRule="exact"/>
              <w:ind w:left="113" w:right="113"/>
              <w:rPr>
                <w:b/>
                <w:sz w:val="18"/>
                <w:szCs w:val="20"/>
              </w:rPr>
            </w:pPr>
            <w:r w:rsidRPr="00FF4225">
              <w:rPr>
                <w:b/>
                <w:sz w:val="18"/>
                <w:szCs w:val="20"/>
              </w:rPr>
              <w:t>Procedure Note</w:t>
            </w:r>
          </w:p>
        </w:tc>
        <w:tc>
          <w:tcPr>
            <w:tcW w:w="360" w:type="dxa"/>
            <w:shd w:val="clear" w:color="auto" w:fill="E6E6E6"/>
            <w:textDirection w:val="btLr"/>
            <w:vAlign w:val="center"/>
          </w:tcPr>
          <w:p w14:paraId="44BCC111" w14:textId="77777777" w:rsidR="00C329E2" w:rsidRPr="00FF4225" w:rsidRDefault="00C329E2" w:rsidP="00746893">
            <w:pPr>
              <w:keepNext/>
              <w:spacing w:before="40" w:after="40" w:line="240" w:lineRule="exact"/>
              <w:ind w:left="113" w:right="113"/>
              <w:rPr>
                <w:b/>
                <w:sz w:val="18"/>
                <w:szCs w:val="20"/>
              </w:rPr>
            </w:pPr>
            <w:r w:rsidRPr="00FF4225">
              <w:rPr>
                <w:b/>
                <w:sz w:val="18"/>
                <w:szCs w:val="20"/>
              </w:rPr>
              <w:t>Progress Note</w:t>
            </w:r>
          </w:p>
        </w:tc>
        <w:tc>
          <w:tcPr>
            <w:tcW w:w="360" w:type="dxa"/>
            <w:shd w:val="clear" w:color="auto" w:fill="E6E6E6"/>
            <w:textDirection w:val="btLr"/>
            <w:vAlign w:val="center"/>
          </w:tcPr>
          <w:p w14:paraId="18478A6F" w14:textId="77777777" w:rsidR="00C329E2" w:rsidRPr="00FF4225" w:rsidRDefault="00C329E2" w:rsidP="00746893">
            <w:pPr>
              <w:keepNext/>
              <w:spacing w:before="40" w:after="40" w:line="240" w:lineRule="exact"/>
              <w:ind w:left="113" w:right="113"/>
              <w:rPr>
                <w:b/>
                <w:sz w:val="18"/>
                <w:szCs w:val="20"/>
              </w:rPr>
            </w:pPr>
            <w:r w:rsidRPr="00FF4225">
              <w:rPr>
                <w:b/>
                <w:sz w:val="18"/>
                <w:szCs w:val="20"/>
              </w:rPr>
              <w:t>Unstructured Document</w:t>
            </w:r>
          </w:p>
        </w:tc>
      </w:tr>
      <w:tr w:rsidR="00C329E2" w:rsidRPr="00FF4225" w14:paraId="2E9153BA" w14:textId="77777777">
        <w:trPr>
          <w:cantSplit/>
        </w:trPr>
        <w:tc>
          <w:tcPr>
            <w:tcW w:w="1718" w:type="dxa"/>
          </w:tcPr>
          <w:p w14:paraId="2AEB5231" w14:textId="77777777" w:rsidR="00C329E2" w:rsidRPr="00FF4225" w:rsidRDefault="00D61323" w:rsidP="00746893">
            <w:pPr>
              <w:keepNext/>
              <w:spacing w:before="40" w:after="40" w:line="240" w:lineRule="exact"/>
              <w:rPr>
                <w:sz w:val="18"/>
                <w:szCs w:val="20"/>
              </w:rPr>
            </w:pPr>
            <w:hyperlink w:anchor="S_AdvanceDirectivesSection" w:history="1">
              <w:r w:rsidR="00C329E2" w:rsidRPr="004C3DF7">
                <w:rPr>
                  <w:rStyle w:val="Hyperlink"/>
                  <w:rFonts w:cs="Times New Roman"/>
                  <w:sz w:val="18"/>
                  <w:szCs w:val="20"/>
                  <w:lang w:eastAsia="en-US"/>
                </w:rPr>
                <w:t>Advance Directives</w:t>
              </w:r>
            </w:hyperlink>
          </w:p>
        </w:tc>
        <w:tc>
          <w:tcPr>
            <w:tcW w:w="1080" w:type="dxa"/>
          </w:tcPr>
          <w:p w14:paraId="20BCEEC1" w14:textId="77777777" w:rsidR="00C329E2" w:rsidRPr="00FF4225" w:rsidRDefault="00C329E2" w:rsidP="00746893">
            <w:pPr>
              <w:keepNext/>
              <w:spacing w:before="40" w:after="40" w:line="240" w:lineRule="exact"/>
              <w:rPr>
                <w:sz w:val="18"/>
                <w:szCs w:val="20"/>
              </w:rPr>
            </w:pPr>
            <w:r>
              <w:rPr>
                <w:sz w:val="18"/>
                <w:szCs w:val="20"/>
              </w:rPr>
              <w:t>42348-3</w:t>
            </w:r>
          </w:p>
        </w:tc>
        <w:tc>
          <w:tcPr>
            <w:tcW w:w="3330" w:type="dxa"/>
          </w:tcPr>
          <w:p w14:paraId="0B202A7F" w14:textId="77777777" w:rsidR="00C329E2" w:rsidRDefault="00C329E2" w:rsidP="00746893">
            <w:pPr>
              <w:keepNext/>
              <w:spacing w:before="40" w:after="40" w:line="240" w:lineRule="exact"/>
              <w:rPr>
                <w:sz w:val="18"/>
              </w:rPr>
            </w:pPr>
            <w:r>
              <w:rPr>
                <w:sz w:val="18"/>
              </w:rPr>
              <w:t>--</w:t>
            </w:r>
          </w:p>
          <w:p w14:paraId="6C0B0F71" w14:textId="77777777" w:rsidR="00C329E2" w:rsidRPr="00FF4225" w:rsidRDefault="00C329E2" w:rsidP="00746893">
            <w:pPr>
              <w:keepNext/>
              <w:spacing w:before="40" w:after="40" w:line="240" w:lineRule="exact"/>
              <w:rPr>
                <w:sz w:val="18"/>
              </w:rPr>
            </w:pPr>
            <w:r w:rsidRPr="00C73BC5">
              <w:rPr>
                <w:sz w:val="18"/>
              </w:rPr>
              <w:t>2.16.840.1.113883.10.20.22.2.21</w:t>
            </w:r>
          </w:p>
        </w:tc>
        <w:tc>
          <w:tcPr>
            <w:tcW w:w="360" w:type="dxa"/>
            <w:shd w:val="clear" w:color="auto" w:fill="E6E6E6"/>
          </w:tcPr>
          <w:p w14:paraId="7F5C62ED" w14:textId="77777777" w:rsidR="00C329E2" w:rsidRPr="00FF4225" w:rsidRDefault="00D61323" w:rsidP="00746893">
            <w:pPr>
              <w:keepNext/>
              <w:spacing w:before="40" w:after="40" w:line="240" w:lineRule="exact"/>
              <w:jc w:val="center"/>
              <w:rPr>
                <w:sz w:val="18"/>
                <w:szCs w:val="20"/>
              </w:rPr>
            </w:pPr>
            <w:hyperlink w:anchor="S_AdvanceDirectivesSection" w:history="1">
              <w:r w:rsidR="00C329E2" w:rsidRPr="007C063B">
                <w:rPr>
                  <w:rStyle w:val="Hyperlink"/>
                  <w:rFonts w:cs="Times New Roman"/>
                  <w:sz w:val="18"/>
                  <w:szCs w:val="20"/>
                  <w:lang w:eastAsia="en-US"/>
                </w:rPr>
                <w:t>O</w:t>
              </w:r>
            </w:hyperlink>
          </w:p>
        </w:tc>
        <w:tc>
          <w:tcPr>
            <w:tcW w:w="360" w:type="dxa"/>
          </w:tcPr>
          <w:p w14:paraId="164C0820" w14:textId="77777777" w:rsidR="00C329E2" w:rsidRDefault="00C329E2" w:rsidP="00746893">
            <w:pPr>
              <w:keepNext/>
              <w:spacing w:before="40" w:after="40" w:line="240" w:lineRule="exact"/>
              <w:jc w:val="center"/>
              <w:rPr>
                <w:sz w:val="18"/>
                <w:szCs w:val="20"/>
              </w:rPr>
            </w:pPr>
            <w:r>
              <w:rPr>
                <w:sz w:val="18"/>
                <w:szCs w:val="20"/>
              </w:rPr>
              <w:t>O</w:t>
            </w:r>
          </w:p>
        </w:tc>
        <w:tc>
          <w:tcPr>
            <w:tcW w:w="360" w:type="dxa"/>
            <w:shd w:val="clear" w:color="auto" w:fill="E6E6E6"/>
          </w:tcPr>
          <w:p w14:paraId="7DE067FF" w14:textId="77777777" w:rsidR="00C329E2" w:rsidRPr="00FF4225" w:rsidRDefault="00C329E2" w:rsidP="00746893">
            <w:pPr>
              <w:keepNext/>
              <w:spacing w:before="40" w:after="40" w:line="240" w:lineRule="exact"/>
              <w:jc w:val="center"/>
              <w:rPr>
                <w:sz w:val="18"/>
                <w:szCs w:val="20"/>
              </w:rPr>
            </w:pPr>
            <w:r w:rsidRPr="00FF4225">
              <w:rPr>
                <w:sz w:val="18"/>
                <w:szCs w:val="20"/>
              </w:rPr>
              <w:t>–</w:t>
            </w:r>
          </w:p>
        </w:tc>
        <w:tc>
          <w:tcPr>
            <w:tcW w:w="360" w:type="dxa"/>
          </w:tcPr>
          <w:p w14:paraId="2502A091" w14:textId="77777777" w:rsidR="00C329E2" w:rsidRPr="00FF4225" w:rsidRDefault="00C329E2" w:rsidP="00746893">
            <w:pPr>
              <w:keepNext/>
              <w:spacing w:before="40" w:after="40" w:line="240" w:lineRule="exact"/>
              <w:jc w:val="center"/>
              <w:rPr>
                <w:sz w:val="18"/>
                <w:szCs w:val="20"/>
              </w:rPr>
            </w:pPr>
            <w:r w:rsidRPr="00FF4225">
              <w:rPr>
                <w:sz w:val="18"/>
                <w:szCs w:val="20"/>
              </w:rPr>
              <w:t>–</w:t>
            </w:r>
          </w:p>
        </w:tc>
        <w:tc>
          <w:tcPr>
            <w:tcW w:w="360" w:type="dxa"/>
            <w:shd w:val="clear" w:color="auto" w:fill="E6E6E6"/>
          </w:tcPr>
          <w:p w14:paraId="70D6A920" w14:textId="77777777" w:rsidR="00C329E2" w:rsidRPr="00FF4225" w:rsidRDefault="00C329E2" w:rsidP="00746893">
            <w:pPr>
              <w:keepNext/>
              <w:spacing w:before="40" w:after="40" w:line="240" w:lineRule="exact"/>
              <w:jc w:val="center"/>
              <w:rPr>
                <w:sz w:val="18"/>
                <w:szCs w:val="20"/>
              </w:rPr>
            </w:pPr>
            <w:r w:rsidRPr="00FF4225">
              <w:rPr>
                <w:sz w:val="18"/>
                <w:szCs w:val="20"/>
              </w:rPr>
              <w:t>–</w:t>
            </w:r>
          </w:p>
        </w:tc>
        <w:tc>
          <w:tcPr>
            <w:tcW w:w="360" w:type="dxa"/>
          </w:tcPr>
          <w:p w14:paraId="76231148" w14:textId="77777777" w:rsidR="00C329E2" w:rsidRPr="00FF4225" w:rsidRDefault="00C329E2" w:rsidP="00746893">
            <w:pPr>
              <w:keepNext/>
              <w:spacing w:before="40" w:after="40" w:line="240" w:lineRule="exact"/>
              <w:jc w:val="center"/>
              <w:rPr>
                <w:sz w:val="18"/>
                <w:szCs w:val="20"/>
              </w:rPr>
            </w:pPr>
            <w:r w:rsidRPr="00FF4225">
              <w:rPr>
                <w:sz w:val="18"/>
                <w:szCs w:val="20"/>
              </w:rPr>
              <w:t>–</w:t>
            </w:r>
          </w:p>
        </w:tc>
        <w:tc>
          <w:tcPr>
            <w:tcW w:w="360" w:type="dxa"/>
            <w:shd w:val="clear" w:color="auto" w:fill="E6E6E6"/>
          </w:tcPr>
          <w:p w14:paraId="3A5ADD49" w14:textId="77777777" w:rsidR="00C329E2" w:rsidRPr="00FF4225" w:rsidRDefault="00C329E2" w:rsidP="00746893">
            <w:pPr>
              <w:keepNext/>
              <w:spacing w:before="40" w:after="40" w:line="240" w:lineRule="exact"/>
              <w:jc w:val="center"/>
              <w:rPr>
                <w:sz w:val="18"/>
                <w:szCs w:val="20"/>
              </w:rPr>
            </w:pPr>
            <w:r w:rsidRPr="00FF4225">
              <w:rPr>
                <w:sz w:val="18"/>
                <w:szCs w:val="20"/>
              </w:rPr>
              <w:t>–</w:t>
            </w:r>
          </w:p>
        </w:tc>
        <w:tc>
          <w:tcPr>
            <w:tcW w:w="360" w:type="dxa"/>
          </w:tcPr>
          <w:p w14:paraId="4AE8032C" w14:textId="77777777" w:rsidR="00C329E2" w:rsidRPr="00FF4225" w:rsidRDefault="00C329E2" w:rsidP="00746893">
            <w:pPr>
              <w:keepNext/>
              <w:spacing w:before="40" w:after="40" w:line="240" w:lineRule="exact"/>
              <w:jc w:val="center"/>
              <w:rPr>
                <w:sz w:val="18"/>
                <w:szCs w:val="20"/>
              </w:rPr>
            </w:pPr>
            <w:r w:rsidRPr="00FF4225">
              <w:rPr>
                <w:sz w:val="18"/>
                <w:szCs w:val="20"/>
              </w:rPr>
              <w:t>–</w:t>
            </w:r>
          </w:p>
        </w:tc>
        <w:tc>
          <w:tcPr>
            <w:tcW w:w="360" w:type="dxa"/>
            <w:shd w:val="clear" w:color="auto" w:fill="E6E6E6"/>
          </w:tcPr>
          <w:p w14:paraId="41CE9E07" w14:textId="77777777" w:rsidR="00C329E2" w:rsidRPr="00FF4225" w:rsidRDefault="00C329E2" w:rsidP="00746893">
            <w:pPr>
              <w:spacing w:before="40" w:after="40" w:line="240" w:lineRule="exact"/>
              <w:jc w:val="center"/>
              <w:rPr>
                <w:rFonts w:ascii="Times New Roman" w:hAnsi="Times New Roman"/>
                <w:sz w:val="18"/>
                <w:szCs w:val="20"/>
              </w:rPr>
            </w:pPr>
            <w:r>
              <w:rPr>
                <w:rFonts w:ascii="Times New Roman" w:hAnsi="Times New Roman"/>
                <w:sz w:val="18"/>
                <w:szCs w:val="20"/>
              </w:rPr>
              <w:t>*</w:t>
            </w:r>
          </w:p>
        </w:tc>
      </w:tr>
      <w:tr w:rsidR="00C329E2" w:rsidRPr="00FF4225" w14:paraId="28C7B0D6" w14:textId="77777777">
        <w:trPr>
          <w:cantSplit/>
        </w:trPr>
        <w:tc>
          <w:tcPr>
            <w:tcW w:w="1718" w:type="dxa"/>
          </w:tcPr>
          <w:p w14:paraId="1845D09A" w14:textId="77777777" w:rsidR="00C329E2" w:rsidRPr="008428BC" w:rsidRDefault="00C329E2" w:rsidP="00746893">
            <w:pPr>
              <w:keepNext/>
              <w:spacing w:before="40" w:after="40" w:line="240" w:lineRule="exact"/>
              <w:rPr>
                <w:sz w:val="18"/>
                <w:szCs w:val="20"/>
              </w:rPr>
            </w:pPr>
            <w:r w:rsidRPr="008428BC">
              <w:rPr>
                <w:sz w:val="18"/>
                <w:szCs w:val="20"/>
              </w:rPr>
              <w:t>Addendum</w:t>
            </w:r>
          </w:p>
        </w:tc>
        <w:tc>
          <w:tcPr>
            <w:tcW w:w="1080" w:type="dxa"/>
          </w:tcPr>
          <w:p w14:paraId="4960691B" w14:textId="77777777" w:rsidR="00C329E2" w:rsidRPr="008428BC" w:rsidRDefault="00C329E2" w:rsidP="00746893">
            <w:pPr>
              <w:keepNext/>
              <w:spacing w:before="40" w:after="40" w:line="240" w:lineRule="exact"/>
              <w:rPr>
                <w:sz w:val="18"/>
                <w:szCs w:val="20"/>
              </w:rPr>
            </w:pPr>
            <w:r w:rsidRPr="008428BC">
              <w:rPr>
                <w:sz w:val="18"/>
                <w:szCs w:val="20"/>
              </w:rPr>
              <w:t>55107-7</w:t>
            </w:r>
          </w:p>
        </w:tc>
        <w:tc>
          <w:tcPr>
            <w:tcW w:w="3330" w:type="dxa"/>
          </w:tcPr>
          <w:p w14:paraId="12ACFD63" w14:textId="77777777" w:rsidR="00C329E2" w:rsidRPr="008428BC" w:rsidRDefault="00C329E2" w:rsidP="00746893">
            <w:pPr>
              <w:keepNext/>
              <w:spacing w:before="40" w:after="40" w:line="240" w:lineRule="exact"/>
              <w:rPr>
                <w:sz w:val="18"/>
              </w:rPr>
            </w:pPr>
          </w:p>
        </w:tc>
        <w:tc>
          <w:tcPr>
            <w:tcW w:w="360" w:type="dxa"/>
            <w:shd w:val="clear" w:color="auto" w:fill="E6E6E6"/>
          </w:tcPr>
          <w:p w14:paraId="11818ADF" w14:textId="77777777" w:rsidR="00C329E2" w:rsidRPr="008428BC" w:rsidRDefault="00C329E2" w:rsidP="00746893">
            <w:pPr>
              <w:keepNext/>
              <w:spacing w:before="40" w:after="40" w:line="240" w:lineRule="exact"/>
              <w:jc w:val="center"/>
              <w:rPr>
                <w:sz w:val="18"/>
                <w:szCs w:val="20"/>
              </w:rPr>
            </w:pPr>
            <w:r w:rsidRPr="008428BC">
              <w:rPr>
                <w:sz w:val="18"/>
                <w:szCs w:val="20"/>
              </w:rPr>
              <w:t>–</w:t>
            </w:r>
          </w:p>
        </w:tc>
        <w:tc>
          <w:tcPr>
            <w:tcW w:w="360" w:type="dxa"/>
          </w:tcPr>
          <w:p w14:paraId="31B94090" w14:textId="77777777" w:rsidR="00C329E2" w:rsidRPr="008428BC" w:rsidRDefault="00C329E2" w:rsidP="00746893">
            <w:pPr>
              <w:keepNext/>
              <w:spacing w:before="40" w:after="40" w:line="240" w:lineRule="exact"/>
              <w:jc w:val="center"/>
              <w:rPr>
                <w:sz w:val="18"/>
                <w:szCs w:val="20"/>
              </w:rPr>
            </w:pPr>
            <w:r w:rsidRPr="008428BC">
              <w:rPr>
                <w:sz w:val="18"/>
                <w:szCs w:val="20"/>
              </w:rPr>
              <w:t>–</w:t>
            </w:r>
          </w:p>
        </w:tc>
        <w:tc>
          <w:tcPr>
            <w:tcW w:w="360" w:type="dxa"/>
            <w:shd w:val="clear" w:color="auto" w:fill="E6E6E6"/>
          </w:tcPr>
          <w:p w14:paraId="2AEEACF4" w14:textId="77777777" w:rsidR="00C329E2" w:rsidRPr="008428BC" w:rsidRDefault="00C329E2" w:rsidP="00746893">
            <w:pPr>
              <w:keepNext/>
              <w:spacing w:before="40" w:after="40" w:line="240" w:lineRule="exact"/>
              <w:jc w:val="center"/>
              <w:rPr>
                <w:sz w:val="18"/>
                <w:szCs w:val="20"/>
              </w:rPr>
            </w:pPr>
            <w:r w:rsidRPr="008428BC">
              <w:rPr>
                <w:sz w:val="18"/>
                <w:szCs w:val="20"/>
              </w:rPr>
              <w:t>O</w:t>
            </w:r>
          </w:p>
        </w:tc>
        <w:tc>
          <w:tcPr>
            <w:tcW w:w="360" w:type="dxa"/>
          </w:tcPr>
          <w:p w14:paraId="216DE1E9" w14:textId="77777777" w:rsidR="00C329E2" w:rsidRPr="008428BC" w:rsidRDefault="00C329E2" w:rsidP="00746893">
            <w:pPr>
              <w:keepNext/>
              <w:spacing w:before="40" w:after="40" w:line="240" w:lineRule="exact"/>
              <w:jc w:val="center"/>
              <w:rPr>
                <w:sz w:val="18"/>
                <w:szCs w:val="20"/>
              </w:rPr>
            </w:pPr>
            <w:r w:rsidRPr="008428BC">
              <w:rPr>
                <w:sz w:val="18"/>
                <w:szCs w:val="20"/>
              </w:rPr>
              <w:t>–</w:t>
            </w:r>
          </w:p>
        </w:tc>
        <w:tc>
          <w:tcPr>
            <w:tcW w:w="360" w:type="dxa"/>
            <w:shd w:val="clear" w:color="auto" w:fill="E6E6E6"/>
          </w:tcPr>
          <w:p w14:paraId="0F80763F" w14:textId="77777777" w:rsidR="00C329E2" w:rsidRPr="008428BC" w:rsidRDefault="00C329E2" w:rsidP="00746893">
            <w:pPr>
              <w:keepNext/>
              <w:spacing w:before="40" w:after="40" w:line="240" w:lineRule="exact"/>
              <w:jc w:val="center"/>
              <w:rPr>
                <w:sz w:val="18"/>
                <w:szCs w:val="20"/>
              </w:rPr>
            </w:pPr>
            <w:r w:rsidRPr="008428BC">
              <w:rPr>
                <w:sz w:val="18"/>
                <w:szCs w:val="20"/>
              </w:rPr>
              <w:t>–</w:t>
            </w:r>
          </w:p>
        </w:tc>
        <w:tc>
          <w:tcPr>
            <w:tcW w:w="360" w:type="dxa"/>
          </w:tcPr>
          <w:p w14:paraId="4E45171E" w14:textId="77777777" w:rsidR="00C329E2" w:rsidRPr="008428BC" w:rsidRDefault="00C329E2" w:rsidP="00746893">
            <w:pPr>
              <w:keepNext/>
              <w:spacing w:before="40" w:after="40" w:line="240" w:lineRule="exact"/>
              <w:jc w:val="center"/>
              <w:rPr>
                <w:sz w:val="18"/>
                <w:szCs w:val="20"/>
              </w:rPr>
            </w:pPr>
            <w:r w:rsidRPr="008428BC">
              <w:rPr>
                <w:sz w:val="18"/>
                <w:szCs w:val="20"/>
              </w:rPr>
              <w:t>–</w:t>
            </w:r>
          </w:p>
        </w:tc>
        <w:tc>
          <w:tcPr>
            <w:tcW w:w="360" w:type="dxa"/>
            <w:shd w:val="clear" w:color="auto" w:fill="E6E6E6"/>
          </w:tcPr>
          <w:p w14:paraId="4B94B7A2" w14:textId="77777777" w:rsidR="00C329E2" w:rsidRPr="008428BC" w:rsidRDefault="00C329E2" w:rsidP="00746893">
            <w:pPr>
              <w:keepNext/>
              <w:spacing w:before="40" w:after="40" w:line="240" w:lineRule="exact"/>
              <w:jc w:val="center"/>
              <w:rPr>
                <w:sz w:val="18"/>
                <w:szCs w:val="20"/>
              </w:rPr>
            </w:pPr>
            <w:r w:rsidRPr="008428BC">
              <w:rPr>
                <w:sz w:val="18"/>
                <w:szCs w:val="20"/>
              </w:rPr>
              <w:t>–</w:t>
            </w:r>
          </w:p>
        </w:tc>
        <w:tc>
          <w:tcPr>
            <w:tcW w:w="360" w:type="dxa"/>
          </w:tcPr>
          <w:p w14:paraId="2355A49C" w14:textId="77777777" w:rsidR="00C329E2" w:rsidRPr="008428BC" w:rsidRDefault="00C329E2" w:rsidP="00746893">
            <w:pPr>
              <w:keepNext/>
              <w:spacing w:before="40" w:after="40" w:line="240" w:lineRule="exact"/>
              <w:jc w:val="center"/>
              <w:rPr>
                <w:sz w:val="18"/>
                <w:szCs w:val="20"/>
              </w:rPr>
            </w:pPr>
            <w:r w:rsidRPr="008428BC">
              <w:rPr>
                <w:sz w:val="18"/>
                <w:szCs w:val="20"/>
              </w:rPr>
              <w:t>–</w:t>
            </w:r>
          </w:p>
        </w:tc>
        <w:tc>
          <w:tcPr>
            <w:tcW w:w="360" w:type="dxa"/>
            <w:shd w:val="clear" w:color="auto" w:fill="E6E6E6"/>
          </w:tcPr>
          <w:p w14:paraId="2798B796" w14:textId="77777777" w:rsidR="00C329E2" w:rsidRPr="00FF4225" w:rsidRDefault="00C329E2" w:rsidP="00746893">
            <w:pPr>
              <w:keepNext/>
              <w:spacing w:before="40" w:after="40" w:line="240" w:lineRule="exact"/>
              <w:jc w:val="center"/>
              <w:rPr>
                <w:sz w:val="18"/>
                <w:szCs w:val="20"/>
              </w:rPr>
            </w:pPr>
            <w:r w:rsidRPr="008428BC">
              <w:rPr>
                <w:sz w:val="18"/>
                <w:szCs w:val="20"/>
              </w:rPr>
              <w:t>*</w:t>
            </w:r>
          </w:p>
        </w:tc>
      </w:tr>
      <w:tr w:rsidR="00C329E2" w:rsidRPr="00FF4225" w14:paraId="399C2B57" w14:textId="77777777">
        <w:trPr>
          <w:cantSplit/>
        </w:trPr>
        <w:tc>
          <w:tcPr>
            <w:tcW w:w="1718" w:type="dxa"/>
          </w:tcPr>
          <w:p w14:paraId="0FD7D631" w14:textId="77777777" w:rsidR="00C329E2" w:rsidRPr="00FF4225" w:rsidRDefault="00C329E2" w:rsidP="00746893">
            <w:pPr>
              <w:keepNext/>
              <w:spacing w:before="40" w:after="40" w:line="240" w:lineRule="exact"/>
              <w:rPr>
                <w:sz w:val="18"/>
                <w:szCs w:val="20"/>
              </w:rPr>
            </w:pPr>
            <w:r w:rsidRPr="00FF4225">
              <w:rPr>
                <w:sz w:val="18"/>
                <w:szCs w:val="20"/>
              </w:rPr>
              <w:t>Allergies</w:t>
            </w:r>
            <w:r>
              <w:rPr>
                <w:sz w:val="18"/>
                <w:szCs w:val="20"/>
              </w:rPr>
              <w:t xml:space="preserve"> and Other Adverse Reactions</w:t>
            </w:r>
            <w:r w:rsidRPr="00FF4225">
              <w:rPr>
                <w:sz w:val="18"/>
                <w:szCs w:val="20"/>
              </w:rPr>
              <w:br/>
            </w:r>
          </w:p>
        </w:tc>
        <w:tc>
          <w:tcPr>
            <w:tcW w:w="1080" w:type="dxa"/>
          </w:tcPr>
          <w:p w14:paraId="6640BE1C" w14:textId="77777777" w:rsidR="00C329E2" w:rsidRPr="00FF4225" w:rsidRDefault="00C329E2" w:rsidP="00746893">
            <w:pPr>
              <w:keepNext/>
              <w:spacing w:before="40" w:after="40" w:line="240" w:lineRule="exact"/>
              <w:rPr>
                <w:sz w:val="18"/>
              </w:rPr>
            </w:pPr>
            <w:r w:rsidRPr="00FF4225">
              <w:rPr>
                <w:sz w:val="18"/>
                <w:szCs w:val="20"/>
              </w:rPr>
              <w:t>48765-2</w:t>
            </w:r>
          </w:p>
        </w:tc>
        <w:tc>
          <w:tcPr>
            <w:tcW w:w="3330" w:type="dxa"/>
          </w:tcPr>
          <w:p w14:paraId="5CCA2DBC" w14:textId="77777777" w:rsidR="00C329E2" w:rsidRPr="00FF4225" w:rsidRDefault="00C329E2" w:rsidP="00746893">
            <w:pPr>
              <w:keepNext/>
              <w:spacing w:before="40" w:after="40" w:line="240" w:lineRule="exact"/>
              <w:rPr>
                <w:sz w:val="18"/>
                <w:szCs w:val="20"/>
              </w:rPr>
            </w:pPr>
            <w:r w:rsidRPr="00FF4225">
              <w:rPr>
                <w:sz w:val="18"/>
              </w:rPr>
              <w:t>2.16.840.1.113883.10.20.21.2.6.1</w:t>
            </w:r>
            <w:r w:rsidRPr="00FF4225">
              <w:rPr>
                <w:sz w:val="18"/>
              </w:rPr>
              <w:br/>
              <w:t>2.16.840.1.113883.10.20.21.2.6.</w:t>
            </w:r>
          </w:p>
        </w:tc>
        <w:tc>
          <w:tcPr>
            <w:tcW w:w="360" w:type="dxa"/>
            <w:shd w:val="clear" w:color="auto" w:fill="E6E6E6"/>
          </w:tcPr>
          <w:p w14:paraId="53495EE9" w14:textId="77777777" w:rsidR="00C329E2" w:rsidRPr="00FF4225" w:rsidRDefault="00C329E2" w:rsidP="00746893">
            <w:pPr>
              <w:keepNext/>
              <w:spacing w:before="40" w:after="40" w:line="240" w:lineRule="exact"/>
              <w:jc w:val="center"/>
              <w:rPr>
                <w:sz w:val="18"/>
                <w:szCs w:val="20"/>
              </w:rPr>
            </w:pPr>
            <w:r w:rsidRPr="00FF4225">
              <w:rPr>
                <w:sz w:val="18"/>
                <w:szCs w:val="20"/>
              </w:rPr>
              <w:t>O</w:t>
            </w:r>
          </w:p>
        </w:tc>
        <w:tc>
          <w:tcPr>
            <w:tcW w:w="360" w:type="dxa"/>
          </w:tcPr>
          <w:p w14:paraId="40CAF3C6" w14:textId="77777777" w:rsidR="00C329E2" w:rsidRPr="00FF4225" w:rsidRDefault="00C329E2" w:rsidP="00746893">
            <w:pPr>
              <w:keepNext/>
              <w:spacing w:before="40" w:after="40" w:line="240" w:lineRule="exact"/>
              <w:jc w:val="center"/>
              <w:rPr>
                <w:sz w:val="18"/>
                <w:szCs w:val="20"/>
              </w:rPr>
            </w:pPr>
            <w:r>
              <w:rPr>
                <w:sz w:val="18"/>
                <w:szCs w:val="20"/>
              </w:rPr>
              <w:t>R</w:t>
            </w:r>
          </w:p>
        </w:tc>
        <w:tc>
          <w:tcPr>
            <w:tcW w:w="360" w:type="dxa"/>
            <w:shd w:val="clear" w:color="auto" w:fill="E6E6E6"/>
          </w:tcPr>
          <w:p w14:paraId="44F6D8AF" w14:textId="77777777" w:rsidR="00C329E2" w:rsidRPr="00FF4225" w:rsidRDefault="00C329E2" w:rsidP="00746893">
            <w:pPr>
              <w:keepNext/>
              <w:spacing w:before="40" w:after="40" w:line="240" w:lineRule="exact"/>
              <w:jc w:val="center"/>
              <w:rPr>
                <w:sz w:val="18"/>
                <w:szCs w:val="20"/>
              </w:rPr>
            </w:pPr>
            <w:r w:rsidRPr="00FF4225">
              <w:rPr>
                <w:sz w:val="18"/>
                <w:szCs w:val="20"/>
              </w:rPr>
              <w:t>–</w:t>
            </w:r>
          </w:p>
        </w:tc>
        <w:tc>
          <w:tcPr>
            <w:tcW w:w="360" w:type="dxa"/>
          </w:tcPr>
          <w:p w14:paraId="4CE37EAD" w14:textId="77777777" w:rsidR="00C329E2" w:rsidRPr="00FF4225" w:rsidRDefault="00C329E2" w:rsidP="00746893">
            <w:pPr>
              <w:keepNext/>
              <w:spacing w:before="40" w:after="40" w:line="240" w:lineRule="exact"/>
              <w:jc w:val="center"/>
              <w:rPr>
                <w:sz w:val="18"/>
                <w:szCs w:val="20"/>
              </w:rPr>
            </w:pPr>
            <w:r w:rsidRPr="00FF4225">
              <w:rPr>
                <w:sz w:val="18"/>
                <w:szCs w:val="20"/>
              </w:rPr>
              <w:t>R</w:t>
            </w:r>
          </w:p>
        </w:tc>
        <w:tc>
          <w:tcPr>
            <w:tcW w:w="360" w:type="dxa"/>
            <w:shd w:val="clear" w:color="auto" w:fill="E6E6E6"/>
          </w:tcPr>
          <w:p w14:paraId="4E7F892A" w14:textId="77777777" w:rsidR="00C329E2" w:rsidRPr="00FF4225" w:rsidRDefault="00C329E2" w:rsidP="00746893">
            <w:pPr>
              <w:keepNext/>
              <w:spacing w:before="40" w:after="40" w:line="240" w:lineRule="exact"/>
              <w:jc w:val="center"/>
              <w:rPr>
                <w:sz w:val="18"/>
                <w:szCs w:val="20"/>
              </w:rPr>
            </w:pPr>
            <w:r w:rsidRPr="00FF4225">
              <w:rPr>
                <w:sz w:val="18"/>
                <w:szCs w:val="20"/>
              </w:rPr>
              <w:t>R</w:t>
            </w:r>
          </w:p>
        </w:tc>
        <w:tc>
          <w:tcPr>
            <w:tcW w:w="360" w:type="dxa"/>
          </w:tcPr>
          <w:p w14:paraId="0DBDF3B1" w14:textId="77777777" w:rsidR="00C329E2" w:rsidRPr="00FF4225" w:rsidRDefault="00C329E2" w:rsidP="00746893">
            <w:pPr>
              <w:keepNext/>
              <w:spacing w:before="40" w:after="40" w:line="240" w:lineRule="exact"/>
              <w:jc w:val="center"/>
              <w:rPr>
                <w:sz w:val="18"/>
                <w:szCs w:val="20"/>
              </w:rPr>
            </w:pPr>
            <w:r w:rsidRPr="00FF4225">
              <w:rPr>
                <w:sz w:val="18"/>
                <w:szCs w:val="20"/>
              </w:rPr>
              <w:t>–</w:t>
            </w:r>
          </w:p>
        </w:tc>
        <w:tc>
          <w:tcPr>
            <w:tcW w:w="360" w:type="dxa"/>
            <w:shd w:val="clear" w:color="auto" w:fill="E6E6E6"/>
          </w:tcPr>
          <w:p w14:paraId="4B3A8233" w14:textId="77777777" w:rsidR="00C329E2" w:rsidRPr="00FF4225" w:rsidRDefault="00C329E2" w:rsidP="00746893">
            <w:pPr>
              <w:keepNext/>
              <w:spacing w:before="40" w:after="40" w:line="240" w:lineRule="exact"/>
              <w:jc w:val="center"/>
              <w:rPr>
                <w:sz w:val="18"/>
                <w:szCs w:val="20"/>
              </w:rPr>
            </w:pPr>
            <w:r w:rsidRPr="00FF4225">
              <w:rPr>
                <w:sz w:val="18"/>
                <w:szCs w:val="20"/>
              </w:rPr>
              <w:t>O</w:t>
            </w:r>
          </w:p>
        </w:tc>
        <w:tc>
          <w:tcPr>
            <w:tcW w:w="360" w:type="dxa"/>
          </w:tcPr>
          <w:p w14:paraId="1EA1C183" w14:textId="77777777" w:rsidR="00C329E2" w:rsidRPr="00FF4225" w:rsidRDefault="00C329E2" w:rsidP="00746893">
            <w:pPr>
              <w:keepNext/>
              <w:spacing w:before="40" w:after="40" w:line="240" w:lineRule="exact"/>
              <w:jc w:val="center"/>
              <w:rPr>
                <w:sz w:val="18"/>
                <w:szCs w:val="20"/>
              </w:rPr>
            </w:pPr>
            <w:r w:rsidRPr="00FF4225">
              <w:rPr>
                <w:sz w:val="18"/>
                <w:szCs w:val="20"/>
              </w:rPr>
              <w:t>O</w:t>
            </w:r>
          </w:p>
        </w:tc>
        <w:tc>
          <w:tcPr>
            <w:tcW w:w="360" w:type="dxa"/>
            <w:shd w:val="clear" w:color="auto" w:fill="E6E6E6"/>
          </w:tcPr>
          <w:p w14:paraId="3E89700B" w14:textId="77777777" w:rsidR="00C329E2" w:rsidRPr="00FF4225" w:rsidRDefault="00C329E2" w:rsidP="00746893">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1BB46248" w14:textId="77777777">
        <w:trPr>
          <w:cantSplit/>
        </w:trPr>
        <w:tc>
          <w:tcPr>
            <w:tcW w:w="1718" w:type="dxa"/>
          </w:tcPr>
          <w:p w14:paraId="37377E2D" w14:textId="77777777" w:rsidR="00C329E2" w:rsidRPr="00FF4225" w:rsidRDefault="00C329E2" w:rsidP="008041E0">
            <w:pPr>
              <w:spacing w:before="40" w:after="40" w:line="240" w:lineRule="exact"/>
              <w:rPr>
                <w:sz w:val="18"/>
                <w:szCs w:val="20"/>
              </w:rPr>
            </w:pPr>
            <w:r w:rsidRPr="00FF4225">
              <w:rPr>
                <w:sz w:val="18"/>
                <w:szCs w:val="20"/>
              </w:rPr>
              <w:t>Anesthesia</w:t>
            </w:r>
          </w:p>
        </w:tc>
        <w:tc>
          <w:tcPr>
            <w:tcW w:w="1080" w:type="dxa"/>
          </w:tcPr>
          <w:p w14:paraId="66F04875" w14:textId="77777777" w:rsidR="00C329E2" w:rsidRPr="00FF4225" w:rsidRDefault="00C329E2" w:rsidP="008041E0">
            <w:pPr>
              <w:spacing w:before="40" w:after="40" w:line="220" w:lineRule="exact"/>
              <w:rPr>
                <w:noProof/>
                <w:sz w:val="18"/>
                <w:szCs w:val="18"/>
              </w:rPr>
            </w:pPr>
            <w:r w:rsidRPr="00FF4225">
              <w:rPr>
                <w:noProof/>
                <w:sz w:val="18"/>
                <w:szCs w:val="18"/>
              </w:rPr>
              <w:t>59774-0</w:t>
            </w:r>
          </w:p>
        </w:tc>
        <w:tc>
          <w:tcPr>
            <w:tcW w:w="3330" w:type="dxa"/>
          </w:tcPr>
          <w:p w14:paraId="2B188E9E" w14:textId="77777777" w:rsidR="00C329E2" w:rsidRPr="00FF4225" w:rsidRDefault="00C329E2" w:rsidP="008041E0">
            <w:pPr>
              <w:spacing w:before="40" w:after="40" w:line="240" w:lineRule="exact"/>
              <w:rPr>
                <w:sz w:val="18"/>
              </w:rPr>
            </w:pPr>
            <w:r w:rsidRPr="00FF4225">
              <w:rPr>
                <w:sz w:val="18"/>
              </w:rPr>
              <w:t>—</w:t>
            </w:r>
            <w:r w:rsidRPr="00FF4225">
              <w:rPr>
                <w:sz w:val="18"/>
              </w:rPr>
              <w:br/>
              <w:t>2.16.840.1.113883.10.20.22.2.25</w:t>
            </w:r>
          </w:p>
        </w:tc>
        <w:tc>
          <w:tcPr>
            <w:tcW w:w="360" w:type="dxa"/>
            <w:shd w:val="clear" w:color="auto" w:fill="E6E6E6"/>
          </w:tcPr>
          <w:p w14:paraId="6823FC44"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4791B7BC"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3C428AE1"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5FD69C93"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47418E24"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38F6D3A5" w14:textId="77777777" w:rsidR="00C329E2" w:rsidRPr="00FF4225" w:rsidRDefault="00C329E2" w:rsidP="008041E0">
            <w:pPr>
              <w:spacing w:before="40" w:after="40" w:line="240" w:lineRule="exact"/>
              <w:jc w:val="center"/>
              <w:rPr>
                <w:sz w:val="18"/>
                <w:szCs w:val="20"/>
              </w:rPr>
            </w:pPr>
            <w:r w:rsidRPr="00FF4225">
              <w:rPr>
                <w:sz w:val="18"/>
                <w:szCs w:val="20"/>
              </w:rPr>
              <w:t>R</w:t>
            </w:r>
          </w:p>
        </w:tc>
        <w:tc>
          <w:tcPr>
            <w:tcW w:w="360" w:type="dxa"/>
            <w:shd w:val="clear" w:color="auto" w:fill="E6E6E6"/>
          </w:tcPr>
          <w:p w14:paraId="70222F3D" w14:textId="77777777" w:rsidR="00C329E2" w:rsidRPr="00E90527" w:rsidRDefault="00C329E2" w:rsidP="008041E0">
            <w:pPr>
              <w:spacing w:before="40" w:after="40" w:line="240" w:lineRule="exact"/>
              <w:jc w:val="center"/>
              <w:rPr>
                <w:sz w:val="18"/>
                <w:szCs w:val="20"/>
              </w:rPr>
            </w:pPr>
            <w:r w:rsidRPr="00E90527">
              <w:rPr>
                <w:sz w:val="18"/>
                <w:szCs w:val="20"/>
              </w:rPr>
              <w:t>O</w:t>
            </w:r>
          </w:p>
        </w:tc>
        <w:tc>
          <w:tcPr>
            <w:tcW w:w="360" w:type="dxa"/>
          </w:tcPr>
          <w:p w14:paraId="6A7B303E"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12F6A8BF"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45C8838A" w14:textId="77777777">
        <w:trPr>
          <w:cantSplit/>
        </w:trPr>
        <w:tc>
          <w:tcPr>
            <w:tcW w:w="1718" w:type="dxa"/>
          </w:tcPr>
          <w:p w14:paraId="722B3527" w14:textId="77777777" w:rsidR="00C329E2" w:rsidRPr="00FF4225" w:rsidRDefault="00C329E2" w:rsidP="008041E0">
            <w:pPr>
              <w:spacing w:before="40" w:after="40" w:line="240" w:lineRule="exact"/>
              <w:rPr>
                <w:sz w:val="18"/>
                <w:szCs w:val="20"/>
              </w:rPr>
            </w:pPr>
            <w:r w:rsidRPr="00FF4225">
              <w:rPr>
                <w:sz w:val="18"/>
                <w:szCs w:val="20"/>
              </w:rPr>
              <w:t>Assessment</w:t>
            </w:r>
            <w:r>
              <w:rPr>
                <w:sz w:val="18"/>
                <w:szCs w:val="20"/>
              </w:rPr>
              <w:t>**</w:t>
            </w:r>
          </w:p>
        </w:tc>
        <w:tc>
          <w:tcPr>
            <w:tcW w:w="1080" w:type="dxa"/>
          </w:tcPr>
          <w:p w14:paraId="7EA30091" w14:textId="77777777" w:rsidR="00C329E2" w:rsidRPr="00FF4225" w:rsidRDefault="00C329E2" w:rsidP="008041E0">
            <w:pPr>
              <w:spacing w:before="40" w:after="40" w:line="220" w:lineRule="exact"/>
              <w:rPr>
                <w:noProof/>
                <w:sz w:val="18"/>
                <w:szCs w:val="18"/>
              </w:rPr>
            </w:pPr>
            <w:r w:rsidRPr="00FF4225">
              <w:rPr>
                <w:noProof/>
                <w:sz w:val="18"/>
                <w:szCs w:val="18"/>
              </w:rPr>
              <w:t>51848-0</w:t>
            </w:r>
          </w:p>
        </w:tc>
        <w:tc>
          <w:tcPr>
            <w:tcW w:w="3330" w:type="dxa"/>
          </w:tcPr>
          <w:p w14:paraId="4E59ADFD" w14:textId="77777777" w:rsidR="00C329E2" w:rsidRPr="00FF4225" w:rsidRDefault="00C329E2" w:rsidP="008041E0">
            <w:pPr>
              <w:spacing w:before="40" w:after="40" w:line="220" w:lineRule="exact"/>
              <w:rPr>
                <w:sz w:val="18"/>
              </w:rPr>
            </w:pPr>
            <w:r>
              <w:rPr>
                <w:sz w:val="18"/>
              </w:rPr>
              <w:t>--</w:t>
            </w:r>
            <w:r w:rsidRPr="00FF4225">
              <w:rPr>
                <w:sz w:val="18"/>
              </w:rPr>
              <w:br/>
            </w:r>
            <w:r w:rsidRPr="00C73BC5">
              <w:rPr>
                <w:sz w:val="18"/>
              </w:rPr>
              <w:t>2.16.840.1.113883.10.20.22.2.8</w:t>
            </w:r>
          </w:p>
        </w:tc>
        <w:tc>
          <w:tcPr>
            <w:tcW w:w="360" w:type="dxa"/>
            <w:shd w:val="clear" w:color="auto" w:fill="E6E6E6"/>
          </w:tcPr>
          <w:p w14:paraId="6174B1BA"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54D31F36" w14:textId="77777777" w:rsidR="00C329E2" w:rsidRPr="00FF4225" w:rsidRDefault="00C329E2" w:rsidP="008041E0">
            <w:pPr>
              <w:spacing w:before="40" w:after="40" w:line="240" w:lineRule="exact"/>
              <w:jc w:val="center"/>
              <w:rPr>
                <w:sz w:val="18"/>
                <w:szCs w:val="20"/>
              </w:rPr>
            </w:pPr>
            <w:r w:rsidRPr="00FF4225">
              <w:rPr>
                <w:sz w:val="18"/>
                <w:szCs w:val="20"/>
              </w:rPr>
              <w:t>R</w:t>
            </w:r>
          </w:p>
        </w:tc>
        <w:tc>
          <w:tcPr>
            <w:tcW w:w="360" w:type="dxa"/>
            <w:shd w:val="clear" w:color="auto" w:fill="E6E6E6"/>
          </w:tcPr>
          <w:p w14:paraId="42613102"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5A20420"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538516C4" w14:textId="77777777" w:rsidR="00C329E2" w:rsidRPr="00FF4225" w:rsidRDefault="00C329E2" w:rsidP="008041E0">
            <w:pPr>
              <w:spacing w:before="40" w:after="40" w:line="240" w:lineRule="exact"/>
              <w:jc w:val="center"/>
              <w:rPr>
                <w:sz w:val="18"/>
                <w:szCs w:val="20"/>
              </w:rPr>
            </w:pPr>
            <w:r w:rsidRPr="00FF4225">
              <w:rPr>
                <w:sz w:val="18"/>
                <w:szCs w:val="20"/>
              </w:rPr>
              <w:t>R</w:t>
            </w:r>
          </w:p>
        </w:tc>
        <w:tc>
          <w:tcPr>
            <w:tcW w:w="360" w:type="dxa"/>
          </w:tcPr>
          <w:p w14:paraId="33C7408F"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7E04823D" w14:textId="77777777" w:rsidR="00C329E2" w:rsidRPr="00FF4225" w:rsidRDefault="00C329E2" w:rsidP="008041E0">
            <w:pPr>
              <w:spacing w:before="40" w:after="40" w:line="240" w:lineRule="exact"/>
              <w:jc w:val="center"/>
              <w:rPr>
                <w:sz w:val="18"/>
                <w:szCs w:val="20"/>
              </w:rPr>
            </w:pPr>
            <w:r w:rsidRPr="00FF4225">
              <w:rPr>
                <w:sz w:val="18"/>
                <w:szCs w:val="20"/>
              </w:rPr>
              <w:t>R</w:t>
            </w:r>
          </w:p>
        </w:tc>
        <w:tc>
          <w:tcPr>
            <w:tcW w:w="360" w:type="dxa"/>
          </w:tcPr>
          <w:p w14:paraId="0E056BA1"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00FEB092"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5C5152FB" w14:textId="77777777">
        <w:trPr>
          <w:cantSplit/>
        </w:trPr>
        <w:tc>
          <w:tcPr>
            <w:tcW w:w="1718" w:type="dxa"/>
          </w:tcPr>
          <w:p w14:paraId="386B2F4F" w14:textId="77777777" w:rsidR="00C329E2" w:rsidRPr="00FF4225" w:rsidRDefault="00C329E2" w:rsidP="008041E0">
            <w:pPr>
              <w:spacing w:before="40" w:after="40" w:line="240" w:lineRule="exact"/>
              <w:rPr>
                <w:sz w:val="18"/>
                <w:szCs w:val="20"/>
              </w:rPr>
            </w:pPr>
            <w:r w:rsidRPr="00FF4225">
              <w:rPr>
                <w:sz w:val="18"/>
                <w:szCs w:val="20"/>
              </w:rPr>
              <w:lastRenderedPageBreak/>
              <w:t>Assessment and Plan</w:t>
            </w:r>
            <w:r>
              <w:rPr>
                <w:sz w:val="18"/>
                <w:szCs w:val="20"/>
              </w:rPr>
              <w:t>**</w:t>
            </w:r>
          </w:p>
        </w:tc>
        <w:tc>
          <w:tcPr>
            <w:tcW w:w="1080" w:type="dxa"/>
          </w:tcPr>
          <w:p w14:paraId="0302B767" w14:textId="77777777" w:rsidR="00C329E2" w:rsidRPr="00FF4225" w:rsidRDefault="00C329E2" w:rsidP="008041E0">
            <w:pPr>
              <w:spacing w:before="40" w:after="40" w:line="220" w:lineRule="exact"/>
              <w:rPr>
                <w:noProof/>
                <w:sz w:val="18"/>
                <w:szCs w:val="18"/>
              </w:rPr>
            </w:pPr>
            <w:r w:rsidRPr="00FF4225">
              <w:rPr>
                <w:noProof/>
                <w:sz w:val="18"/>
                <w:szCs w:val="18"/>
              </w:rPr>
              <w:t>51487-2</w:t>
            </w:r>
          </w:p>
        </w:tc>
        <w:tc>
          <w:tcPr>
            <w:tcW w:w="3330" w:type="dxa"/>
          </w:tcPr>
          <w:p w14:paraId="1A42ABC2" w14:textId="77777777" w:rsidR="00C329E2" w:rsidRPr="00FF4225" w:rsidRDefault="00C329E2" w:rsidP="008041E0">
            <w:pPr>
              <w:spacing w:before="40" w:after="40" w:line="220" w:lineRule="exact"/>
              <w:rPr>
                <w:sz w:val="18"/>
              </w:rPr>
            </w:pPr>
            <w:r w:rsidRPr="007008F0">
              <w:rPr>
                <w:sz w:val="18"/>
              </w:rPr>
              <w:t>--</w:t>
            </w:r>
            <w:r w:rsidRPr="00F043C1">
              <w:rPr>
                <w:sz w:val="18"/>
                <w:highlight w:val="yellow"/>
              </w:rPr>
              <w:br/>
            </w:r>
            <w:r w:rsidRPr="00C73BC5">
              <w:rPr>
                <w:sz w:val="18"/>
              </w:rPr>
              <w:t>2.16.840.1.113883.10.20.22.2.9</w:t>
            </w:r>
          </w:p>
        </w:tc>
        <w:tc>
          <w:tcPr>
            <w:tcW w:w="360" w:type="dxa"/>
            <w:shd w:val="clear" w:color="auto" w:fill="E6E6E6"/>
          </w:tcPr>
          <w:p w14:paraId="0AC3F3F2"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1A723374" w14:textId="77777777" w:rsidR="00C329E2" w:rsidRPr="00FF4225" w:rsidRDefault="00C329E2" w:rsidP="008041E0">
            <w:pPr>
              <w:spacing w:before="40" w:after="40" w:line="240" w:lineRule="exact"/>
              <w:jc w:val="center"/>
              <w:rPr>
                <w:sz w:val="18"/>
                <w:szCs w:val="20"/>
              </w:rPr>
            </w:pPr>
            <w:r w:rsidRPr="00FF4225">
              <w:rPr>
                <w:sz w:val="18"/>
                <w:szCs w:val="20"/>
              </w:rPr>
              <w:t>R</w:t>
            </w:r>
          </w:p>
        </w:tc>
        <w:tc>
          <w:tcPr>
            <w:tcW w:w="360" w:type="dxa"/>
            <w:shd w:val="clear" w:color="auto" w:fill="E6E6E6"/>
          </w:tcPr>
          <w:p w14:paraId="2A2CA6E2"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0E0AF95B"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560CD5F3" w14:textId="77777777" w:rsidR="00C329E2" w:rsidRPr="00FF4225" w:rsidRDefault="00C329E2" w:rsidP="008041E0">
            <w:pPr>
              <w:spacing w:before="40" w:after="40" w:line="240" w:lineRule="exact"/>
              <w:jc w:val="center"/>
              <w:rPr>
                <w:sz w:val="18"/>
                <w:szCs w:val="20"/>
              </w:rPr>
            </w:pPr>
            <w:r w:rsidRPr="00FF4225">
              <w:rPr>
                <w:sz w:val="18"/>
                <w:szCs w:val="20"/>
              </w:rPr>
              <w:t>R</w:t>
            </w:r>
          </w:p>
        </w:tc>
        <w:tc>
          <w:tcPr>
            <w:tcW w:w="360" w:type="dxa"/>
          </w:tcPr>
          <w:p w14:paraId="4578A677"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4096FF3E" w14:textId="77777777" w:rsidR="00C329E2" w:rsidRPr="00FF4225" w:rsidRDefault="00C329E2" w:rsidP="008041E0">
            <w:pPr>
              <w:spacing w:before="40" w:after="40" w:line="240" w:lineRule="exact"/>
              <w:jc w:val="center"/>
              <w:rPr>
                <w:sz w:val="18"/>
                <w:szCs w:val="20"/>
              </w:rPr>
            </w:pPr>
            <w:r w:rsidRPr="00FF4225">
              <w:rPr>
                <w:sz w:val="18"/>
                <w:szCs w:val="20"/>
              </w:rPr>
              <w:t>R</w:t>
            </w:r>
          </w:p>
        </w:tc>
        <w:tc>
          <w:tcPr>
            <w:tcW w:w="360" w:type="dxa"/>
          </w:tcPr>
          <w:p w14:paraId="7BCAC975" w14:textId="77777777" w:rsidR="00C329E2" w:rsidRPr="00FF4225" w:rsidRDefault="00C329E2" w:rsidP="008041E0">
            <w:pPr>
              <w:spacing w:before="40" w:after="40" w:line="240" w:lineRule="exact"/>
              <w:jc w:val="center"/>
              <w:rPr>
                <w:sz w:val="18"/>
                <w:szCs w:val="20"/>
              </w:rPr>
            </w:pPr>
            <w:r w:rsidRPr="00FF4225">
              <w:rPr>
                <w:sz w:val="18"/>
                <w:szCs w:val="20"/>
              </w:rPr>
              <w:t>R</w:t>
            </w:r>
          </w:p>
        </w:tc>
        <w:tc>
          <w:tcPr>
            <w:tcW w:w="360" w:type="dxa"/>
            <w:shd w:val="clear" w:color="auto" w:fill="E6E6E6"/>
          </w:tcPr>
          <w:p w14:paraId="2D9F88D6"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7F5B0B72" w14:textId="77777777">
        <w:trPr>
          <w:cantSplit/>
        </w:trPr>
        <w:tc>
          <w:tcPr>
            <w:tcW w:w="1718" w:type="dxa"/>
          </w:tcPr>
          <w:p w14:paraId="36E94DD6" w14:textId="77777777" w:rsidR="00C329E2" w:rsidRDefault="00C329E2" w:rsidP="008041E0">
            <w:pPr>
              <w:spacing w:before="40" w:after="40" w:line="240" w:lineRule="exact"/>
              <w:rPr>
                <w:sz w:val="18"/>
                <w:szCs w:val="20"/>
              </w:rPr>
            </w:pPr>
            <w:r>
              <w:rPr>
                <w:sz w:val="18"/>
                <w:szCs w:val="20"/>
              </w:rPr>
              <w:t>Chief Complaint</w:t>
            </w:r>
            <w:r w:rsidR="009D272E">
              <w:rPr>
                <w:sz w:val="18"/>
                <w:szCs w:val="20"/>
              </w:rPr>
              <w:t>***</w:t>
            </w:r>
          </w:p>
        </w:tc>
        <w:tc>
          <w:tcPr>
            <w:tcW w:w="1080" w:type="dxa"/>
          </w:tcPr>
          <w:p w14:paraId="2F5BDEBD" w14:textId="77777777" w:rsidR="00C329E2" w:rsidRPr="00CD4B95" w:rsidRDefault="00C329E2" w:rsidP="008041E0">
            <w:pPr>
              <w:spacing w:before="40" w:after="40" w:line="220" w:lineRule="exact"/>
              <w:rPr>
                <w:noProof/>
                <w:sz w:val="18"/>
                <w:szCs w:val="18"/>
              </w:rPr>
            </w:pPr>
            <w:r w:rsidRPr="00B02D7A">
              <w:rPr>
                <w:noProof/>
                <w:sz w:val="18"/>
                <w:szCs w:val="18"/>
              </w:rPr>
              <w:t>10154-3</w:t>
            </w:r>
          </w:p>
        </w:tc>
        <w:tc>
          <w:tcPr>
            <w:tcW w:w="3330" w:type="dxa"/>
          </w:tcPr>
          <w:p w14:paraId="727CC3E3" w14:textId="77777777" w:rsidR="00C329E2" w:rsidRPr="00FF4225" w:rsidRDefault="00C329E2" w:rsidP="008041E0">
            <w:pPr>
              <w:spacing w:before="40" w:after="40" w:line="220" w:lineRule="exact"/>
              <w:rPr>
                <w:sz w:val="18"/>
              </w:rPr>
            </w:pPr>
            <w:r w:rsidRPr="00B02D7A">
              <w:rPr>
                <w:sz w:val="18"/>
              </w:rPr>
              <w:t>1.3.6.1.4.1.19376.1.5.3.1.1.13.2.1</w:t>
            </w:r>
          </w:p>
        </w:tc>
        <w:tc>
          <w:tcPr>
            <w:tcW w:w="360" w:type="dxa"/>
            <w:shd w:val="clear" w:color="auto" w:fill="E6E6E6"/>
          </w:tcPr>
          <w:p w14:paraId="3773C364" w14:textId="77777777" w:rsidR="00C329E2" w:rsidRPr="00FF4225" w:rsidRDefault="00C329E2" w:rsidP="008041E0">
            <w:pPr>
              <w:spacing w:before="40" w:after="40" w:line="240" w:lineRule="exact"/>
              <w:jc w:val="center"/>
              <w:rPr>
                <w:sz w:val="18"/>
                <w:szCs w:val="20"/>
              </w:rPr>
            </w:pPr>
          </w:p>
        </w:tc>
        <w:tc>
          <w:tcPr>
            <w:tcW w:w="360" w:type="dxa"/>
          </w:tcPr>
          <w:p w14:paraId="6F1BAAC4" w14:textId="77777777" w:rsidR="00C329E2" w:rsidRDefault="00C329E2" w:rsidP="008041E0">
            <w:pPr>
              <w:spacing w:before="40" w:after="40" w:line="240" w:lineRule="exact"/>
              <w:jc w:val="center"/>
              <w:rPr>
                <w:sz w:val="18"/>
                <w:szCs w:val="20"/>
              </w:rPr>
            </w:pPr>
            <w:r>
              <w:rPr>
                <w:sz w:val="18"/>
                <w:szCs w:val="20"/>
              </w:rPr>
              <w:t>O</w:t>
            </w:r>
          </w:p>
        </w:tc>
        <w:tc>
          <w:tcPr>
            <w:tcW w:w="360" w:type="dxa"/>
            <w:shd w:val="clear" w:color="auto" w:fill="E6E6E6"/>
          </w:tcPr>
          <w:p w14:paraId="1373206F" w14:textId="77777777" w:rsidR="00C329E2" w:rsidRPr="00FF4225" w:rsidRDefault="00C329E2" w:rsidP="008041E0">
            <w:pPr>
              <w:spacing w:before="40" w:after="40" w:line="240" w:lineRule="exact"/>
              <w:jc w:val="center"/>
              <w:rPr>
                <w:sz w:val="18"/>
                <w:szCs w:val="20"/>
              </w:rPr>
            </w:pPr>
          </w:p>
        </w:tc>
        <w:tc>
          <w:tcPr>
            <w:tcW w:w="360" w:type="dxa"/>
          </w:tcPr>
          <w:p w14:paraId="42B00649" w14:textId="77777777" w:rsidR="00C329E2" w:rsidRDefault="00C329E2" w:rsidP="008041E0">
            <w:pPr>
              <w:spacing w:before="40" w:after="40" w:line="240" w:lineRule="exact"/>
              <w:jc w:val="center"/>
              <w:rPr>
                <w:sz w:val="18"/>
                <w:szCs w:val="20"/>
              </w:rPr>
            </w:pPr>
            <w:r>
              <w:rPr>
                <w:sz w:val="18"/>
                <w:szCs w:val="20"/>
              </w:rPr>
              <w:t>O</w:t>
            </w:r>
          </w:p>
        </w:tc>
        <w:tc>
          <w:tcPr>
            <w:tcW w:w="360" w:type="dxa"/>
            <w:shd w:val="clear" w:color="auto" w:fill="E6E6E6"/>
          </w:tcPr>
          <w:p w14:paraId="75EDEEB1" w14:textId="77777777" w:rsidR="00C329E2" w:rsidRDefault="00C329E2" w:rsidP="008041E0">
            <w:pPr>
              <w:spacing w:before="40" w:after="40" w:line="240" w:lineRule="exact"/>
              <w:jc w:val="center"/>
              <w:rPr>
                <w:sz w:val="18"/>
                <w:szCs w:val="20"/>
              </w:rPr>
            </w:pPr>
            <w:r>
              <w:rPr>
                <w:sz w:val="18"/>
                <w:szCs w:val="20"/>
              </w:rPr>
              <w:t>R</w:t>
            </w:r>
          </w:p>
        </w:tc>
        <w:tc>
          <w:tcPr>
            <w:tcW w:w="360" w:type="dxa"/>
          </w:tcPr>
          <w:p w14:paraId="43EAE3C7" w14:textId="77777777" w:rsidR="00C329E2" w:rsidRPr="00FF4225" w:rsidRDefault="00C329E2" w:rsidP="008041E0">
            <w:pPr>
              <w:spacing w:before="40" w:after="40" w:line="240" w:lineRule="exact"/>
              <w:jc w:val="center"/>
              <w:rPr>
                <w:sz w:val="18"/>
                <w:szCs w:val="20"/>
              </w:rPr>
            </w:pPr>
          </w:p>
        </w:tc>
        <w:tc>
          <w:tcPr>
            <w:tcW w:w="360" w:type="dxa"/>
            <w:shd w:val="clear" w:color="auto" w:fill="E6E6E6"/>
          </w:tcPr>
          <w:p w14:paraId="25311D4A" w14:textId="77777777" w:rsidR="00C329E2" w:rsidRDefault="00C329E2" w:rsidP="008041E0">
            <w:pPr>
              <w:spacing w:before="40" w:after="40" w:line="240" w:lineRule="exact"/>
              <w:jc w:val="center"/>
              <w:rPr>
                <w:sz w:val="18"/>
                <w:szCs w:val="20"/>
              </w:rPr>
            </w:pPr>
            <w:r>
              <w:rPr>
                <w:sz w:val="18"/>
                <w:szCs w:val="20"/>
              </w:rPr>
              <w:t>O</w:t>
            </w:r>
          </w:p>
        </w:tc>
        <w:tc>
          <w:tcPr>
            <w:tcW w:w="360" w:type="dxa"/>
          </w:tcPr>
          <w:p w14:paraId="683D6B1C" w14:textId="77777777" w:rsidR="00C329E2" w:rsidRPr="00FF4225" w:rsidRDefault="00C329E2" w:rsidP="008041E0">
            <w:pPr>
              <w:spacing w:before="40" w:after="40" w:line="240" w:lineRule="exact"/>
              <w:jc w:val="center"/>
              <w:rPr>
                <w:sz w:val="18"/>
                <w:szCs w:val="20"/>
              </w:rPr>
            </w:pPr>
          </w:p>
        </w:tc>
        <w:tc>
          <w:tcPr>
            <w:tcW w:w="360" w:type="dxa"/>
            <w:shd w:val="clear" w:color="auto" w:fill="E6E6E6"/>
          </w:tcPr>
          <w:p w14:paraId="1742F91A" w14:textId="77777777" w:rsidR="00C329E2" w:rsidRPr="00FF4225" w:rsidRDefault="00C329E2" w:rsidP="008041E0">
            <w:pPr>
              <w:spacing w:before="40" w:after="40" w:line="240" w:lineRule="exact"/>
              <w:jc w:val="center"/>
              <w:rPr>
                <w:rFonts w:ascii="Times New Roman" w:hAnsi="Times New Roman"/>
                <w:sz w:val="18"/>
                <w:szCs w:val="20"/>
              </w:rPr>
            </w:pPr>
          </w:p>
        </w:tc>
      </w:tr>
      <w:tr w:rsidR="00C329E2" w:rsidRPr="00FF4225" w14:paraId="428BA63A" w14:textId="77777777">
        <w:trPr>
          <w:cantSplit/>
        </w:trPr>
        <w:tc>
          <w:tcPr>
            <w:tcW w:w="1718" w:type="dxa"/>
          </w:tcPr>
          <w:p w14:paraId="62D30CAC" w14:textId="77777777" w:rsidR="00C329E2" w:rsidRPr="00FF4225" w:rsidRDefault="00C329E2" w:rsidP="008041E0">
            <w:pPr>
              <w:spacing w:before="40" w:after="40" w:line="240" w:lineRule="exact"/>
              <w:rPr>
                <w:sz w:val="18"/>
                <w:szCs w:val="20"/>
              </w:rPr>
            </w:pPr>
            <w:r>
              <w:rPr>
                <w:sz w:val="18"/>
                <w:szCs w:val="20"/>
              </w:rPr>
              <w:t>Chief Complaint/ Reason for Visit</w:t>
            </w:r>
            <w:r w:rsidR="009D272E">
              <w:rPr>
                <w:sz w:val="18"/>
                <w:szCs w:val="20"/>
              </w:rPr>
              <w:t>***</w:t>
            </w:r>
          </w:p>
        </w:tc>
        <w:tc>
          <w:tcPr>
            <w:tcW w:w="1080" w:type="dxa"/>
          </w:tcPr>
          <w:p w14:paraId="559A10DA" w14:textId="77777777" w:rsidR="00C329E2" w:rsidRPr="00CD4B95" w:rsidRDefault="00C329E2" w:rsidP="008041E0">
            <w:pPr>
              <w:spacing w:before="40" w:after="40" w:line="220" w:lineRule="exact"/>
              <w:rPr>
                <w:noProof/>
                <w:sz w:val="18"/>
                <w:szCs w:val="18"/>
              </w:rPr>
            </w:pPr>
            <w:r w:rsidRPr="00CD4B95">
              <w:rPr>
                <w:noProof/>
                <w:sz w:val="18"/>
                <w:szCs w:val="18"/>
              </w:rPr>
              <w:t>46239-0</w:t>
            </w:r>
          </w:p>
          <w:p w14:paraId="12856A64" w14:textId="77777777" w:rsidR="00C329E2" w:rsidRPr="0042623A" w:rsidRDefault="00C329E2" w:rsidP="008041E0">
            <w:pPr>
              <w:spacing w:before="40" w:after="40" w:line="220" w:lineRule="exact"/>
              <w:rPr>
                <w:noProof/>
                <w:sz w:val="18"/>
                <w:szCs w:val="18"/>
                <w:highlight w:val="yellow"/>
              </w:rPr>
            </w:pPr>
          </w:p>
        </w:tc>
        <w:tc>
          <w:tcPr>
            <w:tcW w:w="3330" w:type="dxa"/>
          </w:tcPr>
          <w:p w14:paraId="234F4716" w14:textId="77777777" w:rsidR="00C329E2" w:rsidRDefault="00C329E2" w:rsidP="008041E0">
            <w:pPr>
              <w:spacing w:before="40" w:after="40" w:line="220" w:lineRule="exact"/>
              <w:rPr>
                <w:sz w:val="18"/>
              </w:rPr>
            </w:pPr>
            <w:r w:rsidRPr="00FF4225">
              <w:rPr>
                <w:sz w:val="18"/>
              </w:rPr>
              <w:t xml:space="preserve"> —</w:t>
            </w:r>
          </w:p>
          <w:p w14:paraId="3366D8C8" w14:textId="77777777" w:rsidR="00C329E2" w:rsidRPr="00232583" w:rsidRDefault="00C329E2" w:rsidP="008041E0">
            <w:pPr>
              <w:spacing w:before="40" w:after="40" w:line="220" w:lineRule="exact"/>
              <w:rPr>
                <w:sz w:val="18"/>
              </w:rPr>
            </w:pPr>
            <w:r w:rsidRPr="000F5381">
              <w:rPr>
                <w:sz w:val="18"/>
              </w:rPr>
              <w:t>2.16.840.1.113883.10.20.22.2.13</w:t>
            </w:r>
          </w:p>
        </w:tc>
        <w:tc>
          <w:tcPr>
            <w:tcW w:w="360" w:type="dxa"/>
            <w:shd w:val="clear" w:color="auto" w:fill="E6E6E6"/>
          </w:tcPr>
          <w:p w14:paraId="0B973691"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43151E36" w14:textId="77777777" w:rsidR="00C329E2" w:rsidRPr="00FF4225" w:rsidRDefault="00C329E2" w:rsidP="008041E0">
            <w:pPr>
              <w:spacing w:before="40" w:after="40" w:line="240" w:lineRule="exact"/>
              <w:jc w:val="center"/>
              <w:rPr>
                <w:sz w:val="18"/>
                <w:szCs w:val="20"/>
              </w:rPr>
            </w:pPr>
            <w:r>
              <w:rPr>
                <w:sz w:val="18"/>
                <w:szCs w:val="20"/>
              </w:rPr>
              <w:t>O</w:t>
            </w:r>
          </w:p>
        </w:tc>
        <w:tc>
          <w:tcPr>
            <w:tcW w:w="360" w:type="dxa"/>
            <w:shd w:val="clear" w:color="auto" w:fill="E6E6E6"/>
          </w:tcPr>
          <w:p w14:paraId="1C34C6AD"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FB69225" w14:textId="77777777" w:rsidR="00C329E2" w:rsidRPr="00FF4225" w:rsidRDefault="00C329E2" w:rsidP="008041E0">
            <w:pPr>
              <w:spacing w:before="40" w:after="40" w:line="240" w:lineRule="exact"/>
              <w:jc w:val="center"/>
              <w:rPr>
                <w:sz w:val="18"/>
                <w:szCs w:val="20"/>
              </w:rPr>
            </w:pPr>
            <w:r>
              <w:rPr>
                <w:sz w:val="18"/>
                <w:szCs w:val="20"/>
              </w:rPr>
              <w:t>O</w:t>
            </w:r>
          </w:p>
        </w:tc>
        <w:tc>
          <w:tcPr>
            <w:tcW w:w="360" w:type="dxa"/>
            <w:shd w:val="clear" w:color="auto" w:fill="E6E6E6"/>
          </w:tcPr>
          <w:p w14:paraId="0A11713B" w14:textId="77777777" w:rsidR="00C329E2" w:rsidRPr="00FF4225" w:rsidRDefault="00C329E2" w:rsidP="008041E0">
            <w:pPr>
              <w:spacing w:before="40" w:after="40" w:line="240" w:lineRule="exact"/>
              <w:jc w:val="center"/>
              <w:rPr>
                <w:sz w:val="18"/>
                <w:szCs w:val="20"/>
              </w:rPr>
            </w:pPr>
            <w:r>
              <w:rPr>
                <w:sz w:val="18"/>
                <w:szCs w:val="20"/>
              </w:rPr>
              <w:t>R</w:t>
            </w:r>
          </w:p>
        </w:tc>
        <w:tc>
          <w:tcPr>
            <w:tcW w:w="360" w:type="dxa"/>
          </w:tcPr>
          <w:p w14:paraId="5A31AB77"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3E8BD590" w14:textId="77777777" w:rsidR="00C329E2" w:rsidRPr="00FF4225" w:rsidRDefault="00C329E2" w:rsidP="008041E0">
            <w:pPr>
              <w:spacing w:before="40" w:after="40" w:line="240" w:lineRule="exact"/>
              <w:jc w:val="center"/>
              <w:rPr>
                <w:sz w:val="18"/>
                <w:szCs w:val="20"/>
              </w:rPr>
            </w:pPr>
            <w:r>
              <w:rPr>
                <w:sz w:val="18"/>
                <w:szCs w:val="20"/>
              </w:rPr>
              <w:t>O</w:t>
            </w:r>
          </w:p>
        </w:tc>
        <w:tc>
          <w:tcPr>
            <w:tcW w:w="360" w:type="dxa"/>
          </w:tcPr>
          <w:p w14:paraId="158CCD48"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55AC0012"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1328576A" w14:textId="77777777">
        <w:trPr>
          <w:cantSplit/>
        </w:trPr>
        <w:tc>
          <w:tcPr>
            <w:tcW w:w="1718" w:type="dxa"/>
          </w:tcPr>
          <w:p w14:paraId="0274EA4C" w14:textId="77777777" w:rsidR="00C329E2" w:rsidRPr="00710376" w:rsidRDefault="00C329E2" w:rsidP="008041E0">
            <w:pPr>
              <w:spacing w:before="40" w:after="40" w:line="240" w:lineRule="exact"/>
              <w:rPr>
                <w:sz w:val="18"/>
                <w:szCs w:val="20"/>
              </w:rPr>
            </w:pPr>
            <w:r w:rsidRPr="00710376">
              <w:rPr>
                <w:sz w:val="18"/>
                <w:szCs w:val="20"/>
              </w:rPr>
              <w:t>Clinical Presentation</w:t>
            </w:r>
          </w:p>
        </w:tc>
        <w:tc>
          <w:tcPr>
            <w:tcW w:w="1080" w:type="dxa"/>
          </w:tcPr>
          <w:p w14:paraId="5A4D1650" w14:textId="77777777" w:rsidR="00C329E2" w:rsidRPr="00710376" w:rsidRDefault="00C329E2" w:rsidP="008041E0">
            <w:pPr>
              <w:spacing w:before="40" w:after="40" w:line="220" w:lineRule="exact"/>
              <w:rPr>
                <w:noProof/>
                <w:sz w:val="18"/>
                <w:szCs w:val="18"/>
              </w:rPr>
            </w:pPr>
            <w:r w:rsidRPr="00710376">
              <w:rPr>
                <w:noProof/>
                <w:sz w:val="18"/>
                <w:szCs w:val="18"/>
              </w:rPr>
              <w:t>55108-5</w:t>
            </w:r>
          </w:p>
        </w:tc>
        <w:tc>
          <w:tcPr>
            <w:tcW w:w="3330" w:type="dxa"/>
          </w:tcPr>
          <w:p w14:paraId="5A5DD773" w14:textId="77777777" w:rsidR="009D272E" w:rsidRPr="008428BC" w:rsidRDefault="009D272E" w:rsidP="009D272E">
            <w:pPr>
              <w:spacing w:before="40" w:after="40" w:line="220" w:lineRule="exact"/>
              <w:rPr>
                <w:noProof/>
                <w:sz w:val="18"/>
                <w:szCs w:val="18"/>
              </w:rPr>
            </w:pPr>
            <w:r w:rsidRPr="008428BC">
              <w:rPr>
                <w:noProof/>
                <w:sz w:val="18"/>
                <w:szCs w:val="18"/>
              </w:rPr>
              <w:t>xx</w:t>
            </w:r>
          </w:p>
          <w:p w14:paraId="5D1F4632" w14:textId="77777777" w:rsidR="00C329E2" w:rsidRPr="00710376" w:rsidRDefault="009D272E" w:rsidP="009D272E">
            <w:pPr>
              <w:spacing w:before="40" w:after="40" w:line="220" w:lineRule="exact"/>
              <w:rPr>
                <w:noProof/>
                <w:sz w:val="18"/>
                <w:szCs w:val="18"/>
              </w:rPr>
            </w:pPr>
            <w:r w:rsidRPr="008428BC">
              <w:rPr>
                <w:noProof/>
                <w:sz w:val="18"/>
                <w:szCs w:val="18"/>
              </w:rPr>
              <w:t>xx</w:t>
            </w:r>
          </w:p>
        </w:tc>
        <w:tc>
          <w:tcPr>
            <w:tcW w:w="360" w:type="dxa"/>
            <w:shd w:val="clear" w:color="auto" w:fill="E6E6E6"/>
          </w:tcPr>
          <w:p w14:paraId="13D4C9D4"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tcPr>
          <w:p w14:paraId="654F7F70"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35D8D915" w14:textId="77777777" w:rsidR="00C329E2" w:rsidRPr="00710376" w:rsidRDefault="00C329E2" w:rsidP="008041E0">
            <w:pPr>
              <w:spacing w:before="40" w:after="40" w:line="240" w:lineRule="exact"/>
              <w:jc w:val="center"/>
              <w:rPr>
                <w:sz w:val="18"/>
                <w:szCs w:val="20"/>
              </w:rPr>
            </w:pPr>
            <w:r w:rsidRPr="00710376">
              <w:rPr>
                <w:sz w:val="18"/>
                <w:szCs w:val="20"/>
              </w:rPr>
              <w:t>O</w:t>
            </w:r>
          </w:p>
        </w:tc>
        <w:tc>
          <w:tcPr>
            <w:tcW w:w="360" w:type="dxa"/>
          </w:tcPr>
          <w:p w14:paraId="5B0CDBF6"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175F4456"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tcPr>
          <w:p w14:paraId="3CCD5429"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2C227639"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tcPr>
          <w:p w14:paraId="411E2D91"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3DC6EABE" w14:textId="77777777" w:rsidR="00C329E2" w:rsidRPr="00FF4225" w:rsidRDefault="00C329E2" w:rsidP="008041E0">
            <w:pPr>
              <w:spacing w:before="40" w:after="40" w:line="240" w:lineRule="exact"/>
              <w:jc w:val="center"/>
              <w:rPr>
                <w:sz w:val="18"/>
                <w:szCs w:val="20"/>
              </w:rPr>
            </w:pPr>
            <w:r w:rsidRPr="00710376">
              <w:rPr>
                <w:sz w:val="18"/>
                <w:szCs w:val="20"/>
              </w:rPr>
              <w:t>*</w:t>
            </w:r>
          </w:p>
        </w:tc>
      </w:tr>
      <w:tr w:rsidR="00C329E2" w:rsidRPr="00FF4225" w14:paraId="7F4D71DC" w14:textId="77777777">
        <w:trPr>
          <w:cantSplit/>
        </w:trPr>
        <w:tc>
          <w:tcPr>
            <w:tcW w:w="1718" w:type="dxa"/>
          </w:tcPr>
          <w:p w14:paraId="0DAE2F90" w14:textId="77777777" w:rsidR="00C329E2" w:rsidRPr="00FF4225" w:rsidRDefault="00C329E2" w:rsidP="008041E0">
            <w:pPr>
              <w:spacing w:before="40" w:after="40" w:line="240" w:lineRule="exact"/>
              <w:rPr>
                <w:sz w:val="18"/>
                <w:szCs w:val="20"/>
              </w:rPr>
            </w:pPr>
            <w:r w:rsidRPr="00FF4225">
              <w:rPr>
                <w:sz w:val="18"/>
                <w:szCs w:val="20"/>
              </w:rPr>
              <w:t>Complications</w:t>
            </w:r>
          </w:p>
        </w:tc>
        <w:tc>
          <w:tcPr>
            <w:tcW w:w="1080" w:type="dxa"/>
          </w:tcPr>
          <w:p w14:paraId="6E6367AC" w14:textId="77777777" w:rsidR="00C329E2" w:rsidRPr="00FF4225" w:rsidRDefault="00C329E2" w:rsidP="008041E0">
            <w:pPr>
              <w:spacing w:before="40" w:after="40" w:line="220" w:lineRule="exact"/>
              <w:rPr>
                <w:noProof/>
                <w:sz w:val="18"/>
                <w:szCs w:val="18"/>
              </w:rPr>
            </w:pPr>
            <w:r w:rsidRPr="00FF4225">
              <w:rPr>
                <w:noProof/>
                <w:sz w:val="18"/>
                <w:szCs w:val="18"/>
              </w:rPr>
              <w:t>10830-8</w:t>
            </w:r>
          </w:p>
        </w:tc>
        <w:tc>
          <w:tcPr>
            <w:tcW w:w="3330" w:type="dxa"/>
          </w:tcPr>
          <w:p w14:paraId="768D32CF" w14:textId="77777777" w:rsidR="00C329E2" w:rsidRPr="00FF4225" w:rsidRDefault="00C329E2" w:rsidP="008041E0">
            <w:pPr>
              <w:spacing w:before="40" w:after="40" w:line="220" w:lineRule="exact"/>
              <w:rPr>
                <w:noProof/>
                <w:sz w:val="18"/>
                <w:szCs w:val="18"/>
              </w:rPr>
            </w:pPr>
            <w:r w:rsidRPr="000F5381">
              <w:rPr>
                <w:noProof/>
                <w:sz w:val="18"/>
                <w:szCs w:val="18"/>
              </w:rPr>
              <w:t>—</w:t>
            </w:r>
            <w:r w:rsidRPr="000F5381">
              <w:rPr>
                <w:noProof/>
                <w:sz w:val="18"/>
                <w:szCs w:val="18"/>
              </w:rPr>
              <w:br/>
              <w:t>2.16.840.1.113883.10.20.22.2.32</w:t>
            </w:r>
          </w:p>
        </w:tc>
        <w:tc>
          <w:tcPr>
            <w:tcW w:w="360" w:type="dxa"/>
            <w:shd w:val="clear" w:color="auto" w:fill="E6E6E6"/>
          </w:tcPr>
          <w:p w14:paraId="21E31CD2"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0D5743D"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37D91ABB"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1EE35838"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12BC1F7C"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561081EE" w14:textId="77777777" w:rsidR="00C329E2" w:rsidRPr="00FF4225" w:rsidRDefault="00C329E2" w:rsidP="008041E0">
            <w:pPr>
              <w:spacing w:before="40" w:after="40" w:line="240" w:lineRule="exact"/>
              <w:jc w:val="center"/>
              <w:rPr>
                <w:sz w:val="18"/>
                <w:szCs w:val="20"/>
              </w:rPr>
            </w:pPr>
            <w:r w:rsidRPr="00FF4225">
              <w:rPr>
                <w:sz w:val="18"/>
                <w:szCs w:val="20"/>
              </w:rPr>
              <w:t>R</w:t>
            </w:r>
          </w:p>
        </w:tc>
        <w:tc>
          <w:tcPr>
            <w:tcW w:w="360" w:type="dxa"/>
            <w:shd w:val="clear" w:color="auto" w:fill="E6E6E6"/>
          </w:tcPr>
          <w:p w14:paraId="525575E8"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33991515"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12CA8B44"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33B35A8A" w14:textId="77777777">
        <w:trPr>
          <w:cantSplit/>
        </w:trPr>
        <w:tc>
          <w:tcPr>
            <w:tcW w:w="1718" w:type="dxa"/>
          </w:tcPr>
          <w:p w14:paraId="59161409" w14:textId="77777777" w:rsidR="00C329E2" w:rsidRPr="008428BC" w:rsidRDefault="00C329E2" w:rsidP="008041E0">
            <w:pPr>
              <w:spacing w:before="40" w:after="40" w:line="240" w:lineRule="exact"/>
              <w:rPr>
                <w:sz w:val="18"/>
                <w:szCs w:val="20"/>
              </w:rPr>
            </w:pPr>
            <w:r w:rsidRPr="008428BC">
              <w:rPr>
                <w:sz w:val="18"/>
                <w:szCs w:val="20"/>
              </w:rPr>
              <w:t>Complications / Adverse Events</w:t>
            </w:r>
          </w:p>
        </w:tc>
        <w:tc>
          <w:tcPr>
            <w:tcW w:w="1080" w:type="dxa"/>
          </w:tcPr>
          <w:p w14:paraId="3F0B74B6" w14:textId="77777777" w:rsidR="00C329E2" w:rsidRPr="008428BC" w:rsidRDefault="00C329E2" w:rsidP="008041E0">
            <w:pPr>
              <w:spacing w:before="40" w:after="40" w:line="220" w:lineRule="exact"/>
              <w:rPr>
                <w:noProof/>
                <w:sz w:val="18"/>
                <w:szCs w:val="18"/>
              </w:rPr>
            </w:pPr>
            <w:r w:rsidRPr="008428BC">
              <w:rPr>
                <w:noProof/>
                <w:sz w:val="18"/>
                <w:szCs w:val="18"/>
              </w:rPr>
              <w:t>55109-3</w:t>
            </w:r>
          </w:p>
        </w:tc>
        <w:tc>
          <w:tcPr>
            <w:tcW w:w="3330" w:type="dxa"/>
          </w:tcPr>
          <w:p w14:paraId="358942FC" w14:textId="77777777" w:rsidR="00C329E2" w:rsidRPr="008428BC" w:rsidRDefault="00C329E2" w:rsidP="008041E0">
            <w:pPr>
              <w:spacing w:before="40" w:after="40" w:line="240" w:lineRule="exact"/>
              <w:rPr>
                <w:sz w:val="18"/>
              </w:rPr>
            </w:pPr>
            <w:r w:rsidRPr="008428BC">
              <w:rPr>
                <w:sz w:val="18"/>
              </w:rPr>
              <w:t>--</w:t>
            </w:r>
            <w:r w:rsidRPr="008428BC">
              <w:rPr>
                <w:sz w:val="18"/>
              </w:rPr>
              <w:br/>
              <w:t>2.16.840.1.113883.10.20.22.2.37</w:t>
            </w:r>
          </w:p>
        </w:tc>
        <w:tc>
          <w:tcPr>
            <w:tcW w:w="360" w:type="dxa"/>
            <w:shd w:val="clear" w:color="auto" w:fill="E6E6E6"/>
          </w:tcPr>
          <w:p w14:paraId="6DDB815B"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tcPr>
          <w:p w14:paraId="18FE68A9"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7301E4BF" w14:textId="77777777" w:rsidR="00C329E2" w:rsidRPr="008428BC" w:rsidRDefault="00C329E2" w:rsidP="008041E0">
            <w:pPr>
              <w:spacing w:before="40" w:after="40" w:line="240" w:lineRule="exact"/>
              <w:jc w:val="center"/>
              <w:rPr>
                <w:sz w:val="18"/>
                <w:szCs w:val="20"/>
              </w:rPr>
            </w:pPr>
            <w:r w:rsidRPr="008428BC">
              <w:rPr>
                <w:sz w:val="18"/>
                <w:szCs w:val="20"/>
              </w:rPr>
              <w:t>O</w:t>
            </w:r>
          </w:p>
        </w:tc>
        <w:tc>
          <w:tcPr>
            <w:tcW w:w="360" w:type="dxa"/>
          </w:tcPr>
          <w:p w14:paraId="2AB16CEC"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73AC652F"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tcPr>
          <w:p w14:paraId="37B2B8E8"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5E6C676F" w14:textId="77777777" w:rsidR="00C329E2" w:rsidRPr="008428BC" w:rsidRDefault="00C329E2" w:rsidP="008041E0">
            <w:pPr>
              <w:spacing w:before="40" w:after="40" w:line="240" w:lineRule="exact"/>
              <w:jc w:val="center"/>
              <w:rPr>
                <w:sz w:val="18"/>
                <w:szCs w:val="20"/>
              </w:rPr>
            </w:pPr>
            <w:r w:rsidRPr="008428BC">
              <w:rPr>
                <w:sz w:val="18"/>
                <w:szCs w:val="20"/>
              </w:rPr>
              <w:t>R</w:t>
            </w:r>
          </w:p>
        </w:tc>
        <w:tc>
          <w:tcPr>
            <w:tcW w:w="360" w:type="dxa"/>
          </w:tcPr>
          <w:p w14:paraId="7FC8EE47"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5A6A1BA4" w14:textId="77777777" w:rsidR="00C329E2" w:rsidRPr="00FF4225" w:rsidRDefault="00C329E2" w:rsidP="008041E0">
            <w:pPr>
              <w:spacing w:before="40" w:after="40" w:line="240" w:lineRule="exact"/>
              <w:jc w:val="center"/>
              <w:rPr>
                <w:rFonts w:ascii="Times New Roman" w:hAnsi="Times New Roman"/>
                <w:sz w:val="18"/>
                <w:szCs w:val="20"/>
              </w:rPr>
            </w:pPr>
            <w:r w:rsidRPr="008428BC">
              <w:rPr>
                <w:rFonts w:ascii="Times New Roman" w:hAnsi="Times New Roman"/>
                <w:sz w:val="18"/>
                <w:szCs w:val="20"/>
              </w:rPr>
              <w:t>*</w:t>
            </w:r>
          </w:p>
        </w:tc>
      </w:tr>
      <w:tr w:rsidR="00C329E2" w:rsidRPr="00710376" w14:paraId="2DC53D93" w14:textId="77777777">
        <w:trPr>
          <w:cantSplit/>
        </w:trPr>
        <w:tc>
          <w:tcPr>
            <w:tcW w:w="1718" w:type="dxa"/>
          </w:tcPr>
          <w:p w14:paraId="02A5328F" w14:textId="77777777" w:rsidR="00C329E2" w:rsidRPr="00710376" w:rsidRDefault="00C329E2" w:rsidP="008041E0">
            <w:pPr>
              <w:spacing w:before="40" w:after="40" w:line="240" w:lineRule="exact"/>
              <w:rPr>
                <w:sz w:val="18"/>
                <w:szCs w:val="20"/>
              </w:rPr>
            </w:pPr>
            <w:r w:rsidRPr="00710376">
              <w:rPr>
                <w:sz w:val="18"/>
                <w:szCs w:val="20"/>
              </w:rPr>
              <w:t>Conclusions</w:t>
            </w:r>
          </w:p>
        </w:tc>
        <w:tc>
          <w:tcPr>
            <w:tcW w:w="1080" w:type="dxa"/>
          </w:tcPr>
          <w:p w14:paraId="169143EF" w14:textId="77777777" w:rsidR="00C329E2" w:rsidRPr="00710376" w:rsidRDefault="00C329E2" w:rsidP="008041E0">
            <w:pPr>
              <w:spacing w:before="40" w:after="40" w:line="220" w:lineRule="exact"/>
              <w:rPr>
                <w:noProof/>
                <w:sz w:val="18"/>
                <w:szCs w:val="18"/>
              </w:rPr>
            </w:pPr>
            <w:r w:rsidRPr="00710376">
              <w:rPr>
                <w:noProof/>
                <w:sz w:val="18"/>
                <w:szCs w:val="18"/>
              </w:rPr>
              <w:t>55110-1</w:t>
            </w:r>
          </w:p>
        </w:tc>
        <w:tc>
          <w:tcPr>
            <w:tcW w:w="3330" w:type="dxa"/>
          </w:tcPr>
          <w:p w14:paraId="5DE7F334" w14:textId="77777777" w:rsidR="009D272E" w:rsidRPr="008428BC" w:rsidRDefault="009D272E" w:rsidP="009D272E">
            <w:pPr>
              <w:spacing w:before="40" w:after="40" w:line="220" w:lineRule="exact"/>
              <w:rPr>
                <w:noProof/>
                <w:sz w:val="18"/>
                <w:szCs w:val="18"/>
              </w:rPr>
            </w:pPr>
            <w:r w:rsidRPr="008428BC">
              <w:rPr>
                <w:noProof/>
                <w:sz w:val="18"/>
                <w:szCs w:val="18"/>
              </w:rPr>
              <w:t>xx</w:t>
            </w:r>
          </w:p>
          <w:p w14:paraId="2669F865" w14:textId="77777777" w:rsidR="00C329E2" w:rsidRPr="00710376" w:rsidRDefault="009D272E" w:rsidP="009D272E">
            <w:pPr>
              <w:spacing w:before="40" w:after="40" w:line="240" w:lineRule="exact"/>
              <w:rPr>
                <w:noProof/>
                <w:sz w:val="18"/>
                <w:szCs w:val="18"/>
              </w:rPr>
            </w:pPr>
            <w:r w:rsidRPr="008428BC">
              <w:rPr>
                <w:noProof/>
                <w:sz w:val="18"/>
                <w:szCs w:val="18"/>
              </w:rPr>
              <w:t>xx</w:t>
            </w:r>
          </w:p>
        </w:tc>
        <w:tc>
          <w:tcPr>
            <w:tcW w:w="360" w:type="dxa"/>
            <w:shd w:val="clear" w:color="auto" w:fill="E6E6E6"/>
          </w:tcPr>
          <w:p w14:paraId="4A6B00C0"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tcPr>
          <w:p w14:paraId="06089939"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12EAE086" w14:textId="77777777" w:rsidR="00C329E2" w:rsidRPr="00710376" w:rsidRDefault="00C329E2" w:rsidP="008041E0">
            <w:pPr>
              <w:spacing w:before="40" w:after="40" w:line="240" w:lineRule="exact"/>
              <w:jc w:val="center"/>
              <w:rPr>
                <w:sz w:val="18"/>
                <w:szCs w:val="20"/>
              </w:rPr>
            </w:pPr>
            <w:r w:rsidRPr="00710376">
              <w:rPr>
                <w:sz w:val="18"/>
                <w:szCs w:val="20"/>
              </w:rPr>
              <w:t>O</w:t>
            </w:r>
          </w:p>
        </w:tc>
        <w:tc>
          <w:tcPr>
            <w:tcW w:w="360" w:type="dxa"/>
          </w:tcPr>
          <w:p w14:paraId="57B42CBA"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3624B051"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tcPr>
          <w:p w14:paraId="388CD79C"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0E3860C1"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tcPr>
          <w:p w14:paraId="23E480DD"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10307355" w14:textId="77777777" w:rsidR="00C329E2" w:rsidRPr="00710376" w:rsidRDefault="00C329E2" w:rsidP="008041E0">
            <w:pPr>
              <w:spacing w:before="40" w:after="40" w:line="240" w:lineRule="exact"/>
              <w:jc w:val="center"/>
              <w:rPr>
                <w:sz w:val="18"/>
                <w:szCs w:val="20"/>
              </w:rPr>
            </w:pPr>
            <w:r w:rsidRPr="00710376">
              <w:rPr>
                <w:sz w:val="18"/>
                <w:szCs w:val="20"/>
              </w:rPr>
              <w:t>*</w:t>
            </w:r>
          </w:p>
        </w:tc>
      </w:tr>
      <w:tr w:rsidR="00C329E2" w:rsidRPr="00FF4225" w14:paraId="6212FEE4" w14:textId="77777777">
        <w:trPr>
          <w:cantSplit/>
        </w:trPr>
        <w:tc>
          <w:tcPr>
            <w:tcW w:w="1718" w:type="dxa"/>
          </w:tcPr>
          <w:p w14:paraId="02D80500" w14:textId="77777777" w:rsidR="00C329E2" w:rsidRPr="00710376" w:rsidRDefault="00C329E2" w:rsidP="008041E0">
            <w:pPr>
              <w:spacing w:before="40" w:after="40" w:line="240" w:lineRule="exact"/>
              <w:rPr>
                <w:sz w:val="18"/>
                <w:szCs w:val="20"/>
              </w:rPr>
            </w:pPr>
            <w:r w:rsidRPr="00710376">
              <w:rPr>
                <w:sz w:val="18"/>
                <w:szCs w:val="20"/>
              </w:rPr>
              <w:t>Current Imaging Procedure Descriptions</w:t>
            </w:r>
          </w:p>
        </w:tc>
        <w:tc>
          <w:tcPr>
            <w:tcW w:w="1080" w:type="dxa"/>
          </w:tcPr>
          <w:p w14:paraId="34448740" w14:textId="77777777" w:rsidR="00C329E2" w:rsidRPr="00710376" w:rsidRDefault="00C329E2" w:rsidP="008041E0">
            <w:pPr>
              <w:spacing w:before="40" w:after="40" w:line="220" w:lineRule="exact"/>
              <w:rPr>
                <w:noProof/>
                <w:sz w:val="18"/>
                <w:szCs w:val="18"/>
              </w:rPr>
            </w:pPr>
            <w:r w:rsidRPr="00710376">
              <w:rPr>
                <w:noProof/>
                <w:sz w:val="18"/>
                <w:szCs w:val="18"/>
              </w:rPr>
              <w:t>55111-9</w:t>
            </w:r>
          </w:p>
        </w:tc>
        <w:tc>
          <w:tcPr>
            <w:tcW w:w="3330" w:type="dxa"/>
          </w:tcPr>
          <w:p w14:paraId="44056936" w14:textId="77777777" w:rsidR="009D272E" w:rsidRPr="008428BC" w:rsidRDefault="009D272E" w:rsidP="009D272E">
            <w:pPr>
              <w:spacing w:before="40" w:after="40" w:line="220" w:lineRule="exact"/>
              <w:rPr>
                <w:noProof/>
                <w:sz w:val="18"/>
                <w:szCs w:val="18"/>
              </w:rPr>
            </w:pPr>
            <w:r w:rsidRPr="008428BC">
              <w:rPr>
                <w:noProof/>
                <w:sz w:val="18"/>
                <w:szCs w:val="18"/>
              </w:rPr>
              <w:t>xx</w:t>
            </w:r>
          </w:p>
          <w:p w14:paraId="1EA2079F" w14:textId="77777777" w:rsidR="00C329E2" w:rsidRPr="00710376" w:rsidRDefault="009D272E" w:rsidP="009D272E">
            <w:pPr>
              <w:spacing w:before="40" w:after="40" w:line="240" w:lineRule="exact"/>
              <w:rPr>
                <w:noProof/>
                <w:sz w:val="18"/>
                <w:szCs w:val="18"/>
              </w:rPr>
            </w:pPr>
            <w:r w:rsidRPr="008428BC">
              <w:rPr>
                <w:noProof/>
                <w:sz w:val="18"/>
                <w:szCs w:val="18"/>
              </w:rPr>
              <w:t>xx</w:t>
            </w:r>
          </w:p>
        </w:tc>
        <w:tc>
          <w:tcPr>
            <w:tcW w:w="360" w:type="dxa"/>
            <w:shd w:val="clear" w:color="auto" w:fill="E6E6E6"/>
          </w:tcPr>
          <w:p w14:paraId="490B31C8"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tcPr>
          <w:p w14:paraId="4D81A963"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024C0BBE" w14:textId="77777777" w:rsidR="00C329E2" w:rsidRPr="00710376" w:rsidRDefault="00C329E2" w:rsidP="008041E0">
            <w:pPr>
              <w:spacing w:before="40" w:after="40" w:line="240" w:lineRule="exact"/>
              <w:jc w:val="center"/>
              <w:rPr>
                <w:sz w:val="18"/>
                <w:szCs w:val="20"/>
              </w:rPr>
            </w:pPr>
            <w:r w:rsidRPr="00710376">
              <w:rPr>
                <w:sz w:val="18"/>
                <w:szCs w:val="20"/>
              </w:rPr>
              <w:t>O</w:t>
            </w:r>
          </w:p>
        </w:tc>
        <w:tc>
          <w:tcPr>
            <w:tcW w:w="360" w:type="dxa"/>
          </w:tcPr>
          <w:p w14:paraId="3A6B2428"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3B56EBD9"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tcPr>
          <w:p w14:paraId="10A2C218"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4EFCD987"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tcPr>
          <w:p w14:paraId="5531DC78"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74E3CBEB" w14:textId="77777777" w:rsidR="00C329E2" w:rsidRPr="00FF4225" w:rsidRDefault="00C329E2" w:rsidP="008041E0">
            <w:pPr>
              <w:spacing w:before="40" w:after="40" w:line="240" w:lineRule="exact"/>
              <w:jc w:val="center"/>
              <w:rPr>
                <w:sz w:val="18"/>
                <w:szCs w:val="20"/>
              </w:rPr>
            </w:pPr>
            <w:r w:rsidRPr="00710376">
              <w:rPr>
                <w:sz w:val="18"/>
                <w:szCs w:val="20"/>
              </w:rPr>
              <w:t>*</w:t>
            </w:r>
          </w:p>
        </w:tc>
      </w:tr>
      <w:tr w:rsidR="00C329E2" w:rsidRPr="00FF4225" w14:paraId="6DA9DCFE" w14:textId="77777777">
        <w:trPr>
          <w:cantSplit/>
        </w:trPr>
        <w:tc>
          <w:tcPr>
            <w:tcW w:w="1718" w:type="dxa"/>
          </w:tcPr>
          <w:p w14:paraId="0DC948DF" w14:textId="77777777" w:rsidR="00C329E2" w:rsidRDefault="00C329E2" w:rsidP="008041E0">
            <w:pPr>
              <w:spacing w:before="40" w:after="40" w:line="240" w:lineRule="exact"/>
              <w:rPr>
                <w:sz w:val="18"/>
                <w:szCs w:val="20"/>
              </w:rPr>
            </w:pPr>
            <w:r w:rsidRPr="00110C04">
              <w:rPr>
                <w:sz w:val="18"/>
                <w:szCs w:val="20"/>
              </w:rPr>
              <w:t>DICOM Object Catalog</w:t>
            </w:r>
          </w:p>
        </w:tc>
        <w:tc>
          <w:tcPr>
            <w:tcW w:w="1080" w:type="dxa"/>
          </w:tcPr>
          <w:p w14:paraId="7DFD56E5" w14:textId="77777777" w:rsidR="00C329E2" w:rsidRPr="00FA16C7" w:rsidRDefault="00C329E2" w:rsidP="00BD022B">
            <w:pPr>
              <w:spacing w:before="40" w:after="40" w:line="220" w:lineRule="exact"/>
              <w:rPr>
                <w:noProof/>
                <w:sz w:val="18"/>
                <w:szCs w:val="18"/>
              </w:rPr>
            </w:pPr>
            <w:r>
              <w:rPr>
                <w:noProof/>
                <w:sz w:val="18"/>
                <w:szCs w:val="18"/>
              </w:rPr>
              <w:t>121181</w:t>
            </w:r>
            <w:r w:rsidR="00BD022B">
              <w:rPr>
                <w:noProof/>
                <w:sz w:val="18"/>
                <w:szCs w:val="18"/>
              </w:rPr>
              <w:t xml:space="preserve"> (DCM)</w:t>
            </w:r>
          </w:p>
        </w:tc>
        <w:tc>
          <w:tcPr>
            <w:tcW w:w="3330" w:type="dxa"/>
          </w:tcPr>
          <w:p w14:paraId="7AFB7EC2" w14:textId="77777777" w:rsidR="00C329E2" w:rsidRPr="00BD022B" w:rsidRDefault="00C329E2" w:rsidP="008041E0">
            <w:pPr>
              <w:spacing w:before="40" w:after="40" w:line="240" w:lineRule="exact"/>
              <w:rPr>
                <w:noProof/>
                <w:sz w:val="18"/>
                <w:szCs w:val="18"/>
              </w:rPr>
            </w:pPr>
            <w:r w:rsidRPr="00BD022B">
              <w:rPr>
                <w:noProof/>
                <w:sz w:val="18"/>
                <w:szCs w:val="18"/>
              </w:rPr>
              <w:t>2.16.840.1.113883.10.20.6.1.1</w:t>
            </w:r>
          </w:p>
          <w:p w14:paraId="1D3AC427" w14:textId="77777777" w:rsidR="00BD022B" w:rsidRPr="00232583" w:rsidRDefault="00BD022B" w:rsidP="008041E0">
            <w:pPr>
              <w:spacing w:before="40" w:after="40" w:line="240" w:lineRule="exact"/>
              <w:rPr>
                <w:noProof/>
                <w:sz w:val="18"/>
                <w:szCs w:val="18"/>
                <w:highlight w:val="yellow"/>
              </w:rPr>
            </w:pPr>
            <w:r w:rsidRPr="00BD022B">
              <w:rPr>
                <w:noProof/>
                <w:sz w:val="18"/>
                <w:szCs w:val="18"/>
              </w:rPr>
              <w:t>--</w:t>
            </w:r>
          </w:p>
        </w:tc>
        <w:tc>
          <w:tcPr>
            <w:tcW w:w="360" w:type="dxa"/>
            <w:shd w:val="clear" w:color="auto" w:fill="E6E6E6"/>
          </w:tcPr>
          <w:p w14:paraId="7283C064"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4378AD52"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079DF956" w14:textId="77777777" w:rsidR="00C329E2" w:rsidRPr="00FF4225" w:rsidRDefault="00C329E2" w:rsidP="008041E0">
            <w:pPr>
              <w:spacing w:before="40" w:after="40" w:line="240" w:lineRule="exact"/>
              <w:jc w:val="center"/>
              <w:rPr>
                <w:sz w:val="18"/>
                <w:szCs w:val="20"/>
              </w:rPr>
            </w:pPr>
            <w:r>
              <w:rPr>
                <w:sz w:val="18"/>
                <w:szCs w:val="20"/>
              </w:rPr>
              <w:t>R</w:t>
            </w:r>
          </w:p>
        </w:tc>
        <w:tc>
          <w:tcPr>
            <w:tcW w:w="360" w:type="dxa"/>
          </w:tcPr>
          <w:p w14:paraId="527303DA"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21679119"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1D3629D3"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41EF50E7"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14FF922D"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2B977D2C" w14:textId="77777777" w:rsidR="00C329E2" w:rsidRPr="00FF4225" w:rsidRDefault="00C329E2" w:rsidP="008041E0">
            <w:pPr>
              <w:spacing w:before="40" w:after="40" w:line="240" w:lineRule="exact"/>
              <w:jc w:val="center"/>
              <w:rPr>
                <w:sz w:val="18"/>
                <w:szCs w:val="20"/>
              </w:rPr>
            </w:pPr>
            <w:r w:rsidRPr="00FF4225">
              <w:rPr>
                <w:sz w:val="18"/>
                <w:szCs w:val="20"/>
              </w:rPr>
              <w:t>–</w:t>
            </w:r>
          </w:p>
        </w:tc>
      </w:tr>
      <w:tr w:rsidR="00C329E2" w:rsidRPr="00FF4225" w14:paraId="22499A49" w14:textId="77777777">
        <w:trPr>
          <w:cantSplit/>
        </w:trPr>
        <w:tc>
          <w:tcPr>
            <w:tcW w:w="1718" w:type="dxa"/>
          </w:tcPr>
          <w:p w14:paraId="288FFE93" w14:textId="77777777" w:rsidR="00C329E2" w:rsidRDefault="00C329E2" w:rsidP="008041E0">
            <w:pPr>
              <w:spacing w:before="40" w:after="40" w:line="240" w:lineRule="exact"/>
              <w:rPr>
                <w:sz w:val="18"/>
                <w:szCs w:val="20"/>
              </w:rPr>
            </w:pPr>
            <w:r>
              <w:rPr>
                <w:sz w:val="18"/>
                <w:szCs w:val="20"/>
              </w:rPr>
              <w:t>Discharge Diet</w:t>
            </w:r>
          </w:p>
        </w:tc>
        <w:tc>
          <w:tcPr>
            <w:tcW w:w="1080" w:type="dxa"/>
          </w:tcPr>
          <w:p w14:paraId="37262272" w14:textId="77777777" w:rsidR="00C329E2" w:rsidRPr="00FA16C7" w:rsidRDefault="00C329E2" w:rsidP="008041E0">
            <w:pPr>
              <w:spacing w:before="40" w:after="40" w:line="220" w:lineRule="exact"/>
              <w:rPr>
                <w:noProof/>
                <w:sz w:val="18"/>
                <w:szCs w:val="18"/>
              </w:rPr>
            </w:pPr>
            <w:r>
              <w:rPr>
                <w:noProof/>
                <w:sz w:val="18"/>
                <w:szCs w:val="18"/>
              </w:rPr>
              <w:t>42344-2</w:t>
            </w:r>
          </w:p>
        </w:tc>
        <w:tc>
          <w:tcPr>
            <w:tcW w:w="3330" w:type="dxa"/>
          </w:tcPr>
          <w:p w14:paraId="4D044F79" w14:textId="77777777" w:rsidR="00C329E2" w:rsidRPr="00BD022B" w:rsidRDefault="00C329E2" w:rsidP="008041E0">
            <w:pPr>
              <w:spacing w:before="40" w:after="40" w:line="240" w:lineRule="exact"/>
              <w:rPr>
                <w:sz w:val="18"/>
              </w:rPr>
            </w:pPr>
            <w:r w:rsidRPr="00BD022B">
              <w:rPr>
                <w:sz w:val="18"/>
              </w:rPr>
              <w:t>--</w:t>
            </w:r>
          </w:p>
          <w:p w14:paraId="3969A98D" w14:textId="77777777" w:rsidR="00C329E2" w:rsidRDefault="00C329E2" w:rsidP="008041E0">
            <w:pPr>
              <w:spacing w:before="40" w:after="40" w:line="240" w:lineRule="exact"/>
              <w:rPr>
                <w:sz w:val="18"/>
                <w:highlight w:val="yellow"/>
              </w:rPr>
            </w:pPr>
            <w:r w:rsidRPr="00BD022B">
              <w:rPr>
                <w:sz w:val="18"/>
              </w:rPr>
              <w:t>1.3.6.</w:t>
            </w:r>
            <w:r w:rsidRPr="006A698C">
              <w:rPr>
                <w:sz w:val="18"/>
              </w:rPr>
              <w:t>1.4.1.19376.1.5.3.1.3.33</w:t>
            </w:r>
          </w:p>
        </w:tc>
        <w:tc>
          <w:tcPr>
            <w:tcW w:w="360" w:type="dxa"/>
            <w:shd w:val="clear" w:color="auto" w:fill="E6E6E6"/>
          </w:tcPr>
          <w:p w14:paraId="259A62D6"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ECE72B3"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41131764"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1475336B" w14:textId="77777777" w:rsidR="00C329E2" w:rsidRPr="00FF4225" w:rsidRDefault="00C329E2" w:rsidP="008041E0">
            <w:pPr>
              <w:spacing w:before="40" w:after="40" w:line="240" w:lineRule="exact"/>
              <w:jc w:val="center"/>
              <w:rPr>
                <w:sz w:val="18"/>
                <w:szCs w:val="20"/>
              </w:rPr>
            </w:pPr>
            <w:r>
              <w:rPr>
                <w:sz w:val="18"/>
                <w:szCs w:val="20"/>
              </w:rPr>
              <w:t>O</w:t>
            </w:r>
          </w:p>
        </w:tc>
        <w:tc>
          <w:tcPr>
            <w:tcW w:w="360" w:type="dxa"/>
            <w:shd w:val="clear" w:color="auto" w:fill="E6E6E6"/>
          </w:tcPr>
          <w:p w14:paraId="6F424C69"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5D7A4F5B"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38432F99"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0485DCBF"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1E724EE6" w14:textId="77777777" w:rsidR="00C329E2" w:rsidRPr="00FF4225" w:rsidRDefault="00C329E2" w:rsidP="008041E0">
            <w:pPr>
              <w:spacing w:before="40" w:after="40" w:line="240" w:lineRule="exact"/>
              <w:jc w:val="center"/>
              <w:rPr>
                <w:rFonts w:ascii="Times New Roman" w:hAnsi="Times New Roman"/>
                <w:sz w:val="18"/>
                <w:szCs w:val="20"/>
              </w:rPr>
            </w:pPr>
            <w:r>
              <w:rPr>
                <w:rFonts w:ascii="Times New Roman" w:hAnsi="Times New Roman"/>
                <w:sz w:val="18"/>
                <w:szCs w:val="20"/>
              </w:rPr>
              <w:t>*</w:t>
            </w:r>
          </w:p>
        </w:tc>
      </w:tr>
      <w:tr w:rsidR="00C329E2" w:rsidRPr="00FF4225" w14:paraId="2E99AB00" w14:textId="77777777">
        <w:trPr>
          <w:cantSplit/>
        </w:trPr>
        <w:tc>
          <w:tcPr>
            <w:tcW w:w="1718" w:type="dxa"/>
          </w:tcPr>
          <w:p w14:paraId="7CB095FE" w14:textId="77777777" w:rsidR="00C329E2" w:rsidRDefault="00C329E2" w:rsidP="008041E0">
            <w:pPr>
              <w:spacing w:before="40" w:after="40" w:line="240" w:lineRule="exact"/>
              <w:rPr>
                <w:sz w:val="18"/>
                <w:szCs w:val="20"/>
              </w:rPr>
            </w:pPr>
            <w:r>
              <w:rPr>
                <w:sz w:val="18"/>
                <w:szCs w:val="20"/>
              </w:rPr>
              <w:t>Disposition</w:t>
            </w:r>
          </w:p>
        </w:tc>
        <w:tc>
          <w:tcPr>
            <w:tcW w:w="1080" w:type="dxa"/>
          </w:tcPr>
          <w:p w14:paraId="1D772950" w14:textId="77777777" w:rsidR="00C329E2" w:rsidRPr="00264555" w:rsidRDefault="00C329E2" w:rsidP="008041E0">
            <w:pPr>
              <w:spacing w:before="40" w:after="40" w:line="220" w:lineRule="exact"/>
              <w:rPr>
                <w:noProof/>
                <w:sz w:val="18"/>
                <w:szCs w:val="18"/>
              </w:rPr>
            </w:pPr>
            <w:r w:rsidRPr="00FA16C7">
              <w:rPr>
                <w:noProof/>
                <w:sz w:val="18"/>
                <w:szCs w:val="18"/>
              </w:rPr>
              <w:t>55102-8</w:t>
            </w:r>
          </w:p>
        </w:tc>
        <w:tc>
          <w:tcPr>
            <w:tcW w:w="3330" w:type="dxa"/>
          </w:tcPr>
          <w:p w14:paraId="7F78953C" w14:textId="77777777" w:rsidR="009D272E" w:rsidRPr="008428BC" w:rsidRDefault="009D272E" w:rsidP="009D272E">
            <w:pPr>
              <w:spacing w:before="40" w:after="40" w:line="220" w:lineRule="exact"/>
              <w:rPr>
                <w:noProof/>
                <w:sz w:val="18"/>
                <w:szCs w:val="18"/>
              </w:rPr>
            </w:pPr>
            <w:r w:rsidRPr="008428BC">
              <w:rPr>
                <w:noProof/>
                <w:sz w:val="18"/>
                <w:szCs w:val="18"/>
              </w:rPr>
              <w:t>xx</w:t>
            </w:r>
          </w:p>
          <w:p w14:paraId="50022152" w14:textId="77777777" w:rsidR="00C329E2" w:rsidRPr="00264555" w:rsidRDefault="009D272E" w:rsidP="009D272E">
            <w:pPr>
              <w:spacing w:before="40" w:after="40" w:line="240" w:lineRule="exact"/>
              <w:rPr>
                <w:sz w:val="18"/>
                <w:highlight w:val="yellow"/>
              </w:rPr>
            </w:pPr>
            <w:r w:rsidRPr="008428BC">
              <w:rPr>
                <w:noProof/>
                <w:sz w:val="18"/>
                <w:szCs w:val="18"/>
              </w:rPr>
              <w:t>xx</w:t>
            </w:r>
          </w:p>
        </w:tc>
        <w:tc>
          <w:tcPr>
            <w:tcW w:w="360" w:type="dxa"/>
            <w:shd w:val="clear" w:color="auto" w:fill="E6E6E6"/>
          </w:tcPr>
          <w:p w14:paraId="7CC530CF"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33EE763A"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5E3A60D1"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00A1124A"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3E4744A0"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4F207A41" w14:textId="77777777" w:rsidR="00C329E2" w:rsidRPr="00FF4225" w:rsidRDefault="00C329E2" w:rsidP="008041E0">
            <w:pPr>
              <w:spacing w:before="40" w:after="40" w:line="240" w:lineRule="exact"/>
              <w:jc w:val="center"/>
              <w:rPr>
                <w:sz w:val="18"/>
                <w:szCs w:val="20"/>
              </w:rPr>
            </w:pPr>
            <w:r>
              <w:rPr>
                <w:sz w:val="18"/>
                <w:szCs w:val="20"/>
              </w:rPr>
              <w:t>O</w:t>
            </w:r>
          </w:p>
        </w:tc>
        <w:tc>
          <w:tcPr>
            <w:tcW w:w="360" w:type="dxa"/>
            <w:shd w:val="clear" w:color="auto" w:fill="E6E6E6"/>
          </w:tcPr>
          <w:p w14:paraId="2BFEE389"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6C6BC307"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7D25CF96"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6F71CF7F" w14:textId="77777777">
        <w:trPr>
          <w:cantSplit/>
        </w:trPr>
        <w:tc>
          <w:tcPr>
            <w:tcW w:w="1718" w:type="dxa"/>
          </w:tcPr>
          <w:p w14:paraId="5841DC11" w14:textId="77777777" w:rsidR="00C329E2" w:rsidRPr="00710376" w:rsidRDefault="00C329E2" w:rsidP="008041E0">
            <w:pPr>
              <w:spacing w:before="40" w:after="40" w:line="240" w:lineRule="exact"/>
              <w:rPr>
                <w:sz w:val="18"/>
                <w:szCs w:val="20"/>
              </w:rPr>
            </w:pPr>
            <w:r w:rsidRPr="00710376">
              <w:rPr>
                <w:sz w:val="18"/>
                <w:szCs w:val="20"/>
              </w:rPr>
              <w:t>Document Summary</w:t>
            </w:r>
          </w:p>
        </w:tc>
        <w:tc>
          <w:tcPr>
            <w:tcW w:w="1080" w:type="dxa"/>
          </w:tcPr>
          <w:p w14:paraId="71A45370" w14:textId="77777777" w:rsidR="00C329E2" w:rsidRPr="00710376" w:rsidRDefault="00C329E2" w:rsidP="008041E0">
            <w:pPr>
              <w:spacing w:before="40" w:after="40" w:line="220" w:lineRule="exact"/>
              <w:rPr>
                <w:noProof/>
                <w:sz w:val="18"/>
                <w:szCs w:val="18"/>
              </w:rPr>
            </w:pPr>
            <w:r w:rsidRPr="00710376">
              <w:rPr>
                <w:noProof/>
                <w:sz w:val="18"/>
                <w:szCs w:val="18"/>
              </w:rPr>
              <w:t>55112-7</w:t>
            </w:r>
          </w:p>
        </w:tc>
        <w:tc>
          <w:tcPr>
            <w:tcW w:w="3330" w:type="dxa"/>
          </w:tcPr>
          <w:p w14:paraId="4821D2AB" w14:textId="77777777" w:rsidR="009D272E" w:rsidRPr="008428BC" w:rsidRDefault="009D272E" w:rsidP="009D272E">
            <w:pPr>
              <w:spacing w:before="40" w:after="40" w:line="220" w:lineRule="exact"/>
              <w:rPr>
                <w:noProof/>
                <w:sz w:val="18"/>
                <w:szCs w:val="18"/>
              </w:rPr>
            </w:pPr>
            <w:r w:rsidRPr="008428BC">
              <w:rPr>
                <w:noProof/>
                <w:sz w:val="18"/>
                <w:szCs w:val="18"/>
              </w:rPr>
              <w:t>xx</w:t>
            </w:r>
          </w:p>
          <w:p w14:paraId="549BC203" w14:textId="77777777" w:rsidR="00C329E2" w:rsidRPr="00710376" w:rsidRDefault="009D272E" w:rsidP="009D272E">
            <w:pPr>
              <w:spacing w:before="40" w:after="40" w:line="240" w:lineRule="exact"/>
              <w:rPr>
                <w:sz w:val="18"/>
              </w:rPr>
            </w:pPr>
            <w:r w:rsidRPr="008428BC">
              <w:rPr>
                <w:noProof/>
                <w:sz w:val="18"/>
                <w:szCs w:val="18"/>
              </w:rPr>
              <w:t>xx</w:t>
            </w:r>
          </w:p>
        </w:tc>
        <w:tc>
          <w:tcPr>
            <w:tcW w:w="360" w:type="dxa"/>
            <w:shd w:val="clear" w:color="auto" w:fill="E6E6E6"/>
          </w:tcPr>
          <w:p w14:paraId="766EC966"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tcPr>
          <w:p w14:paraId="133145DE"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64521A35" w14:textId="77777777" w:rsidR="00C329E2" w:rsidRPr="00710376" w:rsidRDefault="00C329E2" w:rsidP="008041E0">
            <w:pPr>
              <w:spacing w:before="40" w:after="40" w:line="240" w:lineRule="exact"/>
              <w:jc w:val="center"/>
              <w:rPr>
                <w:sz w:val="18"/>
                <w:szCs w:val="20"/>
              </w:rPr>
            </w:pPr>
            <w:r w:rsidRPr="00710376">
              <w:rPr>
                <w:sz w:val="18"/>
                <w:szCs w:val="20"/>
              </w:rPr>
              <w:t>O</w:t>
            </w:r>
          </w:p>
        </w:tc>
        <w:tc>
          <w:tcPr>
            <w:tcW w:w="360" w:type="dxa"/>
          </w:tcPr>
          <w:p w14:paraId="3CC444D0"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5090A612"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tcPr>
          <w:p w14:paraId="583FD774"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243971F5"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tcPr>
          <w:p w14:paraId="4AD57E4C"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7B5B0F95" w14:textId="77777777" w:rsidR="00C329E2" w:rsidRPr="00FF4225" w:rsidRDefault="00C329E2" w:rsidP="008041E0">
            <w:pPr>
              <w:spacing w:before="40" w:after="40" w:line="240" w:lineRule="exact"/>
              <w:jc w:val="center"/>
              <w:rPr>
                <w:sz w:val="18"/>
                <w:szCs w:val="20"/>
              </w:rPr>
            </w:pPr>
            <w:r w:rsidRPr="00710376">
              <w:rPr>
                <w:sz w:val="18"/>
                <w:szCs w:val="20"/>
              </w:rPr>
              <w:t>*</w:t>
            </w:r>
          </w:p>
        </w:tc>
      </w:tr>
      <w:tr w:rsidR="00C329E2" w14:paraId="63C5057F" w14:textId="77777777">
        <w:trPr>
          <w:cantSplit/>
        </w:trPr>
        <w:tc>
          <w:tcPr>
            <w:tcW w:w="1718" w:type="dxa"/>
          </w:tcPr>
          <w:p w14:paraId="7C322B73" w14:textId="77777777" w:rsidR="00C329E2" w:rsidRDefault="00C329E2" w:rsidP="008041E0">
            <w:pPr>
              <w:spacing w:before="40" w:after="40" w:line="240" w:lineRule="exact"/>
              <w:rPr>
                <w:sz w:val="18"/>
                <w:szCs w:val="20"/>
              </w:rPr>
            </w:pPr>
            <w:r>
              <w:rPr>
                <w:sz w:val="18"/>
                <w:szCs w:val="20"/>
              </w:rPr>
              <w:t>Encounters</w:t>
            </w:r>
          </w:p>
        </w:tc>
        <w:tc>
          <w:tcPr>
            <w:tcW w:w="1080" w:type="dxa"/>
          </w:tcPr>
          <w:p w14:paraId="2BB9E5C5" w14:textId="77777777" w:rsidR="00C329E2" w:rsidRDefault="00C329E2" w:rsidP="008041E0">
            <w:pPr>
              <w:spacing w:before="40" w:after="40" w:line="220" w:lineRule="exact"/>
              <w:rPr>
                <w:noProof/>
                <w:sz w:val="18"/>
                <w:szCs w:val="18"/>
              </w:rPr>
            </w:pPr>
            <w:r>
              <w:rPr>
                <w:noProof/>
                <w:sz w:val="18"/>
                <w:szCs w:val="18"/>
              </w:rPr>
              <w:t>46240-8</w:t>
            </w:r>
          </w:p>
        </w:tc>
        <w:tc>
          <w:tcPr>
            <w:tcW w:w="3330" w:type="dxa"/>
          </w:tcPr>
          <w:p w14:paraId="15B08E4F" w14:textId="77777777" w:rsidR="00BD022B" w:rsidRPr="00BD022B" w:rsidRDefault="00BD022B" w:rsidP="00BD022B">
            <w:pPr>
              <w:spacing w:before="40" w:after="40" w:line="240" w:lineRule="exact"/>
              <w:rPr>
                <w:sz w:val="18"/>
              </w:rPr>
            </w:pPr>
            <w:r w:rsidRPr="00BD022B">
              <w:rPr>
                <w:sz w:val="18"/>
              </w:rPr>
              <w:t>--</w:t>
            </w:r>
          </w:p>
          <w:p w14:paraId="31503B13" w14:textId="77777777" w:rsidR="00C329E2" w:rsidRPr="00FF4225" w:rsidRDefault="00C329E2" w:rsidP="008041E0">
            <w:pPr>
              <w:spacing w:before="40" w:after="40" w:line="240" w:lineRule="exact"/>
              <w:rPr>
                <w:sz w:val="18"/>
              </w:rPr>
            </w:pPr>
            <w:r w:rsidRPr="00556B19">
              <w:rPr>
                <w:sz w:val="18"/>
              </w:rPr>
              <w:t>2.16.840.1.113883.10.20.22.2.22</w:t>
            </w:r>
          </w:p>
        </w:tc>
        <w:tc>
          <w:tcPr>
            <w:tcW w:w="360" w:type="dxa"/>
            <w:shd w:val="clear" w:color="auto" w:fill="E6E6E6"/>
          </w:tcPr>
          <w:p w14:paraId="6DF72197" w14:textId="77777777" w:rsidR="00C329E2" w:rsidRDefault="00C329E2" w:rsidP="008041E0">
            <w:pPr>
              <w:spacing w:before="40" w:after="40" w:line="240" w:lineRule="exact"/>
              <w:jc w:val="center"/>
              <w:rPr>
                <w:sz w:val="18"/>
                <w:szCs w:val="20"/>
              </w:rPr>
            </w:pPr>
            <w:r>
              <w:rPr>
                <w:sz w:val="18"/>
                <w:szCs w:val="20"/>
              </w:rPr>
              <w:t>O</w:t>
            </w:r>
          </w:p>
        </w:tc>
        <w:tc>
          <w:tcPr>
            <w:tcW w:w="360" w:type="dxa"/>
          </w:tcPr>
          <w:p w14:paraId="3CD087F4"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26FC7D46"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3F5EB3E8"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2F289E14"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44453417"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2DEC337E"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59803A25"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27438153" w14:textId="77777777" w:rsidR="00C329E2" w:rsidRDefault="00C329E2" w:rsidP="008041E0">
            <w:pPr>
              <w:spacing w:before="40" w:after="40" w:line="240" w:lineRule="exact"/>
              <w:jc w:val="center"/>
              <w:rPr>
                <w:rFonts w:ascii="Times New Roman" w:hAnsi="Times New Roman"/>
                <w:sz w:val="18"/>
                <w:szCs w:val="20"/>
              </w:rPr>
            </w:pPr>
            <w:r>
              <w:rPr>
                <w:rFonts w:ascii="Times New Roman" w:hAnsi="Times New Roman"/>
                <w:sz w:val="18"/>
                <w:szCs w:val="20"/>
              </w:rPr>
              <w:t>*</w:t>
            </w:r>
          </w:p>
        </w:tc>
      </w:tr>
      <w:tr w:rsidR="00C329E2" w14:paraId="0A151F87" w14:textId="77777777">
        <w:trPr>
          <w:cantSplit/>
        </w:trPr>
        <w:tc>
          <w:tcPr>
            <w:tcW w:w="1718" w:type="dxa"/>
          </w:tcPr>
          <w:p w14:paraId="1870C9C2" w14:textId="77777777" w:rsidR="00C329E2" w:rsidRDefault="00C329E2" w:rsidP="008041E0">
            <w:pPr>
              <w:spacing w:before="40" w:after="40" w:line="240" w:lineRule="exact"/>
              <w:rPr>
                <w:sz w:val="18"/>
                <w:szCs w:val="20"/>
              </w:rPr>
            </w:pPr>
            <w:r>
              <w:rPr>
                <w:sz w:val="18"/>
                <w:szCs w:val="20"/>
              </w:rPr>
              <w:t>Family History</w:t>
            </w:r>
          </w:p>
        </w:tc>
        <w:tc>
          <w:tcPr>
            <w:tcW w:w="1080" w:type="dxa"/>
          </w:tcPr>
          <w:p w14:paraId="39F8CB2E" w14:textId="77777777" w:rsidR="00C329E2" w:rsidRDefault="00C329E2" w:rsidP="008041E0">
            <w:pPr>
              <w:spacing w:before="40" w:after="40" w:line="220" w:lineRule="exact"/>
              <w:rPr>
                <w:noProof/>
                <w:sz w:val="18"/>
                <w:szCs w:val="18"/>
              </w:rPr>
            </w:pPr>
            <w:r>
              <w:rPr>
                <w:noProof/>
                <w:sz w:val="18"/>
                <w:szCs w:val="18"/>
              </w:rPr>
              <w:t>10157-6</w:t>
            </w:r>
          </w:p>
        </w:tc>
        <w:tc>
          <w:tcPr>
            <w:tcW w:w="3330" w:type="dxa"/>
          </w:tcPr>
          <w:p w14:paraId="189763ED" w14:textId="77777777" w:rsidR="00BD022B" w:rsidRPr="00BD022B" w:rsidRDefault="00BD022B" w:rsidP="00BD022B">
            <w:pPr>
              <w:spacing w:before="40" w:after="40" w:line="240" w:lineRule="exact"/>
              <w:rPr>
                <w:sz w:val="18"/>
              </w:rPr>
            </w:pPr>
            <w:r w:rsidRPr="00BD022B">
              <w:rPr>
                <w:sz w:val="18"/>
              </w:rPr>
              <w:t>--</w:t>
            </w:r>
          </w:p>
          <w:p w14:paraId="02E14821" w14:textId="77777777" w:rsidR="00C329E2" w:rsidRPr="00FF4225" w:rsidRDefault="00C329E2" w:rsidP="008041E0">
            <w:pPr>
              <w:spacing w:before="40" w:after="40" w:line="240" w:lineRule="exact"/>
              <w:rPr>
                <w:sz w:val="18"/>
              </w:rPr>
            </w:pPr>
            <w:r w:rsidRPr="00556B19">
              <w:rPr>
                <w:sz w:val="18"/>
              </w:rPr>
              <w:t>2.16.840.1.113883.10.20.22.2.15</w:t>
            </w:r>
          </w:p>
        </w:tc>
        <w:tc>
          <w:tcPr>
            <w:tcW w:w="360" w:type="dxa"/>
            <w:shd w:val="clear" w:color="auto" w:fill="E6E6E6"/>
          </w:tcPr>
          <w:p w14:paraId="1798C2FA" w14:textId="77777777" w:rsidR="00C329E2" w:rsidRPr="00FF4225" w:rsidRDefault="00C329E2" w:rsidP="008041E0">
            <w:pPr>
              <w:spacing w:before="40" w:after="40" w:line="240" w:lineRule="exact"/>
              <w:jc w:val="center"/>
              <w:rPr>
                <w:sz w:val="18"/>
                <w:szCs w:val="20"/>
              </w:rPr>
            </w:pPr>
            <w:r>
              <w:rPr>
                <w:sz w:val="18"/>
                <w:szCs w:val="20"/>
              </w:rPr>
              <w:t>O</w:t>
            </w:r>
          </w:p>
        </w:tc>
        <w:tc>
          <w:tcPr>
            <w:tcW w:w="360" w:type="dxa"/>
          </w:tcPr>
          <w:p w14:paraId="5A7CB202" w14:textId="77777777" w:rsidR="00C329E2" w:rsidRPr="00FF4225" w:rsidRDefault="00C329E2" w:rsidP="008041E0">
            <w:pPr>
              <w:spacing w:before="40" w:after="40" w:line="240" w:lineRule="exact"/>
              <w:jc w:val="center"/>
              <w:rPr>
                <w:sz w:val="18"/>
                <w:szCs w:val="20"/>
              </w:rPr>
            </w:pPr>
            <w:r>
              <w:rPr>
                <w:sz w:val="18"/>
                <w:szCs w:val="20"/>
              </w:rPr>
              <w:t>O</w:t>
            </w:r>
          </w:p>
        </w:tc>
        <w:tc>
          <w:tcPr>
            <w:tcW w:w="360" w:type="dxa"/>
            <w:shd w:val="clear" w:color="auto" w:fill="E6E6E6"/>
          </w:tcPr>
          <w:p w14:paraId="7CC5E89D"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4F79D2D5" w14:textId="77777777" w:rsidR="00C329E2" w:rsidRPr="00FF4225" w:rsidRDefault="00C329E2" w:rsidP="008041E0">
            <w:pPr>
              <w:spacing w:before="40" w:after="40" w:line="240" w:lineRule="exact"/>
              <w:jc w:val="center"/>
              <w:rPr>
                <w:sz w:val="18"/>
                <w:szCs w:val="20"/>
              </w:rPr>
            </w:pPr>
            <w:r>
              <w:rPr>
                <w:sz w:val="18"/>
                <w:szCs w:val="20"/>
              </w:rPr>
              <w:t>O</w:t>
            </w:r>
          </w:p>
        </w:tc>
        <w:tc>
          <w:tcPr>
            <w:tcW w:w="360" w:type="dxa"/>
            <w:shd w:val="clear" w:color="auto" w:fill="E6E6E6"/>
          </w:tcPr>
          <w:p w14:paraId="0F9A22B4" w14:textId="77777777" w:rsidR="00C329E2" w:rsidRPr="00FF4225" w:rsidRDefault="00C329E2" w:rsidP="008041E0">
            <w:pPr>
              <w:spacing w:before="40" w:after="40" w:line="240" w:lineRule="exact"/>
              <w:jc w:val="center"/>
              <w:rPr>
                <w:sz w:val="18"/>
                <w:szCs w:val="20"/>
              </w:rPr>
            </w:pPr>
            <w:r>
              <w:rPr>
                <w:sz w:val="18"/>
                <w:szCs w:val="20"/>
              </w:rPr>
              <w:t>R</w:t>
            </w:r>
          </w:p>
        </w:tc>
        <w:tc>
          <w:tcPr>
            <w:tcW w:w="360" w:type="dxa"/>
          </w:tcPr>
          <w:p w14:paraId="27320765"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4552636A" w14:textId="77777777" w:rsidR="00C329E2" w:rsidRPr="00FF4225" w:rsidRDefault="00C329E2" w:rsidP="008041E0">
            <w:pPr>
              <w:spacing w:before="40" w:after="40" w:line="240" w:lineRule="exact"/>
              <w:jc w:val="center"/>
              <w:rPr>
                <w:sz w:val="18"/>
                <w:szCs w:val="20"/>
              </w:rPr>
            </w:pPr>
            <w:r>
              <w:rPr>
                <w:sz w:val="18"/>
                <w:szCs w:val="20"/>
              </w:rPr>
              <w:t>O</w:t>
            </w:r>
          </w:p>
        </w:tc>
        <w:tc>
          <w:tcPr>
            <w:tcW w:w="360" w:type="dxa"/>
          </w:tcPr>
          <w:p w14:paraId="04BCBC6B"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5794FF5B" w14:textId="77777777" w:rsidR="00C329E2" w:rsidRDefault="00C329E2" w:rsidP="008041E0">
            <w:pPr>
              <w:spacing w:before="40" w:after="40" w:line="240" w:lineRule="exact"/>
              <w:jc w:val="center"/>
              <w:rPr>
                <w:rFonts w:ascii="Times New Roman" w:hAnsi="Times New Roman"/>
                <w:sz w:val="18"/>
                <w:szCs w:val="20"/>
              </w:rPr>
            </w:pPr>
            <w:r>
              <w:rPr>
                <w:rFonts w:ascii="Times New Roman" w:hAnsi="Times New Roman"/>
                <w:sz w:val="18"/>
                <w:szCs w:val="20"/>
              </w:rPr>
              <w:t>*</w:t>
            </w:r>
          </w:p>
        </w:tc>
      </w:tr>
      <w:tr w:rsidR="00C329E2" w:rsidRPr="00FF4225" w14:paraId="55A0D5B5" w14:textId="77777777">
        <w:trPr>
          <w:cantSplit/>
        </w:trPr>
        <w:tc>
          <w:tcPr>
            <w:tcW w:w="1718" w:type="dxa"/>
          </w:tcPr>
          <w:p w14:paraId="67672CDF" w14:textId="77777777" w:rsidR="00C329E2" w:rsidRPr="00FF4225" w:rsidRDefault="00C329E2" w:rsidP="008041E0">
            <w:pPr>
              <w:spacing w:before="40" w:after="40" w:line="240" w:lineRule="exact"/>
              <w:rPr>
                <w:sz w:val="18"/>
                <w:szCs w:val="20"/>
              </w:rPr>
            </w:pPr>
            <w:r>
              <w:rPr>
                <w:sz w:val="18"/>
                <w:szCs w:val="20"/>
              </w:rPr>
              <w:lastRenderedPageBreak/>
              <w:t xml:space="preserve">Findings </w:t>
            </w:r>
            <w:r w:rsidRPr="00205BBF">
              <w:rPr>
                <w:sz w:val="18"/>
                <w:szCs w:val="20"/>
              </w:rPr>
              <w:t>(Radiology Comparison Study - Observation)</w:t>
            </w:r>
          </w:p>
        </w:tc>
        <w:tc>
          <w:tcPr>
            <w:tcW w:w="1080" w:type="dxa"/>
          </w:tcPr>
          <w:p w14:paraId="7C315501" w14:textId="77777777" w:rsidR="00C329E2" w:rsidRPr="00FF4225" w:rsidRDefault="00C329E2" w:rsidP="008041E0">
            <w:pPr>
              <w:spacing w:before="40" w:after="40" w:line="220" w:lineRule="exact"/>
              <w:rPr>
                <w:noProof/>
                <w:sz w:val="18"/>
                <w:szCs w:val="18"/>
              </w:rPr>
            </w:pPr>
            <w:r>
              <w:rPr>
                <w:noProof/>
                <w:sz w:val="18"/>
                <w:szCs w:val="18"/>
              </w:rPr>
              <w:t>18782-3</w:t>
            </w:r>
          </w:p>
        </w:tc>
        <w:tc>
          <w:tcPr>
            <w:tcW w:w="3330" w:type="dxa"/>
          </w:tcPr>
          <w:p w14:paraId="0B96FA15" w14:textId="77777777" w:rsidR="00C329E2" w:rsidRDefault="00C329E2" w:rsidP="008041E0">
            <w:pPr>
              <w:spacing w:before="40" w:after="40" w:line="240" w:lineRule="exact"/>
              <w:rPr>
                <w:sz w:val="18"/>
              </w:rPr>
            </w:pPr>
            <w:r>
              <w:rPr>
                <w:sz w:val="18"/>
              </w:rPr>
              <w:t>--</w:t>
            </w:r>
          </w:p>
          <w:p w14:paraId="3A04AEB4" w14:textId="77777777" w:rsidR="00C329E2" w:rsidRPr="00FF4225" w:rsidRDefault="00C329E2" w:rsidP="008041E0">
            <w:pPr>
              <w:spacing w:before="40" w:after="40" w:line="240" w:lineRule="exact"/>
              <w:rPr>
                <w:sz w:val="18"/>
              </w:rPr>
            </w:pPr>
            <w:r w:rsidRPr="00D543C5">
              <w:rPr>
                <w:sz w:val="18"/>
              </w:rPr>
              <w:t>2.16.840.1.113883.10.20.6.1.2</w:t>
            </w:r>
          </w:p>
        </w:tc>
        <w:tc>
          <w:tcPr>
            <w:tcW w:w="360" w:type="dxa"/>
            <w:shd w:val="clear" w:color="auto" w:fill="E6E6E6"/>
          </w:tcPr>
          <w:p w14:paraId="60AEF645"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332AAED3"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0781B4DD" w14:textId="77777777" w:rsidR="00C329E2" w:rsidRPr="00FF4225" w:rsidRDefault="00C329E2" w:rsidP="008041E0">
            <w:pPr>
              <w:spacing w:before="40" w:after="40" w:line="240" w:lineRule="exact"/>
              <w:jc w:val="center"/>
              <w:rPr>
                <w:sz w:val="18"/>
                <w:szCs w:val="20"/>
              </w:rPr>
            </w:pPr>
            <w:r>
              <w:rPr>
                <w:sz w:val="18"/>
                <w:szCs w:val="20"/>
              </w:rPr>
              <w:t>R</w:t>
            </w:r>
          </w:p>
        </w:tc>
        <w:tc>
          <w:tcPr>
            <w:tcW w:w="360" w:type="dxa"/>
          </w:tcPr>
          <w:p w14:paraId="16043E75"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3BDCBC83"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1E38B54C"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008FF7EF"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E273EB4"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329D3FAE" w14:textId="77777777" w:rsidR="00C329E2" w:rsidRPr="00FF4225" w:rsidRDefault="00C329E2" w:rsidP="008041E0">
            <w:pPr>
              <w:spacing w:before="40" w:after="40" w:line="240" w:lineRule="exact"/>
              <w:jc w:val="center"/>
              <w:rPr>
                <w:rFonts w:ascii="Times New Roman" w:hAnsi="Times New Roman"/>
                <w:sz w:val="18"/>
                <w:szCs w:val="20"/>
              </w:rPr>
            </w:pPr>
            <w:r>
              <w:rPr>
                <w:rFonts w:ascii="Times New Roman" w:hAnsi="Times New Roman"/>
                <w:sz w:val="18"/>
                <w:szCs w:val="20"/>
              </w:rPr>
              <w:t>*</w:t>
            </w:r>
          </w:p>
        </w:tc>
      </w:tr>
      <w:tr w:rsidR="00C329E2" w:rsidRPr="00FF4225" w14:paraId="1A7FDF19" w14:textId="77777777">
        <w:trPr>
          <w:cantSplit/>
        </w:trPr>
        <w:tc>
          <w:tcPr>
            <w:tcW w:w="1718" w:type="dxa"/>
          </w:tcPr>
          <w:p w14:paraId="16335AA2" w14:textId="77777777" w:rsidR="00C329E2" w:rsidRPr="00FF4225" w:rsidRDefault="00C329E2" w:rsidP="008041E0">
            <w:pPr>
              <w:spacing w:before="40" w:after="40" w:line="240" w:lineRule="exact"/>
              <w:rPr>
                <w:sz w:val="18"/>
                <w:szCs w:val="20"/>
              </w:rPr>
            </w:pPr>
            <w:r w:rsidRPr="00FF4225">
              <w:rPr>
                <w:sz w:val="18"/>
                <w:szCs w:val="20"/>
              </w:rPr>
              <w:t>Functional Status</w:t>
            </w:r>
          </w:p>
        </w:tc>
        <w:tc>
          <w:tcPr>
            <w:tcW w:w="1080" w:type="dxa"/>
          </w:tcPr>
          <w:p w14:paraId="4B28BACA" w14:textId="77777777" w:rsidR="00C329E2" w:rsidRPr="00FF4225" w:rsidRDefault="00C329E2" w:rsidP="008041E0">
            <w:pPr>
              <w:spacing w:before="40" w:after="40" w:line="220" w:lineRule="exact"/>
              <w:rPr>
                <w:noProof/>
                <w:sz w:val="18"/>
                <w:szCs w:val="18"/>
              </w:rPr>
            </w:pPr>
            <w:r w:rsidRPr="00FF4225">
              <w:rPr>
                <w:noProof/>
                <w:sz w:val="18"/>
                <w:szCs w:val="18"/>
              </w:rPr>
              <w:t>47420-5</w:t>
            </w:r>
          </w:p>
        </w:tc>
        <w:tc>
          <w:tcPr>
            <w:tcW w:w="3330" w:type="dxa"/>
          </w:tcPr>
          <w:p w14:paraId="7492AB3A" w14:textId="77777777" w:rsidR="00BD022B" w:rsidRPr="00BD022B" w:rsidRDefault="00BD022B" w:rsidP="00BD022B">
            <w:pPr>
              <w:spacing w:before="40" w:after="40" w:line="240" w:lineRule="exact"/>
              <w:rPr>
                <w:sz w:val="18"/>
              </w:rPr>
            </w:pPr>
            <w:r w:rsidRPr="00BD022B">
              <w:rPr>
                <w:sz w:val="18"/>
              </w:rPr>
              <w:t>--</w:t>
            </w:r>
          </w:p>
          <w:p w14:paraId="39BFB3BA" w14:textId="77777777" w:rsidR="00C329E2" w:rsidRPr="00FF4225" w:rsidRDefault="00C329E2" w:rsidP="008041E0">
            <w:pPr>
              <w:spacing w:before="40" w:after="40" w:line="240" w:lineRule="exact"/>
              <w:rPr>
                <w:sz w:val="18"/>
              </w:rPr>
            </w:pPr>
            <w:r w:rsidRPr="00556B19">
              <w:rPr>
                <w:sz w:val="18"/>
              </w:rPr>
              <w:t>2.16.840.1.113883.10.20.22.2.14</w:t>
            </w:r>
          </w:p>
        </w:tc>
        <w:tc>
          <w:tcPr>
            <w:tcW w:w="360" w:type="dxa"/>
            <w:shd w:val="clear" w:color="auto" w:fill="E6E6E6"/>
          </w:tcPr>
          <w:p w14:paraId="0A5EB087"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tcPr>
          <w:p w14:paraId="6DA6E93B" w14:textId="77777777" w:rsidR="00C329E2" w:rsidRPr="00110C04" w:rsidRDefault="00C329E2" w:rsidP="008041E0">
            <w:pPr>
              <w:spacing w:before="40" w:after="40" w:line="240" w:lineRule="exact"/>
              <w:jc w:val="center"/>
              <w:rPr>
                <w:sz w:val="18"/>
                <w:szCs w:val="20"/>
              </w:rPr>
            </w:pPr>
            <w:r w:rsidRPr="00110C04">
              <w:rPr>
                <w:sz w:val="18"/>
                <w:szCs w:val="20"/>
              </w:rPr>
              <w:t>O</w:t>
            </w:r>
          </w:p>
        </w:tc>
        <w:tc>
          <w:tcPr>
            <w:tcW w:w="360" w:type="dxa"/>
            <w:shd w:val="clear" w:color="auto" w:fill="E6E6E6"/>
          </w:tcPr>
          <w:p w14:paraId="374E737F"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57B19ABD" w14:textId="77777777" w:rsidR="00C329E2" w:rsidRPr="00F5626E" w:rsidRDefault="00C329E2" w:rsidP="008041E0">
            <w:pPr>
              <w:spacing w:before="40" w:after="40" w:line="240" w:lineRule="exact"/>
              <w:jc w:val="center"/>
              <w:rPr>
                <w:sz w:val="18"/>
                <w:szCs w:val="20"/>
              </w:rPr>
            </w:pPr>
            <w:r w:rsidRPr="00F5626E">
              <w:rPr>
                <w:sz w:val="18"/>
                <w:szCs w:val="20"/>
              </w:rPr>
              <w:t>O</w:t>
            </w:r>
          </w:p>
        </w:tc>
        <w:tc>
          <w:tcPr>
            <w:tcW w:w="360" w:type="dxa"/>
            <w:shd w:val="clear" w:color="auto" w:fill="E6E6E6"/>
          </w:tcPr>
          <w:p w14:paraId="538A2910"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765633EF"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641351F5"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543C00D7"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1CF913F8"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6B3C2FF8" w14:textId="77777777">
        <w:trPr>
          <w:cantSplit/>
        </w:trPr>
        <w:tc>
          <w:tcPr>
            <w:tcW w:w="1718" w:type="dxa"/>
          </w:tcPr>
          <w:p w14:paraId="369E78EE" w14:textId="77777777" w:rsidR="00C329E2" w:rsidRDefault="00C329E2" w:rsidP="008041E0">
            <w:pPr>
              <w:spacing w:before="40" w:after="40" w:line="240" w:lineRule="exact"/>
              <w:rPr>
                <w:sz w:val="18"/>
                <w:szCs w:val="20"/>
              </w:rPr>
            </w:pPr>
            <w:r>
              <w:rPr>
                <w:sz w:val="18"/>
                <w:szCs w:val="20"/>
              </w:rPr>
              <w:t>General Status</w:t>
            </w:r>
          </w:p>
        </w:tc>
        <w:tc>
          <w:tcPr>
            <w:tcW w:w="1080" w:type="dxa"/>
          </w:tcPr>
          <w:p w14:paraId="78921ACC" w14:textId="77777777" w:rsidR="00C329E2" w:rsidRDefault="00C329E2" w:rsidP="008041E0">
            <w:pPr>
              <w:spacing w:before="40" w:after="40" w:line="240" w:lineRule="exact"/>
              <w:rPr>
                <w:sz w:val="18"/>
                <w:szCs w:val="20"/>
              </w:rPr>
            </w:pPr>
            <w:r>
              <w:rPr>
                <w:sz w:val="18"/>
                <w:szCs w:val="20"/>
              </w:rPr>
              <w:t>10210-3</w:t>
            </w:r>
          </w:p>
        </w:tc>
        <w:tc>
          <w:tcPr>
            <w:tcW w:w="3330" w:type="dxa"/>
          </w:tcPr>
          <w:p w14:paraId="181B0A3C" w14:textId="77777777" w:rsidR="00C329E2" w:rsidRDefault="00C329E2" w:rsidP="008041E0">
            <w:pPr>
              <w:spacing w:before="40" w:after="40" w:line="240" w:lineRule="exact"/>
              <w:rPr>
                <w:sz w:val="18"/>
              </w:rPr>
            </w:pPr>
            <w:r>
              <w:rPr>
                <w:sz w:val="18"/>
              </w:rPr>
              <w:t>--</w:t>
            </w:r>
          </w:p>
          <w:p w14:paraId="606458AA" w14:textId="77777777" w:rsidR="00C329E2" w:rsidRPr="00FF4225" w:rsidRDefault="00C329E2" w:rsidP="008041E0">
            <w:pPr>
              <w:spacing w:before="40" w:after="40" w:line="240" w:lineRule="exact"/>
              <w:rPr>
                <w:sz w:val="18"/>
              </w:rPr>
            </w:pPr>
            <w:r w:rsidRPr="009E5B61">
              <w:rPr>
                <w:sz w:val="18"/>
              </w:rPr>
              <w:t>2.16.840.1.113883.10.20.2.5</w:t>
            </w:r>
          </w:p>
        </w:tc>
        <w:tc>
          <w:tcPr>
            <w:tcW w:w="360" w:type="dxa"/>
            <w:shd w:val="clear" w:color="auto" w:fill="E6E6E6"/>
          </w:tcPr>
          <w:p w14:paraId="04AA6CCB"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191C64F7" w14:textId="77777777" w:rsidR="00C329E2" w:rsidRPr="00FF4225" w:rsidRDefault="00C329E2" w:rsidP="008041E0">
            <w:pPr>
              <w:spacing w:before="40" w:after="40" w:line="240" w:lineRule="exact"/>
              <w:jc w:val="center"/>
              <w:rPr>
                <w:sz w:val="18"/>
                <w:szCs w:val="20"/>
              </w:rPr>
            </w:pPr>
            <w:r>
              <w:rPr>
                <w:sz w:val="18"/>
                <w:szCs w:val="20"/>
              </w:rPr>
              <w:t>O</w:t>
            </w:r>
          </w:p>
        </w:tc>
        <w:tc>
          <w:tcPr>
            <w:tcW w:w="360" w:type="dxa"/>
            <w:shd w:val="clear" w:color="auto" w:fill="E6E6E6"/>
          </w:tcPr>
          <w:p w14:paraId="715A1A90"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8BA076A"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03BB4627" w14:textId="77777777" w:rsidR="00C329E2" w:rsidRPr="00FF4225" w:rsidRDefault="00C329E2" w:rsidP="008041E0">
            <w:pPr>
              <w:spacing w:before="40" w:after="40" w:line="240" w:lineRule="exact"/>
              <w:jc w:val="center"/>
              <w:rPr>
                <w:sz w:val="18"/>
                <w:szCs w:val="20"/>
              </w:rPr>
            </w:pPr>
            <w:r>
              <w:rPr>
                <w:sz w:val="18"/>
                <w:szCs w:val="20"/>
              </w:rPr>
              <w:t>R</w:t>
            </w:r>
          </w:p>
        </w:tc>
        <w:tc>
          <w:tcPr>
            <w:tcW w:w="360" w:type="dxa"/>
          </w:tcPr>
          <w:p w14:paraId="427EF513"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1B8CA881"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7E292517"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0B80E775" w14:textId="77777777" w:rsidR="00C329E2" w:rsidRPr="00FF4225" w:rsidRDefault="00C329E2" w:rsidP="008041E0">
            <w:pPr>
              <w:spacing w:before="40" w:after="40" w:line="240" w:lineRule="exact"/>
              <w:jc w:val="center"/>
              <w:rPr>
                <w:rFonts w:ascii="Times New Roman" w:hAnsi="Times New Roman"/>
                <w:sz w:val="18"/>
                <w:szCs w:val="20"/>
              </w:rPr>
            </w:pPr>
          </w:p>
        </w:tc>
      </w:tr>
      <w:tr w:rsidR="00C329E2" w:rsidRPr="00FF4225" w14:paraId="7EBA9DD8" w14:textId="77777777">
        <w:trPr>
          <w:cantSplit/>
        </w:trPr>
        <w:tc>
          <w:tcPr>
            <w:tcW w:w="1718" w:type="dxa"/>
          </w:tcPr>
          <w:p w14:paraId="7F092D55" w14:textId="77777777" w:rsidR="00C329E2" w:rsidRPr="00710C81" w:rsidRDefault="00C329E2" w:rsidP="008041E0">
            <w:pPr>
              <w:spacing w:before="40" w:after="40" w:line="240" w:lineRule="exact"/>
              <w:rPr>
                <w:sz w:val="18"/>
                <w:szCs w:val="20"/>
              </w:rPr>
            </w:pPr>
            <w:r>
              <w:rPr>
                <w:sz w:val="18"/>
                <w:szCs w:val="20"/>
              </w:rPr>
              <w:t>History of Past Illness (Past Medical History)</w:t>
            </w:r>
          </w:p>
        </w:tc>
        <w:tc>
          <w:tcPr>
            <w:tcW w:w="1080" w:type="dxa"/>
          </w:tcPr>
          <w:p w14:paraId="1E1D19FB" w14:textId="77777777" w:rsidR="00C329E2" w:rsidRPr="00710C81" w:rsidRDefault="00C329E2" w:rsidP="008041E0">
            <w:pPr>
              <w:spacing w:before="40" w:after="40" w:line="240" w:lineRule="exact"/>
              <w:rPr>
                <w:sz w:val="18"/>
                <w:szCs w:val="20"/>
              </w:rPr>
            </w:pPr>
            <w:r>
              <w:rPr>
                <w:sz w:val="18"/>
                <w:szCs w:val="20"/>
              </w:rPr>
              <w:t>11348-0</w:t>
            </w:r>
          </w:p>
        </w:tc>
        <w:tc>
          <w:tcPr>
            <w:tcW w:w="3330" w:type="dxa"/>
          </w:tcPr>
          <w:p w14:paraId="5D7A6EA6" w14:textId="77777777" w:rsidR="00BD022B" w:rsidRPr="00BD022B" w:rsidRDefault="00BD022B" w:rsidP="00BD022B">
            <w:pPr>
              <w:spacing w:before="40" w:after="40" w:line="240" w:lineRule="exact"/>
              <w:rPr>
                <w:sz w:val="18"/>
              </w:rPr>
            </w:pPr>
            <w:r w:rsidRPr="00BD022B">
              <w:rPr>
                <w:sz w:val="18"/>
              </w:rPr>
              <w:t>--</w:t>
            </w:r>
          </w:p>
          <w:p w14:paraId="3CF3C68C" w14:textId="77777777" w:rsidR="00C329E2" w:rsidRPr="00FF4225" w:rsidRDefault="00C329E2" w:rsidP="008041E0">
            <w:pPr>
              <w:spacing w:before="40" w:after="40" w:line="240" w:lineRule="exact"/>
              <w:rPr>
                <w:sz w:val="18"/>
              </w:rPr>
            </w:pPr>
            <w:r w:rsidRPr="00556B19">
              <w:rPr>
                <w:sz w:val="18"/>
              </w:rPr>
              <w:t>2.16.840.1.113883.10.20.22.2.20</w:t>
            </w:r>
          </w:p>
        </w:tc>
        <w:tc>
          <w:tcPr>
            <w:tcW w:w="360" w:type="dxa"/>
            <w:shd w:val="clear" w:color="auto" w:fill="E6E6E6"/>
          </w:tcPr>
          <w:p w14:paraId="6F14C671"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0B0DD83D" w14:textId="77777777" w:rsidR="00C329E2" w:rsidRPr="00FF4225" w:rsidRDefault="00C329E2" w:rsidP="008041E0">
            <w:pPr>
              <w:spacing w:before="40" w:after="40" w:line="240" w:lineRule="exact"/>
              <w:jc w:val="center"/>
              <w:rPr>
                <w:sz w:val="18"/>
                <w:szCs w:val="20"/>
              </w:rPr>
            </w:pPr>
            <w:r>
              <w:rPr>
                <w:sz w:val="18"/>
                <w:szCs w:val="20"/>
              </w:rPr>
              <w:t>O</w:t>
            </w:r>
          </w:p>
        </w:tc>
        <w:tc>
          <w:tcPr>
            <w:tcW w:w="360" w:type="dxa"/>
            <w:shd w:val="clear" w:color="auto" w:fill="E6E6E6"/>
          </w:tcPr>
          <w:p w14:paraId="2D2D40F4"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3C218B3C" w14:textId="77777777" w:rsidR="00C329E2"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6DE75848" w14:textId="77777777" w:rsidR="00C329E2" w:rsidRPr="00FF4225" w:rsidRDefault="00C329E2" w:rsidP="008041E0">
            <w:pPr>
              <w:spacing w:before="40" w:after="40" w:line="240" w:lineRule="exact"/>
              <w:jc w:val="center"/>
              <w:rPr>
                <w:sz w:val="18"/>
                <w:szCs w:val="20"/>
              </w:rPr>
            </w:pPr>
            <w:r>
              <w:rPr>
                <w:sz w:val="18"/>
                <w:szCs w:val="20"/>
              </w:rPr>
              <w:t>R</w:t>
            </w:r>
          </w:p>
        </w:tc>
        <w:tc>
          <w:tcPr>
            <w:tcW w:w="360" w:type="dxa"/>
          </w:tcPr>
          <w:p w14:paraId="5F32BA0A"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38180373"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0C492940"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6DC020E3"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6BFF53EF" w14:textId="77777777">
        <w:trPr>
          <w:cantSplit/>
        </w:trPr>
        <w:tc>
          <w:tcPr>
            <w:tcW w:w="1718" w:type="dxa"/>
          </w:tcPr>
          <w:p w14:paraId="5846718F" w14:textId="77777777" w:rsidR="00C329E2" w:rsidRDefault="00C329E2" w:rsidP="008041E0">
            <w:pPr>
              <w:spacing w:before="40" w:after="40" w:line="240" w:lineRule="exact"/>
              <w:rPr>
                <w:sz w:val="18"/>
                <w:szCs w:val="20"/>
              </w:rPr>
            </w:pPr>
            <w:r>
              <w:rPr>
                <w:sz w:val="18"/>
                <w:szCs w:val="20"/>
              </w:rPr>
              <w:t>History of Present Illness</w:t>
            </w:r>
          </w:p>
        </w:tc>
        <w:tc>
          <w:tcPr>
            <w:tcW w:w="1080" w:type="dxa"/>
          </w:tcPr>
          <w:p w14:paraId="217F722A" w14:textId="77777777" w:rsidR="00C329E2" w:rsidRDefault="00C329E2" w:rsidP="008041E0">
            <w:pPr>
              <w:spacing w:before="40" w:after="40" w:line="240" w:lineRule="exact"/>
              <w:rPr>
                <w:sz w:val="18"/>
                <w:szCs w:val="20"/>
              </w:rPr>
            </w:pPr>
            <w:r>
              <w:rPr>
                <w:sz w:val="18"/>
                <w:szCs w:val="20"/>
              </w:rPr>
              <w:t>10164-2</w:t>
            </w:r>
          </w:p>
        </w:tc>
        <w:tc>
          <w:tcPr>
            <w:tcW w:w="3330" w:type="dxa"/>
          </w:tcPr>
          <w:p w14:paraId="314B685C" w14:textId="77777777" w:rsidR="00C329E2" w:rsidRDefault="00C329E2" w:rsidP="008041E0">
            <w:pPr>
              <w:spacing w:before="40" w:after="40" w:line="240" w:lineRule="exact"/>
              <w:rPr>
                <w:sz w:val="18"/>
              </w:rPr>
            </w:pPr>
            <w:r>
              <w:rPr>
                <w:sz w:val="18"/>
              </w:rPr>
              <w:t>--</w:t>
            </w:r>
          </w:p>
          <w:p w14:paraId="34EF669E" w14:textId="77777777" w:rsidR="00C329E2" w:rsidRPr="00FF4225" w:rsidRDefault="00C329E2" w:rsidP="008041E0">
            <w:pPr>
              <w:spacing w:before="40" w:after="40" w:line="240" w:lineRule="exact"/>
              <w:rPr>
                <w:sz w:val="18"/>
              </w:rPr>
            </w:pPr>
            <w:r w:rsidRPr="00541DFF">
              <w:rPr>
                <w:sz w:val="18"/>
              </w:rPr>
              <w:t>1.3.6.1.4.1.19376.1.5.3.1.3.4</w:t>
            </w:r>
          </w:p>
        </w:tc>
        <w:tc>
          <w:tcPr>
            <w:tcW w:w="360" w:type="dxa"/>
            <w:shd w:val="clear" w:color="auto" w:fill="E6E6E6"/>
          </w:tcPr>
          <w:p w14:paraId="5F408307"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48EF9642" w14:textId="77777777" w:rsidR="00C329E2" w:rsidRPr="00FF4225" w:rsidRDefault="00C329E2" w:rsidP="008041E0">
            <w:pPr>
              <w:spacing w:before="40" w:after="40" w:line="240" w:lineRule="exact"/>
              <w:jc w:val="center"/>
              <w:rPr>
                <w:sz w:val="18"/>
                <w:szCs w:val="20"/>
              </w:rPr>
            </w:pPr>
            <w:r>
              <w:rPr>
                <w:sz w:val="18"/>
                <w:szCs w:val="20"/>
              </w:rPr>
              <w:t>R</w:t>
            </w:r>
          </w:p>
        </w:tc>
        <w:tc>
          <w:tcPr>
            <w:tcW w:w="360" w:type="dxa"/>
            <w:shd w:val="clear" w:color="auto" w:fill="E6E6E6"/>
          </w:tcPr>
          <w:p w14:paraId="2A643F57"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62DEAC84" w14:textId="77777777" w:rsidR="00C329E2" w:rsidRDefault="00C329E2" w:rsidP="008041E0">
            <w:pPr>
              <w:spacing w:before="40" w:after="40" w:line="240" w:lineRule="exact"/>
              <w:jc w:val="center"/>
              <w:rPr>
                <w:sz w:val="18"/>
                <w:szCs w:val="20"/>
              </w:rPr>
            </w:pPr>
            <w:r>
              <w:rPr>
                <w:sz w:val="18"/>
                <w:szCs w:val="20"/>
              </w:rPr>
              <w:t>O</w:t>
            </w:r>
          </w:p>
        </w:tc>
        <w:tc>
          <w:tcPr>
            <w:tcW w:w="360" w:type="dxa"/>
            <w:shd w:val="clear" w:color="auto" w:fill="E6E6E6"/>
          </w:tcPr>
          <w:p w14:paraId="138D41D6" w14:textId="77777777" w:rsidR="00C329E2" w:rsidRPr="00FF4225" w:rsidRDefault="00C329E2" w:rsidP="008041E0">
            <w:pPr>
              <w:spacing w:before="40" w:after="40" w:line="240" w:lineRule="exact"/>
              <w:jc w:val="center"/>
              <w:rPr>
                <w:sz w:val="18"/>
                <w:szCs w:val="20"/>
              </w:rPr>
            </w:pPr>
            <w:r>
              <w:rPr>
                <w:sz w:val="18"/>
                <w:szCs w:val="20"/>
              </w:rPr>
              <w:t>R</w:t>
            </w:r>
          </w:p>
        </w:tc>
        <w:tc>
          <w:tcPr>
            <w:tcW w:w="360" w:type="dxa"/>
          </w:tcPr>
          <w:p w14:paraId="2D236837"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4261C5AB" w14:textId="77777777" w:rsidR="00C329E2" w:rsidRPr="00FF4225" w:rsidRDefault="00C329E2" w:rsidP="008041E0">
            <w:pPr>
              <w:spacing w:before="40" w:after="40" w:line="240" w:lineRule="exact"/>
              <w:jc w:val="center"/>
              <w:rPr>
                <w:sz w:val="18"/>
                <w:szCs w:val="20"/>
              </w:rPr>
            </w:pPr>
            <w:r>
              <w:rPr>
                <w:sz w:val="18"/>
                <w:szCs w:val="20"/>
              </w:rPr>
              <w:t>O</w:t>
            </w:r>
          </w:p>
        </w:tc>
        <w:tc>
          <w:tcPr>
            <w:tcW w:w="360" w:type="dxa"/>
          </w:tcPr>
          <w:p w14:paraId="3BE91A19"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789AF6E9" w14:textId="77777777" w:rsidR="00C329E2" w:rsidRPr="00FF4225" w:rsidRDefault="00C329E2" w:rsidP="008041E0">
            <w:pPr>
              <w:spacing w:before="40" w:after="40" w:line="240" w:lineRule="exact"/>
              <w:jc w:val="center"/>
              <w:rPr>
                <w:rFonts w:ascii="Times New Roman" w:hAnsi="Times New Roman"/>
                <w:sz w:val="18"/>
                <w:szCs w:val="20"/>
              </w:rPr>
            </w:pPr>
            <w:r>
              <w:rPr>
                <w:rFonts w:ascii="Times New Roman" w:hAnsi="Times New Roman"/>
                <w:sz w:val="18"/>
                <w:szCs w:val="20"/>
              </w:rPr>
              <w:t>*</w:t>
            </w:r>
          </w:p>
        </w:tc>
      </w:tr>
      <w:tr w:rsidR="00C329E2" w:rsidRPr="00FF4225" w14:paraId="661094C9" w14:textId="77777777">
        <w:trPr>
          <w:cantSplit/>
        </w:trPr>
        <w:tc>
          <w:tcPr>
            <w:tcW w:w="1718" w:type="dxa"/>
          </w:tcPr>
          <w:p w14:paraId="3D43EB70" w14:textId="77777777" w:rsidR="00C329E2" w:rsidRDefault="00C329E2" w:rsidP="008041E0">
            <w:pPr>
              <w:spacing w:before="40" w:after="40" w:line="240" w:lineRule="exact"/>
              <w:rPr>
                <w:sz w:val="18"/>
                <w:szCs w:val="20"/>
              </w:rPr>
            </w:pPr>
            <w:r>
              <w:rPr>
                <w:sz w:val="18"/>
                <w:szCs w:val="20"/>
              </w:rPr>
              <w:t>Hospital Course</w:t>
            </w:r>
          </w:p>
        </w:tc>
        <w:tc>
          <w:tcPr>
            <w:tcW w:w="1080" w:type="dxa"/>
          </w:tcPr>
          <w:p w14:paraId="71AC0C04" w14:textId="77777777" w:rsidR="00C329E2" w:rsidRDefault="00C329E2" w:rsidP="008041E0">
            <w:pPr>
              <w:spacing w:before="40" w:after="40" w:line="240" w:lineRule="exact"/>
              <w:rPr>
                <w:sz w:val="18"/>
                <w:szCs w:val="20"/>
              </w:rPr>
            </w:pPr>
            <w:r w:rsidRPr="00871D80">
              <w:rPr>
                <w:sz w:val="18"/>
                <w:szCs w:val="20"/>
              </w:rPr>
              <w:t>8648-8</w:t>
            </w:r>
          </w:p>
        </w:tc>
        <w:tc>
          <w:tcPr>
            <w:tcW w:w="3330" w:type="dxa"/>
          </w:tcPr>
          <w:p w14:paraId="7055D79B" w14:textId="77777777" w:rsidR="00C329E2" w:rsidRDefault="00C329E2" w:rsidP="008041E0">
            <w:pPr>
              <w:spacing w:before="40" w:after="40" w:line="240" w:lineRule="exact"/>
              <w:rPr>
                <w:sz w:val="18"/>
              </w:rPr>
            </w:pPr>
            <w:r>
              <w:rPr>
                <w:sz w:val="18"/>
              </w:rPr>
              <w:t>--</w:t>
            </w:r>
          </w:p>
          <w:p w14:paraId="283D53B7" w14:textId="77777777" w:rsidR="00C329E2" w:rsidRPr="00FF4225" w:rsidRDefault="00C329E2" w:rsidP="008041E0">
            <w:pPr>
              <w:spacing w:before="40" w:after="40" w:line="240" w:lineRule="exact"/>
              <w:rPr>
                <w:sz w:val="18"/>
              </w:rPr>
            </w:pPr>
            <w:r w:rsidRPr="00AD4143">
              <w:rPr>
                <w:sz w:val="18"/>
              </w:rPr>
              <w:t>1.3.6.1.4.1.19376.1.5.3.1.3.5</w:t>
            </w:r>
          </w:p>
        </w:tc>
        <w:tc>
          <w:tcPr>
            <w:tcW w:w="360" w:type="dxa"/>
            <w:shd w:val="clear" w:color="auto" w:fill="E6E6E6"/>
          </w:tcPr>
          <w:p w14:paraId="53C15771"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3B445A3A"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4846242F"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45E6F2FE" w14:textId="77777777" w:rsidR="00C329E2" w:rsidRDefault="00C329E2" w:rsidP="008041E0">
            <w:pPr>
              <w:spacing w:before="40" w:after="40" w:line="240" w:lineRule="exact"/>
              <w:jc w:val="center"/>
              <w:rPr>
                <w:sz w:val="18"/>
                <w:szCs w:val="20"/>
              </w:rPr>
            </w:pPr>
            <w:r>
              <w:rPr>
                <w:sz w:val="18"/>
                <w:szCs w:val="20"/>
              </w:rPr>
              <w:t>R</w:t>
            </w:r>
          </w:p>
        </w:tc>
        <w:tc>
          <w:tcPr>
            <w:tcW w:w="360" w:type="dxa"/>
            <w:shd w:val="clear" w:color="auto" w:fill="E6E6E6"/>
          </w:tcPr>
          <w:p w14:paraId="4804E4E5"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7ECE113C"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42782827"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16A935AA"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747C77E5" w14:textId="77777777" w:rsidR="00C329E2" w:rsidRPr="00FF4225" w:rsidRDefault="00C329E2" w:rsidP="008041E0">
            <w:pPr>
              <w:spacing w:before="40" w:after="40" w:line="240" w:lineRule="exact"/>
              <w:jc w:val="center"/>
              <w:rPr>
                <w:rFonts w:ascii="Times New Roman" w:hAnsi="Times New Roman"/>
                <w:sz w:val="18"/>
                <w:szCs w:val="20"/>
              </w:rPr>
            </w:pPr>
            <w:r>
              <w:rPr>
                <w:rFonts w:ascii="Times New Roman" w:hAnsi="Times New Roman"/>
                <w:sz w:val="18"/>
                <w:szCs w:val="20"/>
              </w:rPr>
              <w:t>*</w:t>
            </w:r>
          </w:p>
        </w:tc>
      </w:tr>
      <w:tr w:rsidR="00C329E2" w:rsidRPr="00FF4225" w14:paraId="282B5FFF" w14:textId="77777777">
        <w:trPr>
          <w:cantSplit/>
        </w:trPr>
        <w:tc>
          <w:tcPr>
            <w:tcW w:w="1718" w:type="dxa"/>
          </w:tcPr>
          <w:p w14:paraId="2528C1F5" w14:textId="77777777" w:rsidR="00C329E2" w:rsidRPr="00710C81" w:rsidRDefault="00C329E2" w:rsidP="008041E0">
            <w:pPr>
              <w:spacing w:before="40" w:after="40" w:line="240" w:lineRule="exact"/>
              <w:rPr>
                <w:sz w:val="18"/>
                <w:szCs w:val="20"/>
              </w:rPr>
            </w:pPr>
            <w:r>
              <w:rPr>
                <w:sz w:val="18"/>
                <w:szCs w:val="20"/>
              </w:rPr>
              <w:t>Hospital Discharge Diagnosis</w:t>
            </w:r>
          </w:p>
        </w:tc>
        <w:tc>
          <w:tcPr>
            <w:tcW w:w="1080" w:type="dxa"/>
          </w:tcPr>
          <w:p w14:paraId="27A58CCD" w14:textId="77777777" w:rsidR="00C329E2" w:rsidRPr="00710C81" w:rsidRDefault="00C329E2" w:rsidP="008041E0">
            <w:pPr>
              <w:spacing w:before="40" w:after="40" w:line="240" w:lineRule="exact"/>
              <w:rPr>
                <w:sz w:val="18"/>
                <w:szCs w:val="20"/>
              </w:rPr>
            </w:pPr>
            <w:r>
              <w:rPr>
                <w:sz w:val="18"/>
                <w:szCs w:val="20"/>
              </w:rPr>
              <w:t>11535-2</w:t>
            </w:r>
          </w:p>
        </w:tc>
        <w:tc>
          <w:tcPr>
            <w:tcW w:w="3330" w:type="dxa"/>
          </w:tcPr>
          <w:p w14:paraId="1517622D" w14:textId="77777777" w:rsidR="00BD022B" w:rsidRPr="00BD022B" w:rsidRDefault="00BD022B" w:rsidP="00BD022B">
            <w:pPr>
              <w:spacing w:before="40" w:after="40" w:line="240" w:lineRule="exact"/>
              <w:rPr>
                <w:sz w:val="18"/>
              </w:rPr>
            </w:pPr>
            <w:r w:rsidRPr="00BD022B">
              <w:rPr>
                <w:sz w:val="18"/>
              </w:rPr>
              <w:t>--</w:t>
            </w:r>
          </w:p>
          <w:p w14:paraId="3D1E19B0" w14:textId="77777777" w:rsidR="00C329E2" w:rsidRPr="00FF4225" w:rsidRDefault="00C329E2" w:rsidP="008041E0">
            <w:pPr>
              <w:spacing w:before="40" w:after="40" w:line="240" w:lineRule="exact"/>
              <w:rPr>
                <w:sz w:val="18"/>
              </w:rPr>
            </w:pPr>
            <w:r w:rsidRPr="00556B19">
              <w:rPr>
                <w:sz w:val="18"/>
              </w:rPr>
              <w:t>2.16.840.1.113883.10.20.22.2.24</w:t>
            </w:r>
          </w:p>
        </w:tc>
        <w:tc>
          <w:tcPr>
            <w:tcW w:w="360" w:type="dxa"/>
            <w:shd w:val="clear" w:color="auto" w:fill="E6E6E6"/>
          </w:tcPr>
          <w:p w14:paraId="46CC3766"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3762251"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060F443D"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12B97E3A" w14:textId="77777777" w:rsidR="00C329E2" w:rsidRDefault="00C329E2" w:rsidP="008041E0">
            <w:pPr>
              <w:spacing w:before="40" w:after="40" w:line="240" w:lineRule="exact"/>
              <w:jc w:val="center"/>
              <w:rPr>
                <w:sz w:val="18"/>
                <w:szCs w:val="20"/>
              </w:rPr>
            </w:pPr>
            <w:r>
              <w:rPr>
                <w:sz w:val="18"/>
                <w:szCs w:val="20"/>
              </w:rPr>
              <w:t>R</w:t>
            </w:r>
          </w:p>
        </w:tc>
        <w:tc>
          <w:tcPr>
            <w:tcW w:w="360" w:type="dxa"/>
            <w:shd w:val="clear" w:color="auto" w:fill="E6E6E6"/>
          </w:tcPr>
          <w:p w14:paraId="712C3509"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47FB7C6D"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15E139A4"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7C6D0C76"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7E83FA6F"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3D342023" w14:textId="77777777">
        <w:trPr>
          <w:cantSplit/>
        </w:trPr>
        <w:tc>
          <w:tcPr>
            <w:tcW w:w="1718" w:type="dxa"/>
          </w:tcPr>
          <w:p w14:paraId="230E943A" w14:textId="77777777" w:rsidR="00C329E2" w:rsidRPr="00FF4225" w:rsidRDefault="00C329E2" w:rsidP="008041E0">
            <w:pPr>
              <w:spacing w:before="40" w:after="40" w:line="240" w:lineRule="exact"/>
              <w:rPr>
                <w:sz w:val="18"/>
                <w:szCs w:val="20"/>
              </w:rPr>
            </w:pPr>
            <w:r w:rsidRPr="00710C81">
              <w:rPr>
                <w:sz w:val="18"/>
                <w:szCs w:val="20"/>
              </w:rPr>
              <w:t>Hospital Discharge Medications</w:t>
            </w:r>
          </w:p>
        </w:tc>
        <w:tc>
          <w:tcPr>
            <w:tcW w:w="1080" w:type="dxa"/>
          </w:tcPr>
          <w:p w14:paraId="01593FB4" w14:textId="77777777" w:rsidR="00C329E2" w:rsidRPr="00FF4225" w:rsidRDefault="00C329E2" w:rsidP="008041E0">
            <w:pPr>
              <w:spacing w:before="40" w:after="40" w:line="240" w:lineRule="exact"/>
              <w:rPr>
                <w:sz w:val="18"/>
                <w:szCs w:val="20"/>
              </w:rPr>
            </w:pPr>
            <w:r w:rsidRPr="00710C81">
              <w:rPr>
                <w:sz w:val="18"/>
                <w:szCs w:val="20"/>
              </w:rPr>
              <w:t>10183-2</w:t>
            </w:r>
          </w:p>
        </w:tc>
        <w:tc>
          <w:tcPr>
            <w:tcW w:w="3330" w:type="dxa"/>
          </w:tcPr>
          <w:p w14:paraId="57ED8C92" w14:textId="77777777" w:rsidR="00C329E2" w:rsidRPr="00D543C5" w:rsidRDefault="00C329E2" w:rsidP="008041E0">
            <w:pPr>
              <w:spacing w:before="40" w:after="40" w:line="240" w:lineRule="exact"/>
              <w:rPr>
                <w:sz w:val="18"/>
                <w:highlight w:val="yellow"/>
              </w:rPr>
            </w:pPr>
            <w:r w:rsidRPr="00556B19">
              <w:rPr>
                <w:sz w:val="18"/>
              </w:rPr>
              <w:t>2.16.840.1.113883.10.20.22.2.11.1</w:t>
            </w:r>
          </w:p>
          <w:p w14:paraId="4F368F03" w14:textId="77777777" w:rsidR="00C329E2" w:rsidRPr="00FF4225" w:rsidRDefault="00C329E2" w:rsidP="008041E0">
            <w:pPr>
              <w:spacing w:before="40" w:after="40" w:line="240" w:lineRule="exact"/>
              <w:rPr>
                <w:sz w:val="18"/>
              </w:rPr>
            </w:pPr>
            <w:r w:rsidRPr="00556B19">
              <w:rPr>
                <w:sz w:val="18"/>
              </w:rPr>
              <w:t>2.16.840.1.113883.10.20.22.2.11</w:t>
            </w:r>
          </w:p>
        </w:tc>
        <w:tc>
          <w:tcPr>
            <w:tcW w:w="360" w:type="dxa"/>
            <w:shd w:val="clear" w:color="auto" w:fill="E6E6E6"/>
          </w:tcPr>
          <w:p w14:paraId="7B194073"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12CA7E3B"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7D595A0C"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67E07C89" w14:textId="77777777" w:rsidR="00C329E2" w:rsidRPr="00FF4225" w:rsidRDefault="00C329E2" w:rsidP="008041E0">
            <w:pPr>
              <w:spacing w:before="40" w:after="40" w:line="240" w:lineRule="exact"/>
              <w:jc w:val="center"/>
              <w:rPr>
                <w:sz w:val="18"/>
                <w:szCs w:val="20"/>
              </w:rPr>
            </w:pPr>
            <w:r>
              <w:rPr>
                <w:sz w:val="18"/>
                <w:szCs w:val="20"/>
              </w:rPr>
              <w:t>R</w:t>
            </w:r>
          </w:p>
        </w:tc>
        <w:tc>
          <w:tcPr>
            <w:tcW w:w="360" w:type="dxa"/>
            <w:shd w:val="clear" w:color="auto" w:fill="E6E6E6"/>
          </w:tcPr>
          <w:p w14:paraId="2A168F7A"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3E8B10E4"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7813BEEF"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890DB4D"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5839D1D8" w14:textId="77777777" w:rsidR="00C329E2" w:rsidRPr="00FF4225" w:rsidRDefault="00C329E2" w:rsidP="008041E0">
            <w:pPr>
              <w:spacing w:before="40" w:after="40" w:line="240" w:lineRule="exact"/>
              <w:jc w:val="center"/>
              <w:rPr>
                <w:sz w:val="18"/>
                <w:szCs w:val="20"/>
              </w:rPr>
            </w:pPr>
            <w:r w:rsidRPr="00FF4225">
              <w:rPr>
                <w:rFonts w:ascii="Times New Roman" w:hAnsi="Times New Roman"/>
                <w:sz w:val="18"/>
                <w:szCs w:val="20"/>
              </w:rPr>
              <w:t>*</w:t>
            </w:r>
          </w:p>
        </w:tc>
      </w:tr>
      <w:tr w:rsidR="00C329E2" w:rsidRPr="00FF4225" w14:paraId="4E67CDBA" w14:textId="77777777">
        <w:trPr>
          <w:cantSplit/>
        </w:trPr>
        <w:tc>
          <w:tcPr>
            <w:tcW w:w="1718" w:type="dxa"/>
          </w:tcPr>
          <w:p w14:paraId="13C1C24C" w14:textId="77777777" w:rsidR="00C329E2" w:rsidRPr="00FF4225" w:rsidRDefault="00C329E2" w:rsidP="008041E0">
            <w:pPr>
              <w:spacing w:before="40" w:after="40" w:line="240" w:lineRule="exact"/>
              <w:rPr>
                <w:sz w:val="18"/>
                <w:szCs w:val="20"/>
              </w:rPr>
            </w:pPr>
            <w:r>
              <w:rPr>
                <w:sz w:val="18"/>
                <w:szCs w:val="20"/>
              </w:rPr>
              <w:t>Hospital Discharge Physical</w:t>
            </w:r>
          </w:p>
        </w:tc>
        <w:tc>
          <w:tcPr>
            <w:tcW w:w="1080" w:type="dxa"/>
          </w:tcPr>
          <w:p w14:paraId="0B47A073" w14:textId="77777777" w:rsidR="00C329E2" w:rsidRPr="00FF4225" w:rsidRDefault="00C329E2" w:rsidP="008041E0">
            <w:pPr>
              <w:spacing w:before="40" w:after="40" w:line="240" w:lineRule="exact"/>
              <w:rPr>
                <w:sz w:val="18"/>
                <w:szCs w:val="20"/>
              </w:rPr>
            </w:pPr>
            <w:r>
              <w:rPr>
                <w:sz w:val="18"/>
                <w:szCs w:val="20"/>
              </w:rPr>
              <w:t>10184-0</w:t>
            </w:r>
          </w:p>
        </w:tc>
        <w:tc>
          <w:tcPr>
            <w:tcW w:w="3330" w:type="dxa"/>
          </w:tcPr>
          <w:p w14:paraId="55E31027" w14:textId="77777777" w:rsidR="00C329E2" w:rsidRDefault="00C329E2" w:rsidP="008041E0">
            <w:pPr>
              <w:spacing w:before="40" w:after="40" w:line="240" w:lineRule="exact"/>
              <w:rPr>
                <w:sz w:val="18"/>
              </w:rPr>
            </w:pPr>
            <w:r>
              <w:rPr>
                <w:sz w:val="18"/>
              </w:rPr>
              <w:t>--</w:t>
            </w:r>
          </w:p>
          <w:p w14:paraId="02EF80BD" w14:textId="77777777" w:rsidR="00C329E2" w:rsidRPr="00FF4225" w:rsidRDefault="00C329E2" w:rsidP="008041E0">
            <w:pPr>
              <w:spacing w:before="40" w:after="40" w:line="240" w:lineRule="exact"/>
              <w:rPr>
                <w:sz w:val="18"/>
              </w:rPr>
            </w:pPr>
            <w:r w:rsidRPr="00AD4143">
              <w:rPr>
                <w:sz w:val="18"/>
              </w:rPr>
              <w:t>1.3.6.1.4.1.19376.1.5.3.1.3.26</w:t>
            </w:r>
          </w:p>
        </w:tc>
        <w:tc>
          <w:tcPr>
            <w:tcW w:w="360" w:type="dxa"/>
            <w:shd w:val="clear" w:color="auto" w:fill="E6E6E6"/>
          </w:tcPr>
          <w:p w14:paraId="392A7A99"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DAE124F"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0A011933"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67306B5A" w14:textId="77777777" w:rsidR="00C329E2" w:rsidRPr="00FF4225" w:rsidRDefault="00C329E2" w:rsidP="008041E0">
            <w:pPr>
              <w:spacing w:before="40" w:after="40" w:line="240" w:lineRule="exact"/>
              <w:jc w:val="center"/>
              <w:rPr>
                <w:sz w:val="18"/>
                <w:szCs w:val="20"/>
              </w:rPr>
            </w:pPr>
            <w:r>
              <w:rPr>
                <w:sz w:val="18"/>
                <w:szCs w:val="20"/>
              </w:rPr>
              <w:t>O</w:t>
            </w:r>
          </w:p>
        </w:tc>
        <w:tc>
          <w:tcPr>
            <w:tcW w:w="360" w:type="dxa"/>
            <w:shd w:val="clear" w:color="auto" w:fill="E6E6E6"/>
          </w:tcPr>
          <w:p w14:paraId="479353E1"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7A05C610"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4A8C4029"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0186318D"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14279ABC" w14:textId="77777777" w:rsidR="00C329E2" w:rsidRPr="00FF4225" w:rsidRDefault="00C329E2" w:rsidP="008041E0">
            <w:pPr>
              <w:spacing w:before="40" w:after="40" w:line="240" w:lineRule="exact"/>
              <w:jc w:val="center"/>
              <w:rPr>
                <w:rFonts w:ascii="Times New Roman" w:hAnsi="Times New Roman"/>
                <w:sz w:val="18"/>
                <w:szCs w:val="20"/>
              </w:rPr>
            </w:pPr>
            <w:r>
              <w:rPr>
                <w:rFonts w:ascii="Times New Roman" w:hAnsi="Times New Roman"/>
                <w:sz w:val="18"/>
                <w:szCs w:val="20"/>
              </w:rPr>
              <w:t>*</w:t>
            </w:r>
          </w:p>
        </w:tc>
      </w:tr>
      <w:tr w:rsidR="00C329E2" w:rsidRPr="00FF4225" w14:paraId="0C48632A" w14:textId="77777777">
        <w:trPr>
          <w:cantSplit/>
        </w:trPr>
        <w:tc>
          <w:tcPr>
            <w:tcW w:w="1718" w:type="dxa"/>
          </w:tcPr>
          <w:p w14:paraId="7F4C3D15" w14:textId="77777777" w:rsidR="00C329E2" w:rsidRPr="00FF4225" w:rsidRDefault="00C329E2" w:rsidP="008041E0">
            <w:pPr>
              <w:spacing w:before="40" w:after="40" w:line="240" w:lineRule="exact"/>
              <w:rPr>
                <w:sz w:val="18"/>
                <w:szCs w:val="20"/>
              </w:rPr>
            </w:pPr>
            <w:r>
              <w:rPr>
                <w:sz w:val="18"/>
                <w:szCs w:val="20"/>
              </w:rPr>
              <w:t>Hospital Discharge Studies Summary</w:t>
            </w:r>
          </w:p>
        </w:tc>
        <w:tc>
          <w:tcPr>
            <w:tcW w:w="1080" w:type="dxa"/>
          </w:tcPr>
          <w:p w14:paraId="2AD0555A" w14:textId="77777777" w:rsidR="00C329E2" w:rsidRPr="00FF4225" w:rsidRDefault="00C329E2" w:rsidP="008041E0">
            <w:pPr>
              <w:spacing w:before="40" w:after="40" w:line="240" w:lineRule="exact"/>
              <w:rPr>
                <w:sz w:val="18"/>
                <w:szCs w:val="20"/>
              </w:rPr>
            </w:pPr>
            <w:r>
              <w:rPr>
                <w:sz w:val="18"/>
                <w:szCs w:val="20"/>
              </w:rPr>
              <w:t>11493-4</w:t>
            </w:r>
          </w:p>
        </w:tc>
        <w:tc>
          <w:tcPr>
            <w:tcW w:w="3330" w:type="dxa"/>
          </w:tcPr>
          <w:p w14:paraId="156727F4" w14:textId="77777777" w:rsidR="00C329E2" w:rsidRDefault="00C329E2" w:rsidP="008041E0">
            <w:pPr>
              <w:spacing w:before="40" w:after="40" w:line="240" w:lineRule="exact"/>
              <w:rPr>
                <w:sz w:val="18"/>
              </w:rPr>
            </w:pPr>
            <w:r>
              <w:rPr>
                <w:sz w:val="18"/>
              </w:rPr>
              <w:t>--</w:t>
            </w:r>
          </w:p>
          <w:p w14:paraId="31746F58" w14:textId="77777777" w:rsidR="00C329E2" w:rsidRPr="00FF4225" w:rsidRDefault="00C329E2" w:rsidP="008041E0">
            <w:pPr>
              <w:spacing w:before="40" w:after="40" w:line="240" w:lineRule="exact"/>
              <w:rPr>
                <w:sz w:val="18"/>
              </w:rPr>
            </w:pPr>
            <w:r w:rsidRPr="00A13AE6">
              <w:rPr>
                <w:sz w:val="18"/>
              </w:rPr>
              <w:t>2.16.840.1.113883.10.20.22.2.16</w:t>
            </w:r>
          </w:p>
        </w:tc>
        <w:tc>
          <w:tcPr>
            <w:tcW w:w="360" w:type="dxa"/>
            <w:shd w:val="clear" w:color="auto" w:fill="E6E6E6"/>
          </w:tcPr>
          <w:p w14:paraId="5AE0432E"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687E2F19"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4BE1C7CB"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FBA9E4C" w14:textId="77777777" w:rsidR="00C329E2" w:rsidRPr="00FF4225" w:rsidRDefault="00C329E2" w:rsidP="008041E0">
            <w:pPr>
              <w:spacing w:before="40" w:after="40" w:line="240" w:lineRule="exact"/>
              <w:jc w:val="center"/>
              <w:rPr>
                <w:sz w:val="18"/>
                <w:szCs w:val="20"/>
              </w:rPr>
            </w:pPr>
            <w:r>
              <w:rPr>
                <w:sz w:val="18"/>
                <w:szCs w:val="20"/>
              </w:rPr>
              <w:t>O</w:t>
            </w:r>
          </w:p>
        </w:tc>
        <w:tc>
          <w:tcPr>
            <w:tcW w:w="360" w:type="dxa"/>
            <w:shd w:val="clear" w:color="auto" w:fill="E6E6E6"/>
          </w:tcPr>
          <w:p w14:paraId="2557A480"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E4E82A4"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14F693A4"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528AA7AF"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2C4FCBC1" w14:textId="77777777" w:rsidR="00C329E2" w:rsidRPr="00FF4225" w:rsidRDefault="00C329E2" w:rsidP="008041E0">
            <w:pPr>
              <w:spacing w:before="40" w:after="40" w:line="240" w:lineRule="exact"/>
              <w:jc w:val="center"/>
              <w:rPr>
                <w:rFonts w:ascii="Times New Roman" w:hAnsi="Times New Roman"/>
                <w:sz w:val="18"/>
                <w:szCs w:val="20"/>
              </w:rPr>
            </w:pPr>
            <w:r>
              <w:rPr>
                <w:rFonts w:ascii="Times New Roman" w:hAnsi="Times New Roman"/>
                <w:sz w:val="18"/>
                <w:szCs w:val="20"/>
              </w:rPr>
              <w:t>*</w:t>
            </w:r>
          </w:p>
        </w:tc>
      </w:tr>
      <w:tr w:rsidR="00C329E2" w:rsidRPr="00FF4225" w14:paraId="7436CAC5" w14:textId="77777777">
        <w:trPr>
          <w:cantSplit/>
        </w:trPr>
        <w:tc>
          <w:tcPr>
            <w:tcW w:w="1718" w:type="dxa"/>
          </w:tcPr>
          <w:p w14:paraId="5010F0A3" w14:textId="77777777" w:rsidR="00C329E2" w:rsidRPr="00FF4225" w:rsidRDefault="00C329E2" w:rsidP="008041E0">
            <w:pPr>
              <w:spacing w:before="40" w:after="40" w:line="240" w:lineRule="exact"/>
              <w:rPr>
                <w:sz w:val="18"/>
                <w:szCs w:val="20"/>
              </w:rPr>
            </w:pPr>
            <w:r w:rsidRPr="00FF4225">
              <w:rPr>
                <w:sz w:val="18"/>
                <w:szCs w:val="20"/>
              </w:rPr>
              <w:t>Immunizations</w:t>
            </w:r>
            <w:r w:rsidRPr="00FF4225">
              <w:rPr>
                <w:sz w:val="18"/>
                <w:szCs w:val="20"/>
              </w:rPr>
              <w:br/>
            </w:r>
          </w:p>
        </w:tc>
        <w:tc>
          <w:tcPr>
            <w:tcW w:w="1080" w:type="dxa"/>
          </w:tcPr>
          <w:p w14:paraId="34EC87C4" w14:textId="77777777" w:rsidR="00C329E2" w:rsidRPr="00FF4225" w:rsidRDefault="00C329E2" w:rsidP="008041E0">
            <w:pPr>
              <w:spacing w:before="40" w:after="40" w:line="240" w:lineRule="exact"/>
              <w:rPr>
                <w:sz w:val="18"/>
              </w:rPr>
            </w:pPr>
            <w:r w:rsidRPr="00FF4225">
              <w:rPr>
                <w:sz w:val="18"/>
                <w:szCs w:val="20"/>
              </w:rPr>
              <w:t>11369-6</w:t>
            </w:r>
          </w:p>
        </w:tc>
        <w:tc>
          <w:tcPr>
            <w:tcW w:w="3330" w:type="dxa"/>
          </w:tcPr>
          <w:p w14:paraId="712128EA" w14:textId="77777777" w:rsidR="00C329E2" w:rsidRPr="00FF4225" w:rsidRDefault="00C329E2" w:rsidP="008041E0">
            <w:pPr>
              <w:spacing w:before="40" w:after="40" w:line="240" w:lineRule="exact"/>
              <w:rPr>
                <w:sz w:val="18"/>
              </w:rPr>
            </w:pPr>
            <w:r w:rsidRPr="00A13AE6">
              <w:rPr>
                <w:sz w:val="18"/>
              </w:rPr>
              <w:t>2.16.840.1.113883.10.20.22.2.2.1</w:t>
            </w:r>
            <w:r w:rsidRPr="00FF4225">
              <w:rPr>
                <w:sz w:val="18"/>
              </w:rPr>
              <w:br/>
            </w:r>
            <w:r w:rsidRPr="00A13AE6">
              <w:rPr>
                <w:sz w:val="18"/>
              </w:rPr>
              <w:t>2.16.840.1.113883.10.20.22.2.2</w:t>
            </w:r>
          </w:p>
        </w:tc>
        <w:tc>
          <w:tcPr>
            <w:tcW w:w="360" w:type="dxa"/>
            <w:shd w:val="clear" w:color="auto" w:fill="E6E6E6"/>
          </w:tcPr>
          <w:p w14:paraId="202B9A7C"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tcPr>
          <w:p w14:paraId="43D25C17"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shd w:val="clear" w:color="auto" w:fill="E6E6E6"/>
          </w:tcPr>
          <w:p w14:paraId="7823BE69"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0E4CBD1B"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shd w:val="clear" w:color="auto" w:fill="E6E6E6"/>
          </w:tcPr>
          <w:p w14:paraId="30FF6B22"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tcPr>
          <w:p w14:paraId="51BDC547"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78460B08"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322234BB"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654DC977"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27C43894" w14:textId="77777777">
        <w:trPr>
          <w:cantSplit/>
        </w:trPr>
        <w:tc>
          <w:tcPr>
            <w:tcW w:w="1718" w:type="dxa"/>
          </w:tcPr>
          <w:p w14:paraId="750DE106" w14:textId="77777777" w:rsidR="00C329E2" w:rsidRPr="00FF4225" w:rsidRDefault="00C329E2" w:rsidP="008041E0">
            <w:pPr>
              <w:spacing w:before="40" w:after="40" w:line="240" w:lineRule="exact"/>
              <w:rPr>
                <w:sz w:val="18"/>
                <w:szCs w:val="20"/>
              </w:rPr>
            </w:pPr>
            <w:r w:rsidRPr="00FF4225">
              <w:rPr>
                <w:sz w:val="18"/>
                <w:szCs w:val="20"/>
              </w:rPr>
              <w:t>Implants</w:t>
            </w:r>
          </w:p>
        </w:tc>
        <w:tc>
          <w:tcPr>
            <w:tcW w:w="1080" w:type="dxa"/>
          </w:tcPr>
          <w:p w14:paraId="307E8DF4" w14:textId="77777777" w:rsidR="00C329E2" w:rsidRPr="00FF4225" w:rsidRDefault="00C329E2" w:rsidP="008041E0">
            <w:pPr>
              <w:spacing w:before="40" w:after="40" w:line="240" w:lineRule="exact"/>
              <w:rPr>
                <w:sz w:val="18"/>
                <w:szCs w:val="20"/>
              </w:rPr>
            </w:pPr>
            <w:r w:rsidRPr="00FF4225">
              <w:rPr>
                <w:sz w:val="18"/>
                <w:szCs w:val="20"/>
              </w:rPr>
              <w:t>55122-6</w:t>
            </w:r>
          </w:p>
        </w:tc>
        <w:tc>
          <w:tcPr>
            <w:tcW w:w="3330" w:type="dxa"/>
          </w:tcPr>
          <w:p w14:paraId="02189D57" w14:textId="77777777" w:rsidR="00C329E2" w:rsidRPr="00FF4225" w:rsidRDefault="00C329E2" w:rsidP="008041E0">
            <w:pPr>
              <w:spacing w:before="40" w:after="40" w:line="240" w:lineRule="exact"/>
              <w:rPr>
                <w:sz w:val="18"/>
              </w:rPr>
            </w:pPr>
            <w:r w:rsidRPr="00FF4225">
              <w:rPr>
                <w:sz w:val="18"/>
              </w:rPr>
              <w:t>—</w:t>
            </w:r>
            <w:r w:rsidRPr="00FF4225">
              <w:rPr>
                <w:sz w:val="18"/>
              </w:rPr>
              <w:br/>
              <w:t>2.16.840.1.113883.10.20.22.2.33</w:t>
            </w:r>
          </w:p>
        </w:tc>
        <w:tc>
          <w:tcPr>
            <w:tcW w:w="360" w:type="dxa"/>
            <w:shd w:val="clear" w:color="auto" w:fill="E6E6E6"/>
          </w:tcPr>
          <w:p w14:paraId="0558C1F7"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3915CC6B"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144FEB5F"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59056324"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3EB94ECB"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66109F1B"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shd w:val="clear" w:color="auto" w:fill="E6E6E6"/>
          </w:tcPr>
          <w:p w14:paraId="26B4B516"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7D93E481"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2DB22F10"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42165A4B" w14:textId="77777777">
        <w:trPr>
          <w:cantSplit/>
        </w:trPr>
        <w:tc>
          <w:tcPr>
            <w:tcW w:w="1718" w:type="dxa"/>
          </w:tcPr>
          <w:p w14:paraId="2DBB4F59" w14:textId="77777777" w:rsidR="00C329E2" w:rsidRPr="00710376" w:rsidRDefault="00C329E2" w:rsidP="008041E0">
            <w:pPr>
              <w:spacing w:before="40" w:after="40" w:line="240" w:lineRule="exact"/>
              <w:rPr>
                <w:sz w:val="18"/>
                <w:szCs w:val="20"/>
              </w:rPr>
            </w:pPr>
            <w:r w:rsidRPr="00710376">
              <w:rPr>
                <w:sz w:val="18"/>
                <w:szCs w:val="20"/>
              </w:rPr>
              <w:t>Key Images</w:t>
            </w:r>
          </w:p>
        </w:tc>
        <w:tc>
          <w:tcPr>
            <w:tcW w:w="1080" w:type="dxa"/>
          </w:tcPr>
          <w:p w14:paraId="05DFCB0C" w14:textId="77777777" w:rsidR="00C329E2" w:rsidRPr="00710376" w:rsidRDefault="00C329E2" w:rsidP="008041E0">
            <w:pPr>
              <w:spacing w:before="40" w:after="40" w:line="240" w:lineRule="exact"/>
              <w:rPr>
                <w:sz w:val="18"/>
                <w:szCs w:val="20"/>
              </w:rPr>
            </w:pPr>
            <w:r w:rsidRPr="00710376">
              <w:rPr>
                <w:sz w:val="18"/>
                <w:szCs w:val="20"/>
              </w:rPr>
              <w:t>55113-5</w:t>
            </w:r>
          </w:p>
        </w:tc>
        <w:tc>
          <w:tcPr>
            <w:tcW w:w="3330" w:type="dxa"/>
          </w:tcPr>
          <w:p w14:paraId="757D4A4C" w14:textId="77777777" w:rsidR="00C329E2" w:rsidRPr="00710376" w:rsidRDefault="00C329E2" w:rsidP="008041E0">
            <w:pPr>
              <w:spacing w:before="40" w:after="40" w:line="220" w:lineRule="exact"/>
              <w:rPr>
                <w:noProof/>
                <w:sz w:val="18"/>
                <w:szCs w:val="18"/>
              </w:rPr>
            </w:pPr>
          </w:p>
        </w:tc>
        <w:tc>
          <w:tcPr>
            <w:tcW w:w="360" w:type="dxa"/>
            <w:shd w:val="clear" w:color="auto" w:fill="E6E6E6"/>
          </w:tcPr>
          <w:p w14:paraId="629835A0"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tcPr>
          <w:p w14:paraId="044E2A3F"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45B774AC" w14:textId="77777777" w:rsidR="00C329E2" w:rsidRPr="00710376" w:rsidRDefault="00C329E2" w:rsidP="008041E0">
            <w:pPr>
              <w:spacing w:before="40" w:after="40" w:line="240" w:lineRule="exact"/>
              <w:jc w:val="center"/>
              <w:rPr>
                <w:sz w:val="18"/>
                <w:szCs w:val="20"/>
              </w:rPr>
            </w:pPr>
            <w:r w:rsidRPr="00710376">
              <w:rPr>
                <w:sz w:val="18"/>
                <w:szCs w:val="20"/>
              </w:rPr>
              <w:t>O</w:t>
            </w:r>
          </w:p>
        </w:tc>
        <w:tc>
          <w:tcPr>
            <w:tcW w:w="360" w:type="dxa"/>
          </w:tcPr>
          <w:p w14:paraId="2A03D6C2"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70529602"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tcPr>
          <w:p w14:paraId="2B51BA26"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795EFB2C"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tcPr>
          <w:p w14:paraId="4BD6D01A"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0AFA5EDF" w14:textId="77777777" w:rsidR="00C329E2" w:rsidRPr="00FF4225" w:rsidRDefault="00C329E2" w:rsidP="008041E0">
            <w:pPr>
              <w:spacing w:before="40" w:after="40" w:line="240" w:lineRule="exact"/>
              <w:jc w:val="center"/>
              <w:rPr>
                <w:sz w:val="18"/>
                <w:szCs w:val="20"/>
              </w:rPr>
            </w:pPr>
            <w:r w:rsidRPr="00710376">
              <w:rPr>
                <w:sz w:val="18"/>
                <w:szCs w:val="20"/>
              </w:rPr>
              <w:t>*</w:t>
            </w:r>
          </w:p>
        </w:tc>
      </w:tr>
      <w:tr w:rsidR="00C329E2" w:rsidRPr="00FF4225" w14:paraId="2C490DE0" w14:textId="77777777">
        <w:trPr>
          <w:cantSplit/>
        </w:trPr>
        <w:tc>
          <w:tcPr>
            <w:tcW w:w="1718" w:type="dxa"/>
          </w:tcPr>
          <w:p w14:paraId="6E92BB72" w14:textId="77777777" w:rsidR="00C329E2" w:rsidRPr="00FF4225" w:rsidRDefault="00C329E2" w:rsidP="008041E0">
            <w:pPr>
              <w:spacing w:before="40" w:after="40" w:line="240" w:lineRule="exact"/>
              <w:rPr>
                <w:sz w:val="18"/>
                <w:szCs w:val="20"/>
              </w:rPr>
            </w:pPr>
            <w:r>
              <w:rPr>
                <w:sz w:val="18"/>
                <w:szCs w:val="20"/>
              </w:rPr>
              <w:lastRenderedPageBreak/>
              <w:t>Medical Equipment</w:t>
            </w:r>
          </w:p>
        </w:tc>
        <w:tc>
          <w:tcPr>
            <w:tcW w:w="1080" w:type="dxa"/>
          </w:tcPr>
          <w:p w14:paraId="0E2DFA34" w14:textId="77777777" w:rsidR="00C329E2" w:rsidRPr="00FF4225" w:rsidRDefault="00C329E2" w:rsidP="008041E0">
            <w:pPr>
              <w:spacing w:before="40" w:after="40" w:line="240" w:lineRule="exact"/>
              <w:rPr>
                <w:sz w:val="18"/>
                <w:szCs w:val="20"/>
              </w:rPr>
            </w:pPr>
            <w:r>
              <w:rPr>
                <w:sz w:val="18"/>
                <w:szCs w:val="20"/>
              </w:rPr>
              <w:t>46264-8</w:t>
            </w:r>
          </w:p>
        </w:tc>
        <w:tc>
          <w:tcPr>
            <w:tcW w:w="3330" w:type="dxa"/>
          </w:tcPr>
          <w:p w14:paraId="14E4650D" w14:textId="77777777" w:rsidR="00C329E2" w:rsidRPr="002063BF" w:rsidRDefault="00C329E2" w:rsidP="008041E0">
            <w:pPr>
              <w:spacing w:before="40" w:after="40" w:line="240" w:lineRule="exact"/>
              <w:rPr>
                <w:sz w:val="18"/>
              </w:rPr>
            </w:pPr>
            <w:r w:rsidRPr="002063BF">
              <w:rPr>
                <w:sz w:val="18"/>
              </w:rPr>
              <w:t>--</w:t>
            </w:r>
          </w:p>
          <w:p w14:paraId="19055421" w14:textId="77777777" w:rsidR="00C329E2" w:rsidRPr="00FF4225" w:rsidRDefault="00C329E2" w:rsidP="008041E0">
            <w:pPr>
              <w:spacing w:before="40" w:after="40" w:line="220" w:lineRule="exact"/>
              <w:rPr>
                <w:noProof/>
                <w:sz w:val="18"/>
                <w:szCs w:val="18"/>
              </w:rPr>
            </w:pPr>
            <w:r w:rsidRPr="002063BF">
              <w:rPr>
                <w:noProof/>
                <w:sz w:val="18"/>
                <w:szCs w:val="18"/>
              </w:rPr>
              <w:t>2.16.840.1.113883.10.20.22.2.23</w:t>
            </w:r>
          </w:p>
        </w:tc>
        <w:tc>
          <w:tcPr>
            <w:tcW w:w="360" w:type="dxa"/>
            <w:shd w:val="clear" w:color="auto" w:fill="E6E6E6"/>
          </w:tcPr>
          <w:p w14:paraId="7C793680" w14:textId="77777777" w:rsidR="00C329E2" w:rsidRPr="00FF4225" w:rsidRDefault="00C329E2" w:rsidP="008041E0">
            <w:pPr>
              <w:spacing w:before="40" w:after="40" w:line="240" w:lineRule="exact"/>
              <w:jc w:val="center"/>
              <w:rPr>
                <w:sz w:val="18"/>
                <w:szCs w:val="20"/>
              </w:rPr>
            </w:pPr>
            <w:r>
              <w:rPr>
                <w:sz w:val="18"/>
                <w:szCs w:val="20"/>
              </w:rPr>
              <w:t>O</w:t>
            </w:r>
          </w:p>
        </w:tc>
        <w:tc>
          <w:tcPr>
            <w:tcW w:w="360" w:type="dxa"/>
          </w:tcPr>
          <w:p w14:paraId="512CB566"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3B37EF49"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6BE38634"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12A06C0F"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F5E35F8"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4C493F9D"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311A3FAE"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5709C14A" w14:textId="77777777" w:rsidR="00C329E2" w:rsidRPr="00FF4225" w:rsidRDefault="00C329E2" w:rsidP="008041E0">
            <w:pPr>
              <w:spacing w:before="40" w:after="40" w:line="240" w:lineRule="exact"/>
              <w:jc w:val="center"/>
              <w:rPr>
                <w:rFonts w:ascii="Times New Roman" w:hAnsi="Times New Roman"/>
                <w:sz w:val="18"/>
                <w:szCs w:val="20"/>
              </w:rPr>
            </w:pPr>
            <w:r>
              <w:rPr>
                <w:rFonts w:ascii="Times New Roman" w:hAnsi="Times New Roman"/>
                <w:sz w:val="18"/>
                <w:szCs w:val="20"/>
              </w:rPr>
              <w:t>*</w:t>
            </w:r>
          </w:p>
        </w:tc>
      </w:tr>
      <w:tr w:rsidR="00C329E2" w:rsidRPr="00FF4225" w14:paraId="0CAC32CF" w14:textId="77777777">
        <w:trPr>
          <w:cantSplit/>
        </w:trPr>
        <w:tc>
          <w:tcPr>
            <w:tcW w:w="1718" w:type="dxa"/>
          </w:tcPr>
          <w:p w14:paraId="09A603A0" w14:textId="77777777" w:rsidR="00C329E2" w:rsidRPr="00710376" w:rsidRDefault="00C329E2" w:rsidP="008041E0">
            <w:pPr>
              <w:spacing w:before="40" w:after="40" w:line="240" w:lineRule="exact"/>
              <w:rPr>
                <w:sz w:val="18"/>
                <w:szCs w:val="20"/>
              </w:rPr>
            </w:pPr>
            <w:r w:rsidRPr="00710376">
              <w:rPr>
                <w:sz w:val="18"/>
                <w:szCs w:val="20"/>
              </w:rPr>
              <w:t>Medical (General) History</w:t>
            </w:r>
          </w:p>
        </w:tc>
        <w:tc>
          <w:tcPr>
            <w:tcW w:w="1080" w:type="dxa"/>
          </w:tcPr>
          <w:p w14:paraId="40E5BBE9" w14:textId="77777777" w:rsidR="00C329E2" w:rsidRPr="00710376" w:rsidRDefault="00C329E2" w:rsidP="008041E0">
            <w:pPr>
              <w:spacing w:before="40" w:after="40" w:line="240" w:lineRule="exact"/>
              <w:rPr>
                <w:sz w:val="18"/>
                <w:szCs w:val="20"/>
              </w:rPr>
            </w:pPr>
            <w:r w:rsidRPr="00710376">
              <w:rPr>
                <w:sz w:val="18"/>
                <w:szCs w:val="20"/>
              </w:rPr>
              <w:t>11329-0</w:t>
            </w:r>
          </w:p>
        </w:tc>
        <w:tc>
          <w:tcPr>
            <w:tcW w:w="3330" w:type="dxa"/>
          </w:tcPr>
          <w:p w14:paraId="4866A89E" w14:textId="77777777" w:rsidR="00C329E2" w:rsidRPr="00710376" w:rsidRDefault="00C329E2" w:rsidP="008041E0">
            <w:pPr>
              <w:spacing w:before="40" w:after="40" w:line="220" w:lineRule="exact"/>
              <w:rPr>
                <w:noProof/>
                <w:sz w:val="18"/>
                <w:szCs w:val="18"/>
              </w:rPr>
            </w:pPr>
            <w:r w:rsidRPr="00710376">
              <w:rPr>
                <w:noProof/>
                <w:sz w:val="18"/>
                <w:szCs w:val="18"/>
              </w:rPr>
              <w:t>2.16.840.1.113883.10.20.22.2.39</w:t>
            </w:r>
          </w:p>
        </w:tc>
        <w:tc>
          <w:tcPr>
            <w:tcW w:w="360" w:type="dxa"/>
            <w:shd w:val="clear" w:color="auto" w:fill="E6E6E6"/>
          </w:tcPr>
          <w:p w14:paraId="255FA079"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tcPr>
          <w:p w14:paraId="609C0B16"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5D622F9F" w14:textId="77777777" w:rsidR="00C329E2" w:rsidRPr="00710376" w:rsidRDefault="00C329E2" w:rsidP="008041E0">
            <w:pPr>
              <w:spacing w:before="40" w:after="40" w:line="240" w:lineRule="exact"/>
              <w:jc w:val="center"/>
              <w:rPr>
                <w:sz w:val="18"/>
                <w:szCs w:val="20"/>
              </w:rPr>
            </w:pPr>
            <w:r w:rsidRPr="00710376">
              <w:rPr>
                <w:sz w:val="18"/>
                <w:szCs w:val="20"/>
              </w:rPr>
              <w:t>O</w:t>
            </w:r>
          </w:p>
        </w:tc>
        <w:tc>
          <w:tcPr>
            <w:tcW w:w="360" w:type="dxa"/>
          </w:tcPr>
          <w:p w14:paraId="1AC9BE6E"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489B495E"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tcPr>
          <w:p w14:paraId="085A78F6"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11DF38BB" w14:textId="77777777" w:rsidR="00C329E2" w:rsidRPr="00710376" w:rsidRDefault="00C329E2" w:rsidP="008041E0">
            <w:pPr>
              <w:spacing w:before="40" w:after="40" w:line="240" w:lineRule="exact"/>
              <w:jc w:val="center"/>
              <w:rPr>
                <w:sz w:val="18"/>
                <w:szCs w:val="20"/>
              </w:rPr>
            </w:pPr>
            <w:r w:rsidRPr="00710376">
              <w:rPr>
                <w:sz w:val="18"/>
                <w:szCs w:val="20"/>
              </w:rPr>
              <w:t>O</w:t>
            </w:r>
          </w:p>
        </w:tc>
        <w:tc>
          <w:tcPr>
            <w:tcW w:w="360" w:type="dxa"/>
          </w:tcPr>
          <w:p w14:paraId="3B901CB9"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22AAC74A" w14:textId="77777777" w:rsidR="00C329E2" w:rsidRPr="00FF4225" w:rsidRDefault="00C329E2" w:rsidP="008041E0">
            <w:pPr>
              <w:spacing w:before="40" w:after="40" w:line="240" w:lineRule="exact"/>
              <w:jc w:val="center"/>
              <w:rPr>
                <w:rFonts w:ascii="Times New Roman" w:hAnsi="Times New Roman"/>
                <w:sz w:val="18"/>
                <w:szCs w:val="20"/>
              </w:rPr>
            </w:pPr>
            <w:r w:rsidRPr="00710376">
              <w:rPr>
                <w:rFonts w:ascii="Times New Roman" w:hAnsi="Times New Roman"/>
                <w:sz w:val="18"/>
                <w:szCs w:val="20"/>
              </w:rPr>
              <w:t>*</w:t>
            </w:r>
          </w:p>
        </w:tc>
      </w:tr>
      <w:tr w:rsidR="00C329E2" w:rsidRPr="00FF4225" w14:paraId="7F6180D0" w14:textId="77777777">
        <w:trPr>
          <w:cantSplit/>
        </w:trPr>
        <w:tc>
          <w:tcPr>
            <w:tcW w:w="1718" w:type="dxa"/>
          </w:tcPr>
          <w:p w14:paraId="4525E945" w14:textId="77777777" w:rsidR="00C329E2" w:rsidRPr="00FF4225" w:rsidRDefault="00C329E2" w:rsidP="008041E0">
            <w:pPr>
              <w:spacing w:before="40" w:after="40" w:line="240" w:lineRule="exact"/>
              <w:rPr>
                <w:sz w:val="18"/>
                <w:szCs w:val="20"/>
              </w:rPr>
            </w:pPr>
            <w:r w:rsidRPr="00FF4225">
              <w:rPr>
                <w:sz w:val="18"/>
                <w:szCs w:val="20"/>
              </w:rPr>
              <w:t>Medications</w:t>
            </w:r>
            <w:r w:rsidRPr="00FF4225">
              <w:rPr>
                <w:sz w:val="18"/>
                <w:szCs w:val="20"/>
              </w:rPr>
              <w:br/>
            </w:r>
          </w:p>
        </w:tc>
        <w:tc>
          <w:tcPr>
            <w:tcW w:w="1080" w:type="dxa"/>
          </w:tcPr>
          <w:p w14:paraId="5A72CD23" w14:textId="77777777" w:rsidR="00C329E2" w:rsidRPr="00FF4225" w:rsidRDefault="00C329E2" w:rsidP="008041E0">
            <w:pPr>
              <w:spacing w:before="40" w:after="40" w:line="240" w:lineRule="exact"/>
              <w:rPr>
                <w:sz w:val="18"/>
              </w:rPr>
            </w:pPr>
            <w:r w:rsidRPr="00FF4225">
              <w:rPr>
                <w:sz w:val="18"/>
                <w:szCs w:val="20"/>
              </w:rPr>
              <w:t>10160-0</w:t>
            </w:r>
          </w:p>
        </w:tc>
        <w:tc>
          <w:tcPr>
            <w:tcW w:w="3330" w:type="dxa"/>
          </w:tcPr>
          <w:p w14:paraId="0134A617" w14:textId="77777777" w:rsidR="00C329E2" w:rsidRPr="00FF4225" w:rsidRDefault="00C329E2" w:rsidP="008041E0">
            <w:pPr>
              <w:spacing w:before="40" w:after="40" w:line="240" w:lineRule="exact"/>
              <w:rPr>
                <w:sz w:val="18"/>
                <w:szCs w:val="20"/>
              </w:rPr>
            </w:pPr>
            <w:r w:rsidRPr="002063BF">
              <w:rPr>
                <w:sz w:val="18"/>
              </w:rPr>
              <w:t>2.16.840.1.113883.10.20.22.2.1.1</w:t>
            </w:r>
            <w:r w:rsidRPr="00FF4225">
              <w:rPr>
                <w:sz w:val="18"/>
              </w:rPr>
              <w:br/>
            </w:r>
            <w:r w:rsidRPr="002063BF">
              <w:rPr>
                <w:sz w:val="18"/>
              </w:rPr>
              <w:t>2.16.840.1.113883.10.20.22.2.1</w:t>
            </w:r>
          </w:p>
        </w:tc>
        <w:tc>
          <w:tcPr>
            <w:tcW w:w="360" w:type="dxa"/>
            <w:shd w:val="clear" w:color="auto" w:fill="E6E6E6"/>
          </w:tcPr>
          <w:p w14:paraId="5BD462D2"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tcPr>
          <w:p w14:paraId="7DE00168" w14:textId="77777777" w:rsidR="00C329E2" w:rsidRPr="00FF4225" w:rsidRDefault="00C329E2" w:rsidP="008041E0">
            <w:pPr>
              <w:spacing w:before="40" w:after="40" w:line="240" w:lineRule="exact"/>
              <w:jc w:val="center"/>
              <w:rPr>
                <w:sz w:val="18"/>
                <w:szCs w:val="20"/>
              </w:rPr>
            </w:pPr>
            <w:r>
              <w:rPr>
                <w:sz w:val="18"/>
                <w:szCs w:val="20"/>
              </w:rPr>
              <w:t>R</w:t>
            </w:r>
          </w:p>
        </w:tc>
        <w:tc>
          <w:tcPr>
            <w:tcW w:w="360" w:type="dxa"/>
            <w:shd w:val="clear" w:color="auto" w:fill="E6E6E6"/>
          </w:tcPr>
          <w:p w14:paraId="15A2E666" w14:textId="77777777" w:rsidR="00C329E2" w:rsidRPr="00FF4225" w:rsidRDefault="00C329E2" w:rsidP="008041E0">
            <w:pPr>
              <w:spacing w:before="40" w:after="40" w:line="240" w:lineRule="exact"/>
              <w:jc w:val="center"/>
              <w:rPr>
                <w:sz w:val="18"/>
              </w:rPr>
            </w:pPr>
            <w:r w:rsidRPr="00FF4225">
              <w:rPr>
                <w:sz w:val="18"/>
                <w:szCs w:val="20"/>
              </w:rPr>
              <w:t>–</w:t>
            </w:r>
          </w:p>
        </w:tc>
        <w:tc>
          <w:tcPr>
            <w:tcW w:w="360" w:type="dxa"/>
          </w:tcPr>
          <w:p w14:paraId="256D9506" w14:textId="77777777" w:rsidR="00C329E2" w:rsidRPr="00FF4225" w:rsidRDefault="00C329E2" w:rsidP="008041E0">
            <w:pPr>
              <w:spacing w:before="40" w:after="40" w:line="240" w:lineRule="exact"/>
              <w:jc w:val="center"/>
              <w:rPr>
                <w:sz w:val="18"/>
                <w:szCs w:val="20"/>
              </w:rPr>
            </w:pPr>
            <w:r w:rsidRPr="00FF4225">
              <w:rPr>
                <w:sz w:val="18"/>
              </w:rPr>
              <w:t>–</w:t>
            </w:r>
          </w:p>
        </w:tc>
        <w:tc>
          <w:tcPr>
            <w:tcW w:w="360" w:type="dxa"/>
            <w:shd w:val="clear" w:color="auto" w:fill="E6E6E6"/>
          </w:tcPr>
          <w:p w14:paraId="77FAC2F8" w14:textId="77777777" w:rsidR="00C329E2" w:rsidRPr="00FF4225" w:rsidRDefault="00C329E2" w:rsidP="008041E0">
            <w:pPr>
              <w:spacing w:before="40" w:after="40" w:line="240" w:lineRule="exact"/>
              <w:jc w:val="center"/>
              <w:rPr>
                <w:sz w:val="18"/>
                <w:szCs w:val="20"/>
              </w:rPr>
            </w:pPr>
            <w:r w:rsidRPr="00FF4225">
              <w:rPr>
                <w:sz w:val="18"/>
                <w:szCs w:val="20"/>
              </w:rPr>
              <w:t>R</w:t>
            </w:r>
          </w:p>
        </w:tc>
        <w:tc>
          <w:tcPr>
            <w:tcW w:w="360" w:type="dxa"/>
          </w:tcPr>
          <w:p w14:paraId="6A16A258"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015F0CB9"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tcPr>
          <w:p w14:paraId="3677C743"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shd w:val="clear" w:color="auto" w:fill="E6E6E6"/>
          </w:tcPr>
          <w:p w14:paraId="2C2415B5"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7423EAAC" w14:textId="77777777">
        <w:trPr>
          <w:cantSplit/>
        </w:trPr>
        <w:tc>
          <w:tcPr>
            <w:tcW w:w="1718" w:type="dxa"/>
          </w:tcPr>
          <w:p w14:paraId="5A97B761" w14:textId="77777777" w:rsidR="00C329E2" w:rsidRPr="00710376" w:rsidRDefault="00C329E2" w:rsidP="008041E0">
            <w:pPr>
              <w:spacing w:before="40" w:after="40" w:line="240" w:lineRule="exact"/>
              <w:rPr>
                <w:sz w:val="18"/>
                <w:szCs w:val="20"/>
              </w:rPr>
            </w:pPr>
            <w:r w:rsidRPr="00710376">
              <w:rPr>
                <w:sz w:val="18"/>
                <w:szCs w:val="20"/>
              </w:rPr>
              <w:t xml:space="preserve">Medications Administered </w:t>
            </w:r>
          </w:p>
        </w:tc>
        <w:tc>
          <w:tcPr>
            <w:tcW w:w="1080" w:type="dxa"/>
          </w:tcPr>
          <w:p w14:paraId="0962DBFC" w14:textId="77777777" w:rsidR="00C329E2" w:rsidRPr="00710376" w:rsidRDefault="00C329E2" w:rsidP="008041E0">
            <w:pPr>
              <w:spacing w:before="40" w:after="40" w:line="240" w:lineRule="exact"/>
              <w:rPr>
                <w:sz w:val="18"/>
                <w:szCs w:val="20"/>
              </w:rPr>
            </w:pPr>
            <w:r w:rsidRPr="00710376">
              <w:rPr>
                <w:sz w:val="18"/>
                <w:szCs w:val="20"/>
              </w:rPr>
              <w:t>29549-3</w:t>
            </w:r>
          </w:p>
        </w:tc>
        <w:tc>
          <w:tcPr>
            <w:tcW w:w="3330" w:type="dxa"/>
          </w:tcPr>
          <w:p w14:paraId="309DFA8F" w14:textId="77777777" w:rsidR="00C329E2" w:rsidRPr="00710376" w:rsidRDefault="00C329E2" w:rsidP="008041E0">
            <w:pPr>
              <w:spacing w:before="40" w:after="40" w:line="240" w:lineRule="exact"/>
              <w:rPr>
                <w:sz w:val="18"/>
              </w:rPr>
            </w:pPr>
            <w:r w:rsidRPr="00710376">
              <w:rPr>
                <w:sz w:val="18"/>
              </w:rPr>
              <w:t>--</w:t>
            </w:r>
          </w:p>
          <w:p w14:paraId="37A219A4" w14:textId="77777777" w:rsidR="00C329E2" w:rsidRPr="00710376" w:rsidRDefault="00C329E2" w:rsidP="008041E0">
            <w:pPr>
              <w:spacing w:before="40" w:after="40" w:line="240" w:lineRule="exact"/>
              <w:rPr>
                <w:sz w:val="18"/>
              </w:rPr>
            </w:pPr>
            <w:r w:rsidRPr="00710376">
              <w:rPr>
                <w:sz w:val="18"/>
              </w:rPr>
              <w:t>2.16.840.1.113883.10.20.22.2.38</w:t>
            </w:r>
          </w:p>
        </w:tc>
        <w:tc>
          <w:tcPr>
            <w:tcW w:w="360" w:type="dxa"/>
            <w:shd w:val="clear" w:color="auto" w:fill="E6E6E6"/>
          </w:tcPr>
          <w:p w14:paraId="60BE6C50"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tcPr>
          <w:p w14:paraId="044E1AB3"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4362EC24"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tcPr>
          <w:p w14:paraId="4509F3E0"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29DDA734"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tcPr>
          <w:p w14:paraId="37642CAA"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19124722" w14:textId="77777777" w:rsidR="00C329E2" w:rsidRPr="00710376" w:rsidRDefault="00C329E2" w:rsidP="008041E0">
            <w:pPr>
              <w:spacing w:before="40" w:after="40" w:line="240" w:lineRule="exact"/>
              <w:jc w:val="center"/>
              <w:rPr>
                <w:sz w:val="18"/>
                <w:szCs w:val="20"/>
              </w:rPr>
            </w:pPr>
            <w:r w:rsidRPr="00710376">
              <w:rPr>
                <w:sz w:val="18"/>
                <w:szCs w:val="20"/>
              </w:rPr>
              <w:t>O</w:t>
            </w:r>
          </w:p>
        </w:tc>
        <w:tc>
          <w:tcPr>
            <w:tcW w:w="360" w:type="dxa"/>
          </w:tcPr>
          <w:p w14:paraId="6D3FA0DE" w14:textId="77777777" w:rsidR="00C329E2" w:rsidRPr="00710376" w:rsidRDefault="00C329E2" w:rsidP="008041E0">
            <w:pPr>
              <w:spacing w:before="40" w:after="40" w:line="240" w:lineRule="exact"/>
              <w:jc w:val="center"/>
              <w:rPr>
                <w:sz w:val="18"/>
                <w:szCs w:val="20"/>
              </w:rPr>
            </w:pPr>
            <w:r w:rsidRPr="00710376">
              <w:rPr>
                <w:sz w:val="18"/>
                <w:szCs w:val="20"/>
              </w:rPr>
              <w:t>–</w:t>
            </w:r>
          </w:p>
        </w:tc>
        <w:tc>
          <w:tcPr>
            <w:tcW w:w="360" w:type="dxa"/>
            <w:shd w:val="clear" w:color="auto" w:fill="E6E6E6"/>
          </w:tcPr>
          <w:p w14:paraId="3D0B435C" w14:textId="77777777" w:rsidR="00C329E2" w:rsidRPr="00FF4225" w:rsidRDefault="00C329E2" w:rsidP="008041E0">
            <w:pPr>
              <w:spacing w:before="40" w:after="40" w:line="240" w:lineRule="exact"/>
              <w:jc w:val="center"/>
              <w:rPr>
                <w:rFonts w:ascii="Times New Roman" w:hAnsi="Times New Roman"/>
                <w:sz w:val="18"/>
                <w:szCs w:val="20"/>
              </w:rPr>
            </w:pPr>
            <w:r w:rsidRPr="00710376">
              <w:rPr>
                <w:rFonts w:ascii="Times New Roman" w:hAnsi="Times New Roman"/>
                <w:sz w:val="18"/>
                <w:szCs w:val="20"/>
              </w:rPr>
              <w:t>*</w:t>
            </w:r>
          </w:p>
        </w:tc>
      </w:tr>
      <w:tr w:rsidR="00C329E2" w:rsidRPr="00FF4225" w14:paraId="34187DA4" w14:textId="77777777">
        <w:trPr>
          <w:cantSplit/>
        </w:trPr>
        <w:tc>
          <w:tcPr>
            <w:tcW w:w="1718" w:type="dxa"/>
          </w:tcPr>
          <w:p w14:paraId="20EEC8EA" w14:textId="77777777" w:rsidR="00C329E2" w:rsidRPr="00FF4225" w:rsidRDefault="00C329E2" w:rsidP="008041E0">
            <w:pPr>
              <w:spacing w:before="40" w:after="40" w:line="240" w:lineRule="exact"/>
              <w:rPr>
                <w:sz w:val="18"/>
                <w:szCs w:val="20"/>
              </w:rPr>
            </w:pPr>
            <w:r w:rsidRPr="00FF4225">
              <w:rPr>
                <w:sz w:val="18"/>
                <w:szCs w:val="20"/>
              </w:rPr>
              <w:t>Objective</w:t>
            </w:r>
          </w:p>
        </w:tc>
        <w:tc>
          <w:tcPr>
            <w:tcW w:w="1080" w:type="dxa"/>
          </w:tcPr>
          <w:p w14:paraId="039E7960" w14:textId="77777777" w:rsidR="00C329E2" w:rsidRPr="00FF4225" w:rsidRDefault="00C329E2" w:rsidP="008041E0">
            <w:pPr>
              <w:spacing w:before="40" w:after="40" w:line="240" w:lineRule="exact"/>
              <w:rPr>
                <w:sz w:val="18"/>
                <w:szCs w:val="20"/>
              </w:rPr>
            </w:pPr>
            <w:r w:rsidRPr="00FF4225">
              <w:rPr>
                <w:sz w:val="18"/>
                <w:szCs w:val="20"/>
              </w:rPr>
              <w:t>61149-1</w:t>
            </w:r>
          </w:p>
        </w:tc>
        <w:tc>
          <w:tcPr>
            <w:tcW w:w="3330" w:type="dxa"/>
          </w:tcPr>
          <w:p w14:paraId="71A30C79" w14:textId="77777777" w:rsidR="00C329E2" w:rsidRPr="00FF4225" w:rsidRDefault="00C329E2" w:rsidP="008041E0">
            <w:pPr>
              <w:spacing w:before="40" w:after="40" w:line="240" w:lineRule="exact"/>
              <w:rPr>
                <w:sz w:val="18"/>
                <w:szCs w:val="20"/>
              </w:rPr>
            </w:pPr>
            <w:r w:rsidRPr="00FF4225">
              <w:rPr>
                <w:sz w:val="18"/>
              </w:rPr>
              <w:t xml:space="preserve">— </w:t>
            </w:r>
            <w:r w:rsidRPr="00FF4225">
              <w:rPr>
                <w:sz w:val="18"/>
                <w:szCs w:val="20"/>
              </w:rPr>
              <w:br/>
              <w:t>2.16.840.1.113883.10.20.21.2.1</w:t>
            </w:r>
          </w:p>
        </w:tc>
        <w:tc>
          <w:tcPr>
            <w:tcW w:w="360" w:type="dxa"/>
            <w:shd w:val="clear" w:color="auto" w:fill="E6E6E6"/>
          </w:tcPr>
          <w:p w14:paraId="17226B6E"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1E801CFA"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33E45745"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59F4D199"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2019CB20"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18925DB9"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4222468B"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37F90F26"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shd w:val="clear" w:color="auto" w:fill="E6E6E6"/>
          </w:tcPr>
          <w:p w14:paraId="68C6F7AC"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0615E40E" w14:textId="77777777">
        <w:trPr>
          <w:cantSplit/>
        </w:trPr>
        <w:tc>
          <w:tcPr>
            <w:tcW w:w="1718" w:type="dxa"/>
          </w:tcPr>
          <w:p w14:paraId="2A98D598" w14:textId="77777777" w:rsidR="00C329E2" w:rsidRPr="00FF4225" w:rsidRDefault="00C329E2" w:rsidP="008041E0">
            <w:pPr>
              <w:spacing w:before="40" w:after="40" w:line="240" w:lineRule="exact"/>
              <w:rPr>
                <w:sz w:val="18"/>
                <w:szCs w:val="20"/>
              </w:rPr>
            </w:pPr>
            <w:r w:rsidRPr="00FF4225">
              <w:rPr>
                <w:sz w:val="18"/>
                <w:szCs w:val="20"/>
              </w:rPr>
              <w:t>Operative Note Fluids</w:t>
            </w:r>
          </w:p>
        </w:tc>
        <w:tc>
          <w:tcPr>
            <w:tcW w:w="1080" w:type="dxa"/>
          </w:tcPr>
          <w:p w14:paraId="4446F9F7" w14:textId="77777777" w:rsidR="00C329E2" w:rsidRPr="00FF4225" w:rsidRDefault="00C329E2" w:rsidP="008041E0">
            <w:pPr>
              <w:spacing w:before="40" w:after="40" w:line="240" w:lineRule="exact"/>
              <w:rPr>
                <w:sz w:val="18"/>
                <w:szCs w:val="20"/>
              </w:rPr>
            </w:pPr>
            <w:r w:rsidRPr="00FF4225">
              <w:rPr>
                <w:sz w:val="18"/>
                <w:szCs w:val="20"/>
              </w:rPr>
              <w:t>10216-0</w:t>
            </w:r>
          </w:p>
        </w:tc>
        <w:tc>
          <w:tcPr>
            <w:tcW w:w="3330" w:type="dxa"/>
          </w:tcPr>
          <w:p w14:paraId="71F05916" w14:textId="77777777" w:rsidR="00C329E2" w:rsidRPr="00FF4225" w:rsidRDefault="00C329E2" w:rsidP="008041E0">
            <w:pPr>
              <w:spacing w:before="40" w:after="40" w:line="220" w:lineRule="exact"/>
              <w:rPr>
                <w:noProof/>
                <w:sz w:val="18"/>
                <w:szCs w:val="18"/>
              </w:rPr>
            </w:pPr>
            <w:r w:rsidRPr="00FF4225">
              <w:rPr>
                <w:noProof/>
                <w:sz w:val="18"/>
                <w:szCs w:val="18"/>
              </w:rPr>
              <w:t>—</w:t>
            </w:r>
            <w:r w:rsidRPr="00FF4225">
              <w:rPr>
                <w:noProof/>
                <w:sz w:val="18"/>
                <w:szCs w:val="18"/>
              </w:rPr>
              <w:br/>
              <w:t>2.16.840.1.113883.10.20.7.12</w:t>
            </w:r>
          </w:p>
        </w:tc>
        <w:tc>
          <w:tcPr>
            <w:tcW w:w="360" w:type="dxa"/>
            <w:shd w:val="clear" w:color="auto" w:fill="E6E6E6"/>
          </w:tcPr>
          <w:p w14:paraId="2C969176"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7572812"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55A909F6"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50F010E3"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24C4AB3C"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7E9DD50"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shd w:val="clear" w:color="auto" w:fill="E6E6E6"/>
          </w:tcPr>
          <w:p w14:paraId="51DC0899"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0142BAD0"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7805803F"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02A111CB" w14:textId="77777777">
        <w:trPr>
          <w:cantSplit/>
        </w:trPr>
        <w:tc>
          <w:tcPr>
            <w:tcW w:w="1718" w:type="dxa"/>
          </w:tcPr>
          <w:p w14:paraId="10DAB326" w14:textId="77777777" w:rsidR="00C329E2" w:rsidRPr="00FF4225" w:rsidRDefault="00C329E2" w:rsidP="008041E0">
            <w:pPr>
              <w:spacing w:before="40" w:after="40" w:line="240" w:lineRule="exact"/>
              <w:rPr>
                <w:sz w:val="18"/>
                <w:szCs w:val="20"/>
              </w:rPr>
            </w:pPr>
            <w:r w:rsidRPr="00FF4225">
              <w:rPr>
                <w:sz w:val="18"/>
                <w:szCs w:val="20"/>
              </w:rPr>
              <w:t>Operative Note Surgical Procedure</w:t>
            </w:r>
          </w:p>
        </w:tc>
        <w:tc>
          <w:tcPr>
            <w:tcW w:w="1080" w:type="dxa"/>
          </w:tcPr>
          <w:p w14:paraId="311765EA" w14:textId="77777777" w:rsidR="00C329E2" w:rsidRPr="00FF4225" w:rsidRDefault="00C329E2" w:rsidP="008041E0">
            <w:pPr>
              <w:spacing w:before="40" w:after="40" w:line="240" w:lineRule="exact"/>
              <w:rPr>
                <w:sz w:val="18"/>
                <w:szCs w:val="20"/>
              </w:rPr>
            </w:pPr>
            <w:r w:rsidRPr="00FF4225">
              <w:rPr>
                <w:sz w:val="18"/>
                <w:szCs w:val="20"/>
              </w:rPr>
              <w:t>10223-6</w:t>
            </w:r>
          </w:p>
        </w:tc>
        <w:tc>
          <w:tcPr>
            <w:tcW w:w="3330" w:type="dxa"/>
          </w:tcPr>
          <w:p w14:paraId="69AD82D2" w14:textId="77777777" w:rsidR="00C329E2" w:rsidRPr="00FF4225" w:rsidRDefault="00C329E2" w:rsidP="008041E0">
            <w:pPr>
              <w:spacing w:before="40" w:after="40" w:line="220" w:lineRule="exact"/>
              <w:rPr>
                <w:noProof/>
                <w:sz w:val="18"/>
                <w:szCs w:val="18"/>
              </w:rPr>
            </w:pPr>
            <w:r w:rsidRPr="00FF4225">
              <w:rPr>
                <w:noProof/>
                <w:sz w:val="18"/>
                <w:szCs w:val="18"/>
              </w:rPr>
              <w:t>—</w:t>
            </w:r>
            <w:r w:rsidRPr="00FF4225">
              <w:rPr>
                <w:noProof/>
                <w:sz w:val="18"/>
                <w:szCs w:val="18"/>
              </w:rPr>
              <w:br/>
              <w:t>2.16.840.1.113883.10.20.7.14</w:t>
            </w:r>
          </w:p>
        </w:tc>
        <w:tc>
          <w:tcPr>
            <w:tcW w:w="360" w:type="dxa"/>
            <w:shd w:val="clear" w:color="auto" w:fill="E6E6E6"/>
          </w:tcPr>
          <w:p w14:paraId="408090B3"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1F3BF7C6"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5A9D2B1D"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5A8BDC9D"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429B4E26"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5B11DCD9"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shd w:val="clear" w:color="auto" w:fill="E6E6E6"/>
          </w:tcPr>
          <w:p w14:paraId="575250E4"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0BF60F6D"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79BA7ED8"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7AC068D0" w14:textId="77777777">
        <w:trPr>
          <w:cantSplit/>
        </w:trPr>
        <w:tc>
          <w:tcPr>
            <w:tcW w:w="1718" w:type="dxa"/>
          </w:tcPr>
          <w:p w14:paraId="78344CD1" w14:textId="77777777" w:rsidR="00C329E2" w:rsidRPr="00FF4225" w:rsidRDefault="00C329E2" w:rsidP="008041E0">
            <w:pPr>
              <w:spacing w:before="40" w:after="40" w:line="240" w:lineRule="exact"/>
              <w:rPr>
                <w:sz w:val="18"/>
                <w:szCs w:val="20"/>
              </w:rPr>
            </w:pPr>
            <w:r>
              <w:rPr>
                <w:sz w:val="18"/>
                <w:szCs w:val="20"/>
              </w:rPr>
              <w:t>Payers</w:t>
            </w:r>
          </w:p>
        </w:tc>
        <w:tc>
          <w:tcPr>
            <w:tcW w:w="1080" w:type="dxa"/>
          </w:tcPr>
          <w:p w14:paraId="0973F75A" w14:textId="77777777" w:rsidR="00C329E2" w:rsidRPr="00FF4225" w:rsidRDefault="00C329E2" w:rsidP="008041E0">
            <w:pPr>
              <w:spacing w:before="40" w:after="40" w:line="240" w:lineRule="exact"/>
              <w:rPr>
                <w:sz w:val="18"/>
                <w:szCs w:val="20"/>
              </w:rPr>
            </w:pPr>
            <w:r>
              <w:rPr>
                <w:sz w:val="18"/>
                <w:szCs w:val="20"/>
              </w:rPr>
              <w:t>48768-6</w:t>
            </w:r>
          </w:p>
        </w:tc>
        <w:tc>
          <w:tcPr>
            <w:tcW w:w="3330" w:type="dxa"/>
          </w:tcPr>
          <w:p w14:paraId="40E4E0D5" w14:textId="77777777" w:rsidR="00C329E2" w:rsidRPr="005B7B69" w:rsidRDefault="00C329E2" w:rsidP="008041E0">
            <w:pPr>
              <w:spacing w:before="40" w:after="40" w:line="240" w:lineRule="exact"/>
              <w:rPr>
                <w:sz w:val="18"/>
              </w:rPr>
            </w:pPr>
            <w:r w:rsidRPr="005B7B69">
              <w:rPr>
                <w:sz w:val="18"/>
              </w:rPr>
              <w:t>--</w:t>
            </w:r>
          </w:p>
          <w:p w14:paraId="27921A81" w14:textId="77777777" w:rsidR="00C329E2" w:rsidRPr="00FF4225" w:rsidRDefault="00C329E2" w:rsidP="008041E0">
            <w:pPr>
              <w:spacing w:before="40" w:after="40" w:line="240" w:lineRule="exact"/>
              <w:rPr>
                <w:sz w:val="18"/>
              </w:rPr>
            </w:pPr>
            <w:r w:rsidRPr="005B7B69">
              <w:rPr>
                <w:sz w:val="18"/>
              </w:rPr>
              <w:t>2.16.840.1.113883.10.20.22.2.18</w:t>
            </w:r>
          </w:p>
        </w:tc>
        <w:tc>
          <w:tcPr>
            <w:tcW w:w="360" w:type="dxa"/>
            <w:shd w:val="clear" w:color="auto" w:fill="E6E6E6"/>
          </w:tcPr>
          <w:p w14:paraId="2B0F9983" w14:textId="77777777" w:rsidR="00C329E2" w:rsidRPr="00FF4225" w:rsidRDefault="00C329E2" w:rsidP="008041E0">
            <w:pPr>
              <w:spacing w:before="40" w:after="40" w:line="240" w:lineRule="exact"/>
              <w:jc w:val="center"/>
              <w:rPr>
                <w:sz w:val="18"/>
                <w:szCs w:val="20"/>
              </w:rPr>
            </w:pPr>
            <w:r>
              <w:rPr>
                <w:sz w:val="18"/>
                <w:szCs w:val="20"/>
              </w:rPr>
              <w:t>O</w:t>
            </w:r>
          </w:p>
        </w:tc>
        <w:tc>
          <w:tcPr>
            <w:tcW w:w="360" w:type="dxa"/>
          </w:tcPr>
          <w:p w14:paraId="1080F77B" w14:textId="77777777" w:rsidR="00C329E2" w:rsidRPr="00FF4225" w:rsidRDefault="00C329E2" w:rsidP="008041E0">
            <w:pPr>
              <w:spacing w:before="40" w:after="40" w:line="240" w:lineRule="exact"/>
              <w:jc w:val="center"/>
              <w:rPr>
                <w:sz w:val="18"/>
                <w:szCs w:val="20"/>
              </w:rPr>
            </w:pPr>
            <w:r>
              <w:rPr>
                <w:sz w:val="18"/>
                <w:szCs w:val="20"/>
              </w:rPr>
              <w:t>O</w:t>
            </w:r>
          </w:p>
        </w:tc>
        <w:tc>
          <w:tcPr>
            <w:tcW w:w="360" w:type="dxa"/>
            <w:shd w:val="clear" w:color="auto" w:fill="E6E6E6"/>
          </w:tcPr>
          <w:p w14:paraId="3EA2E8B3"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0AC5EBA7"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65EE2A3A"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7CD6D4A0"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58A7EAFF"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3CEF0FA1"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3A3768E8" w14:textId="77777777" w:rsidR="00C329E2" w:rsidRPr="00FF4225" w:rsidRDefault="00C329E2" w:rsidP="008041E0">
            <w:pPr>
              <w:spacing w:before="40" w:after="40" w:line="240" w:lineRule="exact"/>
              <w:jc w:val="center"/>
              <w:rPr>
                <w:rFonts w:ascii="Times New Roman" w:hAnsi="Times New Roman"/>
                <w:sz w:val="18"/>
                <w:szCs w:val="20"/>
              </w:rPr>
            </w:pPr>
            <w:r>
              <w:rPr>
                <w:rFonts w:ascii="Times New Roman" w:hAnsi="Times New Roman"/>
                <w:sz w:val="18"/>
                <w:szCs w:val="20"/>
              </w:rPr>
              <w:t>*</w:t>
            </w:r>
          </w:p>
        </w:tc>
      </w:tr>
      <w:tr w:rsidR="00C329E2" w:rsidRPr="00FF4225" w14:paraId="74640D70" w14:textId="77777777">
        <w:trPr>
          <w:cantSplit/>
        </w:trPr>
        <w:tc>
          <w:tcPr>
            <w:tcW w:w="1718" w:type="dxa"/>
          </w:tcPr>
          <w:p w14:paraId="42820047" w14:textId="77777777" w:rsidR="00C329E2" w:rsidRPr="00FF4225" w:rsidRDefault="00C329E2" w:rsidP="008041E0">
            <w:pPr>
              <w:spacing w:before="40" w:after="40" w:line="240" w:lineRule="exact"/>
              <w:rPr>
                <w:sz w:val="18"/>
                <w:szCs w:val="20"/>
              </w:rPr>
            </w:pPr>
            <w:r w:rsidRPr="00FF4225">
              <w:rPr>
                <w:sz w:val="18"/>
                <w:szCs w:val="20"/>
              </w:rPr>
              <w:t>Physical Exam</w:t>
            </w:r>
          </w:p>
        </w:tc>
        <w:tc>
          <w:tcPr>
            <w:tcW w:w="1080" w:type="dxa"/>
          </w:tcPr>
          <w:p w14:paraId="1051826E" w14:textId="77777777" w:rsidR="00C329E2" w:rsidRPr="00FF4225" w:rsidRDefault="00C329E2" w:rsidP="008041E0">
            <w:pPr>
              <w:spacing w:before="40" w:after="40" w:line="240" w:lineRule="exact"/>
              <w:rPr>
                <w:sz w:val="18"/>
                <w:szCs w:val="20"/>
              </w:rPr>
            </w:pPr>
            <w:r w:rsidRPr="00FF4225">
              <w:rPr>
                <w:sz w:val="18"/>
                <w:szCs w:val="20"/>
              </w:rPr>
              <w:t>29545-1</w:t>
            </w:r>
          </w:p>
        </w:tc>
        <w:tc>
          <w:tcPr>
            <w:tcW w:w="3330" w:type="dxa"/>
          </w:tcPr>
          <w:p w14:paraId="22057940" w14:textId="77777777" w:rsidR="00C329E2" w:rsidRPr="00FF4225" w:rsidRDefault="00C329E2" w:rsidP="008041E0">
            <w:pPr>
              <w:spacing w:before="40" w:after="40" w:line="240" w:lineRule="exact"/>
              <w:rPr>
                <w:sz w:val="18"/>
                <w:szCs w:val="20"/>
              </w:rPr>
            </w:pPr>
            <w:r w:rsidRPr="00FF4225">
              <w:rPr>
                <w:sz w:val="18"/>
              </w:rPr>
              <w:t xml:space="preserve">— </w:t>
            </w:r>
            <w:r w:rsidRPr="00FF4225">
              <w:rPr>
                <w:sz w:val="18"/>
                <w:szCs w:val="20"/>
              </w:rPr>
              <w:br/>
            </w:r>
            <w:r w:rsidRPr="005B7B69">
              <w:rPr>
                <w:sz w:val="18"/>
                <w:szCs w:val="20"/>
              </w:rPr>
              <w:t>2.16.840.1.113883.10.20.22.2.19</w:t>
            </w:r>
          </w:p>
        </w:tc>
        <w:tc>
          <w:tcPr>
            <w:tcW w:w="360" w:type="dxa"/>
            <w:shd w:val="clear" w:color="auto" w:fill="E6E6E6"/>
          </w:tcPr>
          <w:p w14:paraId="47094412"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49854CBE" w14:textId="77777777" w:rsidR="00C329E2" w:rsidRPr="00FF4225" w:rsidRDefault="00C329E2" w:rsidP="008041E0">
            <w:pPr>
              <w:spacing w:before="40" w:after="40" w:line="240" w:lineRule="exact"/>
              <w:jc w:val="center"/>
              <w:rPr>
                <w:sz w:val="18"/>
                <w:szCs w:val="20"/>
              </w:rPr>
            </w:pPr>
            <w:r w:rsidRPr="00FF4225">
              <w:rPr>
                <w:sz w:val="18"/>
                <w:szCs w:val="20"/>
              </w:rPr>
              <w:t>R</w:t>
            </w:r>
          </w:p>
        </w:tc>
        <w:tc>
          <w:tcPr>
            <w:tcW w:w="360" w:type="dxa"/>
            <w:shd w:val="clear" w:color="auto" w:fill="E6E6E6"/>
          </w:tcPr>
          <w:p w14:paraId="19DDE593"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70BCF5FE"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1C35F6F4" w14:textId="77777777" w:rsidR="00C329E2" w:rsidRPr="00FF4225" w:rsidRDefault="00C329E2" w:rsidP="008041E0">
            <w:pPr>
              <w:spacing w:before="40" w:after="40" w:line="240" w:lineRule="exact"/>
              <w:jc w:val="center"/>
              <w:rPr>
                <w:sz w:val="18"/>
                <w:szCs w:val="20"/>
              </w:rPr>
            </w:pPr>
            <w:r w:rsidRPr="00FF4225">
              <w:rPr>
                <w:sz w:val="18"/>
                <w:szCs w:val="20"/>
              </w:rPr>
              <w:t>R</w:t>
            </w:r>
          </w:p>
        </w:tc>
        <w:tc>
          <w:tcPr>
            <w:tcW w:w="360" w:type="dxa"/>
          </w:tcPr>
          <w:p w14:paraId="5D4FB4D9"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55D9CA3D"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tcPr>
          <w:p w14:paraId="1F306519"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shd w:val="clear" w:color="auto" w:fill="E6E6E6"/>
          </w:tcPr>
          <w:p w14:paraId="1EA328E1"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1FEAF09F" w14:textId="77777777">
        <w:trPr>
          <w:cantSplit/>
        </w:trPr>
        <w:tc>
          <w:tcPr>
            <w:tcW w:w="1718" w:type="dxa"/>
          </w:tcPr>
          <w:p w14:paraId="3D646964" w14:textId="77777777" w:rsidR="00C329E2" w:rsidRPr="00FF4225" w:rsidRDefault="00C329E2" w:rsidP="008041E0">
            <w:pPr>
              <w:spacing w:before="40" w:after="40" w:line="240" w:lineRule="exact"/>
              <w:rPr>
                <w:sz w:val="18"/>
                <w:szCs w:val="20"/>
              </w:rPr>
            </w:pPr>
            <w:r w:rsidRPr="00FF4225">
              <w:rPr>
                <w:sz w:val="18"/>
                <w:szCs w:val="20"/>
              </w:rPr>
              <w:t>Plan</w:t>
            </w:r>
            <w:r>
              <w:rPr>
                <w:sz w:val="18"/>
                <w:szCs w:val="20"/>
              </w:rPr>
              <w:t xml:space="preserve"> of Care**</w:t>
            </w:r>
          </w:p>
        </w:tc>
        <w:tc>
          <w:tcPr>
            <w:tcW w:w="1080" w:type="dxa"/>
          </w:tcPr>
          <w:p w14:paraId="502BE3CA" w14:textId="77777777" w:rsidR="00C329E2" w:rsidRPr="00FF4225" w:rsidRDefault="00C329E2" w:rsidP="008041E0">
            <w:pPr>
              <w:spacing w:before="40" w:after="40" w:line="240" w:lineRule="exact"/>
              <w:rPr>
                <w:sz w:val="18"/>
                <w:szCs w:val="20"/>
              </w:rPr>
            </w:pPr>
            <w:r w:rsidRPr="00FF4225">
              <w:rPr>
                <w:sz w:val="18"/>
                <w:szCs w:val="20"/>
              </w:rPr>
              <w:t>18776-5</w:t>
            </w:r>
          </w:p>
        </w:tc>
        <w:tc>
          <w:tcPr>
            <w:tcW w:w="3330" w:type="dxa"/>
          </w:tcPr>
          <w:p w14:paraId="3ECE9AA5" w14:textId="77777777" w:rsidR="00C329E2" w:rsidRPr="00FF4225" w:rsidRDefault="00C329E2" w:rsidP="008041E0">
            <w:pPr>
              <w:spacing w:before="40" w:after="40" w:line="240" w:lineRule="exact"/>
              <w:rPr>
                <w:sz w:val="18"/>
                <w:szCs w:val="20"/>
              </w:rPr>
            </w:pPr>
            <w:r w:rsidRPr="00FF4225">
              <w:rPr>
                <w:sz w:val="18"/>
              </w:rPr>
              <w:t xml:space="preserve">— </w:t>
            </w:r>
            <w:r w:rsidRPr="00FF4225">
              <w:rPr>
                <w:sz w:val="18"/>
                <w:szCs w:val="20"/>
              </w:rPr>
              <w:br/>
            </w:r>
            <w:r w:rsidRPr="005B7B69">
              <w:rPr>
                <w:sz w:val="18"/>
                <w:szCs w:val="20"/>
              </w:rPr>
              <w:t>2.16.840.1.113883.10.20.22.2.10</w:t>
            </w:r>
          </w:p>
        </w:tc>
        <w:tc>
          <w:tcPr>
            <w:tcW w:w="360" w:type="dxa"/>
            <w:shd w:val="clear" w:color="auto" w:fill="E6E6E6"/>
          </w:tcPr>
          <w:p w14:paraId="170F72C0"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tcPr>
          <w:p w14:paraId="46B1FC2D" w14:textId="77777777" w:rsidR="00C329E2" w:rsidRPr="00FF4225" w:rsidRDefault="00C329E2" w:rsidP="008041E0">
            <w:pPr>
              <w:spacing w:before="40" w:after="40" w:line="240" w:lineRule="exact"/>
              <w:jc w:val="center"/>
              <w:rPr>
                <w:sz w:val="18"/>
                <w:szCs w:val="20"/>
              </w:rPr>
            </w:pPr>
            <w:r w:rsidRPr="00FF4225">
              <w:rPr>
                <w:sz w:val="18"/>
                <w:szCs w:val="20"/>
              </w:rPr>
              <w:t>R</w:t>
            </w:r>
          </w:p>
        </w:tc>
        <w:tc>
          <w:tcPr>
            <w:tcW w:w="360" w:type="dxa"/>
            <w:shd w:val="clear" w:color="auto" w:fill="E6E6E6"/>
          </w:tcPr>
          <w:p w14:paraId="35242EAD"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481F8501" w14:textId="77777777" w:rsidR="00C329E2" w:rsidRPr="00FF4225" w:rsidRDefault="00C329E2" w:rsidP="008041E0">
            <w:pPr>
              <w:spacing w:before="40" w:after="40" w:line="240" w:lineRule="exact"/>
              <w:jc w:val="center"/>
              <w:rPr>
                <w:sz w:val="18"/>
                <w:szCs w:val="20"/>
              </w:rPr>
            </w:pPr>
            <w:r w:rsidRPr="00FF4225">
              <w:rPr>
                <w:sz w:val="18"/>
                <w:szCs w:val="20"/>
              </w:rPr>
              <w:t>R</w:t>
            </w:r>
          </w:p>
        </w:tc>
        <w:tc>
          <w:tcPr>
            <w:tcW w:w="360" w:type="dxa"/>
            <w:shd w:val="clear" w:color="auto" w:fill="E6E6E6"/>
          </w:tcPr>
          <w:p w14:paraId="7C3E4F40" w14:textId="77777777" w:rsidR="00C329E2" w:rsidRPr="00FF4225" w:rsidRDefault="00C329E2" w:rsidP="008041E0">
            <w:pPr>
              <w:spacing w:before="40" w:after="40" w:line="240" w:lineRule="exact"/>
              <w:jc w:val="center"/>
              <w:rPr>
                <w:sz w:val="18"/>
                <w:szCs w:val="20"/>
              </w:rPr>
            </w:pPr>
            <w:r w:rsidRPr="00FF4225">
              <w:rPr>
                <w:sz w:val="18"/>
                <w:szCs w:val="20"/>
              </w:rPr>
              <w:t>R</w:t>
            </w:r>
          </w:p>
        </w:tc>
        <w:tc>
          <w:tcPr>
            <w:tcW w:w="360" w:type="dxa"/>
          </w:tcPr>
          <w:p w14:paraId="7D734CEC"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shd w:val="clear" w:color="auto" w:fill="E6E6E6"/>
          </w:tcPr>
          <w:p w14:paraId="4B5AF18B" w14:textId="77777777" w:rsidR="00C329E2" w:rsidRPr="00FF4225" w:rsidRDefault="00C329E2" w:rsidP="008041E0">
            <w:pPr>
              <w:spacing w:before="40" w:after="40" w:line="240" w:lineRule="exact"/>
              <w:jc w:val="center"/>
              <w:rPr>
                <w:sz w:val="18"/>
                <w:szCs w:val="20"/>
              </w:rPr>
            </w:pPr>
            <w:r w:rsidRPr="00FF4225">
              <w:rPr>
                <w:sz w:val="18"/>
                <w:szCs w:val="20"/>
              </w:rPr>
              <w:t>R</w:t>
            </w:r>
          </w:p>
        </w:tc>
        <w:tc>
          <w:tcPr>
            <w:tcW w:w="360" w:type="dxa"/>
          </w:tcPr>
          <w:p w14:paraId="7AF14C6A"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160D866E"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7E83B54A" w14:textId="77777777">
        <w:trPr>
          <w:cantSplit/>
        </w:trPr>
        <w:tc>
          <w:tcPr>
            <w:tcW w:w="1718" w:type="dxa"/>
          </w:tcPr>
          <w:p w14:paraId="131DC241" w14:textId="77777777" w:rsidR="00C329E2" w:rsidRPr="00FF4225" w:rsidRDefault="00C329E2" w:rsidP="008041E0">
            <w:pPr>
              <w:spacing w:before="40" w:after="40" w:line="240" w:lineRule="exact"/>
              <w:rPr>
                <w:sz w:val="18"/>
                <w:szCs w:val="20"/>
              </w:rPr>
            </w:pPr>
            <w:r w:rsidRPr="00FF4225">
              <w:rPr>
                <w:sz w:val="18"/>
                <w:szCs w:val="20"/>
              </w:rPr>
              <w:t>Planned Procedure</w:t>
            </w:r>
          </w:p>
        </w:tc>
        <w:tc>
          <w:tcPr>
            <w:tcW w:w="1080" w:type="dxa"/>
          </w:tcPr>
          <w:p w14:paraId="77B1FDD1" w14:textId="77777777" w:rsidR="00C329E2" w:rsidRPr="00FF4225" w:rsidRDefault="00C329E2" w:rsidP="008041E0">
            <w:pPr>
              <w:spacing w:before="40" w:after="40" w:line="240" w:lineRule="exact"/>
              <w:rPr>
                <w:sz w:val="18"/>
                <w:szCs w:val="20"/>
              </w:rPr>
            </w:pPr>
            <w:r w:rsidRPr="00FF4225">
              <w:rPr>
                <w:sz w:val="18"/>
                <w:szCs w:val="20"/>
              </w:rPr>
              <w:t>59772-4</w:t>
            </w:r>
          </w:p>
        </w:tc>
        <w:tc>
          <w:tcPr>
            <w:tcW w:w="3330" w:type="dxa"/>
          </w:tcPr>
          <w:p w14:paraId="026342B3" w14:textId="77777777" w:rsidR="00C329E2" w:rsidRPr="00FF4225" w:rsidRDefault="00C329E2" w:rsidP="008041E0">
            <w:pPr>
              <w:spacing w:before="40" w:after="40" w:line="220" w:lineRule="exact"/>
              <w:rPr>
                <w:noProof/>
                <w:sz w:val="18"/>
                <w:szCs w:val="18"/>
              </w:rPr>
            </w:pPr>
            <w:r w:rsidRPr="00FF4225">
              <w:rPr>
                <w:noProof/>
                <w:sz w:val="18"/>
                <w:szCs w:val="18"/>
              </w:rPr>
              <w:t xml:space="preserve">— </w:t>
            </w:r>
            <w:r w:rsidRPr="00FF4225">
              <w:rPr>
                <w:noProof/>
                <w:sz w:val="18"/>
                <w:szCs w:val="18"/>
              </w:rPr>
              <w:br/>
              <w:t>2.16.840.1.113883.10.20.22.2.30</w:t>
            </w:r>
          </w:p>
        </w:tc>
        <w:tc>
          <w:tcPr>
            <w:tcW w:w="360" w:type="dxa"/>
            <w:shd w:val="clear" w:color="auto" w:fill="E6E6E6"/>
          </w:tcPr>
          <w:p w14:paraId="35028599"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3CCC1DBE"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7D9DE6B9"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DA94C35"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52DD509D"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0F6A7C31"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shd w:val="clear" w:color="auto" w:fill="E6E6E6"/>
          </w:tcPr>
          <w:p w14:paraId="032B1F86" w14:textId="77777777" w:rsidR="00C329E2" w:rsidRPr="00B74528" w:rsidRDefault="00C329E2" w:rsidP="008041E0">
            <w:pPr>
              <w:spacing w:before="40" w:after="40" w:line="240" w:lineRule="exact"/>
              <w:jc w:val="center"/>
              <w:rPr>
                <w:sz w:val="18"/>
                <w:szCs w:val="20"/>
              </w:rPr>
            </w:pPr>
            <w:r w:rsidRPr="00B74528">
              <w:rPr>
                <w:sz w:val="18"/>
                <w:szCs w:val="20"/>
              </w:rPr>
              <w:t>O</w:t>
            </w:r>
          </w:p>
        </w:tc>
        <w:tc>
          <w:tcPr>
            <w:tcW w:w="360" w:type="dxa"/>
          </w:tcPr>
          <w:p w14:paraId="2865023E"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4613BE98"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009A08BE" w14:textId="77777777">
        <w:trPr>
          <w:cantSplit/>
        </w:trPr>
        <w:tc>
          <w:tcPr>
            <w:tcW w:w="1718" w:type="dxa"/>
          </w:tcPr>
          <w:p w14:paraId="1DCEE38D" w14:textId="77777777" w:rsidR="00C329E2" w:rsidRPr="00FF4225" w:rsidRDefault="00C329E2" w:rsidP="008041E0">
            <w:pPr>
              <w:spacing w:before="40" w:after="40" w:line="240" w:lineRule="exact"/>
              <w:rPr>
                <w:sz w:val="18"/>
                <w:szCs w:val="20"/>
              </w:rPr>
            </w:pPr>
            <w:r w:rsidRPr="00FF4225">
              <w:rPr>
                <w:sz w:val="18"/>
                <w:szCs w:val="20"/>
              </w:rPr>
              <w:t>Postoperative Diagnosis</w:t>
            </w:r>
          </w:p>
        </w:tc>
        <w:tc>
          <w:tcPr>
            <w:tcW w:w="1080" w:type="dxa"/>
          </w:tcPr>
          <w:p w14:paraId="24FC61E1" w14:textId="77777777" w:rsidR="00C329E2" w:rsidRPr="00FF4225" w:rsidRDefault="00C329E2" w:rsidP="008041E0">
            <w:pPr>
              <w:spacing w:before="40" w:after="40" w:line="240" w:lineRule="exact"/>
              <w:rPr>
                <w:sz w:val="18"/>
                <w:szCs w:val="20"/>
              </w:rPr>
            </w:pPr>
            <w:r w:rsidRPr="00FF4225">
              <w:rPr>
                <w:sz w:val="18"/>
                <w:szCs w:val="20"/>
              </w:rPr>
              <w:t>10218-6</w:t>
            </w:r>
          </w:p>
        </w:tc>
        <w:tc>
          <w:tcPr>
            <w:tcW w:w="3330" w:type="dxa"/>
          </w:tcPr>
          <w:p w14:paraId="0143BD6C" w14:textId="77777777" w:rsidR="00C329E2" w:rsidRPr="00FF4225" w:rsidRDefault="00C329E2" w:rsidP="008041E0">
            <w:pPr>
              <w:spacing w:before="40" w:after="40" w:line="220" w:lineRule="exact"/>
              <w:rPr>
                <w:noProof/>
                <w:sz w:val="18"/>
                <w:szCs w:val="18"/>
              </w:rPr>
            </w:pPr>
            <w:r w:rsidRPr="00FF4225">
              <w:rPr>
                <w:noProof/>
                <w:sz w:val="18"/>
                <w:szCs w:val="18"/>
              </w:rPr>
              <w:t xml:space="preserve">— </w:t>
            </w:r>
            <w:r w:rsidRPr="00FF4225">
              <w:rPr>
                <w:noProof/>
                <w:sz w:val="18"/>
                <w:szCs w:val="18"/>
              </w:rPr>
              <w:br/>
            </w:r>
            <w:r w:rsidRPr="00551BAE">
              <w:rPr>
                <w:noProof/>
                <w:sz w:val="18"/>
                <w:szCs w:val="18"/>
              </w:rPr>
              <w:t>2.16.840.1.113883.10.20.22.2.35</w:t>
            </w:r>
          </w:p>
        </w:tc>
        <w:tc>
          <w:tcPr>
            <w:tcW w:w="360" w:type="dxa"/>
            <w:shd w:val="clear" w:color="auto" w:fill="E6E6E6"/>
          </w:tcPr>
          <w:p w14:paraId="1EC6930E"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43044A1E"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169C3190"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01261637"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2D2EF899"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7E03DD65" w14:textId="77777777" w:rsidR="00C329E2" w:rsidRPr="00FF4225" w:rsidRDefault="00C329E2" w:rsidP="008041E0">
            <w:pPr>
              <w:spacing w:before="40" w:after="40" w:line="240" w:lineRule="exact"/>
              <w:jc w:val="center"/>
              <w:rPr>
                <w:sz w:val="18"/>
                <w:szCs w:val="20"/>
              </w:rPr>
            </w:pPr>
            <w:r w:rsidRPr="00FF4225">
              <w:rPr>
                <w:sz w:val="18"/>
                <w:szCs w:val="20"/>
              </w:rPr>
              <w:t>R</w:t>
            </w:r>
          </w:p>
        </w:tc>
        <w:tc>
          <w:tcPr>
            <w:tcW w:w="360" w:type="dxa"/>
            <w:shd w:val="clear" w:color="auto" w:fill="E6E6E6"/>
          </w:tcPr>
          <w:p w14:paraId="755172E6"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50B1C5E2"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4F015155"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2C562263" w14:textId="77777777">
        <w:trPr>
          <w:cantSplit/>
        </w:trPr>
        <w:tc>
          <w:tcPr>
            <w:tcW w:w="1718" w:type="dxa"/>
          </w:tcPr>
          <w:p w14:paraId="304E12DA" w14:textId="77777777" w:rsidR="00C329E2" w:rsidRPr="00FF4225" w:rsidRDefault="00C329E2" w:rsidP="008041E0">
            <w:pPr>
              <w:spacing w:before="40" w:after="40" w:line="240" w:lineRule="exact"/>
              <w:rPr>
                <w:sz w:val="18"/>
                <w:szCs w:val="20"/>
              </w:rPr>
            </w:pPr>
            <w:r w:rsidRPr="00FF4225">
              <w:rPr>
                <w:sz w:val="18"/>
                <w:szCs w:val="20"/>
              </w:rPr>
              <w:t>Postprocedure Diagnosis</w:t>
            </w:r>
          </w:p>
        </w:tc>
        <w:tc>
          <w:tcPr>
            <w:tcW w:w="1080" w:type="dxa"/>
          </w:tcPr>
          <w:p w14:paraId="3E360705" w14:textId="77777777" w:rsidR="00C329E2" w:rsidRPr="00FF4225" w:rsidRDefault="00C329E2" w:rsidP="008041E0">
            <w:pPr>
              <w:spacing w:before="40" w:after="40" w:line="240" w:lineRule="exact"/>
              <w:rPr>
                <w:sz w:val="18"/>
                <w:szCs w:val="20"/>
              </w:rPr>
            </w:pPr>
            <w:r w:rsidRPr="00FF4225">
              <w:rPr>
                <w:sz w:val="18"/>
                <w:szCs w:val="20"/>
              </w:rPr>
              <w:t>59769-0</w:t>
            </w:r>
          </w:p>
        </w:tc>
        <w:tc>
          <w:tcPr>
            <w:tcW w:w="3330" w:type="dxa"/>
          </w:tcPr>
          <w:p w14:paraId="39B81748" w14:textId="77777777" w:rsidR="00C329E2" w:rsidRPr="00FF4225" w:rsidRDefault="00C329E2" w:rsidP="008041E0">
            <w:pPr>
              <w:spacing w:before="40" w:after="40" w:line="220" w:lineRule="exact"/>
              <w:rPr>
                <w:noProof/>
                <w:sz w:val="18"/>
                <w:szCs w:val="18"/>
              </w:rPr>
            </w:pPr>
            <w:r w:rsidRPr="00FF4225">
              <w:rPr>
                <w:noProof/>
                <w:sz w:val="18"/>
                <w:szCs w:val="18"/>
              </w:rPr>
              <w:t>—</w:t>
            </w:r>
            <w:r w:rsidRPr="00FF4225">
              <w:rPr>
                <w:noProof/>
                <w:sz w:val="18"/>
                <w:szCs w:val="18"/>
              </w:rPr>
              <w:br/>
              <w:t>2.16.840.1.113883.10.20.22.2.36</w:t>
            </w:r>
          </w:p>
        </w:tc>
        <w:tc>
          <w:tcPr>
            <w:tcW w:w="360" w:type="dxa"/>
            <w:shd w:val="clear" w:color="auto" w:fill="E6E6E6"/>
          </w:tcPr>
          <w:p w14:paraId="6661F9D3"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57B9F73B"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144E7BA3"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1E9D098"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21F4096C"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A1A4289"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4C77547D" w14:textId="77777777" w:rsidR="00C329E2" w:rsidRPr="00FF4225" w:rsidRDefault="00C329E2" w:rsidP="008041E0">
            <w:pPr>
              <w:spacing w:before="40" w:after="40" w:line="240" w:lineRule="exact"/>
              <w:jc w:val="center"/>
              <w:rPr>
                <w:sz w:val="18"/>
                <w:szCs w:val="20"/>
              </w:rPr>
            </w:pPr>
            <w:r w:rsidRPr="00FF4225">
              <w:rPr>
                <w:sz w:val="18"/>
                <w:szCs w:val="20"/>
              </w:rPr>
              <w:t>R</w:t>
            </w:r>
          </w:p>
        </w:tc>
        <w:tc>
          <w:tcPr>
            <w:tcW w:w="360" w:type="dxa"/>
          </w:tcPr>
          <w:p w14:paraId="18F12DA2"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77705ABE"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04840E58" w14:textId="77777777">
        <w:trPr>
          <w:cantSplit/>
        </w:trPr>
        <w:tc>
          <w:tcPr>
            <w:tcW w:w="1718" w:type="dxa"/>
          </w:tcPr>
          <w:p w14:paraId="7F71F113" w14:textId="77777777" w:rsidR="00C329E2" w:rsidRPr="00FF4225" w:rsidRDefault="00C329E2" w:rsidP="008041E0">
            <w:pPr>
              <w:spacing w:before="40" w:after="40" w:line="240" w:lineRule="exact"/>
              <w:rPr>
                <w:sz w:val="18"/>
                <w:szCs w:val="20"/>
              </w:rPr>
            </w:pPr>
            <w:r w:rsidRPr="00FF4225">
              <w:rPr>
                <w:sz w:val="18"/>
                <w:szCs w:val="20"/>
              </w:rPr>
              <w:t>Preoperative Diagnosis</w:t>
            </w:r>
          </w:p>
        </w:tc>
        <w:tc>
          <w:tcPr>
            <w:tcW w:w="1080" w:type="dxa"/>
          </w:tcPr>
          <w:p w14:paraId="513A602F" w14:textId="77777777" w:rsidR="00C329E2" w:rsidRPr="00FF4225" w:rsidRDefault="00C329E2" w:rsidP="008041E0">
            <w:pPr>
              <w:spacing w:before="40" w:after="40" w:line="240" w:lineRule="exact"/>
              <w:rPr>
                <w:sz w:val="18"/>
                <w:szCs w:val="20"/>
              </w:rPr>
            </w:pPr>
            <w:r w:rsidRPr="00FF4225">
              <w:rPr>
                <w:sz w:val="18"/>
                <w:szCs w:val="20"/>
              </w:rPr>
              <w:t>10219-4</w:t>
            </w:r>
          </w:p>
        </w:tc>
        <w:tc>
          <w:tcPr>
            <w:tcW w:w="3330" w:type="dxa"/>
          </w:tcPr>
          <w:p w14:paraId="4788D5B2" w14:textId="77777777" w:rsidR="00C329E2" w:rsidRPr="00FF4225" w:rsidRDefault="00C329E2" w:rsidP="008041E0">
            <w:pPr>
              <w:spacing w:before="40" w:after="40" w:line="220" w:lineRule="exact"/>
              <w:rPr>
                <w:noProof/>
                <w:sz w:val="18"/>
                <w:szCs w:val="18"/>
              </w:rPr>
            </w:pPr>
            <w:r w:rsidRPr="00FF4225">
              <w:rPr>
                <w:noProof/>
                <w:sz w:val="18"/>
                <w:szCs w:val="18"/>
              </w:rPr>
              <w:t>—</w:t>
            </w:r>
            <w:r w:rsidRPr="00FF4225">
              <w:rPr>
                <w:noProof/>
                <w:sz w:val="18"/>
                <w:szCs w:val="18"/>
              </w:rPr>
              <w:br/>
              <w:t>2.16.840.1.113883.10.20.22.2.34</w:t>
            </w:r>
          </w:p>
        </w:tc>
        <w:tc>
          <w:tcPr>
            <w:tcW w:w="360" w:type="dxa"/>
            <w:shd w:val="clear" w:color="auto" w:fill="E6E6E6"/>
          </w:tcPr>
          <w:p w14:paraId="677AF9B5"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73CA921B"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3D541197"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5D33AA64"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221CA4AF"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3FE685B2" w14:textId="77777777" w:rsidR="00C329E2" w:rsidRPr="00FF4225" w:rsidRDefault="00C329E2" w:rsidP="008041E0">
            <w:pPr>
              <w:spacing w:before="40" w:after="40" w:line="240" w:lineRule="exact"/>
              <w:jc w:val="center"/>
              <w:rPr>
                <w:sz w:val="18"/>
                <w:szCs w:val="20"/>
              </w:rPr>
            </w:pPr>
            <w:r w:rsidRPr="00FF4225">
              <w:rPr>
                <w:sz w:val="18"/>
                <w:szCs w:val="20"/>
              </w:rPr>
              <w:t>R</w:t>
            </w:r>
          </w:p>
        </w:tc>
        <w:tc>
          <w:tcPr>
            <w:tcW w:w="360" w:type="dxa"/>
            <w:shd w:val="clear" w:color="auto" w:fill="E6E6E6"/>
          </w:tcPr>
          <w:p w14:paraId="09A3D961"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6DD71E4D"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70B2556C"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7F1EB814" w14:textId="77777777">
        <w:trPr>
          <w:cantSplit/>
        </w:trPr>
        <w:tc>
          <w:tcPr>
            <w:tcW w:w="1718" w:type="dxa"/>
          </w:tcPr>
          <w:p w14:paraId="5926EE0E" w14:textId="77777777" w:rsidR="00C329E2" w:rsidRPr="008428BC" w:rsidRDefault="00C329E2" w:rsidP="008041E0">
            <w:pPr>
              <w:spacing w:before="40" w:after="40" w:line="240" w:lineRule="exact"/>
              <w:rPr>
                <w:sz w:val="18"/>
                <w:szCs w:val="20"/>
              </w:rPr>
            </w:pPr>
            <w:r w:rsidRPr="008428BC">
              <w:rPr>
                <w:sz w:val="18"/>
                <w:szCs w:val="20"/>
              </w:rPr>
              <w:t>Prior Imaging Procedure Descriptions</w:t>
            </w:r>
          </w:p>
        </w:tc>
        <w:tc>
          <w:tcPr>
            <w:tcW w:w="1080" w:type="dxa"/>
          </w:tcPr>
          <w:p w14:paraId="45876FBE" w14:textId="77777777" w:rsidR="00C329E2" w:rsidRPr="008428BC" w:rsidRDefault="00C329E2" w:rsidP="008041E0">
            <w:pPr>
              <w:spacing w:before="40" w:after="40" w:line="240" w:lineRule="exact"/>
              <w:rPr>
                <w:sz w:val="18"/>
                <w:szCs w:val="20"/>
              </w:rPr>
            </w:pPr>
            <w:r w:rsidRPr="008428BC">
              <w:rPr>
                <w:sz w:val="18"/>
                <w:szCs w:val="20"/>
              </w:rPr>
              <w:t>55114-3</w:t>
            </w:r>
          </w:p>
        </w:tc>
        <w:tc>
          <w:tcPr>
            <w:tcW w:w="3330" w:type="dxa"/>
          </w:tcPr>
          <w:p w14:paraId="77D6B1FF" w14:textId="77777777" w:rsidR="009D272E" w:rsidRPr="008428BC" w:rsidRDefault="009D272E" w:rsidP="009D272E">
            <w:pPr>
              <w:spacing w:before="40" w:after="40" w:line="220" w:lineRule="exact"/>
              <w:rPr>
                <w:noProof/>
                <w:sz w:val="18"/>
                <w:szCs w:val="18"/>
              </w:rPr>
            </w:pPr>
            <w:r w:rsidRPr="008428BC">
              <w:rPr>
                <w:noProof/>
                <w:sz w:val="18"/>
                <w:szCs w:val="18"/>
              </w:rPr>
              <w:t>xx</w:t>
            </w:r>
          </w:p>
          <w:p w14:paraId="02778C03" w14:textId="77777777" w:rsidR="00C329E2" w:rsidRPr="008428BC" w:rsidRDefault="009D272E" w:rsidP="009D272E">
            <w:pPr>
              <w:spacing w:before="40" w:after="40" w:line="220" w:lineRule="exact"/>
              <w:rPr>
                <w:noProof/>
                <w:sz w:val="18"/>
                <w:szCs w:val="18"/>
              </w:rPr>
            </w:pPr>
            <w:r w:rsidRPr="008428BC">
              <w:rPr>
                <w:noProof/>
                <w:sz w:val="18"/>
                <w:szCs w:val="18"/>
              </w:rPr>
              <w:t>xx</w:t>
            </w:r>
          </w:p>
        </w:tc>
        <w:tc>
          <w:tcPr>
            <w:tcW w:w="360" w:type="dxa"/>
            <w:shd w:val="clear" w:color="auto" w:fill="E6E6E6"/>
          </w:tcPr>
          <w:p w14:paraId="3F42F2AE"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tcPr>
          <w:p w14:paraId="0664E1C5"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673603E7" w14:textId="77777777" w:rsidR="00C329E2" w:rsidRPr="008428BC" w:rsidRDefault="00C329E2" w:rsidP="008041E0">
            <w:pPr>
              <w:spacing w:before="40" w:after="40" w:line="240" w:lineRule="exact"/>
              <w:jc w:val="center"/>
              <w:rPr>
                <w:sz w:val="18"/>
                <w:szCs w:val="20"/>
              </w:rPr>
            </w:pPr>
            <w:r w:rsidRPr="008428BC">
              <w:rPr>
                <w:sz w:val="18"/>
                <w:szCs w:val="20"/>
              </w:rPr>
              <w:t>O</w:t>
            </w:r>
          </w:p>
        </w:tc>
        <w:tc>
          <w:tcPr>
            <w:tcW w:w="360" w:type="dxa"/>
          </w:tcPr>
          <w:p w14:paraId="1E409DBF"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2FF06049"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tcPr>
          <w:p w14:paraId="33AA9754"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327C3DF2"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tcPr>
          <w:p w14:paraId="63612AE1"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21B6DBE6" w14:textId="77777777" w:rsidR="00C329E2" w:rsidRPr="00FF4225" w:rsidRDefault="00C329E2" w:rsidP="008041E0">
            <w:pPr>
              <w:spacing w:before="40" w:after="40" w:line="240" w:lineRule="exact"/>
              <w:jc w:val="center"/>
              <w:rPr>
                <w:rFonts w:ascii="Times New Roman" w:hAnsi="Times New Roman"/>
                <w:sz w:val="18"/>
                <w:szCs w:val="20"/>
              </w:rPr>
            </w:pPr>
            <w:r w:rsidRPr="008428BC">
              <w:rPr>
                <w:rFonts w:ascii="Times New Roman" w:hAnsi="Times New Roman"/>
                <w:sz w:val="18"/>
                <w:szCs w:val="20"/>
              </w:rPr>
              <w:t>*</w:t>
            </w:r>
          </w:p>
        </w:tc>
      </w:tr>
      <w:tr w:rsidR="00C329E2" w:rsidRPr="00FF4225" w14:paraId="44B41DD7" w14:textId="77777777">
        <w:trPr>
          <w:cantSplit/>
        </w:trPr>
        <w:tc>
          <w:tcPr>
            <w:tcW w:w="1718" w:type="dxa"/>
          </w:tcPr>
          <w:p w14:paraId="5888D9F0" w14:textId="77777777" w:rsidR="00C329E2" w:rsidRPr="00FF4225" w:rsidRDefault="00C329E2" w:rsidP="008041E0">
            <w:pPr>
              <w:spacing w:before="40" w:after="40" w:line="240" w:lineRule="exact"/>
              <w:rPr>
                <w:sz w:val="18"/>
                <w:szCs w:val="20"/>
              </w:rPr>
            </w:pPr>
            <w:r w:rsidRPr="00FF4225">
              <w:rPr>
                <w:sz w:val="18"/>
                <w:szCs w:val="20"/>
              </w:rPr>
              <w:t xml:space="preserve">Problem List </w:t>
            </w:r>
          </w:p>
        </w:tc>
        <w:tc>
          <w:tcPr>
            <w:tcW w:w="1080" w:type="dxa"/>
          </w:tcPr>
          <w:p w14:paraId="151DC400" w14:textId="77777777" w:rsidR="00C329E2" w:rsidRPr="00FF4225" w:rsidRDefault="00C329E2" w:rsidP="008041E0">
            <w:pPr>
              <w:spacing w:before="40" w:after="40" w:line="240" w:lineRule="exact"/>
              <w:rPr>
                <w:sz w:val="18"/>
                <w:szCs w:val="20"/>
              </w:rPr>
            </w:pPr>
            <w:r w:rsidRPr="00FF4225">
              <w:rPr>
                <w:sz w:val="18"/>
                <w:szCs w:val="20"/>
              </w:rPr>
              <w:t>11450-4</w:t>
            </w:r>
          </w:p>
        </w:tc>
        <w:tc>
          <w:tcPr>
            <w:tcW w:w="3330" w:type="dxa"/>
          </w:tcPr>
          <w:p w14:paraId="31F4F87C" w14:textId="77777777" w:rsidR="00C329E2" w:rsidRPr="00FF4225" w:rsidRDefault="00C329E2" w:rsidP="008041E0">
            <w:pPr>
              <w:spacing w:before="40" w:after="40" w:line="220" w:lineRule="exact"/>
              <w:rPr>
                <w:noProof/>
                <w:sz w:val="18"/>
                <w:szCs w:val="20"/>
              </w:rPr>
            </w:pPr>
            <w:r w:rsidRPr="00FF4225">
              <w:rPr>
                <w:noProof/>
                <w:sz w:val="18"/>
                <w:szCs w:val="18"/>
              </w:rPr>
              <w:t>2.16.840.1.113883.10.20.22.2.5.1</w:t>
            </w:r>
            <w:r w:rsidRPr="00FF4225">
              <w:rPr>
                <w:noProof/>
                <w:sz w:val="18"/>
                <w:szCs w:val="18"/>
              </w:rPr>
              <w:br/>
            </w:r>
            <w:r w:rsidRPr="00FF4225">
              <w:rPr>
                <w:noProof/>
                <w:sz w:val="18"/>
                <w:szCs w:val="20"/>
              </w:rPr>
              <w:t>2.16.840.1.113883.10.20.22.2.5</w:t>
            </w:r>
          </w:p>
        </w:tc>
        <w:tc>
          <w:tcPr>
            <w:tcW w:w="360" w:type="dxa"/>
            <w:shd w:val="clear" w:color="auto" w:fill="E6E6E6"/>
          </w:tcPr>
          <w:p w14:paraId="1DED87A3"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tcPr>
          <w:p w14:paraId="3C7942D8"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shd w:val="clear" w:color="auto" w:fill="E6E6E6"/>
          </w:tcPr>
          <w:p w14:paraId="13062F04"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6F46580F"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shd w:val="clear" w:color="auto" w:fill="E6E6E6"/>
          </w:tcPr>
          <w:p w14:paraId="78AD2CB5"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tcPr>
          <w:p w14:paraId="2699264C"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5C5F05E7"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44725605"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shd w:val="clear" w:color="auto" w:fill="E6E6E6"/>
          </w:tcPr>
          <w:p w14:paraId="715AD541"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58443DB8" w14:textId="77777777">
        <w:trPr>
          <w:cantSplit/>
        </w:trPr>
        <w:tc>
          <w:tcPr>
            <w:tcW w:w="1718" w:type="dxa"/>
          </w:tcPr>
          <w:p w14:paraId="4CE9AB6E" w14:textId="77777777" w:rsidR="00C329E2" w:rsidRPr="00FF4225" w:rsidRDefault="00C329E2" w:rsidP="008041E0">
            <w:pPr>
              <w:spacing w:before="40" w:after="40" w:line="220" w:lineRule="exact"/>
              <w:rPr>
                <w:noProof/>
                <w:sz w:val="18"/>
                <w:szCs w:val="18"/>
              </w:rPr>
            </w:pPr>
            <w:r w:rsidRPr="00FF4225">
              <w:rPr>
                <w:noProof/>
                <w:sz w:val="18"/>
                <w:szCs w:val="18"/>
              </w:rPr>
              <w:lastRenderedPageBreak/>
              <w:t>Procedure Description</w:t>
            </w:r>
          </w:p>
        </w:tc>
        <w:tc>
          <w:tcPr>
            <w:tcW w:w="1080" w:type="dxa"/>
          </w:tcPr>
          <w:p w14:paraId="3B626B23" w14:textId="77777777" w:rsidR="00C329E2" w:rsidRPr="00FF4225" w:rsidRDefault="00C329E2" w:rsidP="008041E0">
            <w:pPr>
              <w:spacing w:before="40" w:after="40" w:line="240" w:lineRule="exact"/>
              <w:rPr>
                <w:sz w:val="18"/>
                <w:szCs w:val="20"/>
              </w:rPr>
            </w:pPr>
            <w:r w:rsidRPr="00FF4225">
              <w:rPr>
                <w:sz w:val="18"/>
                <w:szCs w:val="20"/>
              </w:rPr>
              <w:t>29554-3</w:t>
            </w:r>
          </w:p>
        </w:tc>
        <w:tc>
          <w:tcPr>
            <w:tcW w:w="3330" w:type="dxa"/>
          </w:tcPr>
          <w:p w14:paraId="49B4DED4" w14:textId="77777777" w:rsidR="00C329E2" w:rsidRPr="00FF4225" w:rsidRDefault="00C329E2" w:rsidP="008041E0">
            <w:pPr>
              <w:spacing w:before="40" w:after="40" w:line="220" w:lineRule="exact"/>
              <w:rPr>
                <w:noProof/>
                <w:sz w:val="18"/>
                <w:szCs w:val="20"/>
              </w:rPr>
            </w:pPr>
            <w:r w:rsidRPr="00FF4225">
              <w:rPr>
                <w:noProof/>
                <w:sz w:val="18"/>
                <w:szCs w:val="18"/>
              </w:rPr>
              <w:t>—</w:t>
            </w:r>
            <w:r w:rsidRPr="00FF4225">
              <w:rPr>
                <w:noProof/>
                <w:sz w:val="18"/>
                <w:szCs w:val="20"/>
              </w:rPr>
              <w:br/>
            </w:r>
            <w:r w:rsidRPr="00FF4225">
              <w:rPr>
                <w:noProof/>
                <w:sz w:val="18"/>
                <w:szCs w:val="18"/>
              </w:rPr>
              <w:t>2.16.840.1.113883.10.20.22.2.27</w:t>
            </w:r>
          </w:p>
        </w:tc>
        <w:tc>
          <w:tcPr>
            <w:tcW w:w="360" w:type="dxa"/>
            <w:shd w:val="clear" w:color="auto" w:fill="E6E6E6"/>
          </w:tcPr>
          <w:p w14:paraId="3AD53EF0"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1DC4173"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19C79E77"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1A16EBDD"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7C632C56"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03A8E225"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00F86582" w14:textId="77777777" w:rsidR="00C329E2" w:rsidRPr="00FF4225" w:rsidRDefault="00C329E2" w:rsidP="008041E0">
            <w:pPr>
              <w:spacing w:before="40" w:after="40" w:line="240" w:lineRule="exact"/>
              <w:jc w:val="center"/>
              <w:rPr>
                <w:sz w:val="18"/>
                <w:szCs w:val="20"/>
              </w:rPr>
            </w:pPr>
            <w:r>
              <w:rPr>
                <w:sz w:val="18"/>
                <w:szCs w:val="20"/>
              </w:rPr>
              <w:t>R</w:t>
            </w:r>
          </w:p>
        </w:tc>
        <w:tc>
          <w:tcPr>
            <w:tcW w:w="360" w:type="dxa"/>
          </w:tcPr>
          <w:p w14:paraId="545AEB51"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3F025A05"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16C77A4A" w14:textId="77777777">
        <w:trPr>
          <w:cantSplit/>
        </w:trPr>
        <w:tc>
          <w:tcPr>
            <w:tcW w:w="1718" w:type="dxa"/>
          </w:tcPr>
          <w:p w14:paraId="4D0095C2" w14:textId="77777777" w:rsidR="00C329E2" w:rsidRPr="00FF4225" w:rsidRDefault="00C329E2" w:rsidP="008041E0">
            <w:pPr>
              <w:spacing w:before="40" w:after="40" w:line="220" w:lineRule="exact"/>
              <w:rPr>
                <w:noProof/>
                <w:sz w:val="18"/>
                <w:szCs w:val="18"/>
              </w:rPr>
            </w:pPr>
            <w:r w:rsidRPr="00FF4225">
              <w:rPr>
                <w:noProof/>
                <w:sz w:val="18"/>
                <w:szCs w:val="18"/>
              </w:rPr>
              <w:t>Procedure Disposition</w:t>
            </w:r>
          </w:p>
        </w:tc>
        <w:tc>
          <w:tcPr>
            <w:tcW w:w="1080" w:type="dxa"/>
          </w:tcPr>
          <w:p w14:paraId="2A7E0C1E" w14:textId="77777777" w:rsidR="00C329E2" w:rsidRPr="00FF4225" w:rsidRDefault="00C329E2" w:rsidP="008041E0">
            <w:pPr>
              <w:spacing w:before="40" w:after="40" w:line="240" w:lineRule="exact"/>
              <w:rPr>
                <w:sz w:val="18"/>
                <w:szCs w:val="20"/>
              </w:rPr>
            </w:pPr>
            <w:r w:rsidRPr="00FF4225">
              <w:rPr>
                <w:sz w:val="18"/>
                <w:szCs w:val="20"/>
              </w:rPr>
              <w:t>59775-7</w:t>
            </w:r>
          </w:p>
        </w:tc>
        <w:tc>
          <w:tcPr>
            <w:tcW w:w="3330" w:type="dxa"/>
          </w:tcPr>
          <w:p w14:paraId="40A3B02B" w14:textId="77777777" w:rsidR="00C329E2" w:rsidRPr="00FF4225" w:rsidRDefault="00C329E2" w:rsidP="008041E0">
            <w:pPr>
              <w:spacing w:before="40" w:after="40" w:line="220" w:lineRule="exact"/>
              <w:rPr>
                <w:noProof/>
                <w:sz w:val="18"/>
                <w:szCs w:val="20"/>
              </w:rPr>
            </w:pPr>
            <w:r>
              <w:rPr>
                <w:noProof/>
                <w:sz w:val="18"/>
                <w:szCs w:val="20"/>
              </w:rPr>
              <w:t>--</w:t>
            </w:r>
            <w:r w:rsidRPr="00FF4225">
              <w:rPr>
                <w:noProof/>
                <w:sz w:val="18"/>
                <w:szCs w:val="20"/>
              </w:rPr>
              <w:br/>
            </w:r>
            <w:r w:rsidRPr="00FF4225">
              <w:rPr>
                <w:noProof/>
                <w:sz w:val="18"/>
                <w:szCs w:val="18"/>
              </w:rPr>
              <w:t>2.16.840.1.113883.10.20.18.2.12</w:t>
            </w:r>
          </w:p>
        </w:tc>
        <w:tc>
          <w:tcPr>
            <w:tcW w:w="360" w:type="dxa"/>
            <w:shd w:val="clear" w:color="auto" w:fill="E6E6E6"/>
          </w:tcPr>
          <w:p w14:paraId="62AA3038"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3608C2F0"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092B4EED"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5D7F967D"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02BD22B0"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CE87548" w14:textId="77777777" w:rsidR="00C329E2" w:rsidRPr="00FF4225" w:rsidRDefault="00C329E2" w:rsidP="008041E0">
            <w:pPr>
              <w:spacing w:before="40" w:after="40" w:line="240" w:lineRule="exact"/>
              <w:jc w:val="center"/>
              <w:rPr>
                <w:sz w:val="18"/>
                <w:szCs w:val="20"/>
              </w:rPr>
            </w:pPr>
            <w:r>
              <w:rPr>
                <w:sz w:val="18"/>
                <w:szCs w:val="20"/>
              </w:rPr>
              <w:t>O</w:t>
            </w:r>
          </w:p>
        </w:tc>
        <w:tc>
          <w:tcPr>
            <w:tcW w:w="360" w:type="dxa"/>
            <w:shd w:val="clear" w:color="auto" w:fill="E6E6E6"/>
          </w:tcPr>
          <w:p w14:paraId="6CE81F9A" w14:textId="77777777" w:rsidR="00C329E2" w:rsidRPr="00FF4225" w:rsidRDefault="00C329E2" w:rsidP="008041E0">
            <w:pPr>
              <w:spacing w:before="40" w:after="40" w:line="240" w:lineRule="exact"/>
              <w:jc w:val="center"/>
              <w:rPr>
                <w:sz w:val="18"/>
                <w:szCs w:val="20"/>
              </w:rPr>
            </w:pPr>
            <w:r w:rsidRPr="00FF4225">
              <w:rPr>
                <w:sz w:val="18"/>
                <w:szCs w:val="20"/>
              </w:rPr>
              <w:t>R</w:t>
            </w:r>
          </w:p>
        </w:tc>
        <w:tc>
          <w:tcPr>
            <w:tcW w:w="360" w:type="dxa"/>
          </w:tcPr>
          <w:p w14:paraId="20113CA0"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504F8C55"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3159002B" w14:textId="77777777">
        <w:trPr>
          <w:cantSplit/>
        </w:trPr>
        <w:tc>
          <w:tcPr>
            <w:tcW w:w="1718" w:type="dxa"/>
          </w:tcPr>
          <w:p w14:paraId="7DAB2173" w14:textId="77777777" w:rsidR="00C329E2" w:rsidRPr="00FF4225" w:rsidRDefault="00C329E2" w:rsidP="008041E0">
            <w:pPr>
              <w:spacing w:before="40" w:after="40" w:line="220" w:lineRule="exact"/>
              <w:rPr>
                <w:noProof/>
                <w:sz w:val="18"/>
                <w:szCs w:val="18"/>
              </w:rPr>
            </w:pPr>
            <w:r w:rsidRPr="00FF4225">
              <w:rPr>
                <w:noProof/>
                <w:sz w:val="18"/>
                <w:szCs w:val="18"/>
              </w:rPr>
              <w:t>Procedure Estimated Blood Loss</w:t>
            </w:r>
          </w:p>
        </w:tc>
        <w:tc>
          <w:tcPr>
            <w:tcW w:w="1080" w:type="dxa"/>
          </w:tcPr>
          <w:p w14:paraId="292F3E4D" w14:textId="77777777" w:rsidR="00C329E2" w:rsidRPr="00FF4225" w:rsidRDefault="00C329E2" w:rsidP="008041E0">
            <w:pPr>
              <w:spacing w:before="40" w:after="40" w:line="240" w:lineRule="exact"/>
              <w:rPr>
                <w:sz w:val="18"/>
                <w:szCs w:val="20"/>
              </w:rPr>
            </w:pPr>
            <w:r w:rsidRPr="00FF4225">
              <w:rPr>
                <w:sz w:val="18"/>
                <w:szCs w:val="20"/>
              </w:rPr>
              <w:t>59770-8</w:t>
            </w:r>
          </w:p>
        </w:tc>
        <w:tc>
          <w:tcPr>
            <w:tcW w:w="3330" w:type="dxa"/>
          </w:tcPr>
          <w:p w14:paraId="1475DDD3" w14:textId="77777777" w:rsidR="00C329E2" w:rsidRPr="00FF4225" w:rsidRDefault="00A02BA7" w:rsidP="008041E0">
            <w:pPr>
              <w:spacing w:before="40" w:after="40" w:line="240" w:lineRule="exact"/>
              <w:rPr>
                <w:sz w:val="18"/>
                <w:szCs w:val="20"/>
              </w:rPr>
            </w:pPr>
            <w:r>
              <w:t>--</w:t>
            </w:r>
            <w:r w:rsidR="00C329E2" w:rsidRPr="00FF4225">
              <w:rPr>
                <w:sz w:val="18"/>
                <w:szCs w:val="20"/>
              </w:rPr>
              <w:br/>
              <w:t>2.16.840.1.113883.10.20.18.2.9</w:t>
            </w:r>
          </w:p>
        </w:tc>
        <w:tc>
          <w:tcPr>
            <w:tcW w:w="360" w:type="dxa"/>
            <w:shd w:val="clear" w:color="auto" w:fill="E6E6E6"/>
          </w:tcPr>
          <w:p w14:paraId="08CBB6EE"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0A3582AF"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41E32C38"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43244679"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61B05989"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4567C4D8" w14:textId="77777777" w:rsidR="00C329E2" w:rsidRPr="00FF4225" w:rsidRDefault="00C329E2" w:rsidP="008041E0">
            <w:pPr>
              <w:spacing w:before="40" w:after="40" w:line="240" w:lineRule="exact"/>
              <w:jc w:val="center"/>
              <w:rPr>
                <w:sz w:val="18"/>
                <w:szCs w:val="20"/>
              </w:rPr>
            </w:pPr>
            <w:r w:rsidRPr="00FF4225">
              <w:rPr>
                <w:sz w:val="18"/>
                <w:szCs w:val="20"/>
              </w:rPr>
              <w:t>R</w:t>
            </w:r>
          </w:p>
        </w:tc>
        <w:tc>
          <w:tcPr>
            <w:tcW w:w="360" w:type="dxa"/>
            <w:shd w:val="clear" w:color="auto" w:fill="E6E6E6"/>
          </w:tcPr>
          <w:p w14:paraId="38F777C6"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tcPr>
          <w:p w14:paraId="08BAB097"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7D15332B"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4D3AD010" w14:textId="77777777">
        <w:trPr>
          <w:cantSplit/>
        </w:trPr>
        <w:tc>
          <w:tcPr>
            <w:tcW w:w="1718" w:type="dxa"/>
          </w:tcPr>
          <w:p w14:paraId="3E683BBA" w14:textId="77777777" w:rsidR="00C329E2" w:rsidRPr="00FF4225" w:rsidRDefault="00C329E2" w:rsidP="008041E0">
            <w:pPr>
              <w:spacing w:before="40" w:after="40" w:line="220" w:lineRule="exact"/>
              <w:rPr>
                <w:noProof/>
                <w:sz w:val="18"/>
                <w:szCs w:val="18"/>
              </w:rPr>
            </w:pPr>
            <w:r w:rsidRPr="00FF4225">
              <w:rPr>
                <w:noProof/>
                <w:sz w:val="18"/>
                <w:szCs w:val="18"/>
              </w:rPr>
              <w:t>Procedure Findings</w:t>
            </w:r>
          </w:p>
        </w:tc>
        <w:tc>
          <w:tcPr>
            <w:tcW w:w="1080" w:type="dxa"/>
          </w:tcPr>
          <w:p w14:paraId="3FC81AB3" w14:textId="77777777" w:rsidR="00C329E2" w:rsidRPr="00FF4225" w:rsidRDefault="00C329E2" w:rsidP="008041E0">
            <w:pPr>
              <w:spacing w:before="40" w:after="40" w:line="240" w:lineRule="exact"/>
              <w:rPr>
                <w:sz w:val="18"/>
                <w:szCs w:val="20"/>
              </w:rPr>
            </w:pPr>
            <w:r w:rsidRPr="00FF4225">
              <w:rPr>
                <w:sz w:val="18"/>
                <w:szCs w:val="20"/>
              </w:rPr>
              <w:t>59776-5</w:t>
            </w:r>
          </w:p>
        </w:tc>
        <w:tc>
          <w:tcPr>
            <w:tcW w:w="3330" w:type="dxa"/>
          </w:tcPr>
          <w:p w14:paraId="7AB50D7B" w14:textId="77777777" w:rsidR="00C329E2" w:rsidRPr="00FF4225" w:rsidRDefault="00C329E2" w:rsidP="008041E0">
            <w:pPr>
              <w:spacing w:before="40" w:after="40" w:line="220" w:lineRule="exact"/>
              <w:rPr>
                <w:noProof/>
                <w:sz w:val="18"/>
                <w:szCs w:val="20"/>
              </w:rPr>
            </w:pPr>
            <w:r w:rsidRPr="00FF4225">
              <w:rPr>
                <w:noProof/>
                <w:sz w:val="18"/>
                <w:szCs w:val="18"/>
              </w:rPr>
              <w:t>—</w:t>
            </w:r>
            <w:r w:rsidRPr="00FF4225">
              <w:rPr>
                <w:noProof/>
                <w:sz w:val="18"/>
                <w:szCs w:val="20"/>
              </w:rPr>
              <w:br/>
            </w:r>
            <w:r w:rsidRPr="00FF4225">
              <w:rPr>
                <w:noProof/>
                <w:sz w:val="18"/>
                <w:szCs w:val="18"/>
              </w:rPr>
              <w:t>2.16.840.1.113883.10.20.22.2.28</w:t>
            </w:r>
          </w:p>
        </w:tc>
        <w:tc>
          <w:tcPr>
            <w:tcW w:w="360" w:type="dxa"/>
            <w:shd w:val="clear" w:color="auto" w:fill="E6E6E6"/>
          </w:tcPr>
          <w:p w14:paraId="0ED31A54"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53A5B8B2"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17AB56A3"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3277A1E"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3C848EA4"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4460F6D4" w14:textId="77777777" w:rsidR="00C329E2" w:rsidRPr="008D43DD" w:rsidRDefault="00C329E2" w:rsidP="008041E0">
            <w:pPr>
              <w:spacing w:before="40" w:after="40" w:line="240" w:lineRule="exact"/>
              <w:rPr>
                <w:sz w:val="18"/>
                <w:szCs w:val="20"/>
              </w:rPr>
            </w:pPr>
            <w:r w:rsidRPr="008D43DD">
              <w:rPr>
                <w:sz w:val="18"/>
                <w:szCs w:val="20"/>
              </w:rPr>
              <w:t>R</w:t>
            </w:r>
          </w:p>
        </w:tc>
        <w:tc>
          <w:tcPr>
            <w:tcW w:w="360" w:type="dxa"/>
            <w:shd w:val="clear" w:color="auto" w:fill="E6E6E6"/>
          </w:tcPr>
          <w:p w14:paraId="56EA0745" w14:textId="77777777" w:rsidR="00C329E2" w:rsidRPr="00FF4225" w:rsidRDefault="00C329E2" w:rsidP="008041E0">
            <w:pPr>
              <w:spacing w:before="40" w:after="40" w:line="240" w:lineRule="exact"/>
              <w:jc w:val="center"/>
              <w:rPr>
                <w:sz w:val="18"/>
                <w:szCs w:val="20"/>
              </w:rPr>
            </w:pPr>
            <w:r>
              <w:rPr>
                <w:sz w:val="18"/>
                <w:szCs w:val="20"/>
              </w:rPr>
              <w:t>O</w:t>
            </w:r>
          </w:p>
        </w:tc>
        <w:tc>
          <w:tcPr>
            <w:tcW w:w="360" w:type="dxa"/>
          </w:tcPr>
          <w:p w14:paraId="6B25BD40"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21DA42A1"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57EECC41" w14:textId="77777777">
        <w:trPr>
          <w:cantSplit/>
        </w:trPr>
        <w:tc>
          <w:tcPr>
            <w:tcW w:w="1718" w:type="dxa"/>
          </w:tcPr>
          <w:p w14:paraId="644CCAC7" w14:textId="77777777" w:rsidR="00C329E2" w:rsidRPr="00FF4225" w:rsidRDefault="00C329E2" w:rsidP="008041E0">
            <w:pPr>
              <w:spacing w:before="40" w:after="40" w:line="220" w:lineRule="exact"/>
              <w:rPr>
                <w:noProof/>
                <w:sz w:val="18"/>
                <w:szCs w:val="18"/>
              </w:rPr>
            </w:pPr>
            <w:r w:rsidRPr="00FF4225">
              <w:rPr>
                <w:noProof/>
                <w:sz w:val="18"/>
                <w:szCs w:val="18"/>
              </w:rPr>
              <w:t>Procedure Implants</w:t>
            </w:r>
          </w:p>
        </w:tc>
        <w:tc>
          <w:tcPr>
            <w:tcW w:w="1080" w:type="dxa"/>
          </w:tcPr>
          <w:p w14:paraId="710C33BE" w14:textId="77777777" w:rsidR="00C329E2" w:rsidRPr="00FF4225" w:rsidRDefault="00C329E2" w:rsidP="008041E0">
            <w:pPr>
              <w:spacing w:before="40" w:after="40" w:line="240" w:lineRule="exact"/>
              <w:rPr>
                <w:sz w:val="18"/>
                <w:szCs w:val="20"/>
              </w:rPr>
            </w:pPr>
            <w:r w:rsidRPr="00FF4225">
              <w:rPr>
                <w:sz w:val="18"/>
                <w:szCs w:val="20"/>
              </w:rPr>
              <w:t>59771-6</w:t>
            </w:r>
          </w:p>
        </w:tc>
        <w:tc>
          <w:tcPr>
            <w:tcW w:w="3330" w:type="dxa"/>
          </w:tcPr>
          <w:p w14:paraId="7C29FF19" w14:textId="77777777" w:rsidR="00C329E2" w:rsidRPr="00FF4225" w:rsidRDefault="00C329E2" w:rsidP="008041E0">
            <w:pPr>
              <w:spacing w:before="40" w:after="40" w:line="220" w:lineRule="exact"/>
              <w:rPr>
                <w:noProof/>
                <w:sz w:val="18"/>
                <w:szCs w:val="20"/>
              </w:rPr>
            </w:pPr>
            <w:r w:rsidRPr="00FF4225">
              <w:rPr>
                <w:noProof/>
                <w:sz w:val="18"/>
                <w:szCs w:val="18"/>
              </w:rPr>
              <w:t>—</w:t>
            </w:r>
            <w:r w:rsidRPr="00FF4225">
              <w:rPr>
                <w:noProof/>
                <w:sz w:val="18"/>
                <w:szCs w:val="20"/>
              </w:rPr>
              <w:br/>
            </w:r>
            <w:r w:rsidRPr="00FF4225">
              <w:rPr>
                <w:noProof/>
                <w:sz w:val="18"/>
                <w:szCs w:val="18"/>
              </w:rPr>
              <w:t>2.16.840.1.113883.10.20.22.2.40</w:t>
            </w:r>
          </w:p>
        </w:tc>
        <w:tc>
          <w:tcPr>
            <w:tcW w:w="360" w:type="dxa"/>
            <w:shd w:val="clear" w:color="auto" w:fill="E6E6E6"/>
          </w:tcPr>
          <w:p w14:paraId="722C64AE"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C1F5821"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4984B9A3"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03D27F48"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3D699132"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15F4132B"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4F901098"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tcPr>
          <w:p w14:paraId="64D964FE" w14:textId="77777777" w:rsidR="00C329E2" w:rsidRPr="00FF4225" w:rsidRDefault="00C329E2" w:rsidP="008041E0">
            <w:pPr>
              <w:spacing w:before="40" w:after="40" w:line="240" w:lineRule="exact"/>
              <w:jc w:val="center"/>
              <w:rPr>
                <w:sz w:val="18"/>
                <w:szCs w:val="20"/>
              </w:rPr>
            </w:pPr>
          </w:p>
        </w:tc>
        <w:tc>
          <w:tcPr>
            <w:tcW w:w="360" w:type="dxa"/>
            <w:shd w:val="clear" w:color="auto" w:fill="E6E6E6"/>
          </w:tcPr>
          <w:p w14:paraId="030452F2"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4A6E6996" w14:textId="77777777">
        <w:trPr>
          <w:cantSplit/>
        </w:trPr>
        <w:tc>
          <w:tcPr>
            <w:tcW w:w="1718" w:type="dxa"/>
          </w:tcPr>
          <w:p w14:paraId="7F1EB83F" w14:textId="77777777" w:rsidR="00C329E2" w:rsidRPr="00FF4225" w:rsidRDefault="00C329E2" w:rsidP="008041E0">
            <w:pPr>
              <w:spacing w:before="40" w:after="40" w:line="220" w:lineRule="exact"/>
              <w:rPr>
                <w:noProof/>
                <w:sz w:val="18"/>
                <w:szCs w:val="18"/>
              </w:rPr>
            </w:pPr>
            <w:r w:rsidRPr="00FF4225">
              <w:rPr>
                <w:noProof/>
                <w:sz w:val="18"/>
                <w:szCs w:val="18"/>
              </w:rPr>
              <w:t xml:space="preserve">Procedure Indications </w:t>
            </w:r>
          </w:p>
        </w:tc>
        <w:tc>
          <w:tcPr>
            <w:tcW w:w="1080" w:type="dxa"/>
          </w:tcPr>
          <w:p w14:paraId="588F498A" w14:textId="77777777" w:rsidR="00C329E2" w:rsidRPr="00FF4225" w:rsidRDefault="00C329E2" w:rsidP="008041E0">
            <w:pPr>
              <w:spacing w:before="40" w:after="40" w:line="240" w:lineRule="exact"/>
              <w:rPr>
                <w:sz w:val="18"/>
                <w:szCs w:val="20"/>
              </w:rPr>
            </w:pPr>
            <w:r w:rsidRPr="00FF4225">
              <w:rPr>
                <w:sz w:val="18"/>
                <w:szCs w:val="20"/>
              </w:rPr>
              <w:t>59768-2</w:t>
            </w:r>
          </w:p>
        </w:tc>
        <w:tc>
          <w:tcPr>
            <w:tcW w:w="3330" w:type="dxa"/>
          </w:tcPr>
          <w:p w14:paraId="0C050854" w14:textId="77777777" w:rsidR="00C329E2" w:rsidRPr="00FF4225" w:rsidRDefault="00C329E2" w:rsidP="008041E0">
            <w:pPr>
              <w:spacing w:before="40" w:after="40" w:line="240" w:lineRule="exact"/>
              <w:rPr>
                <w:sz w:val="18"/>
                <w:szCs w:val="20"/>
              </w:rPr>
            </w:pPr>
            <w:r w:rsidRPr="00FF4225">
              <w:t>—</w:t>
            </w:r>
            <w:r w:rsidRPr="00FF4225">
              <w:rPr>
                <w:sz w:val="18"/>
                <w:szCs w:val="20"/>
              </w:rPr>
              <w:br/>
              <w:t>2.16.840.1.113883.10.20.22.2.29</w:t>
            </w:r>
          </w:p>
        </w:tc>
        <w:tc>
          <w:tcPr>
            <w:tcW w:w="360" w:type="dxa"/>
            <w:shd w:val="clear" w:color="auto" w:fill="E6E6E6"/>
          </w:tcPr>
          <w:p w14:paraId="381D4626"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5618EC28"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152897E5"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5157EC1B"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35099F53"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4D3212FC"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shd w:val="clear" w:color="auto" w:fill="E6E6E6"/>
          </w:tcPr>
          <w:p w14:paraId="150F339A" w14:textId="77777777" w:rsidR="00C329E2" w:rsidRPr="00FF4225" w:rsidRDefault="00C329E2" w:rsidP="008041E0">
            <w:pPr>
              <w:spacing w:before="40" w:after="40" w:line="240" w:lineRule="exact"/>
              <w:jc w:val="center"/>
              <w:rPr>
                <w:sz w:val="18"/>
                <w:szCs w:val="20"/>
              </w:rPr>
            </w:pPr>
            <w:r w:rsidRPr="00FF4225">
              <w:rPr>
                <w:sz w:val="18"/>
                <w:szCs w:val="20"/>
              </w:rPr>
              <w:t>R</w:t>
            </w:r>
          </w:p>
        </w:tc>
        <w:tc>
          <w:tcPr>
            <w:tcW w:w="360" w:type="dxa"/>
          </w:tcPr>
          <w:p w14:paraId="033B5D90"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1780FCC9"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52A859F6" w14:textId="77777777">
        <w:trPr>
          <w:cantSplit/>
        </w:trPr>
        <w:tc>
          <w:tcPr>
            <w:tcW w:w="1718" w:type="dxa"/>
          </w:tcPr>
          <w:p w14:paraId="08D583AD" w14:textId="77777777" w:rsidR="00C329E2" w:rsidRPr="00FF4225" w:rsidRDefault="00C329E2" w:rsidP="008041E0">
            <w:pPr>
              <w:spacing w:before="40" w:after="40" w:line="220" w:lineRule="exact"/>
              <w:rPr>
                <w:noProof/>
                <w:sz w:val="18"/>
                <w:szCs w:val="18"/>
              </w:rPr>
            </w:pPr>
            <w:r>
              <w:rPr>
                <w:noProof/>
                <w:sz w:val="18"/>
                <w:szCs w:val="18"/>
              </w:rPr>
              <w:t>Procedure Speciments Removed</w:t>
            </w:r>
          </w:p>
        </w:tc>
        <w:tc>
          <w:tcPr>
            <w:tcW w:w="1080" w:type="dxa"/>
          </w:tcPr>
          <w:p w14:paraId="022931B5" w14:textId="77777777" w:rsidR="00C329E2" w:rsidRPr="00FF4225" w:rsidRDefault="00C329E2" w:rsidP="008041E0">
            <w:pPr>
              <w:spacing w:before="40" w:after="40" w:line="220" w:lineRule="exact"/>
              <w:rPr>
                <w:noProof/>
                <w:sz w:val="18"/>
                <w:szCs w:val="18"/>
              </w:rPr>
            </w:pPr>
            <w:r w:rsidRPr="00FF4225">
              <w:rPr>
                <w:noProof/>
                <w:sz w:val="18"/>
                <w:szCs w:val="18"/>
              </w:rPr>
              <w:t>59773-2</w:t>
            </w:r>
          </w:p>
        </w:tc>
        <w:tc>
          <w:tcPr>
            <w:tcW w:w="3330" w:type="dxa"/>
          </w:tcPr>
          <w:p w14:paraId="0164A687" w14:textId="77777777" w:rsidR="00C329E2" w:rsidRPr="00FF4225" w:rsidRDefault="00C329E2" w:rsidP="008041E0">
            <w:pPr>
              <w:spacing w:before="40" w:after="40" w:line="220" w:lineRule="exact"/>
              <w:rPr>
                <w:noProof/>
                <w:sz w:val="18"/>
                <w:szCs w:val="18"/>
              </w:rPr>
            </w:pPr>
            <w:r w:rsidRPr="00FF4225">
              <w:rPr>
                <w:noProof/>
                <w:sz w:val="18"/>
                <w:szCs w:val="18"/>
              </w:rPr>
              <w:t>—</w:t>
            </w:r>
            <w:r w:rsidRPr="00FF4225">
              <w:rPr>
                <w:noProof/>
                <w:sz w:val="18"/>
                <w:szCs w:val="18"/>
              </w:rPr>
              <w:br/>
              <w:t>2.16.840.1.113883.10.20.22.2.31</w:t>
            </w:r>
          </w:p>
        </w:tc>
        <w:tc>
          <w:tcPr>
            <w:tcW w:w="360" w:type="dxa"/>
            <w:shd w:val="clear" w:color="auto" w:fill="E6E6E6"/>
          </w:tcPr>
          <w:p w14:paraId="0D553E3F"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1A41C003"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67700497"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4F6D0E85"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25D2E56D"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6B849A9" w14:textId="77777777" w:rsidR="00C329E2" w:rsidRPr="00FF4225" w:rsidRDefault="00C329E2" w:rsidP="008041E0">
            <w:pPr>
              <w:spacing w:before="40" w:after="40" w:line="240" w:lineRule="exact"/>
              <w:jc w:val="center"/>
              <w:rPr>
                <w:sz w:val="18"/>
                <w:szCs w:val="20"/>
              </w:rPr>
            </w:pPr>
            <w:r>
              <w:rPr>
                <w:sz w:val="18"/>
                <w:szCs w:val="20"/>
              </w:rPr>
              <w:t>R</w:t>
            </w:r>
          </w:p>
        </w:tc>
        <w:tc>
          <w:tcPr>
            <w:tcW w:w="360" w:type="dxa"/>
            <w:shd w:val="clear" w:color="auto" w:fill="E6E6E6"/>
          </w:tcPr>
          <w:p w14:paraId="06EEA1AE" w14:textId="77777777" w:rsidR="00C329E2" w:rsidRPr="00FF4225" w:rsidRDefault="00C329E2" w:rsidP="008041E0">
            <w:pPr>
              <w:spacing w:before="40" w:after="40" w:line="240" w:lineRule="exact"/>
              <w:jc w:val="center"/>
              <w:rPr>
                <w:sz w:val="18"/>
                <w:szCs w:val="20"/>
              </w:rPr>
            </w:pPr>
            <w:r w:rsidRPr="00FF4225">
              <w:rPr>
                <w:sz w:val="18"/>
                <w:szCs w:val="20"/>
              </w:rPr>
              <w:t>O</w:t>
            </w:r>
          </w:p>
        </w:tc>
        <w:tc>
          <w:tcPr>
            <w:tcW w:w="360" w:type="dxa"/>
          </w:tcPr>
          <w:p w14:paraId="0BBD360E"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74CF6025"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379C8908" w14:textId="77777777">
        <w:trPr>
          <w:cantSplit/>
        </w:trPr>
        <w:tc>
          <w:tcPr>
            <w:tcW w:w="1718" w:type="dxa"/>
          </w:tcPr>
          <w:p w14:paraId="1F900936" w14:textId="77777777" w:rsidR="00C329E2" w:rsidRDefault="00C329E2" w:rsidP="008041E0">
            <w:pPr>
              <w:spacing w:before="40" w:after="40" w:line="220" w:lineRule="exact"/>
              <w:rPr>
                <w:noProof/>
                <w:sz w:val="18"/>
                <w:szCs w:val="18"/>
              </w:rPr>
            </w:pPr>
            <w:r w:rsidRPr="0098574F">
              <w:rPr>
                <w:noProof/>
                <w:sz w:val="18"/>
                <w:szCs w:val="18"/>
              </w:rPr>
              <w:t>Procedures</w:t>
            </w:r>
          </w:p>
          <w:p w14:paraId="73BE2419" w14:textId="77777777" w:rsidR="003C7E09" w:rsidRPr="0098574F" w:rsidRDefault="003C7E09" w:rsidP="003C7E09">
            <w:pPr>
              <w:spacing w:before="40" w:after="40" w:line="220" w:lineRule="exact"/>
              <w:rPr>
                <w:noProof/>
                <w:sz w:val="18"/>
                <w:szCs w:val="18"/>
              </w:rPr>
            </w:pPr>
            <w:r w:rsidRPr="002011E7">
              <w:rPr>
                <w:sz w:val="18"/>
                <w:szCs w:val="20"/>
              </w:rPr>
              <w:t xml:space="preserve">List of Surgeries (History of Procedures) </w:t>
            </w:r>
          </w:p>
        </w:tc>
        <w:tc>
          <w:tcPr>
            <w:tcW w:w="1080" w:type="dxa"/>
          </w:tcPr>
          <w:p w14:paraId="607BB7DC" w14:textId="77777777" w:rsidR="00C329E2" w:rsidRPr="0098574F" w:rsidRDefault="00C329E2" w:rsidP="008041E0">
            <w:pPr>
              <w:spacing w:before="40" w:after="40" w:line="240" w:lineRule="exact"/>
              <w:rPr>
                <w:sz w:val="18"/>
                <w:szCs w:val="20"/>
              </w:rPr>
            </w:pPr>
            <w:r w:rsidRPr="0098574F">
              <w:rPr>
                <w:sz w:val="18"/>
                <w:szCs w:val="20"/>
              </w:rPr>
              <w:t>47519-4</w:t>
            </w:r>
          </w:p>
        </w:tc>
        <w:tc>
          <w:tcPr>
            <w:tcW w:w="3330" w:type="dxa"/>
          </w:tcPr>
          <w:p w14:paraId="0549589A" w14:textId="77777777" w:rsidR="00C329E2" w:rsidRPr="0098574F" w:rsidRDefault="00C329E2" w:rsidP="008041E0">
            <w:pPr>
              <w:spacing w:before="40" w:after="40" w:line="240" w:lineRule="exact"/>
              <w:rPr>
                <w:sz w:val="18"/>
                <w:szCs w:val="20"/>
              </w:rPr>
            </w:pPr>
            <w:r w:rsidRPr="0098574F">
              <w:rPr>
                <w:sz w:val="18"/>
                <w:szCs w:val="20"/>
              </w:rPr>
              <w:t>2.16.840.1.113883.10.20.22.2.7.1</w:t>
            </w:r>
            <w:r w:rsidRPr="0098574F">
              <w:rPr>
                <w:sz w:val="18"/>
                <w:szCs w:val="20"/>
              </w:rPr>
              <w:br/>
              <w:t>2.16.840.1.113883.10.20.22.2.7</w:t>
            </w:r>
          </w:p>
        </w:tc>
        <w:tc>
          <w:tcPr>
            <w:tcW w:w="360" w:type="dxa"/>
            <w:shd w:val="clear" w:color="auto" w:fill="E6E6E6"/>
          </w:tcPr>
          <w:p w14:paraId="69D8D213" w14:textId="77777777" w:rsidR="00C329E2" w:rsidRPr="0098574F" w:rsidRDefault="00C329E2" w:rsidP="008041E0">
            <w:pPr>
              <w:spacing w:before="40" w:after="40" w:line="240" w:lineRule="exact"/>
              <w:jc w:val="center"/>
              <w:rPr>
                <w:sz w:val="18"/>
                <w:szCs w:val="20"/>
              </w:rPr>
            </w:pPr>
            <w:r w:rsidRPr="0098574F">
              <w:rPr>
                <w:sz w:val="18"/>
                <w:szCs w:val="20"/>
              </w:rPr>
              <w:t>O</w:t>
            </w:r>
          </w:p>
        </w:tc>
        <w:tc>
          <w:tcPr>
            <w:tcW w:w="360" w:type="dxa"/>
          </w:tcPr>
          <w:p w14:paraId="3E0023B4" w14:textId="77777777" w:rsidR="00C329E2" w:rsidRPr="0098574F" w:rsidRDefault="00C329E2" w:rsidP="008041E0">
            <w:pPr>
              <w:spacing w:before="40" w:after="40" w:line="240" w:lineRule="exact"/>
              <w:jc w:val="center"/>
              <w:rPr>
                <w:sz w:val="18"/>
                <w:szCs w:val="20"/>
              </w:rPr>
            </w:pPr>
            <w:r w:rsidRPr="0098574F">
              <w:rPr>
                <w:sz w:val="18"/>
                <w:szCs w:val="20"/>
              </w:rPr>
              <w:t>O</w:t>
            </w:r>
          </w:p>
        </w:tc>
        <w:tc>
          <w:tcPr>
            <w:tcW w:w="360" w:type="dxa"/>
            <w:shd w:val="clear" w:color="auto" w:fill="E6E6E6"/>
          </w:tcPr>
          <w:p w14:paraId="26669373" w14:textId="77777777" w:rsidR="00C329E2" w:rsidRPr="0098574F" w:rsidRDefault="00C329E2" w:rsidP="008041E0">
            <w:pPr>
              <w:spacing w:before="40" w:after="40" w:line="240" w:lineRule="exact"/>
              <w:jc w:val="center"/>
              <w:rPr>
                <w:sz w:val="18"/>
                <w:szCs w:val="20"/>
              </w:rPr>
            </w:pPr>
            <w:r w:rsidRPr="0098574F">
              <w:rPr>
                <w:sz w:val="18"/>
                <w:szCs w:val="20"/>
              </w:rPr>
              <w:t>–</w:t>
            </w:r>
          </w:p>
        </w:tc>
        <w:tc>
          <w:tcPr>
            <w:tcW w:w="360" w:type="dxa"/>
          </w:tcPr>
          <w:p w14:paraId="48335B33" w14:textId="77777777" w:rsidR="00C329E2" w:rsidRPr="0098574F" w:rsidRDefault="00C329E2" w:rsidP="008041E0">
            <w:pPr>
              <w:spacing w:before="40" w:after="40" w:line="240" w:lineRule="exact"/>
              <w:jc w:val="center"/>
              <w:rPr>
                <w:sz w:val="18"/>
                <w:szCs w:val="20"/>
              </w:rPr>
            </w:pPr>
            <w:r w:rsidRPr="0098574F">
              <w:rPr>
                <w:sz w:val="18"/>
                <w:szCs w:val="20"/>
              </w:rPr>
              <w:t>O</w:t>
            </w:r>
          </w:p>
        </w:tc>
        <w:tc>
          <w:tcPr>
            <w:tcW w:w="360" w:type="dxa"/>
            <w:shd w:val="clear" w:color="auto" w:fill="E6E6E6"/>
          </w:tcPr>
          <w:p w14:paraId="753E84BF" w14:textId="77777777" w:rsidR="00C329E2" w:rsidRPr="0098574F" w:rsidRDefault="00C329E2" w:rsidP="008041E0">
            <w:pPr>
              <w:spacing w:before="40" w:after="40" w:line="240" w:lineRule="exact"/>
              <w:jc w:val="center"/>
              <w:rPr>
                <w:sz w:val="18"/>
                <w:szCs w:val="20"/>
              </w:rPr>
            </w:pPr>
            <w:r w:rsidRPr="0098574F">
              <w:rPr>
                <w:sz w:val="18"/>
                <w:szCs w:val="20"/>
              </w:rPr>
              <w:t>O</w:t>
            </w:r>
          </w:p>
        </w:tc>
        <w:tc>
          <w:tcPr>
            <w:tcW w:w="360" w:type="dxa"/>
          </w:tcPr>
          <w:p w14:paraId="7A778FB1" w14:textId="77777777" w:rsidR="00C329E2" w:rsidRPr="0098574F" w:rsidRDefault="00C329E2" w:rsidP="008041E0">
            <w:pPr>
              <w:spacing w:before="40" w:after="40" w:line="240" w:lineRule="exact"/>
              <w:jc w:val="center"/>
              <w:rPr>
                <w:b/>
                <w:sz w:val="18"/>
                <w:szCs w:val="20"/>
              </w:rPr>
            </w:pPr>
            <w:r w:rsidRPr="0098574F">
              <w:rPr>
                <w:sz w:val="18"/>
                <w:szCs w:val="20"/>
              </w:rPr>
              <w:t>–</w:t>
            </w:r>
          </w:p>
        </w:tc>
        <w:tc>
          <w:tcPr>
            <w:tcW w:w="360" w:type="dxa"/>
            <w:shd w:val="clear" w:color="auto" w:fill="E6E6E6"/>
          </w:tcPr>
          <w:p w14:paraId="57D06053" w14:textId="77777777" w:rsidR="00C329E2" w:rsidRPr="0098574F" w:rsidRDefault="00C329E2" w:rsidP="008041E0">
            <w:pPr>
              <w:spacing w:before="40" w:after="40" w:line="240" w:lineRule="exact"/>
              <w:jc w:val="center"/>
              <w:rPr>
                <w:sz w:val="18"/>
                <w:szCs w:val="20"/>
              </w:rPr>
            </w:pPr>
            <w:r w:rsidRPr="0098574F">
              <w:rPr>
                <w:sz w:val="18"/>
                <w:szCs w:val="20"/>
              </w:rPr>
              <w:t>O</w:t>
            </w:r>
          </w:p>
        </w:tc>
        <w:tc>
          <w:tcPr>
            <w:tcW w:w="360" w:type="dxa"/>
          </w:tcPr>
          <w:p w14:paraId="700C4710" w14:textId="77777777" w:rsidR="00C329E2" w:rsidRPr="0098574F" w:rsidRDefault="00C329E2" w:rsidP="008041E0">
            <w:pPr>
              <w:spacing w:before="40" w:after="40" w:line="240" w:lineRule="exact"/>
              <w:jc w:val="center"/>
              <w:rPr>
                <w:sz w:val="18"/>
                <w:szCs w:val="20"/>
              </w:rPr>
            </w:pPr>
            <w:r w:rsidRPr="0098574F">
              <w:rPr>
                <w:sz w:val="18"/>
                <w:szCs w:val="20"/>
              </w:rPr>
              <w:t>–</w:t>
            </w:r>
          </w:p>
        </w:tc>
        <w:tc>
          <w:tcPr>
            <w:tcW w:w="360" w:type="dxa"/>
            <w:shd w:val="clear" w:color="auto" w:fill="E6E6E6"/>
          </w:tcPr>
          <w:p w14:paraId="220F14C5" w14:textId="77777777" w:rsidR="00C329E2" w:rsidRPr="00FF4225" w:rsidRDefault="00C329E2" w:rsidP="008041E0">
            <w:pPr>
              <w:spacing w:before="40" w:after="40" w:line="240" w:lineRule="exact"/>
              <w:jc w:val="center"/>
              <w:rPr>
                <w:rFonts w:ascii="Times New Roman" w:hAnsi="Times New Roman"/>
                <w:sz w:val="18"/>
                <w:szCs w:val="20"/>
              </w:rPr>
            </w:pPr>
            <w:r w:rsidRPr="0098574F">
              <w:rPr>
                <w:rFonts w:ascii="Times New Roman" w:hAnsi="Times New Roman"/>
                <w:sz w:val="18"/>
                <w:szCs w:val="20"/>
              </w:rPr>
              <w:t>*</w:t>
            </w:r>
          </w:p>
        </w:tc>
      </w:tr>
      <w:tr w:rsidR="00C329E2" w:rsidRPr="008428BC" w14:paraId="04691421" w14:textId="77777777">
        <w:trPr>
          <w:cantSplit/>
        </w:trPr>
        <w:tc>
          <w:tcPr>
            <w:tcW w:w="1718" w:type="dxa"/>
          </w:tcPr>
          <w:p w14:paraId="0B41CBFB" w14:textId="77777777" w:rsidR="00C329E2" w:rsidRPr="008428BC" w:rsidRDefault="00C329E2" w:rsidP="008041E0">
            <w:pPr>
              <w:spacing w:before="40" w:after="40" w:line="220" w:lineRule="exact"/>
              <w:rPr>
                <w:noProof/>
                <w:sz w:val="18"/>
                <w:szCs w:val="18"/>
              </w:rPr>
            </w:pPr>
            <w:r w:rsidRPr="008428BC">
              <w:rPr>
                <w:noProof/>
                <w:sz w:val="18"/>
                <w:szCs w:val="18"/>
              </w:rPr>
              <w:t>Radiology Comparison Study - Observation</w:t>
            </w:r>
          </w:p>
        </w:tc>
        <w:tc>
          <w:tcPr>
            <w:tcW w:w="1080" w:type="dxa"/>
          </w:tcPr>
          <w:p w14:paraId="763B0803" w14:textId="77777777" w:rsidR="00C329E2" w:rsidRPr="008428BC" w:rsidRDefault="00C329E2" w:rsidP="008041E0">
            <w:pPr>
              <w:spacing w:before="40" w:after="40" w:line="240" w:lineRule="exact"/>
              <w:rPr>
                <w:sz w:val="18"/>
              </w:rPr>
            </w:pPr>
            <w:r w:rsidRPr="008428BC">
              <w:rPr>
                <w:sz w:val="18"/>
              </w:rPr>
              <w:t>18834-2</w:t>
            </w:r>
          </w:p>
        </w:tc>
        <w:tc>
          <w:tcPr>
            <w:tcW w:w="3330" w:type="dxa"/>
          </w:tcPr>
          <w:p w14:paraId="51AF6542" w14:textId="77777777" w:rsidR="009D272E" w:rsidRPr="008428BC" w:rsidRDefault="009D272E" w:rsidP="009D272E">
            <w:pPr>
              <w:spacing w:before="40" w:after="40" w:line="220" w:lineRule="exact"/>
              <w:rPr>
                <w:noProof/>
                <w:sz w:val="18"/>
                <w:szCs w:val="18"/>
              </w:rPr>
            </w:pPr>
            <w:r w:rsidRPr="008428BC">
              <w:rPr>
                <w:noProof/>
                <w:sz w:val="18"/>
                <w:szCs w:val="18"/>
              </w:rPr>
              <w:t>xx</w:t>
            </w:r>
          </w:p>
          <w:p w14:paraId="50CC6CB8" w14:textId="77777777" w:rsidR="00C329E2" w:rsidRPr="008428BC" w:rsidRDefault="009D272E" w:rsidP="009D272E">
            <w:pPr>
              <w:spacing w:before="40" w:after="40" w:line="220" w:lineRule="exact"/>
              <w:rPr>
                <w:noProof/>
                <w:sz w:val="18"/>
                <w:szCs w:val="18"/>
              </w:rPr>
            </w:pPr>
            <w:r w:rsidRPr="008428BC">
              <w:rPr>
                <w:noProof/>
                <w:sz w:val="18"/>
                <w:szCs w:val="18"/>
              </w:rPr>
              <w:t>xx</w:t>
            </w:r>
          </w:p>
        </w:tc>
        <w:tc>
          <w:tcPr>
            <w:tcW w:w="360" w:type="dxa"/>
            <w:shd w:val="clear" w:color="auto" w:fill="E6E6E6"/>
          </w:tcPr>
          <w:p w14:paraId="4D739D38"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tcPr>
          <w:p w14:paraId="67634708"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66A8E801" w14:textId="77777777" w:rsidR="00C329E2" w:rsidRPr="008428BC" w:rsidRDefault="00C329E2" w:rsidP="008041E0">
            <w:pPr>
              <w:spacing w:before="40" w:after="40" w:line="240" w:lineRule="exact"/>
              <w:jc w:val="center"/>
              <w:rPr>
                <w:sz w:val="18"/>
                <w:szCs w:val="20"/>
              </w:rPr>
            </w:pPr>
            <w:r w:rsidRPr="008428BC">
              <w:rPr>
                <w:sz w:val="18"/>
                <w:szCs w:val="20"/>
              </w:rPr>
              <w:t>O</w:t>
            </w:r>
          </w:p>
        </w:tc>
        <w:tc>
          <w:tcPr>
            <w:tcW w:w="360" w:type="dxa"/>
          </w:tcPr>
          <w:p w14:paraId="78D94FFE"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43DEB71D"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tcPr>
          <w:p w14:paraId="5223A67B"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3CB69972"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tcPr>
          <w:p w14:paraId="44297F4F"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0705CBD3" w14:textId="77777777" w:rsidR="00C329E2" w:rsidRPr="008428BC" w:rsidRDefault="00C329E2" w:rsidP="008041E0">
            <w:pPr>
              <w:spacing w:before="40" w:after="40" w:line="240" w:lineRule="exact"/>
              <w:jc w:val="center"/>
              <w:rPr>
                <w:rFonts w:ascii="Times New Roman" w:hAnsi="Times New Roman"/>
                <w:sz w:val="18"/>
                <w:szCs w:val="20"/>
              </w:rPr>
            </w:pPr>
            <w:r w:rsidRPr="008428BC">
              <w:rPr>
                <w:rFonts w:ascii="Times New Roman" w:hAnsi="Times New Roman"/>
                <w:sz w:val="18"/>
                <w:szCs w:val="20"/>
              </w:rPr>
              <w:t>*</w:t>
            </w:r>
          </w:p>
        </w:tc>
      </w:tr>
      <w:tr w:rsidR="00C329E2" w:rsidRPr="008428BC" w14:paraId="787614F8" w14:textId="77777777">
        <w:trPr>
          <w:cantSplit/>
        </w:trPr>
        <w:tc>
          <w:tcPr>
            <w:tcW w:w="1718" w:type="dxa"/>
          </w:tcPr>
          <w:p w14:paraId="4E35EB7D" w14:textId="77777777" w:rsidR="00C329E2" w:rsidRPr="008428BC" w:rsidRDefault="00C329E2" w:rsidP="008041E0">
            <w:pPr>
              <w:spacing w:before="40" w:after="40" w:line="220" w:lineRule="exact"/>
              <w:rPr>
                <w:noProof/>
                <w:sz w:val="18"/>
                <w:szCs w:val="18"/>
              </w:rPr>
            </w:pPr>
            <w:r w:rsidRPr="008428BC">
              <w:rPr>
                <w:noProof/>
                <w:sz w:val="18"/>
                <w:szCs w:val="18"/>
              </w:rPr>
              <w:t>Radiology - Impression</w:t>
            </w:r>
          </w:p>
        </w:tc>
        <w:tc>
          <w:tcPr>
            <w:tcW w:w="1080" w:type="dxa"/>
          </w:tcPr>
          <w:p w14:paraId="0597E86A" w14:textId="77777777" w:rsidR="00C329E2" w:rsidRPr="008428BC" w:rsidRDefault="00C329E2" w:rsidP="008041E0">
            <w:pPr>
              <w:spacing w:before="40" w:after="40" w:line="240" w:lineRule="exact"/>
              <w:rPr>
                <w:sz w:val="18"/>
              </w:rPr>
            </w:pPr>
            <w:r w:rsidRPr="008428BC">
              <w:rPr>
                <w:sz w:val="18"/>
              </w:rPr>
              <w:t>19005-8</w:t>
            </w:r>
          </w:p>
        </w:tc>
        <w:tc>
          <w:tcPr>
            <w:tcW w:w="3330" w:type="dxa"/>
          </w:tcPr>
          <w:p w14:paraId="2FBBE15B" w14:textId="77777777" w:rsidR="009D272E" w:rsidRPr="008428BC" w:rsidRDefault="009D272E" w:rsidP="009D272E">
            <w:pPr>
              <w:spacing w:before="40" w:after="40" w:line="220" w:lineRule="exact"/>
              <w:rPr>
                <w:noProof/>
                <w:sz w:val="18"/>
                <w:szCs w:val="18"/>
              </w:rPr>
            </w:pPr>
            <w:r w:rsidRPr="008428BC">
              <w:rPr>
                <w:noProof/>
                <w:sz w:val="18"/>
                <w:szCs w:val="18"/>
              </w:rPr>
              <w:t>xx</w:t>
            </w:r>
          </w:p>
          <w:p w14:paraId="55C13866" w14:textId="77777777" w:rsidR="00C329E2" w:rsidRPr="008428BC" w:rsidRDefault="009D272E" w:rsidP="009D272E">
            <w:pPr>
              <w:spacing w:before="40" w:after="40" w:line="220" w:lineRule="exact"/>
              <w:rPr>
                <w:noProof/>
                <w:sz w:val="18"/>
                <w:szCs w:val="18"/>
              </w:rPr>
            </w:pPr>
            <w:r w:rsidRPr="008428BC">
              <w:rPr>
                <w:noProof/>
                <w:sz w:val="18"/>
                <w:szCs w:val="18"/>
              </w:rPr>
              <w:t>xx</w:t>
            </w:r>
          </w:p>
        </w:tc>
        <w:tc>
          <w:tcPr>
            <w:tcW w:w="360" w:type="dxa"/>
            <w:shd w:val="clear" w:color="auto" w:fill="E6E6E6"/>
          </w:tcPr>
          <w:p w14:paraId="709D80CF"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tcPr>
          <w:p w14:paraId="65638AA5"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36CAC91D" w14:textId="77777777" w:rsidR="00C329E2" w:rsidRPr="008428BC" w:rsidRDefault="00C329E2" w:rsidP="008041E0">
            <w:pPr>
              <w:spacing w:before="40" w:after="40" w:line="240" w:lineRule="exact"/>
              <w:jc w:val="center"/>
              <w:rPr>
                <w:sz w:val="18"/>
                <w:szCs w:val="20"/>
              </w:rPr>
            </w:pPr>
            <w:r w:rsidRPr="008428BC">
              <w:rPr>
                <w:sz w:val="18"/>
                <w:szCs w:val="20"/>
              </w:rPr>
              <w:t>O</w:t>
            </w:r>
          </w:p>
        </w:tc>
        <w:tc>
          <w:tcPr>
            <w:tcW w:w="360" w:type="dxa"/>
          </w:tcPr>
          <w:p w14:paraId="1C9229F7"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2E60A6B3"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tcPr>
          <w:p w14:paraId="4CE7DCD2"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760F3C2D"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tcPr>
          <w:p w14:paraId="41848D06"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1522F0A1" w14:textId="77777777" w:rsidR="00C329E2" w:rsidRPr="008428BC" w:rsidRDefault="00C329E2" w:rsidP="008041E0">
            <w:pPr>
              <w:spacing w:before="40" w:after="40" w:line="240" w:lineRule="exact"/>
              <w:jc w:val="center"/>
              <w:rPr>
                <w:rFonts w:ascii="Times New Roman" w:hAnsi="Times New Roman"/>
                <w:sz w:val="18"/>
                <w:szCs w:val="20"/>
              </w:rPr>
            </w:pPr>
            <w:r w:rsidRPr="008428BC">
              <w:rPr>
                <w:rFonts w:ascii="Times New Roman" w:hAnsi="Times New Roman"/>
                <w:sz w:val="18"/>
                <w:szCs w:val="20"/>
              </w:rPr>
              <w:t>*</w:t>
            </w:r>
          </w:p>
        </w:tc>
      </w:tr>
      <w:tr w:rsidR="00C329E2" w:rsidRPr="008428BC" w14:paraId="62E5F5E7" w14:textId="77777777">
        <w:trPr>
          <w:cantSplit/>
        </w:trPr>
        <w:tc>
          <w:tcPr>
            <w:tcW w:w="1718" w:type="dxa"/>
          </w:tcPr>
          <w:p w14:paraId="650F6F0B" w14:textId="77777777" w:rsidR="00C329E2" w:rsidRPr="008428BC" w:rsidRDefault="00C329E2" w:rsidP="008041E0">
            <w:pPr>
              <w:spacing w:before="40" w:after="40" w:line="220" w:lineRule="exact"/>
              <w:rPr>
                <w:noProof/>
                <w:sz w:val="18"/>
                <w:szCs w:val="18"/>
              </w:rPr>
            </w:pPr>
            <w:r w:rsidRPr="008428BC">
              <w:rPr>
                <w:noProof/>
                <w:sz w:val="18"/>
                <w:szCs w:val="18"/>
              </w:rPr>
              <w:t>Radiology Study - Recommendations</w:t>
            </w:r>
          </w:p>
        </w:tc>
        <w:tc>
          <w:tcPr>
            <w:tcW w:w="1080" w:type="dxa"/>
          </w:tcPr>
          <w:p w14:paraId="1C23EA11" w14:textId="77777777" w:rsidR="00C329E2" w:rsidRPr="008428BC" w:rsidRDefault="00C329E2" w:rsidP="008041E0">
            <w:pPr>
              <w:spacing w:before="40" w:after="40" w:line="240" w:lineRule="exact"/>
              <w:rPr>
                <w:sz w:val="18"/>
              </w:rPr>
            </w:pPr>
            <w:r w:rsidRPr="008428BC">
              <w:rPr>
                <w:sz w:val="18"/>
              </w:rPr>
              <w:t>18783-1</w:t>
            </w:r>
          </w:p>
        </w:tc>
        <w:tc>
          <w:tcPr>
            <w:tcW w:w="3330" w:type="dxa"/>
          </w:tcPr>
          <w:p w14:paraId="28D74553" w14:textId="77777777" w:rsidR="009D272E" w:rsidRPr="008428BC" w:rsidRDefault="009D272E" w:rsidP="009D272E">
            <w:pPr>
              <w:spacing w:before="40" w:after="40" w:line="220" w:lineRule="exact"/>
              <w:rPr>
                <w:noProof/>
                <w:sz w:val="18"/>
                <w:szCs w:val="18"/>
              </w:rPr>
            </w:pPr>
            <w:r w:rsidRPr="008428BC">
              <w:rPr>
                <w:noProof/>
                <w:sz w:val="18"/>
                <w:szCs w:val="18"/>
              </w:rPr>
              <w:t>xx</w:t>
            </w:r>
          </w:p>
          <w:p w14:paraId="658B4F00" w14:textId="77777777" w:rsidR="00C329E2" w:rsidRPr="008428BC" w:rsidRDefault="009D272E" w:rsidP="009D272E">
            <w:pPr>
              <w:spacing w:before="40" w:after="40" w:line="220" w:lineRule="exact"/>
              <w:rPr>
                <w:noProof/>
                <w:sz w:val="18"/>
                <w:szCs w:val="18"/>
              </w:rPr>
            </w:pPr>
            <w:r w:rsidRPr="008428BC">
              <w:rPr>
                <w:noProof/>
                <w:sz w:val="18"/>
                <w:szCs w:val="18"/>
              </w:rPr>
              <w:t>xx</w:t>
            </w:r>
          </w:p>
        </w:tc>
        <w:tc>
          <w:tcPr>
            <w:tcW w:w="360" w:type="dxa"/>
            <w:shd w:val="clear" w:color="auto" w:fill="E6E6E6"/>
          </w:tcPr>
          <w:p w14:paraId="2C62A8A4"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tcPr>
          <w:p w14:paraId="5FEC55CC"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08A4521F" w14:textId="77777777" w:rsidR="00C329E2" w:rsidRPr="008428BC" w:rsidRDefault="00C329E2" w:rsidP="008041E0">
            <w:pPr>
              <w:spacing w:before="40" w:after="40" w:line="240" w:lineRule="exact"/>
              <w:jc w:val="center"/>
              <w:rPr>
                <w:sz w:val="18"/>
                <w:szCs w:val="20"/>
              </w:rPr>
            </w:pPr>
            <w:r w:rsidRPr="008428BC">
              <w:rPr>
                <w:sz w:val="18"/>
                <w:szCs w:val="20"/>
              </w:rPr>
              <w:t>O</w:t>
            </w:r>
          </w:p>
        </w:tc>
        <w:tc>
          <w:tcPr>
            <w:tcW w:w="360" w:type="dxa"/>
          </w:tcPr>
          <w:p w14:paraId="22EF2F07"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4CEBE91F"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tcPr>
          <w:p w14:paraId="115B3257"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72A6F28B"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tcPr>
          <w:p w14:paraId="09B3AE84"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4D3AC6B5" w14:textId="77777777" w:rsidR="00C329E2" w:rsidRPr="008428BC" w:rsidRDefault="00C329E2" w:rsidP="008041E0">
            <w:pPr>
              <w:spacing w:before="40" w:after="40" w:line="240" w:lineRule="exact"/>
              <w:jc w:val="center"/>
              <w:rPr>
                <w:rFonts w:ascii="Times New Roman" w:hAnsi="Times New Roman"/>
                <w:sz w:val="18"/>
                <w:szCs w:val="20"/>
              </w:rPr>
            </w:pPr>
            <w:r w:rsidRPr="008428BC">
              <w:rPr>
                <w:rFonts w:ascii="Times New Roman" w:hAnsi="Times New Roman"/>
                <w:sz w:val="18"/>
                <w:szCs w:val="20"/>
              </w:rPr>
              <w:t>*</w:t>
            </w:r>
          </w:p>
        </w:tc>
      </w:tr>
      <w:tr w:rsidR="00C329E2" w:rsidRPr="00FF4225" w14:paraId="1BB51B52" w14:textId="77777777">
        <w:trPr>
          <w:cantSplit/>
        </w:trPr>
        <w:tc>
          <w:tcPr>
            <w:tcW w:w="1718" w:type="dxa"/>
          </w:tcPr>
          <w:p w14:paraId="2B178B31" w14:textId="77777777" w:rsidR="00C329E2" w:rsidRPr="008428BC" w:rsidRDefault="00C329E2" w:rsidP="008041E0">
            <w:pPr>
              <w:spacing w:before="40" w:after="40" w:line="220" w:lineRule="exact"/>
              <w:rPr>
                <w:noProof/>
                <w:sz w:val="18"/>
                <w:szCs w:val="18"/>
              </w:rPr>
            </w:pPr>
            <w:r w:rsidRPr="008428BC">
              <w:rPr>
                <w:noProof/>
                <w:sz w:val="18"/>
                <w:szCs w:val="18"/>
              </w:rPr>
              <w:t>Radiology Reason for Study</w:t>
            </w:r>
          </w:p>
        </w:tc>
        <w:tc>
          <w:tcPr>
            <w:tcW w:w="1080" w:type="dxa"/>
          </w:tcPr>
          <w:p w14:paraId="41439C56" w14:textId="77777777" w:rsidR="00C329E2" w:rsidRPr="008428BC" w:rsidRDefault="00C329E2" w:rsidP="008041E0">
            <w:pPr>
              <w:spacing w:before="40" w:after="40" w:line="240" w:lineRule="exact"/>
              <w:rPr>
                <w:sz w:val="18"/>
              </w:rPr>
            </w:pPr>
            <w:r w:rsidRPr="008428BC">
              <w:rPr>
                <w:sz w:val="18"/>
              </w:rPr>
              <w:t>18785-6</w:t>
            </w:r>
          </w:p>
        </w:tc>
        <w:tc>
          <w:tcPr>
            <w:tcW w:w="3330" w:type="dxa"/>
          </w:tcPr>
          <w:p w14:paraId="59D1584C" w14:textId="77777777" w:rsidR="009D272E" w:rsidRPr="008428BC" w:rsidRDefault="009D272E" w:rsidP="009D272E">
            <w:pPr>
              <w:spacing w:before="40" w:after="40" w:line="220" w:lineRule="exact"/>
              <w:rPr>
                <w:noProof/>
                <w:sz w:val="18"/>
                <w:szCs w:val="18"/>
              </w:rPr>
            </w:pPr>
            <w:r w:rsidRPr="008428BC">
              <w:rPr>
                <w:noProof/>
                <w:sz w:val="18"/>
                <w:szCs w:val="18"/>
              </w:rPr>
              <w:t>xx</w:t>
            </w:r>
          </w:p>
          <w:p w14:paraId="4F353945" w14:textId="77777777" w:rsidR="00C329E2" w:rsidRPr="008428BC" w:rsidRDefault="009D272E" w:rsidP="009D272E">
            <w:pPr>
              <w:spacing w:before="40" w:after="40" w:line="220" w:lineRule="exact"/>
              <w:rPr>
                <w:noProof/>
                <w:sz w:val="18"/>
                <w:szCs w:val="18"/>
              </w:rPr>
            </w:pPr>
            <w:r w:rsidRPr="008428BC">
              <w:rPr>
                <w:noProof/>
                <w:sz w:val="18"/>
                <w:szCs w:val="18"/>
              </w:rPr>
              <w:t>xx</w:t>
            </w:r>
          </w:p>
        </w:tc>
        <w:tc>
          <w:tcPr>
            <w:tcW w:w="360" w:type="dxa"/>
            <w:shd w:val="clear" w:color="auto" w:fill="E6E6E6"/>
          </w:tcPr>
          <w:p w14:paraId="47E2E7DA"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tcPr>
          <w:p w14:paraId="66E58397"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0DF61931" w14:textId="77777777" w:rsidR="00C329E2" w:rsidRPr="008428BC" w:rsidRDefault="00C329E2" w:rsidP="008041E0">
            <w:pPr>
              <w:spacing w:before="40" w:after="40" w:line="240" w:lineRule="exact"/>
              <w:jc w:val="center"/>
              <w:rPr>
                <w:sz w:val="18"/>
                <w:szCs w:val="20"/>
              </w:rPr>
            </w:pPr>
            <w:r w:rsidRPr="008428BC">
              <w:rPr>
                <w:sz w:val="18"/>
                <w:szCs w:val="20"/>
              </w:rPr>
              <w:t>O</w:t>
            </w:r>
          </w:p>
        </w:tc>
        <w:tc>
          <w:tcPr>
            <w:tcW w:w="360" w:type="dxa"/>
          </w:tcPr>
          <w:p w14:paraId="35311E68"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386838B3"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tcPr>
          <w:p w14:paraId="1153F85B"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5D6B7FEB"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tcPr>
          <w:p w14:paraId="00173171"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14D07214" w14:textId="77777777" w:rsidR="00C329E2" w:rsidRPr="00FF4225" w:rsidRDefault="00C329E2" w:rsidP="008041E0">
            <w:pPr>
              <w:spacing w:before="40" w:after="40" w:line="240" w:lineRule="exact"/>
              <w:jc w:val="center"/>
              <w:rPr>
                <w:rFonts w:ascii="Times New Roman" w:hAnsi="Times New Roman"/>
                <w:sz w:val="18"/>
                <w:szCs w:val="20"/>
              </w:rPr>
            </w:pPr>
            <w:r w:rsidRPr="008428BC">
              <w:rPr>
                <w:rFonts w:ascii="Times New Roman" w:hAnsi="Times New Roman"/>
                <w:sz w:val="18"/>
                <w:szCs w:val="20"/>
              </w:rPr>
              <w:t>*</w:t>
            </w:r>
          </w:p>
        </w:tc>
      </w:tr>
      <w:tr w:rsidR="00C329E2" w:rsidRPr="00FF4225" w14:paraId="0D6C94B3" w14:textId="77777777">
        <w:trPr>
          <w:cantSplit/>
        </w:trPr>
        <w:tc>
          <w:tcPr>
            <w:tcW w:w="1718" w:type="dxa"/>
          </w:tcPr>
          <w:p w14:paraId="0DE5E6D0" w14:textId="77777777" w:rsidR="00C329E2" w:rsidRPr="003E6D42" w:rsidRDefault="00C329E2" w:rsidP="008041E0">
            <w:pPr>
              <w:spacing w:before="40" w:after="40" w:line="220" w:lineRule="exact"/>
              <w:rPr>
                <w:noProof/>
                <w:sz w:val="18"/>
                <w:szCs w:val="18"/>
                <w:highlight w:val="yellow"/>
              </w:rPr>
            </w:pPr>
            <w:r w:rsidRPr="00250A54">
              <w:rPr>
                <w:noProof/>
                <w:sz w:val="18"/>
                <w:szCs w:val="18"/>
              </w:rPr>
              <w:t>Reason for Referral</w:t>
            </w:r>
          </w:p>
        </w:tc>
        <w:tc>
          <w:tcPr>
            <w:tcW w:w="1080" w:type="dxa"/>
          </w:tcPr>
          <w:p w14:paraId="47D4688B" w14:textId="77777777" w:rsidR="00C329E2" w:rsidRPr="00FF4225" w:rsidRDefault="00C329E2" w:rsidP="008041E0">
            <w:pPr>
              <w:spacing w:before="40" w:after="40" w:line="240" w:lineRule="exact"/>
              <w:rPr>
                <w:sz w:val="18"/>
              </w:rPr>
            </w:pPr>
            <w:r>
              <w:rPr>
                <w:sz w:val="18"/>
              </w:rPr>
              <w:t>42349-1</w:t>
            </w:r>
          </w:p>
        </w:tc>
        <w:tc>
          <w:tcPr>
            <w:tcW w:w="3330" w:type="dxa"/>
          </w:tcPr>
          <w:p w14:paraId="3ABB7211" w14:textId="77777777" w:rsidR="00C329E2" w:rsidRDefault="00C329E2" w:rsidP="008041E0">
            <w:pPr>
              <w:spacing w:before="40" w:after="40" w:line="220" w:lineRule="exact"/>
              <w:rPr>
                <w:noProof/>
                <w:sz w:val="18"/>
                <w:szCs w:val="18"/>
              </w:rPr>
            </w:pPr>
            <w:r>
              <w:rPr>
                <w:noProof/>
                <w:sz w:val="18"/>
                <w:szCs w:val="18"/>
              </w:rPr>
              <w:t>--</w:t>
            </w:r>
          </w:p>
          <w:p w14:paraId="4413BA49" w14:textId="77777777" w:rsidR="00C329E2" w:rsidRPr="00FF4225" w:rsidRDefault="00C329E2" w:rsidP="008041E0">
            <w:pPr>
              <w:spacing w:before="40" w:after="40" w:line="220" w:lineRule="exact"/>
              <w:rPr>
                <w:noProof/>
                <w:sz w:val="18"/>
                <w:szCs w:val="18"/>
              </w:rPr>
            </w:pPr>
            <w:r w:rsidRPr="00EE1018">
              <w:rPr>
                <w:noProof/>
                <w:sz w:val="18"/>
                <w:szCs w:val="18"/>
              </w:rPr>
              <w:t>1.3.6.1.4.1.19376.1.5.3.1.3.1</w:t>
            </w:r>
          </w:p>
        </w:tc>
        <w:tc>
          <w:tcPr>
            <w:tcW w:w="360" w:type="dxa"/>
            <w:shd w:val="clear" w:color="auto" w:fill="E6E6E6"/>
          </w:tcPr>
          <w:p w14:paraId="43DE60A1"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452DDFB9" w14:textId="77777777" w:rsidR="00C329E2" w:rsidRPr="00FF4225" w:rsidRDefault="00C329E2" w:rsidP="008041E0">
            <w:pPr>
              <w:spacing w:before="40" w:after="40" w:line="240" w:lineRule="exact"/>
              <w:jc w:val="center"/>
              <w:rPr>
                <w:rFonts w:ascii="Times New Roman" w:hAnsi="Times New Roman"/>
                <w:sz w:val="18"/>
                <w:szCs w:val="20"/>
              </w:rPr>
            </w:pPr>
            <w:r>
              <w:rPr>
                <w:rFonts w:ascii="Times New Roman" w:hAnsi="Times New Roman"/>
                <w:sz w:val="18"/>
                <w:szCs w:val="20"/>
              </w:rPr>
              <w:t>R</w:t>
            </w:r>
          </w:p>
        </w:tc>
        <w:tc>
          <w:tcPr>
            <w:tcW w:w="360" w:type="dxa"/>
            <w:shd w:val="clear" w:color="auto" w:fill="E6E6E6"/>
          </w:tcPr>
          <w:p w14:paraId="0BEC90E1"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0D7EC4F5"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5356ADD7"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3F57EBD8"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2AFF9609"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A2BA592"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677BA4C2"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8428BC" w14:paraId="7EF23FF4" w14:textId="77777777">
        <w:trPr>
          <w:cantSplit/>
        </w:trPr>
        <w:tc>
          <w:tcPr>
            <w:tcW w:w="1718" w:type="dxa"/>
          </w:tcPr>
          <w:p w14:paraId="199151EC" w14:textId="77777777" w:rsidR="00C329E2" w:rsidRPr="008428BC" w:rsidRDefault="00C329E2" w:rsidP="008041E0">
            <w:pPr>
              <w:spacing w:before="40" w:after="40" w:line="220" w:lineRule="exact"/>
              <w:rPr>
                <w:noProof/>
                <w:sz w:val="18"/>
                <w:szCs w:val="18"/>
              </w:rPr>
            </w:pPr>
            <w:r w:rsidRPr="008428BC">
              <w:rPr>
                <w:noProof/>
                <w:sz w:val="18"/>
                <w:szCs w:val="18"/>
              </w:rPr>
              <w:t>Reason for Visit</w:t>
            </w:r>
            <w:r w:rsidR="009D272E">
              <w:rPr>
                <w:noProof/>
                <w:sz w:val="18"/>
                <w:szCs w:val="18"/>
              </w:rPr>
              <w:t>***</w:t>
            </w:r>
          </w:p>
        </w:tc>
        <w:tc>
          <w:tcPr>
            <w:tcW w:w="1080" w:type="dxa"/>
          </w:tcPr>
          <w:p w14:paraId="77009BBB" w14:textId="77777777" w:rsidR="00C329E2" w:rsidRPr="008428BC" w:rsidRDefault="00C329E2" w:rsidP="008041E0">
            <w:pPr>
              <w:spacing w:before="40" w:after="40" w:line="240" w:lineRule="exact"/>
              <w:rPr>
                <w:sz w:val="18"/>
              </w:rPr>
            </w:pPr>
            <w:r w:rsidRPr="008428BC">
              <w:rPr>
                <w:sz w:val="18"/>
              </w:rPr>
              <w:t>29299-5</w:t>
            </w:r>
          </w:p>
        </w:tc>
        <w:tc>
          <w:tcPr>
            <w:tcW w:w="3330" w:type="dxa"/>
          </w:tcPr>
          <w:p w14:paraId="6D633C55" w14:textId="77777777" w:rsidR="00C329E2" w:rsidRPr="008428BC" w:rsidRDefault="00C329E2" w:rsidP="008041E0">
            <w:pPr>
              <w:spacing w:before="40" w:after="40" w:line="220" w:lineRule="exact"/>
              <w:rPr>
                <w:noProof/>
                <w:sz w:val="18"/>
                <w:szCs w:val="18"/>
              </w:rPr>
            </w:pPr>
            <w:r w:rsidRPr="008428BC">
              <w:rPr>
                <w:noProof/>
                <w:sz w:val="18"/>
                <w:szCs w:val="18"/>
              </w:rPr>
              <w:t>2.16.840.1.113883.10.20.22.2.12</w:t>
            </w:r>
          </w:p>
        </w:tc>
        <w:tc>
          <w:tcPr>
            <w:tcW w:w="360" w:type="dxa"/>
            <w:shd w:val="clear" w:color="auto" w:fill="E6E6E6"/>
          </w:tcPr>
          <w:p w14:paraId="130E7C32" w14:textId="77777777" w:rsidR="00C329E2" w:rsidRPr="008428BC" w:rsidRDefault="00C329E2" w:rsidP="008041E0">
            <w:pPr>
              <w:spacing w:before="40" w:after="40" w:line="240" w:lineRule="exact"/>
              <w:jc w:val="center"/>
              <w:rPr>
                <w:sz w:val="18"/>
                <w:szCs w:val="20"/>
              </w:rPr>
            </w:pPr>
          </w:p>
        </w:tc>
        <w:tc>
          <w:tcPr>
            <w:tcW w:w="360" w:type="dxa"/>
          </w:tcPr>
          <w:p w14:paraId="2DBF529F" w14:textId="77777777" w:rsidR="00C329E2" w:rsidRPr="008428BC" w:rsidRDefault="00C329E2" w:rsidP="008041E0">
            <w:pPr>
              <w:spacing w:before="40" w:after="40" w:line="240" w:lineRule="exact"/>
              <w:jc w:val="center"/>
              <w:rPr>
                <w:sz w:val="18"/>
                <w:szCs w:val="20"/>
              </w:rPr>
            </w:pPr>
            <w:r w:rsidRPr="008428BC">
              <w:rPr>
                <w:sz w:val="18"/>
                <w:szCs w:val="20"/>
              </w:rPr>
              <w:t>O</w:t>
            </w:r>
          </w:p>
        </w:tc>
        <w:tc>
          <w:tcPr>
            <w:tcW w:w="360" w:type="dxa"/>
            <w:shd w:val="clear" w:color="auto" w:fill="E6E6E6"/>
          </w:tcPr>
          <w:p w14:paraId="1FD16A0A" w14:textId="77777777" w:rsidR="00C329E2" w:rsidRPr="008428BC" w:rsidRDefault="00C329E2" w:rsidP="008041E0">
            <w:pPr>
              <w:spacing w:before="40" w:after="40" w:line="240" w:lineRule="exact"/>
              <w:jc w:val="center"/>
              <w:rPr>
                <w:sz w:val="18"/>
                <w:szCs w:val="20"/>
              </w:rPr>
            </w:pPr>
          </w:p>
        </w:tc>
        <w:tc>
          <w:tcPr>
            <w:tcW w:w="360" w:type="dxa"/>
          </w:tcPr>
          <w:p w14:paraId="3FDDD807" w14:textId="77777777" w:rsidR="00C329E2" w:rsidRPr="008428BC" w:rsidRDefault="00C329E2" w:rsidP="008041E0">
            <w:pPr>
              <w:spacing w:before="40" w:after="40" w:line="240" w:lineRule="exact"/>
              <w:jc w:val="center"/>
              <w:rPr>
                <w:sz w:val="18"/>
                <w:szCs w:val="20"/>
              </w:rPr>
            </w:pPr>
            <w:r w:rsidRPr="008428BC">
              <w:rPr>
                <w:sz w:val="18"/>
                <w:szCs w:val="20"/>
              </w:rPr>
              <w:t>O</w:t>
            </w:r>
          </w:p>
        </w:tc>
        <w:tc>
          <w:tcPr>
            <w:tcW w:w="360" w:type="dxa"/>
            <w:shd w:val="clear" w:color="auto" w:fill="E6E6E6"/>
          </w:tcPr>
          <w:p w14:paraId="3CB54894" w14:textId="77777777" w:rsidR="00C329E2" w:rsidRPr="008428BC" w:rsidRDefault="00C329E2" w:rsidP="008041E0">
            <w:pPr>
              <w:spacing w:before="40" w:after="40" w:line="240" w:lineRule="exact"/>
              <w:jc w:val="center"/>
              <w:rPr>
                <w:sz w:val="18"/>
                <w:szCs w:val="20"/>
              </w:rPr>
            </w:pPr>
            <w:r w:rsidRPr="008428BC">
              <w:rPr>
                <w:sz w:val="18"/>
                <w:szCs w:val="20"/>
              </w:rPr>
              <w:t>R</w:t>
            </w:r>
          </w:p>
        </w:tc>
        <w:tc>
          <w:tcPr>
            <w:tcW w:w="360" w:type="dxa"/>
          </w:tcPr>
          <w:p w14:paraId="11AE2CE9" w14:textId="77777777" w:rsidR="00C329E2" w:rsidRPr="008428BC" w:rsidRDefault="00C329E2" w:rsidP="008041E0">
            <w:pPr>
              <w:spacing w:before="40" w:after="40" w:line="240" w:lineRule="exact"/>
              <w:jc w:val="center"/>
              <w:rPr>
                <w:sz w:val="18"/>
                <w:szCs w:val="20"/>
              </w:rPr>
            </w:pPr>
          </w:p>
        </w:tc>
        <w:tc>
          <w:tcPr>
            <w:tcW w:w="360" w:type="dxa"/>
            <w:shd w:val="clear" w:color="auto" w:fill="E6E6E6"/>
          </w:tcPr>
          <w:p w14:paraId="61FDA3A2" w14:textId="77777777" w:rsidR="00C329E2" w:rsidRPr="008428BC" w:rsidRDefault="00C329E2" w:rsidP="008041E0">
            <w:pPr>
              <w:spacing w:before="40" w:after="40" w:line="240" w:lineRule="exact"/>
              <w:jc w:val="center"/>
              <w:rPr>
                <w:sz w:val="18"/>
                <w:szCs w:val="20"/>
              </w:rPr>
            </w:pPr>
            <w:r w:rsidRPr="008428BC">
              <w:rPr>
                <w:sz w:val="18"/>
                <w:szCs w:val="20"/>
              </w:rPr>
              <w:t>O</w:t>
            </w:r>
          </w:p>
        </w:tc>
        <w:tc>
          <w:tcPr>
            <w:tcW w:w="360" w:type="dxa"/>
          </w:tcPr>
          <w:p w14:paraId="5A7B7882" w14:textId="77777777" w:rsidR="00C329E2" w:rsidRPr="008428BC" w:rsidRDefault="00C329E2" w:rsidP="008041E0">
            <w:pPr>
              <w:spacing w:before="40" w:after="40" w:line="240" w:lineRule="exact"/>
              <w:jc w:val="center"/>
              <w:rPr>
                <w:sz w:val="18"/>
                <w:szCs w:val="20"/>
              </w:rPr>
            </w:pPr>
          </w:p>
        </w:tc>
        <w:tc>
          <w:tcPr>
            <w:tcW w:w="360" w:type="dxa"/>
            <w:shd w:val="clear" w:color="auto" w:fill="E6E6E6"/>
          </w:tcPr>
          <w:p w14:paraId="4DCAFA54" w14:textId="77777777" w:rsidR="00C329E2" w:rsidRPr="008428BC" w:rsidRDefault="00C329E2" w:rsidP="008041E0">
            <w:pPr>
              <w:spacing w:before="40" w:after="40" w:line="240" w:lineRule="exact"/>
              <w:jc w:val="center"/>
              <w:rPr>
                <w:rFonts w:ascii="Times New Roman" w:hAnsi="Times New Roman"/>
                <w:sz w:val="18"/>
                <w:szCs w:val="20"/>
              </w:rPr>
            </w:pPr>
          </w:p>
        </w:tc>
      </w:tr>
      <w:tr w:rsidR="00C329E2" w:rsidRPr="00FF4225" w14:paraId="1502858D" w14:textId="77777777">
        <w:trPr>
          <w:cantSplit/>
        </w:trPr>
        <w:tc>
          <w:tcPr>
            <w:tcW w:w="1718" w:type="dxa"/>
          </w:tcPr>
          <w:p w14:paraId="2E8C72DF" w14:textId="77777777" w:rsidR="00C329E2" w:rsidRPr="008428BC" w:rsidRDefault="00C329E2" w:rsidP="008041E0">
            <w:pPr>
              <w:spacing w:before="40" w:after="40" w:line="220" w:lineRule="exact"/>
              <w:rPr>
                <w:noProof/>
                <w:sz w:val="18"/>
                <w:szCs w:val="18"/>
              </w:rPr>
            </w:pPr>
            <w:r w:rsidRPr="008428BC">
              <w:rPr>
                <w:noProof/>
                <w:sz w:val="18"/>
                <w:szCs w:val="18"/>
              </w:rPr>
              <w:lastRenderedPageBreak/>
              <w:t>Requested Imaging Studies Information</w:t>
            </w:r>
          </w:p>
        </w:tc>
        <w:tc>
          <w:tcPr>
            <w:tcW w:w="1080" w:type="dxa"/>
          </w:tcPr>
          <w:p w14:paraId="5D1F98F8" w14:textId="77777777" w:rsidR="00C329E2" w:rsidRPr="008428BC" w:rsidRDefault="00C329E2" w:rsidP="008041E0">
            <w:pPr>
              <w:spacing w:before="40" w:after="40" w:line="240" w:lineRule="exact"/>
              <w:rPr>
                <w:sz w:val="18"/>
              </w:rPr>
            </w:pPr>
            <w:r w:rsidRPr="008428BC">
              <w:rPr>
                <w:sz w:val="18"/>
              </w:rPr>
              <w:t>55115-0</w:t>
            </w:r>
          </w:p>
        </w:tc>
        <w:tc>
          <w:tcPr>
            <w:tcW w:w="3330" w:type="dxa"/>
          </w:tcPr>
          <w:p w14:paraId="203C58A2" w14:textId="77777777" w:rsidR="00C329E2" w:rsidRPr="008428BC" w:rsidRDefault="00C329E2" w:rsidP="008041E0">
            <w:pPr>
              <w:spacing w:before="40" w:after="40" w:line="220" w:lineRule="exact"/>
              <w:rPr>
                <w:noProof/>
                <w:sz w:val="18"/>
                <w:szCs w:val="18"/>
              </w:rPr>
            </w:pPr>
            <w:r w:rsidRPr="008428BC">
              <w:rPr>
                <w:noProof/>
                <w:sz w:val="18"/>
                <w:szCs w:val="18"/>
              </w:rPr>
              <w:t>xx</w:t>
            </w:r>
          </w:p>
          <w:p w14:paraId="4620FFF7" w14:textId="77777777" w:rsidR="00C329E2" w:rsidRPr="008428BC" w:rsidRDefault="00C329E2" w:rsidP="008041E0">
            <w:pPr>
              <w:spacing w:before="40" w:after="40" w:line="220" w:lineRule="exact"/>
              <w:rPr>
                <w:noProof/>
                <w:sz w:val="18"/>
                <w:szCs w:val="18"/>
              </w:rPr>
            </w:pPr>
            <w:r w:rsidRPr="008428BC">
              <w:rPr>
                <w:noProof/>
                <w:sz w:val="18"/>
                <w:szCs w:val="18"/>
              </w:rPr>
              <w:t>xx</w:t>
            </w:r>
          </w:p>
        </w:tc>
        <w:tc>
          <w:tcPr>
            <w:tcW w:w="360" w:type="dxa"/>
            <w:shd w:val="clear" w:color="auto" w:fill="E6E6E6"/>
          </w:tcPr>
          <w:p w14:paraId="7B087AA6"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tcPr>
          <w:p w14:paraId="0F561CEE"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75A09C37" w14:textId="77777777" w:rsidR="00C329E2" w:rsidRPr="008428BC" w:rsidRDefault="00C329E2" w:rsidP="008041E0">
            <w:pPr>
              <w:spacing w:before="40" w:after="40" w:line="240" w:lineRule="exact"/>
              <w:jc w:val="center"/>
              <w:rPr>
                <w:sz w:val="18"/>
                <w:szCs w:val="20"/>
              </w:rPr>
            </w:pPr>
            <w:r w:rsidRPr="008428BC">
              <w:rPr>
                <w:sz w:val="18"/>
                <w:szCs w:val="20"/>
              </w:rPr>
              <w:t>O</w:t>
            </w:r>
          </w:p>
        </w:tc>
        <w:tc>
          <w:tcPr>
            <w:tcW w:w="360" w:type="dxa"/>
          </w:tcPr>
          <w:p w14:paraId="2D95EE4E"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6BE3F7C8"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tcPr>
          <w:p w14:paraId="23A59E82"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23BE959A"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tcPr>
          <w:p w14:paraId="617E0D82" w14:textId="77777777" w:rsidR="00C329E2" w:rsidRPr="008428BC" w:rsidRDefault="00C329E2" w:rsidP="008041E0">
            <w:pPr>
              <w:spacing w:before="40" w:after="40" w:line="240" w:lineRule="exact"/>
              <w:jc w:val="center"/>
              <w:rPr>
                <w:sz w:val="18"/>
                <w:szCs w:val="20"/>
              </w:rPr>
            </w:pPr>
            <w:r w:rsidRPr="008428BC">
              <w:rPr>
                <w:sz w:val="18"/>
                <w:szCs w:val="20"/>
              </w:rPr>
              <w:t>–</w:t>
            </w:r>
          </w:p>
        </w:tc>
        <w:tc>
          <w:tcPr>
            <w:tcW w:w="360" w:type="dxa"/>
            <w:shd w:val="clear" w:color="auto" w:fill="E6E6E6"/>
          </w:tcPr>
          <w:p w14:paraId="3BD928E4" w14:textId="77777777" w:rsidR="00C329E2" w:rsidRPr="00FF4225" w:rsidRDefault="00C329E2" w:rsidP="008041E0">
            <w:pPr>
              <w:spacing w:before="40" w:after="40" w:line="240" w:lineRule="exact"/>
              <w:jc w:val="center"/>
              <w:rPr>
                <w:rFonts w:ascii="Times New Roman" w:hAnsi="Times New Roman"/>
                <w:sz w:val="18"/>
                <w:szCs w:val="20"/>
              </w:rPr>
            </w:pPr>
            <w:r w:rsidRPr="008428BC">
              <w:rPr>
                <w:rFonts w:ascii="Times New Roman" w:hAnsi="Times New Roman"/>
                <w:sz w:val="18"/>
                <w:szCs w:val="20"/>
              </w:rPr>
              <w:t>*</w:t>
            </w:r>
          </w:p>
        </w:tc>
      </w:tr>
      <w:tr w:rsidR="00C329E2" w:rsidRPr="00FF4225" w14:paraId="63239491" w14:textId="77777777">
        <w:trPr>
          <w:cantSplit/>
        </w:trPr>
        <w:tc>
          <w:tcPr>
            <w:tcW w:w="1718" w:type="dxa"/>
          </w:tcPr>
          <w:p w14:paraId="1CCA3A15" w14:textId="77777777" w:rsidR="00C329E2" w:rsidRPr="00FF4225" w:rsidRDefault="00C329E2" w:rsidP="008041E0">
            <w:pPr>
              <w:spacing w:before="40" w:after="40" w:line="220" w:lineRule="exact"/>
              <w:rPr>
                <w:noProof/>
                <w:sz w:val="18"/>
                <w:szCs w:val="18"/>
              </w:rPr>
            </w:pPr>
            <w:r w:rsidRPr="00FF4225">
              <w:rPr>
                <w:noProof/>
                <w:sz w:val="18"/>
                <w:szCs w:val="18"/>
              </w:rPr>
              <w:t>Results</w:t>
            </w:r>
            <w:r w:rsidRPr="00FF4225">
              <w:rPr>
                <w:noProof/>
                <w:sz w:val="18"/>
                <w:szCs w:val="18"/>
              </w:rPr>
              <w:br/>
            </w:r>
          </w:p>
        </w:tc>
        <w:tc>
          <w:tcPr>
            <w:tcW w:w="1080" w:type="dxa"/>
          </w:tcPr>
          <w:p w14:paraId="1522F287" w14:textId="77777777" w:rsidR="00C329E2" w:rsidRPr="00FF4225" w:rsidRDefault="00C329E2" w:rsidP="008041E0">
            <w:pPr>
              <w:spacing w:before="40" w:after="40" w:line="240" w:lineRule="exact"/>
              <w:rPr>
                <w:rFonts w:ascii="Times New Roman" w:hAnsi="Times New Roman"/>
                <w:sz w:val="18"/>
                <w:szCs w:val="20"/>
              </w:rPr>
            </w:pPr>
            <w:r w:rsidRPr="00FF4225">
              <w:rPr>
                <w:sz w:val="18"/>
              </w:rPr>
              <w:t>30954-2</w:t>
            </w:r>
          </w:p>
        </w:tc>
        <w:tc>
          <w:tcPr>
            <w:tcW w:w="3330" w:type="dxa"/>
          </w:tcPr>
          <w:p w14:paraId="78BECFAD" w14:textId="77777777" w:rsidR="00C329E2" w:rsidRPr="00FF4225" w:rsidRDefault="00C329E2" w:rsidP="008041E0">
            <w:pPr>
              <w:spacing w:before="40" w:after="40" w:line="220" w:lineRule="exact"/>
              <w:rPr>
                <w:noProof/>
                <w:sz w:val="18"/>
                <w:szCs w:val="18"/>
              </w:rPr>
            </w:pPr>
            <w:r>
              <w:rPr>
                <w:noProof/>
                <w:sz w:val="18"/>
                <w:szCs w:val="18"/>
              </w:rPr>
              <w:t>2.16.840.1.113883.10.20.22</w:t>
            </w:r>
            <w:r w:rsidRPr="00FF4225">
              <w:rPr>
                <w:noProof/>
                <w:sz w:val="18"/>
                <w:szCs w:val="18"/>
              </w:rPr>
              <w:t>.2.3.1</w:t>
            </w:r>
            <w:r w:rsidRPr="00FF4225">
              <w:rPr>
                <w:noProof/>
                <w:sz w:val="18"/>
                <w:szCs w:val="18"/>
              </w:rPr>
              <w:br/>
            </w:r>
            <w:r w:rsidRPr="001D194A">
              <w:rPr>
                <w:noProof/>
                <w:sz w:val="18"/>
                <w:szCs w:val="18"/>
              </w:rPr>
              <w:t>2.16.840.1.113883.10.20.22.2.3</w:t>
            </w:r>
          </w:p>
        </w:tc>
        <w:tc>
          <w:tcPr>
            <w:tcW w:w="360" w:type="dxa"/>
            <w:shd w:val="clear" w:color="auto" w:fill="E6E6E6"/>
          </w:tcPr>
          <w:p w14:paraId="4B320740"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O</w:t>
            </w:r>
          </w:p>
        </w:tc>
        <w:tc>
          <w:tcPr>
            <w:tcW w:w="360" w:type="dxa"/>
          </w:tcPr>
          <w:p w14:paraId="594CEF33"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O</w:t>
            </w:r>
          </w:p>
        </w:tc>
        <w:tc>
          <w:tcPr>
            <w:tcW w:w="360" w:type="dxa"/>
            <w:shd w:val="clear" w:color="auto" w:fill="E6E6E6"/>
          </w:tcPr>
          <w:p w14:paraId="77816645" w14:textId="77777777" w:rsidR="00C329E2" w:rsidRPr="00FF4225" w:rsidRDefault="00C329E2" w:rsidP="008041E0">
            <w:pPr>
              <w:spacing w:before="40" w:after="40" w:line="240" w:lineRule="exact"/>
              <w:jc w:val="center"/>
              <w:rPr>
                <w:rFonts w:ascii="Times New Roman" w:hAnsi="Times New Roman"/>
                <w:sz w:val="18"/>
              </w:rPr>
            </w:pPr>
            <w:r w:rsidRPr="00FF4225">
              <w:rPr>
                <w:sz w:val="18"/>
                <w:szCs w:val="20"/>
              </w:rPr>
              <w:t>–</w:t>
            </w:r>
          </w:p>
        </w:tc>
        <w:tc>
          <w:tcPr>
            <w:tcW w:w="360" w:type="dxa"/>
          </w:tcPr>
          <w:p w14:paraId="3A3D50BD"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rPr>
              <w:t>–</w:t>
            </w:r>
          </w:p>
        </w:tc>
        <w:tc>
          <w:tcPr>
            <w:tcW w:w="360" w:type="dxa"/>
            <w:shd w:val="clear" w:color="auto" w:fill="E6E6E6"/>
          </w:tcPr>
          <w:p w14:paraId="5D4F3D3F"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R</w:t>
            </w:r>
          </w:p>
        </w:tc>
        <w:tc>
          <w:tcPr>
            <w:tcW w:w="360" w:type="dxa"/>
          </w:tcPr>
          <w:p w14:paraId="43ED8AE1"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rPr>
              <w:t>–</w:t>
            </w:r>
          </w:p>
        </w:tc>
        <w:tc>
          <w:tcPr>
            <w:tcW w:w="360" w:type="dxa"/>
            <w:shd w:val="clear" w:color="auto" w:fill="E6E6E6"/>
          </w:tcPr>
          <w:p w14:paraId="0AF5B049"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rPr>
              <w:t>–</w:t>
            </w:r>
          </w:p>
        </w:tc>
        <w:tc>
          <w:tcPr>
            <w:tcW w:w="360" w:type="dxa"/>
          </w:tcPr>
          <w:p w14:paraId="0E788C22"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O</w:t>
            </w:r>
          </w:p>
        </w:tc>
        <w:tc>
          <w:tcPr>
            <w:tcW w:w="360" w:type="dxa"/>
            <w:shd w:val="clear" w:color="auto" w:fill="E6E6E6"/>
          </w:tcPr>
          <w:p w14:paraId="41A49CE3"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65ACD5F8" w14:textId="77777777">
        <w:trPr>
          <w:cantSplit/>
        </w:trPr>
        <w:tc>
          <w:tcPr>
            <w:tcW w:w="1718" w:type="dxa"/>
          </w:tcPr>
          <w:p w14:paraId="6707724A" w14:textId="77777777" w:rsidR="00C329E2" w:rsidRPr="00FF4225" w:rsidRDefault="00C329E2" w:rsidP="008041E0">
            <w:pPr>
              <w:spacing w:before="40" w:after="40" w:line="220" w:lineRule="exact"/>
              <w:rPr>
                <w:noProof/>
                <w:sz w:val="18"/>
                <w:szCs w:val="18"/>
              </w:rPr>
            </w:pPr>
            <w:r w:rsidRPr="00FF4225">
              <w:rPr>
                <w:noProof/>
                <w:sz w:val="18"/>
                <w:szCs w:val="18"/>
              </w:rPr>
              <w:t>Review of Systems</w:t>
            </w:r>
          </w:p>
        </w:tc>
        <w:tc>
          <w:tcPr>
            <w:tcW w:w="1080" w:type="dxa"/>
          </w:tcPr>
          <w:p w14:paraId="23B86524" w14:textId="77777777" w:rsidR="00C329E2" w:rsidRPr="00FF4225" w:rsidRDefault="00C329E2" w:rsidP="008041E0">
            <w:pPr>
              <w:spacing w:before="40" w:after="40" w:line="240" w:lineRule="exact"/>
              <w:rPr>
                <w:sz w:val="18"/>
              </w:rPr>
            </w:pPr>
            <w:r w:rsidRPr="00FF4225">
              <w:rPr>
                <w:sz w:val="18"/>
              </w:rPr>
              <w:t>10187-3</w:t>
            </w:r>
          </w:p>
        </w:tc>
        <w:tc>
          <w:tcPr>
            <w:tcW w:w="3330" w:type="dxa"/>
          </w:tcPr>
          <w:p w14:paraId="740CCAE6" w14:textId="77777777" w:rsidR="00C329E2" w:rsidRPr="00FF4225" w:rsidRDefault="00C329E2" w:rsidP="008041E0">
            <w:pPr>
              <w:spacing w:before="40" w:after="40" w:line="220" w:lineRule="exact"/>
              <w:rPr>
                <w:noProof/>
                <w:sz w:val="18"/>
                <w:szCs w:val="18"/>
              </w:rPr>
            </w:pPr>
            <w:r w:rsidRPr="00FF4225">
              <w:rPr>
                <w:noProof/>
                <w:sz w:val="18"/>
                <w:szCs w:val="18"/>
              </w:rPr>
              <w:t xml:space="preserve">— </w:t>
            </w:r>
            <w:r w:rsidRPr="00FF4225">
              <w:rPr>
                <w:noProof/>
                <w:sz w:val="18"/>
                <w:szCs w:val="20"/>
              </w:rPr>
              <w:br/>
            </w:r>
            <w:r w:rsidRPr="00FF4225">
              <w:rPr>
                <w:noProof/>
                <w:sz w:val="18"/>
                <w:szCs w:val="18"/>
              </w:rPr>
              <w:t>1.3.6.1.4.1.19376.1.5.3.1.3.18</w:t>
            </w:r>
          </w:p>
        </w:tc>
        <w:tc>
          <w:tcPr>
            <w:tcW w:w="360" w:type="dxa"/>
            <w:shd w:val="clear" w:color="auto" w:fill="E6E6E6"/>
          </w:tcPr>
          <w:p w14:paraId="29D0DBEE" w14:textId="77777777" w:rsidR="00C329E2" w:rsidRPr="00FF4225" w:rsidRDefault="00C329E2" w:rsidP="008041E0">
            <w:pPr>
              <w:spacing w:before="40" w:after="40" w:line="240" w:lineRule="exact"/>
              <w:jc w:val="center"/>
              <w:rPr>
                <w:rFonts w:ascii="Times New Roman" w:hAnsi="Times New Roman"/>
                <w:sz w:val="18"/>
                <w:szCs w:val="20"/>
              </w:rPr>
            </w:pPr>
            <w:r w:rsidRPr="00FF4225">
              <w:rPr>
                <w:sz w:val="18"/>
                <w:szCs w:val="20"/>
              </w:rPr>
              <w:t>–</w:t>
            </w:r>
          </w:p>
        </w:tc>
        <w:tc>
          <w:tcPr>
            <w:tcW w:w="360" w:type="dxa"/>
          </w:tcPr>
          <w:p w14:paraId="4C921566"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O</w:t>
            </w:r>
          </w:p>
        </w:tc>
        <w:tc>
          <w:tcPr>
            <w:tcW w:w="360" w:type="dxa"/>
            <w:shd w:val="clear" w:color="auto" w:fill="E6E6E6"/>
          </w:tcPr>
          <w:p w14:paraId="1B4BBF07"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43EC2245"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O</w:t>
            </w:r>
          </w:p>
        </w:tc>
        <w:tc>
          <w:tcPr>
            <w:tcW w:w="360" w:type="dxa"/>
            <w:shd w:val="clear" w:color="auto" w:fill="E6E6E6"/>
          </w:tcPr>
          <w:p w14:paraId="54EB89C8"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R</w:t>
            </w:r>
          </w:p>
        </w:tc>
        <w:tc>
          <w:tcPr>
            <w:tcW w:w="360" w:type="dxa"/>
          </w:tcPr>
          <w:p w14:paraId="6B1199E4" w14:textId="77777777" w:rsidR="00C329E2" w:rsidRPr="00FF4225" w:rsidRDefault="00C329E2" w:rsidP="008041E0">
            <w:pPr>
              <w:spacing w:before="40" w:after="40" w:line="240" w:lineRule="exact"/>
              <w:jc w:val="center"/>
              <w:rPr>
                <w:rFonts w:ascii="Times New Roman" w:hAnsi="Times New Roman"/>
              </w:rPr>
            </w:pPr>
            <w:r w:rsidRPr="00FF4225">
              <w:rPr>
                <w:sz w:val="18"/>
                <w:szCs w:val="20"/>
              </w:rPr>
              <w:t>–</w:t>
            </w:r>
          </w:p>
        </w:tc>
        <w:tc>
          <w:tcPr>
            <w:tcW w:w="360" w:type="dxa"/>
            <w:shd w:val="clear" w:color="auto" w:fill="E6E6E6"/>
          </w:tcPr>
          <w:p w14:paraId="1D49B0AC" w14:textId="77777777" w:rsidR="00C329E2" w:rsidRPr="00FF4225" w:rsidRDefault="00C329E2" w:rsidP="008041E0">
            <w:pPr>
              <w:spacing w:before="40" w:after="40" w:line="240" w:lineRule="exact"/>
              <w:jc w:val="center"/>
              <w:rPr>
                <w:rFonts w:ascii="Times New Roman" w:hAnsi="Times New Roman"/>
              </w:rPr>
            </w:pPr>
            <w:r w:rsidRPr="00FF4225">
              <w:rPr>
                <w:rFonts w:ascii="Times New Roman" w:hAnsi="Times New Roman"/>
              </w:rPr>
              <w:t>O</w:t>
            </w:r>
          </w:p>
        </w:tc>
        <w:tc>
          <w:tcPr>
            <w:tcW w:w="360" w:type="dxa"/>
          </w:tcPr>
          <w:p w14:paraId="2F0B7F3E"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O</w:t>
            </w:r>
          </w:p>
        </w:tc>
        <w:tc>
          <w:tcPr>
            <w:tcW w:w="360" w:type="dxa"/>
            <w:shd w:val="clear" w:color="auto" w:fill="E6E6E6"/>
          </w:tcPr>
          <w:p w14:paraId="671D2F4F"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227EFD08" w14:textId="77777777">
        <w:trPr>
          <w:cantSplit/>
        </w:trPr>
        <w:tc>
          <w:tcPr>
            <w:tcW w:w="1718" w:type="dxa"/>
          </w:tcPr>
          <w:p w14:paraId="329976FE" w14:textId="77777777" w:rsidR="00C329E2" w:rsidRPr="00FF4225" w:rsidRDefault="00C329E2" w:rsidP="008041E0">
            <w:pPr>
              <w:spacing w:before="40" w:after="40" w:line="220" w:lineRule="exact"/>
              <w:rPr>
                <w:noProof/>
                <w:sz w:val="18"/>
                <w:szCs w:val="18"/>
              </w:rPr>
            </w:pPr>
            <w:r>
              <w:rPr>
                <w:noProof/>
                <w:sz w:val="18"/>
                <w:szCs w:val="18"/>
              </w:rPr>
              <w:t>Social History</w:t>
            </w:r>
          </w:p>
        </w:tc>
        <w:tc>
          <w:tcPr>
            <w:tcW w:w="1080" w:type="dxa"/>
          </w:tcPr>
          <w:p w14:paraId="4476B754" w14:textId="77777777" w:rsidR="00C329E2" w:rsidRPr="00FF4225" w:rsidRDefault="00C329E2" w:rsidP="008041E0">
            <w:pPr>
              <w:spacing w:before="40" w:after="40" w:line="240" w:lineRule="exact"/>
              <w:rPr>
                <w:sz w:val="18"/>
              </w:rPr>
            </w:pPr>
            <w:r>
              <w:rPr>
                <w:sz w:val="18"/>
              </w:rPr>
              <w:t>29762-2</w:t>
            </w:r>
          </w:p>
        </w:tc>
        <w:tc>
          <w:tcPr>
            <w:tcW w:w="3330" w:type="dxa"/>
          </w:tcPr>
          <w:p w14:paraId="1963EF2E" w14:textId="77777777" w:rsidR="00C329E2" w:rsidRDefault="00C329E2" w:rsidP="008041E0">
            <w:pPr>
              <w:spacing w:before="40" w:after="40" w:line="220" w:lineRule="exact"/>
              <w:rPr>
                <w:noProof/>
                <w:sz w:val="18"/>
                <w:szCs w:val="18"/>
              </w:rPr>
            </w:pPr>
            <w:r>
              <w:rPr>
                <w:noProof/>
                <w:sz w:val="18"/>
                <w:szCs w:val="18"/>
              </w:rPr>
              <w:t>--</w:t>
            </w:r>
          </w:p>
          <w:p w14:paraId="29DB6D23" w14:textId="77777777" w:rsidR="00C329E2" w:rsidRPr="00FF4225" w:rsidRDefault="00C329E2" w:rsidP="008041E0">
            <w:pPr>
              <w:spacing w:before="40" w:after="40" w:line="220" w:lineRule="exact"/>
              <w:rPr>
                <w:noProof/>
                <w:sz w:val="18"/>
                <w:szCs w:val="18"/>
              </w:rPr>
            </w:pPr>
            <w:r w:rsidRPr="001D194A">
              <w:rPr>
                <w:noProof/>
                <w:sz w:val="18"/>
                <w:szCs w:val="18"/>
              </w:rPr>
              <w:t>2.16.840.1.113883.10.20.22.2.17</w:t>
            </w:r>
          </w:p>
        </w:tc>
        <w:tc>
          <w:tcPr>
            <w:tcW w:w="360" w:type="dxa"/>
            <w:shd w:val="clear" w:color="auto" w:fill="E6E6E6"/>
          </w:tcPr>
          <w:p w14:paraId="61F69EBF" w14:textId="77777777" w:rsidR="00C329E2" w:rsidRPr="00FF4225" w:rsidRDefault="00C329E2" w:rsidP="008041E0">
            <w:pPr>
              <w:spacing w:before="40" w:after="40" w:line="240" w:lineRule="exact"/>
              <w:jc w:val="center"/>
              <w:rPr>
                <w:rFonts w:ascii="Times New Roman" w:hAnsi="Times New Roman"/>
                <w:sz w:val="18"/>
                <w:szCs w:val="20"/>
              </w:rPr>
            </w:pPr>
            <w:r>
              <w:rPr>
                <w:rFonts w:ascii="Times New Roman" w:hAnsi="Times New Roman"/>
                <w:sz w:val="18"/>
                <w:szCs w:val="20"/>
              </w:rPr>
              <w:t>O</w:t>
            </w:r>
          </w:p>
        </w:tc>
        <w:tc>
          <w:tcPr>
            <w:tcW w:w="360" w:type="dxa"/>
          </w:tcPr>
          <w:p w14:paraId="4D34E6B8" w14:textId="77777777" w:rsidR="00C329E2" w:rsidRPr="00FF4225" w:rsidRDefault="00C329E2" w:rsidP="008041E0">
            <w:pPr>
              <w:spacing w:before="40" w:after="40" w:line="240" w:lineRule="exact"/>
              <w:jc w:val="center"/>
              <w:rPr>
                <w:rFonts w:ascii="Times New Roman" w:hAnsi="Times New Roman"/>
                <w:sz w:val="18"/>
                <w:szCs w:val="20"/>
              </w:rPr>
            </w:pPr>
            <w:r>
              <w:rPr>
                <w:rFonts w:ascii="Times New Roman" w:hAnsi="Times New Roman"/>
                <w:sz w:val="18"/>
                <w:szCs w:val="20"/>
              </w:rPr>
              <w:t>O</w:t>
            </w:r>
          </w:p>
        </w:tc>
        <w:tc>
          <w:tcPr>
            <w:tcW w:w="360" w:type="dxa"/>
            <w:shd w:val="clear" w:color="auto" w:fill="E6E6E6"/>
          </w:tcPr>
          <w:p w14:paraId="0183F8D0" w14:textId="77777777" w:rsidR="00C329E2" w:rsidRPr="00FF4225" w:rsidRDefault="00C329E2" w:rsidP="008041E0">
            <w:pPr>
              <w:spacing w:before="40" w:after="40" w:line="240" w:lineRule="exact"/>
              <w:jc w:val="center"/>
              <w:rPr>
                <w:rFonts w:ascii="Times New Roman" w:hAnsi="Times New Roman"/>
              </w:rPr>
            </w:pPr>
            <w:r w:rsidRPr="00FF4225">
              <w:rPr>
                <w:sz w:val="18"/>
                <w:szCs w:val="20"/>
              </w:rPr>
              <w:t>–</w:t>
            </w:r>
          </w:p>
        </w:tc>
        <w:tc>
          <w:tcPr>
            <w:tcW w:w="360" w:type="dxa"/>
          </w:tcPr>
          <w:p w14:paraId="3EED007B" w14:textId="77777777" w:rsidR="00C329E2" w:rsidRPr="00FF4225" w:rsidRDefault="00C329E2" w:rsidP="008041E0">
            <w:pPr>
              <w:spacing w:before="40" w:after="40" w:line="240" w:lineRule="exact"/>
              <w:jc w:val="center"/>
              <w:rPr>
                <w:rFonts w:ascii="Times New Roman" w:hAnsi="Times New Roman"/>
                <w:sz w:val="18"/>
                <w:szCs w:val="20"/>
              </w:rPr>
            </w:pPr>
            <w:r>
              <w:rPr>
                <w:rFonts w:ascii="Times New Roman" w:hAnsi="Times New Roman"/>
                <w:sz w:val="18"/>
                <w:szCs w:val="20"/>
              </w:rPr>
              <w:t>O</w:t>
            </w:r>
          </w:p>
        </w:tc>
        <w:tc>
          <w:tcPr>
            <w:tcW w:w="360" w:type="dxa"/>
            <w:shd w:val="clear" w:color="auto" w:fill="E6E6E6"/>
          </w:tcPr>
          <w:p w14:paraId="25383C03" w14:textId="77777777" w:rsidR="00C329E2" w:rsidRPr="00FF4225" w:rsidRDefault="00C329E2" w:rsidP="008041E0">
            <w:pPr>
              <w:spacing w:before="40" w:after="40" w:line="240" w:lineRule="exact"/>
              <w:jc w:val="center"/>
              <w:rPr>
                <w:rFonts w:ascii="Times New Roman" w:hAnsi="Times New Roman"/>
                <w:sz w:val="18"/>
                <w:szCs w:val="20"/>
              </w:rPr>
            </w:pPr>
            <w:r>
              <w:rPr>
                <w:rFonts w:ascii="Times New Roman" w:hAnsi="Times New Roman"/>
                <w:sz w:val="18"/>
                <w:szCs w:val="20"/>
              </w:rPr>
              <w:t>R</w:t>
            </w:r>
          </w:p>
        </w:tc>
        <w:tc>
          <w:tcPr>
            <w:tcW w:w="360" w:type="dxa"/>
          </w:tcPr>
          <w:p w14:paraId="79630F69" w14:textId="77777777" w:rsidR="00C329E2" w:rsidRPr="00FF4225" w:rsidRDefault="00C329E2" w:rsidP="008041E0">
            <w:pPr>
              <w:spacing w:before="40" w:after="40" w:line="240" w:lineRule="exact"/>
              <w:jc w:val="center"/>
              <w:rPr>
                <w:rFonts w:ascii="Times New Roman" w:hAnsi="Times New Roman"/>
              </w:rPr>
            </w:pPr>
            <w:r w:rsidRPr="00FF4225">
              <w:rPr>
                <w:sz w:val="18"/>
                <w:szCs w:val="20"/>
              </w:rPr>
              <w:t>–</w:t>
            </w:r>
          </w:p>
        </w:tc>
        <w:tc>
          <w:tcPr>
            <w:tcW w:w="360" w:type="dxa"/>
            <w:shd w:val="clear" w:color="auto" w:fill="E6E6E6"/>
          </w:tcPr>
          <w:p w14:paraId="6853248E" w14:textId="77777777" w:rsidR="00C329E2" w:rsidRPr="00FF4225" w:rsidRDefault="00C329E2" w:rsidP="008041E0">
            <w:pPr>
              <w:spacing w:before="40" w:after="40" w:line="240" w:lineRule="exact"/>
              <w:jc w:val="center"/>
              <w:rPr>
                <w:rFonts w:ascii="Times New Roman" w:hAnsi="Times New Roman"/>
              </w:rPr>
            </w:pPr>
            <w:r>
              <w:rPr>
                <w:rFonts w:ascii="Times New Roman" w:hAnsi="Times New Roman"/>
              </w:rPr>
              <w:t>O</w:t>
            </w:r>
          </w:p>
        </w:tc>
        <w:tc>
          <w:tcPr>
            <w:tcW w:w="360" w:type="dxa"/>
          </w:tcPr>
          <w:p w14:paraId="58AE4DB3" w14:textId="77777777" w:rsidR="00C329E2" w:rsidRPr="00FF4225" w:rsidRDefault="00C329E2" w:rsidP="008041E0">
            <w:pPr>
              <w:spacing w:before="40" w:after="40" w:line="240" w:lineRule="exact"/>
              <w:jc w:val="center"/>
              <w:rPr>
                <w:rFonts w:ascii="Times New Roman" w:hAnsi="Times New Roman"/>
              </w:rPr>
            </w:pPr>
            <w:r w:rsidRPr="00FF4225">
              <w:rPr>
                <w:sz w:val="18"/>
                <w:szCs w:val="20"/>
              </w:rPr>
              <w:t>–</w:t>
            </w:r>
          </w:p>
        </w:tc>
        <w:tc>
          <w:tcPr>
            <w:tcW w:w="360" w:type="dxa"/>
            <w:shd w:val="clear" w:color="auto" w:fill="E6E6E6"/>
          </w:tcPr>
          <w:p w14:paraId="31E7BE5E" w14:textId="77777777" w:rsidR="00C329E2" w:rsidRPr="00FF4225" w:rsidRDefault="00C329E2" w:rsidP="008041E0">
            <w:pPr>
              <w:spacing w:before="40" w:after="40" w:line="240" w:lineRule="exact"/>
              <w:jc w:val="center"/>
              <w:rPr>
                <w:rFonts w:ascii="Times New Roman" w:hAnsi="Times New Roman"/>
                <w:sz w:val="18"/>
                <w:szCs w:val="20"/>
              </w:rPr>
            </w:pPr>
            <w:r>
              <w:rPr>
                <w:rFonts w:ascii="Times New Roman" w:hAnsi="Times New Roman"/>
                <w:sz w:val="18"/>
                <w:szCs w:val="20"/>
              </w:rPr>
              <w:t>*</w:t>
            </w:r>
          </w:p>
        </w:tc>
      </w:tr>
      <w:tr w:rsidR="00C329E2" w:rsidRPr="00FF4225" w14:paraId="0AB23AD4" w14:textId="77777777">
        <w:trPr>
          <w:cantSplit/>
        </w:trPr>
        <w:tc>
          <w:tcPr>
            <w:tcW w:w="1718" w:type="dxa"/>
          </w:tcPr>
          <w:p w14:paraId="7CBDF06C" w14:textId="77777777" w:rsidR="00C329E2" w:rsidRPr="00FF4225" w:rsidRDefault="00C329E2" w:rsidP="008041E0">
            <w:pPr>
              <w:spacing w:before="40" w:after="40" w:line="220" w:lineRule="exact"/>
              <w:rPr>
                <w:noProof/>
                <w:sz w:val="18"/>
                <w:szCs w:val="18"/>
              </w:rPr>
            </w:pPr>
            <w:r w:rsidRPr="00FF4225">
              <w:rPr>
                <w:noProof/>
                <w:sz w:val="18"/>
                <w:szCs w:val="18"/>
              </w:rPr>
              <w:t xml:space="preserve">Subjective </w:t>
            </w:r>
          </w:p>
        </w:tc>
        <w:tc>
          <w:tcPr>
            <w:tcW w:w="1080" w:type="dxa"/>
          </w:tcPr>
          <w:p w14:paraId="1DBD5B3E" w14:textId="77777777" w:rsidR="00C329E2" w:rsidRPr="00FF4225" w:rsidRDefault="00C329E2" w:rsidP="008041E0">
            <w:pPr>
              <w:spacing w:before="40" w:after="40" w:line="240" w:lineRule="exact"/>
              <w:rPr>
                <w:sz w:val="18"/>
              </w:rPr>
            </w:pPr>
            <w:r w:rsidRPr="00486100">
              <w:rPr>
                <w:sz w:val="18"/>
              </w:rPr>
              <w:t>61150-9</w:t>
            </w:r>
          </w:p>
        </w:tc>
        <w:tc>
          <w:tcPr>
            <w:tcW w:w="3330" w:type="dxa"/>
          </w:tcPr>
          <w:p w14:paraId="046224AE" w14:textId="77777777" w:rsidR="00C329E2" w:rsidRDefault="00C329E2" w:rsidP="008041E0">
            <w:pPr>
              <w:spacing w:before="40" w:after="40" w:line="220" w:lineRule="exact"/>
              <w:rPr>
                <w:noProof/>
                <w:sz w:val="18"/>
                <w:szCs w:val="18"/>
              </w:rPr>
            </w:pPr>
            <w:r>
              <w:rPr>
                <w:noProof/>
                <w:sz w:val="18"/>
                <w:szCs w:val="18"/>
              </w:rPr>
              <w:t>--</w:t>
            </w:r>
          </w:p>
          <w:p w14:paraId="4425E1CE" w14:textId="77777777" w:rsidR="00C329E2" w:rsidRPr="00FF4225" w:rsidRDefault="00C329E2" w:rsidP="008041E0">
            <w:pPr>
              <w:spacing w:before="40" w:after="40" w:line="220" w:lineRule="exact"/>
              <w:rPr>
                <w:noProof/>
                <w:sz w:val="18"/>
                <w:szCs w:val="18"/>
              </w:rPr>
            </w:pPr>
            <w:r w:rsidRPr="00143193">
              <w:rPr>
                <w:noProof/>
                <w:sz w:val="18"/>
                <w:szCs w:val="18"/>
              </w:rPr>
              <w:t>2.16.840.1.113883.10.20.21.2.2</w:t>
            </w:r>
          </w:p>
        </w:tc>
        <w:tc>
          <w:tcPr>
            <w:tcW w:w="360" w:type="dxa"/>
            <w:shd w:val="clear" w:color="auto" w:fill="E6E6E6"/>
          </w:tcPr>
          <w:p w14:paraId="7C547752"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4F727CAC"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7625C44C"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1E89471"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72937E33"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1F5D71DA"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5EE56D78"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2A5740E" w14:textId="77777777" w:rsidR="00C329E2" w:rsidRPr="00FF4225" w:rsidRDefault="00C329E2" w:rsidP="008041E0">
            <w:pPr>
              <w:spacing w:before="40" w:after="40" w:line="240" w:lineRule="exact"/>
              <w:jc w:val="center"/>
              <w:rPr>
                <w:sz w:val="18"/>
                <w:szCs w:val="20"/>
              </w:rPr>
            </w:pPr>
            <w:r>
              <w:rPr>
                <w:sz w:val="18"/>
                <w:szCs w:val="20"/>
              </w:rPr>
              <w:t>O</w:t>
            </w:r>
          </w:p>
        </w:tc>
        <w:tc>
          <w:tcPr>
            <w:tcW w:w="360" w:type="dxa"/>
            <w:shd w:val="clear" w:color="auto" w:fill="E6E6E6"/>
          </w:tcPr>
          <w:p w14:paraId="4062004C"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4443E8DC" w14:textId="77777777">
        <w:trPr>
          <w:cantSplit/>
        </w:trPr>
        <w:tc>
          <w:tcPr>
            <w:tcW w:w="1718" w:type="dxa"/>
          </w:tcPr>
          <w:p w14:paraId="72879AF9" w14:textId="77777777" w:rsidR="00C329E2" w:rsidRPr="00FF4225" w:rsidRDefault="00C329E2" w:rsidP="008041E0">
            <w:pPr>
              <w:spacing w:before="40" w:after="40" w:line="220" w:lineRule="exact"/>
              <w:rPr>
                <w:noProof/>
                <w:sz w:val="18"/>
                <w:szCs w:val="18"/>
              </w:rPr>
            </w:pPr>
            <w:r w:rsidRPr="00FF4225">
              <w:rPr>
                <w:noProof/>
                <w:sz w:val="18"/>
                <w:szCs w:val="18"/>
              </w:rPr>
              <w:t>Surgery Description</w:t>
            </w:r>
          </w:p>
        </w:tc>
        <w:tc>
          <w:tcPr>
            <w:tcW w:w="1080" w:type="dxa"/>
          </w:tcPr>
          <w:p w14:paraId="575138FE" w14:textId="77777777" w:rsidR="00C329E2" w:rsidRPr="00FF4225" w:rsidRDefault="00C329E2" w:rsidP="008041E0">
            <w:pPr>
              <w:spacing w:before="40" w:after="40" w:line="240" w:lineRule="exact"/>
              <w:rPr>
                <w:sz w:val="18"/>
              </w:rPr>
            </w:pPr>
            <w:r w:rsidRPr="00FF4225">
              <w:rPr>
                <w:sz w:val="18"/>
              </w:rPr>
              <w:t>29554-3</w:t>
            </w:r>
          </w:p>
        </w:tc>
        <w:tc>
          <w:tcPr>
            <w:tcW w:w="3330" w:type="dxa"/>
          </w:tcPr>
          <w:p w14:paraId="62044FE6" w14:textId="77777777" w:rsidR="00C329E2" w:rsidRPr="00FF4225" w:rsidRDefault="00C329E2" w:rsidP="008041E0">
            <w:pPr>
              <w:spacing w:before="40" w:after="40" w:line="220" w:lineRule="exact"/>
              <w:rPr>
                <w:noProof/>
                <w:sz w:val="18"/>
                <w:szCs w:val="18"/>
              </w:rPr>
            </w:pPr>
            <w:r>
              <w:rPr>
                <w:noProof/>
                <w:sz w:val="18"/>
                <w:szCs w:val="18"/>
              </w:rPr>
              <w:t>--</w:t>
            </w:r>
            <w:r w:rsidRPr="00FF4225">
              <w:rPr>
                <w:noProof/>
                <w:sz w:val="18"/>
                <w:szCs w:val="18"/>
              </w:rPr>
              <w:br/>
              <w:t>2.16.840.1.113883.10.20.22.2.26</w:t>
            </w:r>
          </w:p>
        </w:tc>
        <w:tc>
          <w:tcPr>
            <w:tcW w:w="360" w:type="dxa"/>
            <w:shd w:val="clear" w:color="auto" w:fill="E6E6E6"/>
          </w:tcPr>
          <w:p w14:paraId="5A7A0C69"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173AFA87"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4CA9D37A"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A22BF45"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12108CA4"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1FF02980" w14:textId="77777777" w:rsidR="00C329E2" w:rsidRPr="00FF4225" w:rsidRDefault="00C329E2" w:rsidP="008041E0">
            <w:pPr>
              <w:spacing w:before="40" w:after="40" w:line="240" w:lineRule="exact"/>
              <w:jc w:val="center"/>
              <w:rPr>
                <w:sz w:val="18"/>
                <w:szCs w:val="20"/>
              </w:rPr>
            </w:pPr>
            <w:r w:rsidRPr="00FF4225">
              <w:rPr>
                <w:sz w:val="18"/>
                <w:szCs w:val="20"/>
              </w:rPr>
              <w:t>R</w:t>
            </w:r>
          </w:p>
        </w:tc>
        <w:tc>
          <w:tcPr>
            <w:tcW w:w="360" w:type="dxa"/>
            <w:shd w:val="clear" w:color="auto" w:fill="E6E6E6"/>
          </w:tcPr>
          <w:p w14:paraId="5B74D6A2"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tcPr>
          <w:p w14:paraId="2C5AFB77" w14:textId="77777777" w:rsidR="00C329E2" w:rsidRPr="00FF4225" w:rsidRDefault="00C329E2" w:rsidP="008041E0">
            <w:pPr>
              <w:spacing w:before="40" w:after="40" w:line="240" w:lineRule="exact"/>
              <w:jc w:val="center"/>
              <w:rPr>
                <w:sz w:val="18"/>
                <w:szCs w:val="20"/>
              </w:rPr>
            </w:pPr>
            <w:r w:rsidRPr="00FF4225">
              <w:rPr>
                <w:sz w:val="18"/>
                <w:szCs w:val="20"/>
              </w:rPr>
              <w:t>–</w:t>
            </w:r>
          </w:p>
        </w:tc>
        <w:tc>
          <w:tcPr>
            <w:tcW w:w="360" w:type="dxa"/>
            <w:shd w:val="clear" w:color="auto" w:fill="E6E6E6"/>
          </w:tcPr>
          <w:p w14:paraId="396DCC50" w14:textId="77777777" w:rsidR="00C329E2" w:rsidRPr="00FF4225" w:rsidRDefault="00C329E2" w:rsidP="008041E0">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76E5F737" w14:textId="77777777">
        <w:trPr>
          <w:cantSplit/>
        </w:trPr>
        <w:tc>
          <w:tcPr>
            <w:tcW w:w="1718" w:type="dxa"/>
          </w:tcPr>
          <w:p w14:paraId="7C492AEB" w14:textId="77777777" w:rsidR="00C329E2" w:rsidRPr="00FF4225" w:rsidRDefault="00C329E2" w:rsidP="00746893">
            <w:pPr>
              <w:keepNext/>
              <w:spacing w:before="40" w:after="40" w:line="220" w:lineRule="exact"/>
              <w:rPr>
                <w:noProof/>
                <w:sz w:val="18"/>
                <w:szCs w:val="18"/>
              </w:rPr>
            </w:pPr>
            <w:r w:rsidRPr="00FF4225">
              <w:rPr>
                <w:noProof/>
                <w:sz w:val="18"/>
                <w:szCs w:val="18"/>
              </w:rPr>
              <w:t>Surgical Drains</w:t>
            </w:r>
          </w:p>
        </w:tc>
        <w:tc>
          <w:tcPr>
            <w:tcW w:w="1080" w:type="dxa"/>
          </w:tcPr>
          <w:p w14:paraId="1E0061E6" w14:textId="77777777" w:rsidR="00C329E2" w:rsidRPr="00FF4225" w:rsidRDefault="00C329E2" w:rsidP="00746893">
            <w:pPr>
              <w:spacing w:before="40" w:after="40" w:line="240" w:lineRule="exact"/>
              <w:rPr>
                <w:sz w:val="18"/>
              </w:rPr>
            </w:pPr>
            <w:r w:rsidRPr="00FF4225">
              <w:rPr>
                <w:sz w:val="18"/>
              </w:rPr>
              <w:t>11537-8</w:t>
            </w:r>
          </w:p>
        </w:tc>
        <w:tc>
          <w:tcPr>
            <w:tcW w:w="3330" w:type="dxa"/>
          </w:tcPr>
          <w:p w14:paraId="0FB87705" w14:textId="77777777" w:rsidR="00C329E2" w:rsidRPr="00FF4225" w:rsidRDefault="00C329E2" w:rsidP="00746893">
            <w:pPr>
              <w:keepNext/>
              <w:spacing w:before="40" w:after="40" w:line="220" w:lineRule="exact"/>
              <w:rPr>
                <w:noProof/>
                <w:sz w:val="18"/>
                <w:szCs w:val="18"/>
              </w:rPr>
            </w:pPr>
            <w:r>
              <w:rPr>
                <w:noProof/>
                <w:sz w:val="18"/>
                <w:szCs w:val="18"/>
              </w:rPr>
              <w:t>--</w:t>
            </w:r>
            <w:r w:rsidRPr="00FF4225">
              <w:rPr>
                <w:noProof/>
                <w:sz w:val="18"/>
                <w:szCs w:val="18"/>
              </w:rPr>
              <w:br/>
              <w:t>2.16.840.1.113883.10.20.7.13</w:t>
            </w:r>
          </w:p>
        </w:tc>
        <w:tc>
          <w:tcPr>
            <w:tcW w:w="360" w:type="dxa"/>
            <w:shd w:val="clear" w:color="auto" w:fill="E6E6E6"/>
          </w:tcPr>
          <w:p w14:paraId="32BAB2B7" w14:textId="77777777" w:rsidR="00C329E2" w:rsidRPr="00FF4225" w:rsidRDefault="00C329E2" w:rsidP="00746893">
            <w:pPr>
              <w:keepNext/>
              <w:spacing w:before="40" w:after="40" w:line="240" w:lineRule="exact"/>
              <w:jc w:val="center"/>
              <w:rPr>
                <w:sz w:val="18"/>
                <w:szCs w:val="20"/>
              </w:rPr>
            </w:pPr>
            <w:r w:rsidRPr="00FF4225">
              <w:rPr>
                <w:sz w:val="18"/>
                <w:szCs w:val="20"/>
              </w:rPr>
              <w:t>–</w:t>
            </w:r>
          </w:p>
        </w:tc>
        <w:tc>
          <w:tcPr>
            <w:tcW w:w="360" w:type="dxa"/>
          </w:tcPr>
          <w:p w14:paraId="3F66DD4A" w14:textId="77777777" w:rsidR="00C329E2" w:rsidRPr="00FF4225" w:rsidRDefault="00C329E2" w:rsidP="00746893">
            <w:pPr>
              <w:keepNext/>
              <w:spacing w:before="40" w:after="40" w:line="240" w:lineRule="exact"/>
              <w:jc w:val="center"/>
              <w:rPr>
                <w:sz w:val="18"/>
                <w:szCs w:val="20"/>
              </w:rPr>
            </w:pPr>
            <w:r w:rsidRPr="00FF4225">
              <w:rPr>
                <w:sz w:val="18"/>
                <w:szCs w:val="20"/>
              </w:rPr>
              <w:t>–</w:t>
            </w:r>
          </w:p>
        </w:tc>
        <w:tc>
          <w:tcPr>
            <w:tcW w:w="360" w:type="dxa"/>
            <w:shd w:val="clear" w:color="auto" w:fill="E6E6E6"/>
          </w:tcPr>
          <w:p w14:paraId="68442C4F" w14:textId="77777777" w:rsidR="00C329E2" w:rsidRPr="00FF4225" w:rsidRDefault="00C329E2" w:rsidP="00746893">
            <w:pPr>
              <w:keepNext/>
              <w:spacing w:before="40" w:after="40" w:line="240" w:lineRule="exact"/>
              <w:jc w:val="center"/>
              <w:rPr>
                <w:sz w:val="18"/>
                <w:szCs w:val="20"/>
              </w:rPr>
            </w:pPr>
            <w:r w:rsidRPr="00FF4225">
              <w:rPr>
                <w:sz w:val="18"/>
                <w:szCs w:val="20"/>
              </w:rPr>
              <w:t>–</w:t>
            </w:r>
          </w:p>
        </w:tc>
        <w:tc>
          <w:tcPr>
            <w:tcW w:w="360" w:type="dxa"/>
          </w:tcPr>
          <w:p w14:paraId="1A64B708" w14:textId="77777777" w:rsidR="00C329E2" w:rsidRPr="00FF4225" w:rsidRDefault="00C329E2" w:rsidP="00746893">
            <w:pPr>
              <w:keepNext/>
              <w:spacing w:before="40" w:after="40" w:line="240" w:lineRule="exact"/>
              <w:jc w:val="center"/>
              <w:rPr>
                <w:sz w:val="18"/>
                <w:szCs w:val="20"/>
              </w:rPr>
            </w:pPr>
            <w:r w:rsidRPr="00FF4225">
              <w:rPr>
                <w:sz w:val="18"/>
                <w:szCs w:val="20"/>
              </w:rPr>
              <w:t>–</w:t>
            </w:r>
          </w:p>
        </w:tc>
        <w:tc>
          <w:tcPr>
            <w:tcW w:w="360" w:type="dxa"/>
            <w:shd w:val="clear" w:color="auto" w:fill="E6E6E6"/>
          </w:tcPr>
          <w:p w14:paraId="24CE69B3" w14:textId="77777777" w:rsidR="00C329E2" w:rsidRPr="00FF4225" w:rsidRDefault="00C329E2" w:rsidP="00746893">
            <w:pPr>
              <w:keepNext/>
              <w:spacing w:before="40" w:after="40" w:line="240" w:lineRule="exact"/>
              <w:jc w:val="center"/>
              <w:rPr>
                <w:sz w:val="18"/>
                <w:szCs w:val="20"/>
              </w:rPr>
            </w:pPr>
            <w:r w:rsidRPr="00FF4225">
              <w:rPr>
                <w:sz w:val="18"/>
                <w:szCs w:val="20"/>
              </w:rPr>
              <w:t>–</w:t>
            </w:r>
          </w:p>
        </w:tc>
        <w:tc>
          <w:tcPr>
            <w:tcW w:w="360" w:type="dxa"/>
          </w:tcPr>
          <w:p w14:paraId="1DB9CFEC" w14:textId="77777777" w:rsidR="00C329E2" w:rsidRPr="00FF4225" w:rsidRDefault="00C329E2" w:rsidP="00746893">
            <w:pPr>
              <w:keepNext/>
              <w:spacing w:before="40" w:after="40" w:line="240" w:lineRule="exact"/>
              <w:jc w:val="center"/>
              <w:rPr>
                <w:sz w:val="18"/>
                <w:szCs w:val="20"/>
              </w:rPr>
            </w:pPr>
            <w:r w:rsidRPr="00FF4225">
              <w:rPr>
                <w:sz w:val="18"/>
                <w:szCs w:val="20"/>
              </w:rPr>
              <w:t>O</w:t>
            </w:r>
          </w:p>
        </w:tc>
        <w:tc>
          <w:tcPr>
            <w:tcW w:w="360" w:type="dxa"/>
            <w:shd w:val="clear" w:color="auto" w:fill="E6E6E6"/>
          </w:tcPr>
          <w:p w14:paraId="7C6A46AE" w14:textId="77777777" w:rsidR="00C329E2" w:rsidRPr="00FF4225" w:rsidRDefault="00C329E2" w:rsidP="00746893">
            <w:pPr>
              <w:keepNext/>
              <w:spacing w:before="40" w:after="40" w:line="240" w:lineRule="exact"/>
              <w:jc w:val="center"/>
              <w:rPr>
                <w:sz w:val="18"/>
                <w:szCs w:val="20"/>
              </w:rPr>
            </w:pPr>
            <w:r w:rsidRPr="00FF4225">
              <w:rPr>
                <w:sz w:val="18"/>
                <w:szCs w:val="20"/>
              </w:rPr>
              <w:t>–</w:t>
            </w:r>
          </w:p>
        </w:tc>
        <w:tc>
          <w:tcPr>
            <w:tcW w:w="360" w:type="dxa"/>
          </w:tcPr>
          <w:p w14:paraId="14267906" w14:textId="77777777" w:rsidR="00C329E2" w:rsidRPr="00FF4225" w:rsidRDefault="00C329E2" w:rsidP="00746893">
            <w:pPr>
              <w:keepNext/>
              <w:spacing w:before="40" w:after="40" w:line="240" w:lineRule="exact"/>
              <w:jc w:val="center"/>
              <w:rPr>
                <w:sz w:val="18"/>
                <w:szCs w:val="20"/>
              </w:rPr>
            </w:pPr>
            <w:r w:rsidRPr="00FF4225">
              <w:rPr>
                <w:sz w:val="18"/>
                <w:szCs w:val="20"/>
              </w:rPr>
              <w:t>–</w:t>
            </w:r>
          </w:p>
        </w:tc>
        <w:tc>
          <w:tcPr>
            <w:tcW w:w="360" w:type="dxa"/>
            <w:shd w:val="clear" w:color="auto" w:fill="E6E6E6"/>
          </w:tcPr>
          <w:p w14:paraId="22FD9FBE" w14:textId="77777777" w:rsidR="00C329E2" w:rsidRPr="00FF4225" w:rsidRDefault="00C329E2" w:rsidP="00746893">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r w:rsidR="00C329E2" w:rsidRPr="00FF4225" w14:paraId="02033394" w14:textId="77777777">
        <w:trPr>
          <w:cantSplit/>
        </w:trPr>
        <w:tc>
          <w:tcPr>
            <w:tcW w:w="1718" w:type="dxa"/>
          </w:tcPr>
          <w:p w14:paraId="6F49E5D9" w14:textId="77777777" w:rsidR="00C329E2" w:rsidRPr="00FF4225" w:rsidRDefault="00C329E2" w:rsidP="00746893">
            <w:pPr>
              <w:keepNext/>
              <w:spacing w:before="40" w:after="40" w:line="220" w:lineRule="exact"/>
              <w:rPr>
                <w:noProof/>
                <w:sz w:val="18"/>
                <w:szCs w:val="18"/>
              </w:rPr>
            </w:pPr>
            <w:r w:rsidRPr="00FF4225">
              <w:rPr>
                <w:noProof/>
                <w:sz w:val="18"/>
                <w:szCs w:val="18"/>
              </w:rPr>
              <w:t xml:space="preserve">Vital Signs </w:t>
            </w:r>
          </w:p>
        </w:tc>
        <w:tc>
          <w:tcPr>
            <w:tcW w:w="1080" w:type="dxa"/>
          </w:tcPr>
          <w:p w14:paraId="0103B331" w14:textId="77777777" w:rsidR="00C329E2" w:rsidRPr="00FF4225" w:rsidRDefault="00C329E2" w:rsidP="00746893">
            <w:pPr>
              <w:spacing w:before="40" w:after="40" w:line="240" w:lineRule="exact"/>
              <w:rPr>
                <w:rFonts w:ascii="Times New Roman" w:hAnsi="Times New Roman"/>
                <w:sz w:val="18"/>
                <w:szCs w:val="20"/>
              </w:rPr>
            </w:pPr>
            <w:r w:rsidRPr="00FF4225">
              <w:rPr>
                <w:sz w:val="18"/>
              </w:rPr>
              <w:t>8716-3</w:t>
            </w:r>
          </w:p>
        </w:tc>
        <w:tc>
          <w:tcPr>
            <w:tcW w:w="3330" w:type="dxa"/>
          </w:tcPr>
          <w:p w14:paraId="05FE0DEF" w14:textId="77777777" w:rsidR="00C329E2" w:rsidRPr="00FF4225" w:rsidRDefault="00C329E2" w:rsidP="00746893">
            <w:pPr>
              <w:keepNext/>
              <w:spacing w:before="40" w:after="40" w:line="220" w:lineRule="exact"/>
              <w:rPr>
                <w:noProof/>
                <w:sz w:val="18"/>
                <w:szCs w:val="18"/>
              </w:rPr>
            </w:pPr>
            <w:r w:rsidRPr="001D194A">
              <w:rPr>
                <w:noProof/>
                <w:sz w:val="18"/>
                <w:szCs w:val="18"/>
              </w:rPr>
              <w:t>2.16.840.1.113883.10.20.22.2.4.1</w:t>
            </w:r>
            <w:r w:rsidRPr="001D194A">
              <w:rPr>
                <w:noProof/>
                <w:sz w:val="18"/>
                <w:szCs w:val="18"/>
              </w:rPr>
              <w:br/>
              <w:t>2.16.840.1.113883.10.20.22.2.4</w:t>
            </w:r>
          </w:p>
        </w:tc>
        <w:tc>
          <w:tcPr>
            <w:tcW w:w="360" w:type="dxa"/>
            <w:shd w:val="clear" w:color="auto" w:fill="E6E6E6"/>
          </w:tcPr>
          <w:p w14:paraId="7E6946F7" w14:textId="77777777" w:rsidR="00C329E2" w:rsidRPr="00FF4225" w:rsidRDefault="00C329E2" w:rsidP="00746893">
            <w:pPr>
              <w:spacing w:before="40" w:after="40" w:line="240" w:lineRule="exact"/>
              <w:jc w:val="center"/>
              <w:rPr>
                <w:rFonts w:ascii="Times New Roman" w:hAnsi="Times New Roman"/>
                <w:sz w:val="18"/>
                <w:szCs w:val="20"/>
              </w:rPr>
            </w:pPr>
            <w:r w:rsidRPr="00FF4225">
              <w:rPr>
                <w:rFonts w:ascii="Times New Roman" w:hAnsi="Times New Roman"/>
                <w:sz w:val="18"/>
                <w:szCs w:val="20"/>
              </w:rPr>
              <w:t>O</w:t>
            </w:r>
          </w:p>
        </w:tc>
        <w:tc>
          <w:tcPr>
            <w:tcW w:w="360" w:type="dxa"/>
          </w:tcPr>
          <w:p w14:paraId="27D45F76" w14:textId="77777777" w:rsidR="00C329E2" w:rsidRPr="00FF4225" w:rsidRDefault="00C329E2" w:rsidP="00746893">
            <w:pPr>
              <w:spacing w:before="40" w:after="40" w:line="240" w:lineRule="exact"/>
              <w:jc w:val="center"/>
              <w:rPr>
                <w:rFonts w:ascii="Times New Roman" w:hAnsi="Times New Roman"/>
                <w:sz w:val="18"/>
                <w:szCs w:val="20"/>
              </w:rPr>
            </w:pPr>
            <w:r w:rsidRPr="00FF4225">
              <w:rPr>
                <w:rFonts w:ascii="Times New Roman" w:hAnsi="Times New Roman"/>
                <w:sz w:val="18"/>
                <w:szCs w:val="20"/>
              </w:rPr>
              <w:t>O</w:t>
            </w:r>
          </w:p>
        </w:tc>
        <w:tc>
          <w:tcPr>
            <w:tcW w:w="360" w:type="dxa"/>
            <w:shd w:val="clear" w:color="auto" w:fill="E6E6E6"/>
          </w:tcPr>
          <w:p w14:paraId="195EF17C" w14:textId="77777777" w:rsidR="00C329E2" w:rsidRPr="00FF4225" w:rsidRDefault="00C329E2" w:rsidP="00746893">
            <w:pPr>
              <w:spacing w:before="40" w:after="40" w:line="240" w:lineRule="exact"/>
              <w:jc w:val="center"/>
              <w:rPr>
                <w:rFonts w:ascii="Times New Roman" w:hAnsi="Times New Roman"/>
                <w:sz w:val="18"/>
                <w:szCs w:val="20"/>
              </w:rPr>
            </w:pPr>
            <w:r w:rsidRPr="00FF4225">
              <w:rPr>
                <w:sz w:val="18"/>
                <w:szCs w:val="20"/>
              </w:rPr>
              <w:t>–</w:t>
            </w:r>
          </w:p>
        </w:tc>
        <w:tc>
          <w:tcPr>
            <w:tcW w:w="360" w:type="dxa"/>
          </w:tcPr>
          <w:p w14:paraId="6A62DDB0" w14:textId="77777777" w:rsidR="00C329E2" w:rsidRPr="00FF4225" w:rsidRDefault="00C329E2" w:rsidP="00746893">
            <w:pPr>
              <w:spacing w:before="40" w:after="40" w:line="240" w:lineRule="exact"/>
              <w:jc w:val="center"/>
              <w:rPr>
                <w:rFonts w:ascii="Times New Roman" w:hAnsi="Times New Roman"/>
                <w:sz w:val="18"/>
                <w:szCs w:val="20"/>
              </w:rPr>
            </w:pPr>
            <w:r w:rsidRPr="00FF4225">
              <w:rPr>
                <w:rFonts w:ascii="Times New Roman" w:hAnsi="Times New Roman"/>
                <w:sz w:val="18"/>
                <w:szCs w:val="20"/>
              </w:rPr>
              <w:t>O</w:t>
            </w:r>
          </w:p>
        </w:tc>
        <w:tc>
          <w:tcPr>
            <w:tcW w:w="360" w:type="dxa"/>
            <w:shd w:val="clear" w:color="auto" w:fill="E6E6E6"/>
          </w:tcPr>
          <w:p w14:paraId="6DDF9941" w14:textId="77777777" w:rsidR="00C329E2" w:rsidRPr="002758CF" w:rsidRDefault="00C329E2" w:rsidP="00746893">
            <w:pPr>
              <w:spacing w:before="40" w:after="40" w:line="240" w:lineRule="exact"/>
              <w:jc w:val="center"/>
              <w:rPr>
                <w:rFonts w:ascii="Times New Roman" w:hAnsi="Times New Roman"/>
                <w:sz w:val="18"/>
                <w:szCs w:val="20"/>
              </w:rPr>
            </w:pPr>
            <w:r w:rsidRPr="002758CF">
              <w:rPr>
                <w:rFonts w:ascii="Times New Roman" w:hAnsi="Times New Roman"/>
                <w:sz w:val="18"/>
                <w:szCs w:val="20"/>
              </w:rPr>
              <w:t>R</w:t>
            </w:r>
          </w:p>
        </w:tc>
        <w:tc>
          <w:tcPr>
            <w:tcW w:w="360" w:type="dxa"/>
          </w:tcPr>
          <w:p w14:paraId="3607372B" w14:textId="77777777" w:rsidR="00C329E2" w:rsidRPr="00FF4225" w:rsidRDefault="00C329E2" w:rsidP="00746893">
            <w:pPr>
              <w:spacing w:before="40" w:after="40" w:line="240" w:lineRule="exact"/>
              <w:jc w:val="center"/>
              <w:rPr>
                <w:rFonts w:ascii="Times New Roman" w:hAnsi="Times New Roman"/>
                <w:sz w:val="18"/>
                <w:szCs w:val="20"/>
              </w:rPr>
            </w:pPr>
            <w:r w:rsidRPr="00FF4225">
              <w:rPr>
                <w:rFonts w:ascii="Times New Roman" w:hAnsi="Times New Roman"/>
              </w:rPr>
              <w:t>–</w:t>
            </w:r>
          </w:p>
        </w:tc>
        <w:tc>
          <w:tcPr>
            <w:tcW w:w="360" w:type="dxa"/>
            <w:shd w:val="clear" w:color="auto" w:fill="E6E6E6"/>
          </w:tcPr>
          <w:p w14:paraId="4DDC3D78" w14:textId="77777777" w:rsidR="00C329E2" w:rsidRPr="00FF4225" w:rsidRDefault="00C329E2" w:rsidP="00746893">
            <w:pPr>
              <w:spacing w:before="40" w:after="40" w:line="240" w:lineRule="exact"/>
              <w:jc w:val="center"/>
              <w:rPr>
                <w:rFonts w:ascii="Times New Roman" w:hAnsi="Times New Roman"/>
                <w:sz w:val="18"/>
                <w:szCs w:val="20"/>
              </w:rPr>
            </w:pPr>
            <w:r w:rsidRPr="00FF4225">
              <w:rPr>
                <w:rFonts w:ascii="Times New Roman" w:hAnsi="Times New Roman"/>
              </w:rPr>
              <w:t>–</w:t>
            </w:r>
          </w:p>
        </w:tc>
        <w:tc>
          <w:tcPr>
            <w:tcW w:w="360" w:type="dxa"/>
          </w:tcPr>
          <w:p w14:paraId="152EFE10" w14:textId="77777777" w:rsidR="00C329E2" w:rsidRPr="00FF4225" w:rsidRDefault="00C329E2" w:rsidP="00746893">
            <w:pPr>
              <w:spacing w:before="40" w:after="40" w:line="240" w:lineRule="exact"/>
              <w:jc w:val="center"/>
              <w:rPr>
                <w:rFonts w:ascii="Times New Roman" w:hAnsi="Times New Roman"/>
                <w:sz w:val="18"/>
                <w:szCs w:val="20"/>
              </w:rPr>
            </w:pPr>
            <w:r w:rsidRPr="00FF4225">
              <w:rPr>
                <w:rFonts w:ascii="Times New Roman" w:hAnsi="Times New Roman"/>
                <w:sz w:val="18"/>
                <w:szCs w:val="20"/>
              </w:rPr>
              <w:t>O</w:t>
            </w:r>
          </w:p>
        </w:tc>
        <w:tc>
          <w:tcPr>
            <w:tcW w:w="360" w:type="dxa"/>
            <w:shd w:val="clear" w:color="auto" w:fill="E6E6E6"/>
          </w:tcPr>
          <w:p w14:paraId="46D55AA5" w14:textId="77777777" w:rsidR="00C329E2" w:rsidRPr="00FF4225" w:rsidRDefault="00C329E2" w:rsidP="00746893">
            <w:pPr>
              <w:spacing w:before="40" w:after="40" w:line="240" w:lineRule="exact"/>
              <w:jc w:val="center"/>
              <w:rPr>
                <w:rFonts w:ascii="Times New Roman" w:hAnsi="Times New Roman"/>
                <w:sz w:val="18"/>
                <w:szCs w:val="20"/>
              </w:rPr>
            </w:pPr>
            <w:r w:rsidRPr="00FF4225">
              <w:rPr>
                <w:rFonts w:ascii="Times New Roman" w:hAnsi="Times New Roman"/>
                <w:sz w:val="18"/>
                <w:szCs w:val="20"/>
              </w:rPr>
              <w:t>*</w:t>
            </w:r>
          </w:p>
        </w:tc>
      </w:tr>
    </w:tbl>
    <w:p w14:paraId="4FDE5AC1" w14:textId="77777777" w:rsidR="00F516FB" w:rsidRPr="00DA0F4D" w:rsidRDefault="00F516FB" w:rsidP="00F516FB">
      <w:pPr>
        <w:pStyle w:val="TableText"/>
        <w:tabs>
          <w:tab w:val="left" w:pos="1260"/>
          <w:tab w:val="left" w:pos="5760"/>
          <w:tab w:val="left" w:pos="6300"/>
        </w:tabs>
        <w:ind w:left="720"/>
      </w:pPr>
      <w:r w:rsidRPr="00DA0F4D">
        <w:t xml:space="preserve">* </w:t>
      </w:r>
      <w:r w:rsidR="0070550F">
        <w:t>content could be present</w:t>
      </w:r>
      <w:r w:rsidR="00FD733A">
        <w:t xml:space="preserve"> and</w:t>
      </w:r>
      <w:r w:rsidR="0070550F">
        <w:t xml:space="preserve"> is unstructu</w:t>
      </w:r>
      <w:r w:rsidR="00B24B70">
        <w:t>r</w:t>
      </w:r>
      <w:r w:rsidR="0070550F">
        <w:t>ed</w:t>
      </w:r>
    </w:p>
    <w:p w14:paraId="204C7B7B" w14:textId="77777777" w:rsidR="003E2EA8" w:rsidRDefault="001E0E8D" w:rsidP="00F516FB">
      <w:pPr>
        <w:pStyle w:val="TableText"/>
        <w:keepNext w:val="0"/>
        <w:tabs>
          <w:tab w:val="left" w:pos="1260"/>
          <w:tab w:val="left" w:pos="5760"/>
          <w:tab w:val="left" w:pos="6300"/>
        </w:tabs>
        <w:ind w:left="720"/>
      </w:pPr>
      <w:r>
        <w:t xml:space="preserve">** wherever referenced, intent is that either “Assessment and Plan” is present or both “Assessment” and “Plan”. Only these combinations should be used. </w:t>
      </w:r>
    </w:p>
    <w:p w14:paraId="3129CE3D" w14:textId="77777777" w:rsidR="009D272E" w:rsidRPr="00B12C51" w:rsidRDefault="009D272E" w:rsidP="00F516FB">
      <w:pPr>
        <w:pStyle w:val="TableText"/>
        <w:keepNext w:val="0"/>
        <w:tabs>
          <w:tab w:val="left" w:pos="1260"/>
          <w:tab w:val="left" w:pos="5760"/>
          <w:tab w:val="left" w:pos="6300"/>
        </w:tabs>
        <w:ind w:left="720"/>
      </w:pPr>
      <w:r>
        <w:t>***</w:t>
      </w:r>
      <w:r w:rsidRPr="009D272E">
        <w:t xml:space="preserve"> </w:t>
      </w:r>
      <w:r>
        <w:t>wherever referenced, intent is that either “Chief Complaint/Reason for Visit” is present or  “Chief Complaint”, and/or “Reason for Visit”. Only these combinations should be used.</w:t>
      </w:r>
    </w:p>
    <w:p w14:paraId="2BD9C89D" w14:textId="77777777" w:rsidR="006F610E" w:rsidRDefault="006F610E" w:rsidP="002C4BC1">
      <w:pPr>
        <w:pStyle w:val="Heading2"/>
      </w:pPr>
      <w:bookmarkStart w:id="367" w:name="_Toc163893597"/>
      <w:r>
        <w:t xml:space="preserve">Advance </w:t>
      </w:r>
      <w:bookmarkStart w:id="368" w:name="S_AdvanceDirectivesSection"/>
      <w:bookmarkEnd w:id="368"/>
      <w:r>
        <w:t>Directives Section</w:t>
      </w:r>
      <w:r w:rsidR="005D7E2C">
        <w:t xml:space="preserve"> </w:t>
      </w:r>
      <w:r w:rsidR="005D7E2C" w:rsidRPr="005D7E2C">
        <w:t>42348-3</w:t>
      </w:r>
      <w:bookmarkEnd w:id="367"/>
    </w:p>
    <w:p w14:paraId="5CF1E954" w14:textId="77777777" w:rsidR="006F610E" w:rsidRDefault="006F610E" w:rsidP="006F610E">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2.16.840.1.113883.10.20.22.2.21(open)</w:t>
      </w:r>
      <w:r>
        <w:rPr>
          <w:rFonts w:ascii="Bookman Old Style" w:hAnsi="Bookman Old Style"/>
        </w:rPr>
        <w:t>]</w:t>
      </w:r>
    </w:p>
    <w:p w14:paraId="4791217E" w14:textId="77777777" w:rsidR="00C26586" w:rsidRDefault="00C26586" w:rsidP="006F610E">
      <w:pPr>
        <w:pStyle w:val="BodyText"/>
      </w:pPr>
      <w:r>
        <w:t xml:space="preserve">This section contains data defining the patient’s advance directives and any reference to supporting documentation. The most recent and up-to-date directives are required, if known, and should be listed in as much detail as possible. This section contains data such as the existence of living wills, healthcare proxies, and CPR and resuscitation status. If referenced documents are available, they can be included in the CCD exchange package. </w:t>
      </w:r>
    </w:p>
    <w:p w14:paraId="25BEC0C8" w14:textId="77777777" w:rsidR="006F610E" w:rsidRDefault="00C26586" w:rsidP="006F610E">
      <w:pPr>
        <w:pStyle w:val="BodyText"/>
      </w:pPr>
      <w:r>
        <w:rPr>
          <w:b/>
        </w:rPr>
        <w:t xml:space="preserve">NOTE: </w:t>
      </w:r>
      <w:r>
        <w:t xml:space="preserve">The descriptions in this section differentiate between “advance directives” and “advance directive documents”. The former are the directions whereas the latter are legal documents containing those directions. Thus, an advance directive might be “no </w:t>
      </w:r>
      <w:r>
        <w:lastRenderedPageBreak/>
        <w:t>cardiopulmonary resuscitation”, and this directive might be stated in a legal advance directive document.</w:t>
      </w:r>
    </w:p>
    <w:p w14:paraId="21F6829D" w14:textId="77777777" w:rsidR="006F610E" w:rsidRDefault="006F610E" w:rsidP="003D62A7">
      <w:pPr>
        <w:numPr>
          <w:ilvl w:val="0"/>
          <w:numId w:val="89"/>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2.16.840.1.113883.10.20.22.2.21</w:t>
      </w:r>
      <w:r>
        <w:t xml:space="preserve">" (CONF:7928). </w:t>
      </w:r>
    </w:p>
    <w:p w14:paraId="08FD7F3B" w14:textId="77777777" w:rsidR="006F610E" w:rsidRDefault="006F610E" w:rsidP="003D62A7">
      <w:pPr>
        <w:numPr>
          <w:ilvl w:val="0"/>
          <w:numId w:val="89"/>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42348-3</w:t>
      </w:r>
      <w:r>
        <w:t xml:space="preserve">" Advance Directives (CodeSystem: </w:t>
      </w:r>
      <w:r>
        <w:rPr>
          <w:rFonts w:ascii="Courier New" w:hAnsi="Courier New"/>
        </w:rPr>
        <w:t>2.16.840.1.113883.6.1 LOINC</w:t>
      </w:r>
      <w:r>
        <w:t xml:space="preserve">) (CONF:7929). </w:t>
      </w:r>
    </w:p>
    <w:p w14:paraId="0006A4C6" w14:textId="77777777" w:rsidR="006F610E" w:rsidRDefault="006F610E" w:rsidP="003D62A7">
      <w:pPr>
        <w:numPr>
          <w:ilvl w:val="0"/>
          <w:numId w:val="89"/>
        </w:numPr>
        <w:spacing w:after="40" w:line="260" w:lineRule="exact"/>
      </w:pPr>
      <w:r>
        <w:rPr>
          <w:b/>
          <w:bCs/>
          <w:sz w:val="16"/>
          <w:szCs w:val="16"/>
        </w:rPr>
        <w:t>SHALL</w:t>
      </w:r>
      <w:r>
        <w:t xml:space="preserve"> contain exactly one [1..1] </w:t>
      </w:r>
      <w:r>
        <w:rPr>
          <w:rFonts w:ascii="Courier New" w:hAnsi="Courier New"/>
          <w:b/>
          <w:bCs/>
        </w:rPr>
        <w:t>title</w:t>
      </w:r>
      <w:r>
        <w:t xml:space="preserve"> (CONF:7930). </w:t>
      </w:r>
    </w:p>
    <w:p w14:paraId="19EBE519" w14:textId="77777777" w:rsidR="006F610E" w:rsidRDefault="006F610E" w:rsidP="003D62A7">
      <w:pPr>
        <w:numPr>
          <w:ilvl w:val="0"/>
          <w:numId w:val="89"/>
        </w:numPr>
        <w:spacing w:after="40" w:line="260" w:lineRule="exact"/>
      </w:pPr>
      <w:r>
        <w:rPr>
          <w:b/>
          <w:bCs/>
          <w:sz w:val="16"/>
          <w:szCs w:val="16"/>
        </w:rPr>
        <w:t>SHALL</w:t>
      </w:r>
      <w:r>
        <w:t xml:space="preserve"> contain exactly one [1..1] </w:t>
      </w:r>
      <w:r>
        <w:rPr>
          <w:rFonts w:ascii="Courier New" w:hAnsi="Courier New"/>
          <w:b/>
          <w:bCs/>
        </w:rPr>
        <w:t>text</w:t>
      </w:r>
      <w:r>
        <w:t xml:space="preserve"> (CONF:7931). </w:t>
      </w:r>
    </w:p>
    <w:p w14:paraId="09C0A729" w14:textId="77777777" w:rsidR="006F610E" w:rsidRDefault="006F610E" w:rsidP="003D62A7">
      <w:pPr>
        <w:keepNext/>
        <w:numPr>
          <w:ilvl w:val="0"/>
          <w:numId w:val="89"/>
        </w:numPr>
        <w:spacing w:after="40" w:line="260" w:lineRule="exact"/>
      </w:pPr>
      <w:r>
        <w:rPr>
          <w:b/>
          <w:bCs/>
          <w:sz w:val="16"/>
          <w:szCs w:val="16"/>
        </w:rPr>
        <w:t>MAY</w:t>
      </w:r>
      <w:r>
        <w:t xml:space="preserve"> contain exactly one [1..1] </w:t>
      </w:r>
      <w:r>
        <w:rPr>
          <w:rFonts w:ascii="Courier New" w:hAnsi="Courier New"/>
          <w:b/>
          <w:bCs/>
        </w:rPr>
        <w:t>entry</w:t>
      </w:r>
      <w:r>
        <w:t xml:space="preserve"> (CONF:7957). </w:t>
      </w:r>
    </w:p>
    <w:p w14:paraId="3ED97E12" w14:textId="77777777" w:rsidR="006F610E" w:rsidRDefault="00157810" w:rsidP="003D62A7">
      <w:pPr>
        <w:keepLines/>
        <w:numPr>
          <w:ilvl w:val="1"/>
          <w:numId w:val="89"/>
        </w:numPr>
        <w:pBdr>
          <w:top w:val="single" w:sz="4" w:space="1" w:color="auto"/>
          <w:left w:val="single" w:sz="4" w:space="4" w:color="auto"/>
          <w:bottom w:val="single" w:sz="4" w:space="1" w:color="auto"/>
          <w:right w:val="single" w:sz="4" w:space="4" w:color="auto"/>
        </w:pBdr>
        <w:shd w:val="clear" w:color="auto" w:fill="E6E6E6"/>
        <w:spacing w:after="40" w:line="260" w:lineRule="exact"/>
      </w:pPr>
      <w:r w:rsidRPr="00157810">
        <w:rPr>
          <w:b/>
        </w:rPr>
        <w:t>NOTE</w:t>
      </w:r>
      <w:r>
        <w:t xml:space="preserve">: This conformance statement is for reference only. It has not yet been reviewed and consolidated according to the scope and intent of this guide. </w:t>
      </w:r>
      <w:r>
        <w:br/>
      </w:r>
      <w:r w:rsidR="006F610E">
        <w:t xml:space="preserve">CONF-XXXX: The Advance Directives section </w:t>
      </w:r>
      <w:r w:rsidR="006F610E" w:rsidRPr="00157810">
        <w:rPr>
          <w:rStyle w:val="keyword"/>
        </w:rPr>
        <w:t>SHOULD</w:t>
      </w:r>
      <w:r w:rsidR="006F610E">
        <w:t xml:space="preserve"> contain clinical statements. Clinical statements </w:t>
      </w:r>
      <w:r w:rsidR="006F610E" w:rsidRPr="00157810">
        <w:rPr>
          <w:rStyle w:val="keyword"/>
        </w:rPr>
        <w:t>SHOULD</w:t>
      </w:r>
      <w:r w:rsidR="006F610E">
        <w:t xml:space="preserve"> include one or more advance directive observations (</w:t>
      </w:r>
      <w:r w:rsidR="006F610E" w:rsidRPr="00157810">
        <w:rPr>
          <w:rStyle w:val="XMLname"/>
        </w:rPr>
        <w:t>templateId 2.16.840.1.113883.10.20.1.17</w:t>
      </w:r>
      <w:r w:rsidR="006F610E">
        <w:t xml:space="preserve">). An advance directive observation </w:t>
      </w:r>
      <w:r w:rsidR="006F610E" w:rsidRPr="00157810">
        <w:rPr>
          <w:rStyle w:val="keyword"/>
        </w:rPr>
        <w:t>MAY</w:t>
      </w:r>
      <w:r w:rsidR="006F610E">
        <w:t xml:space="preserve"> contain exactly one advance directive reference (</w:t>
      </w:r>
      <w:r w:rsidR="006F610E" w:rsidRPr="00157810">
        <w:rPr>
          <w:rStyle w:val="XMLname"/>
        </w:rPr>
        <w:t>templateId 2.16.840.1.113883.10.20.1.36</w:t>
      </w:r>
      <w:r w:rsidR="006F610E">
        <w:t>) to an external advance directive document.  (CONF:7958).</w:t>
      </w:r>
    </w:p>
    <w:p w14:paraId="38C64656" w14:textId="77777777" w:rsidR="006F610E" w:rsidRPr="006F610E" w:rsidRDefault="006F610E" w:rsidP="006F610E">
      <w:pPr>
        <w:pStyle w:val="BodyText"/>
      </w:pPr>
    </w:p>
    <w:p w14:paraId="298511AF" w14:textId="77777777" w:rsidR="00B50A82" w:rsidRDefault="00356731" w:rsidP="002C4BC1">
      <w:pPr>
        <w:pStyle w:val="Heading2"/>
      </w:pPr>
      <w:bookmarkStart w:id="369" w:name="_Allergies,_Adverse_Reactions,"/>
      <w:bookmarkStart w:id="370" w:name="_Toc163893598"/>
      <w:bookmarkEnd w:id="369"/>
      <w:r>
        <w:t>Allergies</w:t>
      </w:r>
      <w:r w:rsidR="00B56FE9" w:rsidRPr="00B56FE9">
        <w:t>, Adverse Reactions, Alerts Section</w:t>
      </w:r>
      <w:r w:rsidR="006C783D">
        <w:t xml:space="preserve"> </w:t>
      </w:r>
      <w:r w:rsidR="006C783D" w:rsidRPr="006C783D">
        <w:t>48765-2</w:t>
      </w:r>
      <w:bookmarkEnd w:id="370"/>
    </w:p>
    <w:p w14:paraId="71042224" w14:textId="77777777" w:rsidR="007336E4" w:rsidRDefault="00CA6E98" w:rsidP="00CA6E98">
      <w:pPr>
        <w:pStyle w:val="BodyText"/>
      </w:pPr>
      <w:r>
        <w:t>Th</w:t>
      </w:r>
      <w:r w:rsidR="0096262C">
        <w:t>i</w:t>
      </w:r>
      <w:r>
        <w:t>s section lists and describes any medication allergies, adverse reactions, idiosyncratic reactions, anaphylaxis/anaphylactoid reactions to food items, and metabolic variations or adverse reactions/allergies to other substances (such as latex, iodine, tape adhesives) used to assure the safety of health care delivery. At a minimum, it should list currently active and any relevant historical allergies and adverse reactions. In general th</w:t>
      </w:r>
      <w:r w:rsidR="0096262C">
        <w:t>i</w:t>
      </w:r>
      <w:r>
        <w:t>s section should not include environmental allergies, even if severe and directly related to the presenting problem, since they constitute a medical problem; environ</w:t>
      </w:r>
      <w:r w:rsidR="00D13101">
        <w:t>me</w:t>
      </w:r>
      <w:r>
        <w:t>ntal allergies should be listed in the problem list and past medical history.</w:t>
      </w:r>
    </w:p>
    <w:p w14:paraId="469EA86D" w14:textId="77777777" w:rsidR="007336E4" w:rsidRPr="00F8049F" w:rsidRDefault="007336E4" w:rsidP="007336E4">
      <w:pPr>
        <w:pStyle w:val="required-optional"/>
      </w:pPr>
      <w:r>
        <w:t>Optional</w:t>
      </w:r>
      <w:r w:rsidRPr="00F8049F">
        <w:t xml:space="preserve"> Entries</w:t>
      </w:r>
    </w:p>
    <w:p w14:paraId="4FB0466C" w14:textId="77777777" w:rsidR="007336E4" w:rsidRPr="00F8049F" w:rsidRDefault="007336E4" w:rsidP="007336E4">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w:t>
      </w:r>
      <w:r w:rsidR="00FF7C76">
        <w:t>22</w:t>
      </w:r>
      <w:r>
        <w:t>.2.6(open)</w:t>
      </w:r>
      <w:r>
        <w:rPr>
          <w:rFonts w:ascii="Bookman Old Style" w:hAnsi="Bookman Old Style"/>
        </w:rPr>
        <w:t>]</w:t>
      </w:r>
    </w:p>
    <w:p w14:paraId="388A7B7F" w14:textId="77777777" w:rsidR="007336E4" w:rsidRDefault="007336E4" w:rsidP="007336E4">
      <w:pPr>
        <w:pStyle w:val="BodyText"/>
      </w:pPr>
      <w:r>
        <w:t>The following constraints apply to an Allergies, Adverse Reactions, Alerts section in which entries are not required.</w:t>
      </w:r>
    </w:p>
    <w:p w14:paraId="33B07DF2" w14:textId="77777777" w:rsidR="00585749" w:rsidRDefault="00585749" w:rsidP="003D62A7">
      <w:pPr>
        <w:numPr>
          <w:ilvl w:val="0"/>
          <w:numId w:val="113"/>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2.16.840.1.113883.10.20.22.2.6</w:t>
      </w:r>
      <w:r>
        <w:t xml:space="preserve">" (CONF:7800). </w:t>
      </w:r>
    </w:p>
    <w:p w14:paraId="14DC7958" w14:textId="77777777" w:rsidR="00585749" w:rsidRDefault="00585749" w:rsidP="003D62A7">
      <w:pPr>
        <w:numPr>
          <w:ilvl w:val="0"/>
          <w:numId w:val="113"/>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48765-2</w:t>
      </w:r>
      <w:r>
        <w:t xml:space="preserve">" Allergies, adverse reactions, alerts (CodeSystem: </w:t>
      </w:r>
      <w:r>
        <w:rPr>
          <w:rFonts w:ascii="Courier New" w:hAnsi="Courier New"/>
        </w:rPr>
        <w:t>2.16.840.1.113883.6.1 LOINC</w:t>
      </w:r>
      <w:r>
        <w:t xml:space="preserve">) (CONF:7801). </w:t>
      </w:r>
    </w:p>
    <w:p w14:paraId="6927E2EF" w14:textId="77777777" w:rsidR="00585749" w:rsidRDefault="00585749" w:rsidP="003D62A7">
      <w:pPr>
        <w:numPr>
          <w:ilvl w:val="0"/>
          <w:numId w:val="113"/>
        </w:numPr>
        <w:spacing w:after="40" w:line="260" w:lineRule="exact"/>
      </w:pPr>
      <w:r>
        <w:rPr>
          <w:b/>
          <w:bCs/>
          <w:sz w:val="16"/>
          <w:szCs w:val="16"/>
        </w:rPr>
        <w:t>SHALL</w:t>
      </w:r>
      <w:r>
        <w:t xml:space="preserve"> contain exactly one [1..1] </w:t>
      </w:r>
      <w:r>
        <w:rPr>
          <w:rFonts w:ascii="Courier New" w:hAnsi="Courier New"/>
          <w:b/>
          <w:bCs/>
        </w:rPr>
        <w:t>title</w:t>
      </w:r>
      <w:r>
        <w:t xml:space="preserve"> (CONF:7802). </w:t>
      </w:r>
    </w:p>
    <w:p w14:paraId="3A39CCFB" w14:textId="77777777" w:rsidR="00585749" w:rsidRDefault="00585749" w:rsidP="003D62A7">
      <w:pPr>
        <w:numPr>
          <w:ilvl w:val="0"/>
          <w:numId w:val="113"/>
        </w:numPr>
        <w:spacing w:after="40" w:line="260" w:lineRule="exact"/>
      </w:pPr>
      <w:r>
        <w:rPr>
          <w:b/>
          <w:bCs/>
          <w:sz w:val="16"/>
          <w:szCs w:val="16"/>
        </w:rPr>
        <w:t>SHALL</w:t>
      </w:r>
      <w:r>
        <w:t xml:space="preserve"> contain exactly one [1..1] </w:t>
      </w:r>
      <w:r>
        <w:rPr>
          <w:rFonts w:ascii="Courier New" w:hAnsi="Courier New"/>
          <w:b/>
          <w:bCs/>
        </w:rPr>
        <w:t>text</w:t>
      </w:r>
      <w:r>
        <w:t xml:space="preserve"> (CONF:7803). </w:t>
      </w:r>
    </w:p>
    <w:p w14:paraId="56799113" w14:textId="77777777" w:rsidR="00585749" w:rsidRDefault="00585749" w:rsidP="003D62A7">
      <w:pPr>
        <w:numPr>
          <w:ilvl w:val="0"/>
          <w:numId w:val="113"/>
        </w:numPr>
        <w:spacing w:after="40" w:line="260" w:lineRule="exact"/>
      </w:pPr>
      <w:r>
        <w:rPr>
          <w:b/>
          <w:bCs/>
          <w:sz w:val="16"/>
          <w:szCs w:val="16"/>
        </w:rPr>
        <w:t>SHOULD</w:t>
      </w:r>
      <w:r>
        <w:t xml:space="preserve"> contain at least one [1..*] </w:t>
      </w:r>
      <w:r>
        <w:rPr>
          <w:rFonts w:ascii="Courier New" w:hAnsi="Courier New"/>
          <w:b/>
          <w:bCs/>
        </w:rPr>
        <w:t>entry</w:t>
      </w:r>
      <w:r>
        <w:t xml:space="preserve"> (CONF:7804) such that it </w:t>
      </w:r>
    </w:p>
    <w:p w14:paraId="10BF6238" w14:textId="77777777" w:rsidR="00585749" w:rsidRDefault="00585749" w:rsidP="003D62A7">
      <w:pPr>
        <w:numPr>
          <w:ilvl w:val="1"/>
          <w:numId w:val="113"/>
        </w:numPr>
        <w:spacing w:after="40" w:line="260" w:lineRule="exact"/>
      </w:pPr>
      <w:r>
        <w:rPr>
          <w:b/>
          <w:bCs/>
          <w:sz w:val="16"/>
          <w:szCs w:val="16"/>
        </w:rPr>
        <w:t>SHALL</w:t>
      </w:r>
      <w:r>
        <w:t xml:space="preserve"> contain exactly one [1..1] </w:t>
      </w:r>
      <w:hyperlink w:anchor="CS_AllergyProblemAct" w:history="1">
        <w:r>
          <w:rPr>
            <w:rStyle w:val="Hyperlink"/>
            <w:rFonts w:ascii="Courier New" w:hAnsi="Courier New"/>
            <w:b/>
            <w:bCs/>
          </w:rPr>
          <w:t>Allergy Problem Act</w:t>
        </w:r>
      </w:hyperlink>
      <w:r>
        <w:t xml:space="preserve"> </w:t>
      </w:r>
      <w:r>
        <w:rPr>
          <w:rFonts w:ascii="Courier New" w:hAnsi="Courier New"/>
        </w:rPr>
        <w:t>(templateId:2.16.840.1.113883.10.20.22.4.30)</w:t>
      </w:r>
      <w:r>
        <w:t xml:space="preserve"> (CONF:7805). </w:t>
      </w:r>
    </w:p>
    <w:p w14:paraId="1927A96E" w14:textId="77777777" w:rsidR="002C4BC1" w:rsidRPr="00F8049F" w:rsidRDefault="002C4BC1" w:rsidP="002C4BC1">
      <w:pPr>
        <w:pStyle w:val="required-optional"/>
      </w:pPr>
      <w:r>
        <w:lastRenderedPageBreak/>
        <w:t>Required</w:t>
      </w:r>
      <w:r w:rsidRPr="00F8049F">
        <w:t xml:space="preserve"> Entries</w:t>
      </w:r>
    </w:p>
    <w:p w14:paraId="219BA573" w14:textId="77777777" w:rsidR="002C4BC1" w:rsidRPr="00F8049F" w:rsidRDefault="002C4BC1" w:rsidP="002C4BC1">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2.16.840.1.113883.10.20.21.2.6.1(open)</w:t>
      </w:r>
      <w:r>
        <w:rPr>
          <w:rFonts w:ascii="Bookman Old Style" w:hAnsi="Bookman Old Style"/>
        </w:rPr>
        <w:t>]</w:t>
      </w:r>
    </w:p>
    <w:p w14:paraId="6B26E100" w14:textId="77777777" w:rsidR="00CA6E98" w:rsidRDefault="002C4BC1" w:rsidP="002C4BC1">
      <w:pPr>
        <w:pStyle w:val="BodyText"/>
      </w:pPr>
      <w:r>
        <w:t>The following constraints apply to an Allergies, Adverse Reactions, Alerts section in which entries are required.</w:t>
      </w:r>
    </w:p>
    <w:p w14:paraId="4D92ADFE" w14:textId="77777777" w:rsidR="005B1A24" w:rsidRPr="005B1A24" w:rsidRDefault="005B1A24" w:rsidP="003D62A7">
      <w:pPr>
        <w:numPr>
          <w:ilvl w:val="0"/>
          <w:numId w:val="38"/>
        </w:numPr>
        <w:spacing w:after="40" w:line="260" w:lineRule="exact"/>
      </w:pPr>
      <w:r w:rsidRPr="005B1A24">
        <w:rPr>
          <w:b/>
          <w:bCs/>
          <w:sz w:val="16"/>
          <w:szCs w:val="16"/>
        </w:rPr>
        <w:t>SHALL</w:t>
      </w:r>
      <w:r w:rsidRPr="005B1A24">
        <w:t xml:space="preserve"> contain exactly one [1..1] </w:t>
      </w:r>
      <w:r w:rsidRPr="005B1A24">
        <w:rPr>
          <w:rFonts w:ascii="Courier New" w:hAnsi="Courier New"/>
          <w:b/>
          <w:bCs/>
        </w:rPr>
        <w:t>templateId/@root</w:t>
      </w:r>
      <w:r w:rsidRPr="005B1A24">
        <w:t>="</w:t>
      </w:r>
      <w:r w:rsidRPr="005B1A24">
        <w:rPr>
          <w:rFonts w:ascii="Courier New" w:hAnsi="Courier New"/>
        </w:rPr>
        <w:t>2.16.840.1.113883.10.20.22.2.6.1</w:t>
      </w:r>
      <w:r w:rsidRPr="005B1A24">
        <w:t xml:space="preserve">" (CONF:7527). </w:t>
      </w:r>
    </w:p>
    <w:p w14:paraId="0F29BFD2" w14:textId="77777777" w:rsidR="005B1A24" w:rsidRPr="005B1A24" w:rsidRDefault="005B1A24" w:rsidP="003D62A7">
      <w:pPr>
        <w:numPr>
          <w:ilvl w:val="0"/>
          <w:numId w:val="38"/>
        </w:numPr>
        <w:spacing w:after="40" w:line="260" w:lineRule="exact"/>
      </w:pPr>
      <w:r w:rsidRPr="005B1A24">
        <w:rPr>
          <w:b/>
          <w:bCs/>
          <w:sz w:val="16"/>
          <w:szCs w:val="16"/>
        </w:rPr>
        <w:t>SHALL</w:t>
      </w:r>
      <w:r w:rsidRPr="005B1A24">
        <w:t xml:space="preserve"> contain exactly one [1..1] </w:t>
      </w:r>
      <w:r w:rsidRPr="005B1A24">
        <w:rPr>
          <w:rFonts w:ascii="Courier New" w:hAnsi="Courier New"/>
          <w:b/>
          <w:bCs/>
        </w:rPr>
        <w:t>code/@code/@code</w:t>
      </w:r>
      <w:r w:rsidRPr="005B1A24">
        <w:t>="</w:t>
      </w:r>
      <w:r w:rsidRPr="005B1A24">
        <w:rPr>
          <w:rFonts w:ascii="Courier New" w:hAnsi="Courier New"/>
        </w:rPr>
        <w:t>48765-2</w:t>
      </w:r>
      <w:r w:rsidRPr="005B1A24">
        <w:t xml:space="preserve">" Allergies, adverse reactions, alerts (CodeSystem: </w:t>
      </w:r>
      <w:r w:rsidRPr="005B1A24">
        <w:rPr>
          <w:rFonts w:ascii="Courier New" w:hAnsi="Courier New"/>
        </w:rPr>
        <w:t>2.16.840.1.113883.6.1 LOINC</w:t>
      </w:r>
      <w:r w:rsidRPr="005B1A24">
        <w:t xml:space="preserve">) (CONF:7528). </w:t>
      </w:r>
    </w:p>
    <w:p w14:paraId="4FB086E6" w14:textId="77777777" w:rsidR="005B1A24" w:rsidRPr="005B1A24" w:rsidRDefault="005B1A24" w:rsidP="003D62A7">
      <w:pPr>
        <w:numPr>
          <w:ilvl w:val="0"/>
          <w:numId w:val="38"/>
        </w:numPr>
        <w:spacing w:after="40" w:line="260" w:lineRule="exact"/>
      </w:pPr>
      <w:r w:rsidRPr="005B1A24">
        <w:rPr>
          <w:b/>
          <w:bCs/>
          <w:sz w:val="16"/>
          <w:szCs w:val="16"/>
        </w:rPr>
        <w:t>SHALL</w:t>
      </w:r>
      <w:r w:rsidRPr="005B1A24">
        <w:t xml:space="preserve"> contain exactly one [1..1] </w:t>
      </w:r>
      <w:r w:rsidRPr="005B1A24">
        <w:rPr>
          <w:rFonts w:ascii="Courier New" w:hAnsi="Courier New"/>
          <w:b/>
          <w:bCs/>
        </w:rPr>
        <w:t>title</w:t>
      </w:r>
      <w:r w:rsidRPr="005B1A24">
        <w:t>="</w:t>
      </w:r>
      <w:r w:rsidRPr="005B1A24">
        <w:rPr>
          <w:rFonts w:ascii="Courier New" w:hAnsi="Courier New"/>
        </w:rPr>
        <w:t>Allergies, Adverse Reactions, Alerts</w:t>
      </w:r>
      <w:r w:rsidRPr="005B1A24">
        <w:t xml:space="preserve">" (CONF:7534). </w:t>
      </w:r>
    </w:p>
    <w:p w14:paraId="4233F474" w14:textId="77777777" w:rsidR="005B1A24" w:rsidRPr="005B1A24" w:rsidRDefault="005B1A24" w:rsidP="003D62A7">
      <w:pPr>
        <w:numPr>
          <w:ilvl w:val="0"/>
          <w:numId w:val="38"/>
        </w:numPr>
        <w:spacing w:after="40" w:line="260" w:lineRule="exact"/>
      </w:pPr>
      <w:r w:rsidRPr="005B1A24">
        <w:rPr>
          <w:b/>
          <w:bCs/>
          <w:sz w:val="16"/>
          <w:szCs w:val="16"/>
        </w:rPr>
        <w:t>SHALL</w:t>
      </w:r>
      <w:r w:rsidRPr="005B1A24">
        <w:t xml:space="preserve"> contain exactly one [1..1] </w:t>
      </w:r>
      <w:r w:rsidRPr="005B1A24">
        <w:rPr>
          <w:rFonts w:ascii="Courier New" w:hAnsi="Courier New"/>
          <w:b/>
          <w:bCs/>
        </w:rPr>
        <w:t>text</w:t>
      </w:r>
      <w:r w:rsidRPr="005B1A24">
        <w:t xml:space="preserve"> (CONF:7530). </w:t>
      </w:r>
    </w:p>
    <w:p w14:paraId="5E35EA3E" w14:textId="77777777" w:rsidR="005B1A24" w:rsidRPr="005B1A24" w:rsidRDefault="005B1A24" w:rsidP="003D62A7">
      <w:pPr>
        <w:numPr>
          <w:ilvl w:val="0"/>
          <w:numId w:val="38"/>
        </w:numPr>
        <w:spacing w:after="40" w:line="260" w:lineRule="exact"/>
      </w:pPr>
      <w:r w:rsidRPr="005B1A24">
        <w:rPr>
          <w:b/>
          <w:bCs/>
          <w:sz w:val="16"/>
          <w:szCs w:val="16"/>
        </w:rPr>
        <w:t>SHALL</w:t>
      </w:r>
      <w:r w:rsidRPr="005B1A24">
        <w:t xml:space="preserve"> contain at least one [1..*] </w:t>
      </w:r>
      <w:r w:rsidRPr="005B1A24">
        <w:rPr>
          <w:rFonts w:ascii="Courier New" w:hAnsi="Courier New"/>
          <w:b/>
          <w:bCs/>
        </w:rPr>
        <w:t>entry</w:t>
      </w:r>
      <w:r w:rsidRPr="005B1A24">
        <w:t xml:space="preserve"> (CONF:7531) such that it </w:t>
      </w:r>
    </w:p>
    <w:p w14:paraId="55684023" w14:textId="77777777" w:rsidR="005B1A24" w:rsidRPr="005B1A24" w:rsidRDefault="005B1A24" w:rsidP="003D62A7">
      <w:pPr>
        <w:numPr>
          <w:ilvl w:val="1"/>
          <w:numId w:val="38"/>
        </w:numPr>
        <w:spacing w:after="40" w:line="260" w:lineRule="exact"/>
      </w:pPr>
      <w:r w:rsidRPr="005B1A24">
        <w:rPr>
          <w:b/>
          <w:bCs/>
          <w:sz w:val="16"/>
          <w:szCs w:val="16"/>
        </w:rPr>
        <w:t>SHALL</w:t>
      </w:r>
      <w:r w:rsidRPr="005B1A24">
        <w:t xml:space="preserve"> contain exactly one [1..1] </w:t>
      </w:r>
      <w:hyperlink w:anchor="CS_AllergyProblemAct" w:history="1">
        <w:r w:rsidRPr="005B1A24">
          <w:rPr>
            <w:rStyle w:val="Hyperlink"/>
            <w:rFonts w:ascii="Courier New" w:hAnsi="Courier New"/>
            <w:b/>
            <w:bCs/>
          </w:rPr>
          <w:t>Allergy Problem Act</w:t>
        </w:r>
      </w:hyperlink>
      <w:r w:rsidRPr="005B1A24">
        <w:t xml:space="preserve"> </w:t>
      </w:r>
      <w:r w:rsidRPr="005B1A24">
        <w:rPr>
          <w:rFonts w:ascii="Courier New" w:hAnsi="Courier New"/>
        </w:rPr>
        <w:t>(templateId:2.16.840.1.113883.10.20.22.4.30)</w:t>
      </w:r>
      <w:r w:rsidRPr="005B1A24">
        <w:t xml:space="preserve"> (CONF:7532). </w:t>
      </w:r>
    </w:p>
    <w:p w14:paraId="1B7162F9" w14:textId="77777777" w:rsidR="00CA6E98" w:rsidRDefault="00CA6E98" w:rsidP="00D36DF8">
      <w:pPr>
        <w:pStyle w:val="BodyText"/>
      </w:pPr>
    </w:p>
    <w:p w14:paraId="67EE9F48" w14:textId="77777777" w:rsidR="00AC0B6D" w:rsidRDefault="00AC0B6D" w:rsidP="001379E0">
      <w:pPr>
        <w:pStyle w:val="Heading2nospace"/>
      </w:pPr>
      <w:bookmarkStart w:id="371" w:name="_Toc163893599"/>
      <w:r>
        <w:t>Ane</w:t>
      </w:r>
      <w:r w:rsidR="00B50BE2">
        <w:t>s</w:t>
      </w:r>
      <w:r>
        <w:t>th</w:t>
      </w:r>
      <w:r w:rsidR="00B50BE2">
        <w:t>esia</w:t>
      </w:r>
      <w:bookmarkStart w:id="372" w:name="S_AnesthesiaSection"/>
      <w:bookmarkEnd w:id="372"/>
      <w:r>
        <w:t xml:space="preserve"> Section</w:t>
      </w:r>
      <w:r w:rsidR="00B21685">
        <w:t xml:space="preserve"> </w:t>
      </w:r>
      <w:r w:rsidR="00B21685" w:rsidRPr="00B21685">
        <w:t>59774-0</w:t>
      </w:r>
      <w:bookmarkEnd w:id="371"/>
    </w:p>
    <w:p w14:paraId="4861692B" w14:textId="77777777" w:rsidR="00AC0B6D" w:rsidRDefault="00AC0B6D" w:rsidP="007849BF">
      <w:pPr>
        <w:pStyle w:val="BracketData"/>
      </w:pPr>
      <w:r>
        <w:t>section: templateId 2.16.840.1.113883.10.20.22.2.25(open)]</w:t>
      </w:r>
    </w:p>
    <w:p w14:paraId="5C0C728F" w14:textId="77777777" w:rsidR="00AC0B6D" w:rsidRDefault="00B50BE2" w:rsidP="007849BF">
      <w:pPr>
        <w:pStyle w:val="BodyText"/>
      </w:pPr>
      <w:r>
        <w:t>The Anesthesia section briefly records the type of anesthesia (e.g., general or local) and may state the actual agent used.  This may or may not be a subsection of the Surgery Description section.  The full details of anesthesia are usually found in a separate Anesthesia Note.</w:t>
      </w:r>
    </w:p>
    <w:p w14:paraId="6493ACEA" w14:textId="77777777" w:rsidR="00AC0B6D" w:rsidRDefault="00AC0B6D" w:rsidP="003D62A7">
      <w:pPr>
        <w:numPr>
          <w:ilvl w:val="0"/>
          <w:numId w:val="58"/>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2.16.840.1.113883.10.20.22.2.25</w:t>
      </w:r>
      <w:r>
        <w:t xml:space="preserve">" (CONF:8066). </w:t>
      </w:r>
    </w:p>
    <w:p w14:paraId="105D8C77" w14:textId="77777777" w:rsidR="00AC0B6D" w:rsidRDefault="00AC0B6D" w:rsidP="003D62A7">
      <w:pPr>
        <w:numPr>
          <w:ilvl w:val="0"/>
          <w:numId w:val="58"/>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59774-0</w:t>
      </w:r>
      <w:r>
        <w:t xml:space="preserve">" Anesthesia (CodeSystem: </w:t>
      </w:r>
      <w:r>
        <w:rPr>
          <w:rFonts w:ascii="Courier New" w:hAnsi="Courier New"/>
        </w:rPr>
        <w:t>2.16.840.1.113883.6.1 LOINC</w:t>
      </w:r>
      <w:r>
        <w:t xml:space="preserve">) (CONF:8067). </w:t>
      </w:r>
    </w:p>
    <w:p w14:paraId="6FE26394" w14:textId="77777777" w:rsidR="00AC0B6D" w:rsidRDefault="00AC0B6D" w:rsidP="003D62A7">
      <w:pPr>
        <w:numPr>
          <w:ilvl w:val="0"/>
          <w:numId w:val="58"/>
        </w:numPr>
        <w:spacing w:after="40" w:line="260" w:lineRule="exact"/>
      </w:pPr>
      <w:r>
        <w:rPr>
          <w:b/>
          <w:bCs/>
          <w:sz w:val="16"/>
          <w:szCs w:val="16"/>
        </w:rPr>
        <w:t>SHALL</w:t>
      </w:r>
      <w:r>
        <w:t xml:space="preserve"> contain exactly one [1..1] </w:t>
      </w:r>
      <w:r>
        <w:rPr>
          <w:rFonts w:ascii="Courier New" w:hAnsi="Courier New"/>
          <w:b/>
          <w:bCs/>
        </w:rPr>
        <w:t>title</w:t>
      </w:r>
      <w:r>
        <w:t xml:space="preserve"> (CONF:8068). </w:t>
      </w:r>
    </w:p>
    <w:p w14:paraId="5B13275D" w14:textId="77777777" w:rsidR="00AC0B6D" w:rsidRDefault="00AC0B6D" w:rsidP="003D62A7">
      <w:pPr>
        <w:numPr>
          <w:ilvl w:val="0"/>
          <w:numId w:val="58"/>
        </w:numPr>
        <w:spacing w:after="40" w:line="260" w:lineRule="exact"/>
      </w:pPr>
      <w:r>
        <w:rPr>
          <w:b/>
          <w:bCs/>
          <w:sz w:val="16"/>
          <w:szCs w:val="16"/>
        </w:rPr>
        <w:t>SHALL</w:t>
      </w:r>
      <w:r>
        <w:t xml:space="preserve"> contain exactly one [1..1] </w:t>
      </w:r>
      <w:r>
        <w:rPr>
          <w:rFonts w:ascii="Courier New" w:hAnsi="Courier New"/>
          <w:b/>
          <w:bCs/>
        </w:rPr>
        <w:t>text</w:t>
      </w:r>
      <w:r>
        <w:t xml:space="preserve"> (CONF:8069). </w:t>
      </w:r>
    </w:p>
    <w:p w14:paraId="08DA0BB5" w14:textId="77777777" w:rsidR="00AC0B6D" w:rsidRDefault="00AC0B6D" w:rsidP="003D62A7">
      <w:pPr>
        <w:numPr>
          <w:ilvl w:val="0"/>
          <w:numId w:val="58"/>
        </w:numPr>
        <w:spacing w:after="40" w:line="260" w:lineRule="exact"/>
      </w:pPr>
      <w:r>
        <w:rPr>
          <w:b/>
          <w:bCs/>
          <w:sz w:val="16"/>
          <w:szCs w:val="16"/>
        </w:rPr>
        <w:t>MAY</w:t>
      </w:r>
      <w:r>
        <w:t xml:space="preserve"> contain at least one [1..*] </w:t>
      </w:r>
      <w:r>
        <w:rPr>
          <w:rFonts w:ascii="Courier New" w:hAnsi="Courier New"/>
          <w:b/>
          <w:bCs/>
        </w:rPr>
        <w:t>entry</w:t>
      </w:r>
      <w:r>
        <w:t xml:space="preserve"> (CONF:8092) such that it </w:t>
      </w:r>
    </w:p>
    <w:p w14:paraId="2FFFC7F7" w14:textId="77777777" w:rsidR="00AC0B6D" w:rsidRDefault="00AC0B6D" w:rsidP="003D62A7">
      <w:pPr>
        <w:numPr>
          <w:ilvl w:val="1"/>
          <w:numId w:val="58"/>
        </w:numPr>
        <w:spacing w:after="40" w:line="260" w:lineRule="exact"/>
      </w:pPr>
      <w:r>
        <w:rPr>
          <w:b/>
          <w:bCs/>
          <w:sz w:val="16"/>
          <w:szCs w:val="16"/>
        </w:rPr>
        <w:t>SHALL</w:t>
      </w:r>
      <w:r>
        <w:t xml:space="preserve"> contain exactly one [1..1] </w:t>
      </w:r>
      <w:hyperlink w:anchor="CS_ProcedureActivityProcedure" w:history="1">
        <w:r>
          <w:rPr>
            <w:rStyle w:val="Hyperlink"/>
            <w:rFonts w:ascii="Courier New" w:hAnsi="Courier New"/>
            <w:b/>
            <w:bCs/>
          </w:rPr>
          <w:t>Procedure Activity Procedure</w:t>
        </w:r>
      </w:hyperlink>
      <w:r>
        <w:t xml:space="preserve"> </w:t>
      </w:r>
      <w:r>
        <w:rPr>
          <w:rFonts w:ascii="Courier New" w:hAnsi="Courier New"/>
        </w:rPr>
        <w:t>(templateId:2.16.840.1.113883.10.20.22.4.14)</w:t>
      </w:r>
      <w:r>
        <w:t xml:space="preserve"> (CONF:8093). </w:t>
      </w:r>
    </w:p>
    <w:p w14:paraId="02A724D4" w14:textId="77777777" w:rsidR="00AC0B6D" w:rsidRDefault="00AC0B6D" w:rsidP="003D62A7">
      <w:pPr>
        <w:numPr>
          <w:ilvl w:val="0"/>
          <w:numId w:val="58"/>
        </w:numPr>
        <w:spacing w:after="40" w:line="260" w:lineRule="exact"/>
      </w:pPr>
      <w:r>
        <w:rPr>
          <w:b/>
          <w:bCs/>
          <w:sz w:val="16"/>
          <w:szCs w:val="16"/>
        </w:rPr>
        <w:t>MAY</w:t>
      </w:r>
      <w:r>
        <w:t xml:space="preserve"> contain at least one [1..*] </w:t>
      </w:r>
      <w:r>
        <w:rPr>
          <w:rFonts w:ascii="Courier New" w:hAnsi="Courier New"/>
          <w:b/>
          <w:bCs/>
        </w:rPr>
        <w:t>entry</w:t>
      </w:r>
      <w:r>
        <w:t xml:space="preserve"> (CONF:8094) such that it </w:t>
      </w:r>
    </w:p>
    <w:p w14:paraId="613C812D" w14:textId="77777777" w:rsidR="00AC0B6D" w:rsidRDefault="00AC0B6D" w:rsidP="003D62A7">
      <w:pPr>
        <w:numPr>
          <w:ilvl w:val="1"/>
          <w:numId w:val="58"/>
        </w:numPr>
        <w:spacing w:after="40" w:line="260" w:lineRule="exact"/>
      </w:pPr>
      <w:r>
        <w:rPr>
          <w:b/>
          <w:bCs/>
          <w:sz w:val="16"/>
          <w:szCs w:val="16"/>
        </w:rPr>
        <w:t>SHALL</w:t>
      </w:r>
      <w:r>
        <w:t xml:space="preserve"> contain exactly one [1..1] </w:t>
      </w:r>
      <w:hyperlink w:anchor="CS_MedicationActivity" w:history="1">
        <w:r>
          <w:rPr>
            <w:rStyle w:val="Hyperlink"/>
            <w:rFonts w:ascii="Courier New" w:hAnsi="Courier New"/>
            <w:b/>
            <w:bCs/>
          </w:rPr>
          <w:t>Medication Activity</w:t>
        </w:r>
      </w:hyperlink>
      <w:r>
        <w:t xml:space="preserve"> </w:t>
      </w:r>
      <w:r>
        <w:rPr>
          <w:rFonts w:ascii="Courier New" w:hAnsi="Courier New"/>
        </w:rPr>
        <w:t>(templateId:2.16.840.1.113883.10.20.22.4.16)</w:t>
      </w:r>
      <w:r>
        <w:t xml:space="preserve"> (CONF:8095). </w:t>
      </w:r>
    </w:p>
    <w:p w14:paraId="693482F9" w14:textId="77777777" w:rsidR="00AC0B6D" w:rsidRPr="00AC0B6D" w:rsidRDefault="00AC0B6D" w:rsidP="00AC0B6D">
      <w:pPr>
        <w:pStyle w:val="BracketData"/>
      </w:pPr>
    </w:p>
    <w:p w14:paraId="1E918352" w14:textId="77777777" w:rsidR="00FA3A89" w:rsidRDefault="00FA3A89" w:rsidP="001379E0">
      <w:pPr>
        <w:pStyle w:val="Heading2nospace"/>
      </w:pPr>
      <w:bookmarkStart w:id="373" w:name="_Toc163893600"/>
      <w:r>
        <w:t>Assessment Section</w:t>
      </w:r>
      <w:r w:rsidR="006C783D">
        <w:t xml:space="preserve"> </w:t>
      </w:r>
      <w:r w:rsidR="006C783D" w:rsidRPr="006C783D">
        <w:t>51848-0</w:t>
      </w:r>
      <w:bookmarkEnd w:id="373"/>
    </w:p>
    <w:p w14:paraId="4F6793BD" w14:textId="77777777" w:rsidR="00A10683" w:rsidRDefault="00A10683" w:rsidP="00A10683">
      <w:pPr>
        <w:pStyle w:val="BracketData"/>
        <w:rPr>
          <w:rFonts w:ascii="Bookman Old Style" w:hAnsi="Bookman Old Style"/>
        </w:rPr>
      </w:pPr>
      <w:r>
        <w:rPr>
          <w:rFonts w:ascii="Bookman Old Style" w:hAnsi="Bookman Old Style"/>
        </w:rPr>
        <w:t>[</w:t>
      </w:r>
      <w:r w:rsidR="00EB77F1">
        <w:t>section</w:t>
      </w:r>
      <w:r>
        <w:rPr>
          <w:rFonts w:ascii="Bookman Old Style" w:hAnsi="Bookman Old Style"/>
        </w:rPr>
        <w:t xml:space="preserve">: templateId </w:t>
      </w:r>
      <w:r>
        <w:t>2.16.840.1.113883.10.20.21.2.8(open)</w:t>
      </w:r>
      <w:r>
        <w:rPr>
          <w:rFonts w:ascii="Bookman Old Style" w:hAnsi="Bookman Old Style"/>
        </w:rPr>
        <w:t>]</w:t>
      </w:r>
    </w:p>
    <w:p w14:paraId="539BA748" w14:textId="77777777" w:rsidR="00A10683" w:rsidRDefault="00A10683" w:rsidP="00A10683">
      <w:pPr>
        <w:pStyle w:val="BodyText"/>
      </w:pPr>
      <w:r>
        <w:t>The Assessment section (also called impression or diagnoses) represents the clinician's conclusions and working assumptions that will guide treatment of the patient. The assessment formulates a specific plan or set of recommendations. The assessment may be a list of specific disease entities or a narrative block.</w:t>
      </w:r>
    </w:p>
    <w:p w14:paraId="156D4508" w14:textId="77777777" w:rsidR="00A10683" w:rsidRDefault="00A10683" w:rsidP="00A10683">
      <w:pPr>
        <w:numPr>
          <w:ilvl w:val="0"/>
          <w:numId w:val="10"/>
        </w:numPr>
        <w:spacing w:after="40" w:line="260" w:lineRule="exact"/>
      </w:pPr>
      <w:r>
        <w:rPr>
          <w:b/>
          <w:bCs/>
          <w:sz w:val="16"/>
          <w:szCs w:val="16"/>
        </w:rPr>
        <w:lastRenderedPageBreak/>
        <w:t>SHALL</w:t>
      </w:r>
      <w:r>
        <w:t xml:space="preserve"> contain exactly one [1..1] </w:t>
      </w:r>
      <w:r>
        <w:rPr>
          <w:rFonts w:ascii="Courier New" w:hAnsi="Courier New"/>
          <w:b/>
          <w:bCs/>
        </w:rPr>
        <w:t>templateId/@root</w:t>
      </w:r>
      <w:r>
        <w:t>="</w:t>
      </w:r>
      <w:r>
        <w:rPr>
          <w:rFonts w:ascii="Courier New" w:hAnsi="Courier New"/>
        </w:rPr>
        <w:t>2.16.840.1.113883.10.20.21.2.8</w:t>
      </w:r>
      <w:r>
        <w:t xml:space="preserve">" (CONF:7711). </w:t>
      </w:r>
    </w:p>
    <w:p w14:paraId="1BFE0F83" w14:textId="77777777" w:rsidR="00A10683" w:rsidRDefault="00A10683" w:rsidP="00A10683">
      <w:pPr>
        <w:numPr>
          <w:ilvl w:val="0"/>
          <w:numId w:val="10"/>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51848-0</w:t>
      </w:r>
      <w:r>
        <w:t xml:space="preserve">" Assessments (CodeSystem: </w:t>
      </w:r>
      <w:r>
        <w:rPr>
          <w:rFonts w:ascii="Courier New" w:hAnsi="Courier New"/>
        </w:rPr>
        <w:t>2.16.840.1.113883.6.1 LOINC</w:t>
      </w:r>
      <w:r>
        <w:t xml:space="preserve">) (CONF:7712). </w:t>
      </w:r>
    </w:p>
    <w:p w14:paraId="7CA5D2A1" w14:textId="77777777" w:rsidR="00A10683" w:rsidRDefault="00A10683" w:rsidP="00A10683">
      <w:pPr>
        <w:numPr>
          <w:ilvl w:val="0"/>
          <w:numId w:val="10"/>
        </w:numPr>
        <w:spacing w:after="40" w:line="260" w:lineRule="exact"/>
      </w:pPr>
      <w:r>
        <w:rPr>
          <w:b/>
          <w:bCs/>
          <w:sz w:val="16"/>
          <w:szCs w:val="16"/>
        </w:rPr>
        <w:t>SHALL</w:t>
      </w:r>
      <w:r>
        <w:t xml:space="preserve"> contain exactly one [1..1] </w:t>
      </w:r>
      <w:r>
        <w:rPr>
          <w:rFonts w:ascii="Courier New" w:hAnsi="Courier New"/>
          <w:b/>
          <w:bCs/>
        </w:rPr>
        <w:t>text</w:t>
      </w:r>
      <w:r>
        <w:t xml:space="preserve"> (CONF:7713). </w:t>
      </w:r>
    </w:p>
    <w:p w14:paraId="008E539E" w14:textId="77777777" w:rsidR="00A10683" w:rsidRDefault="00A10683" w:rsidP="00C73A69">
      <w:pPr>
        <w:keepNext/>
        <w:numPr>
          <w:ilvl w:val="0"/>
          <w:numId w:val="10"/>
        </w:numPr>
        <w:spacing w:after="40" w:line="260" w:lineRule="exact"/>
      </w:pPr>
      <w:r>
        <w:rPr>
          <w:b/>
          <w:bCs/>
          <w:sz w:val="16"/>
          <w:szCs w:val="16"/>
        </w:rPr>
        <w:t>MAY</w:t>
      </w:r>
      <w:r>
        <w:t xml:space="preserve"> contain at least one [1..*] </w:t>
      </w:r>
      <w:r>
        <w:rPr>
          <w:rFonts w:ascii="Courier New" w:hAnsi="Courier New"/>
          <w:b/>
          <w:bCs/>
        </w:rPr>
        <w:t>entry</w:t>
      </w:r>
      <w:r>
        <w:t xml:space="preserve"> (CONF:7714) such that it </w:t>
      </w:r>
    </w:p>
    <w:p w14:paraId="6F2A81E1" w14:textId="77777777" w:rsidR="00A10683" w:rsidRDefault="00A10683" w:rsidP="00C73A69">
      <w:pPr>
        <w:keepLines/>
        <w:numPr>
          <w:ilvl w:val="1"/>
          <w:numId w:val="10"/>
        </w:numPr>
        <w:pBdr>
          <w:top w:val="single" w:sz="4" w:space="1" w:color="auto"/>
          <w:left w:val="single" w:sz="4" w:space="4" w:color="auto"/>
          <w:bottom w:val="single" w:sz="4" w:space="1" w:color="auto"/>
          <w:right w:val="single" w:sz="4" w:space="4" w:color="auto"/>
        </w:pBdr>
        <w:shd w:val="clear" w:color="auto" w:fill="E6E6E6"/>
        <w:spacing w:after="40" w:line="260" w:lineRule="exact"/>
      </w:pPr>
      <w:r w:rsidRPr="00A10683">
        <w:rPr>
          <w:b/>
        </w:rPr>
        <w:t>NOTE:</w:t>
      </w:r>
      <w:r>
        <w:t xml:space="preserve"> This conformance statement is for reference only. It has not yet been reviewed and consolidated according to the scope and intent of this guide. CONF-XXXX: The Assessment, Plan, and Assessment and Plan section(s) </w:t>
      </w:r>
      <w:r w:rsidRPr="00A10683">
        <w:rPr>
          <w:rStyle w:val="keyword"/>
        </w:rPr>
        <w:t>MAY</w:t>
      </w:r>
      <w:r>
        <w:t xml:space="preserve"> contain clinical statements. If present, the clinical statements </w:t>
      </w:r>
      <w:r w:rsidRPr="00A10683">
        <w:rPr>
          <w:rStyle w:val="keyword"/>
        </w:rPr>
        <w:t>SHALL</w:t>
      </w:r>
      <w:r>
        <w:t xml:space="preserve"> conform to the CCD Plan of Care Activities template (</w:t>
      </w:r>
      <w:r w:rsidRPr="00A10683">
        <w:rPr>
          <w:rStyle w:val="XMLname"/>
        </w:rPr>
        <w:t>2.16.840.1.113883.10.20.1.25</w:t>
      </w:r>
      <w:r>
        <w:t>)  (CONF:7719).</w:t>
      </w:r>
    </w:p>
    <w:p w14:paraId="4CC57865" w14:textId="77777777" w:rsidR="00FA3A89" w:rsidRPr="00FA3A89" w:rsidRDefault="00FA3A89" w:rsidP="00FA3A89">
      <w:pPr>
        <w:pStyle w:val="BracketData"/>
      </w:pPr>
    </w:p>
    <w:p w14:paraId="4EA89009" w14:textId="77777777" w:rsidR="002A400D" w:rsidRDefault="002A400D" w:rsidP="001379E0">
      <w:pPr>
        <w:pStyle w:val="Heading2nospace"/>
      </w:pPr>
      <w:bookmarkStart w:id="374" w:name="_Toc163893601"/>
      <w:r>
        <w:t>Assessment and Plan Section</w:t>
      </w:r>
      <w:r w:rsidR="00BE3823">
        <w:t xml:space="preserve"> </w:t>
      </w:r>
      <w:r w:rsidR="00BE3823" w:rsidRPr="00BE3823">
        <w:t>51487-2</w:t>
      </w:r>
      <w:bookmarkEnd w:id="374"/>
    </w:p>
    <w:p w14:paraId="33AA7ED7" w14:textId="77777777" w:rsidR="002A400D" w:rsidRDefault="002A400D" w:rsidP="001379E0">
      <w:pPr>
        <w:pStyle w:val="BracketData"/>
        <w:rPr>
          <w:rFonts w:ascii="Bookman Old Style" w:hAnsi="Bookman Old Style"/>
        </w:rPr>
      </w:pPr>
      <w:r>
        <w:rPr>
          <w:rFonts w:ascii="Bookman Old Style" w:hAnsi="Bookman Old Style"/>
        </w:rPr>
        <w:t>[</w:t>
      </w:r>
      <w:r w:rsidR="00EB77F1">
        <w:t>section</w:t>
      </w:r>
      <w:r>
        <w:rPr>
          <w:rFonts w:ascii="Bookman Old Style" w:hAnsi="Bookman Old Style"/>
        </w:rPr>
        <w:t xml:space="preserve">: templateId </w:t>
      </w:r>
      <w:r>
        <w:t>2.16.840.1.113883.10.20.21.2.9(open)</w:t>
      </w:r>
      <w:r>
        <w:rPr>
          <w:rFonts w:ascii="Bookman Old Style" w:hAnsi="Bookman Old Style"/>
        </w:rPr>
        <w:t>]</w:t>
      </w:r>
    </w:p>
    <w:p w14:paraId="2ED0C237" w14:textId="77777777" w:rsidR="002A400D" w:rsidRDefault="002A400D" w:rsidP="002A400D">
      <w:pPr>
        <w:pStyle w:val="BodyText"/>
      </w:pPr>
      <w:r>
        <w:t>The Assessment and Plan sections may be combined or separated to meet local policy requirements.</w:t>
      </w:r>
    </w:p>
    <w:p w14:paraId="19B79618" w14:textId="77777777" w:rsidR="002A400D" w:rsidRDefault="002A400D" w:rsidP="002A400D">
      <w:pPr>
        <w:pStyle w:val="BodyText"/>
      </w:pPr>
      <w:r>
        <w:t>The Assessment section (also called impression or diagnoses) represents the clinician's conclusions and working assumptions that will guide treatment of the patient. The assessment formulates a specific plan or set of recommendations. The assessment may be a list of specific disease entities or a narrative block.</w:t>
      </w:r>
    </w:p>
    <w:p w14:paraId="3305CF97" w14:textId="77777777" w:rsidR="002A400D" w:rsidRDefault="002A400D" w:rsidP="002A400D">
      <w:pPr>
        <w:pStyle w:val="BodyText"/>
      </w:pPr>
      <w:r>
        <w:t>The Plan section contains data that defines pending orders, interventions, encounters, services, and procedures for the patient. It is limited to prospective, unfulfilled, or incomplete orders and requests only. All active, incomplete, or pending orders, appointments, referrals, procedures, services, or any other pending event of clinical significance to the current care of the patient should be listed unless constrained due to privacy issues. The plan may also contain information about ongoing care of the patient and information regarding goals and clinical reminders. Clinical reminders are placed here to provide prompts for disease prevention and management, patient safety, and health-care quality improvements, including widely accepted performance measures. The plan may also indicate that patient education was given or will be provided.</w:t>
      </w:r>
    </w:p>
    <w:p w14:paraId="00F9A887" w14:textId="77777777" w:rsidR="002A400D" w:rsidRDefault="002A400D" w:rsidP="002A400D">
      <w:pPr>
        <w:numPr>
          <w:ilvl w:val="0"/>
          <w:numId w:val="9"/>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2.16.840.1.113883.10.20.21.2.9</w:t>
      </w:r>
      <w:r>
        <w:t xml:space="preserve">" (CONF:7705). </w:t>
      </w:r>
    </w:p>
    <w:p w14:paraId="04C30043" w14:textId="77777777" w:rsidR="002A400D" w:rsidRDefault="002A400D" w:rsidP="002A400D">
      <w:pPr>
        <w:numPr>
          <w:ilvl w:val="0"/>
          <w:numId w:val="9"/>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51487-2</w:t>
      </w:r>
      <w:r>
        <w:t xml:space="preserve">" Assessment and Plan (CodeSystem: </w:t>
      </w:r>
      <w:r>
        <w:rPr>
          <w:rFonts w:ascii="Courier New" w:hAnsi="Courier New"/>
        </w:rPr>
        <w:t>2.16.840.1.113883.6.1 LOINC</w:t>
      </w:r>
      <w:r>
        <w:t xml:space="preserve">) (CONF:7706). </w:t>
      </w:r>
    </w:p>
    <w:p w14:paraId="47EDCD2D" w14:textId="77777777" w:rsidR="002A400D" w:rsidRDefault="002A400D" w:rsidP="002A400D">
      <w:pPr>
        <w:numPr>
          <w:ilvl w:val="0"/>
          <w:numId w:val="9"/>
        </w:numPr>
        <w:spacing w:after="40" w:line="260" w:lineRule="exact"/>
      </w:pPr>
      <w:r>
        <w:rPr>
          <w:b/>
          <w:bCs/>
          <w:sz w:val="16"/>
          <w:szCs w:val="16"/>
        </w:rPr>
        <w:t>SHALL</w:t>
      </w:r>
      <w:r>
        <w:t xml:space="preserve"> contain exactly one [1..1] </w:t>
      </w:r>
      <w:r>
        <w:rPr>
          <w:rFonts w:ascii="Courier New" w:hAnsi="Courier New"/>
          <w:b/>
          <w:bCs/>
        </w:rPr>
        <w:t>text</w:t>
      </w:r>
      <w:r>
        <w:t xml:space="preserve"> (CONF:7707). </w:t>
      </w:r>
    </w:p>
    <w:p w14:paraId="08E51D96" w14:textId="77777777" w:rsidR="002A400D" w:rsidRDefault="002A400D" w:rsidP="0044190B">
      <w:pPr>
        <w:keepNext/>
        <w:numPr>
          <w:ilvl w:val="0"/>
          <w:numId w:val="9"/>
        </w:numPr>
        <w:spacing w:after="40" w:line="260" w:lineRule="exact"/>
      </w:pPr>
      <w:r>
        <w:rPr>
          <w:b/>
          <w:bCs/>
          <w:sz w:val="16"/>
          <w:szCs w:val="16"/>
        </w:rPr>
        <w:t>MAY</w:t>
      </w:r>
      <w:r>
        <w:t xml:space="preserve"> contain at least one [1..*] </w:t>
      </w:r>
      <w:r>
        <w:rPr>
          <w:rFonts w:ascii="Courier New" w:hAnsi="Courier New"/>
          <w:b/>
          <w:bCs/>
        </w:rPr>
        <w:t>entry</w:t>
      </w:r>
      <w:r>
        <w:t xml:space="preserve"> (CONF:7708) such that it </w:t>
      </w:r>
    </w:p>
    <w:p w14:paraId="58ACBCBC" w14:textId="77777777" w:rsidR="002A400D" w:rsidRDefault="00B440A0" w:rsidP="00B440A0">
      <w:pPr>
        <w:keepLines/>
        <w:numPr>
          <w:ilvl w:val="1"/>
          <w:numId w:val="9"/>
        </w:numPr>
        <w:pBdr>
          <w:top w:val="single" w:sz="4" w:space="1" w:color="auto"/>
          <w:left w:val="single" w:sz="4" w:space="4" w:color="auto"/>
          <w:bottom w:val="single" w:sz="4" w:space="1" w:color="auto"/>
          <w:right w:val="single" w:sz="4" w:space="4" w:color="auto"/>
        </w:pBdr>
        <w:shd w:val="clear" w:color="auto" w:fill="E6E6E6"/>
        <w:spacing w:after="40" w:line="260" w:lineRule="exact"/>
      </w:pPr>
      <w:r w:rsidRPr="00207479">
        <w:rPr>
          <w:b/>
        </w:rPr>
        <w:t xml:space="preserve">NOTE: </w:t>
      </w:r>
      <w:r>
        <w:t xml:space="preserve">This conformance statement is for reference only. It has not yet been reviewed and consolidated according to the scope and intent of this guide. </w:t>
      </w:r>
      <w:r w:rsidR="00FC2C2C">
        <w:t xml:space="preserve">CONF-XXXX: </w:t>
      </w:r>
      <w:r w:rsidR="002A400D">
        <w:t xml:space="preserve">The Assessment, Plan, and Assessment and Plan section(s) </w:t>
      </w:r>
      <w:r w:rsidR="002A400D" w:rsidRPr="00F61992">
        <w:rPr>
          <w:rStyle w:val="keyword"/>
        </w:rPr>
        <w:t>MAY</w:t>
      </w:r>
      <w:r w:rsidR="002A400D">
        <w:t xml:space="preserve"> contain clinical statements. If present, the clinical statements </w:t>
      </w:r>
      <w:r w:rsidR="002A400D" w:rsidRPr="00F61992">
        <w:rPr>
          <w:rStyle w:val="keyword"/>
        </w:rPr>
        <w:t>SHALL</w:t>
      </w:r>
      <w:r w:rsidR="002A400D">
        <w:t xml:space="preserve"> conform to the CCD Plan of </w:t>
      </w:r>
      <w:r w:rsidR="00F61992">
        <w:t>C</w:t>
      </w:r>
      <w:r w:rsidR="002A400D">
        <w:t xml:space="preserve">are </w:t>
      </w:r>
      <w:r w:rsidR="00F61992">
        <w:t>A</w:t>
      </w:r>
      <w:r w:rsidR="002A400D">
        <w:t>ctivities template (</w:t>
      </w:r>
      <w:r w:rsidR="002A400D" w:rsidRPr="00F61992">
        <w:rPr>
          <w:rStyle w:val="XMLname"/>
        </w:rPr>
        <w:t>2.16.840.1.113883.10.20.1.25</w:t>
      </w:r>
      <w:r w:rsidR="002A400D">
        <w:t>)  (CONF:7721).</w:t>
      </w:r>
    </w:p>
    <w:p w14:paraId="75D16FCE" w14:textId="77777777" w:rsidR="006405EC" w:rsidRDefault="006405EC" w:rsidP="002A400D">
      <w:pPr>
        <w:pStyle w:val="BodyText"/>
      </w:pPr>
    </w:p>
    <w:p w14:paraId="7EBB272C" w14:textId="77777777" w:rsidR="006405EC" w:rsidRDefault="006405EC" w:rsidP="006405EC">
      <w:pPr>
        <w:pStyle w:val="Heading2nospace"/>
      </w:pPr>
      <w:bookmarkStart w:id="375" w:name="_Toc163893602"/>
      <w:r>
        <w:t>Chief Complaint Section</w:t>
      </w:r>
      <w:r w:rsidR="00520CF9">
        <w:t xml:space="preserve"> </w:t>
      </w:r>
      <w:r w:rsidR="00520CF9" w:rsidRPr="00520CF9">
        <w:t>10154-3</w:t>
      </w:r>
      <w:bookmarkEnd w:id="375"/>
    </w:p>
    <w:p w14:paraId="6CDAAE34" w14:textId="77777777" w:rsidR="006405EC" w:rsidRPr="006405EC" w:rsidRDefault="006405EC" w:rsidP="006405EC">
      <w:pPr>
        <w:pStyle w:val="BracketData"/>
      </w:pPr>
      <w:r w:rsidRPr="006405EC">
        <w:t>[section: templateId 1.3.6.1.4.1.19376.1.5.3.1.1.13.2.1(open)]</w:t>
      </w:r>
    </w:p>
    <w:p w14:paraId="1C59FE66" w14:textId="77777777" w:rsidR="006405EC" w:rsidRDefault="006405EC" w:rsidP="006405EC">
      <w:pPr>
        <w:pStyle w:val="BodyText"/>
      </w:pPr>
      <w:r w:rsidRPr="009C7C0D">
        <w:t>This section records the patient's chief complaint (the patient’s own description).</w:t>
      </w:r>
    </w:p>
    <w:p w14:paraId="43814C1F" w14:textId="77777777" w:rsidR="006405EC" w:rsidRDefault="006405EC" w:rsidP="003D62A7">
      <w:pPr>
        <w:numPr>
          <w:ilvl w:val="0"/>
          <w:numId w:val="102"/>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1.3.6.1.4.1.19376.1.5.3.1.1.13.2.1</w:t>
      </w:r>
      <w:r>
        <w:t xml:space="preserve">" (CONF:7832). </w:t>
      </w:r>
    </w:p>
    <w:p w14:paraId="52521C86" w14:textId="77777777" w:rsidR="006405EC" w:rsidRDefault="006405EC" w:rsidP="003D62A7">
      <w:pPr>
        <w:numPr>
          <w:ilvl w:val="0"/>
          <w:numId w:val="102"/>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10154-3</w:t>
      </w:r>
      <w:r>
        <w:t xml:space="preserve">" Chief Complaint (CodeSystem: </w:t>
      </w:r>
      <w:r>
        <w:rPr>
          <w:rFonts w:ascii="Courier New" w:hAnsi="Courier New"/>
        </w:rPr>
        <w:t>2.16.840.1.113883.6.1 LOINC</w:t>
      </w:r>
      <w:r>
        <w:t xml:space="preserve">) (CONF:7833). </w:t>
      </w:r>
    </w:p>
    <w:p w14:paraId="331D23A9" w14:textId="77777777" w:rsidR="006405EC" w:rsidRDefault="006405EC" w:rsidP="003D62A7">
      <w:pPr>
        <w:numPr>
          <w:ilvl w:val="0"/>
          <w:numId w:val="102"/>
        </w:numPr>
        <w:spacing w:after="40" w:line="260" w:lineRule="exact"/>
      </w:pPr>
      <w:r>
        <w:rPr>
          <w:b/>
          <w:bCs/>
          <w:sz w:val="16"/>
          <w:szCs w:val="16"/>
        </w:rPr>
        <w:t>SHALL</w:t>
      </w:r>
      <w:r>
        <w:t xml:space="preserve"> contain exactly one [1..1] </w:t>
      </w:r>
      <w:r>
        <w:rPr>
          <w:rFonts w:ascii="Courier New" w:hAnsi="Courier New"/>
          <w:b/>
          <w:bCs/>
        </w:rPr>
        <w:t>title</w:t>
      </w:r>
      <w:r>
        <w:t xml:space="preserve"> (CONF:7834). </w:t>
      </w:r>
    </w:p>
    <w:p w14:paraId="7FEDE235" w14:textId="77777777" w:rsidR="006405EC" w:rsidRDefault="006405EC" w:rsidP="003D62A7">
      <w:pPr>
        <w:numPr>
          <w:ilvl w:val="0"/>
          <w:numId w:val="102"/>
        </w:numPr>
        <w:spacing w:after="40" w:line="260" w:lineRule="exact"/>
      </w:pPr>
      <w:r>
        <w:rPr>
          <w:b/>
          <w:bCs/>
          <w:sz w:val="16"/>
          <w:szCs w:val="16"/>
        </w:rPr>
        <w:t>SHALL</w:t>
      </w:r>
      <w:r>
        <w:t xml:space="preserve"> contain exactly one [1..1] </w:t>
      </w:r>
      <w:r>
        <w:rPr>
          <w:rFonts w:ascii="Courier New" w:hAnsi="Courier New"/>
          <w:b/>
          <w:bCs/>
        </w:rPr>
        <w:t>text</w:t>
      </w:r>
      <w:r>
        <w:t xml:space="preserve"> (CONF:7835). </w:t>
      </w:r>
    </w:p>
    <w:p w14:paraId="640C06F5" w14:textId="77777777" w:rsidR="002A400D" w:rsidRPr="002A400D" w:rsidRDefault="002A400D" w:rsidP="002A400D">
      <w:pPr>
        <w:pStyle w:val="BodyText"/>
      </w:pPr>
    </w:p>
    <w:p w14:paraId="3C73E103" w14:textId="77777777" w:rsidR="00E753A3" w:rsidRDefault="00E753A3" w:rsidP="00E753A3">
      <w:pPr>
        <w:pStyle w:val="Heading2nospace"/>
      </w:pPr>
      <w:bookmarkStart w:id="376" w:name="684"/>
      <w:bookmarkStart w:id="377" w:name="_Toc163893603"/>
      <w:r>
        <w:t>Chief Complaint and Reason for Visit Section</w:t>
      </w:r>
      <w:bookmarkEnd w:id="376"/>
      <w:r>
        <w:t xml:space="preserve"> </w:t>
      </w:r>
      <w:r w:rsidRPr="00E753A3">
        <w:t>46239-0</w:t>
      </w:r>
      <w:bookmarkEnd w:id="377"/>
    </w:p>
    <w:p w14:paraId="448BFB2B" w14:textId="77777777" w:rsidR="00E753A3" w:rsidRDefault="00E753A3" w:rsidP="00E753A3">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2.16.840.1.113883.10.20.22.2.13(open)</w:t>
      </w:r>
      <w:r>
        <w:rPr>
          <w:rFonts w:ascii="Bookman Old Style" w:hAnsi="Bookman Old Style"/>
        </w:rPr>
        <w:t>]</w:t>
      </w:r>
    </w:p>
    <w:p w14:paraId="492F7A9C" w14:textId="77777777" w:rsidR="00E753A3" w:rsidRDefault="001301E0" w:rsidP="00E753A3">
      <w:pPr>
        <w:pStyle w:val="BodyText"/>
      </w:pPr>
      <w:r w:rsidRPr="009C7C0D">
        <w:rPr>
          <w:noProof w:val="0"/>
        </w:rPr>
        <w:t>This section records the patient's chief complaint (the patient’s own description) and</w:t>
      </w:r>
      <w:r>
        <w:rPr>
          <w:noProof w:val="0"/>
        </w:rPr>
        <w:t>/or</w:t>
      </w:r>
      <w:r w:rsidRPr="009C7C0D">
        <w:rPr>
          <w:noProof w:val="0"/>
        </w:rPr>
        <w:t xml:space="preserve"> the reason for the patient's visit (the provider’s description of the reason for visit).  Local policy determines whether the information is divided into two sections or recorded in one section serving both purposes.</w:t>
      </w:r>
    </w:p>
    <w:p w14:paraId="3D7F9248" w14:textId="77777777" w:rsidR="00E753A3" w:rsidRDefault="00E753A3" w:rsidP="003D62A7">
      <w:pPr>
        <w:numPr>
          <w:ilvl w:val="0"/>
          <w:numId w:val="98"/>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2.16.840.1.113883.10.20.22.2.13</w:t>
      </w:r>
      <w:r>
        <w:t xml:space="preserve">" (CONF:7840). </w:t>
      </w:r>
    </w:p>
    <w:p w14:paraId="621BA54D" w14:textId="77777777" w:rsidR="00E753A3" w:rsidRDefault="00E753A3" w:rsidP="003D62A7">
      <w:pPr>
        <w:numPr>
          <w:ilvl w:val="0"/>
          <w:numId w:val="98"/>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46239-0</w:t>
      </w:r>
      <w:r>
        <w:t xml:space="preserve">" Chief Complaint and Reason for Visit (CodeSystem: </w:t>
      </w:r>
      <w:r>
        <w:rPr>
          <w:rFonts w:ascii="Courier New" w:hAnsi="Courier New"/>
        </w:rPr>
        <w:t>2.16.840.1.113883.6.1 LOINC</w:t>
      </w:r>
      <w:r>
        <w:t xml:space="preserve">) (CONF:7841). </w:t>
      </w:r>
    </w:p>
    <w:p w14:paraId="59A1704F" w14:textId="77777777" w:rsidR="00E753A3" w:rsidRDefault="00E753A3" w:rsidP="003D62A7">
      <w:pPr>
        <w:numPr>
          <w:ilvl w:val="0"/>
          <w:numId w:val="98"/>
        </w:numPr>
        <w:spacing w:after="40" w:line="260" w:lineRule="exact"/>
      </w:pPr>
      <w:r>
        <w:rPr>
          <w:b/>
          <w:bCs/>
          <w:sz w:val="16"/>
          <w:szCs w:val="16"/>
        </w:rPr>
        <w:t>SHALL</w:t>
      </w:r>
      <w:r>
        <w:t xml:space="preserve"> contain exactly one [1..1] </w:t>
      </w:r>
      <w:r>
        <w:rPr>
          <w:rFonts w:ascii="Courier New" w:hAnsi="Courier New"/>
          <w:b/>
          <w:bCs/>
        </w:rPr>
        <w:t>title</w:t>
      </w:r>
      <w:r>
        <w:t xml:space="preserve"> (CONF:7842). </w:t>
      </w:r>
    </w:p>
    <w:p w14:paraId="215E71C6" w14:textId="77777777" w:rsidR="00E753A3" w:rsidRDefault="00E753A3" w:rsidP="003D62A7">
      <w:pPr>
        <w:numPr>
          <w:ilvl w:val="0"/>
          <w:numId w:val="98"/>
        </w:numPr>
        <w:spacing w:after="40" w:line="260" w:lineRule="exact"/>
      </w:pPr>
      <w:r>
        <w:rPr>
          <w:b/>
          <w:bCs/>
          <w:sz w:val="16"/>
          <w:szCs w:val="16"/>
        </w:rPr>
        <w:t>SHALL</w:t>
      </w:r>
      <w:r>
        <w:t xml:space="preserve"> contain exactly one [1..1] </w:t>
      </w:r>
      <w:r>
        <w:rPr>
          <w:rFonts w:ascii="Courier New" w:hAnsi="Courier New"/>
          <w:b/>
          <w:bCs/>
        </w:rPr>
        <w:t>text</w:t>
      </w:r>
      <w:r>
        <w:t xml:space="preserve"> (CONF:7843). </w:t>
      </w:r>
    </w:p>
    <w:p w14:paraId="3F3F820F" w14:textId="77777777" w:rsidR="00E753A3" w:rsidRDefault="00E753A3" w:rsidP="00E753A3">
      <w:pPr>
        <w:pStyle w:val="BodyText"/>
      </w:pPr>
    </w:p>
    <w:p w14:paraId="026D5E15" w14:textId="77777777" w:rsidR="00907EA3" w:rsidRDefault="00907EA3" w:rsidP="00907EA3">
      <w:pPr>
        <w:pStyle w:val="Heading2nospace"/>
      </w:pPr>
      <w:bookmarkStart w:id="378" w:name="_Toc163893604"/>
      <w:r>
        <w:t xml:space="preserve">Complications </w:t>
      </w:r>
      <w:bookmarkStart w:id="379" w:name="S_ComplicationsSection"/>
      <w:bookmarkEnd w:id="379"/>
      <w:r>
        <w:t>Section</w:t>
      </w:r>
      <w:r w:rsidR="00A36989">
        <w:t xml:space="preserve"> 10830-8</w:t>
      </w:r>
      <w:bookmarkEnd w:id="378"/>
    </w:p>
    <w:p w14:paraId="38BEFCEF" w14:textId="77777777" w:rsidR="00907EA3" w:rsidRDefault="00907EA3" w:rsidP="00907EA3">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2.16.840.1.113883.10.20.22.2.32(open)</w:t>
      </w:r>
      <w:r>
        <w:rPr>
          <w:rFonts w:ascii="Bookman Old Style" w:hAnsi="Bookman Old Style"/>
        </w:rPr>
        <w:t>]</w:t>
      </w:r>
    </w:p>
    <w:p w14:paraId="11FA243D" w14:textId="77777777" w:rsidR="00907EA3" w:rsidRDefault="00B765F1" w:rsidP="00907EA3">
      <w:pPr>
        <w:pStyle w:val="BodyText"/>
      </w:pPr>
      <w:r>
        <w:t xml:space="preserve">The Complications section records problems that occurred during surgery.  The complications may have been known risks or unanticipated problems.  The Complications section may be a subsection of another section such as the </w:t>
      </w:r>
      <w:r w:rsidRPr="00250A54">
        <w:t>Surgery Description section.</w:t>
      </w:r>
    </w:p>
    <w:p w14:paraId="444CE03F" w14:textId="77777777" w:rsidR="00907EA3" w:rsidRDefault="00907EA3" w:rsidP="003D62A7">
      <w:pPr>
        <w:numPr>
          <w:ilvl w:val="0"/>
          <w:numId w:val="59"/>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2.16.840.1.113883.10.20.22.2.32</w:t>
      </w:r>
      <w:r>
        <w:t xml:space="preserve">" (CONF:8026). </w:t>
      </w:r>
    </w:p>
    <w:p w14:paraId="5443B18B" w14:textId="77777777" w:rsidR="00907EA3" w:rsidRDefault="00907EA3" w:rsidP="003D62A7">
      <w:pPr>
        <w:numPr>
          <w:ilvl w:val="0"/>
          <w:numId w:val="59"/>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10830-8</w:t>
      </w:r>
      <w:r>
        <w:t xml:space="preserve">" Complications (CodeSystem: </w:t>
      </w:r>
      <w:r>
        <w:rPr>
          <w:rFonts w:ascii="Courier New" w:hAnsi="Courier New"/>
        </w:rPr>
        <w:t>2.16.840.1.113883.6.1 LOINC</w:t>
      </w:r>
      <w:r>
        <w:t xml:space="preserve">) (CONF:8027). </w:t>
      </w:r>
    </w:p>
    <w:p w14:paraId="43FF0779" w14:textId="77777777" w:rsidR="00907EA3" w:rsidRDefault="00907EA3" w:rsidP="003D62A7">
      <w:pPr>
        <w:numPr>
          <w:ilvl w:val="0"/>
          <w:numId w:val="59"/>
        </w:numPr>
        <w:spacing w:after="40" w:line="260" w:lineRule="exact"/>
      </w:pPr>
      <w:r>
        <w:rPr>
          <w:b/>
          <w:bCs/>
          <w:sz w:val="16"/>
          <w:szCs w:val="16"/>
        </w:rPr>
        <w:t>SHALL</w:t>
      </w:r>
      <w:r>
        <w:t xml:space="preserve"> contain exactly one [1..1] </w:t>
      </w:r>
      <w:r>
        <w:rPr>
          <w:rFonts w:ascii="Courier New" w:hAnsi="Courier New"/>
          <w:b/>
          <w:bCs/>
        </w:rPr>
        <w:t>title</w:t>
      </w:r>
      <w:r>
        <w:t xml:space="preserve"> (CONF:8028). </w:t>
      </w:r>
    </w:p>
    <w:p w14:paraId="29CE8EF7" w14:textId="77777777" w:rsidR="00907EA3" w:rsidRDefault="00907EA3" w:rsidP="003D62A7">
      <w:pPr>
        <w:numPr>
          <w:ilvl w:val="0"/>
          <w:numId w:val="59"/>
        </w:numPr>
        <w:spacing w:after="40" w:line="260" w:lineRule="exact"/>
      </w:pPr>
      <w:r>
        <w:rPr>
          <w:b/>
          <w:bCs/>
          <w:sz w:val="16"/>
          <w:szCs w:val="16"/>
        </w:rPr>
        <w:t>SHALL</w:t>
      </w:r>
      <w:r>
        <w:t xml:space="preserve"> contain exactly one [1..1] </w:t>
      </w:r>
      <w:r>
        <w:rPr>
          <w:rFonts w:ascii="Courier New" w:hAnsi="Courier New"/>
          <w:b/>
          <w:bCs/>
        </w:rPr>
        <w:t>text</w:t>
      </w:r>
      <w:r>
        <w:t xml:space="preserve"> (CONF:8029). </w:t>
      </w:r>
    </w:p>
    <w:p w14:paraId="744F63AF" w14:textId="77777777" w:rsidR="00907EA3" w:rsidRDefault="00907EA3" w:rsidP="003D62A7">
      <w:pPr>
        <w:numPr>
          <w:ilvl w:val="0"/>
          <w:numId w:val="59"/>
        </w:numPr>
        <w:spacing w:after="40" w:line="260" w:lineRule="exact"/>
      </w:pPr>
      <w:r>
        <w:t xml:space="preserve">There </w:t>
      </w:r>
      <w:r w:rsidRPr="00B765F1">
        <w:rPr>
          <w:rStyle w:val="keyword"/>
        </w:rPr>
        <w:t>SHALL</w:t>
      </w:r>
      <w:r>
        <w:t xml:space="preserve"> be a statement providing details of the complication(s) or it </w:t>
      </w:r>
      <w:r w:rsidRPr="00B765F1">
        <w:rPr>
          <w:rStyle w:val="keyword"/>
        </w:rPr>
        <w:t>SHALL</w:t>
      </w:r>
      <w:r>
        <w:t xml:space="preserve"> explicitly state there were no complications. (CONF:8048).</w:t>
      </w:r>
    </w:p>
    <w:p w14:paraId="24B01521" w14:textId="77777777" w:rsidR="00907EA3" w:rsidRDefault="00907EA3" w:rsidP="003D62A7">
      <w:pPr>
        <w:numPr>
          <w:ilvl w:val="0"/>
          <w:numId w:val="59"/>
        </w:numPr>
        <w:spacing w:after="40" w:line="260" w:lineRule="exact"/>
      </w:pPr>
      <w:r>
        <w:rPr>
          <w:b/>
          <w:bCs/>
          <w:sz w:val="16"/>
          <w:szCs w:val="16"/>
        </w:rPr>
        <w:lastRenderedPageBreak/>
        <w:t>MAY</w:t>
      </w:r>
      <w:r>
        <w:t xml:space="preserve"> contain at least one [1..*] </w:t>
      </w:r>
      <w:r>
        <w:rPr>
          <w:rFonts w:ascii="Courier New" w:hAnsi="Courier New"/>
          <w:b/>
          <w:bCs/>
        </w:rPr>
        <w:t>entry</w:t>
      </w:r>
      <w:r>
        <w:t xml:space="preserve"> (CONF:8049). </w:t>
      </w:r>
    </w:p>
    <w:p w14:paraId="122763D7" w14:textId="77777777" w:rsidR="00907EA3" w:rsidRDefault="00806F73" w:rsidP="003D62A7">
      <w:pPr>
        <w:numPr>
          <w:ilvl w:val="1"/>
          <w:numId w:val="59"/>
        </w:numPr>
        <w:spacing w:after="40" w:line="260" w:lineRule="exact"/>
      </w:pPr>
      <w:r>
        <w:t>Such entrie</w:t>
      </w:r>
      <w:r w:rsidR="00907EA3">
        <w:t xml:space="preserve">s </w:t>
      </w:r>
      <w:r w:rsidR="00907EA3">
        <w:rPr>
          <w:b/>
          <w:bCs/>
          <w:sz w:val="16"/>
          <w:szCs w:val="16"/>
        </w:rPr>
        <w:t>SHALL</w:t>
      </w:r>
      <w:r w:rsidR="00907EA3">
        <w:t xml:space="preserve"> contain exactly one [1..1] </w:t>
      </w:r>
      <w:hyperlink w:anchor="CD_ConditionEntry" w:history="1">
        <w:r w:rsidR="00907EA3">
          <w:rPr>
            <w:rStyle w:val="Hyperlink"/>
            <w:rFonts w:ascii="Courier New" w:hAnsi="Courier New"/>
            <w:b/>
            <w:bCs/>
          </w:rPr>
          <w:t>Condition Entry</w:t>
        </w:r>
      </w:hyperlink>
      <w:r w:rsidR="00907EA3">
        <w:t xml:space="preserve"> </w:t>
      </w:r>
      <w:r w:rsidR="00907EA3">
        <w:rPr>
          <w:rFonts w:ascii="Courier New" w:hAnsi="Courier New"/>
        </w:rPr>
        <w:t>(templateId:2.16.840.1.113883.10.20.22.4.4)</w:t>
      </w:r>
      <w:r w:rsidR="00907EA3">
        <w:t xml:space="preserve"> (CONF:8050). </w:t>
      </w:r>
    </w:p>
    <w:p w14:paraId="0C2DE236" w14:textId="77777777" w:rsidR="00907EA3" w:rsidRPr="00907EA3" w:rsidRDefault="00907EA3" w:rsidP="00907EA3">
      <w:pPr>
        <w:pStyle w:val="BodyText"/>
      </w:pPr>
    </w:p>
    <w:p w14:paraId="574BE072" w14:textId="77777777" w:rsidR="007626E6" w:rsidRDefault="007626E6" w:rsidP="007626E6">
      <w:pPr>
        <w:pStyle w:val="Heading2nospace"/>
      </w:pPr>
      <w:bookmarkStart w:id="380" w:name="_Toc163893605"/>
      <w:r>
        <w:t xml:space="preserve">Complications / </w:t>
      </w:r>
      <w:bookmarkStart w:id="381" w:name="S_ComplicationsAdverseEventsSection"/>
      <w:bookmarkEnd w:id="381"/>
      <w:r>
        <w:t>Adverse Events Section</w:t>
      </w:r>
      <w:r w:rsidR="003E40DB">
        <w:t xml:space="preserve"> </w:t>
      </w:r>
      <w:r w:rsidR="003E40DB" w:rsidRPr="003E40DB">
        <w:t>55109-3</w:t>
      </w:r>
      <w:bookmarkEnd w:id="380"/>
    </w:p>
    <w:p w14:paraId="14EE6369" w14:textId="77777777" w:rsidR="007626E6" w:rsidRDefault="007626E6" w:rsidP="007626E6">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2.16.840.1.113883.10.20.22.2.37(open)</w:t>
      </w:r>
      <w:r>
        <w:rPr>
          <w:rFonts w:ascii="Bookman Old Style" w:hAnsi="Bookman Old Style"/>
        </w:rPr>
        <w:t>]</w:t>
      </w:r>
    </w:p>
    <w:p w14:paraId="18687F80" w14:textId="77777777" w:rsidR="007626E6" w:rsidRDefault="003E40DB" w:rsidP="007626E6">
      <w:pPr>
        <w:pStyle w:val="BodyText"/>
      </w:pPr>
      <w:r>
        <w:t xml:space="preserve">The Complications section records problems that occurred during the procedure. The complications may have been known risks or unanticipated problems. The Complications section may be a subsection of another section such as the </w:t>
      </w:r>
      <w:r w:rsidRPr="00250A54">
        <w:t>Procedure Description</w:t>
      </w:r>
      <w:r>
        <w:t xml:space="preserve"> section.</w:t>
      </w:r>
    </w:p>
    <w:p w14:paraId="7BF0087E" w14:textId="77777777" w:rsidR="007626E6" w:rsidRDefault="007626E6" w:rsidP="003D62A7">
      <w:pPr>
        <w:numPr>
          <w:ilvl w:val="0"/>
          <w:numId w:val="68"/>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2.16.840.1.113883.10.20.22.2.37</w:t>
      </w:r>
      <w:r>
        <w:t xml:space="preserve">" (CONF:8174). </w:t>
      </w:r>
    </w:p>
    <w:p w14:paraId="4282D66A" w14:textId="77777777" w:rsidR="007626E6" w:rsidRDefault="007626E6" w:rsidP="003D62A7">
      <w:pPr>
        <w:numPr>
          <w:ilvl w:val="0"/>
          <w:numId w:val="68"/>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55109-3</w:t>
      </w:r>
      <w:r>
        <w:t xml:space="preserve">" Complications / Adverse Events (CodeSystem: </w:t>
      </w:r>
      <w:r>
        <w:rPr>
          <w:rFonts w:ascii="Courier New" w:hAnsi="Courier New"/>
        </w:rPr>
        <w:t>2.16.840.1.113883.6.1 LOINC</w:t>
      </w:r>
      <w:r>
        <w:t xml:space="preserve">) (CONF:8175). </w:t>
      </w:r>
    </w:p>
    <w:p w14:paraId="3068781A" w14:textId="77777777" w:rsidR="007626E6" w:rsidRDefault="007626E6" w:rsidP="003D62A7">
      <w:pPr>
        <w:numPr>
          <w:ilvl w:val="0"/>
          <w:numId w:val="68"/>
        </w:numPr>
        <w:spacing w:after="40" w:line="260" w:lineRule="exact"/>
      </w:pPr>
      <w:r>
        <w:rPr>
          <w:b/>
          <w:bCs/>
          <w:sz w:val="16"/>
          <w:szCs w:val="16"/>
        </w:rPr>
        <w:t>SHALL</w:t>
      </w:r>
      <w:r>
        <w:t xml:space="preserve"> contain exactly one [1..1] </w:t>
      </w:r>
      <w:r>
        <w:rPr>
          <w:rFonts w:ascii="Courier New" w:hAnsi="Courier New"/>
          <w:b/>
          <w:bCs/>
        </w:rPr>
        <w:t>title</w:t>
      </w:r>
      <w:r>
        <w:t xml:space="preserve"> (CONF:8176). </w:t>
      </w:r>
    </w:p>
    <w:p w14:paraId="32D43DE3" w14:textId="77777777" w:rsidR="007626E6" w:rsidRDefault="007626E6" w:rsidP="003D62A7">
      <w:pPr>
        <w:numPr>
          <w:ilvl w:val="0"/>
          <w:numId w:val="68"/>
        </w:numPr>
        <w:spacing w:after="40" w:line="260" w:lineRule="exact"/>
      </w:pPr>
      <w:r>
        <w:rPr>
          <w:b/>
          <w:bCs/>
          <w:sz w:val="16"/>
          <w:szCs w:val="16"/>
        </w:rPr>
        <w:t>SHALL</w:t>
      </w:r>
      <w:r>
        <w:t xml:space="preserve"> contain exactly one [1..1] </w:t>
      </w:r>
      <w:r>
        <w:rPr>
          <w:rFonts w:ascii="Courier New" w:hAnsi="Courier New"/>
          <w:b/>
          <w:bCs/>
        </w:rPr>
        <w:t>text</w:t>
      </w:r>
      <w:r>
        <w:t xml:space="preserve"> (CONF:8177). </w:t>
      </w:r>
    </w:p>
    <w:p w14:paraId="1356E909" w14:textId="77777777" w:rsidR="00DD0704" w:rsidRPr="00E00F18" w:rsidRDefault="00DD0704" w:rsidP="00DD0704">
      <w:pPr>
        <w:keepLines/>
        <w:pBdr>
          <w:top w:val="single" w:sz="4" w:space="1" w:color="auto"/>
          <w:left w:val="single" w:sz="4" w:space="4" w:color="auto"/>
          <w:bottom w:val="single" w:sz="4" w:space="1" w:color="auto"/>
          <w:right w:val="single" w:sz="4" w:space="4" w:color="auto"/>
        </w:pBdr>
        <w:shd w:val="clear" w:color="auto" w:fill="D9D9D9"/>
        <w:spacing w:after="40" w:line="260" w:lineRule="exact"/>
        <w:ind w:left="1440"/>
      </w:pPr>
      <w:r w:rsidRPr="00E00F18">
        <w:rPr>
          <w:b/>
        </w:rPr>
        <w:t>NOTE</w:t>
      </w:r>
      <w:r w:rsidRPr="00E00F18">
        <w:t xml:space="preserve">: This conformance statement is for reference only. It has not yet been reviewed and consolidated according to the scope and intent of this guide. </w:t>
      </w:r>
    </w:p>
    <w:p w14:paraId="0836C142" w14:textId="77777777" w:rsidR="00DD0704" w:rsidRPr="00714A74" w:rsidRDefault="00DD0704" w:rsidP="00DD0704">
      <w:pPr>
        <w:keepLines/>
        <w:numPr>
          <w:ilvl w:val="1"/>
          <w:numId w:val="122"/>
        </w:numPr>
        <w:pBdr>
          <w:top w:val="single" w:sz="4" w:space="1" w:color="auto"/>
          <w:left w:val="single" w:sz="4" w:space="4" w:color="auto"/>
          <w:bottom w:val="single" w:sz="4" w:space="1" w:color="auto"/>
          <w:right w:val="single" w:sz="4" w:space="4" w:color="auto"/>
        </w:pBdr>
        <w:shd w:val="clear" w:color="auto" w:fill="D9D9D9"/>
        <w:spacing w:after="40" w:line="260" w:lineRule="exact"/>
        <w:rPr>
          <w:bCs/>
        </w:rPr>
      </w:pPr>
      <w:r w:rsidRPr="00714A74">
        <w:rPr>
          <w:bCs/>
        </w:rPr>
        <w:t xml:space="preserve">There </w:t>
      </w:r>
      <w:r w:rsidRPr="00714A74">
        <w:rPr>
          <w:rStyle w:val="keyword"/>
        </w:rPr>
        <w:t>shall</w:t>
      </w:r>
      <w:r w:rsidRPr="00714A74">
        <w:rPr>
          <w:bCs/>
        </w:rPr>
        <w:t xml:space="preserve"> be a statement providing details of the complication(s) or it </w:t>
      </w:r>
      <w:r w:rsidRPr="00714A74">
        <w:rPr>
          <w:rStyle w:val="keyword"/>
        </w:rPr>
        <w:t>shall</w:t>
      </w:r>
      <w:r w:rsidRPr="00714A74">
        <w:rPr>
          <w:bCs/>
        </w:rPr>
        <w:t xml:space="preserve"> explicitly state there were no complications.</w:t>
      </w:r>
    </w:p>
    <w:p w14:paraId="37A0C34A" w14:textId="77777777" w:rsidR="00DD0704" w:rsidRPr="00714A74" w:rsidRDefault="00DD0704" w:rsidP="00DD0704">
      <w:pPr>
        <w:keepLines/>
        <w:numPr>
          <w:ilvl w:val="1"/>
          <w:numId w:val="122"/>
        </w:numPr>
        <w:pBdr>
          <w:top w:val="single" w:sz="4" w:space="1" w:color="auto"/>
          <w:left w:val="single" w:sz="4" w:space="4" w:color="auto"/>
          <w:bottom w:val="single" w:sz="4" w:space="1" w:color="auto"/>
          <w:right w:val="single" w:sz="4" w:space="4" w:color="auto"/>
        </w:pBdr>
        <w:shd w:val="clear" w:color="auto" w:fill="D9D9D9"/>
        <w:spacing w:after="40" w:line="260" w:lineRule="exact"/>
        <w:rPr>
          <w:bCs/>
        </w:rPr>
      </w:pPr>
      <w:r w:rsidRPr="00714A74">
        <w:rPr>
          <w:bCs/>
        </w:rPr>
        <w:t xml:space="preserve">The Complications section </w:t>
      </w:r>
      <w:r w:rsidRPr="00714A74">
        <w:rPr>
          <w:rStyle w:val="keyword"/>
        </w:rPr>
        <w:t>may</w:t>
      </w:r>
      <w:r w:rsidRPr="00714A74">
        <w:rPr>
          <w:bCs/>
        </w:rPr>
        <w:t xml:space="preserve"> contain clinical statements. If present, the clinical statements </w:t>
      </w:r>
      <w:r w:rsidRPr="00714A74">
        <w:rPr>
          <w:rStyle w:val="keyword"/>
        </w:rPr>
        <w:t>MAY</w:t>
      </w:r>
      <w:r w:rsidRPr="00714A74">
        <w:rPr>
          <w:bCs/>
        </w:rPr>
        <w:t xml:space="preserve"> conform to the </w:t>
      </w:r>
      <w:r w:rsidRPr="00BC653B">
        <w:rPr>
          <w:bCs/>
        </w:rPr>
        <w:t>CCD Problem observation</w:t>
      </w:r>
      <w:r w:rsidRPr="00714A74">
        <w:rPr>
          <w:bCs/>
        </w:rPr>
        <w:t xml:space="preserve"> template (2.16.840.1.113883.10.20.1.28).</w:t>
      </w:r>
    </w:p>
    <w:p w14:paraId="2D70BE35" w14:textId="77777777" w:rsidR="00DD0704" w:rsidRPr="0072141D" w:rsidRDefault="00DD0704" w:rsidP="00DD0704">
      <w:pPr>
        <w:keepLines/>
        <w:numPr>
          <w:ilvl w:val="1"/>
          <w:numId w:val="122"/>
        </w:numPr>
        <w:pBdr>
          <w:top w:val="single" w:sz="4" w:space="1" w:color="auto"/>
          <w:left w:val="single" w:sz="4" w:space="4" w:color="auto"/>
          <w:bottom w:val="single" w:sz="4" w:space="1" w:color="auto"/>
          <w:right w:val="single" w:sz="4" w:space="4" w:color="auto"/>
        </w:pBdr>
        <w:shd w:val="clear" w:color="auto" w:fill="D9D9D9"/>
        <w:spacing w:after="40" w:line="260" w:lineRule="exact"/>
        <w:rPr>
          <w:bCs/>
        </w:rPr>
      </w:pPr>
      <w:r w:rsidRPr="00714A74">
        <w:rPr>
          <w:bCs/>
        </w:rPr>
        <w:t xml:space="preserve">The Complications section </w:t>
      </w:r>
      <w:r w:rsidRPr="00714A74">
        <w:rPr>
          <w:rStyle w:val="keyword"/>
        </w:rPr>
        <w:t>may</w:t>
      </w:r>
      <w:r w:rsidRPr="00714A74">
        <w:rPr>
          <w:bCs/>
        </w:rPr>
        <w:t xml:space="preserve"> contain clinical statements referring to imaging observations.  If present, these clinical statements </w:t>
      </w:r>
      <w:r w:rsidRPr="00714A74">
        <w:rPr>
          <w:rStyle w:val="keyword"/>
        </w:rPr>
        <w:t>may</w:t>
      </w:r>
      <w:r w:rsidRPr="00714A74">
        <w:rPr>
          <w:bCs/>
        </w:rPr>
        <w:t xml:space="preserve"> conform to the </w:t>
      </w:r>
      <w:r w:rsidRPr="00BC653B">
        <w:rPr>
          <w:bCs/>
        </w:rPr>
        <w:t>PHCR Imaging observation template</w:t>
      </w:r>
      <w:r w:rsidRPr="00714A74">
        <w:rPr>
          <w:bCs/>
        </w:rPr>
        <w:t xml:space="preserve"> (2.16.840.1.113883.10.20.15.3.5), </w:t>
      </w:r>
      <w:r w:rsidRPr="00BC653B">
        <w:rPr>
          <w:bCs/>
        </w:rPr>
        <w:t>DIR Text Observation</w:t>
      </w:r>
      <w:r w:rsidRPr="00714A74">
        <w:rPr>
          <w:bCs/>
        </w:rPr>
        <w:t xml:space="preserve"> template (2.16.840.1.113883.10.20.6.2.12), </w:t>
      </w:r>
      <w:r w:rsidRPr="00BC653B">
        <w:rPr>
          <w:bCs/>
        </w:rPr>
        <w:t>DIR Code Observation</w:t>
      </w:r>
      <w:r w:rsidRPr="00714A74">
        <w:rPr>
          <w:bCs/>
        </w:rPr>
        <w:t xml:space="preserve"> template (2.16.840.1.113883.10.20.6.2.13), </w:t>
      </w:r>
      <w:r w:rsidRPr="00BC653B">
        <w:rPr>
          <w:bCs/>
        </w:rPr>
        <w:t>DIR Quantity Measurement Observation</w:t>
      </w:r>
      <w:r w:rsidRPr="00714A74">
        <w:rPr>
          <w:bCs/>
        </w:rPr>
        <w:t xml:space="preserve"> template (2.16.840.1.113883.10.20.6.2.14) or </w:t>
      </w:r>
      <w:r w:rsidRPr="00BC653B">
        <w:rPr>
          <w:bCs/>
        </w:rPr>
        <w:t>DIR SopInstance Observation</w:t>
      </w:r>
      <w:r w:rsidRPr="00714A74">
        <w:rPr>
          <w:bCs/>
        </w:rPr>
        <w:t xml:space="preserve"> template (2.16.840.1.113883.10.20.6.2.8</w:t>
      </w:r>
      <w:r>
        <w:rPr>
          <w:bCs/>
        </w:rPr>
        <w:t>)</w:t>
      </w:r>
      <w:r w:rsidRPr="0072141D">
        <w:rPr>
          <w:bCs/>
        </w:rPr>
        <w:t>.</w:t>
      </w:r>
    </w:p>
    <w:p w14:paraId="593DC64D" w14:textId="77777777" w:rsidR="007626E6" w:rsidRPr="007626E6" w:rsidRDefault="007626E6" w:rsidP="007626E6">
      <w:pPr>
        <w:pStyle w:val="BodyText"/>
      </w:pPr>
    </w:p>
    <w:p w14:paraId="31ED6A04" w14:textId="77777777" w:rsidR="00A42D39" w:rsidRDefault="00A42D39" w:rsidP="007E3E22">
      <w:pPr>
        <w:pStyle w:val="Heading2nospace"/>
      </w:pPr>
      <w:bookmarkStart w:id="382" w:name="_Toc163893606"/>
      <w:r>
        <w:t>DICOM</w:t>
      </w:r>
      <w:r w:rsidRPr="00A42D39">
        <w:t xml:space="preserve"> Object Catalog - 121181</w:t>
      </w:r>
      <w:bookmarkEnd w:id="382"/>
    </w:p>
    <w:p w14:paraId="7C08E075" w14:textId="77777777" w:rsidR="00A42D39" w:rsidRDefault="00A42D39" w:rsidP="00A42D39">
      <w:pPr>
        <w:pStyle w:val="BracketData"/>
        <w:rPr>
          <w:rFonts w:ascii="Bookman Old Style" w:eastAsia="Times New Roman" w:hAnsi="Bookman Old Style"/>
          <w:color w:val="000000"/>
        </w:rPr>
      </w:pPr>
      <w:r w:rsidRPr="00327E83">
        <w:rPr>
          <w:rFonts w:ascii="Bookman Old Style" w:eastAsia="Times New Roman" w:hAnsi="Bookman Old Style"/>
          <w:color w:val="000000"/>
        </w:rPr>
        <w:t>[</w:t>
      </w:r>
      <w:r w:rsidRPr="00327E83">
        <w:rPr>
          <w:rFonts w:eastAsia="Times New Roman"/>
          <w:color w:val="000000"/>
        </w:rPr>
        <w:t>section</w:t>
      </w:r>
      <w:r w:rsidRPr="00327E83">
        <w:rPr>
          <w:rFonts w:ascii="Bookman Old Style" w:eastAsia="Times New Roman" w:hAnsi="Bookman Old Style"/>
          <w:color w:val="000000"/>
        </w:rPr>
        <w:t>: templateId </w:t>
      </w:r>
      <w:r w:rsidRPr="00327E83">
        <w:rPr>
          <w:rFonts w:eastAsia="Times New Roman"/>
          <w:color w:val="000000"/>
        </w:rPr>
        <w:t>2.16.840.1.113883.10.20.6.1.1(open)</w:t>
      </w:r>
      <w:r w:rsidRPr="00327E83">
        <w:rPr>
          <w:rFonts w:ascii="Bookman Old Style" w:eastAsia="Times New Roman" w:hAnsi="Bookman Old Style"/>
          <w:color w:val="000000"/>
        </w:rPr>
        <w:t>]</w:t>
      </w:r>
    </w:p>
    <w:p w14:paraId="7B97F3DE" w14:textId="77777777" w:rsidR="00A42D39" w:rsidRDefault="00A42D39" w:rsidP="00A42D39">
      <w:pPr>
        <w:pStyle w:val="BodyText"/>
        <w:rPr>
          <w:rFonts w:eastAsia="Times New Roman"/>
          <w:color w:val="000000"/>
          <w:szCs w:val="20"/>
        </w:rPr>
      </w:pPr>
      <w:r w:rsidRPr="00327E83">
        <w:rPr>
          <w:rFonts w:eastAsia="Times New Roman"/>
          <w:color w:val="000000"/>
          <w:szCs w:val="20"/>
        </w:rPr>
        <w:t>DICOM Object Catalog lists all referenced objects and their parent Series and Studies, plus other DICOM attributes required for retrieving the objects.</w:t>
      </w:r>
    </w:p>
    <w:p w14:paraId="0F738629" w14:textId="77777777" w:rsidR="00A42D39" w:rsidRDefault="00A42D39" w:rsidP="00A42D39">
      <w:pPr>
        <w:pStyle w:val="BodyText"/>
        <w:rPr>
          <w:rFonts w:eastAsia="Times New Roman"/>
          <w:color w:val="000000"/>
          <w:szCs w:val="20"/>
        </w:rPr>
      </w:pPr>
      <w:r w:rsidRPr="00327E83">
        <w:rPr>
          <w:rFonts w:eastAsia="Times New Roman"/>
          <w:color w:val="000000"/>
          <w:szCs w:val="20"/>
        </w:rPr>
        <w:t>DICOM Object Catalog sections are not intended for viewing and contain empty section text.</w:t>
      </w:r>
    </w:p>
    <w:p w14:paraId="5DEE85C5" w14:textId="77777777" w:rsidR="00A42D39" w:rsidRPr="00327E83" w:rsidRDefault="00A42D39" w:rsidP="00A42D39">
      <w:pPr>
        <w:numPr>
          <w:ilvl w:val="0"/>
          <w:numId w:val="126"/>
        </w:numPr>
        <w:spacing w:after="40" w:line="260" w:lineRule="exact"/>
        <w:rPr>
          <w:color w:val="000000"/>
          <w:szCs w:val="20"/>
        </w:rPr>
      </w:pPr>
      <w:r w:rsidRPr="00327E83">
        <w:rPr>
          <w:b/>
          <w:bCs/>
          <w:color w:val="000000"/>
          <w:sz w:val="16"/>
          <w:szCs w:val="16"/>
        </w:rPr>
        <w:t>SHALL</w:t>
      </w:r>
      <w:r w:rsidRPr="00327E83">
        <w:rPr>
          <w:color w:val="000000"/>
        </w:rPr>
        <w:t> </w:t>
      </w:r>
      <w:r w:rsidRPr="00327E83">
        <w:rPr>
          <w:color w:val="000000"/>
          <w:szCs w:val="20"/>
        </w:rPr>
        <w:t>contain exactly one [1..1]</w:t>
      </w:r>
      <w:r w:rsidRPr="00327E83">
        <w:rPr>
          <w:color w:val="000000"/>
        </w:rPr>
        <w:t> </w:t>
      </w:r>
      <w:r w:rsidRPr="00327E83">
        <w:rPr>
          <w:rFonts w:ascii="Courier New" w:hAnsi="Courier New" w:cs="Courier New"/>
          <w:b/>
          <w:bCs/>
          <w:color w:val="000000"/>
          <w:szCs w:val="20"/>
        </w:rPr>
        <w:t>templateId/@root</w:t>
      </w:r>
      <w:r w:rsidRPr="00327E83">
        <w:rPr>
          <w:color w:val="000000"/>
          <w:szCs w:val="20"/>
        </w:rPr>
        <w:t>="</w:t>
      </w:r>
      <w:r w:rsidRPr="00327E83">
        <w:rPr>
          <w:rFonts w:ascii="Courier New" w:hAnsi="Courier New" w:cs="Courier New"/>
          <w:color w:val="000000"/>
          <w:szCs w:val="20"/>
        </w:rPr>
        <w:t>2.16.840.1.113883.10.20.6.1.1</w:t>
      </w:r>
      <w:r w:rsidRPr="00327E83">
        <w:rPr>
          <w:color w:val="000000"/>
          <w:szCs w:val="20"/>
        </w:rPr>
        <w:t>"</w:t>
      </w:r>
      <w:r w:rsidRPr="00327E83">
        <w:rPr>
          <w:color w:val="000000"/>
        </w:rPr>
        <w:t> </w:t>
      </w:r>
      <w:r w:rsidRPr="00327E83">
        <w:rPr>
          <w:color w:val="000000"/>
          <w:szCs w:val="20"/>
        </w:rPr>
        <w:t>(CONF:8525).</w:t>
      </w:r>
    </w:p>
    <w:p w14:paraId="228EBD38" w14:textId="77777777" w:rsidR="00A42D39" w:rsidRPr="00327E83" w:rsidRDefault="00A42D39" w:rsidP="00A42D39">
      <w:pPr>
        <w:numPr>
          <w:ilvl w:val="0"/>
          <w:numId w:val="126"/>
        </w:numPr>
        <w:spacing w:after="40" w:line="260" w:lineRule="exact"/>
        <w:rPr>
          <w:color w:val="000000"/>
          <w:szCs w:val="20"/>
        </w:rPr>
      </w:pPr>
      <w:r w:rsidRPr="00327E83">
        <w:rPr>
          <w:color w:val="000000"/>
          <w:szCs w:val="20"/>
        </w:rPr>
        <w:lastRenderedPageBreak/>
        <w:t xml:space="preserve">A DICOM Object Catalog </w:t>
      </w:r>
      <w:r w:rsidRPr="00567380">
        <w:rPr>
          <w:rStyle w:val="keyword"/>
        </w:rPr>
        <w:t>SHALL</w:t>
      </w:r>
      <w:r w:rsidRPr="00327E83">
        <w:rPr>
          <w:color w:val="000000"/>
          <w:szCs w:val="20"/>
        </w:rPr>
        <w:t xml:space="preserve"> be present if the document contains references to DICOM Images. If present, it </w:t>
      </w:r>
      <w:r w:rsidRPr="00567380">
        <w:rPr>
          <w:rStyle w:val="keyword"/>
        </w:rPr>
        <w:t>SHALL</w:t>
      </w:r>
      <w:r w:rsidRPr="00327E83">
        <w:rPr>
          <w:color w:val="000000"/>
          <w:szCs w:val="20"/>
        </w:rPr>
        <w:t xml:space="preserve"> be the first section in the document. (CONF:8527).</w:t>
      </w:r>
    </w:p>
    <w:p w14:paraId="58FDE156" w14:textId="77777777" w:rsidR="00A42D39" w:rsidRPr="00327E83" w:rsidRDefault="00A42D39" w:rsidP="00A42D39">
      <w:pPr>
        <w:numPr>
          <w:ilvl w:val="0"/>
          <w:numId w:val="126"/>
        </w:numPr>
        <w:spacing w:after="40" w:line="260" w:lineRule="exact"/>
        <w:rPr>
          <w:color w:val="000000"/>
          <w:szCs w:val="20"/>
        </w:rPr>
      </w:pPr>
      <w:r w:rsidRPr="00327E83">
        <w:rPr>
          <w:b/>
          <w:bCs/>
          <w:color w:val="000000"/>
          <w:sz w:val="16"/>
          <w:szCs w:val="16"/>
        </w:rPr>
        <w:t>SHALL</w:t>
      </w:r>
      <w:r w:rsidRPr="00327E83">
        <w:rPr>
          <w:color w:val="000000"/>
        </w:rPr>
        <w:t> </w:t>
      </w:r>
      <w:r w:rsidRPr="00327E83">
        <w:rPr>
          <w:color w:val="000000"/>
          <w:szCs w:val="20"/>
        </w:rPr>
        <w:t>contain exactly one [1..1]</w:t>
      </w:r>
      <w:r w:rsidRPr="00327E83">
        <w:rPr>
          <w:color w:val="000000"/>
        </w:rPr>
        <w:t> </w:t>
      </w:r>
      <w:r w:rsidRPr="00327E83">
        <w:rPr>
          <w:rFonts w:ascii="Courier New" w:hAnsi="Courier New" w:cs="Courier New"/>
          <w:b/>
          <w:bCs/>
          <w:color w:val="000000"/>
          <w:szCs w:val="20"/>
        </w:rPr>
        <w:t>code/@code</w:t>
      </w:r>
      <w:r w:rsidRPr="00327E83">
        <w:rPr>
          <w:color w:val="000000"/>
          <w:szCs w:val="20"/>
        </w:rPr>
        <w:t>="</w:t>
      </w:r>
      <w:r w:rsidRPr="00327E83">
        <w:rPr>
          <w:rFonts w:ascii="Courier New" w:hAnsi="Courier New" w:cs="Courier New"/>
          <w:color w:val="000000"/>
          <w:szCs w:val="20"/>
        </w:rPr>
        <w:t>121181</w:t>
      </w:r>
      <w:r w:rsidRPr="00327E83">
        <w:rPr>
          <w:color w:val="000000"/>
          <w:szCs w:val="20"/>
        </w:rPr>
        <w:t>"</w:t>
      </w:r>
      <w:r w:rsidRPr="00327E83">
        <w:rPr>
          <w:color w:val="000000"/>
        </w:rPr>
        <w:t> </w:t>
      </w:r>
      <w:r w:rsidRPr="00327E83">
        <w:rPr>
          <w:rFonts w:ascii="Courier New" w:hAnsi="Courier New" w:cs="Courier New"/>
          <w:i/>
          <w:iCs/>
          <w:color w:val="000000"/>
          <w:szCs w:val="20"/>
        </w:rPr>
        <w:t>Dicom Object Catalog</w:t>
      </w:r>
      <w:r w:rsidRPr="00327E83">
        <w:rPr>
          <w:color w:val="000000"/>
        </w:rPr>
        <w:t> </w:t>
      </w:r>
      <w:r w:rsidRPr="00327E83">
        <w:rPr>
          <w:color w:val="000000"/>
          <w:szCs w:val="20"/>
        </w:rPr>
        <w:t>(CodeSystem:</w:t>
      </w:r>
      <w:r w:rsidRPr="00327E83">
        <w:rPr>
          <w:color w:val="000000"/>
        </w:rPr>
        <w:t> </w:t>
      </w:r>
      <w:r w:rsidRPr="00327E83">
        <w:rPr>
          <w:rFonts w:ascii="Courier New" w:hAnsi="Courier New" w:cs="Courier New"/>
          <w:color w:val="000000"/>
          <w:szCs w:val="20"/>
        </w:rPr>
        <w:t>1.2.840.10008.2.16.4 DCM</w:t>
      </w:r>
      <w:r w:rsidRPr="00327E83">
        <w:rPr>
          <w:color w:val="000000"/>
          <w:szCs w:val="20"/>
        </w:rPr>
        <w:t>) (CONF:8526).</w:t>
      </w:r>
    </w:p>
    <w:p w14:paraId="1EBA91D6" w14:textId="77777777" w:rsidR="00A42D39" w:rsidRPr="00327E83" w:rsidRDefault="00A42D39" w:rsidP="00A42D39">
      <w:pPr>
        <w:numPr>
          <w:ilvl w:val="0"/>
          <w:numId w:val="126"/>
        </w:numPr>
        <w:spacing w:after="40" w:line="260" w:lineRule="exact"/>
        <w:rPr>
          <w:color w:val="000000"/>
          <w:szCs w:val="20"/>
        </w:rPr>
      </w:pPr>
      <w:r w:rsidRPr="00327E83">
        <w:rPr>
          <w:b/>
          <w:bCs/>
          <w:color w:val="000000"/>
          <w:sz w:val="16"/>
          <w:szCs w:val="16"/>
        </w:rPr>
        <w:t>SHALL NOT</w:t>
      </w:r>
      <w:r w:rsidRPr="00327E83">
        <w:rPr>
          <w:color w:val="000000"/>
        </w:rPr>
        <w:t> </w:t>
      </w:r>
      <w:r w:rsidRPr="00327E83">
        <w:rPr>
          <w:color w:val="000000"/>
          <w:szCs w:val="20"/>
        </w:rPr>
        <w:t>contain [0..0]</w:t>
      </w:r>
      <w:r w:rsidRPr="00327E83">
        <w:rPr>
          <w:color w:val="000000"/>
        </w:rPr>
        <w:t> </w:t>
      </w:r>
      <w:r w:rsidRPr="00327E83">
        <w:rPr>
          <w:rFonts w:ascii="Courier New" w:hAnsi="Courier New" w:cs="Courier New"/>
          <w:b/>
          <w:bCs/>
          <w:color w:val="000000"/>
          <w:szCs w:val="20"/>
        </w:rPr>
        <w:t>title</w:t>
      </w:r>
      <w:r w:rsidRPr="00327E83">
        <w:rPr>
          <w:color w:val="000000"/>
        </w:rPr>
        <w:t> </w:t>
      </w:r>
      <w:r w:rsidRPr="00327E83">
        <w:rPr>
          <w:color w:val="000000"/>
          <w:szCs w:val="20"/>
        </w:rPr>
        <w:t>(CONF:8528).</w:t>
      </w:r>
    </w:p>
    <w:p w14:paraId="7679804D" w14:textId="77777777" w:rsidR="004A4F8B" w:rsidRDefault="00A42D39" w:rsidP="00A42D39">
      <w:pPr>
        <w:numPr>
          <w:ilvl w:val="0"/>
          <w:numId w:val="126"/>
        </w:numPr>
        <w:spacing w:after="40" w:line="260" w:lineRule="exact"/>
        <w:rPr>
          <w:color w:val="000000"/>
          <w:szCs w:val="20"/>
        </w:rPr>
      </w:pPr>
      <w:r w:rsidRPr="00327E83">
        <w:rPr>
          <w:b/>
          <w:bCs/>
          <w:color w:val="000000"/>
          <w:sz w:val="16"/>
          <w:szCs w:val="16"/>
        </w:rPr>
        <w:t>SHALL NOT</w:t>
      </w:r>
      <w:r w:rsidRPr="00327E83">
        <w:rPr>
          <w:color w:val="000000"/>
        </w:rPr>
        <w:t> </w:t>
      </w:r>
      <w:r w:rsidRPr="00327E83">
        <w:rPr>
          <w:color w:val="000000"/>
          <w:szCs w:val="20"/>
        </w:rPr>
        <w:t>contain [0..0]</w:t>
      </w:r>
      <w:r w:rsidRPr="00327E83">
        <w:rPr>
          <w:color w:val="000000"/>
        </w:rPr>
        <w:t> </w:t>
      </w:r>
      <w:r w:rsidRPr="00327E83">
        <w:rPr>
          <w:rFonts w:ascii="Courier New" w:hAnsi="Courier New" w:cs="Courier New"/>
          <w:b/>
          <w:bCs/>
          <w:color w:val="000000"/>
          <w:szCs w:val="20"/>
        </w:rPr>
        <w:t>text</w:t>
      </w:r>
      <w:r w:rsidRPr="00327E83">
        <w:rPr>
          <w:color w:val="000000"/>
        </w:rPr>
        <w:t> </w:t>
      </w:r>
      <w:r w:rsidRPr="00327E83">
        <w:rPr>
          <w:color w:val="000000"/>
          <w:szCs w:val="20"/>
        </w:rPr>
        <w:t>(CONF:8529).</w:t>
      </w:r>
    </w:p>
    <w:p w14:paraId="2E3C07B4" w14:textId="77777777" w:rsidR="00A42D39" w:rsidRPr="003F3408" w:rsidRDefault="004A4F8B" w:rsidP="004A4F8B">
      <w:pPr>
        <w:pStyle w:val="BodyText"/>
        <w:pBdr>
          <w:top w:val="single" w:sz="4" w:space="1" w:color="auto"/>
          <w:left w:val="single" w:sz="4" w:space="4" w:color="auto"/>
          <w:bottom w:val="single" w:sz="4" w:space="1" w:color="auto"/>
          <w:right w:val="single" w:sz="4" w:space="4" w:color="auto"/>
        </w:pBdr>
        <w:shd w:val="clear" w:color="auto" w:fill="E6E6E6"/>
      </w:pPr>
      <w:r w:rsidRPr="00E00F18">
        <w:rPr>
          <w:rFonts w:eastAsia="Times New Roman"/>
          <w:b/>
        </w:rPr>
        <w:t>NOTE</w:t>
      </w:r>
      <w:r w:rsidRPr="00E00F18">
        <w:rPr>
          <w:rFonts w:eastAsia="Times New Roman"/>
        </w:rPr>
        <w:t>: Th</w:t>
      </w:r>
      <w:r w:rsidRPr="003F3408">
        <w:rPr>
          <w:rFonts w:eastAsia="Times New Roman"/>
        </w:rPr>
        <w:t xml:space="preserve">is conformance statement is for reference only. It has not yet been reviewed and consolidated according to the scope and intent of this guide. </w:t>
      </w:r>
    </w:p>
    <w:p w14:paraId="50005670" w14:textId="77777777" w:rsidR="00A42D39" w:rsidRPr="003F3408" w:rsidRDefault="00A42D39" w:rsidP="004A4F8B">
      <w:pPr>
        <w:numPr>
          <w:ilvl w:val="0"/>
          <w:numId w:val="126"/>
        </w:numPr>
        <w:pBdr>
          <w:top w:val="single" w:sz="4" w:space="1" w:color="auto"/>
          <w:left w:val="single" w:sz="4" w:space="4" w:color="auto"/>
          <w:bottom w:val="single" w:sz="4" w:space="1" w:color="auto"/>
          <w:right w:val="single" w:sz="4" w:space="4" w:color="auto"/>
        </w:pBdr>
        <w:shd w:val="clear" w:color="auto" w:fill="E6E6E6"/>
        <w:spacing w:after="40" w:line="260" w:lineRule="exact"/>
        <w:rPr>
          <w:color w:val="000000"/>
          <w:szCs w:val="20"/>
        </w:rPr>
      </w:pPr>
      <w:r w:rsidRPr="003F3408">
        <w:rPr>
          <w:b/>
          <w:bCs/>
          <w:color w:val="000000"/>
          <w:sz w:val="16"/>
          <w:szCs w:val="16"/>
        </w:rPr>
        <w:t>SHALL</w:t>
      </w:r>
      <w:r w:rsidRPr="003F3408">
        <w:rPr>
          <w:color w:val="000000"/>
        </w:rPr>
        <w:t> </w:t>
      </w:r>
      <w:r w:rsidRPr="003F3408">
        <w:rPr>
          <w:color w:val="000000"/>
          <w:szCs w:val="20"/>
        </w:rPr>
        <w:t>contain at least one [1..*]</w:t>
      </w:r>
      <w:r w:rsidRPr="003F3408">
        <w:rPr>
          <w:color w:val="000000"/>
        </w:rPr>
        <w:t> </w:t>
      </w:r>
      <w:r w:rsidRPr="003F3408">
        <w:rPr>
          <w:rFonts w:ascii="Courier New" w:hAnsi="Courier New" w:cs="Courier New"/>
          <w:color w:val="000000"/>
          <w:szCs w:val="20"/>
        </w:rPr>
        <w:t>Study Act (templateId:2.16.840.1.113883.10.20.6.2.6)</w:t>
      </w:r>
      <w:r w:rsidRPr="003F3408">
        <w:rPr>
          <w:color w:val="000000"/>
        </w:rPr>
        <w:t> </w:t>
      </w:r>
      <w:r w:rsidRPr="003F3408">
        <w:rPr>
          <w:color w:val="000000"/>
          <w:szCs w:val="20"/>
        </w:rPr>
        <w:t>(CONF:8530).</w:t>
      </w:r>
    </w:p>
    <w:p w14:paraId="3800DC8E" w14:textId="77777777" w:rsidR="00A42D39" w:rsidRPr="00A42D39" w:rsidRDefault="00A42D39" w:rsidP="00A42D39">
      <w:pPr>
        <w:pStyle w:val="BodyText"/>
      </w:pPr>
    </w:p>
    <w:p w14:paraId="141A1392" w14:textId="77777777" w:rsidR="0032777B" w:rsidRDefault="0032777B" w:rsidP="007E3E22">
      <w:pPr>
        <w:pStyle w:val="Heading2nospace"/>
      </w:pPr>
      <w:bookmarkStart w:id="383" w:name="_Toc163893607"/>
      <w:r>
        <w:t>Dis</w:t>
      </w:r>
      <w:r w:rsidR="000F2F9D">
        <w:t>ch</w:t>
      </w:r>
      <w:r>
        <w:t>arge Diet Section</w:t>
      </w:r>
      <w:r w:rsidR="001C2890">
        <w:t xml:space="preserve"> </w:t>
      </w:r>
      <w:r w:rsidR="001C2890">
        <w:rPr>
          <w:rFonts w:ascii="Courier New" w:hAnsi="Courier New"/>
        </w:rPr>
        <w:t>10154-3</w:t>
      </w:r>
      <w:bookmarkEnd w:id="383"/>
    </w:p>
    <w:p w14:paraId="476D95AA" w14:textId="77777777" w:rsidR="00495ECA" w:rsidRDefault="00495ECA" w:rsidP="00495ECA">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1.3.6.1.4.1.19376.1.5.3.1.3.33(open)</w:t>
      </w:r>
      <w:r>
        <w:rPr>
          <w:rFonts w:ascii="Bookman Old Style" w:hAnsi="Bookman Old Style"/>
        </w:rPr>
        <w:t>]</w:t>
      </w:r>
    </w:p>
    <w:p w14:paraId="52137B7D" w14:textId="77777777" w:rsidR="00495ECA" w:rsidRDefault="0032777B" w:rsidP="0032777B">
      <w:pPr>
        <w:pStyle w:val="BodyText"/>
      </w:pPr>
      <w:r w:rsidRPr="00C971A8">
        <w:t>This section records a narrative description of the expectations for diet, including proposals, goals, and order requests for monitoring, tracking, or improving the dietary control of the patient, used in a discharge from a facility such as an emergency department, hospital, or nursing home</w:t>
      </w:r>
      <w:r w:rsidR="00495ECA">
        <w:t>.</w:t>
      </w:r>
    </w:p>
    <w:p w14:paraId="5075575B" w14:textId="77777777" w:rsidR="00495ECA" w:rsidRDefault="00495ECA" w:rsidP="003D62A7">
      <w:pPr>
        <w:numPr>
          <w:ilvl w:val="0"/>
          <w:numId w:val="103"/>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1.3.6.1.4.1.19376.1.5.3.1.1.13.2.1</w:t>
      </w:r>
      <w:r>
        <w:t xml:space="preserve">" (CONF:7832). </w:t>
      </w:r>
    </w:p>
    <w:p w14:paraId="40A51BF2" w14:textId="77777777" w:rsidR="00495ECA" w:rsidRDefault="00495ECA" w:rsidP="003D62A7">
      <w:pPr>
        <w:numPr>
          <w:ilvl w:val="0"/>
          <w:numId w:val="103"/>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10154-3</w:t>
      </w:r>
      <w:r>
        <w:t xml:space="preserve">" </w:t>
      </w:r>
      <w:r w:rsidR="001C2890">
        <w:t>Discharge Diet</w:t>
      </w:r>
      <w:r>
        <w:t xml:space="preserve"> (CodeSystem: </w:t>
      </w:r>
      <w:r>
        <w:rPr>
          <w:rFonts w:ascii="Courier New" w:hAnsi="Courier New"/>
        </w:rPr>
        <w:t>2.16.840.1.113883.6.1 LOINC</w:t>
      </w:r>
      <w:r>
        <w:t xml:space="preserve">) (CONF:7833). </w:t>
      </w:r>
    </w:p>
    <w:p w14:paraId="192DDD3F" w14:textId="77777777" w:rsidR="00495ECA" w:rsidRDefault="00495ECA" w:rsidP="003D62A7">
      <w:pPr>
        <w:numPr>
          <w:ilvl w:val="0"/>
          <w:numId w:val="103"/>
        </w:numPr>
        <w:spacing w:after="40" w:line="260" w:lineRule="exact"/>
      </w:pPr>
      <w:r>
        <w:rPr>
          <w:b/>
          <w:bCs/>
          <w:sz w:val="16"/>
          <w:szCs w:val="16"/>
        </w:rPr>
        <w:t>SHALL</w:t>
      </w:r>
      <w:r>
        <w:t xml:space="preserve"> contain exactly one [1..1] </w:t>
      </w:r>
      <w:r>
        <w:rPr>
          <w:rFonts w:ascii="Courier New" w:hAnsi="Courier New"/>
          <w:b/>
          <w:bCs/>
        </w:rPr>
        <w:t>title</w:t>
      </w:r>
      <w:r>
        <w:t xml:space="preserve"> (CONF:7834). </w:t>
      </w:r>
    </w:p>
    <w:p w14:paraId="0F8D748F" w14:textId="77777777" w:rsidR="00495ECA" w:rsidRDefault="00495ECA" w:rsidP="003D62A7">
      <w:pPr>
        <w:numPr>
          <w:ilvl w:val="0"/>
          <w:numId w:val="103"/>
        </w:numPr>
        <w:spacing w:after="40" w:line="260" w:lineRule="exact"/>
      </w:pPr>
      <w:r>
        <w:rPr>
          <w:b/>
          <w:bCs/>
          <w:sz w:val="16"/>
          <w:szCs w:val="16"/>
        </w:rPr>
        <w:t>SHALL</w:t>
      </w:r>
      <w:r>
        <w:t xml:space="preserve"> contain exactly one [1..1] </w:t>
      </w:r>
      <w:r>
        <w:rPr>
          <w:rFonts w:ascii="Courier New" w:hAnsi="Courier New"/>
          <w:b/>
          <w:bCs/>
        </w:rPr>
        <w:t>text</w:t>
      </w:r>
      <w:r>
        <w:t xml:space="preserve"> (CONF:7835). </w:t>
      </w:r>
    </w:p>
    <w:p w14:paraId="40BD4E0B" w14:textId="77777777" w:rsidR="0032777B" w:rsidRDefault="0032777B" w:rsidP="0032777B">
      <w:pPr>
        <w:pStyle w:val="BodyText"/>
      </w:pPr>
    </w:p>
    <w:p w14:paraId="3967C966" w14:textId="77777777" w:rsidR="007E3E22" w:rsidRDefault="007E3E22" w:rsidP="007E3E22">
      <w:pPr>
        <w:pStyle w:val="Heading2nospace"/>
      </w:pPr>
      <w:bookmarkStart w:id="384" w:name="_Toc163893608"/>
      <w:r>
        <w:t xml:space="preserve">Encounters </w:t>
      </w:r>
      <w:bookmarkStart w:id="385" w:name="S_EncountersSection"/>
      <w:bookmarkEnd w:id="385"/>
      <w:r>
        <w:t>Section</w:t>
      </w:r>
      <w:r w:rsidR="005D7E2C">
        <w:t xml:space="preserve"> </w:t>
      </w:r>
      <w:r w:rsidR="005D7E2C" w:rsidRPr="005D7E2C">
        <w:t>46240-8</w:t>
      </w:r>
      <w:bookmarkEnd w:id="384"/>
    </w:p>
    <w:p w14:paraId="5DA619E1" w14:textId="77777777" w:rsidR="007E3E22" w:rsidRDefault="007E3E22" w:rsidP="007E3E22">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2.16.840.1.113883.10.20.22.2.22(open)</w:t>
      </w:r>
      <w:r>
        <w:rPr>
          <w:rFonts w:ascii="Bookman Old Style" w:hAnsi="Bookman Old Style"/>
        </w:rPr>
        <w:t>]</w:t>
      </w:r>
    </w:p>
    <w:p w14:paraId="483BC60C" w14:textId="77777777" w:rsidR="007E3E22" w:rsidRDefault="006947A4" w:rsidP="007E3E22">
      <w:pPr>
        <w:pStyle w:val="BodyText"/>
      </w:pPr>
      <w:r>
        <w:t xml:space="preserve">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as well as non face-to-face interactions. It is </w:t>
      </w:r>
      <w:r>
        <w:rPr>
          <w:szCs w:val="20"/>
        </w:rPr>
        <w:t>also a contact between a patient and a practitioner who has primary responsibility for assessing and treating the patient at a given contact, exercising independent judgment. This section may contain all encounters for the time period being summarized, but should include notable encounters.</w:t>
      </w:r>
    </w:p>
    <w:p w14:paraId="3829971F" w14:textId="77777777" w:rsidR="007E3E22" w:rsidRDefault="007E3E22" w:rsidP="003D62A7">
      <w:pPr>
        <w:numPr>
          <w:ilvl w:val="0"/>
          <w:numId w:val="90"/>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2.16.840.1.113883.10.20.22.2.22</w:t>
      </w:r>
      <w:r>
        <w:t xml:space="preserve">" (CONF:7940). </w:t>
      </w:r>
    </w:p>
    <w:p w14:paraId="2E975528" w14:textId="77777777" w:rsidR="007E3E22" w:rsidRDefault="007E3E22" w:rsidP="003D62A7">
      <w:pPr>
        <w:numPr>
          <w:ilvl w:val="0"/>
          <w:numId w:val="90"/>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46240-8</w:t>
      </w:r>
      <w:r>
        <w:t xml:space="preserve">" Encounters (CodeSystem: </w:t>
      </w:r>
      <w:r>
        <w:rPr>
          <w:rFonts w:ascii="Courier New" w:hAnsi="Courier New"/>
        </w:rPr>
        <w:t>2.16.840.1.113883.6.1 LOINC</w:t>
      </w:r>
      <w:r>
        <w:t xml:space="preserve">) (CONF:7941). </w:t>
      </w:r>
    </w:p>
    <w:p w14:paraId="7EAAB1A6" w14:textId="77777777" w:rsidR="007E3E22" w:rsidRDefault="007E3E22" w:rsidP="003D62A7">
      <w:pPr>
        <w:numPr>
          <w:ilvl w:val="0"/>
          <w:numId w:val="90"/>
        </w:numPr>
        <w:spacing w:after="40" w:line="260" w:lineRule="exact"/>
      </w:pPr>
      <w:r>
        <w:rPr>
          <w:b/>
          <w:bCs/>
          <w:sz w:val="16"/>
          <w:szCs w:val="16"/>
        </w:rPr>
        <w:lastRenderedPageBreak/>
        <w:t>SHALL</w:t>
      </w:r>
      <w:r>
        <w:t xml:space="preserve"> contain exactly one [1..1] </w:t>
      </w:r>
      <w:r>
        <w:rPr>
          <w:rFonts w:ascii="Courier New" w:hAnsi="Courier New"/>
          <w:b/>
          <w:bCs/>
        </w:rPr>
        <w:t>title</w:t>
      </w:r>
      <w:r>
        <w:t xml:space="preserve"> (CONF:7942). </w:t>
      </w:r>
    </w:p>
    <w:p w14:paraId="756E3080" w14:textId="77777777" w:rsidR="007E3E22" w:rsidRDefault="007E3E22" w:rsidP="003D62A7">
      <w:pPr>
        <w:numPr>
          <w:ilvl w:val="0"/>
          <w:numId w:val="90"/>
        </w:numPr>
        <w:spacing w:after="40" w:line="260" w:lineRule="exact"/>
      </w:pPr>
      <w:r>
        <w:rPr>
          <w:b/>
          <w:bCs/>
          <w:sz w:val="16"/>
          <w:szCs w:val="16"/>
        </w:rPr>
        <w:t>SHALL</w:t>
      </w:r>
      <w:r>
        <w:t xml:space="preserve"> contain exactly one [1..1] </w:t>
      </w:r>
      <w:r>
        <w:rPr>
          <w:rFonts w:ascii="Courier New" w:hAnsi="Courier New"/>
          <w:b/>
          <w:bCs/>
        </w:rPr>
        <w:t>text</w:t>
      </w:r>
      <w:r>
        <w:t xml:space="preserve"> (CONF:7943). </w:t>
      </w:r>
    </w:p>
    <w:p w14:paraId="1F47A0CD" w14:textId="77777777" w:rsidR="007E3E22" w:rsidRDefault="007E3E22" w:rsidP="003D62A7">
      <w:pPr>
        <w:numPr>
          <w:ilvl w:val="0"/>
          <w:numId w:val="90"/>
        </w:numPr>
        <w:spacing w:after="40" w:line="260" w:lineRule="exact"/>
      </w:pPr>
      <w:r>
        <w:rPr>
          <w:b/>
          <w:bCs/>
          <w:sz w:val="16"/>
          <w:szCs w:val="16"/>
        </w:rPr>
        <w:t>SHOULD</w:t>
      </w:r>
      <w:r>
        <w:t xml:space="preserve"> contain exactly one [1..1] </w:t>
      </w:r>
      <w:r>
        <w:rPr>
          <w:rFonts w:ascii="Courier New" w:hAnsi="Courier New"/>
          <w:b/>
          <w:bCs/>
        </w:rPr>
        <w:t>entry</w:t>
      </w:r>
      <w:r>
        <w:t xml:space="preserve"> (CONF:7951). </w:t>
      </w:r>
    </w:p>
    <w:p w14:paraId="19F0AD85" w14:textId="77777777" w:rsidR="007E3E22" w:rsidRDefault="006B1963" w:rsidP="003D62A7">
      <w:pPr>
        <w:keepLines/>
        <w:numPr>
          <w:ilvl w:val="1"/>
          <w:numId w:val="90"/>
        </w:numPr>
        <w:pBdr>
          <w:top w:val="single" w:sz="4" w:space="1" w:color="auto"/>
          <w:left w:val="single" w:sz="4" w:space="4" w:color="auto"/>
          <w:bottom w:val="single" w:sz="4" w:space="1" w:color="auto"/>
          <w:right w:val="single" w:sz="4" w:space="4" w:color="auto"/>
        </w:pBdr>
        <w:shd w:val="clear" w:color="auto" w:fill="E6E6E6"/>
        <w:spacing w:after="40" w:line="260" w:lineRule="exact"/>
      </w:pPr>
      <w:r w:rsidRPr="007E3E22">
        <w:rPr>
          <w:b/>
        </w:rPr>
        <w:t>NOTE</w:t>
      </w:r>
      <w:r>
        <w:t>: This conformance statement is for reference only. It has not yet been reviewed and consolidated according to the scope and intent of this guide.</w:t>
      </w:r>
      <w:r>
        <w:br/>
      </w:r>
      <w:r w:rsidR="007E3E22">
        <w:t xml:space="preserve">CONF-XXXX: The Encounters section </w:t>
      </w:r>
      <w:r w:rsidR="007E3E22" w:rsidRPr="007E3E22">
        <w:rPr>
          <w:rStyle w:val="keyword"/>
        </w:rPr>
        <w:t>SHOULD</w:t>
      </w:r>
      <w:r w:rsidR="007E3E22">
        <w:t xml:space="preserve"> contain clinical statements. Clinical statements </w:t>
      </w:r>
      <w:r w:rsidR="007E3E22" w:rsidRPr="007E3E22">
        <w:rPr>
          <w:rStyle w:val="keyword"/>
        </w:rPr>
        <w:t>SHOULD</w:t>
      </w:r>
      <w:r w:rsidR="007E3E22">
        <w:t xml:space="preserve"> include one or more encounter activities (</w:t>
      </w:r>
      <w:r w:rsidR="007E3E22" w:rsidRPr="007E3E22">
        <w:rPr>
          <w:rStyle w:val="XMLname"/>
        </w:rPr>
        <w:t>templateId 2.16.840.1.113883.10.20.1.21</w:t>
      </w:r>
      <w:r w:rsidR="007E3E22">
        <w:t>).  (CONF:7952).</w:t>
      </w:r>
    </w:p>
    <w:p w14:paraId="413D8103" w14:textId="77777777" w:rsidR="007E3E22" w:rsidRPr="007E3E22" w:rsidRDefault="007E3E22" w:rsidP="007E3E22">
      <w:pPr>
        <w:pStyle w:val="BodyText"/>
      </w:pPr>
    </w:p>
    <w:p w14:paraId="6F8B24AE" w14:textId="77777777" w:rsidR="00E57EAD" w:rsidRDefault="00E57EAD" w:rsidP="00E57EAD">
      <w:pPr>
        <w:pStyle w:val="Heading2nospace"/>
      </w:pPr>
      <w:bookmarkStart w:id="386" w:name="_Toc163893609"/>
      <w:r>
        <w:t>Family History</w:t>
      </w:r>
      <w:bookmarkStart w:id="387" w:name="S_FamilyHistorySection"/>
      <w:bookmarkEnd w:id="387"/>
      <w:r>
        <w:t xml:space="preserve"> Section </w:t>
      </w:r>
      <w:r w:rsidRPr="00E57EAD">
        <w:t>10157-6</w:t>
      </w:r>
      <w:bookmarkEnd w:id="386"/>
    </w:p>
    <w:p w14:paraId="480B2A2F" w14:textId="77777777" w:rsidR="00E57EAD" w:rsidRDefault="00E57EAD" w:rsidP="00E57EAD">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2.16.840.1.113883.10.20.22.2.15(open)</w:t>
      </w:r>
      <w:r>
        <w:rPr>
          <w:rFonts w:ascii="Bookman Old Style" w:hAnsi="Bookman Old Style"/>
        </w:rPr>
        <w:t>]</w:t>
      </w:r>
    </w:p>
    <w:p w14:paraId="6F5E3A64" w14:textId="77777777" w:rsidR="00E57EAD" w:rsidRDefault="00E501D9" w:rsidP="00E57EAD">
      <w:pPr>
        <w:pStyle w:val="BodyText"/>
      </w:pPr>
      <w:r>
        <w:t>This section contains data defining the patient’s genetic relatives in terms of possible or relevant health risk factors that have a potential impact on the patient’s healthcare risk profile.</w:t>
      </w:r>
    </w:p>
    <w:p w14:paraId="0CF30F0F" w14:textId="77777777" w:rsidR="00E57EAD" w:rsidRDefault="00E57EAD" w:rsidP="003D62A7">
      <w:pPr>
        <w:numPr>
          <w:ilvl w:val="0"/>
          <w:numId w:val="91"/>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2.16.840.1.113883.10.20.22.2.15</w:t>
      </w:r>
      <w:r>
        <w:t xml:space="preserve">" (CONF:7932). </w:t>
      </w:r>
    </w:p>
    <w:p w14:paraId="63956852" w14:textId="77777777" w:rsidR="00E57EAD" w:rsidRDefault="00E57EAD" w:rsidP="003D62A7">
      <w:pPr>
        <w:numPr>
          <w:ilvl w:val="0"/>
          <w:numId w:val="91"/>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10157-6</w:t>
      </w:r>
      <w:r>
        <w:t xml:space="preserve">" Family History (CodeSystem: </w:t>
      </w:r>
      <w:r>
        <w:rPr>
          <w:rFonts w:ascii="Courier New" w:hAnsi="Courier New"/>
        </w:rPr>
        <w:t>2.16.840.1.113883.6.1 LOINC</w:t>
      </w:r>
      <w:r>
        <w:t xml:space="preserve">) (CONF:7933). </w:t>
      </w:r>
    </w:p>
    <w:p w14:paraId="75D002A1" w14:textId="77777777" w:rsidR="00E57EAD" w:rsidRDefault="00E57EAD" w:rsidP="003D62A7">
      <w:pPr>
        <w:numPr>
          <w:ilvl w:val="0"/>
          <w:numId w:val="91"/>
        </w:numPr>
        <w:spacing w:after="40" w:line="260" w:lineRule="exact"/>
      </w:pPr>
      <w:r>
        <w:rPr>
          <w:b/>
          <w:bCs/>
          <w:sz w:val="16"/>
          <w:szCs w:val="16"/>
        </w:rPr>
        <w:t>SHALL</w:t>
      </w:r>
      <w:r>
        <w:t xml:space="preserve"> contain exactly one [1..1] </w:t>
      </w:r>
      <w:r>
        <w:rPr>
          <w:rFonts w:ascii="Courier New" w:hAnsi="Courier New"/>
          <w:b/>
          <w:bCs/>
        </w:rPr>
        <w:t>title</w:t>
      </w:r>
      <w:r>
        <w:t xml:space="preserve"> (CONF:7934). </w:t>
      </w:r>
    </w:p>
    <w:p w14:paraId="4801C975" w14:textId="77777777" w:rsidR="00E57EAD" w:rsidRDefault="00E57EAD" w:rsidP="003D62A7">
      <w:pPr>
        <w:numPr>
          <w:ilvl w:val="0"/>
          <w:numId w:val="91"/>
        </w:numPr>
        <w:spacing w:after="40" w:line="260" w:lineRule="exact"/>
      </w:pPr>
      <w:r>
        <w:rPr>
          <w:b/>
          <w:bCs/>
          <w:sz w:val="16"/>
          <w:szCs w:val="16"/>
        </w:rPr>
        <w:t>SHALL</w:t>
      </w:r>
      <w:r>
        <w:t xml:space="preserve"> contain exactly one [1..1] </w:t>
      </w:r>
      <w:r>
        <w:rPr>
          <w:rFonts w:ascii="Courier New" w:hAnsi="Courier New"/>
          <w:b/>
          <w:bCs/>
        </w:rPr>
        <w:t>text</w:t>
      </w:r>
      <w:r>
        <w:t xml:space="preserve"> (CONF:7935). </w:t>
      </w:r>
    </w:p>
    <w:p w14:paraId="079A67CC" w14:textId="77777777" w:rsidR="00E57EAD" w:rsidRDefault="00E57EAD" w:rsidP="003D62A7">
      <w:pPr>
        <w:numPr>
          <w:ilvl w:val="0"/>
          <w:numId w:val="91"/>
        </w:numPr>
        <w:spacing w:after="40" w:line="260" w:lineRule="exact"/>
      </w:pPr>
      <w:r>
        <w:rPr>
          <w:b/>
          <w:bCs/>
          <w:sz w:val="16"/>
          <w:szCs w:val="16"/>
        </w:rPr>
        <w:t>MAY</w:t>
      </w:r>
      <w:r>
        <w:t xml:space="preserve"> contain exactly one [1..1] </w:t>
      </w:r>
      <w:r>
        <w:rPr>
          <w:rFonts w:ascii="Courier New" w:hAnsi="Courier New"/>
          <w:b/>
          <w:bCs/>
        </w:rPr>
        <w:t>entry</w:t>
      </w:r>
      <w:r>
        <w:t xml:space="preserve"> (CONF:7955). </w:t>
      </w:r>
    </w:p>
    <w:p w14:paraId="498CABDD" w14:textId="77777777" w:rsidR="00176867" w:rsidRPr="00E00F18" w:rsidRDefault="00176867" w:rsidP="00176867">
      <w:pPr>
        <w:keepLines/>
        <w:pBdr>
          <w:top w:val="single" w:sz="4" w:space="1" w:color="auto"/>
          <w:left w:val="single" w:sz="4" w:space="4" w:color="auto"/>
          <w:bottom w:val="single" w:sz="4" w:space="1" w:color="auto"/>
          <w:right w:val="single" w:sz="4" w:space="4" w:color="auto"/>
        </w:pBdr>
        <w:shd w:val="clear" w:color="auto" w:fill="D9D9D9"/>
        <w:spacing w:after="40" w:line="260" w:lineRule="exact"/>
        <w:ind w:left="1440"/>
      </w:pPr>
      <w:r w:rsidRPr="00E00F18">
        <w:rPr>
          <w:b/>
        </w:rPr>
        <w:t>NOTE</w:t>
      </w:r>
      <w:r w:rsidRPr="00E00F18">
        <w:t xml:space="preserve">: This conformance statement is for reference only. It has not yet been reviewed and consolidated according to the scope and intent of this guide. </w:t>
      </w:r>
    </w:p>
    <w:p w14:paraId="34AA2450" w14:textId="77777777" w:rsidR="00176867" w:rsidRPr="00E00F18" w:rsidRDefault="00176867" w:rsidP="00176867">
      <w:pPr>
        <w:keepLines/>
        <w:numPr>
          <w:ilvl w:val="1"/>
          <w:numId w:val="89"/>
        </w:numPr>
        <w:pBdr>
          <w:top w:val="single" w:sz="4" w:space="1" w:color="auto"/>
          <w:left w:val="single" w:sz="4" w:space="4" w:color="auto"/>
          <w:bottom w:val="single" w:sz="4" w:space="1" w:color="auto"/>
          <w:right w:val="single" w:sz="4" w:space="4" w:color="auto"/>
        </w:pBdr>
        <w:shd w:val="clear" w:color="auto" w:fill="D9D9D9"/>
        <w:spacing w:after="40" w:line="260" w:lineRule="exact"/>
      </w:pPr>
      <w:r w:rsidRPr="00E00F18">
        <w:t xml:space="preserve">CONF-XXXX: The Advance Directives section </w:t>
      </w:r>
      <w:r w:rsidRPr="00E00F18">
        <w:rPr>
          <w:b/>
          <w:caps/>
          <w:sz w:val="16"/>
        </w:rPr>
        <w:t>SHOULD</w:t>
      </w:r>
      <w:r w:rsidRPr="00E00F18">
        <w:t xml:space="preserve"> contain clinical statements. Clinical statements </w:t>
      </w:r>
      <w:r w:rsidRPr="00E00F18">
        <w:rPr>
          <w:b/>
          <w:caps/>
          <w:sz w:val="16"/>
        </w:rPr>
        <w:t>SHOULD</w:t>
      </w:r>
      <w:r w:rsidRPr="00E00F18">
        <w:t xml:space="preserve"> include one or more advance directive observations (</w:t>
      </w:r>
      <w:r w:rsidRPr="00E00F18">
        <w:rPr>
          <w:rFonts w:ascii="Courier New" w:hAnsi="Courier New" w:cs="TimesNewRomanPSMT"/>
        </w:rPr>
        <w:t>templateId 2.16.840.1.113883.10.20.1.17</w:t>
      </w:r>
      <w:r w:rsidRPr="00E00F18">
        <w:t xml:space="preserve">). An advance directive observation </w:t>
      </w:r>
      <w:r w:rsidRPr="00E00F18">
        <w:rPr>
          <w:b/>
          <w:caps/>
          <w:sz w:val="16"/>
        </w:rPr>
        <w:t>MAY</w:t>
      </w:r>
      <w:r w:rsidRPr="00E00F18">
        <w:t xml:space="preserve"> contain exactly one advance directive reference (</w:t>
      </w:r>
      <w:r w:rsidRPr="00E00F18">
        <w:rPr>
          <w:rFonts w:ascii="Courier New" w:hAnsi="Courier New" w:cs="TimesNewRomanPSMT"/>
        </w:rPr>
        <w:t>templateId 2.16.840.1.113883.10.20.1.36</w:t>
      </w:r>
      <w:r w:rsidRPr="00E00F18">
        <w:t>) to an external advance directive document.  (CONF:7958).</w:t>
      </w:r>
    </w:p>
    <w:p w14:paraId="7E3FE188" w14:textId="77777777" w:rsidR="00E57EAD" w:rsidRPr="00E57EAD" w:rsidRDefault="00E57EAD" w:rsidP="00E57EAD">
      <w:pPr>
        <w:pStyle w:val="BodyText"/>
      </w:pPr>
    </w:p>
    <w:p w14:paraId="73BC21C1" w14:textId="77777777" w:rsidR="000F4F25" w:rsidRDefault="000F4F25" w:rsidP="000F4F25">
      <w:pPr>
        <w:pStyle w:val="Heading2nospace"/>
      </w:pPr>
      <w:bookmarkStart w:id="388" w:name="_Toc163893610"/>
      <w:r>
        <w:t xml:space="preserve">Findings Section </w:t>
      </w:r>
      <w:r w:rsidR="00F01772" w:rsidRPr="00F01772">
        <w:rPr>
          <w:bCs/>
        </w:rPr>
        <w:t>18782-3</w:t>
      </w:r>
      <w:bookmarkEnd w:id="388"/>
    </w:p>
    <w:p w14:paraId="1367D2FD" w14:textId="77777777" w:rsidR="00EB590D" w:rsidRDefault="000F4F25" w:rsidP="000F4F25">
      <w:pPr>
        <w:pStyle w:val="BracketData"/>
        <w:rPr>
          <w:rFonts w:ascii="Bookman Old Style" w:hAnsi="Bookman Old Style"/>
        </w:rPr>
      </w:pPr>
      <w:r>
        <w:t>[</w:t>
      </w:r>
      <w:r w:rsidRPr="00327E83">
        <w:t>section</w:t>
      </w:r>
      <w:r w:rsidRPr="00327E83">
        <w:rPr>
          <w:rFonts w:ascii="Bookman Old Style" w:hAnsi="Bookman Old Style"/>
        </w:rPr>
        <w:t>: templateId </w:t>
      </w:r>
      <w:r w:rsidRPr="00327E83">
        <w:t>2.16.840.1.113883.10.20.6.1.2(open)</w:t>
      </w:r>
      <w:r w:rsidRPr="00327E83">
        <w:rPr>
          <w:rFonts w:ascii="Bookman Old Style" w:hAnsi="Bookman Old Style"/>
        </w:rPr>
        <w:t>]</w:t>
      </w:r>
    </w:p>
    <w:p w14:paraId="111600B7" w14:textId="77777777" w:rsidR="00EB590D" w:rsidRDefault="00EB590D" w:rsidP="00EB590D">
      <w:pPr>
        <w:pStyle w:val="BodyText"/>
        <w:rPr>
          <w:rFonts w:eastAsia="Times New Roman"/>
          <w:color w:val="000000"/>
          <w:szCs w:val="20"/>
        </w:rPr>
      </w:pPr>
      <w:r w:rsidRPr="00327E83">
        <w:rPr>
          <w:rFonts w:eastAsia="Times New Roman"/>
          <w:color w:val="000000"/>
          <w:szCs w:val="20"/>
        </w:rPr>
        <w:t>The Findings section contains the main narrative body of the report. While not an absolute requirement for transformed DICOM SR reports, it is suggested that Diagnostic Imaging Reports authored in CDA follow Term Info guidelines for the codes in the various observations and procedures recorded in this section.</w:t>
      </w:r>
    </w:p>
    <w:p w14:paraId="142626ED" w14:textId="77777777" w:rsidR="00EB590D" w:rsidRPr="00327E83" w:rsidRDefault="00EB590D" w:rsidP="00EB590D">
      <w:pPr>
        <w:numPr>
          <w:ilvl w:val="0"/>
          <w:numId w:val="125"/>
        </w:numPr>
        <w:spacing w:after="40" w:line="260" w:lineRule="exact"/>
        <w:rPr>
          <w:color w:val="000000"/>
          <w:szCs w:val="20"/>
        </w:rPr>
      </w:pPr>
      <w:r w:rsidRPr="00327E83">
        <w:rPr>
          <w:b/>
          <w:bCs/>
          <w:color w:val="000000"/>
          <w:sz w:val="16"/>
          <w:szCs w:val="16"/>
        </w:rPr>
        <w:t>SHALL</w:t>
      </w:r>
      <w:r w:rsidRPr="00327E83">
        <w:rPr>
          <w:color w:val="000000"/>
        </w:rPr>
        <w:t> </w:t>
      </w:r>
      <w:r w:rsidRPr="00327E83">
        <w:rPr>
          <w:color w:val="000000"/>
          <w:szCs w:val="20"/>
        </w:rPr>
        <w:t>contain exactly one [1..1]</w:t>
      </w:r>
      <w:r w:rsidRPr="00327E83">
        <w:rPr>
          <w:color w:val="000000"/>
        </w:rPr>
        <w:t> </w:t>
      </w:r>
      <w:r w:rsidRPr="00327E83">
        <w:rPr>
          <w:rFonts w:ascii="Courier New" w:hAnsi="Courier New" w:cs="Courier New"/>
          <w:b/>
          <w:bCs/>
          <w:color w:val="000000"/>
          <w:szCs w:val="20"/>
        </w:rPr>
        <w:t>templateId/@root</w:t>
      </w:r>
      <w:r w:rsidRPr="00327E83">
        <w:rPr>
          <w:color w:val="000000"/>
          <w:szCs w:val="20"/>
        </w:rPr>
        <w:t>="</w:t>
      </w:r>
      <w:r w:rsidRPr="00327E83">
        <w:rPr>
          <w:rFonts w:ascii="Courier New" w:hAnsi="Courier New" w:cs="Courier New"/>
          <w:color w:val="000000"/>
          <w:szCs w:val="20"/>
        </w:rPr>
        <w:t>2.16.840.1.113883.10.20.6.1.2</w:t>
      </w:r>
      <w:r w:rsidRPr="00327E83">
        <w:rPr>
          <w:color w:val="000000"/>
          <w:szCs w:val="20"/>
        </w:rPr>
        <w:t>"</w:t>
      </w:r>
      <w:r w:rsidRPr="00327E83">
        <w:rPr>
          <w:color w:val="000000"/>
        </w:rPr>
        <w:t> </w:t>
      </w:r>
      <w:r w:rsidRPr="00327E83">
        <w:rPr>
          <w:color w:val="000000"/>
          <w:szCs w:val="20"/>
        </w:rPr>
        <w:t>(CONF:8531).</w:t>
      </w:r>
    </w:p>
    <w:p w14:paraId="16B01FA7" w14:textId="77777777" w:rsidR="00EB590D" w:rsidRPr="00327E83" w:rsidRDefault="00EB590D" w:rsidP="00EB590D">
      <w:pPr>
        <w:numPr>
          <w:ilvl w:val="0"/>
          <w:numId w:val="125"/>
        </w:numPr>
        <w:spacing w:after="40" w:line="260" w:lineRule="exact"/>
        <w:rPr>
          <w:color w:val="000000"/>
          <w:szCs w:val="20"/>
        </w:rPr>
      </w:pPr>
      <w:r w:rsidRPr="00327E83">
        <w:rPr>
          <w:color w:val="000000"/>
          <w:szCs w:val="20"/>
        </w:rPr>
        <w:t xml:space="preserve">This section </w:t>
      </w:r>
      <w:r w:rsidRPr="00EB590D">
        <w:rPr>
          <w:rStyle w:val="keyword"/>
        </w:rPr>
        <w:t>SHOULD</w:t>
      </w:r>
      <w:r w:rsidRPr="00327E83">
        <w:rPr>
          <w:color w:val="000000"/>
          <w:szCs w:val="20"/>
        </w:rPr>
        <w:t xml:space="preserve"> contain only the direct observations in the report, with topics such as Reason for Study, History, and Impression placed in separate sections. </w:t>
      </w:r>
      <w:r w:rsidRPr="00327E83">
        <w:rPr>
          <w:color w:val="000000"/>
          <w:szCs w:val="20"/>
        </w:rPr>
        <w:lastRenderedPageBreak/>
        <w:t xml:space="preserve">However, in cases where the source of report content provides a single block of text not separated into these sections, that text </w:t>
      </w:r>
      <w:r w:rsidRPr="00EB590D">
        <w:rPr>
          <w:rStyle w:val="keyword"/>
        </w:rPr>
        <w:t>SHALL</w:t>
      </w:r>
      <w:r w:rsidRPr="00327E83">
        <w:rPr>
          <w:color w:val="000000"/>
          <w:szCs w:val="20"/>
        </w:rPr>
        <w:t xml:space="preserve"> be placed in the Findings section. (CONF:8532).</w:t>
      </w:r>
    </w:p>
    <w:p w14:paraId="7DBAFD11" w14:textId="77777777" w:rsidR="000F4F25" w:rsidRPr="00EB590D" w:rsidRDefault="000F4F25" w:rsidP="00EB590D">
      <w:pPr>
        <w:pStyle w:val="BodyText"/>
      </w:pPr>
    </w:p>
    <w:p w14:paraId="098B663F" w14:textId="77777777" w:rsidR="005C1B3A" w:rsidRDefault="005C1B3A" w:rsidP="000F4F25">
      <w:pPr>
        <w:pStyle w:val="Heading2nospace"/>
      </w:pPr>
      <w:bookmarkStart w:id="389" w:name="_Toc163893611"/>
      <w:r>
        <w:t xml:space="preserve">Functional </w:t>
      </w:r>
      <w:bookmarkStart w:id="390" w:name="S_FunctionalStatusSection"/>
      <w:bookmarkEnd w:id="390"/>
      <w:r>
        <w:t>Status Section</w:t>
      </w:r>
      <w:r w:rsidR="005D7E2C">
        <w:t xml:space="preserve"> </w:t>
      </w:r>
      <w:r w:rsidR="005D7E2C" w:rsidRPr="005D7E2C">
        <w:t>47420-5</w:t>
      </w:r>
      <w:bookmarkEnd w:id="389"/>
    </w:p>
    <w:p w14:paraId="43DE361C" w14:textId="77777777" w:rsidR="006E383E" w:rsidRDefault="006E383E" w:rsidP="00784376">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2.16.840.1.113883.10.20.22.2.14(open)</w:t>
      </w:r>
      <w:r>
        <w:rPr>
          <w:rFonts w:ascii="Bookman Old Style" w:hAnsi="Bookman Old Style"/>
        </w:rPr>
        <w:t>]</w:t>
      </w:r>
    </w:p>
    <w:p w14:paraId="3ECEA4FE" w14:textId="77777777" w:rsidR="000847BA" w:rsidRDefault="00A57B3B" w:rsidP="00784376">
      <w:pPr>
        <w:pStyle w:val="BodyText"/>
        <w:rPr>
          <w:color w:val="231F20"/>
        </w:rPr>
      </w:pPr>
      <w:r w:rsidRPr="00A57B3B">
        <w:rPr>
          <w:iCs/>
          <w:color w:val="231F20"/>
        </w:rPr>
        <w:t xml:space="preserve">The Functional Status section </w:t>
      </w:r>
      <w:r w:rsidRPr="00A57B3B">
        <w:rPr>
          <w:color w:val="231F20"/>
        </w:rPr>
        <w:t>describes the patient’s status of normal functioning at the</w:t>
      </w:r>
      <w:r>
        <w:rPr>
          <w:color w:val="231F20"/>
        </w:rPr>
        <w:t xml:space="preserve"> time the Care Record was created. Functional statuses include information regarding the patient relative to:</w:t>
      </w:r>
    </w:p>
    <w:p w14:paraId="189C6F6E" w14:textId="77777777" w:rsidR="000847BA" w:rsidRDefault="000847BA" w:rsidP="000847BA">
      <w:pPr>
        <w:pStyle w:val="ListBullet"/>
      </w:pPr>
      <w:r>
        <w:t>Ambulatory ability</w:t>
      </w:r>
    </w:p>
    <w:p w14:paraId="446B898E" w14:textId="77777777" w:rsidR="000847BA" w:rsidRDefault="000847BA" w:rsidP="000847BA">
      <w:pPr>
        <w:pStyle w:val="ListBullet"/>
      </w:pPr>
      <w:r>
        <w:t>Mental status or competency</w:t>
      </w:r>
    </w:p>
    <w:p w14:paraId="6C88E812" w14:textId="77777777" w:rsidR="000847BA" w:rsidRDefault="000847BA" w:rsidP="000847BA">
      <w:pPr>
        <w:pStyle w:val="ListBullet"/>
      </w:pPr>
      <w:r>
        <w:t>Activities of Daily Living (ADLs), including bathing, dressing, feeding, grooming</w:t>
      </w:r>
    </w:p>
    <w:p w14:paraId="5B3BF26C" w14:textId="77777777" w:rsidR="000847BA" w:rsidRDefault="000847BA" w:rsidP="000847BA">
      <w:pPr>
        <w:pStyle w:val="ListBullet"/>
      </w:pPr>
      <w:r>
        <w:t>Home / living situation having an effect on the health status of the patient</w:t>
      </w:r>
    </w:p>
    <w:p w14:paraId="25D00B0D" w14:textId="77777777" w:rsidR="000847BA" w:rsidRDefault="000847BA" w:rsidP="000847BA">
      <w:pPr>
        <w:pStyle w:val="ListBullet"/>
      </w:pPr>
      <w:r>
        <w:t>Ability to care for self</w:t>
      </w:r>
    </w:p>
    <w:p w14:paraId="3944C831" w14:textId="77777777" w:rsidR="000847BA" w:rsidRDefault="000847BA" w:rsidP="000847BA">
      <w:pPr>
        <w:pStyle w:val="ListBullet"/>
      </w:pPr>
      <w:r>
        <w:t>Social activity, including issues with social cognition, participation with friends and acquaintances other than family members</w:t>
      </w:r>
    </w:p>
    <w:p w14:paraId="1EC0CACE" w14:textId="77777777" w:rsidR="000847BA" w:rsidRDefault="000847BA" w:rsidP="000847BA">
      <w:pPr>
        <w:pStyle w:val="ListBullet"/>
      </w:pPr>
      <w:r>
        <w:t>Occupation activity, including activities partly or directly related to working, housework or volunteering, family and home responsibilities or activities related to home and family</w:t>
      </w:r>
    </w:p>
    <w:p w14:paraId="653113DB" w14:textId="77777777" w:rsidR="000847BA" w:rsidRDefault="000847BA" w:rsidP="000847BA">
      <w:pPr>
        <w:pStyle w:val="ListBullet"/>
      </w:pPr>
      <w:r>
        <w:t>Communication ability, including issues with speech, writing or cognition required for communication</w:t>
      </w:r>
    </w:p>
    <w:p w14:paraId="26D39C4A" w14:textId="77777777" w:rsidR="000847BA" w:rsidRDefault="000847BA" w:rsidP="000847BA">
      <w:pPr>
        <w:pStyle w:val="ListBullet"/>
      </w:pPr>
      <w:r>
        <w:t xml:space="preserve">Perception, including sight, hearing, taste, skin sensation, kinesthetic sense, </w:t>
      </w:r>
      <w:r>
        <w:rPr>
          <w:bCs/>
        </w:rPr>
        <w:t>proprioception</w:t>
      </w:r>
      <w:r>
        <w:t>, or balance</w:t>
      </w:r>
    </w:p>
    <w:p w14:paraId="1F1F93A8" w14:textId="77777777" w:rsidR="006E383E" w:rsidRPr="00056BD3" w:rsidRDefault="00056BD3" w:rsidP="00784376">
      <w:pPr>
        <w:pStyle w:val="BodyText"/>
        <w:rPr>
          <w:color w:val="231F20"/>
        </w:rPr>
      </w:pPr>
      <w:r>
        <w:rPr>
          <w:color w:val="231F20"/>
        </w:rPr>
        <w:t>Any deviation from normal function that the patient displays and is recorded in the record should be included. Of particular interest are those limitations that would in any way interfere with self care or the medical therapeutic process.  In addition, an improvement, any change in or noting that the patient has normal functioning status is also valid for inclusion.</w:t>
      </w:r>
    </w:p>
    <w:p w14:paraId="19706688" w14:textId="77777777" w:rsidR="006E383E" w:rsidRDefault="006E383E" w:rsidP="003D62A7">
      <w:pPr>
        <w:numPr>
          <w:ilvl w:val="0"/>
          <w:numId w:val="92"/>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2.16.840.1.113883.10.20.22.2.14</w:t>
      </w:r>
      <w:r>
        <w:t xml:space="preserve">" (CONF:7920). </w:t>
      </w:r>
    </w:p>
    <w:p w14:paraId="081A225C" w14:textId="77777777" w:rsidR="006E383E" w:rsidRDefault="006E383E" w:rsidP="003D62A7">
      <w:pPr>
        <w:numPr>
          <w:ilvl w:val="0"/>
          <w:numId w:val="92"/>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47420-5</w:t>
      </w:r>
      <w:r>
        <w:t xml:space="preserve">" Functional Status (CodeSystem: </w:t>
      </w:r>
      <w:r>
        <w:rPr>
          <w:rFonts w:ascii="Courier New" w:hAnsi="Courier New"/>
        </w:rPr>
        <w:t>2.16.840.1.113883.6.1 LOINC</w:t>
      </w:r>
      <w:r>
        <w:t xml:space="preserve">) (CONF:7921). </w:t>
      </w:r>
    </w:p>
    <w:p w14:paraId="6DA4EAAD" w14:textId="77777777" w:rsidR="006E383E" w:rsidRDefault="006E383E" w:rsidP="003D62A7">
      <w:pPr>
        <w:numPr>
          <w:ilvl w:val="0"/>
          <w:numId w:val="92"/>
        </w:numPr>
        <w:spacing w:after="40" w:line="260" w:lineRule="exact"/>
      </w:pPr>
      <w:r>
        <w:rPr>
          <w:b/>
          <w:bCs/>
          <w:sz w:val="16"/>
          <w:szCs w:val="16"/>
        </w:rPr>
        <w:t>SHALL</w:t>
      </w:r>
      <w:r>
        <w:t xml:space="preserve"> contain exactly one [1..1] </w:t>
      </w:r>
      <w:r>
        <w:rPr>
          <w:rFonts w:ascii="Courier New" w:hAnsi="Courier New"/>
          <w:b/>
          <w:bCs/>
        </w:rPr>
        <w:t>title</w:t>
      </w:r>
      <w:r>
        <w:t xml:space="preserve"> (CONF:7922). </w:t>
      </w:r>
    </w:p>
    <w:p w14:paraId="6ACBE515" w14:textId="77777777" w:rsidR="006E383E" w:rsidRDefault="006E383E" w:rsidP="003D62A7">
      <w:pPr>
        <w:numPr>
          <w:ilvl w:val="0"/>
          <w:numId w:val="92"/>
        </w:numPr>
        <w:spacing w:after="40" w:line="260" w:lineRule="exact"/>
      </w:pPr>
      <w:r>
        <w:rPr>
          <w:b/>
          <w:bCs/>
          <w:sz w:val="16"/>
          <w:szCs w:val="16"/>
        </w:rPr>
        <w:t>SHALL</w:t>
      </w:r>
      <w:r>
        <w:t xml:space="preserve"> contain exactly one [1..1] </w:t>
      </w:r>
      <w:r>
        <w:rPr>
          <w:rFonts w:ascii="Courier New" w:hAnsi="Courier New"/>
          <w:b/>
          <w:bCs/>
        </w:rPr>
        <w:t>text</w:t>
      </w:r>
      <w:r>
        <w:t xml:space="preserve"> (CONF:7923). </w:t>
      </w:r>
    </w:p>
    <w:p w14:paraId="2B2048BF" w14:textId="77777777" w:rsidR="006E383E" w:rsidRDefault="006E383E" w:rsidP="003D62A7">
      <w:pPr>
        <w:numPr>
          <w:ilvl w:val="0"/>
          <w:numId w:val="92"/>
        </w:numPr>
        <w:spacing w:after="40" w:line="260" w:lineRule="exact"/>
      </w:pPr>
      <w:r>
        <w:rPr>
          <w:b/>
          <w:bCs/>
          <w:sz w:val="16"/>
          <w:szCs w:val="16"/>
        </w:rPr>
        <w:t>SHOULD</w:t>
      </w:r>
      <w:r>
        <w:t xml:space="preserve"> contain exactly one [1..1] </w:t>
      </w:r>
      <w:r>
        <w:rPr>
          <w:rFonts w:ascii="Courier New" w:hAnsi="Courier New"/>
          <w:b/>
          <w:bCs/>
        </w:rPr>
        <w:t>entry</w:t>
      </w:r>
      <w:r>
        <w:t xml:space="preserve"> (CONF:7961). </w:t>
      </w:r>
    </w:p>
    <w:p w14:paraId="10939371" w14:textId="77777777" w:rsidR="006E383E" w:rsidRDefault="00784376" w:rsidP="003D62A7">
      <w:pPr>
        <w:keepLines/>
        <w:numPr>
          <w:ilvl w:val="1"/>
          <w:numId w:val="92"/>
        </w:numPr>
        <w:pBdr>
          <w:top w:val="single" w:sz="4" w:space="1" w:color="auto"/>
          <w:left w:val="single" w:sz="4" w:space="4" w:color="auto"/>
          <w:bottom w:val="single" w:sz="4" w:space="1" w:color="auto"/>
          <w:right w:val="single" w:sz="4" w:space="4" w:color="auto"/>
        </w:pBdr>
        <w:shd w:val="clear" w:color="auto" w:fill="E6E6E6"/>
        <w:spacing w:after="40" w:line="260" w:lineRule="exact"/>
      </w:pPr>
      <w:r w:rsidRPr="00784376">
        <w:rPr>
          <w:b/>
        </w:rPr>
        <w:lastRenderedPageBreak/>
        <w:t>NOTE</w:t>
      </w:r>
      <w:r>
        <w:t>: This conformance statement is for reference only. It has not yet been reviewed and consolidated according to the scope and intent of this guide.</w:t>
      </w:r>
      <w:r>
        <w:br/>
      </w:r>
      <w:r w:rsidR="006E383E">
        <w:t xml:space="preserve">CONF-XXXX: The Functional Status section </w:t>
      </w:r>
      <w:r>
        <w:rPr>
          <w:b/>
          <w:bCs/>
          <w:sz w:val="16"/>
          <w:szCs w:val="16"/>
        </w:rPr>
        <w:t>SHOULD</w:t>
      </w:r>
      <w:r>
        <w:t xml:space="preserve"> </w:t>
      </w:r>
      <w:r w:rsidR="006E383E">
        <w:t xml:space="preserve">contain clinical statements. Clinical statements </w:t>
      </w:r>
      <w:r>
        <w:rPr>
          <w:b/>
          <w:bCs/>
          <w:sz w:val="16"/>
          <w:szCs w:val="16"/>
        </w:rPr>
        <w:t>SHOULD</w:t>
      </w:r>
      <w:r>
        <w:t xml:space="preserve"> </w:t>
      </w:r>
      <w:r w:rsidR="006E383E">
        <w:t>include one or more problem acts (</w:t>
      </w:r>
      <w:r w:rsidR="006E383E" w:rsidRPr="00784376">
        <w:rPr>
          <w:rStyle w:val="XMLname"/>
        </w:rPr>
        <w:t>templateId 2.16.840.1.113883.10.20.22.4.3</w:t>
      </w:r>
      <w:r w:rsidR="006E383E">
        <w:t>) and/or result organizers (</w:t>
      </w:r>
      <w:r w:rsidR="006E383E" w:rsidRPr="00784376">
        <w:rPr>
          <w:rStyle w:val="XMLname"/>
        </w:rPr>
        <w:t>templateId 2.16.840.1.113883.10.20.22.4.1</w:t>
      </w:r>
      <w:r w:rsidR="006E383E">
        <w:t>).  (CONF:7962).</w:t>
      </w:r>
    </w:p>
    <w:p w14:paraId="088C178B" w14:textId="77777777" w:rsidR="006225E6" w:rsidRDefault="006225E6" w:rsidP="00A43F89">
      <w:pPr>
        <w:pStyle w:val="Heading2nospace"/>
      </w:pPr>
      <w:bookmarkStart w:id="391" w:name="_Toc163893612"/>
      <w:r>
        <w:t xml:space="preserve">General Status </w:t>
      </w:r>
      <w:bookmarkStart w:id="392" w:name="S_GeneralStatusSection"/>
      <w:bookmarkEnd w:id="392"/>
      <w:r>
        <w:t xml:space="preserve">Section </w:t>
      </w:r>
      <w:r w:rsidR="00A43F89" w:rsidRPr="00A43F89">
        <w:t>10210-3</w:t>
      </w:r>
      <w:bookmarkEnd w:id="391"/>
    </w:p>
    <w:p w14:paraId="016FD989" w14:textId="77777777" w:rsidR="006225E6" w:rsidRDefault="006225E6" w:rsidP="00A43F89">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2.16.840.1.113883.10.20.2.5(open)</w:t>
      </w:r>
      <w:r>
        <w:rPr>
          <w:rFonts w:ascii="Bookman Old Style" w:hAnsi="Bookman Old Style"/>
        </w:rPr>
        <w:t>]</w:t>
      </w:r>
    </w:p>
    <w:p w14:paraId="3AF90C6D" w14:textId="77777777" w:rsidR="006225E6" w:rsidRDefault="002B44E0" w:rsidP="00A43F89">
      <w:pPr>
        <w:pStyle w:val="BodyText"/>
      </w:pPr>
      <w:r w:rsidRPr="009C7C0D">
        <w:rPr>
          <w:noProof w:val="0"/>
        </w:rPr>
        <w:t xml:space="preserve">The General Status section describes general observations and readily observable attributes of the patient, including affect and demeanor, apparent age compared to actual age, gender, ethnicity, nutritional status based on appearance, body build and habitus (e.g., muscular, cachectic, obese), developmental or other deformities, gait and mobility, personal hygiene, evidence of distress, </w:t>
      </w:r>
      <w:r>
        <w:rPr>
          <w:noProof w:val="0"/>
        </w:rPr>
        <w:t xml:space="preserve">and </w:t>
      </w:r>
      <w:r w:rsidRPr="009C7C0D">
        <w:rPr>
          <w:noProof w:val="0"/>
        </w:rPr>
        <w:t>voice quality and speech. These observations may be nested under this heading or directly under the Physical Exam heading.</w:t>
      </w:r>
    </w:p>
    <w:p w14:paraId="7F5E7927" w14:textId="77777777" w:rsidR="006225E6" w:rsidRDefault="006225E6" w:rsidP="003D62A7">
      <w:pPr>
        <w:numPr>
          <w:ilvl w:val="0"/>
          <w:numId w:val="82"/>
        </w:numPr>
        <w:spacing w:before="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2.16.840.1.113883.10.20.2.5</w:t>
      </w:r>
      <w:r>
        <w:t xml:space="preserve">" (CONF:7985). </w:t>
      </w:r>
    </w:p>
    <w:p w14:paraId="665AC460" w14:textId="77777777" w:rsidR="006225E6" w:rsidRDefault="006225E6" w:rsidP="003D62A7">
      <w:pPr>
        <w:numPr>
          <w:ilvl w:val="0"/>
          <w:numId w:val="82"/>
        </w:numPr>
        <w:spacing w:before="40" w:line="260" w:lineRule="exact"/>
      </w:pPr>
      <w:r>
        <w:rPr>
          <w:b/>
          <w:bCs/>
          <w:sz w:val="16"/>
          <w:szCs w:val="16"/>
        </w:rPr>
        <w:t>SHALL</w:t>
      </w:r>
      <w:r>
        <w:t xml:space="preserve"> contain exactly one [1..1] </w:t>
      </w:r>
      <w:r>
        <w:rPr>
          <w:rFonts w:ascii="Courier New" w:hAnsi="Courier New"/>
          <w:b/>
          <w:bCs/>
        </w:rPr>
        <w:t>code/@code/@code</w:t>
      </w:r>
      <w:r>
        <w:t>="</w:t>
      </w:r>
      <w:r>
        <w:rPr>
          <w:rFonts w:ascii="Courier New" w:hAnsi="Courier New"/>
        </w:rPr>
        <w:t>10210-3</w:t>
      </w:r>
      <w:r>
        <w:t xml:space="preserve">" General Status (CodeSystem: </w:t>
      </w:r>
      <w:r>
        <w:rPr>
          <w:rFonts w:ascii="Courier New" w:hAnsi="Courier New"/>
        </w:rPr>
        <w:t>2.16.840.1.113883.6.1 LOINC</w:t>
      </w:r>
      <w:r>
        <w:t xml:space="preserve">) (CONF:7986). </w:t>
      </w:r>
    </w:p>
    <w:p w14:paraId="432C96C7" w14:textId="77777777" w:rsidR="006225E6" w:rsidRDefault="006225E6" w:rsidP="003D62A7">
      <w:pPr>
        <w:numPr>
          <w:ilvl w:val="0"/>
          <w:numId w:val="82"/>
        </w:numPr>
        <w:spacing w:before="40" w:line="260" w:lineRule="exact"/>
      </w:pPr>
      <w:r>
        <w:rPr>
          <w:b/>
          <w:bCs/>
          <w:sz w:val="16"/>
          <w:szCs w:val="16"/>
        </w:rPr>
        <w:t>SHALL</w:t>
      </w:r>
      <w:r>
        <w:t xml:space="preserve"> contain exactly one [1..1] </w:t>
      </w:r>
      <w:r>
        <w:rPr>
          <w:rFonts w:ascii="Courier New" w:hAnsi="Courier New"/>
          <w:b/>
          <w:bCs/>
        </w:rPr>
        <w:t>title</w:t>
      </w:r>
      <w:r>
        <w:t xml:space="preserve"> (CONF:7987). </w:t>
      </w:r>
    </w:p>
    <w:p w14:paraId="20A12C75" w14:textId="77777777" w:rsidR="006225E6" w:rsidRDefault="006225E6" w:rsidP="003D62A7">
      <w:pPr>
        <w:numPr>
          <w:ilvl w:val="0"/>
          <w:numId w:val="82"/>
        </w:numPr>
        <w:spacing w:before="40" w:line="260" w:lineRule="exact"/>
      </w:pPr>
      <w:r>
        <w:rPr>
          <w:b/>
          <w:bCs/>
          <w:sz w:val="16"/>
          <w:szCs w:val="16"/>
        </w:rPr>
        <w:t>SHALL</w:t>
      </w:r>
      <w:r>
        <w:t xml:space="preserve"> contain exactly one [1..1] </w:t>
      </w:r>
      <w:r>
        <w:rPr>
          <w:rFonts w:ascii="Courier New" w:hAnsi="Courier New"/>
          <w:b/>
          <w:bCs/>
        </w:rPr>
        <w:t>text</w:t>
      </w:r>
      <w:r>
        <w:t xml:space="preserve"> (CONF:7988). </w:t>
      </w:r>
    </w:p>
    <w:p w14:paraId="62334803" w14:textId="77777777" w:rsidR="006225E6" w:rsidRDefault="006225E6" w:rsidP="006225E6">
      <w:pPr>
        <w:pStyle w:val="BodyText"/>
      </w:pPr>
    </w:p>
    <w:p w14:paraId="645E8E2E" w14:textId="77777777" w:rsidR="00533E30" w:rsidRDefault="00533E30" w:rsidP="00307454">
      <w:pPr>
        <w:pStyle w:val="Heading2nospace"/>
      </w:pPr>
      <w:bookmarkStart w:id="393" w:name="_Toc163893613"/>
      <w:r>
        <w:t>History of Past Illness Section</w:t>
      </w:r>
      <w:r w:rsidR="009A1929">
        <w:t xml:space="preserve"> </w:t>
      </w:r>
      <w:r w:rsidR="009A1929" w:rsidRPr="009A1929">
        <w:t>11348-0</w:t>
      </w:r>
      <w:bookmarkEnd w:id="393"/>
    </w:p>
    <w:p w14:paraId="1A81548D" w14:textId="77777777" w:rsidR="00533E30" w:rsidRDefault="00B27900" w:rsidP="00B27900">
      <w:pPr>
        <w:pStyle w:val="BracketData"/>
      </w:pPr>
      <w:r>
        <w:rPr>
          <w:rFonts w:ascii="Bookman Old Style" w:hAnsi="Bookman Old Style"/>
        </w:rPr>
        <w:t>[</w:t>
      </w:r>
      <w:r>
        <w:t>section</w:t>
      </w:r>
      <w:r>
        <w:rPr>
          <w:rFonts w:ascii="Bookman Old Style" w:hAnsi="Bookman Old Style"/>
        </w:rPr>
        <w:t xml:space="preserve">: templateId </w:t>
      </w:r>
      <w:r>
        <w:t>2.16.840.1.113883.10.20.2.9(open)</w:t>
      </w:r>
      <w:r>
        <w:rPr>
          <w:rFonts w:ascii="Bookman Old Style" w:hAnsi="Bookman Old Style"/>
        </w:rPr>
        <w:t>]</w:t>
      </w:r>
    </w:p>
    <w:p w14:paraId="6E9576E4" w14:textId="77777777" w:rsidR="00533E30" w:rsidRDefault="00533E30" w:rsidP="00533E30">
      <w:pPr>
        <w:pStyle w:val="BodyText"/>
      </w:pPr>
      <w:r w:rsidRPr="00C971A8">
        <w:t>This section describes the history related to the patient’s current complaints, problems, or diagnoses. It records the historical details leading up to and pertaining to the patient’s current complaint or reason for seeking medical care.</w:t>
      </w:r>
    </w:p>
    <w:p w14:paraId="76FF0894" w14:textId="77777777" w:rsidR="00B27900" w:rsidRDefault="00B27900" w:rsidP="003D62A7">
      <w:pPr>
        <w:numPr>
          <w:ilvl w:val="0"/>
          <w:numId w:val="104"/>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11348-0</w:t>
      </w:r>
      <w:r>
        <w:t xml:space="preserve">" History of Past Illness (CodeSystem: </w:t>
      </w:r>
      <w:r>
        <w:rPr>
          <w:rFonts w:ascii="Courier New" w:hAnsi="Courier New"/>
        </w:rPr>
        <w:t>2.16.840.1.113883.6.1 LOINC</w:t>
      </w:r>
      <w:r>
        <w:t xml:space="preserve">) (CONF:7829). </w:t>
      </w:r>
    </w:p>
    <w:p w14:paraId="30F90A6E" w14:textId="77777777" w:rsidR="00B27900" w:rsidRDefault="00B27900" w:rsidP="003D62A7">
      <w:pPr>
        <w:numPr>
          <w:ilvl w:val="0"/>
          <w:numId w:val="104"/>
        </w:numPr>
        <w:spacing w:after="40" w:line="260" w:lineRule="exact"/>
      </w:pPr>
      <w:r>
        <w:rPr>
          <w:b/>
          <w:bCs/>
          <w:sz w:val="16"/>
          <w:szCs w:val="16"/>
        </w:rPr>
        <w:t>SHALL</w:t>
      </w:r>
      <w:r>
        <w:t xml:space="preserve"> contain exactly one [1..1] </w:t>
      </w:r>
      <w:r>
        <w:rPr>
          <w:rFonts w:ascii="Courier New" w:hAnsi="Courier New"/>
          <w:b/>
          <w:bCs/>
        </w:rPr>
        <w:t>title</w:t>
      </w:r>
      <w:r>
        <w:t xml:space="preserve"> (CONF:7830). </w:t>
      </w:r>
    </w:p>
    <w:p w14:paraId="5D11F0C1" w14:textId="77777777" w:rsidR="00B27900" w:rsidRDefault="00B27900" w:rsidP="003D62A7">
      <w:pPr>
        <w:numPr>
          <w:ilvl w:val="0"/>
          <w:numId w:val="104"/>
        </w:numPr>
        <w:spacing w:after="40" w:line="260" w:lineRule="exact"/>
      </w:pPr>
      <w:r>
        <w:rPr>
          <w:b/>
          <w:bCs/>
          <w:sz w:val="16"/>
          <w:szCs w:val="16"/>
        </w:rPr>
        <w:t>SHALL</w:t>
      </w:r>
      <w:r>
        <w:t xml:space="preserve"> contain exactly one [1..1] </w:t>
      </w:r>
      <w:r>
        <w:rPr>
          <w:rFonts w:ascii="Courier New" w:hAnsi="Courier New"/>
          <w:b/>
          <w:bCs/>
        </w:rPr>
        <w:t>text</w:t>
      </w:r>
      <w:r>
        <w:t xml:space="preserve"> (CONF:7831). </w:t>
      </w:r>
    </w:p>
    <w:p w14:paraId="144E114E" w14:textId="77777777" w:rsidR="00B27900" w:rsidRDefault="00A84192" w:rsidP="003D62A7">
      <w:pPr>
        <w:keepLines/>
        <w:numPr>
          <w:ilvl w:val="1"/>
          <w:numId w:val="104"/>
        </w:numPr>
        <w:pBdr>
          <w:top w:val="single" w:sz="4" w:space="1" w:color="auto"/>
          <w:left w:val="single" w:sz="4" w:space="4" w:color="auto"/>
          <w:bottom w:val="single" w:sz="4" w:space="1" w:color="auto"/>
          <w:right w:val="single" w:sz="4" w:space="4" w:color="auto"/>
        </w:pBdr>
        <w:shd w:val="clear" w:color="auto" w:fill="E6E6E6"/>
        <w:spacing w:after="40" w:line="260" w:lineRule="exact"/>
      </w:pPr>
      <w:r w:rsidRPr="00A84192">
        <w:rPr>
          <w:b/>
        </w:rPr>
        <w:t>NOTE</w:t>
      </w:r>
      <w:r>
        <w:t>: This conformance statement is for reference only. It has not yet been reviewed and consolidated according to the scope and intent of this guide. IHE requires the Problem Concern Entry.</w:t>
      </w:r>
      <w:r>
        <w:br/>
      </w:r>
      <w:r w:rsidR="00B27900">
        <w:t xml:space="preserve">CONF-XXXX: The History of Past Illness section </w:t>
      </w:r>
      <w:r w:rsidR="00B27900" w:rsidRPr="00A84192">
        <w:rPr>
          <w:rStyle w:val="keyword"/>
        </w:rPr>
        <w:t>MAY</w:t>
      </w:r>
      <w:r w:rsidR="00B27900">
        <w:t xml:space="preserve"> contain clinical statements.  (CONF:7868).</w:t>
      </w:r>
    </w:p>
    <w:p w14:paraId="11FA941D" w14:textId="77777777" w:rsidR="00B27900" w:rsidRDefault="00B27900" w:rsidP="003D62A7">
      <w:pPr>
        <w:numPr>
          <w:ilvl w:val="0"/>
          <w:numId w:val="104"/>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2.16.840.1.113883.10.20.2.9</w:t>
      </w:r>
      <w:r>
        <w:t xml:space="preserve">" (CONF:7828). </w:t>
      </w:r>
    </w:p>
    <w:p w14:paraId="5510C78B" w14:textId="77777777" w:rsidR="00533E30" w:rsidRDefault="00533E30" w:rsidP="00533E30">
      <w:pPr>
        <w:pStyle w:val="BodyText"/>
      </w:pPr>
    </w:p>
    <w:p w14:paraId="7FC4035F" w14:textId="77777777" w:rsidR="000D768D" w:rsidRDefault="000D768D" w:rsidP="00307454">
      <w:pPr>
        <w:pStyle w:val="Heading2nospace"/>
      </w:pPr>
      <w:bookmarkStart w:id="394" w:name="_Toc163893614"/>
      <w:r>
        <w:lastRenderedPageBreak/>
        <w:t>History of Present Illness Section</w:t>
      </w:r>
      <w:r w:rsidR="00911B50">
        <w:t xml:space="preserve"> 11348-0</w:t>
      </w:r>
      <w:bookmarkEnd w:id="394"/>
    </w:p>
    <w:p w14:paraId="1DC25896" w14:textId="77777777" w:rsidR="000D768D" w:rsidRDefault="000D768D" w:rsidP="000D768D">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1.3.6.1.4.1.19376.1.5.3.1.3.4(open)</w:t>
      </w:r>
      <w:r>
        <w:rPr>
          <w:rFonts w:ascii="Bookman Old Style" w:hAnsi="Bookman Old Style"/>
        </w:rPr>
        <w:t>]</w:t>
      </w:r>
    </w:p>
    <w:p w14:paraId="43CD3CBF" w14:textId="77777777" w:rsidR="00EF25C4" w:rsidRDefault="000D768D" w:rsidP="000D768D">
      <w:pPr>
        <w:pStyle w:val="BodyText"/>
        <w:rPr>
          <w:noProof w:val="0"/>
        </w:rPr>
      </w:pPr>
      <w:r>
        <w:t xml:space="preserve">The History of Present Illness section describes the history related to the reason for the procedure.  </w:t>
      </w:r>
      <w:r w:rsidRPr="006B607F">
        <w:t>It contains the historical details leading up to and pertaining to the patient’s current complaint or reason for seeking medical care.</w:t>
      </w:r>
      <w:r>
        <w:t xml:space="preserve"> </w:t>
      </w:r>
      <w:r w:rsidRPr="009C7C0D">
        <w:rPr>
          <w:noProof w:val="0"/>
        </w:rPr>
        <w:t xml:space="preserve"> </w:t>
      </w:r>
      <w:r>
        <w:rPr>
          <w:noProof w:val="0"/>
        </w:rPr>
        <w:t>Because</w:t>
      </w:r>
      <w:r w:rsidRPr="009C7C0D">
        <w:rPr>
          <w:noProof w:val="0"/>
        </w:rPr>
        <w:t xml:space="preserve"> </w:t>
      </w:r>
      <w:r>
        <w:rPr>
          <w:noProof w:val="0"/>
        </w:rPr>
        <w:t>history of present illness</w:t>
      </w:r>
      <w:r w:rsidRPr="009C7C0D">
        <w:rPr>
          <w:noProof w:val="0"/>
        </w:rPr>
        <w:t xml:space="preserve"> can include past surgical history and other procedures, the Procedure History section may be included under the </w:t>
      </w:r>
      <w:r>
        <w:rPr>
          <w:noProof w:val="0"/>
        </w:rPr>
        <w:t>History of Present Illness</w:t>
      </w:r>
      <w:r w:rsidRPr="009C7C0D">
        <w:rPr>
          <w:noProof w:val="0"/>
        </w:rPr>
        <w:t xml:space="preserve"> section or it may stand alone as its own section. </w:t>
      </w:r>
    </w:p>
    <w:p w14:paraId="33A04574" w14:textId="77777777" w:rsidR="00EF25C4" w:rsidRDefault="00EF25C4" w:rsidP="003D62A7">
      <w:pPr>
        <w:numPr>
          <w:ilvl w:val="0"/>
          <w:numId w:val="114"/>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2.16.840.1.113883.10.20.2.9</w:t>
      </w:r>
      <w:r>
        <w:t xml:space="preserve">" (CONF:7828). </w:t>
      </w:r>
    </w:p>
    <w:p w14:paraId="2695335B" w14:textId="77777777" w:rsidR="00EF25C4" w:rsidRDefault="00EF25C4" w:rsidP="003D62A7">
      <w:pPr>
        <w:numPr>
          <w:ilvl w:val="0"/>
          <w:numId w:val="114"/>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11348-0</w:t>
      </w:r>
      <w:r>
        <w:t xml:space="preserve">" History of Past Illness (CodeSystem: </w:t>
      </w:r>
      <w:r>
        <w:rPr>
          <w:rFonts w:ascii="Courier New" w:hAnsi="Courier New"/>
        </w:rPr>
        <w:t>2.16.840.1.113883.6.1 LOINC</w:t>
      </w:r>
      <w:r>
        <w:t xml:space="preserve">) (CONF:7829). </w:t>
      </w:r>
    </w:p>
    <w:p w14:paraId="44DFF716" w14:textId="77777777" w:rsidR="00EF25C4" w:rsidRDefault="00EF25C4" w:rsidP="003D62A7">
      <w:pPr>
        <w:numPr>
          <w:ilvl w:val="0"/>
          <w:numId w:val="114"/>
        </w:numPr>
        <w:spacing w:after="40" w:line="260" w:lineRule="exact"/>
      </w:pPr>
      <w:r>
        <w:rPr>
          <w:b/>
          <w:bCs/>
          <w:sz w:val="16"/>
          <w:szCs w:val="16"/>
        </w:rPr>
        <w:t>SHALL</w:t>
      </w:r>
      <w:r>
        <w:t xml:space="preserve"> contain exactly one [1..1] </w:t>
      </w:r>
      <w:r>
        <w:rPr>
          <w:rFonts w:ascii="Courier New" w:hAnsi="Courier New"/>
          <w:b/>
          <w:bCs/>
        </w:rPr>
        <w:t>title</w:t>
      </w:r>
      <w:r>
        <w:t xml:space="preserve"> (CONF:7830). </w:t>
      </w:r>
    </w:p>
    <w:p w14:paraId="5F16D657" w14:textId="77777777" w:rsidR="00EF25C4" w:rsidRDefault="00EF25C4" w:rsidP="003D62A7">
      <w:pPr>
        <w:numPr>
          <w:ilvl w:val="0"/>
          <w:numId w:val="114"/>
        </w:numPr>
        <w:spacing w:after="40" w:line="260" w:lineRule="exact"/>
      </w:pPr>
      <w:r>
        <w:rPr>
          <w:b/>
          <w:bCs/>
          <w:sz w:val="16"/>
          <w:szCs w:val="16"/>
        </w:rPr>
        <w:t>SHALL</w:t>
      </w:r>
      <w:r>
        <w:t xml:space="preserve"> contain exactly one [1..1] </w:t>
      </w:r>
      <w:r>
        <w:rPr>
          <w:rFonts w:ascii="Courier New" w:hAnsi="Courier New"/>
          <w:b/>
          <w:bCs/>
        </w:rPr>
        <w:t>text</w:t>
      </w:r>
      <w:r>
        <w:t xml:space="preserve"> (CONF:7831). </w:t>
      </w:r>
    </w:p>
    <w:p w14:paraId="0A29AF29" w14:textId="77777777" w:rsidR="00EF25C4" w:rsidRDefault="000B0D9A" w:rsidP="003D62A7">
      <w:pPr>
        <w:keepLines/>
        <w:numPr>
          <w:ilvl w:val="1"/>
          <w:numId w:val="114"/>
        </w:numPr>
        <w:pBdr>
          <w:top w:val="single" w:sz="4" w:space="1" w:color="auto"/>
          <w:left w:val="single" w:sz="4" w:space="4" w:color="auto"/>
          <w:bottom w:val="single" w:sz="4" w:space="1" w:color="auto"/>
          <w:right w:val="single" w:sz="4" w:space="4" w:color="auto"/>
        </w:pBdr>
        <w:shd w:val="clear" w:color="auto" w:fill="E6E6E6"/>
        <w:spacing w:after="40" w:line="260" w:lineRule="exact"/>
      </w:pPr>
      <w:r>
        <w:t xml:space="preserve"> </w:t>
      </w:r>
      <w:r w:rsidRPr="000B0D9A">
        <w:rPr>
          <w:b/>
        </w:rPr>
        <w:t>NOTE</w:t>
      </w:r>
      <w:r>
        <w:t>: This conformance statement is for reference only. It has not yet been reviewed and consolidated according to the scope and intent of this guide. IHE requires the Problem Concern Entry.</w:t>
      </w:r>
      <w:r>
        <w:br/>
      </w:r>
      <w:r w:rsidR="00EF25C4">
        <w:t xml:space="preserve">CONF-XXXX: The History of Past Illness section </w:t>
      </w:r>
      <w:r w:rsidR="00EF25C4" w:rsidRPr="00346703">
        <w:rPr>
          <w:rStyle w:val="keyword"/>
        </w:rPr>
        <w:t>MAY</w:t>
      </w:r>
      <w:r w:rsidR="00EF25C4">
        <w:t xml:space="preserve"> contain clinical statements. (CONF:7868).</w:t>
      </w:r>
    </w:p>
    <w:p w14:paraId="7C316C6A" w14:textId="77777777" w:rsidR="000D768D" w:rsidRPr="000D768D" w:rsidRDefault="000D768D" w:rsidP="000D768D">
      <w:pPr>
        <w:pStyle w:val="BodyText"/>
      </w:pPr>
    </w:p>
    <w:p w14:paraId="0F192B60" w14:textId="77777777" w:rsidR="005F489C" w:rsidRDefault="005F489C" w:rsidP="00307454">
      <w:pPr>
        <w:pStyle w:val="Heading2nospace"/>
      </w:pPr>
      <w:bookmarkStart w:id="395" w:name="_Toc163893615"/>
      <w:r>
        <w:t>Hopsital Course Section</w:t>
      </w:r>
      <w:r w:rsidR="001157B5">
        <w:t xml:space="preserve"> </w:t>
      </w:r>
      <w:r w:rsidR="001157B5" w:rsidRPr="001157B5">
        <w:t>8648-8</w:t>
      </w:r>
      <w:bookmarkEnd w:id="395"/>
    </w:p>
    <w:p w14:paraId="53A1C7EF" w14:textId="77777777" w:rsidR="005F489C" w:rsidRDefault="005F489C" w:rsidP="005F489C">
      <w:pPr>
        <w:pStyle w:val="BracketData"/>
      </w:pPr>
      <w:r>
        <w:rPr>
          <w:rFonts w:ascii="Bookman Old Style" w:hAnsi="Bookman Old Style"/>
        </w:rPr>
        <w:t>[</w:t>
      </w:r>
      <w:r>
        <w:t>section</w:t>
      </w:r>
      <w:r>
        <w:rPr>
          <w:rFonts w:ascii="Bookman Old Style" w:hAnsi="Bookman Old Style"/>
        </w:rPr>
        <w:t xml:space="preserve">: templateId </w:t>
      </w:r>
      <w:r>
        <w:t>1.3.6.1.4.1.19376.1.5.3.1.3.5(open)</w:t>
      </w:r>
      <w:r>
        <w:rPr>
          <w:rFonts w:ascii="Bookman Old Style" w:hAnsi="Bookman Old Style"/>
        </w:rPr>
        <w:t>]</w:t>
      </w:r>
    </w:p>
    <w:p w14:paraId="007FEF4C" w14:textId="77777777" w:rsidR="005F489C" w:rsidRDefault="005F489C" w:rsidP="005F489C">
      <w:pPr>
        <w:pStyle w:val="BodyText"/>
      </w:pPr>
      <w:r w:rsidRPr="00C971A8">
        <w:t>The Hospital Course section describes the sequence of events from admission to discharge in a hospital facility.</w:t>
      </w:r>
    </w:p>
    <w:p w14:paraId="470BF76C" w14:textId="77777777" w:rsidR="005F489C" w:rsidRDefault="005F489C" w:rsidP="003D62A7">
      <w:pPr>
        <w:numPr>
          <w:ilvl w:val="0"/>
          <w:numId w:val="105"/>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1.3.6.1.4.1.19376.1.5.3.1.3.5</w:t>
      </w:r>
      <w:r>
        <w:t xml:space="preserve">" (CONF:7852). </w:t>
      </w:r>
    </w:p>
    <w:p w14:paraId="311FC8A5" w14:textId="77777777" w:rsidR="005F489C" w:rsidRDefault="005F489C" w:rsidP="003D62A7">
      <w:pPr>
        <w:numPr>
          <w:ilvl w:val="0"/>
          <w:numId w:val="105"/>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8648-8</w:t>
      </w:r>
      <w:r>
        <w:t xml:space="preserve">" Hospital Course (CodeSystem: </w:t>
      </w:r>
      <w:r>
        <w:rPr>
          <w:rFonts w:ascii="Courier New" w:hAnsi="Courier New"/>
        </w:rPr>
        <w:t>2.16.840.1.113883.6.1 LOINC</w:t>
      </w:r>
      <w:r>
        <w:t xml:space="preserve">) (CONF:7853). </w:t>
      </w:r>
    </w:p>
    <w:p w14:paraId="2B614227" w14:textId="77777777" w:rsidR="005F489C" w:rsidRDefault="005F489C" w:rsidP="003D62A7">
      <w:pPr>
        <w:numPr>
          <w:ilvl w:val="0"/>
          <w:numId w:val="105"/>
        </w:numPr>
        <w:spacing w:after="40" w:line="260" w:lineRule="exact"/>
      </w:pPr>
      <w:r>
        <w:rPr>
          <w:b/>
          <w:bCs/>
          <w:sz w:val="16"/>
          <w:szCs w:val="16"/>
        </w:rPr>
        <w:t>SHALL</w:t>
      </w:r>
      <w:r>
        <w:t xml:space="preserve"> contain exactly one [1..1] </w:t>
      </w:r>
      <w:r>
        <w:rPr>
          <w:rFonts w:ascii="Courier New" w:hAnsi="Courier New"/>
          <w:b/>
          <w:bCs/>
        </w:rPr>
        <w:t>title</w:t>
      </w:r>
      <w:r>
        <w:t xml:space="preserve"> (CONF:7854). </w:t>
      </w:r>
    </w:p>
    <w:p w14:paraId="4D338E56" w14:textId="77777777" w:rsidR="005F489C" w:rsidRDefault="005F489C" w:rsidP="003D62A7">
      <w:pPr>
        <w:numPr>
          <w:ilvl w:val="0"/>
          <w:numId w:val="105"/>
        </w:numPr>
        <w:spacing w:after="40" w:line="260" w:lineRule="exact"/>
      </w:pPr>
      <w:r>
        <w:rPr>
          <w:b/>
          <w:bCs/>
          <w:sz w:val="16"/>
          <w:szCs w:val="16"/>
        </w:rPr>
        <w:t>SHALL</w:t>
      </w:r>
      <w:r>
        <w:t xml:space="preserve"> contain exactly one [1..1] </w:t>
      </w:r>
      <w:r>
        <w:rPr>
          <w:rFonts w:ascii="Courier New" w:hAnsi="Courier New"/>
          <w:b/>
          <w:bCs/>
        </w:rPr>
        <w:t>text</w:t>
      </w:r>
      <w:r>
        <w:t xml:space="preserve"> (CONF:7855). </w:t>
      </w:r>
    </w:p>
    <w:p w14:paraId="4DE84D9C" w14:textId="77777777" w:rsidR="005F489C" w:rsidRPr="005F489C" w:rsidRDefault="005F489C" w:rsidP="005F489C">
      <w:pPr>
        <w:pStyle w:val="BodyText"/>
      </w:pPr>
    </w:p>
    <w:p w14:paraId="63F647BD" w14:textId="77777777" w:rsidR="000F56D4" w:rsidRDefault="000F56D4" w:rsidP="00307454">
      <w:pPr>
        <w:pStyle w:val="Heading2nospace"/>
      </w:pPr>
      <w:bookmarkStart w:id="396" w:name="_Toc163893616"/>
      <w:r>
        <w:t>Hospital Discharge Diagnosis Section</w:t>
      </w:r>
      <w:r w:rsidR="003E2079" w:rsidRPr="003E2079">
        <w:t xml:space="preserve"> 48765-2</w:t>
      </w:r>
      <w:bookmarkEnd w:id="396"/>
    </w:p>
    <w:p w14:paraId="7A2B1757" w14:textId="77777777" w:rsidR="00D30E81" w:rsidRDefault="00D30E81" w:rsidP="00D30E81">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2.16.840.1.113883.10.20.22.2.24(open)</w:t>
      </w:r>
      <w:r>
        <w:rPr>
          <w:rFonts w:ascii="Bookman Old Style" w:hAnsi="Bookman Old Style"/>
        </w:rPr>
        <w:t>]</w:t>
      </w:r>
    </w:p>
    <w:p w14:paraId="622B6435" w14:textId="77777777" w:rsidR="00D30E81" w:rsidRDefault="000F56D4" w:rsidP="000F56D4">
      <w:pPr>
        <w:pStyle w:val="BodyText"/>
      </w:pPr>
      <w:r w:rsidRPr="00C971A8">
        <w:t>The Discharge Diagnosis section describes the relevant problems or diagnoses that occurred during the hospitalization or that need to be followed after hospitalization. This section includes an optional entry to record patient conditions.</w:t>
      </w:r>
    </w:p>
    <w:p w14:paraId="35B02BFB" w14:textId="77777777" w:rsidR="00D30E81" w:rsidRDefault="00D30E81" w:rsidP="003D62A7">
      <w:pPr>
        <w:numPr>
          <w:ilvl w:val="0"/>
          <w:numId w:val="106"/>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2.16.840.1.113883.10.20.21.2.6.1</w:t>
      </w:r>
      <w:r>
        <w:t xml:space="preserve">" (CONF:7979). </w:t>
      </w:r>
    </w:p>
    <w:p w14:paraId="42941726" w14:textId="77777777" w:rsidR="00D30E81" w:rsidRDefault="00D30E81" w:rsidP="003D62A7">
      <w:pPr>
        <w:numPr>
          <w:ilvl w:val="0"/>
          <w:numId w:val="106"/>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48765-2</w:t>
      </w:r>
      <w:r>
        <w:t xml:space="preserve">" Allergies, adverse reactions, alerts (CodeSystem: </w:t>
      </w:r>
      <w:r>
        <w:rPr>
          <w:rFonts w:ascii="Courier New" w:hAnsi="Courier New"/>
        </w:rPr>
        <w:t>2.16.840.1.113883.6.1 LOINC</w:t>
      </w:r>
      <w:r>
        <w:t xml:space="preserve">) (CONF:7980). </w:t>
      </w:r>
    </w:p>
    <w:p w14:paraId="4648D3E9" w14:textId="77777777" w:rsidR="00D30E81" w:rsidRDefault="00D30E81" w:rsidP="003D62A7">
      <w:pPr>
        <w:numPr>
          <w:ilvl w:val="0"/>
          <w:numId w:val="106"/>
        </w:numPr>
        <w:spacing w:after="40" w:line="260" w:lineRule="exact"/>
      </w:pPr>
      <w:r>
        <w:rPr>
          <w:b/>
          <w:bCs/>
          <w:sz w:val="16"/>
          <w:szCs w:val="16"/>
        </w:rPr>
        <w:lastRenderedPageBreak/>
        <w:t>SHALL</w:t>
      </w:r>
      <w:r>
        <w:t xml:space="preserve"> contain exactly one [1..1] </w:t>
      </w:r>
      <w:r>
        <w:rPr>
          <w:rFonts w:ascii="Courier New" w:hAnsi="Courier New"/>
          <w:b/>
          <w:bCs/>
        </w:rPr>
        <w:t>title</w:t>
      </w:r>
      <w:r>
        <w:t xml:space="preserve"> (CONF:7981). </w:t>
      </w:r>
    </w:p>
    <w:p w14:paraId="72F679F1" w14:textId="77777777" w:rsidR="00D30E81" w:rsidRDefault="00D30E81" w:rsidP="003D62A7">
      <w:pPr>
        <w:numPr>
          <w:ilvl w:val="0"/>
          <w:numId w:val="106"/>
        </w:numPr>
        <w:spacing w:after="40" w:line="260" w:lineRule="exact"/>
      </w:pPr>
      <w:r>
        <w:rPr>
          <w:b/>
          <w:bCs/>
          <w:sz w:val="16"/>
          <w:szCs w:val="16"/>
        </w:rPr>
        <w:t>SHALL</w:t>
      </w:r>
      <w:r>
        <w:t xml:space="preserve"> contain exactly one [1..1] </w:t>
      </w:r>
      <w:r>
        <w:rPr>
          <w:rFonts w:ascii="Courier New" w:hAnsi="Courier New"/>
          <w:b/>
          <w:bCs/>
        </w:rPr>
        <w:t>text</w:t>
      </w:r>
      <w:r>
        <w:t xml:space="preserve"> (CONF:7982). </w:t>
      </w:r>
    </w:p>
    <w:p w14:paraId="74B10CC2" w14:textId="77777777" w:rsidR="00D30E81" w:rsidRDefault="00D30E81" w:rsidP="003D62A7">
      <w:pPr>
        <w:numPr>
          <w:ilvl w:val="0"/>
          <w:numId w:val="106"/>
        </w:numPr>
        <w:spacing w:after="40" w:line="260" w:lineRule="exact"/>
      </w:pPr>
      <w:r>
        <w:rPr>
          <w:b/>
          <w:bCs/>
          <w:sz w:val="16"/>
          <w:szCs w:val="16"/>
        </w:rPr>
        <w:t>SHOULD</w:t>
      </w:r>
      <w:r>
        <w:t xml:space="preserve"> contain exactly one [1..1] </w:t>
      </w:r>
      <w:r>
        <w:rPr>
          <w:rFonts w:ascii="Courier New" w:hAnsi="Courier New"/>
          <w:b/>
          <w:bCs/>
        </w:rPr>
        <w:t>entry</w:t>
      </w:r>
      <w:r>
        <w:t xml:space="preserve"> (CONF:7983). </w:t>
      </w:r>
    </w:p>
    <w:p w14:paraId="47435235" w14:textId="77777777" w:rsidR="00D30E81" w:rsidRDefault="00D30E81" w:rsidP="003D62A7">
      <w:pPr>
        <w:numPr>
          <w:ilvl w:val="1"/>
          <w:numId w:val="106"/>
        </w:numPr>
        <w:spacing w:after="40" w:line="260" w:lineRule="exact"/>
      </w:pPr>
      <w:r>
        <w:t xml:space="preserve">This entry </w:t>
      </w:r>
      <w:r>
        <w:rPr>
          <w:b/>
          <w:bCs/>
          <w:sz w:val="16"/>
          <w:szCs w:val="16"/>
        </w:rPr>
        <w:t>SHALL</w:t>
      </w:r>
      <w:r>
        <w:t xml:space="preserve"> contain exactly one [1..1] </w:t>
      </w:r>
      <w:hyperlink w:anchor="CS_DischargeDiagnosis" w:history="1">
        <w:r w:rsidR="008A176B">
          <w:rPr>
            <w:rStyle w:val="Hyperlink"/>
            <w:rFonts w:ascii="Courier New" w:hAnsi="Courier New"/>
            <w:b/>
            <w:bCs/>
          </w:rPr>
          <w:t>Discharge Diagnosis</w:t>
        </w:r>
      </w:hyperlink>
      <w:r>
        <w:t xml:space="preserve"> </w:t>
      </w:r>
      <w:r>
        <w:rPr>
          <w:rFonts w:ascii="Courier New" w:hAnsi="Courier New"/>
        </w:rPr>
        <w:t>(templateId:2.16.840.1.113883.10.20.22.4.33)</w:t>
      </w:r>
      <w:r>
        <w:t xml:space="preserve"> (CONF:7984). </w:t>
      </w:r>
    </w:p>
    <w:p w14:paraId="7CB58C19" w14:textId="77777777" w:rsidR="000F56D4" w:rsidRPr="000F56D4" w:rsidRDefault="000F56D4" w:rsidP="000F56D4">
      <w:pPr>
        <w:pStyle w:val="BodyText"/>
      </w:pPr>
    </w:p>
    <w:p w14:paraId="5BCC9AE9" w14:textId="77777777" w:rsidR="00450A1A" w:rsidRDefault="00450A1A" w:rsidP="00307454">
      <w:pPr>
        <w:pStyle w:val="Heading2nospace"/>
      </w:pPr>
      <w:bookmarkStart w:id="397" w:name="_Toc163893617"/>
      <w:r>
        <w:t>Hospital Discharge Medications Section (optional entries)</w:t>
      </w:r>
      <w:r w:rsidR="00747D7D">
        <w:t xml:space="preserve"> </w:t>
      </w:r>
      <w:r w:rsidR="00747D7D">
        <w:rPr>
          <w:rFonts w:ascii="Courier New" w:hAnsi="Courier New"/>
        </w:rPr>
        <w:t>10183-2</w:t>
      </w:r>
      <w:bookmarkEnd w:id="397"/>
      <w:r>
        <w:t xml:space="preserve"> </w:t>
      </w:r>
    </w:p>
    <w:p w14:paraId="535FB1FD" w14:textId="77777777" w:rsidR="00514C7E" w:rsidRDefault="00514C7E" w:rsidP="00514C7E">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2.16.840.1.113883.10.20.22.2.11(open)</w:t>
      </w:r>
      <w:r>
        <w:rPr>
          <w:rFonts w:ascii="Bookman Old Style" w:hAnsi="Bookman Old Style"/>
        </w:rPr>
        <w:t>]</w:t>
      </w:r>
    </w:p>
    <w:p w14:paraId="193C0C7B" w14:textId="77777777" w:rsidR="00514C7E" w:rsidRDefault="00514C7E" w:rsidP="00514C7E">
      <w:pPr>
        <w:pStyle w:val="BodyText"/>
      </w:pPr>
      <w:r w:rsidRPr="00C971A8">
        <w:t>The Hospital Discharge Medications section defines the medications that the patient is intended to take (or stop) after discharge. At a minimum, the currently active medications should be listed with an entire medication history as an option. The section may also include a patient’s prescription history and indicate the source of the medication list, for example, from a pharmacy system versus from the patient.</w:t>
      </w:r>
    </w:p>
    <w:p w14:paraId="2FB78ECB" w14:textId="77777777" w:rsidR="00514C7E" w:rsidRDefault="00514C7E" w:rsidP="003D62A7">
      <w:pPr>
        <w:numPr>
          <w:ilvl w:val="0"/>
          <w:numId w:val="107"/>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2.16.840.1.113883.10.20.22.2.11</w:t>
      </w:r>
      <w:r>
        <w:t xml:space="preserve">" (CONF:7816). </w:t>
      </w:r>
    </w:p>
    <w:p w14:paraId="2FEDDFDB" w14:textId="77777777" w:rsidR="00514C7E" w:rsidRDefault="00514C7E" w:rsidP="003D62A7">
      <w:pPr>
        <w:numPr>
          <w:ilvl w:val="0"/>
          <w:numId w:val="107"/>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10183-2</w:t>
      </w:r>
      <w:r>
        <w:t xml:space="preserve">" Hospital Discharge Medications (CodeSystem: </w:t>
      </w:r>
      <w:r>
        <w:rPr>
          <w:rFonts w:ascii="Courier New" w:hAnsi="Courier New"/>
        </w:rPr>
        <w:t>2.16.840.1.113883.6.1 LOINC</w:t>
      </w:r>
      <w:r>
        <w:t xml:space="preserve">) (CONF:7817). </w:t>
      </w:r>
    </w:p>
    <w:p w14:paraId="53B1B3CB" w14:textId="77777777" w:rsidR="00514C7E" w:rsidRDefault="00514C7E" w:rsidP="003D62A7">
      <w:pPr>
        <w:numPr>
          <w:ilvl w:val="0"/>
          <w:numId w:val="107"/>
        </w:numPr>
        <w:spacing w:after="40" w:line="260" w:lineRule="exact"/>
      </w:pPr>
      <w:r>
        <w:rPr>
          <w:b/>
          <w:bCs/>
          <w:sz w:val="16"/>
          <w:szCs w:val="16"/>
        </w:rPr>
        <w:t>SHALL</w:t>
      </w:r>
      <w:r>
        <w:t xml:space="preserve"> contain exactly one [1..1] </w:t>
      </w:r>
      <w:r>
        <w:rPr>
          <w:rFonts w:ascii="Courier New" w:hAnsi="Courier New"/>
          <w:b/>
          <w:bCs/>
        </w:rPr>
        <w:t>title</w:t>
      </w:r>
      <w:r>
        <w:t xml:space="preserve"> (CONF:7818). </w:t>
      </w:r>
    </w:p>
    <w:p w14:paraId="634B476A" w14:textId="77777777" w:rsidR="00514C7E" w:rsidRDefault="00514C7E" w:rsidP="003D62A7">
      <w:pPr>
        <w:numPr>
          <w:ilvl w:val="0"/>
          <w:numId w:val="107"/>
        </w:numPr>
        <w:spacing w:after="40" w:line="260" w:lineRule="exact"/>
      </w:pPr>
      <w:r>
        <w:rPr>
          <w:b/>
          <w:bCs/>
          <w:sz w:val="16"/>
          <w:szCs w:val="16"/>
        </w:rPr>
        <w:t>SHALL</w:t>
      </w:r>
      <w:r>
        <w:t xml:space="preserve"> contain exactly one [1..1] </w:t>
      </w:r>
      <w:r>
        <w:rPr>
          <w:rFonts w:ascii="Courier New" w:hAnsi="Courier New"/>
          <w:b/>
          <w:bCs/>
        </w:rPr>
        <w:t>text</w:t>
      </w:r>
      <w:r>
        <w:t xml:space="preserve"> (CONF:7819). </w:t>
      </w:r>
    </w:p>
    <w:p w14:paraId="59FF9116" w14:textId="77777777" w:rsidR="00514C7E" w:rsidRDefault="00514C7E" w:rsidP="003D62A7">
      <w:pPr>
        <w:numPr>
          <w:ilvl w:val="0"/>
          <w:numId w:val="107"/>
        </w:numPr>
        <w:spacing w:after="40" w:line="260" w:lineRule="exact"/>
      </w:pPr>
      <w:r>
        <w:rPr>
          <w:b/>
          <w:bCs/>
          <w:sz w:val="16"/>
          <w:szCs w:val="16"/>
        </w:rPr>
        <w:t>SHOULD</w:t>
      </w:r>
      <w:r>
        <w:t xml:space="preserve"> contain at least one [1..*] </w:t>
      </w:r>
      <w:r>
        <w:rPr>
          <w:rFonts w:ascii="Courier New" w:hAnsi="Courier New"/>
          <w:b/>
          <w:bCs/>
        </w:rPr>
        <w:t>entry</w:t>
      </w:r>
      <w:r>
        <w:t xml:space="preserve"> (CONF:7820) such that it </w:t>
      </w:r>
    </w:p>
    <w:p w14:paraId="3C6DE231" w14:textId="77777777" w:rsidR="00514C7E" w:rsidRDefault="00514C7E" w:rsidP="003D62A7">
      <w:pPr>
        <w:numPr>
          <w:ilvl w:val="1"/>
          <w:numId w:val="107"/>
        </w:numPr>
        <w:spacing w:after="40" w:line="260" w:lineRule="exact"/>
      </w:pPr>
      <w:r>
        <w:rPr>
          <w:b/>
          <w:bCs/>
          <w:sz w:val="16"/>
          <w:szCs w:val="16"/>
        </w:rPr>
        <w:t>SHALL</w:t>
      </w:r>
      <w:r>
        <w:t xml:space="preserve"> contain exactly one [1..1] </w:t>
      </w:r>
      <w:r w:rsidRPr="008A176B">
        <w:rPr>
          <w:rFonts w:ascii="Courier New" w:hAnsi="Courier New" w:cs="Arial"/>
          <w:b/>
          <w:bCs/>
          <w:lang w:eastAsia="zh-CN"/>
        </w:rPr>
        <w:t>Discharge medication</w:t>
      </w:r>
      <w:r>
        <w:t xml:space="preserve"> </w:t>
      </w:r>
      <w:r>
        <w:rPr>
          <w:rFonts w:ascii="Courier New" w:hAnsi="Courier New"/>
        </w:rPr>
        <w:t>(templateId:2.16.840.1.113883.10.20.22.4.35)</w:t>
      </w:r>
      <w:r>
        <w:t xml:space="preserve"> (CONF:7883). </w:t>
      </w:r>
    </w:p>
    <w:p w14:paraId="5E8B4C8A" w14:textId="77777777" w:rsidR="00450A1A" w:rsidRPr="00450A1A" w:rsidRDefault="00450A1A" w:rsidP="00514C7E">
      <w:pPr>
        <w:pStyle w:val="BodyText"/>
      </w:pPr>
    </w:p>
    <w:p w14:paraId="210422B3" w14:textId="77777777" w:rsidR="00F872F7" w:rsidRDefault="00F872F7" w:rsidP="00307454">
      <w:pPr>
        <w:pStyle w:val="Heading2nospace"/>
      </w:pPr>
      <w:bookmarkStart w:id="398" w:name="_Toc163893618"/>
      <w:r>
        <w:t>Hospital Discharge Physical Section</w:t>
      </w:r>
      <w:r w:rsidR="001E3B36">
        <w:t xml:space="preserve"> </w:t>
      </w:r>
      <w:r w:rsidR="001E3B36" w:rsidRPr="001E3B36">
        <w:t>10184-0</w:t>
      </w:r>
      <w:bookmarkEnd w:id="398"/>
    </w:p>
    <w:p w14:paraId="36B3FB54" w14:textId="77777777" w:rsidR="00F872F7" w:rsidRPr="00F872F7" w:rsidRDefault="00F872F7" w:rsidP="00F872F7">
      <w:pPr>
        <w:pStyle w:val="BracketData"/>
      </w:pPr>
      <w:r w:rsidRPr="00F872F7">
        <w:t xml:space="preserve">[section: </w:t>
      </w:r>
      <w:r>
        <w:rPr>
          <w:rFonts w:ascii="Bookman Old Style" w:hAnsi="Bookman Old Style"/>
        </w:rPr>
        <w:t>templateId</w:t>
      </w:r>
      <w:r w:rsidRPr="00F872F7">
        <w:t>1.3.6.1.4.1.19376.1.5.3.1.3.26(open)]</w:t>
      </w:r>
    </w:p>
    <w:p w14:paraId="31BD983D" w14:textId="77777777" w:rsidR="00F872F7" w:rsidRPr="00C971A8" w:rsidRDefault="00F872F7" w:rsidP="00F872F7">
      <w:pPr>
        <w:pStyle w:val="BodyText"/>
      </w:pPr>
      <w:r w:rsidRPr="00C971A8">
        <w:t>The Hospital Discharge Physical section records a narrative description of the patient’s physical findings.</w:t>
      </w:r>
    </w:p>
    <w:p w14:paraId="51862404" w14:textId="77777777" w:rsidR="002A6E96" w:rsidRDefault="002A6E96" w:rsidP="003D62A7">
      <w:pPr>
        <w:numPr>
          <w:ilvl w:val="0"/>
          <w:numId w:val="108"/>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1.3.6.1.4.1.19376.1.5.3.1.3.26</w:t>
      </w:r>
      <w:r>
        <w:t xml:space="preserve">" (CONF:7971). </w:t>
      </w:r>
    </w:p>
    <w:p w14:paraId="22208EB6" w14:textId="77777777" w:rsidR="002A6E96" w:rsidRDefault="002A6E96" w:rsidP="003D62A7">
      <w:pPr>
        <w:numPr>
          <w:ilvl w:val="0"/>
          <w:numId w:val="108"/>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10184-0</w:t>
      </w:r>
      <w:r>
        <w:t xml:space="preserve">" Hospital Discharge Physical (CodeSystem: </w:t>
      </w:r>
      <w:r>
        <w:rPr>
          <w:rFonts w:ascii="Courier New" w:hAnsi="Courier New"/>
        </w:rPr>
        <w:t>2.16.840.1.113883.6.1 LOINC</w:t>
      </w:r>
      <w:r>
        <w:t xml:space="preserve">) (CONF:7972). </w:t>
      </w:r>
    </w:p>
    <w:p w14:paraId="560FAD1D" w14:textId="77777777" w:rsidR="002A6E96" w:rsidRDefault="002A6E96" w:rsidP="003D62A7">
      <w:pPr>
        <w:numPr>
          <w:ilvl w:val="0"/>
          <w:numId w:val="108"/>
        </w:numPr>
        <w:spacing w:after="40" w:line="260" w:lineRule="exact"/>
      </w:pPr>
      <w:r>
        <w:rPr>
          <w:b/>
          <w:bCs/>
          <w:sz w:val="16"/>
          <w:szCs w:val="16"/>
        </w:rPr>
        <w:t>SHALL</w:t>
      </w:r>
      <w:r>
        <w:t xml:space="preserve"> contain exactly one [1..1] </w:t>
      </w:r>
      <w:r>
        <w:rPr>
          <w:rFonts w:ascii="Courier New" w:hAnsi="Courier New"/>
          <w:b/>
          <w:bCs/>
        </w:rPr>
        <w:t>title</w:t>
      </w:r>
      <w:r>
        <w:t xml:space="preserve"> (CONF:7973). </w:t>
      </w:r>
    </w:p>
    <w:p w14:paraId="327118F0" w14:textId="77777777" w:rsidR="002A6E96" w:rsidRDefault="002A6E96" w:rsidP="003D62A7">
      <w:pPr>
        <w:numPr>
          <w:ilvl w:val="0"/>
          <w:numId w:val="108"/>
        </w:numPr>
        <w:spacing w:after="40" w:line="260" w:lineRule="exact"/>
      </w:pPr>
      <w:r>
        <w:rPr>
          <w:b/>
          <w:bCs/>
          <w:sz w:val="16"/>
          <w:szCs w:val="16"/>
        </w:rPr>
        <w:t>SHALL</w:t>
      </w:r>
      <w:r>
        <w:t xml:space="preserve"> contain exactly one [1..1] </w:t>
      </w:r>
      <w:r>
        <w:rPr>
          <w:rFonts w:ascii="Courier New" w:hAnsi="Courier New"/>
          <w:b/>
          <w:bCs/>
        </w:rPr>
        <w:t>text</w:t>
      </w:r>
      <w:r>
        <w:t xml:space="preserve"> (CONF:7974). </w:t>
      </w:r>
    </w:p>
    <w:p w14:paraId="37D67C24" w14:textId="77777777" w:rsidR="00F872F7" w:rsidRPr="00F872F7" w:rsidRDefault="00F872F7" w:rsidP="002A6E96">
      <w:pPr>
        <w:pStyle w:val="BodyText"/>
      </w:pPr>
    </w:p>
    <w:p w14:paraId="3A653976" w14:textId="77777777" w:rsidR="0099455F" w:rsidRDefault="0099455F" w:rsidP="00307454">
      <w:pPr>
        <w:pStyle w:val="Heading2nospace"/>
      </w:pPr>
      <w:bookmarkStart w:id="399" w:name="_Toc163893619"/>
      <w:r>
        <w:lastRenderedPageBreak/>
        <w:t>H</w:t>
      </w:r>
      <w:r w:rsidRPr="0099455F">
        <w:t>ospital Discharge Studies Summary Section</w:t>
      </w:r>
      <w:r w:rsidR="001E3B36">
        <w:t xml:space="preserve"> </w:t>
      </w:r>
      <w:r w:rsidR="001E3B36" w:rsidRPr="001E3B36">
        <w:t>11493-4</w:t>
      </w:r>
      <w:bookmarkEnd w:id="399"/>
    </w:p>
    <w:p w14:paraId="585A292D" w14:textId="77777777" w:rsidR="0099455F" w:rsidRDefault="0099455F" w:rsidP="0099455F">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2.16.840.1.113883.10.20.22.2.16(open)</w:t>
      </w:r>
      <w:r>
        <w:rPr>
          <w:rFonts w:ascii="Bookman Old Style" w:hAnsi="Bookman Old Style"/>
        </w:rPr>
        <w:t>]</w:t>
      </w:r>
    </w:p>
    <w:p w14:paraId="15EA7DDD" w14:textId="77777777" w:rsidR="0099455F" w:rsidRDefault="0099455F" w:rsidP="0099455F">
      <w:pPr>
        <w:pStyle w:val="BodyText"/>
      </w:pPr>
      <w:r>
        <w:t>T</w:t>
      </w:r>
      <w:r w:rsidRPr="00C971A8">
        <w:t>his section records the results of observations generated by laboratories, imaging procedures, and other procedures. The scope includes hematology, chemistry, serology, virology, toxicology, microbiology, plain x-ray, ultrasound, CT, MRI, angiography, echocardiography, nuclear medicine, pathology, and procedure observations. This section often includes notable results such as abnormal values or relevant trends, and could record all results for the period of time being documented.</w:t>
      </w:r>
    </w:p>
    <w:p w14:paraId="5FEB4AF2" w14:textId="77777777" w:rsidR="000F67C1" w:rsidRDefault="000F67C1" w:rsidP="0099455F">
      <w:pPr>
        <w:pStyle w:val="BodyText"/>
      </w:pPr>
      <w:r w:rsidRPr="00C971A8">
        <w:t>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r>
    </w:p>
    <w:p w14:paraId="60A70093" w14:textId="77777777" w:rsidR="000F67C1" w:rsidRDefault="000F67C1" w:rsidP="0099455F">
      <w:pPr>
        <w:pStyle w:val="BodyText"/>
      </w:pPr>
      <w:r w:rsidRPr="00C971A8">
        <w:t>Imaging results are typically generated by a clinician reviewing the output of an imaging procedure, such as where a cardiologist reports the left ventricular ejection fraction based on the review of an echocardiogram.</w:t>
      </w:r>
    </w:p>
    <w:p w14:paraId="01CDFF5E" w14:textId="77777777" w:rsidR="000F67C1" w:rsidRDefault="000F67C1" w:rsidP="0099455F">
      <w:pPr>
        <w:pStyle w:val="BodyText"/>
      </w:pPr>
      <w:r w:rsidRPr="00C971A8">
        <w:t>Procedure results are typically generated by a clinician wanting to provide more granular information about component observations made during the performance of a procedure, such as when a gastroenterologist reports the size of a polyp observed during a colonoscopy.</w:t>
      </w:r>
    </w:p>
    <w:p w14:paraId="56CA6535" w14:textId="77777777" w:rsidR="00075768" w:rsidRDefault="000F67C1" w:rsidP="0099455F">
      <w:pPr>
        <w:pStyle w:val="BodyText"/>
      </w:pPr>
      <w:r w:rsidRPr="00C971A8">
        <w:t xml:space="preserve">Note that there are discrepancies between CCD and the lab domain model, such as the </w:t>
      </w:r>
      <w:r w:rsidRPr="00075768">
        <w:rPr>
          <w:rStyle w:val="XMLname"/>
        </w:rPr>
        <w:t>effectiveTime</w:t>
      </w:r>
      <w:r w:rsidRPr="00C971A8">
        <w:t xml:space="preserve"> in specimen collection.</w:t>
      </w:r>
    </w:p>
    <w:p w14:paraId="2D99749B" w14:textId="77777777" w:rsidR="00075768" w:rsidRDefault="00075768" w:rsidP="003D62A7">
      <w:pPr>
        <w:numPr>
          <w:ilvl w:val="0"/>
          <w:numId w:val="109"/>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2.16.840.1.113883.10.20.22.2.16</w:t>
      </w:r>
      <w:r>
        <w:t xml:space="preserve">" (CONF:7910). </w:t>
      </w:r>
    </w:p>
    <w:p w14:paraId="731B1A53" w14:textId="77777777" w:rsidR="00075768" w:rsidRDefault="00075768" w:rsidP="003D62A7">
      <w:pPr>
        <w:numPr>
          <w:ilvl w:val="0"/>
          <w:numId w:val="109"/>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11493-4</w:t>
      </w:r>
      <w:r>
        <w:t xml:space="preserve">" Hospital Discharge Studies Summary (CodeSystem: </w:t>
      </w:r>
      <w:r>
        <w:rPr>
          <w:rFonts w:ascii="Courier New" w:hAnsi="Courier New"/>
        </w:rPr>
        <w:t>2.16.840.1.113883.6.1 LOINC</w:t>
      </w:r>
      <w:r>
        <w:t xml:space="preserve">) (CONF:7911). </w:t>
      </w:r>
    </w:p>
    <w:p w14:paraId="71CDCEF2" w14:textId="77777777" w:rsidR="00075768" w:rsidRDefault="00075768" w:rsidP="003D62A7">
      <w:pPr>
        <w:numPr>
          <w:ilvl w:val="0"/>
          <w:numId w:val="109"/>
        </w:numPr>
        <w:spacing w:after="40" w:line="260" w:lineRule="exact"/>
      </w:pPr>
      <w:r>
        <w:rPr>
          <w:b/>
          <w:bCs/>
          <w:sz w:val="16"/>
          <w:szCs w:val="16"/>
        </w:rPr>
        <w:t>SHALL</w:t>
      </w:r>
      <w:r>
        <w:t xml:space="preserve"> contain exactly one [1..1] </w:t>
      </w:r>
      <w:r>
        <w:rPr>
          <w:rFonts w:ascii="Courier New" w:hAnsi="Courier New"/>
          <w:b/>
          <w:bCs/>
        </w:rPr>
        <w:t>title</w:t>
      </w:r>
      <w:r>
        <w:t xml:space="preserve"> (CONF:7912). </w:t>
      </w:r>
    </w:p>
    <w:p w14:paraId="7F891039" w14:textId="77777777" w:rsidR="00075768" w:rsidRDefault="00075768" w:rsidP="003D62A7">
      <w:pPr>
        <w:numPr>
          <w:ilvl w:val="0"/>
          <w:numId w:val="109"/>
        </w:numPr>
        <w:spacing w:after="40" w:line="260" w:lineRule="exact"/>
      </w:pPr>
      <w:r>
        <w:rPr>
          <w:b/>
          <w:bCs/>
          <w:sz w:val="16"/>
          <w:szCs w:val="16"/>
        </w:rPr>
        <w:t>SHALL</w:t>
      </w:r>
      <w:r>
        <w:t xml:space="preserve"> contain exactly one [1..1] </w:t>
      </w:r>
      <w:r>
        <w:rPr>
          <w:rFonts w:ascii="Courier New" w:hAnsi="Courier New"/>
          <w:b/>
          <w:bCs/>
        </w:rPr>
        <w:t>text</w:t>
      </w:r>
      <w:r>
        <w:t xml:space="preserve"> (CONF:7913). </w:t>
      </w:r>
    </w:p>
    <w:p w14:paraId="484053B7" w14:textId="77777777" w:rsidR="0099455F" w:rsidRPr="0099455F" w:rsidRDefault="0099455F" w:rsidP="0099455F">
      <w:pPr>
        <w:pStyle w:val="BodyText"/>
      </w:pPr>
    </w:p>
    <w:p w14:paraId="66D87ACE" w14:textId="77777777" w:rsidR="00356731" w:rsidRDefault="00356731" w:rsidP="00307454">
      <w:pPr>
        <w:pStyle w:val="Heading2nospace"/>
      </w:pPr>
      <w:bookmarkStart w:id="400" w:name="_Toc163893620"/>
      <w:r>
        <w:t>Immunizations</w:t>
      </w:r>
      <w:r w:rsidR="00F3671B">
        <w:t xml:space="preserve"> Section</w:t>
      </w:r>
      <w:r w:rsidR="005F0B63">
        <w:t xml:space="preserve"> </w:t>
      </w:r>
      <w:r w:rsidR="005F0B63" w:rsidRPr="005F0B63">
        <w:t>11369-6</w:t>
      </w:r>
      <w:bookmarkEnd w:id="400"/>
    </w:p>
    <w:p w14:paraId="19EC1D2F" w14:textId="77777777" w:rsidR="00307454" w:rsidRDefault="00307454" w:rsidP="00307454">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2.16.840.1.113883.10.20.22.2.2(open)</w:t>
      </w:r>
      <w:r>
        <w:rPr>
          <w:rFonts w:ascii="Bookman Old Style" w:hAnsi="Bookman Old Style"/>
        </w:rPr>
        <w:t>]</w:t>
      </w:r>
    </w:p>
    <w:p w14:paraId="12286094" w14:textId="77777777" w:rsidR="00307454" w:rsidRDefault="00356731" w:rsidP="00996AEE">
      <w:pPr>
        <w:pStyle w:val="BodyText"/>
      </w:pPr>
      <w:r>
        <w:t>The Immunizations section defines a patient’s immunization status for the context and use case of the document type. The section should include current immunization status, and may contain the entire immunization history.</w:t>
      </w:r>
    </w:p>
    <w:p w14:paraId="320DD2B3" w14:textId="77777777" w:rsidR="00307454" w:rsidRDefault="00307454" w:rsidP="003D62A7">
      <w:pPr>
        <w:numPr>
          <w:ilvl w:val="0"/>
          <w:numId w:val="93"/>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2.16.840.1.113883.10.20.22.2.2</w:t>
      </w:r>
      <w:r>
        <w:t xml:space="preserve">" (CONF:7965). </w:t>
      </w:r>
    </w:p>
    <w:p w14:paraId="5758FB10" w14:textId="77777777" w:rsidR="00307454" w:rsidRDefault="00307454" w:rsidP="003D62A7">
      <w:pPr>
        <w:numPr>
          <w:ilvl w:val="0"/>
          <w:numId w:val="93"/>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11369-6</w:t>
      </w:r>
      <w:r>
        <w:t xml:space="preserve">" Immunizations (CodeSystem: </w:t>
      </w:r>
      <w:r>
        <w:rPr>
          <w:rFonts w:ascii="Courier New" w:hAnsi="Courier New"/>
        </w:rPr>
        <w:t>2.16.840.1.113883.6.1 LOINC</w:t>
      </w:r>
      <w:r>
        <w:t xml:space="preserve">) (CONF:7966). </w:t>
      </w:r>
    </w:p>
    <w:p w14:paraId="0BA46D15" w14:textId="77777777" w:rsidR="00307454" w:rsidRDefault="00307454" w:rsidP="003D62A7">
      <w:pPr>
        <w:numPr>
          <w:ilvl w:val="0"/>
          <w:numId w:val="93"/>
        </w:numPr>
        <w:spacing w:after="40" w:line="260" w:lineRule="exact"/>
      </w:pPr>
      <w:r>
        <w:rPr>
          <w:b/>
          <w:bCs/>
          <w:sz w:val="16"/>
          <w:szCs w:val="16"/>
        </w:rPr>
        <w:t>SHALL</w:t>
      </w:r>
      <w:r>
        <w:t xml:space="preserve"> contain exactly one [1..1] </w:t>
      </w:r>
      <w:r>
        <w:rPr>
          <w:rFonts w:ascii="Courier New" w:hAnsi="Courier New"/>
          <w:b/>
          <w:bCs/>
        </w:rPr>
        <w:t>title</w:t>
      </w:r>
      <w:r>
        <w:t xml:space="preserve"> (CONF:7967). </w:t>
      </w:r>
    </w:p>
    <w:p w14:paraId="3DF9710E" w14:textId="77777777" w:rsidR="00307454" w:rsidRDefault="00307454" w:rsidP="003D62A7">
      <w:pPr>
        <w:numPr>
          <w:ilvl w:val="0"/>
          <w:numId w:val="93"/>
        </w:numPr>
        <w:spacing w:after="40" w:line="260" w:lineRule="exact"/>
      </w:pPr>
      <w:r>
        <w:rPr>
          <w:b/>
          <w:bCs/>
          <w:sz w:val="16"/>
          <w:szCs w:val="16"/>
        </w:rPr>
        <w:t>SHALL</w:t>
      </w:r>
      <w:r>
        <w:t xml:space="preserve"> contain exactly one [1..1] </w:t>
      </w:r>
      <w:r>
        <w:rPr>
          <w:rFonts w:ascii="Courier New" w:hAnsi="Courier New"/>
          <w:b/>
          <w:bCs/>
        </w:rPr>
        <w:t>text</w:t>
      </w:r>
      <w:r>
        <w:t xml:space="preserve"> (CONF:7968). </w:t>
      </w:r>
    </w:p>
    <w:p w14:paraId="2573094B" w14:textId="77777777" w:rsidR="00307454" w:rsidRDefault="00307454" w:rsidP="003D62A7">
      <w:pPr>
        <w:numPr>
          <w:ilvl w:val="0"/>
          <w:numId w:val="93"/>
        </w:numPr>
        <w:spacing w:after="40" w:line="260" w:lineRule="exact"/>
      </w:pPr>
      <w:r>
        <w:rPr>
          <w:b/>
          <w:bCs/>
          <w:sz w:val="16"/>
          <w:szCs w:val="16"/>
        </w:rPr>
        <w:t>SHOULD</w:t>
      </w:r>
      <w:r>
        <w:t xml:space="preserve"> contain exactly one [1..1] </w:t>
      </w:r>
      <w:r>
        <w:rPr>
          <w:rFonts w:ascii="Courier New" w:hAnsi="Courier New"/>
          <w:b/>
          <w:bCs/>
        </w:rPr>
        <w:t>entry</w:t>
      </w:r>
      <w:r>
        <w:t xml:space="preserve"> (CONF:7969). </w:t>
      </w:r>
    </w:p>
    <w:p w14:paraId="4938489B" w14:textId="77777777" w:rsidR="00307454" w:rsidRDefault="00307454" w:rsidP="003D62A7">
      <w:pPr>
        <w:keepLines/>
        <w:numPr>
          <w:ilvl w:val="1"/>
          <w:numId w:val="93"/>
        </w:numPr>
        <w:pBdr>
          <w:top w:val="single" w:sz="4" w:space="1" w:color="auto"/>
          <w:left w:val="single" w:sz="4" w:space="4" w:color="auto"/>
          <w:bottom w:val="single" w:sz="4" w:space="1" w:color="auto"/>
          <w:right w:val="single" w:sz="4" w:space="4" w:color="auto"/>
        </w:pBdr>
        <w:shd w:val="clear" w:color="auto" w:fill="E6E6E6"/>
        <w:spacing w:after="40" w:line="260" w:lineRule="exact"/>
      </w:pPr>
      <w:r w:rsidRPr="00307454">
        <w:rPr>
          <w:b/>
        </w:rPr>
        <w:lastRenderedPageBreak/>
        <w:t>NOTE</w:t>
      </w:r>
      <w:r>
        <w:t>: This conformance statement is for reference only. It has not yet been reviewed and consolidated according to the scope and intent of this guide.</w:t>
      </w:r>
      <w:r>
        <w:br/>
        <w:t xml:space="preserve">CONF-XXXX: The Immunizations section </w:t>
      </w:r>
      <w:r>
        <w:rPr>
          <w:b/>
          <w:bCs/>
          <w:sz w:val="16"/>
          <w:szCs w:val="16"/>
        </w:rPr>
        <w:t>SHOULD</w:t>
      </w:r>
      <w:r>
        <w:t xml:space="preserve"> contain clinical statements. Clinical statements </w:t>
      </w:r>
      <w:r>
        <w:rPr>
          <w:b/>
          <w:bCs/>
          <w:sz w:val="16"/>
          <w:szCs w:val="16"/>
        </w:rPr>
        <w:t>SHOULD</w:t>
      </w:r>
      <w:r>
        <w:t xml:space="preserve"> include one or more medication activities (templateId 2.16.840.1.113883.10.20.22.4.16) and/or supply activities (templateId 2.16.840.1.113883.10.20.22.4.17).  (CONF:7970).</w:t>
      </w:r>
    </w:p>
    <w:p w14:paraId="0F462B4B" w14:textId="77777777" w:rsidR="00BC4A7A" w:rsidRDefault="00BC4A7A" w:rsidP="00BC4A7A">
      <w:pPr>
        <w:pStyle w:val="BodyText"/>
      </w:pPr>
    </w:p>
    <w:p w14:paraId="11F78C94" w14:textId="77777777" w:rsidR="00506D1D" w:rsidRDefault="00506D1D" w:rsidP="00770FD8">
      <w:pPr>
        <w:pStyle w:val="Heading2"/>
      </w:pPr>
      <w:bookmarkStart w:id="401" w:name="_Toc163893621"/>
      <w:r>
        <w:t>Implants</w:t>
      </w:r>
      <w:bookmarkStart w:id="402" w:name="S_ImplantsSection"/>
      <w:bookmarkEnd w:id="402"/>
      <w:r>
        <w:t xml:space="preserve"> Section</w:t>
      </w:r>
      <w:r w:rsidR="00B1486A">
        <w:t xml:space="preserve"> </w:t>
      </w:r>
      <w:r w:rsidR="00B1486A" w:rsidRPr="00B1486A">
        <w:t>55122-6</w:t>
      </w:r>
      <w:bookmarkEnd w:id="401"/>
    </w:p>
    <w:p w14:paraId="60D8C34F" w14:textId="77777777" w:rsidR="00506D1D" w:rsidRDefault="00506D1D" w:rsidP="00506D1D">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2.16.840.1.113883.10.20.22.2.33(open)</w:t>
      </w:r>
      <w:r>
        <w:rPr>
          <w:rFonts w:ascii="Bookman Old Style" w:hAnsi="Bookman Old Style"/>
        </w:rPr>
        <w:t>]</w:t>
      </w:r>
    </w:p>
    <w:p w14:paraId="76C99AB8" w14:textId="77777777" w:rsidR="00506D1D" w:rsidRDefault="000238E7" w:rsidP="00506D1D">
      <w:pPr>
        <w:pStyle w:val="BodyText"/>
      </w:pPr>
      <w:r>
        <w:t>The Implants section may be used to record implants placed during a surgical procedure.</w:t>
      </w:r>
    </w:p>
    <w:p w14:paraId="2F4169B3" w14:textId="77777777" w:rsidR="00506D1D" w:rsidRDefault="00506D1D" w:rsidP="003D62A7">
      <w:pPr>
        <w:numPr>
          <w:ilvl w:val="0"/>
          <w:numId w:val="60"/>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2.16.840.1.113883.10.20.22.2.33</w:t>
      </w:r>
      <w:r>
        <w:t xml:space="preserve">" (CONF:8042). </w:t>
      </w:r>
    </w:p>
    <w:p w14:paraId="7B80BE62" w14:textId="77777777" w:rsidR="00506D1D" w:rsidRDefault="00506D1D" w:rsidP="003D62A7">
      <w:pPr>
        <w:numPr>
          <w:ilvl w:val="0"/>
          <w:numId w:val="60"/>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55122-6</w:t>
      </w:r>
      <w:r>
        <w:t xml:space="preserve">" Implants (CodeSystem: </w:t>
      </w:r>
      <w:r>
        <w:rPr>
          <w:rFonts w:ascii="Courier New" w:hAnsi="Courier New"/>
        </w:rPr>
        <w:t>2.16.840.1.113883.6.1 LOINC</w:t>
      </w:r>
      <w:r>
        <w:t xml:space="preserve">) (CONF:8043). </w:t>
      </w:r>
    </w:p>
    <w:p w14:paraId="1514A4F3" w14:textId="77777777" w:rsidR="00506D1D" w:rsidRDefault="00506D1D" w:rsidP="003D62A7">
      <w:pPr>
        <w:numPr>
          <w:ilvl w:val="0"/>
          <w:numId w:val="60"/>
        </w:numPr>
        <w:spacing w:after="40" w:line="260" w:lineRule="exact"/>
      </w:pPr>
      <w:r>
        <w:rPr>
          <w:b/>
          <w:bCs/>
          <w:sz w:val="16"/>
          <w:szCs w:val="16"/>
        </w:rPr>
        <w:t>SHALL</w:t>
      </w:r>
      <w:r>
        <w:t xml:space="preserve"> contain exactly one [1..1] </w:t>
      </w:r>
      <w:r>
        <w:rPr>
          <w:rFonts w:ascii="Courier New" w:hAnsi="Courier New"/>
          <w:b/>
          <w:bCs/>
        </w:rPr>
        <w:t>title</w:t>
      </w:r>
      <w:r>
        <w:t xml:space="preserve"> (CONF:8044). </w:t>
      </w:r>
    </w:p>
    <w:p w14:paraId="5408AEC1" w14:textId="77777777" w:rsidR="00506D1D" w:rsidRDefault="00506D1D" w:rsidP="003D62A7">
      <w:pPr>
        <w:numPr>
          <w:ilvl w:val="0"/>
          <w:numId w:val="60"/>
        </w:numPr>
        <w:spacing w:after="40" w:line="260" w:lineRule="exact"/>
      </w:pPr>
      <w:r>
        <w:rPr>
          <w:b/>
          <w:bCs/>
          <w:sz w:val="16"/>
          <w:szCs w:val="16"/>
        </w:rPr>
        <w:t>SHALL</w:t>
      </w:r>
      <w:r>
        <w:t xml:space="preserve"> contain exactly one [1..1] </w:t>
      </w:r>
      <w:r>
        <w:rPr>
          <w:rFonts w:ascii="Courier New" w:hAnsi="Courier New"/>
          <w:b/>
          <w:bCs/>
        </w:rPr>
        <w:t>text</w:t>
      </w:r>
      <w:r>
        <w:t xml:space="preserve"> (CONF:8045). </w:t>
      </w:r>
    </w:p>
    <w:p w14:paraId="6C250FF5" w14:textId="77777777" w:rsidR="00910D2A" w:rsidRPr="00E00F18" w:rsidRDefault="00910D2A" w:rsidP="00910D2A">
      <w:pPr>
        <w:keepLines/>
        <w:pBdr>
          <w:top w:val="single" w:sz="4" w:space="1" w:color="auto"/>
          <w:left w:val="single" w:sz="4" w:space="4" w:color="auto"/>
          <w:bottom w:val="single" w:sz="4" w:space="1" w:color="auto"/>
          <w:right w:val="single" w:sz="4" w:space="4" w:color="auto"/>
        </w:pBdr>
        <w:shd w:val="clear" w:color="auto" w:fill="D9D9D9"/>
        <w:spacing w:after="40" w:line="260" w:lineRule="exact"/>
        <w:ind w:left="1440"/>
      </w:pPr>
      <w:r w:rsidRPr="00E00F18">
        <w:rPr>
          <w:b/>
        </w:rPr>
        <w:t>NOTE</w:t>
      </w:r>
      <w:r w:rsidRPr="00E00F18">
        <w:t xml:space="preserve">: This conformance statement is for reference only. It has not yet been reviewed and consolidated according to the scope and intent of this guide. </w:t>
      </w:r>
    </w:p>
    <w:p w14:paraId="64E20EC8" w14:textId="77777777" w:rsidR="00910D2A" w:rsidRPr="006E4D22" w:rsidRDefault="00910D2A" w:rsidP="00910D2A">
      <w:pPr>
        <w:keepLines/>
        <w:numPr>
          <w:ilvl w:val="1"/>
          <w:numId w:val="120"/>
        </w:numPr>
        <w:pBdr>
          <w:top w:val="single" w:sz="4" w:space="1" w:color="auto"/>
          <w:left w:val="single" w:sz="4" w:space="4" w:color="auto"/>
          <w:bottom w:val="single" w:sz="4" w:space="1" w:color="auto"/>
          <w:right w:val="single" w:sz="4" w:space="4" w:color="auto"/>
        </w:pBdr>
        <w:shd w:val="clear" w:color="auto" w:fill="D9D9D9"/>
        <w:spacing w:after="40" w:line="260" w:lineRule="exact"/>
        <w:rPr>
          <w:bCs/>
        </w:rPr>
      </w:pPr>
      <w:r w:rsidRPr="006E4D22">
        <w:rPr>
          <w:bCs/>
        </w:rPr>
        <w:t xml:space="preserve">If the Implants section is present, there </w:t>
      </w:r>
      <w:r w:rsidRPr="006E4D22">
        <w:rPr>
          <w:rStyle w:val="keyword"/>
        </w:rPr>
        <w:t>shall</w:t>
      </w:r>
      <w:r w:rsidRPr="006E4D22">
        <w:rPr>
          <w:bCs/>
        </w:rPr>
        <w:t xml:space="preserve"> be a statement providing details of the implants placed or </w:t>
      </w:r>
      <w:r w:rsidRPr="006E4D22">
        <w:rPr>
          <w:rStyle w:val="keyword"/>
        </w:rPr>
        <w:t>shall</w:t>
      </w:r>
      <w:r w:rsidRPr="006E4D22">
        <w:rPr>
          <w:bCs/>
        </w:rPr>
        <w:t xml:space="preserve"> explicitly state there were no implants placed.</w:t>
      </w:r>
    </w:p>
    <w:p w14:paraId="4F5DF455" w14:textId="77777777" w:rsidR="00910D2A" w:rsidRPr="0072141D" w:rsidRDefault="00910D2A" w:rsidP="00910D2A">
      <w:pPr>
        <w:keepLines/>
        <w:numPr>
          <w:ilvl w:val="1"/>
          <w:numId w:val="120"/>
        </w:numPr>
        <w:pBdr>
          <w:top w:val="single" w:sz="4" w:space="1" w:color="auto"/>
          <w:left w:val="single" w:sz="4" w:space="4" w:color="auto"/>
          <w:bottom w:val="single" w:sz="4" w:space="1" w:color="auto"/>
          <w:right w:val="single" w:sz="4" w:space="4" w:color="auto"/>
        </w:pBdr>
        <w:shd w:val="clear" w:color="auto" w:fill="D9D9D9"/>
        <w:spacing w:after="40" w:line="260" w:lineRule="exact"/>
        <w:rPr>
          <w:bCs/>
        </w:rPr>
      </w:pPr>
      <w:r w:rsidRPr="006E4D22">
        <w:rPr>
          <w:bCs/>
        </w:rPr>
        <w:t xml:space="preserve">The Implants section </w:t>
      </w:r>
      <w:r w:rsidRPr="006E4D22">
        <w:rPr>
          <w:rStyle w:val="keyword"/>
        </w:rPr>
        <w:t>may</w:t>
      </w:r>
      <w:r w:rsidRPr="006E4D22">
        <w:rPr>
          <w:bCs/>
        </w:rPr>
        <w:t xml:space="preserve"> contain clinical statements. If present, the clinical statements </w:t>
      </w:r>
      <w:r w:rsidRPr="006E4D22">
        <w:rPr>
          <w:rStyle w:val="keyword"/>
        </w:rPr>
        <w:t>shall</w:t>
      </w:r>
      <w:r w:rsidRPr="006E4D22">
        <w:rPr>
          <w:bCs/>
        </w:rPr>
        <w:t xml:space="preserve"> include one or more supply activities (CCD templateId 2.16.840.1.113883.10.20.1.34), </w:t>
      </w:r>
      <w:r w:rsidRPr="006E4D22">
        <w:rPr>
          <w:rStyle w:val="keyword"/>
        </w:rPr>
        <w:t>may</w:t>
      </w:r>
      <w:r w:rsidRPr="006E4D22">
        <w:rPr>
          <w:bCs/>
        </w:rPr>
        <w:t xml:space="preserve"> include product instance (CCD templateId 2.16.840.1.113883.10.20.1.52) and </w:t>
      </w:r>
      <w:r w:rsidRPr="006E4D22">
        <w:rPr>
          <w:rStyle w:val="keyword"/>
        </w:rPr>
        <w:t>may</w:t>
      </w:r>
      <w:r w:rsidRPr="006E4D22">
        <w:rPr>
          <w:bCs/>
        </w:rPr>
        <w:t xml:space="preserve"> include one or more medication activities (CCD templateId 2.16.840.1.113883.10.20.1.24</w:t>
      </w:r>
      <w:r>
        <w:rPr>
          <w:bCs/>
        </w:rPr>
        <w:t>)</w:t>
      </w:r>
      <w:r w:rsidRPr="0072141D">
        <w:rPr>
          <w:bCs/>
        </w:rPr>
        <w:t>.</w:t>
      </w:r>
    </w:p>
    <w:p w14:paraId="62734D60" w14:textId="77777777" w:rsidR="00506D1D" w:rsidRPr="00506D1D" w:rsidRDefault="00506D1D" w:rsidP="00506D1D">
      <w:pPr>
        <w:pStyle w:val="BodyText"/>
      </w:pPr>
    </w:p>
    <w:p w14:paraId="7C6C364F" w14:textId="77777777" w:rsidR="002B48E1" w:rsidRDefault="002B48E1" w:rsidP="004409F3">
      <w:pPr>
        <w:pStyle w:val="Heading2nospace"/>
      </w:pPr>
      <w:bookmarkStart w:id="403" w:name="_Toc163893622"/>
      <w:r>
        <w:t xml:space="preserve">Medical </w:t>
      </w:r>
      <w:bookmarkStart w:id="404" w:name="S_MedicalEQuipmentSection"/>
      <w:bookmarkEnd w:id="404"/>
      <w:r>
        <w:t>Equipment Section</w:t>
      </w:r>
      <w:r w:rsidR="00E21EAA">
        <w:t xml:space="preserve"> </w:t>
      </w:r>
      <w:r w:rsidR="00E21EAA" w:rsidRPr="00E21EAA">
        <w:t>46264-8</w:t>
      </w:r>
      <w:bookmarkEnd w:id="403"/>
    </w:p>
    <w:p w14:paraId="5E6C7E1E" w14:textId="77777777" w:rsidR="002B48E1" w:rsidRDefault="002B48E1" w:rsidP="00B1117A">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2.16.840.1.113883.10.20.22.2.23(open)</w:t>
      </w:r>
      <w:r>
        <w:rPr>
          <w:rFonts w:ascii="Bookman Old Style" w:hAnsi="Bookman Old Style"/>
        </w:rPr>
        <w:t>]</w:t>
      </w:r>
    </w:p>
    <w:p w14:paraId="032F23D6" w14:textId="77777777" w:rsidR="002B48E1" w:rsidRDefault="003C7C16" w:rsidP="00B1117A">
      <w:pPr>
        <w:pStyle w:val="BodyText"/>
      </w:pPr>
      <w:r>
        <w:t>The Medical Equipment section defines a patient’s implanted and external medical devices and equipment that their health status depends on, as well as any pertinent equipment or device history. This section is also used to itemize any pertinent current or historical durable medical equipment (DME) used to help maintain the patient’s health status. All pertinent equipment relevant to the diagnosis, care, and treatment of a patient should be included.</w:t>
      </w:r>
    </w:p>
    <w:p w14:paraId="427E818A" w14:textId="77777777" w:rsidR="002B48E1" w:rsidRDefault="002B48E1" w:rsidP="003D62A7">
      <w:pPr>
        <w:numPr>
          <w:ilvl w:val="0"/>
          <w:numId w:val="94"/>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2.16.840.1.113883.10.20.22.2.23</w:t>
      </w:r>
      <w:r>
        <w:t xml:space="preserve">" (CONF:7944). </w:t>
      </w:r>
    </w:p>
    <w:p w14:paraId="0A3C58D7" w14:textId="77777777" w:rsidR="002B48E1" w:rsidRDefault="002B48E1" w:rsidP="003D62A7">
      <w:pPr>
        <w:numPr>
          <w:ilvl w:val="0"/>
          <w:numId w:val="94"/>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46264-8</w:t>
      </w:r>
      <w:r>
        <w:t xml:space="preserve">" Medical Equipment (CodeSystem: </w:t>
      </w:r>
      <w:r>
        <w:rPr>
          <w:rFonts w:ascii="Courier New" w:hAnsi="Courier New"/>
        </w:rPr>
        <w:t>2.16.840.1.113883.6.1 LOINC</w:t>
      </w:r>
      <w:r>
        <w:t xml:space="preserve">) (CONF:7945). </w:t>
      </w:r>
    </w:p>
    <w:p w14:paraId="4828E215" w14:textId="77777777" w:rsidR="002B48E1" w:rsidRDefault="002B48E1" w:rsidP="003D62A7">
      <w:pPr>
        <w:numPr>
          <w:ilvl w:val="0"/>
          <w:numId w:val="94"/>
        </w:numPr>
        <w:spacing w:after="40" w:line="260" w:lineRule="exact"/>
      </w:pPr>
      <w:r>
        <w:rPr>
          <w:b/>
          <w:bCs/>
          <w:sz w:val="16"/>
          <w:szCs w:val="16"/>
        </w:rPr>
        <w:lastRenderedPageBreak/>
        <w:t>SHALL</w:t>
      </w:r>
      <w:r>
        <w:t xml:space="preserve"> contain exactly one [1..1] </w:t>
      </w:r>
      <w:r>
        <w:rPr>
          <w:rFonts w:ascii="Courier New" w:hAnsi="Courier New"/>
          <w:b/>
          <w:bCs/>
        </w:rPr>
        <w:t>title</w:t>
      </w:r>
      <w:r>
        <w:t xml:space="preserve"> (CONF:7946). </w:t>
      </w:r>
    </w:p>
    <w:p w14:paraId="63761F63" w14:textId="77777777" w:rsidR="002B48E1" w:rsidRDefault="002B48E1" w:rsidP="003D62A7">
      <w:pPr>
        <w:numPr>
          <w:ilvl w:val="0"/>
          <w:numId w:val="94"/>
        </w:numPr>
        <w:spacing w:after="40" w:line="260" w:lineRule="exact"/>
      </w:pPr>
      <w:r>
        <w:rPr>
          <w:b/>
          <w:bCs/>
          <w:sz w:val="16"/>
          <w:szCs w:val="16"/>
        </w:rPr>
        <w:t>SHALL</w:t>
      </w:r>
      <w:r>
        <w:t xml:space="preserve"> contain exactly one [1..1] </w:t>
      </w:r>
      <w:r>
        <w:rPr>
          <w:rFonts w:ascii="Courier New" w:hAnsi="Courier New"/>
          <w:b/>
          <w:bCs/>
        </w:rPr>
        <w:t>text</w:t>
      </w:r>
      <w:r>
        <w:t xml:space="preserve"> (CONF:7947). </w:t>
      </w:r>
    </w:p>
    <w:p w14:paraId="459EF80D" w14:textId="77777777" w:rsidR="002B48E1" w:rsidRDefault="002B48E1" w:rsidP="003D62A7">
      <w:pPr>
        <w:keepNext/>
        <w:numPr>
          <w:ilvl w:val="0"/>
          <w:numId w:val="94"/>
        </w:numPr>
        <w:spacing w:after="40" w:line="260" w:lineRule="exact"/>
      </w:pPr>
      <w:r>
        <w:rPr>
          <w:b/>
          <w:bCs/>
          <w:sz w:val="16"/>
          <w:szCs w:val="16"/>
        </w:rPr>
        <w:t>SHOULD</w:t>
      </w:r>
      <w:r>
        <w:t xml:space="preserve"> contain exactly one [1..1] </w:t>
      </w:r>
      <w:r>
        <w:rPr>
          <w:rFonts w:ascii="Courier New" w:hAnsi="Courier New"/>
          <w:b/>
          <w:bCs/>
        </w:rPr>
        <w:t>entry</w:t>
      </w:r>
      <w:r>
        <w:t xml:space="preserve"> (CONF:7948). </w:t>
      </w:r>
    </w:p>
    <w:p w14:paraId="7E9ED174" w14:textId="77777777" w:rsidR="002B48E1" w:rsidRDefault="000E0DEC" w:rsidP="003D62A7">
      <w:pPr>
        <w:keepLines/>
        <w:numPr>
          <w:ilvl w:val="1"/>
          <w:numId w:val="94"/>
        </w:numPr>
        <w:pBdr>
          <w:top w:val="single" w:sz="4" w:space="1" w:color="auto"/>
          <w:left w:val="single" w:sz="4" w:space="4" w:color="auto"/>
          <w:bottom w:val="single" w:sz="4" w:space="1" w:color="auto"/>
          <w:right w:val="single" w:sz="4" w:space="4" w:color="auto"/>
        </w:pBdr>
        <w:shd w:val="clear" w:color="auto" w:fill="E6E6E6"/>
        <w:spacing w:after="40" w:line="260" w:lineRule="exact"/>
      </w:pPr>
      <w:r w:rsidRPr="000E0DEC">
        <w:rPr>
          <w:b/>
        </w:rPr>
        <w:t>NOTE</w:t>
      </w:r>
      <w:r>
        <w:t xml:space="preserve">: This conformance statement is for reference only. It has not yet been reviewed and consolidated according to the scope and intent of this guide. </w:t>
      </w:r>
      <w:r>
        <w:br/>
      </w:r>
      <w:r w:rsidR="002B48E1">
        <w:t xml:space="preserve">CONF-XXXX: The Medical Equipment section </w:t>
      </w:r>
      <w:r w:rsidR="00B1117A">
        <w:rPr>
          <w:b/>
          <w:bCs/>
          <w:sz w:val="16"/>
          <w:szCs w:val="16"/>
        </w:rPr>
        <w:t>SHOULD</w:t>
      </w:r>
      <w:r w:rsidR="00B1117A">
        <w:t xml:space="preserve"> </w:t>
      </w:r>
      <w:r w:rsidR="002B48E1">
        <w:t xml:space="preserve">contain clinical statements. Clinical statements </w:t>
      </w:r>
      <w:r w:rsidR="00B1117A">
        <w:rPr>
          <w:b/>
          <w:bCs/>
          <w:sz w:val="16"/>
          <w:szCs w:val="16"/>
        </w:rPr>
        <w:t>SHOULD</w:t>
      </w:r>
      <w:r w:rsidR="00B1117A">
        <w:t xml:space="preserve"> </w:t>
      </w:r>
      <w:r w:rsidR="002B48E1">
        <w:t xml:space="preserve">include one or more supply activities (templateId 2.16.840.1.113883.10.20.22.4.17) and </w:t>
      </w:r>
      <w:r w:rsidR="002B48E1" w:rsidRPr="00B1117A">
        <w:rPr>
          <w:rStyle w:val="keyword"/>
        </w:rPr>
        <w:t>MAY</w:t>
      </w:r>
      <w:r w:rsidR="002B48E1">
        <w:t xml:space="preserve"> include one or more medication activities (templateId 2.16.840.1.113883.10.20.22.4.16). </w:t>
      </w:r>
      <w:r w:rsidR="002B48E1" w:rsidRPr="000E0DEC">
        <w:rPr>
          <w:b/>
        </w:rPr>
        <w:t>NOTE</w:t>
      </w:r>
      <w:r w:rsidR="002B48E1">
        <w:t xml:space="preserve">: This conformance statement is for reference only. It has not yet been reviewed and consolidated according to the scope and intent of this </w:t>
      </w:r>
      <w:r>
        <w:t>g</w:t>
      </w:r>
      <w:r w:rsidR="002B48E1">
        <w:t>uide. (CONF:7950).</w:t>
      </w:r>
    </w:p>
    <w:p w14:paraId="2DD63AF7" w14:textId="77777777" w:rsidR="002B48E1" w:rsidRPr="002B48E1" w:rsidRDefault="002B48E1" w:rsidP="002B48E1">
      <w:pPr>
        <w:pStyle w:val="BracketData"/>
      </w:pPr>
    </w:p>
    <w:p w14:paraId="0EA0D7E5" w14:textId="77777777" w:rsidR="004409F3" w:rsidRDefault="004409F3" w:rsidP="004409F3">
      <w:pPr>
        <w:pStyle w:val="Heading2nospace"/>
      </w:pPr>
      <w:bookmarkStart w:id="405" w:name="_Toc163893623"/>
      <w:r>
        <w:t>Medical (General)</w:t>
      </w:r>
      <w:bookmarkStart w:id="406" w:name="S_MedicalGeneralHistorySection"/>
      <w:bookmarkEnd w:id="406"/>
      <w:r>
        <w:t xml:space="preserve"> History Section</w:t>
      </w:r>
      <w:r w:rsidR="009A67F0">
        <w:t xml:space="preserve"> </w:t>
      </w:r>
      <w:r w:rsidR="009A67F0" w:rsidRPr="009A67F0">
        <w:t>11329-0</w:t>
      </w:r>
      <w:bookmarkEnd w:id="405"/>
    </w:p>
    <w:p w14:paraId="4B872E94" w14:textId="77777777" w:rsidR="004409F3" w:rsidRDefault="004409F3" w:rsidP="004409F3">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2.16.840.1.113883.10.20.22.2.39(open)</w:t>
      </w:r>
      <w:r>
        <w:rPr>
          <w:rFonts w:ascii="Bookman Old Style" w:hAnsi="Bookman Old Style"/>
        </w:rPr>
        <w:t>]</w:t>
      </w:r>
    </w:p>
    <w:p w14:paraId="1C12BB0F" w14:textId="77777777" w:rsidR="004409F3" w:rsidRDefault="009A67F0" w:rsidP="004409F3">
      <w:pPr>
        <w:pStyle w:val="BodyText"/>
      </w:pPr>
      <w:r>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 Categorical report formats may be divided into multiple subsections including Past Medical History, Social History</w:t>
      </w:r>
    </w:p>
    <w:p w14:paraId="159EF961" w14:textId="77777777" w:rsidR="004409F3" w:rsidRDefault="004409F3" w:rsidP="003D62A7">
      <w:pPr>
        <w:numPr>
          <w:ilvl w:val="0"/>
          <w:numId w:val="69"/>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2.16.840.1.113883.10.20.22.2.39</w:t>
      </w:r>
      <w:r>
        <w:t xml:space="preserve">" (CONF:8160). </w:t>
      </w:r>
    </w:p>
    <w:p w14:paraId="0ED1CA4B" w14:textId="77777777" w:rsidR="004409F3" w:rsidRDefault="004409F3" w:rsidP="003D62A7">
      <w:pPr>
        <w:numPr>
          <w:ilvl w:val="0"/>
          <w:numId w:val="69"/>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11329-0</w:t>
      </w:r>
      <w:r>
        <w:t xml:space="preserve">" Medical (General) History (CodeSystem: </w:t>
      </w:r>
      <w:r>
        <w:rPr>
          <w:rFonts w:ascii="Courier New" w:hAnsi="Courier New"/>
        </w:rPr>
        <w:t>2.16.840.1.113883.6.1 LOINC</w:t>
      </w:r>
      <w:r>
        <w:t xml:space="preserve">) (CONF:8161). </w:t>
      </w:r>
    </w:p>
    <w:p w14:paraId="214A60BC" w14:textId="77777777" w:rsidR="004409F3" w:rsidRDefault="004409F3" w:rsidP="003D62A7">
      <w:pPr>
        <w:numPr>
          <w:ilvl w:val="0"/>
          <w:numId w:val="69"/>
        </w:numPr>
        <w:spacing w:after="40" w:line="260" w:lineRule="exact"/>
      </w:pPr>
      <w:r>
        <w:rPr>
          <w:b/>
          <w:bCs/>
          <w:sz w:val="16"/>
          <w:szCs w:val="16"/>
        </w:rPr>
        <w:t>SHALL</w:t>
      </w:r>
      <w:r>
        <w:t xml:space="preserve"> contain exactly one [1..1] </w:t>
      </w:r>
      <w:r>
        <w:rPr>
          <w:rFonts w:ascii="Courier New" w:hAnsi="Courier New"/>
          <w:b/>
          <w:bCs/>
        </w:rPr>
        <w:t>title</w:t>
      </w:r>
      <w:r>
        <w:t xml:space="preserve"> (CONF:8162). </w:t>
      </w:r>
    </w:p>
    <w:p w14:paraId="3D6DDCB2" w14:textId="77777777" w:rsidR="004409F3" w:rsidRDefault="004409F3" w:rsidP="003D62A7">
      <w:pPr>
        <w:numPr>
          <w:ilvl w:val="0"/>
          <w:numId w:val="69"/>
        </w:numPr>
        <w:spacing w:after="40" w:line="260" w:lineRule="exact"/>
      </w:pPr>
      <w:r>
        <w:rPr>
          <w:b/>
          <w:bCs/>
          <w:sz w:val="16"/>
          <w:szCs w:val="16"/>
        </w:rPr>
        <w:t>SHALL</w:t>
      </w:r>
      <w:r>
        <w:t xml:space="preserve"> contain exactly one [1..1] </w:t>
      </w:r>
      <w:r>
        <w:rPr>
          <w:rFonts w:ascii="Courier New" w:hAnsi="Courier New"/>
          <w:b/>
          <w:bCs/>
        </w:rPr>
        <w:t>text</w:t>
      </w:r>
      <w:r>
        <w:t xml:space="preserve"> (CONF:8163). </w:t>
      </w:r>
    </w:p>
    <w:p w14:paraId="3AB86EAF" w14:textId="77777777" w:rsidR="008C0569" w:rsidRPr="00E00F18" w:rsidRDefault="008C0569" w:rsidP="008C0569">
      <w:pPr>
        <w:keepLines/>
        <w:pBdr>
          <w:top w:val="single" w:sz="4" w:space="1" w:color="auto"/>
          <w:left w:val="single" w:sz="4" w:space="4" w:color="auto"/>
          <w:bottom w:val="single" w:sz="4" w:space="1" w:color="auto"/>
          <w:right w:val="single" w:sz="4" w:space="4" w:color="auto"/>
        </w:pBdr>
        <w:shd w:val="clear" w:color="auto" w:fill="D9D9D9"/>
        <w:spacing w:after="40" w:line="260" w:lineRule="exact"/>
        <w:ind w:left="1440"/>
      </w:pPr>
      <w:r w:rsidRPr="00E00F18">
        <w:rPr>
          <w:b/>
        </w:rPr>
        <w:t>NOTE</w:t>
      </w:r>
      <w:r w:rsidRPr="00E00F18">
        <w:t xml:space="preserve">: This conformance statement is for reference only. It has not yet been reviewed and consolidated according to the scope and intent of this guide. </w:t>
      </w:r>
    </w:p>
    <w:p w14:paraId="507AF721" w14:textId="77777777" w:rsidR="008C0569" w:rsidRPr="00714A74" w:rsidRDefault="008C0569" w:rsidP="008C0569">
      <w:pPr>
        <w:keepLines/>
        <w:numPr>
          <w:ilvl w:val="1"/>
          <w:numId w:val="124"/>
        </w:numPr>
        <w:pBdr>
          <w:top w:val="single" w:sz="4" w:space="1" w:color="auto"/>
          <w:left w:val="single" w:sz="4" w:space="4" w:color="auto"/>
          <w:bottom w:val="single" w:sz="4" w:space="1" w:color="auto"/>
          <w:right w:val="single" w:sz="4" w:space="4" w:color="auto"/>
        </w:pBdr>
        <w:shd w:val="clear" w:color="auto" w:fill="D9D9D9"/>
        <w:spacing w:after="40" w:line="260" w:lineRule="exact"/>
        <w:rPr>
          <w:bCs/>
        </w:rPr>
      </w:pPr>
      <w:r w:rsidRPr="00714A74">
        <w:rPr>
          <w:bCs/>
        </w:rPr>
        <w:t xml:space="preserve">If the </w:t>
      </w:r>
      <w:r w:rsidRPr="00BC653B">
        <w:rPr>
          <w:bCs/>
        </w:rPr>
        <w:t>Medication History</w:t>
      </w:r>
      <w:r w:rsidRPr="00714A74">
        <w:rPr>
          <w:bCs/>
        </w:rPr>
        <w:t xml:space="preserve"> section is NOT present, there </w:t>
      </w:r>
      <w:r w:rsidRPr="00714A74">
        <w:rPr>
          <w:rStyle w:val="keyword"/>
        </w:rPr>
        <w:t>may</w:t>
      </w:r>
      <w:r w:rsidRPr="00714A74">
        <w:rPr>
          <w:bCs/>
        </w:rPr>
        <w:t xml:space="preserve"> be a statement in  the Medical History section providing details of historical medications taken by the patient before the procedure including medications in preparation for the procedure such as pre-procedure antibiotics, body system preps, and modifications to anticoagulant use for the procedure.</w:t>
      </w:r>
    </w:p>
    <w:p w14:paraId="186798BD" w14:textId="77777777" w:rsidR="008C0569" w:rsidRPr="00714A74" w:rsidRDefault="008C0569" w:rsidP="008C0569">
      <w:pPr>
        <w:keepLines/>
        <w:numPr>
          <w:ilvl w:val="1"/>
          <w:numId w:val="124"/>
        </w:numPr>
        <w:pBdr>
          <w:top w:val="single" w:sz="4" w:space="1" w:color="auto"/>
          <w:left w:val="single" w:sz="4" w:space="4" w:color="auto"/>
          <w:bottom w:val="single" w:sz="4" w:space="1" w:color="auto"/>
          <w:right w:val="single" w:sz="4" w:space="4" w:color="auto"/>
        </w:pBdr>
        <w:shd w:val="clear" w:color="auto" w:fill="D9D9D9"/>
        <w:spacing w:after="40" w:line="260" w:lineRule="exact"/>
        <w:rPr>
          <w:bCs/>
        </w:rPr>
      </w:pPr>
      <w:r w:rsidRPr="00714A74">
        <w:rPr>
          <w:bCs/>
        </w:rPr>
        <w:t xml:space="preserve">The Medical History section </w:t>
      </w:r>
      <w:r w:rsidRPr="00714A74">
        <w:rPr>
          <w:rStyle w:val="keyword"/>
        </w:rPr>
        <w:t>may</w:t>
      </w:r>
      <w:r w:rsidRPr="00714A74">
        <w:rPr>
          <w:bCs/>
        </w:rPr>
        <w:t xml:space="preserve"> contain clinical statements. If present, the clinical statements </w:t>
      </w:r>
      <w:r w:rsidRPr="00714A74">
        <w:rPr>
          <w:rStyle w:val="keyword"/>
        </w:rPr>
        <w:t>may</w:t>
      </w:r>
      <w:r w:rsidRPr="00714A74">
        <w:rPr>
          <w:bCs/>
        </w:rPr>
        <w:t xml:space="preserve"> conform to the </w:t>
      </w:r>
      <w:r w:rsidRPr="00BC653B">
        <w:rPr>
          <w:bCs/>
        </w:rPr>
        <w:t>CCD Problem observation</w:t>
      </w:r>
      <w:r w:rsidRPr="00714A74">
        <w:rPr>
          <w:bCs/>
        </w:rPr>
        <w:t xml:space="preserve"> template (2.16.840.1.113883.10.20.1.28) and the CCD </w:t>
      </w:r>
      <w:r w:rsidRPr="00BC653B">
        <w:rPr>
          <w:bCs/>
        </w:rPr>
        <w:t>Problem status observation</w:t>
      </w:r>
      <w:r w:rsidRPr="00714A74">
        <w:rPr>
          <w:bCs/>
        </w:rPr>
        <w:t xml:space="preserve"> template (2.16.840.1.113883.10.20.1.50) and the </w:t>
      </w:r>
      <w:r w:rsidRPr="00BC653B">
        <w:rPr>
          <w:bCs/>
        </w:rPr>
        <w:t>CCD Problem healthstatus observation</w:t>
      </w:r>
      <w:r w:rsidRPr="00714A74">
        <w:rPr>
          <w:bCs/>
        </w:rPr>
        <w:t xml:space="preserve"> template (2.16.840.1.113883.10.20.1.51).</w:t>
      </w:r>
    </w:p>
    <w:p w14:paraId="595B45C7" w14:textId="77777777" w:rsidR="008C0569" w:rsidRPr="0072141D" w:rsidRDefault="008C0569" w:rsidP="008C0569">
      <w:pPr>
        <w:keepLines/>
        <w:numPr>
          <w:ilvl w:val="1"/>
          <w:numId w:val="124"/>
        </w:numPr>
        <w:pBdr>
          <w:top w:val="single" w:sz="4" w:space="1" w:color="auto"/>
          <w:left w:val="single" w:sz="4" w:space="4" w:color="auto"/>
          <w:bottom w:val="single" w:sz="4" w:space="1" w:color="auto"/>
          <w:right w:val="single" w:sz="4" w:space="4" w:color="auto"/>
        </w:pBdr>
        <w:shd w:val="clear" w:color="auto" w:fill="D9D9D9"/>
        <w:spacing w:after="40" w:line="260" w:lineRule="exact"/>
        <w:rPr>
          <w:bCs/>
        </w:rPr>
      </w:pPr>
      <w:r w:rsidRPr="00714A74">
        <w:rPr>
          <w:bCs/>
        </w:rPr>
        <w:lastRenderedPageBreak/>
        <w:t xml:space="preserve">The Medical History section </w:t>
      </w:r>
      <w:r w:rsidRPr="00714A74">
        <w:rPr>
          <w:rStyle w:val="keyword"/>
        </w:rPr>
        <w:t>may</w:t>
      </w:r>
      <w:r w:rsidRPr="00714A74">
        <w:rPr>
          <w:bCs/>
        </w:rPr>
        <w:t xml:space="preserve"> contain clinical statements referring to imaging observations. If present, these clinical statements </w:t>
      </w:r>
      <w:r w:rsidRPr="00714A74">
        <w:rPr>
          <w:rStyle w:val="keyword"/>
        </w:rPr>
        <w:t>may</w:t>
      </w:r>
      <w:r w:rsidRPr="00714A74">
        <w:rPr>
          <w:bCs/>
        </w:rPr>
        <w:t xml:space="preserve"> conform to the </w:t>
      </w:r>
      <w:r w:rsidRPr="00BC653B">
        <w:rPr>
          <w:bCs/>
        </w:rPr>
        <w:t>PHCR Imaging observation</w:t>
      </w:r>
      <w:r w:rsidRPr="00714A74">
        <w:rPr>
          <w:bCs/>
        </w:rPr>
        <w:t xml:space="preserve"> template (2.16.840.1.113883.10.20.15.3.5), </w:t>
      </w:r>
      <w:r w:rsidRPr="00BC653B">
        <w:rPr>
          <w:bCs/>
        </w:rPr>
        <w:t>DIR Text Observation</w:t>
      </w:r>
      <w:r w:rsidRPr="00714A74">
        <w:rPr>
          <w:bCs/>
        </w:rPr>
        <w:t xml:space="preserve"> template (2.16.840.1.113883.10.20.6.2.12), </w:t>
      </w:r>
      <w:r w:rsidRPr="00BC653B">
        <w:rPr>
          <w:bCs/>
        </w:rPr>
        <w:t>DIR Code Observation</w:t>
      </w:r>
      <w:r w:rsidRPr="00714A74">
        <w:rPr>
          <w:bCs/>
        </w:rPr>
        <w:t xml:space="preserve"> template (2.16.840.1.113883.10.20.6.2.13), </w:t>
      </w:r>
      <w:r w:rsidRPr="00BC653B">
        <w:rPr>
          <w:bCs/>
        </w:rPr>
        <w:t>DIR Quantity Measurement Observation</w:t>
      </w:r>
      <w:r w:rsidRPr="00714A74">
        <w:rPr>
          <w:bCs/>
        </w:rPr>
        <w:t xml:space="preserve"> template (2.16.840.1.113883.10.20.6.2.14) or </w:t>
      </w:r>
      <w:r w:rsidRPr="00BC653B">
        <w:rPr>
          <w:bCs/>
        </w:rPr>
        <w:t>DIR SopInstance Observation</w:t>
      </w:r>
      <w:r w:rsidRPr="00714A74">
        <w:rPr>
          <w:bCs/>
        </w:rPr>
        <w:t xml:space="preserve"> template (2.16.840.1.113883.10.20.6.2.8</w:t>
      </w:r>
      <w:r>
        <w:rPr>
          <w:bCs/>
        </w:rPr>
        <w:t>)</w:t>
      </w:r>
      <w:r w:rsidRPr="0072141D">
        <w:rPr>
          <w:bCs/>
        </w:rPr>
        <w:t>.</w:t>
      </w:r>
    </w:p>
    <w:p w14:paraId="1D90C933" w14:textId="77777777" w:rsidR="004409F3" w:rsidRPr="004409F3" w:rsidRDefault="004409F3" w:rsidP="004409F3">
      <w:pPr>
        <w:pStyle w:val="BodyText"/>
      </w:pPr>
    </w:p>
    <w:p w14:paraId="56835E33" w14:textId="77777777" w:rsidR="00770FD8" w:rsidRDefault="00770FD8" w:rsidP="00770FD8">
      <w:pPr>
        <w:pStyle w:val="Heading2"/>
      </w:pPr>
      <w:bookmarkStart w:id="407" w:name="_Toc163893624"/>
      <w:r>
        <w:t xml:space="preserve">Medications Section </w:t>
      </w:r>
      <w:r w:rsidR="005F0B63" w:rsidRPr="005F0B63">
        <w:t>10160-0</w:t>
      </w:r>
      <w:bookmarkEnd w:id="407"/>
    </w:p>
    <w:p w14:paraId="08C1BEF8" w14:textId="77777777" w:rsidR="00770FD8" w:rsidRDefault="00770FD8" w:rsidP="00770FD8">
      <w:pPr>
        <w:pStyle w:val="BodyText"/>
      </w:pPr>
      <w:r>
        <w:t>The Medications section defines a patient's current medications and pertinent medication history. At a minimum, the currently active medications are to be listed, with an entire medication history as an option. The section may also include a patient's prescription and dispense history.</w:t>
      </w:r>
    </w:p>
    <w:p w14:paraId="0BC7EDEA" w14:textId="77777777" w:rsidR="00770FD8" w:rsidRDefault="00770FD8" w:rsidP="00770FD8">
      <w:pPr>
        <w:pStyle w:val="BodyText"/>
      </w:pPr>
      <w:r>
        <w:t>This section requires that there be either an entry indicating the subject is not known to be on any medications, or that there be entries summarizing the subject's medications.</w:t>
      </w:r>
    </w:p>
    <w:p w14:paraId="0FFED7DE" w14:textId="77777777" w:rsidR="00770FD8" w:rsidRDefault="00770FD8" w:rsidP="00770FD8">
      <w:pPr>
        <w:pStyle w:val="required-optional"/>
      </w:pPr>
      <w:r w:rsidRPr="00F8049F">
        <w:t>Optional Entries</w:t>
      </w:r>
    </w:p>
    <w:p w14:paraId="3EAC196B" w14:textId="77777777" w:rsidR="00770FD8" w:rsidRPr="003457B4" w:rsidRDefault="00770FD8" w:rsidP="00770FD8">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2.16.840.1.113883.10.20.21.2.1(open)</w:t>
      </w:r>
      <w:r>
        <w:rPr>
          <w:rFonts w:ascii="Bookman Old Style" w:hAnsi="Bookman Old Style"/>
        </w:rPr>
        <w:t>]</w:t>
      </w:r>
    </w:p>
    <w:p w14:paraId="6B57F96E" w14:textId="77777777" w:rsidR="00770FD8" w:rsidRDefault="00770FD8" w:rsidP="00770FD8">
      <w:pPr>
        <w:pStyle w:val="BodyText"/>
      </w:pPr>
      <w:r>
        <w:t>The following constraints apply to a Medica</w:t>
      </w:r>
      <w:r w:rsidR="00F62195">
        <w:t>ti</w:t>
      </w:r>
      <w:r>
        <w:t>ons section in which entries are not required.</w:t>
      </w:r>
    </w:p>
    <w:p w14:paraId="2908EFD1" w14:textId="77777777" w:rsidR="00F62195" w:rsidRDefault="00F62195" w:rsidP="003D62A7">
      <w:pPr>
        <w:numPr>
          <w:ilvl w:val="0"/>
          <w:numId w:val="44"/>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2.16.840.1.113883.10.20.22.2.1</w:t>
      </w:r>
      <w:r>
        <w:t xml:space="preserve">" (CONF:7791). </w:t>
      </w:r>
    </w:p>
    <w:p w14:paraId="56E4EC55" w14:textId="77777777" w:rsidR="00F62195" w:rsidRDefault="00F62195" w:rsidP="003D62A7">
      <w:pPr>
        <w:numPr>
          <w:ilvl w:val="0"/>
          <w:numId w:val="44"/>
        </w:numPr>
        <w:spacing w:after="40" w:line="260" w:lineRule="exact"/>
      </w:pPr>
      <w:r>
        <w:rPr>
          <w:b/>
          <w:bCs/>
          <w:sz w:val="16"/>
          <w:szCs w:val="16"/>
        </w:rPr>
        <w:t>SHALL</w:t>
      </w:r>
      <w:r>
        <w:t xml:space="preserve"> contain exactly one [1..1] </w:t>
      </w:r>
      <w:r>
        <w:rPr>
          <w:rFonts w:ascii="Courier New" w:hAnsi="Courier New"/>
          <w:b/>
          <w:bCs/>
        </w:rPr>
        <w:t>@code</w:t>
      </w:r>
      <w:r>
        <w:t>="</w:t>
      </w:r>
      <w:r>
        <w:rPr>
          <w:rFonts w:ascii="Courier New" w:hAnsi="Courier New"/>
        </w:rPr>
        <w:t>10160-0</w:t>
      </w:r>
      <w:r>
        <w:t xml:space="preserve">" History of medication use (CodeSystem: </w:t>
      </w:r>
      <w:r>
        <w:rPr>
          <w:rFonts w:ascii="Courier New" w:hAnsi="Courier New"/>
        </w:rPr>
        <w:t>2.16.840.1.113883.6.1 LOINC</w:t>
      </w:r>
      <w:r>
        <w:t xml:space="preserve">) (CONF:7792). </w:t>
      </w:r>
    </w:p>
    <w:p w14:paraId="274B56B1" w14:textId="77777777" w:rsidR="00F62195" w:rsidRDefault="00F62195" w:rsidP="003D62A7">
      <w:pPr>
        <w:numPr>
          <w:ilvl w:val="0"/>
          <w:numId w:val="44"/>
        </w:numPr>
        <w:spacing w:after="40" w:line="260" w:lineRule="exact"/>
      </w:pPr>
      <w:r>
        <w:rPr>
          <w:b/>
          <w:bCs/>
          <w:sz w:val="16"/>
          <w:szCs w:val="16"/>
        </w:rPr>
        <w:t>SHALL</w:t>
      </w:r>
      <w:r>
        <w:t xml:space="preserve"> contain exactly one [1..1] </w:t>
      </w:r>
      <w:r>
        <w:rPr>
          <w:rFonts w:ascii="Courier New" w:hAnsi="Courier New"/>
          <w:b/>
          <w:bCs/>
        </w:rPr>
        <w:t>title</w:t>
      </w:r>
      <w:r>
        <w:t>="</w:t>
      </w:r>
      <w:r>
        <w:rPr>
          <w:rFonts w:ascii="Courier New" w:hAnsi="Courier New"/>
        </w:rPr>
        <w:t>Medications</w:t>
      </w:r>
      <w:r>
        <w:t xml:space="preserve">" (CONF:7793). </w:t>
      </w:r>
    </w:p>
    <w:p w14:paraId="104987AA" w14:textId="77777777" w:rsidR="00F62195" w:rsidRDefault="00F62195" w:rsidP="003D62A7">
      <w:pPr>
        <w:numPr>
          <w:ilvl w:val="0"/>
          <w:numId w:val="44"/>
        </w:numPr>
        <w:spacing w:after="40" w:line="260" w:lineRule="exact"/>
      </w:pPr>
      <w:r>
        <w:rPr>
          <w:b/>
          <w:bCs/>
          <w:sz w:val="16"/>
          <w:szCs w:val="16"/>
        </w:rPr>
        <w:t>SHALL</w:t>
      </w:r>
      <w:r>
        <w:t xml:space="preserve"> contain exactly one [1..1] </w:t>
      </w:r>
      <w:r>
        <w:rPr>
          <w:rFonts w:ascii="Courier New" w:hAnsi="Courier New"/>
          <w:b/>
          <w:bCs/>
        </w:rPr>
        <w:t>text</w:t>
      </w:r>
      <w:r>
        <w:t xml:space="preserve"> (CONF:7794). </w:t>
      </w:r>
    </w:p>
    <w:p w14:paraId="6FE6438C" w14:textId="77777777" w:rsidR="00F62195" w:rsidRDefault="00F62195" w:rsidP="003D62A7">
      <w:pPr>
        <w:numPr>
          <w:ilvl w:val="0"/>
          <w:numId w:val="44"/>
        </w:numPr>
        <w:spacing w:after="40" w:line="260" w:lineRule="exact"/>
      </w:pPr>
      <w:r>
        <w:rPr>
          <w:b/>
          <w:bCs/>
          <w:sz w:val="16"/>
          <w:szCs w:val="16"/>
        </w:rPr>
        <w:t>SHOULD</w:t>
      </w:r>
      <w:r>
        <w:t xml:space="preserve"> contain at least one [1..*] </w:t>
      </w:r>
      <w:r>
        <w:rPr>
          <w:rFonts w:ascii="Courier New" w:hAnsi="Courier New"/>
          <w:b/>
          <w:bCs/>
        </w:rPr>
        <w:t>entry</w:t>
      </w:r>
      <w:r>
        <w:t xml:space="preserve"> (CONF:7795) such that it </w:t>
      </w:r>
    </w:p>
    <w:p w14:paraId="6FBA33F0" w14:textId="77777777" w:rsidR="00F62195" w:rsidRDefault="00F62195" w:rsidP="003D62A7">
      <w:pPr>
        <w:numPr>
          <w:ilvl w:val="1"/>
          <w:numId w:val="44"/>
        </w:numPr>
        <w:spacing w:after="40" w:line="260" w:lineRule="exact"/>
      </w:pPr>
      <w:r>
        <w:rPr>
          <w:b/>
          <w:bCs/>
          <w:sz w:val="16"/>
          <w:szCs w:val="16"/>
        </w:rPr>
        <w:t>SHALL</w:t>
      </w:r>
      <w:r>
        <w:t xml:space="preserve"> contain exactly one [1..1] </w:t>
      </w:r>
      <w:hyperlink w:anchor="CS_MedicationActivity" w:history="1">
        <w:r>
          <w:rPr>
            <w:rStyle w:val="Hyperlink"/>
            <w:rFonts w:ascii="Courier New" w:hAnsi="Courier New"/>
            <w:b/>
            <w:bCs/>
          </w:rPr>
          <w:t>Medication Activity</w:t>
        </w:r>
      </w:hyperlink>
      <w:r>
        <w:t xml:space="preserve"> </w:t>
      </w:r>
      <w:r>
        <w:rPr>
          <w:rFonts w:ascii="Courier New" w:hAnsi="Courier New"/>
        </w:rPr>
        <w:t>(templateId:2.16.840.1.113883.10.20.22.4.16)</w:t>
      </w:r>
      <w:r>
        <w:t xml:space="preserve"> (CONF:7796). </w:t>
      </w:r>
    </w:p>
    <w:p w14:paraId="5567758C" w14:textId="77777777" w:rsidR="00F62195" w:rsidRDefault="00F62195" w:rsidP="003D62A7">
      <w:pPr>
        <w:numPr>
          <w:ilvl w:val="0"/>
          <w:numId w:val="44"/>
        </w:numPr>
        <w:spacing w:after="40" w:line="260" w:lineRule="exact"/>
      </w:pPr>
      <w:r>
        <w:rPr>
          <w:b/>
          <w:bCs/>
          <w:sz w:val="16"/>
          <w:szCs w:val="16"/>
        </w:rPr>
        <w:t>MAY</w:t>
      </w:r>
      <w:r>
        <w:t xml:space="preserve"> contain zero or one [0..1] </w:t>
      </w:r>
      <w:r>
        <w:rPr>
          <w:rFonts w:ascii="Courier New" w:hAnsi="Courier New"/>
          <w:b/>
          <w:bCs/>
        </w:rPr>
        <w:t>entry</w:t>
      </w:r>
      <w:r>
        <w:t xml:space="preserve"> (CONF:7797) such that it </w:t>
      </w:r>
    </w:p>
    <w:p w14:paraId="7D156355" w14:textId="77777777" w:rsidR="00770FD8" w:rsidRDefault="00F62195" w:rsidP="003D62A7">
      <w:pPr>
        <w:numPr>
          <w:ilvl w:val="1"/>
          <w:numId w:val="44"/>
        </w:numPr>
        <w:spacing w:after="40" w:line="260" w:lineRule="exact"/>
      </w:pPr>
      <w:r>
        <w:rPr>
          <w:b/>
          <w:bCs/>
          <w:sz w:val="16"/>
          <w:szCs w:val="16"/>
        </w:rPr>
        <w:t>SHALL</w:t>
      </w:r>
      <w:r>
        <w:t xml:space="preserve"> contain exactly one [1..1] </w:t>
      </w:r>
      <w:hyperlink w:anchor="CS_MedicationInUseNoneKnown" w:history="1">
        <w:r>
          <w:rPr>
            <w:rStyle w:val="Hyperlink"/>
            <w:rFonts w:ascii="Courier New" w:hAnsi="Courier New"/>
            <w:b/>
            <w:bCs/>
          </w:rPr>
          <w:t>Medication Use - None Known</w:t>
        </w:r>
      </w:hyperlink>
      <w:r>
        <w:t xml:space="preserve"> </w:t>
      </w:r>
      <w:r>
        <w:rPr>
          <w:rFonts w:ascii="Courier New" w:hAnsi="Courier New"/>
        </w:rPr>
        <w:t>(templateId:2.16.840.1.113883.10.20.22.4.29)</w:t>
      </w:r>
      <w:r>
        <w:t xml:space="preserve"> (CONF:7798). </w:t>
      </w:r>
    </w:p>
    <w:p w14:paraId="3890AE2A" w14:textId="77777777" w:rsidR="00770FD8" w:rsidRPr="00F8049F" w:rsidRDefault="00770FD8" w:rsidP="00770FD8">
      <w:pPr>
        <w:pStyle w:val="required-optional"/>
      </w:pPr>
      <w:r>
        <w:t>Required</w:t>
      </w:r>
      <w:r w:rsidRPr="00F8049F">
        <w:t xml:space="preserve"> Entries</w:t>
      </w:r>
    </w:p>
    <w:p w14:paraId="21764585" w14:textId="77777777" w:rsidR="00770FD8" w:rsidRPr="00F8049F" w:rsidRDefault="00770FD8" w:rsidP="00770FD8">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2.16.840.1.113883.10.20.21.2.1.1(open)</w:t>
      </w:r>
      <w:r>
        <w:rPr>
          <w:rFonts w:ascii="Bookman Old Style" w:hAnsi="Bookman Old Style"/>
        </w:rPr>
        <w:t>]</w:t>
      </w:r>
    </w:p>
    <w:p w14:paraId="5155C500" w14:textId="77777777" w:rsidR="00770FD8" w:rsidRDefault="00770FD8" w:rsidP="00770FD8">
      <w:pPr>
        <w:pStyle w:val="BodyText"/>
      </w:pPr>
      <w:r>
        <w:t>The following constraints apply to a Medications section in which entries are required.</w:t>
      </w:r>
    </w:p>
    <w:p w14:paraId="627367FD" w14:textId="77777777" w:rsidR="002C2803" w:rsidRDefault="002C2803" w:rsidP="003D62A7">
      <w:pPr>
        <w:numPr>
          <w:ilvl w:val="0"/>
          <w:numId w:val="45"/>
        </w:numPr>
        <w:spacing w:after="40" w:line="260" w:lineRule="exact"/>
      </w:pPr>
      <w:r>
        <w:t>Conforms to Medications Section (optional entries) Template (</w:t>
      </w:r>
      <w:r w:rsidRPr="002C2803">
        <w:rPr>
          <w:rStyle w:val="XMLname"/>
        </w:rPr>
        <w:t>templateId: 2.16.840.1.113883.10.20.22.2.1</w:t>
      </w:r>
      <w:r>
        <w:t>).</w:t>
      </w:r>
    </w:p>
    <w:p w14:paraId="006950B2" w14:textId="77777777" w:rsidR="002C2803" w:rsidRDefault="002C2803" w:rsidP="003D62A7">
      <w:pPr>
        <w:numPr>
          <w:ilvl w:val="0"/>
          <w:numId w:val="45"/>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2.16.840.1.113883.10.20.22.2.1.1</w:t>
      </w:r>
      <w:r>
        <w:t xml:space="preserve">" (CONF:7568). </w:t>
      </w:r>
    </w:p>
    <w:p w14:paraId="634972D6" w14:textId="77777777" w:rsidR="002C2803" w:rsidRDefault="002C2803" w:rsidP="003D62A7">
      <w:pPr>
        <w:numPr>
          <w:ilvl w:val="0"/>
          <w:numId w:val="45"/>
        </w:numPr>
        <w:spacing w:after="40" w:line="260" w:lineRule="exact"/>
      </w:pPr>
      <w:r>
        <w:rPr>
          <w:b/>
          <w:bCs/>
          <w:sz w:val="16"/>
          <w:szCs w:val="16"/>
        </w:rPr>
        <w:lastRenderedPageBreak/>
        <w:t>SHALL</w:t>
      </w:r>
      <w:r>
        <w:t xml:space="preserve"> contain exactly one [1..1] </w:t>
      </w:r>
      <w:r>
        <w:rPr>
          <w:rFonts w:ascii="Courier New" w:hAnsi="Courier New"/>
          <w:b/>
          <w:bCs/>
        </w:rPr>
        <w:t>@code</w:t>
      </w:r>
      <w:r>
        <w:t>="</w:t>
      </w:r>
      <w:r>
        <w:rPr>
          <w:rFonts w:ascii="Courier New" w:hAnsi="Courier New"/>
        </w:rPr>
        <w:t>10160-0</w:t>
      </w:r>
      <w:r>
        <w:t xml:space="preserve">" History of medication use (CodeSystem: </w:t>
      </w:r>
      <w:r>
        <w:rPr>
          <w:rFonts w:ascii="Courier New" w:hAnsi="Courier New"/>
        </w:rPr>
        <w:t>2.16.840.1.113883.6.1 LOINC</w:t>
      </w:r>
      <w:r>
        <w:t xml:space="preserve">) (CONF:7569). </w:t>
      </w:r>
    </w:p>
    <w:p w14:paraId="13C76219" w14:textId="77777777" w:rsidR="002C2803" w:rsidRDefault="002C2803" w:rsidP="003D62A7">
      <w:pPr>
        <w:numPr>
          <w:ilvl w:val="0"/>
          <w:numId w:val="45"/>
        </w:numPr>
        <w:spacing w:after="40" w:line="260" w:lineRule="exact"/>
      </w:pPr>
      <w:r>
        <w:rPr>
          <w:b/>
          <w:bCs/>
          <w:sz w:val="16"/>
          <w:szCs w:val="16"/>
        </w:rPr>
        <w:t>SHALL</w:t>
      </w:r>
      <w:r>
        <w:t xml:space="preserve"> contain exactly one [1..1] </w:t>
      </w:r>
      <w:r>
        <w:rPr>
          <w:rFonts w:ascii="Courier New" w:hAnsi="Courier New"/>
          <w:b/>
          <w:bCs/>
        </w:rPr>
        <w:t>title</w:t>
      </w:r>
      <w:r>
        <w:t>="</w:t>
      </w:r>
      <w:r>
        <w:rPr>
          <w:rFonts w:ascii="Courier New" w:hAnsi="Courier New"/>
        </w:rPr>
        <w:t>Medications</w:t>
      </w:r>
      <w:r>
        <w:t xml:space="preserve">" (CONF:7570). </w:t>
      </w:r>
    </w:p>
    <w:p w14:paraId="630B1F96" w14:textId="77777777" w:rsidR="002C2803" w:rsidRDefault="002C2803" w:rsidP="003D62A7">
      <w:pPr>
        <w:numPr>
          <w:ilvl w:val="0"/>
          <w:numId w:val="45"/>
        </w:numPr>
        <w:spacing w:after="40" w:line="260" w:lineRule="exact"/>
      </w:pPr>
      <w:r>
        <w:rPr>
          <w:b/>
          <w:bCs/>
          <w:sz w:val="16"/>
          <w:szCs w:val="16"/>
        </w:rPr>
        <w:t>SHALL</w:t>
      </w:r>
      <w:r>
        <w:t xml:space="preserve"> contain exactly one [1..1] </w:t>
      </w:r>
      <w:r>
        <w:rPr>
          <w:rFonts w:ascii="Courier New" w:hAnsi="Courier New"/>
          <w:b/>
          <w:bCs/>
        </w:rPr>
        <w:t>text</w:t>
      </w:r>
      <w:r>
        <w:t xml:space="preserve"> (CONF:7571). </w:t>
      </w:r>
    </w:p>
    <w:p w14:paraId="3CC7BAC6" w14:textId="77777777" w:rsidR="002C2803" w:rsidRDefault="002C2803" w:rsidP="003D62A7">
      <w:pPr>
        <w:numPr>
          <w:ilvl w:val="0"/>
          <w:numId w:val="45"/>
        </w:numPr>
        <w:spacing w:after="40" w:line="260" w:lineRule="exact"/>
      </w:pPr>
      <w:r>
        <w:rPr>
          <w:b/>
          <w:bCs/>
          <w:sz w:val="16"/>
          <w:szCs w:val="16"/>
        </w:rPr>
        <w:t>SHALL</w:t>
      </w:r>
      <w:r>
        <w:t xml:space="preserve"> contain at least one [1..*] </w:t>
      </w:r>
      <w:r>
        <w:rPr>
          <w:rFonts w:ascii="Courier New" w:hAnsi="Courier New"/>
          <w:b/>
          <w:bCs/>
        </w:rPr>
        <w:t>entry</w:t>
      </w:r>
      <w:r>
        <w:t xml:space="preserve"> (CONF:7572) such that it </w:t>
      </w:r>
    </w:p>
    <w:p w14:paraId="55550C61" w14:textId="77777777" w:rsidR="002C2803" w:rsidRDefault="002C2803" w:rsidP="003D62A7">
      <w:pPr>
        <w:numPr>
          <w:ilvl w:val="1"/>
          <w:numId w:val="45"/>
        </w:numPr>
        <w:spacing w:after="40" w:line="260" w:lineRule="exact"/>
      </w:pPr>
      <w:r>
        <w:rPr>
          <w:b/>
          <w:bCs/>
          <w:sz w:val="16"/>
          <w:szCs w:val="16"/>
        </w:rPr>
        <w:t>SHALL</w:t>
      </w:r>
      <w:r>
        <w:t xml:space="preserve"> contain exactly one [1..1] </w:t>
      </w:r>
      <w:hyperlink w:anchor="CS_MedicationActivity" w:history="1">
        <w:r w:rsidR="00AC2C57">
          <w:rPr>
            <w:rStyle w:val="Hyperlink"/>
            <w:rFonts w:ascii="Courier New" w:hAnsi="Courier New"/>
            <w:b/>
            <w:bCs/>
          </w:rPr>
          <w:t>Medication Activity</w:t>
        </w:r>
      </w:hyperlink>
      <w:r w:rsidR="00AC2C57">
        <w:t xml:space="preserve"> </w:t>
      </w:r>
      <w:r>
        <w:t xml:space="preserve"> </w:t>
      </w:r>
      <w:r>
        <w:rPr>
          <w:rFonts w:ascii="Courier New" w:hAnsi="Courier New"/>
        </w:rPr>
        <w:t>(templateId:2.16.840.1.113883.10.20.22.4.16)</w:t>
      </w:r>
      <w:r>
        <w:t xml:space="preserve"> (CONF:7573). </w:t>
      </w:r>
    </w:p>
    <w:p w14:paraId="3AC8C5E5" w14:textId="77777777" w:rsidR="002C2803" w:rsidRDefault="002C2803" w:rsidP="003D62A7">
      <w:pPr>
        <w:numPr>
          <w:ilvl w:val="0"/>
          <w:numId w:val="45"/>
        </w:numPr>
        <w:spacing w:after="40" w:line="260" w:lineRule="exact"/>
      </w:pPr>
      <w:r>
        <w:rPr>
          <w:b/>
          <w:bCs/>
          <w:sz w:val="16"/>
          <w:szCs w:val="16"/>
        </w:rPr>
        <w:t>MAY</w:t>
      </w:r>
      <w:r>
        <w:t xml:space="preserve"> contain zero or one [0..1] </w:t>
      </w:r>
      <w:r>
        <w:rPr>
          <w:rFonts w:ascii="Courier New" w:hAnsi="Courier New"/>
          <w:b/>
          <w:bCs/>
        </w:rPr>
        <w:t>entry</w:t>
      </w:r>
      <w:r>
        <w:t xml:space="preserve"> (CONF:7574) such that it </w:t>
      </w:r>
    </w:p>
    <w:p w14:paraId="435CC82B" w14:textId="77777777" w:rsidR="002C2803" w:rsidRDefault="002C2803" w:rsidP="003D62A7">
      <w:pPr>
        <w:numPr>
          <w:ilvl w:val="1"/>
          <w:numId w:val="45"/>
        </w:numPr>
        <w:spacing w:after="40" w:line="260" w:lineRule="exact"/>
      </w:pPr>
      <w:r>
        <w:rPr>
          <w:b/>
          <w:bCs/>
          <w:sz w:val="16"/>
          <w:szCs w:val="16"/>
        </w:rPr>
        <w:t>SHALL</w:t>
      </w:r>
      <w:r>
        <w:t xml:space="preserve"> contain exactly one [1..1] </w:t>
      </w:r>
      <w:hyperlink w:anchor="CS_MedicationInUseNoneKnown" w:history="1">
        <w:r w:rsidR="00AC2C57">
          <w:rPr>
            <w:rStyle w:val="Hyperlink"/>
            <w:rFonts w:ascii="Courier New" w:hAnsi="Courier New"/>
            <w:b/>
            <w:bCs/>
          </w:rPr>
          <w:t>Medication Use - None Known</w:t>
        </w:r>
      </w:hyperlink>
      <w:r>
        <w:t xml:space="preserve"> </w:t>
      </w:r>
      <w:r>
        <w:rPr>
          <w:rFonts w:ascii="Courier New" w:hAnsi="Courier New"/>
        </w:rPr>
        <w:t>(templateId:2.16.840.1.113883.10.20.22.4.29)</w:t>
      </w:r>
      <w:r>
        <w:t xml:space="preserve"> (CONF:7575). </w:t>
      </w:r>
    </w:p>
    <w:p w14:paraId="5977FBA0" w14:textId="77777777" w:rsidR="002C2803" w:rsidRDefault="002C2803" w:rsidP="003D62A7">
      <w:pPr>
        <w:numPr>
          <w:ilvl w:val="0"/>
          <w:numId w:val="45"/>
        </w:numPr>
        <w:spacing w:after="40" w:line="260" w:lineRule="exact"/>
      </w:pPr>
      <w:r>
        <w:t xml:space="preserve">Section </w:t>
      </w:r>
      <w:r w:rsidRPr="00CE6A28">
        <w:rPr>
          <w:rStyle w:val="keyword"/>
        </w:rPr>
        <w:t>SHALL</w:t>
      </w:r>
      <w:r>
        <w:t xml:space="preserve"> contain exactly one [1..1] Medication use - none known (</w:t>
      </w:r>
      <w:r w:rsidRPr="00196741">
        <w:rPr>
          <w:rStyle w:val="XMLname"/>
        </w:rPr>
        <w:t>templateId:2.16.840.1.113883.10.20.21.4.29</w:t>
      </w:r>
      <w:r>
        <w:t xml:space="preserve">); </w:t>
      </w:r>
      <w:r w:rsidRPr="00CE6A28">
        <w:rPr>
          <w:rStyle w:val="keyword"/>
        </w:rPr>
        <w:t>OR</w:t>
      </w:r>
      <w:r>
        <w:t xml:space="preserve"> at least one [1..*] Medication Activity (</w:t>
      </w:r>
      <w:r w:rsidRPr="00196741">
        <w:rPr>
          <w:rStyle w:val="XMLname"/>
        </w:rPr>
        <w:t>templateId: 2.16.840.1.113883.10.20.21.4.16). (CONF:7576</w:t>
      </w:r>
      <w:r>
        <w:t>).</w:t>
      </w:r>
    </w:p>
    <w:p w14:paraId="6AFD1971" w14:textId="77777777" w:rsidR="00356731" w:rsidRDefault="00356731" w:rsidP="00996AEE">
      <w:pPr>
        <w:pStyle w:val="BodyText"/>
      </w:pPr>
    </w:p>
    <w:p w14:paraId="0AC5E89C" w14:textId="77777777" w:rsidR="009A1A10" w:rsidRDefault="009A1A10" w:rsidP="009A1A10">
      <w:pPr>
        <w:pStyle w:val="Heading2nospace"/>
      </w:pPr>
      <w:bookmarkStart w:id="408" w:name="_Toc163893625"/>
      <w:r>
        <w:t>Medications</w:t>
      </w:r>
      <w:bookmarkStart w:id="409" w:name="S_MedicationsAdministeredSection"/>
      <w:bookmarkEnd w:id="409"/>
      <w:r>
        <w:t xml:space="preserve"> Administered Section</w:t>
      </w:r>
      <w:r w:rsidR="00BB65FB">
        <w:t xml:space="preserve"> </w:t>
      </w:r>
      <w:r w:rsidR="00BB65FB" w:rsidRPr="00BB65FB">
        <w:t>29549-3</w:t>
      </w:r>
      <w:bookmarkEnd w:id="408"/>
    </w:p>
    <w:p w14:paraId="65795327" w14:textId="77777777" w:rsidR="009A1A10" w:rsidRDefault="009A1A10" w:rsidP="009A1A10">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2.16.840.1.113883.10.20.22.2.38(open)</w:t>
      </w:r>
      <w:r>
        <w:rPr>
          <w:rFonts w:ascii="Bookman Old Style" w:hAnsi="Bookman Old Style"/>
        </w:rPr>
        <w:t>]</w:t>
      </w:r>
    </w:p>
    <w:p w14:paraId="7A77FEFE" w14:textId="77777777" w:rsidR="009A1A10" w:rsidRDefault="00226DDE" w:rsidP="009A1A10">
      <w:pPr>
        <w:pStyle w:val="BodyText"/>
      </w:pPr>
      <w:r w:rsidRPr="007D419F">
        <w:t xml:space="preserve">The Medications </w:t>
      </w:r>
      <w:r>
        <w:t xml:space="preserve">Administered </w:t>
      </w:r>
      <w:r w:rsidRPr="007D419F">
        <w:t xml:space="preserve">section defines </w:t>
      </w:r>
      <w:r>
        <w:t xml:space="preserve">medications and fluids administered during the procedure excluding anesthetic medications. Medications administered for anesthesia should be documented as described in the section on </w:t>
      </w:r>
      <w:hyperlink w:anchor="S_AnesthesiaSection" w:history="1">
        <w:r w:rsidRPr="007C4536">
          <w:rPr>
            <w:rStyle w:val="Hyperlink"/>
          </w:rPr>
          <w:t>Anesthesia</w:t>
        </w:r>
      </w:hyperlink>
      <w:r>
        <w:t>.</w:t>
      </w:r>
    </w:p>
    <w:p w14:paraId="687E51D4" w14:textId="77777777" w:rsidR="009A1A10" w:rsidRDefault="009A1A10" w:rsidP="003D62A7">
      <w:pPr>
        <w:numPr>
          <w:ilvl w:val="0"/>
          <w:numId w:val="70"/>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2.16.840.1.113883.10.20.22.2.38</w:t>
      </w:r>
      <w:r>
        <w:t xml:space="preserve">" (CONF:8152). </w:t>
      </w:r>
    </w:p>
    <w:p w14:paraId="51162016" w14:textId="77777777" w:rsidR="009A1A10" w:rsidRDefault="009A1A10" w:rsidP="003D62A7">
      <w:pPr>
        <w:numPr>
          <w:ilvl w:val="0"/>
          <w:numId w:val="70"/>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29549-3</w:t>
      </w:r>
      <w:r>
        <w:t xml:space="preserve">" Medications Administered (CodeSystem: </w:t>
      </w:r>
      <w:r>
        <w:rPr>
          <w:rFonts w:ascii="Courier New" w:hAnsi="Courier New"/>
        </w:rPr>
        <w:t>2.16.840.1.113883.6.1 LOINC</w:t>
      </w:r>
      <w:r>
        <w:t xml:space="preserve">) (CONF:8153). </w:t>
      </w:r>
    </w:p>
    <w:p w14:paraId="58D9BF50" w14:textId="77777777" w:rsidR="009A1A10" w:rsidRDefault="009A1A10" w:rsidP="003D62A7">
      <w:pPr>
        <w:numPr>
          <w:ilvl w:val="0"/>
          <w:numId w:val="70"/>
        </w:numPr>
        <w:spacing w:after="40" w:line="260" w:lineRule="exact"/>
      </w:pPr>
      <w:r>
        <w:rPr>
          <w:b/>
          <w:bCs/>
          <w:sz w:val="16"/>
          <w:szCs w:val="16"/>
        </w:rPr>
        <w:t>SHALL</w:t>
      </w:r>
      <w:r>
        <w:t xml:space="preserve"> contain exactly one [1..1] </w:t>
      </w:r>
      <w:r>
        <w:rPr>
          <w:rFonts w:ascii="Courier New" w:hAnsi="Courier New"/>
          <w:b/>
          <w:bCs/>
        </w:rPr>
        <w:t>title</w:t>
      </w:r>
      <w:r>
        <w:t xml:space="preserve"> (CONF:8154). </w:t>
      </w:r>
    </w:p>
    <w:p w14:paraId="348D394E" w14:textId="77777777" w:rsidR="009A1A10" w:rsidRDefault="009A1A10" w:rsidP="003D62A7">
      <w:pPr>
        <w:numPr>
          <w:ilvl w:val="0"/>
          <w:numId w:val="70"/>
        </w:numPr>
        <w:spacing w:after="40" w:line="260" w:lineRule="exact"/>
      </w:pPr>
      <w:r>
        <w:rPr>
          <w:b/>
          <w:bCs/>
          <w:sz w:val="16"/>
          <w:szCs w:val="16"/>
        </w:rPr>
        <w:t>SHALL</w:t>
      </w:r>
      <w:r>
        <w:t xml:space="preserve"> contain exactly one [1..1] </w:t>
      </w:r>
      <w:r>
        <w:rPr>
          <w:rFonts w:ascii="Courier New" w:hAnsi="Courier New"/>
          <w:b/>
          <w:bCs/>
        </w:rPr>
        <w:t>text</w:t>
      </w:r>
      <w:r>
        <w:t xml:space="preserve"> (CONF:8155). </w:t>
      </w:r>
    </w:p>
    <w:p w14:paraId="28DC25A0" w14:textId="77777777" w:rsidR="009A1A10" w:rsidRDefault="009A1A10" w:rsidP="003D62A7">
      <w:pPr>
        <w:numPr>
          <w:ilvl w:val="0"/>
          <w:numId w:val="70"/>
        </w:numPr>
        <w:spacing w:after="40" w:line="260" w:lineRule="exact"/>
      </w:pPr>
      <w:r>
        <w:rPr>
          <w:b/>
          <w:bCs/>
          <w:sz w:val="16"/>
          <w:szCs w:val="16"/>
        </w:rPr>
        <w:t>MAY</w:t>
      </w:r>
      <w:r>
        <w:t xml:space="preserve"> contain at least one [1..*] </w:t>
      </w:r>
      <w:r>
        <w:rPr>
          <w:rFonts w:ascii="Courier New" w:hAnsi="Courier New"/>
          <w:b/>
          <w:bCs/>
        </w:rPr>
        <w:t>entry</w:t>
      </w:r>
      <w:r>
        <w:t xml:space="preserve"> (CONF:8156). </w:t>
      </w:r>
    </w:p>
    <w:p w14:paraId="209C3F1F" w14:textId="77777777" w:rsidR="009A1A10" w:rsidRDefault="009A1A10" w:rsidP="003D62A7">
      <w:pPr>
        <w:numPr>
          <w:ilvl w:val="1"/>
          <w:numId w:val="70"/>
        </w:numPr>
        <w:spacing w:after="40" w:line="260" w:lineRule="exact"/>
      </w:pPr>
      <w:r>
        <w:t>Such entr</w:t>
      </w:r>
      <w:r w:rsidR="00F07E2F">
        <w:t>ie</w:t>
      </w:r>
      <w:r>
        <w:t xml:space="preserve">s </w:t>
      </w:r>
      <w:r>
        <w:rPr>
          <w:b/>
          <w:bCs/>
          <w:sz w:val="16"/>
          <w:szCs w:val="16"/>
        </w:rPr>
        <w:t>SHALL</w:t>
      </w:r>
      <w:r>
        <w:t xml:space="preserve"> contain exactly one [1..1] </w:t>
      </w:r>
      <w:hyperlink w:anchor="CS_MedicationActivity" w:history="1">
        <w:r>
          <w:rPr>
            <w:rStyle w:val="Hyperlink"/>
            <w:rFonts w:ascii="Courier New" w:hAnsi="Courier New"/>
            <w:b/>
            <w:bCs/>
          </w:rPr>
          <w:t>Medication Activity</w:t>
        </w:r>
      </w:hyperlink>
      <w:r>
        <w:t xml:space="preserve"> </w:t>
      </w:r>
      <w:r>
        <w:rPr>
          <w:rFonts w:ascii="Courier New" w:hAnsi="Courier New"/>
        </w:rPr>
        <w:t>(templateId:2.16.840.1.113883.10.20.22.4.16)</w:t>
      </w:r>
      <w:r>
        <w:t xml:space="preserve"> (CONF:8157). </w:t>
      </w:r>
    </w:p>
    <w:p w14:paraId="252E537E" w14:textId="77777777" w:rsidR="009A1A10" w:rsidRPr="009A1A10" w:rsidRDefault="009A1A10" w:rsidP="009A1A10">
      <w:pPr>
        <w:pStyle w:val="BracketData"/>
      </w:pPr>
    </w:p>
    <w:p w14:paraId="7D45CA55" w14:textId="77777777" w:rsidR="003A041E" w:rsidRDefault="003A041E" w:rsidP="003A041E">
      <w:pPr>
        <w:pStyle w:val="Heading2nospace"/>
      </w:pPr>
      <w:bookmarkStart w:id="410" w:name="_Toc163893626"/>
      <w:r>
        <w:t>Objective</w:t>
      </w:r>
      <w:bookmarkStart w:id="411" w:name="S_ObjectiveSection"/>
      <w:bookmarkEnd w:id="411"/>
      <w:r>
        <w:t xml:space="preserve"> Section</w:t>
      </w:r>
      <w:r w:rsidR="00FA4655">
        <w:t xml:space="preserve"> </w:t>
      </w:r>
      <w:r w:rsidR="00FA4655" w:rsidRPr="00FA4655">
        <w:t>61149-1</w:t>
      </w:r>
      <w:bookmarkEnd w:id="410"/>
    </w:p>
    <w:p w14:paraId="79701C9B" w14:textId="77777777" w:rsidR="003A041E" w:rsidRDefault="003A041E" w:rsidP="003A041E">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2.16.840.1.113883.10.20.21.2.1(open)</w:t>
      </w:r>
      <w:r>
        <w:rPr>
          <w:rFonts w:ascii="Bookman Old Style" w:hAnsi="Bookman Old Style"/>
        </w:rPr>
        <w:t>]</w:t>
      </w:r>
    </w:p>
    <w:p w14:paraId="5D065EB8" w14:textId="77777777" w:rsidR="003A041E" w:rsidRDefault="004A4565" w:rsidP="003A041E">
      <w:pPr>
        <w:pStyle w:val="BodyText"/>
      </w:pPr>
      <w:r w:rsidRPr="00095E2C">
        <w:t>The Objective section contains data about the patient gathered through tests, measures, or observations that produce a quantified or categorized result. It includes important and relevant positive and negative test results, physical findings, review of systems, and other measurements and observations.</w:t>
      </w:r>
    </w:p>
    <w:p w14:paraId="586C8EC9" w14:textId="77777777" w:rsidR="003A041E" w:rsidRDefault="003A041E" w:rsidP="003A041E">
      <w:pPr>
        <w:numPr>
          <w:ilvl w:val="0"/>
          <w:numId w:val="23"/>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2.16.840.1.113883.10.20.21.2.1</w:t>
      </w:r>
      <w:r>
        <w:t xml:space="preserve">" (CONF:7869). </w:t>
      </w:r>
    </w:p>
    <w:p w14:paraId="57AE9BF8" w14:textId="77777777" w:rsidR="003A041E" w:rsidRDefault="003A041E" w:rsidP="003A041E">
      <w:pPr>
        <w:numPr>
          <w:ilvl w:val="0"/>
          <w:numId w:val="23"/>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61149-1</w:t>
      </w:r>
      <w:r>
        <w:t xml:space="preserve">" Objective (CodeSystem: </w:t>
      </w:r>
      <w:r>
        <w:rPr>
          <w:rFonts w:ascii="Courier New" w:hAnsi="Courier New"/>
        </w:rPr>
        <w:t>2.16.840.1.113883.6.1 LOINC</w:t>
      </w:r>
      <w:r>
        <w:t xml:space="preserve">) (CONF:7870). </w:t>
      </w:r>
    </w:p>
    <w:p w14:paraId="60A268F6" w14:textId="77777777" w:rsidR="003A041E" w:rsidRDefault="003A041E" w:rsidP="003A041E">
      <w:pPr>
        <w:numPr>
          <w:ilvl w:val="0"/>
          <w:numId w:val="23"/>
        </w:numPr>
        <w:spacing w:after="40" w:line="260" w:lineRule="exact"/>
      </w:pPr>
      <w:r>
        <w:rPr>
          <w:b/>
          <w:bCs/>
          <w:sz w:val="16"/>
          <w:szCs w:val="16"/>
        </w:rPr>
        <w:lastRenderedPageBreak/>
        <w:t>SHALL</w:t>
      </w:r>
      <w:r>
        <w:t xml:space="preserve"> contain exactly one [1..1] </w:t>
      </w:r>
      <w:r>
        <w:rPr>
          <w:rFonts w:ascii="Courier New" w:hAnsi="Courier New"/>
          <w:b/>
          <w:bCs/>
        </w:rPr>
        <w:t>title</w:t>
      </w:r>
      <w:r>
        <w:t xml:space="preserve"> (CONF:7871). </w:t>
      </w:r>
    </w:p>
    <w:p w14:paraId="51A18679" w14:textId="77777777" w:rsidR="003A041E" w:rsidRDefault="003A041E" w:rsidP="003A041E">
      <w:pPr>
        <w:numPr>
          <w:ilvl w:val="0"/>
          <w:numId w:val="23"/>
        </w:numPr>
        <w:spacing w:after="40" w:line="260" w:lineRule="exact"/>
      </w:pPr>
      <w:r>
        <w:rPr>
          <w:b/>
          <w:bCs/>
          <w:sz w:val="16"/>
          <w:szCs w:val="16"/>
        </w:rPr>
        <w:t>SHALL</w:t>
      </w:r>
      <w:r>
        <w:t xml:space="preserve"> contain exactly one [1..1] </w:t>
      </w:r>
      <w:r>
        <w:rPr>
          <w:rFonts w:ascii="Courier New" w:hAnsi="Courier New"/>
          <w:b/>
          <w:bCs/>
        </w:rPr>
        <w:t>text</w:t>
      </w:r>
      <w:r>
        <w:t xml:space="preserve"> (CONF:7872). </w:t>
      </w:r>
    </w:p>
    <w:p w14:paraId="3CB0B962" w14:textId="77777777" w:rsidR="004A4565" w:rsidRDefault="004A4565" w:rsidP="004A4565">
      <w:pPr>
        <w:pStyle w:val="Caption"/>
      </w:pPr>
      <w:bookmarkStart w:id="412" w:name="_Toc163893751"/>
      <w:r>
        <w:t xml:space="preserve">Figure </w:t>
      </w:r>
      <w:r w:rsidR="0000006B">
        <w:fldChar w:fldCharType="begin"/>
      </w:r>
      <w:r w:rsidR="0000006B">
        <w:instrText xml:space="preserve"> SEQ Figure \* ARABIC </w:instrText>
      </w:r>
      <w:r w:rsidR="0000006B">
        <w:fldChar w:fldCharType="separate"/>
      </w:r>
      <w:r w:rsidR="00D61323">
        <w:t>56</w:t>
      </w:r>
      <w:r w:rsidR="0000006B">
        <w:fldChar w:fldCharType="end"/>
      </w:r>
      <w:r>
        <w:t>: Objective section example</w:t>
      </w:r>
      <w:bookmarkEnd w:id="412"/>
    </w:p>
    <w:p w14:paraId="62C4ADE1" w14:textId="77777777" w:rsidR="004A4565" w:rsidRPr="00893913" w:rsidRDefault="004A4565" w:rsidP="004A4565">
      <w:pPr>
        <w:pStyle w:val="Example"/>
      </w:pPr>
      <w:r w:rsidRPr="00893913">
        <w:t>&lt;component&gt;</w:t>
      </w:r>
    </w:p>
    <w:p w14:paraId="2E4F834E" w14:textId="77777777" w:rsidR="004A4565" w:rsidRDefault="004A4565" w:rsidP="004A4565">
      <w:pPr>
        <w:pStyle w:val="Example"/>
      </w:pPr>
      <w:r>
        <w:t xml:space="preserve">  &lt;section&gt;</w:t>
      </w:r>
    </w:p>
    <w:p w14:paraId="3B6D16C3" w14:textId="77777777" w:rsidR="004A4565" w:rsidRDefault="004A4565" w:rsidP="004A4565">
      <w:pPr>
        <w:pStyle w:val="Example"/>
      </w:pPr>
      <w:r>
        <w:t xml:space="preserve">    &lt;templateId root=</w:t>
      </w:r>
      <w:r w:rsidRPr="000B548C">
        <w:t>"2.16.840.1.113883.10.20.21</w:t>
      </w:r>
      <w:r w:rsidRPr="0051721C">
        <w:rPr>
          <w:rFonts w:ascii="Bookman Old Style" w:hAnsi="Bookman Old Style"/>
        </w:rPr>
        <w:t>.</w:t>
      </w:r>
      <w:r>
        <w:t>2.1"/&gt;</w:t>
      </w:r>
    </w:p>
    <w:p w14:paraId="630EFEFE" w14:textId="77777777" w:rsidR="004A4565" w:rsidRDefault="004A4565" w:rsidP="004A4565">
      <w:pPr>
        <w:pStyle w:val="Example"/>
      </w:pPr>
      <w:r>
        <w:t xml:space="preserve">    &lt;code</w:t>
      </w:r>
      <w:r>
        <w:tab/>
        <w:t xml:space="preserve">code="61149-1 " codeSystem="2.16.840.1.113883.6.1" </w:t>
      </w:r>
    </w:p>
    <w:p w14:paraId="51595367" w14:textId="77777777" w:rsidR="004A4565" w:rsidRDefault="004A4565" w:rsidP="004A4565">
      <w:pPr>
        <w:pStyle w:val="Example"/>
      </w:pPr>
      <w:r>
        <w:t xml:space="preserve">      codeSystemName="LOINC" </w:t>
      </w:r>
    </w:p>
    <w:p w14:paraId="6AE17D4B" w14:textId="77777777" w:rsidR="004A4565" w:rsidRDefault="004A4565" w:rsidP="004A4565">
      <w:pPr>
        <w:pStyle w:val="Example"/>
      </w:pPr>
      <w:r>
        <w:t xml:space="preserve">      displayName="OBJECTIVE DATA "/&gt;</w:t>
      </w:r>
    </w:p>
    <w:p w14:paraId="67908F25" w14:textId="77777777" w:rsidR="004A4565" w:rsidRDefault="004A4565" w:rsidP="004A4565">
      <w:pPr>
        <w:pStyle w:val="Example"/>
      </w:pPr>
      <w:r>
        <w:t xml:space="preserve">    &lt;title&gt;OBJECTIVE DATA&lt;/title&gt;</w:t>
      </w:r>
    </w:p>
    <w:p w14:paraId="2FD063AC" w14:textId="77777777" w:rsidR="004A4565" w:rsidRDefault="004A4565" w:rsidP="004A4565">
      <w:pPr>
        <w:pStyle w:val="Example"/>
      </w:pPr>
      <w:r>
        <w:t xml:space="preserve">    &lt;text&gt;</w:t>
      </w:r>
    </w:p>
    <w:p w14:paraId="688C802B" w14:textId="77777777" w:rsidR="004A4565" w:rsidRDefault="004A4565" w:rsidP="004A4565">
      <w:pPr>
        <w:pStyle w:val="Example"/>
      </w:pPr>
      <w:r>
        <w:t xml:space="preserve">      &lt;list listType="ordered"&gt;</w:t>
      </w:r>
    </w:p>
    <w:p w14:paraId="711DE4C9" w14:textId="77777777" w:rsidR="004A4565" w:rsidRDefault="004A4565" w:rsidP="004A4565">
      <w:pPr>
        <w:pStyle w:val="Example"/>
      </w:pPr>
      <w:r>
        <w:t xml:space="preserve">        &lt;item&gt;Chest: clear to ausc. No rales, normal breath sounds&lt;/item&gt;</w:t>
      </w:r>
    </w:p>
    <w:p w14:paraId="22DED3D4" w14:textId="77777777" w:rsidR="004A4565" w:rsidRDefault="004A4565" w:rsidP="004A4565">
      <w:pPr>
        <w:pStyle w:val="Example"/>
      </w:pPr>
      <w:r>
        <w:t xml:space="preserve">        &lt;item&gt;Heart: RR, PMI in normal location and no heave or evidence of</w:t>
      </w:r>
    </w:p>
    <w:p w14:paraId="59713991" w14:textId="77777777" w:rsidR="004A4565" w:rsidRDefault="004A4565" w:rsidP="004A4565">
      <w:pPr>
        <w:pStyle w:val="Example"/>
      </w:pPr>
      <w:r>
        <w:t xml:space="preserve">              cardiomegaly,normal heart sounds, no murm or gallop&lt;/item&gt;</w:t>
      </w:r>
    </w:p>
    <w:p w14:paraId="67BA4970" w14:textId="77777777" w:rsidR="004A4565" w:rsidRDefault="004A4565" w:rsidP="004A4565">
      <w:pPr>
        <w:pStyle w:val="Example"/>
      </w:pPr>
      <w:r>
        <w:t xml:space="preserve">      &lt;/list&gt;</w:t>
      </w:r>
    </w:p>
    <w:p w14:paraId="70A03EC0" w14:textId="77777777" w:rsidR="004A4565" w:rsidRDefault="004A4565" w:rsidP="004A4565">
      <w:pPr>
        <w:pStyle w:val="Example"/>
      </w:pPr>
      <w:r>
        <w:t xml:space="preserve">    &lt;/text&gt;  </w:t>
      </w:r>
    </w:p>
    <w:p w14:paraId="4E944FA0" w14:textId="77777777" w:rsidR="004A4565" w:rsidRDefault="004A4565" w:rsidP="004A4565">
      <w:pPr>
        <w:pStyle w:val="Example"/>
      </w:pPr>
      <w:r>
        <w:t xml:space="preserve">  &lt;/section&gt;</w:t>
      </w:r>
    </w:p>
    <w:p w14:paraId="2ABF7AFA" w14:textId="77777777" w:rsidR="004A4565" w:rsidRPr="00893913" w:rsidRDefault="004A4565" w:rsidP="004A4565">
      <w:pPr>
        <w:pStyle w:val="Example"/>
      </w:pPr>
      <w:r w:rsidRPr="00893913">
        <w:t>&lt;/component&gt;</w:t>
      </w:r>
    </w:p>
    <w:p w14:paraId="0EDD9819" w14:textId="77777777" w:rsidR="003A041E" w:rsidRPr="003A041E" w:rsidRDefault="003A041E" w:rsidP="003A041E">
      <w:pPr>
        <w:pStyle w:val="BodyText"/>
      </w:pPr>
    </w:p>
    <w:p w14:paraId="6620B14D" w14:textId="77777777" w:rsidR="00C879C7" w:rsidRDefault="00C879C7" w:rsidP="00E80C05">
      <w:pPr>
        <w:pStyle w:val="Heading2nospace"/>
      </w:pPr>
      <w:bookmarkStart w:id="413" w:name="_Toc163893627"/>
      <w:r>
        <w:t>Operative Note</w:t>
      </w:r>
      <w:bookmarkStart w:id="414" w:name="S_OpNoteFluidsSection"/>
      <w:bookmarkEnd w:id="414"/>
      <w:r>
        <w:t xml:space="preserve"> Fluid Section</w:t>
      </w:r>
      <w:r w:rsidR="000C5777">
        <w:t xml:space="preserve"> </w:t>
      </w:r>
      <w:r w:rsidR="000C5777" w:rsidRPr="000C5777">
        <w:t>10216-0</w:t>
      </w:r>
      <w:bookmarkEnd w:id="413"/>
    </w:p>
    <w:p w14:paraId="0F3EB5FC" w14:textId="77777777" w:rsidR="00C879C7" w:rsidRDefault="00C879C7" w:rsidP="00C879C7">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2.16.840.1.113883.10.20.7.12(open)</w:t>
      </w:r>
      <w:r>
        <w:rPr>
          <w:rFonts w:ascii="Bookman Old Style" w:hAnsi="Bookman Old Style"/>
        </w:rPr>
        <w:t>]</w:t>
      </w:r>
    </w:p>
    <w:p w14:paraId="73D8444F" w14:textId="77777777" w:rsidR="00C879C7" w:rsidRDefault="00C816DA" w:rsidP="00C879C7">
      <w:pPr>
        <w:pStyle w:val="BodyText"/>
      </w:pPr>
      <w:r>
        <w:rPr>
          <w:lang w:eastAsia="zh-CN"/>
        </w:rPr>
        <w:t xml:space="preserve">The Operative Note Fluids section may be used to record fluids administered during the surgical procedure. Optionally, Operative Note fluids may be represented with a </w:t>
      </w:r>
      <w:r w:rsidRPr="006A6A6D">
        <w:rPr>
          <w:rStyle w:val="XMLname"/>
        </w:rPr>
        <w:t>text</w:t>
      </w:r>
      <w:r>
        <w:rPr>
          <w:lang w:eastAsia="zh-CN"/>
        </w:rPr>
        <w:t xml:space="preserve"> element in the Surgery Description section.</w:t>
      </w:r>
    </w:p>
    <w:p w14:paraId="4AC17AA4" w14:textId="77777777" w:rsidR="00C879C7" w:rsidRDefault="00C879C7" w:rsidP="003D62A7">
      <w:pPr>
        <w:numPr>
          <w:ilvl w:val="0"/>
          <w:numId w:val="61"/>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2.16.840.1.113883.10.20.7.12</w:t>
      </w:r>
      <w:r>
        <w:t xml:space="preserve">" (CONF:8030). </w:t>
      </w:r>
    </w:p>
    <w:p w14:paraId="7B8ACDCD" w14:textId="77777777" w:rsidR="00C879C7" w:rsidRDefault="00C879C7" w:rsidP="003D62A7">
      <w:pPr>
        <w:numPr>
          <w:ilvl w:val="0"/>
          <w:numId w:val="61"/>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10216-0</w:t>
      </w:r>
      <w:r>
        <w:t xml:space="preserve">" Operative Note Fluids (CodeSystem: </w:t>
      </w:r>
      <w:r>
        <w:rPr>
          <w:rFonts w:ascii="Courier New" w:hAnsi="Courier New"/>
        </w:rPr>
        <w:t>2.16.840.1.113883.6.1 LOINC</w:t>
      </w:r>
      <w:r>
        <w:t xml:space="preserve">) (CONF:8031). </w:t>
      </w:r>
    </w:p>
    <w:p w14:paraId="170624B7" w14:textId="77777777" w:rsidR="00C879C7" w:rsidRDefault="00C879C7" w:rsidP="003D62A7">
      <w:pPr>
        <w:numPr>
          <w:ilvl w:val="0"/>
          <w:numId w:val="61"/>
        </w:numPr>
        <w:spacing w:after="40" w:line="260" w:lineRule="exact"/>
      </w:pPr>
      <w:r>
        <w:rPr>
          <w:b/>
          <w:bCs/>
          <w:sz w:val="16"/>
          <w:szCs w:val="16"/>
        </w:rPr>
        <w:t>SHALL</w:t>
      </w:r>
      <w:r>
        <w:t xml:space="preserve"> contain exactly one [1..1] </w:t>
      </w:r>
      <w:r>
        <w:rPr>
          <w:rFonts w:ascii="Courier New" w:hAnsi="Courier New"/>
          <w:b/>
          <w:bCs/>
        </w:rPr>
        <w:t>title</w:t>
      </w:r>
      <w:r>
        <w:t xml:space="preserve"> (CONF:8032). </w:t>
      </w:r>
    </w:p>
    <w:p w14:paraId="61BB420A" w14:textId="77777777" w:rsidR="00C879C7" w:rsidRDefault="00C879C7" w:rsidP="003D62A7">
      <w:pPr>
        <w:numPr>
          <w:ilvl w:val="0"/>
          <w:numId w:val="61"/>
        </w:numPr>
        <w:spacing w:after="40" w:line="260" w:lineRule="exact"/>
      </w:pPr>
      <w:r>
        <w:rPr>
          <w:b/>
          <w:bCs/>
          <w:sz w:val="16"/>
          <w:szCs w:val="16"/>
        </w:rPr>
        <w:t>SHALL</w:t>
      </w:r>
      <w:r>
        <w:t xml:space="preserve"> contain exactly one [1..1] </w:t>
      </w:r>
      <w:r>
        <w:rPr>
          <w:rFonts w:ascii="Courier New" w:hAnsi="Courier New"/>
          <w:b/>
          <w:bCs/>
        </w:rPr>
        <w:t>text</w:t>
      </w:r>
      <w:r>
        <w:t xml:space="preserve"> (CONF:8033). </w:t>
      </w:r>
    </w:p>
    <w:p w14:paraId="67E1775C" w14:textId="77777777" w:rsidR="00C879C7" w:rsidRDefault="00C879C7" w:rsidP="003D62A7">
      <w:pPr>
        <w:numPr>
          <w:ilvl w:val="0"/>
          <w:numId w:val="61"/>
        </w:numPr>
        <w:spacing w:after="40" w:line="260" w:lineRule="exact"/>
      </w:pPr>
      <w:r>
        <w:t xml:space="preserve">If the Operative Note Fluids section is present, there </w:t>
      </w:r>
      <w:r w:rsidRPr="00C879C7">
        <w:rPr>
          <w:rStyle w:val="keyword"/>
        </w:rPr>
        <w:t>SHALL</w:t>
      </w:r>
      <w:r>
        <w:t xml:space="preserve"> be a statement providing details of the fluids administered or </w:t>
      </w:r>
      <w:r w:rsidRPr="00C879C7">
        <w:rPr>
          <w:rStyle w:val="keyword"/>
        </w:rPr>
        <w:t>SHALL</w:t>
      </w:r>
      <w:r>
        <w:t xml:space="preserve"> explicitly state there were no fluids administered. (CONF:8052).</w:t>
      </w:r>
    </w:p>
    <w:p w14:paraId="4FACFCAE" w14:textId="77777777" w:rsidR="00C879C7" w:rsidRPr="00C879C7" w:rsidRDefault="00C879C7" w:rsidP="00C879C7">
      <w:pPr>
        <w:pStyle w:val="BodyText"/>
      </w:pPr>
    </w:p>
    <w:p w14:paraId="3A668D82" w14:textId="77777777" w:rsidR="00E22C6B" w:rsidRDefault="00E22C6B" w:rsidP="00E80C05">
      <w:pPr>
        <w:pStyle w:val="Heading2nospace"/>
      </w:pPr>
      <w:bookmarkStart w:id="415" w:name="_Toc163893628"/>
      <w:r>
        <w:t xml:space="preserve">Operative Note </w:t>
      </w:r>
      <w:bookmarkStart w:id="416" w:name="S_OpNoteSurgicalProcedureSection"/>
      <w:bookmarkEnd w:id="416"/>
      <w:r>
        <w:t>Surgical Procedure Section</w:t>
      </w:r>
      <w:r w:rsidR="00907692">
        <w:t xml:space="preserve"> </w:t>
      </w:r>
      <w:r w:rsidR="00907692" w:rsidRPr="00907692">
        <w:t>10223-6</w:t>
      </w:r>
      <w:bookmarkEnd w:id="415"/>
    </w:p>
    <w:p w14:paraId="0B4F7618" w14:textId="77777777" w:rsidR="00E22C6B" w:rsidRDefault="00E22C6B" w:rsidP="00E22C6B">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2.16.840.1.113883.10.20.7.14(open)</w:t>
      </w:r>
      <w:r>
        <w:rPr>
          <w:rFonts w:ascii="Bookman Old Style" w:hAnsi="Bookman Old Style"/>
        </w:rPr>
        <w:t>]</w:t>
      </w:r>
    </w:p>
    <w:p w14:paraId="02721D3C" w14:textId="77777777" w:rsidR="00E22C6B" w:rsidRDefault="00907692" w:rsidP="00E22C6B">
      <w:pPr>
        <w:pStyle w:val="BodyText"/>
      </w:pPr>
      <w:r>
        <w:t xml:space="preserve">The Operative Note Surgical Procedure section may be used to restate the procedures performed if appropriate for an enterprise workflow.  The procedure(s) performed associated with the Operative Note are formally modeled in the </w:t>
      </w:r>
      <w:r w:rsidR="00575879">
        <w:t>h</w:t>
      </w:r>
      <w:r>
        <w:t xml:space="preserve">eader using </w:t>
      </w:r>
      <w:r w:rsidRPr="004319DF">
        <w:rPr>
          <w:rStyle w:val="XMLname"/>
        </w:rPr>
        <w:t>serviceEvent</w:t>
      </w:r>
      <w:r>
        <w:t>.</w:t>
      </w:r>
    </w:p>
    <w:p w14:paraId="6ED84835" w14:textId="77777777" w:rsidR="00E22C6B" w:rsidRDefault="00E22C6B" w:rsidP="003D62A7">
      <w:pPr>
        <w:numPr>
          <w:ilvl w:val="0"/>
          <w:numId w:val="62"/>
        </w:numPr>
        <w:spacing w:after="40" w:line="260" w:lineRule="exact"/>
      </w:pPr>
      <w:r>
        <w:rPr>
          <w:b/>
          <w:bCs/>
          <w:sz w:val="16"/>
          <w:szCs w:val="16"/>
        </w:rPr>
        <w:lastRenderedPageBreak/>
        <w:t>SHALL</w:t>
      </w:r>
      <w:r>
        <w:t xml:space="preserve"> contain exactly one [1..1] </w:t>
      </w:r>
      <w:r>
        <w:rPr>
          <w:rFonts w:ascii="Courier New" w:hAnsi="Courier New"/>
          <w:b/>
          <w:bCs/>
        </w:rPr>
        <w:t>templateId/@root</w:t>
      </w:r>
      <w:r>
        <w:t>="</w:t>
      </w:r>
      <w:r>
        <w:rPr>
          <w:rFonts w:ascii="Courier New" w:hAnsi="Courier New"/>
        </w:rPr>
        <w:t>2.16.840.1.113883.10.20.7.14</w:t>
      </w:r>
      <w:r>
        <w:t xml:space="preserve">" (CONF:8034). </w:t>
      </w:r>
    </w:p>
    <w:p w14:paraId="7A57090C" w14:textId="77777777" w:rsidR="00E22C6B" w:rsidRDefault="00E22C6B" w:rsidP="003D62A7">
      <w:pPr>
        <w:numPr>
          <w:ilvl w:val="0"/>
          <w:numId w:val="62"/>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10223-6</w:t>
      </w:r>
      <w:r>
        <w:t xml:space="preserve">" Operative Note Surgical Procedure (CodeSystem: </w:t>
      </w:r>
      <w:r>
        <w:rPr>
          <w:rFonts w:ascii="Courier New" w:hAnsi="Courier New"/>
        </w:rPr>
        <w:t>2.16.840.1.113883.6.1 LOINC</w:t>
      </w:r>
      <w:r>
        <w:t xml:space="preserve">) (CONF:8035). </w:t>
      </w:r>
    </w:p>
    <w:p w14:paraId="78030293" w14:textId="77777777" w:rsidR="00E22C6B" w:rsidRDefault="00E22C6B" w:rsidP="003D62A7">
      <w:pPr>
        <w:numPr>
          <w:ilvl w:val="0"/>
          <w:numId w:val="62"/>
        </w:numPr>
        <w:spacing w:after="40" w:line="260" w:lineRule="exact"/>
      </w:pPr>
      <w:r>
        <w:rPr>
          <w:b/>
          <w:bCs/>
          <w:sz w:val="16"/>
          <w:szCs w:val="16"/>
        </w:rPr>
        <w:t>SHALL</w:t>
      </w:r>
      <w:r>
        <w:t xml:space="preserve"> contain exactly one [1..1] </w:t>
      </w:r>
      <w:r>
        <w:rPr>
          <w:rFonts w:ascii="Courier New" w:hAnsi="Courier New"/>
          <w:b/>
          <w:bCs/>
        </w:rPr>
        <w:t>title</w:t>
      </w:r>
      <w:r>
        <w:t xml:space="preserve"> (CONF:8036). </w:t>
      </w:r>
    </w:p>
    <w:p w14:paraId="2686ACED" w14:textId="77777777" w:rsidR="00E22C6B" w:rsidRDefault="00E22C6B" w:rsidP="003D62A7">
      <w:pPr>
        <w:numPr>
          <w:ilvl w:val="0"/>
          <w:numId w:val="62"/>
        </w:numPr>
        <w:spacing w:after="40" w:line="260" w:lineRule="exact"/>
      </w:pPr>
      <w:r>
        <w:rPr>
          <w:b/>
          <w:bCs/>
          <w:sz w:val="16"/>
          <w:szCs w:val="16"/>
        </w:rPr>
        <w:t>SHALL</w:t>
      </w:r>
      <w:r>
        <w:t xml:space="preserve"> contain exactly one [1..1] </w:t>
      </w:r>
      <w:r>
        <w:rPr>
          <w:rFonts w:ascii="Courier New" w:hAnsi="Courier New"/>
          <w:b/>
          <w:bCs/>
        </w:rPr>
        <w:t>text</w:t>
      </w:r>
      <w:r>
        <w:t xml:space="preserve"> (CONF:8037). </w:t>
      </w:r>
    </w:p>
    <w:p w14:paraId="17A4CCC1" w14:textId="77777777" w:rsidR="00E22C6B" w:rsidRDefault="00E22C6B" w:rsidP="003D62A7">
      <w:pPr>
        <w:numPr>
          <w:ilvl w:val="0"/>
          <w:numId w:val="62"/>
        </w:numPr>
        <w:spacing w:after="40" w:line="260" w:lineRule="exact"/>
      </w:pPr>
      <w:r>
        <w:t xml:space="preserve">If the surgical procedure section is present there </w:t>
      </w:r>
      <w:r w:rsidRPr="00836C81">
        <w:rPr>
          <w:rStyle w:val="keyword"/>
        </w:rPr>
        <w:t>SHALL</w:t>
      </w:r>
      <w:r>
        <w:t xml:space="preserve"> be text indicating the procedure performed. (CONF:8054).</w:t>
      </w:r>
    </w:p>
    <w:p w14:paraId="284FB49F" w14:textId="77777777" w:rsidR="00E22C6B" w:rsidRPr="00E22C6B" w:rsidRDefault="00E22C6B" w:rsidP="00E22C6B">
      <w:pPr>
        <w:pStyle w:val="BracketData"/>
      </w:pPr>
    </w:p>
    <w:p w14:paraId="14D10D8F" w14:textId="77777777" w:rsidR="00F6511C" w:rsidRDefault="00F6511C" w:rsidP="00E80C05">
      <w:pPr>
        <w:pStyle w:val="Heading2nospace"/>
      </w:pPr>
      <w:bookmarkStart w:id="417" w:name="_Toc163893629"/>
      <w:r>
        <w:t>Payers Section</w:t>
      </w:r>
      <w:r w:rsidR="007371AF">
        <w:t xml:space="preserve"> </w:t>
      </w:r>
      <w:r w:rsidR="007371AF" w:rsidRPr="007371AF">
        <w:t>48768-6</w:t>
      </w:r>
      <w:bookmarkEnd w:id="417"/>
    </w:p>
    <w:p w14:paraId="3301D99A" w14:textId="77777777" w:rsidR="00F6511C" w:rsidRDefault="00F6511C" w:rsidP="00F6511C">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2.16.840.1.113883.10.20.22.2.18(open)</w:t>
      </w:r>
      <w:r>
        <w:rPr>
          <w:rFonts w:ascii="Bookman Old Style" w:hAnsi="Bookman Old Style"/>
        </w:rPr>
        <w:t>]</w:t>
      </w:r>
    </w:p>
    <w:p w14:paraId="6905BAB1" w14:textId="77777777" w:rsidR="007371AF" w:rsidRDefault="007371AF" w:rsidP="00F6511C">
      <w:pPr>
        <w:pStyle w:val="BodyText"/>
      </w:pPr>
      <w:r w:rsidRPr="007371AF">
        <w:rPr>
          <w:iCs/>
        </w:rPr>
        <w:t xml:space="preserve">The Payers section </w:t>
      </w:r>
      <w:r w:rsidRPr="007371AF">
        <w:t>contains data on the patient’s payers, whether a ‘third party’ insurance, self-pay, other payer or guarantor, or some combination of payers, and is used to define which entity is the responsible fiduciary for the financial aspects of a patient’s care.</w:t>
      </w:r>
    </w:p>
    <w:p w14:paraId="1BD7F8A9" w14:textId="77777777" w:rsidR="007371AF" w:rsidRDefault="007371AF" w:rsidP="007371AF">
      <w:pPr>
        <w:pStyle w:val="BodyText"/>
      </w:pPr>
      <w:r w:rsidRPr="007371AF">
        <w:t>Each unique instance of a payer and all the pertinent data needed to contact, bill to, and collect from that payer should be included. Authorization information that can be used to define pertinent referral, authorization tracking number, procedure, therapy, intervention, device, or similar authorizations for the patient or provider, or both should be included. At a minimum, the patient’s pertinent current payment sources should be listed.</w:t>
      </w:r>
    </w:p>
    <w:p w14:paraId="476B3580" w14:textId="77777777" w:rsidR="00F6511C" w:rsidRPr="007371AF" w:rsidRDefault="007371AF" w:rsidP="007371AF">
      <w:pPr>
        <w:pStyle w:val="BodyText"/>
      </w:pPr>
      <w:r>
        <w:t>The CCD represents the sources of payment as a coverage act, which identifies all of the insurance policies or government or other programs that cover some or all of the patient's healthcare expenses.  The policies or programs are sequenced by order of preference.  Each policy or program identifies the covered party with respect to the payer, so that the identifiers can be recorded.</w:t>
      </w:r>
    </w:p>
    <w:p w14:paraId="76F03BA0" w14:textId="77777777" w:rsidR="00F6511C" w:rsidRDefault="00F6511C" w:rsidP="003D62A7">
      <w:pPr>
        <w:numPr>
          <w:ilvl w:val="0"/>
          <w:numId w:val="95"/>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2.16.840.1.113883.10.20.22.2.18</w:t>
      </w:r>
      <w:r>
        <w:t xml:space="preserve">" (CONF:7924). </w:t>
      </w:r>
    </w:p>
    <w:p w14:paraId="792C57F1" w14:textId="77777777" w:rsidR="00F6511C" w:rsidRDefault="00F6511C" w:rsidP="003D62A7">
      <w:pPr>
        <w:numPr>
          <w:ilvl w:val="0"/>
          <w:numId w:val="95"/>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48768-6</w:t>
      </w:r>
      <w:r>
        <w:t xml:space="preserve">" Payers (CodeSystem: </w:t>
      </w:r>
      <w:r>
        <w:rPr>
          <w:rFonts w:ascii="Courier New" w:hAnsi="Courier New"/>
        </w:rPr>
        <w:t>2.16.840.1.113883.6.1 LOINC</w:t>
      </w:r>
      <w:r>
        <w:t xml:space="preserve">) (CONF:7925). </w:t>
      </w:r>
    </w:p>
    <w:p w14:paraId="3536AB44" w14:textId="77777777" w:rsidR="00F6511C" w:rsidRDefault="00F6511C" w:rsidP="003D62A7">
      <w:pPr>
        <w:numPr>
          <w:ilvl w:val="0"/>
          <w:numId w:val="95"/>
        </w:numPr>
        <w:spacing w:after="40" w:line="260" w:lineRule="exact"/>
      </w:pPr>
      <w:r>
        <w:rPr>
          <w:b/>
          <w:bCs/>
          <w:sz w:val="16"/>
          <w:szCs w:val="16"/>
        </w:rPr>
        <w:t>SHALL</w:t>
      </w:r>
      <w:r>
        <w:t xml:space="preserve"> contain exactly one [1..1] </w:t>
      </w:r>
      <w:r>
        <w:rPr>
          <w:rFonts w:ascii="Courier New" w:hAnsi="Courier New"/>
          <w:b/>
          <w:bCs/>
        </w:rPr>
        <w:t>title</w:t>
      </w:r>
      <w:r>
        <w:t xml:space="preserve"> (CONF:7926). </w:t>
      </w:r>
    </w:p>
    <w:p w14:paraId="0D552D24" w14:textId="77777777" w:rsidR="00F6511C" w:rsidRDefault="00F6511C" w:rsidP="003D62A7">
      <w:pPr>
        <w:numPr>
          <w:ilvl w:val="0"/>
          <w:numId w:val="95"/>
        </w:numPr>
        <w:spacing w:after="40" w:line="260" w:lineRule="exact"/>
      </w:pPr>
      <w:r>
        <w:rPr>
          <w:b/>
          <w:bCs/>
          <w:sz w:val="16"/>
          <w:szCs w:val="16"/>
        </w:rPr>
        <w:t>SHALL</w:t>
      </w:r>
      <w:r>
        <w:t xml:space="preserve"> contain exactly one [1..1] </w:t>
      </w:r>
      <w:r>
        <w:rPr>
          <w:rFonts w:ascii="Courier New" w:hAnsi="Courier New"/>
          <w:b/>
          <w:bCs/>
        </w:rPr>
        <w:t>text</w:t>
      </w:r>
      <w:r>
        <w:t xml:space="preserve"> (CONF:7927). </w:t>
      </w:r>
    </w:p>
    <w:p w14:paraId="17B184F7" w14:textId="77777777" w:rsidR="00F6511C" w:rsidRDefault="00F6511C" w:rsidP="003D62A7">
      <w:pPr>
        <w:numPr>
          <w:ilvl w:val="0"/>
          <w:numId w:val="95"/>
        </w:numPr>
        <w:spacing w:after="40" w:line="260" w:lineRule="exact"/>
      </w:pPr>
      <w:r>
        <w:rPr>
          <w:b/>
          <w:bCs/>
          <w:sz w:val="16"/>
          <w:szCs w:val="16"/>
        </w:rPr>
        <w:t>SHOULD</w:t>
      </w:r>
      <w:r>
        <w:t xml:space="preserve"> contain exactly one [1..1] </w:t>
      </w:r>
      <w:r>
        <w:rPr>
          <w:rFonts w:ascii="Courier New" w:hAnsi="Courier New"/>
          <w:b/>
          <w:bCs/>
        </w:rPr>
        <w:t>entry</w:t>
      </w:r>
      <w:r>
        <w:t xml:space="preserve"> (CONF:7959). </w:t>
      </w:r>
    </w:p>
    <w:p w14:paraId="1046A4C4" w14:textId="77777777" w:rsidR="00F6511C" w:rsidRDefault="00F6511C" w:rsidP="003D62A7">
      <w:pPr>
        <w:keepLines/>
        <w:numPr>
          <w:ilvl w:val="1"/>
          <w:numId w:val="95"/>
        </w:numPr>
        <w:pBdr>
          <w:top w:val="single" w:sz="4" w:space="1" w:color="auto"/>
          <w:left w:val="single" w:sz="4" w:space="4" w:color="auto"/>
          <w:bottom w:val="single" w:sz="4" w:space="1" w:color="auto"/>
          <w:right w:val="single" w:sz="4" w:space="4" w:color="auto"/>
        </w:pBdr>
        <w:shd w:val="clear" w:color="auto" w:fill="E6E6E6"/>
        <w:spacing w:after="40" w:line="260" w:lineRule="exact"/>
      </w:pPr>
      <w:r w:rsidRPr="00F6511C">
        <w:rPr>
          <w:b/>
        </w:rPr>
        <w:t>NOTE</w:t>
      </w:r>
      <w:r>
        <w:t xml:space="preserve">: This conformance statement is for reference only. It has not yet been reviewed and consolidated according to the scope and intent of this guide. </w:t>
      </w:r>
      <w:r>
        <w:br/>
        <w:t xml:space="preserve">CONF-XXXX: The Payers section </w:t>
      </w:r>
      <w:r>
        <w:rPr>
          <w:b/>
          <w:bCs/>
          <w:sz w:val="16"/>
          <w:szCs w:val="16"/>
        </w:rPr>
        <w:t>SHOULD</w:t>
      </w:r>
      <w:r>
        <w:t xml:space="preserve"> include one or more coverage activities (templateId 2.16.840.1.113883.10.20.1.20). </w:t>
      </w:r>
      <w:r w:rsidRPr="00F6511C">
        <w:rPr>
          <w:b/>
        </w:rPr>
        <w:t>NOTE</w:t>
      </w:r>
      <w:r>
        <w:t>: This conformance statement is for reference only. It has not yet been reviewed and consolidated according to the scope and intent of this guide. (CONF:7960).</w:t>
      </w:r>
    </w:p>
    <w:p w14:paraId="012BAD0D" w14:textId="77777777" w:rsidR="00F6511C" w:rsidRPr="00F6511C" w:rsidRDefault="00F6511C" w:rsidP="00F6511C">
      <w:pPr>
        <w:pStyle w:val="BracketData"/>
      </w:pPr>
    </w:p>
    <w:p w14:paraId="039A87E5" w14:textId="77777777" w:rsidR="00E80C05" w:rsidRDefault="00E80C05" w:rsidP="00E80C05">
      <w:pPr>
        <w:pStyle w:val="Heading2nospace"/>
      </w:pPr>
      <w:bookmarkStart w:id="418" w:name="_Toc163893630"/>
      <w:r>
        <w:t xml:space="preserve">Physical Exam </w:t>
      </w:r>
      <w:bookmarkStart w:id="419" w:name="S_PhysicalExamSection"/>
      <w:bookmarkEnd w:id="419"/>
      <w:r>
        <w:t>Section</w:t>
      </w:r>
      <w:r w:rsidR="00EE3C49">
        <w:t xml:space="preserve"> </w:t>
      </w:r>
      <w:r w:rsidR="00EE3C49" w:rsidRPr="00EE3C49">
        <w:t>29545-1</w:t>
      </w:r>
      <w:bookmarkEnd w:id="418"/>
    </w:p>
    <w:p w14:paraId="5A5C0A33" w14:textId="77777777" w:rsidR="00E80C05" w:rsidRDefault="00E80C05" w:rsidP="00E80C05">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2.16.840.1.113883.10.20.2.10(open)</w:t>
      </w:r>
      <w:r>
        <w:rPr>
          <w:rFonts w:ascii="Bookman Old Style" w:hAnsi="Bookman Old Style"/>
        </w:rPr>
        <w:t>]</w:t>
      </w:r>
    </w:p>
    <w:p w14:paraId="180019BC" w14:textId="77777777" w:rsidR="00E80C05" w:rsidRDefault="00217CD1" w:rsidP="00E80C05">
      <w:pPr>
        <w:pStyle w:val="BodyText"/>
      </w:pPr>
      <w:r w:rsidRPr="009C7C0D">
        <w:t>The Physical Examination section includes direct observations made by the clinician. The examination may include the use of simple instruments and may also describe simple maneuvers performed directly on the patient’s body. This section includes</w:t>
      </w:r>
      <w:r w:rsidRPr="00856E9F">
        <w:t xml:space="preserve"> </w:t>
      </w:r>
      <w:r w:rsidRPr="009C7C0D">
        <w:t xml:space="preserve">only observations made by the examining clinician using inspection, palpation, auscultation, and percussion; it does not include laboratory or imaging findings. The exam may be limited to pertinent body systems based on the patient’s chief complaint or it may include a comprehensive examination. The examination may be reported as a collection of random clinical statements or it may be reported categorically. Categorical report formats </w:t>
      </w:r>
      <w:r w:rsidRPr="009C7C0D">
        <w:rPr>
          <w:szCs w:val="16"/>
        </w:rPr>
        <w:t xml:space="preserve">may </w:t>
      </w:r>
      <w:r w:rsidRPr="009C7C0D">
        <w:t xml:space="preserve">be divided into multiple subsections, including </w:t>
      </w:r>
      <w:hyperlink w:anchor="_Vital_Signs_Section" w:history="1">
        <w:r w:rsidRPr="00217CD1">
          <w:rPr>
            <w:rStyle w:val="Hyperlink"/>
          </w:rPr>
          <w:t>Vital Signs</w:t>
        </w:r>
      </w:hyperlink>
      <w:r w:rsidR="00D517E1">
        <w:t xml:space="preserve"> or </w:t>
      </w:r>
      <w:r w:rsidR="00250A54">
        <w:t>Medical History Section</w:t>
      </w:r>
      <w:r>
        <w:t xml:space="preserve">. </w:t>
      </w:r>
      <w:r w:rsidRPr="009C7C0D">
        <w:t xml:space="preserve">Note that Vital Signs can be a top-level section or </w:t>
      </w:r>
      <w:r>
        <w:t xml:space="preserve">a </w:t>
      </w:r>
      <w:r w:rsidRPr="009C7C0D">
        <w:t>subsection of Physical Exam</w:t>
      </w:r>
      <w:r>
        <w:t>ination</w:t>
      </w:r>
      <w:r w:rsidRPr="009C7C0D">
        <w:t>.</w:t>
      </w:r>
    </w:p>
    <w:p w14:paraId="56E7F54C" w14:textId="77777777" w:rsidR="00E80C05" w:rsidRDefault="00E80C05" w:rsidP="00E80C05">
      <w:pPr>
        <w:numPr>
          <w:ilvl w:val="0"/>
          <w:numId w:val="24"/>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2.16.840.1.113883.10.20.2.10</w:t>
      </w:r>
      <w:r>
        <w:t xml:space="preserve">" (CONF:7806). </w:t>
      </w:r>
    </w:p>
    <w:p w14:paraId="1BBA40B3" w14:textId="77777777" w:rsidR="00E80C05" w:rsidRDefault="00E80C05" w:rsidP="00E80C05">
      <w:pPr>
        <w:numPr>
          <w:ilvl w:val="0"/>
          <w:numId w:val="24"/>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29545-1</w:t>
      </w:r>
      <w:r>
        <w:t xml:space="preserve">" Physical Findings (CodeSystem: </w:t>
      </w:r>
      <w:r>
        <w:rPr>
          <w:rFonts w:ascii="Courier New" w:hAnsi="Courier New"/>
        </w:rPr>
        <w:t>2.16.840.1.113883.6.1 LOINC</w:t>
      </w:r>
      <w:r>
        <w:t xml:space="preserve">) (CONF:7807). </w:t>
      </w:r>
    </w:p>
    <w:p w14:paraId="5350CF92" w14:textId="77777777" w:rsidR="00E80C05" w:rsidRDefault="00E80C05" w:rsidP="00E80C05">
      <w:pPr>
        <w:numPr>
          <w:ilvl w:val="0"/>
          <w:numId w:val="24"/>
        </w:numPr>
        <w:spacing w:after="40" w:line="260" w:lineRule="exact"/>
      </w:pPr>
      <w:r>
        <w:rPr>
          <w:b/>
          <w:bCs/>
          <w:sz w:val="16"/>
          <w:szCs w:val="16"/>
        </w:rPr>
        <w:t>SHALL</w:t>
      </w:r>
      <w:r>
        <w:t xml:space="preserve"> contain exactly one [1..1] </w:t>
      </w:r>
      <w:r>
        <w:rPr>
          <w:rFonts w:ascii="Courier New" w:hAnsi="Courier New"/>
          <w:b/>
          <w:bCs/>
        </w:rPr>
        <w:t>title</w:t>
      </w:r>
      <w:r>
        <w:t xml:space="preserve"> (CONF:7808). </w:t>
      </w:r>
    </w:p>
    <w:p w14:paraId="5E37E4E3" w14:textId="77777777" w:rsidR="00E80C05" w:rsidRDefault="00E80C05" w:rsidP="00C56FF0">
      <w:pPr>
        <w:keepNext/>
        <w:numPr>
          <w:ilvl w:val="0"/>
          <w:numId w:val="24"/>
        </w:numPr>
        <w:spacing w:after="40" w:line="260" w:lineRule="exact"/>
      </w:pPr>
      <w:r>
        <w:rPr>
          <w:b/>
          <w:bCs/>
          <w:sz w:val="16"/>
          <w:szCs w:val="16"/>
        </w:rPr>
        <w:t>SHALL</w:t>
      </w:r>
      <w:r>
        <w:t xml:space="preserve"> contain exactly one [1..1] </w:t>
      </w:r>
      <w:r>
        <w:rPr>
          <w:rFonts w:ascii="Courier New" w:hAnsi="Courier New"/>
          <w:b/>
          <w:bCs/>
        </w:rPr>
        <w:t>text</w:t>
      </w:r>
      <w:r>
        <w:t xml:space="preserve"> (CONF:7809). </w:t>
      </w:r>
    </w:p>
    <w:p w14:paraId="2154B1EE" w14:textId="77777777" w:rsidR="00E80C05" w:rsidRDefault="0035189D" w:rsidP="00C56FF0">
      <w:pPr>
        <w:keepLines/>
        <w:numPr>
          <w:ilvl w:val="1"/>
          <w:numId w:val="24"/>
        </w:numPr>
        <w:pBdr>
          <w:top w:val="single" w:sz="4" w:space="1" w:color="auto"/>
          <w:left w:val="single" w:sz="4" w:space="4" w:color="auto"/>
          <w:bottom w:val="single" w:sz="4" w:space="1" w:color="auto"/>
          <w:right w:val="single" w:sz="4" w:space="4" w:color="auto"/>
        </w:pBdr>
        <w:shd w:val="clear" w:color="auto" w:fill="E6E6E6"/>
        <w:spacing w:after="40" w:line="260" w:lineRule="exact"/>
      </w:pPr>
      <w:r w:rsidRPr="0035189D">
        <w:rPr>
          <w:b/>
        </w:rPr>
        <w:t>NOTE</w:t>
      </w:r>
      <w:r>
        <w:t xml:space="preserve">: This conformance statement is for reference only. </w:t>
      </w:r>
      <w:r w:rsidR="00E80C05">
        <w:t xml:space="preserve">CONF-XXXX: The Physical Exam section </w:t>
      </w:r>
      <w:r w:rsidR="00E80C05" w:rsidRPr="000B2288">
        <w:rPr>
          <w:rStyle w:val="keyword"/>
        </w:rPr>
        <w:t>MAY</w:t>
      </w:r>
      <w:r w:rsidR="00E80C05">
        <w:t xml:space="preserve"> contain clinical statements. It has not yet been reviewed and consolidated according to the scope and intent of this </w:t>
      </w:r>
      <w:r w:rsidR="008D7D74">
        <w:t>g</w:t>
      </w:r>
      <w:r w:rsidR="00E80C05">
        <w:t>uide. IHE PCC includes 27 optional sections. (CONF:7867).</w:t>
      </w:r>
    </w:p>
    <w:p w14:paraId="493ACCA7" w14:textId="77777777" w:rsidR="003F684E" w:rsidRDefault="003F684E" w:rsidP="003F684E">
      <w:pPr>
        <w:pStyle w:val="Caption"/>
      </w:pPr>
      <w:bookmarkStart w:id="420" w:name="_Toc163893752"/>
      <w:r>
        <w:t xml:space="preserve">Figure </w:t>
      </w:r>
      <w:r w:rsidR="0000006B">
        <w:fldChar w:fldCharType="begin"/>
      </w:r>
      <w:r w:rsidR="0000006B">
        <w:instrText xml:space="preserve"> SEQ Figure \* ARABIC </w:instrText>
      </w:r>
      <w:r w:rsidR="0000006B">
        <w:fldChar w:fldCharType="separate"/>
      </w:r>
      <w:r w:rsidR="00D61323">
        <w:t>57</w:t>
      </w:r>
      <w:r w:rsidR="0000006B">
        <w:fldChar w:fldCharType="end"/>
      </w:r>
      <w:r>
        <w:t>: Physical exam section example</w:t>
      </w:r>
      <w:bookmarkEnd w:id="420"/>
    </w:p>
    <w:p w14:paraId="6FCA10A9" w14:textId="77777777" w:rsidR="003F684E" w:rsidRPr="004F468D" w:rsidRDefault="003F684E" w:rsidP="003F684E">
      <w:pPr>
        <w:pStyle w:val="Example"/>
      </w:pPr>
      <w:r w:rsidRPr="004F468D">
        <w:t>&lt;component&gt;</w:t>
      </w:r>
    </w:p>
    <w:p w14:paraId="35EE161C" w14:textId="77777777" w:rsidR="003F684E" w:rsidRDefault="003F684E" w:rsidP="003F684E">
      <w:pPr>
        <w:pStyle w:val="Example"/>
      </w:pPr>
      <w:r>
        <w:t xml:space="preserve">  &lt;section&gt;</w:t>
      </w:r>
    </w:p>
    <w:p w14:paraId="09D30D9C" w14:textId="77777777" w:rsidR="003F684E" w:rsidRDefault="003F684E" w:rsidP="003F684E">
      <w:pPr>
        <w:pStyle w:val="Example"/>
      </w:pPr>
      <w:r>
        <w:t xml:space="preserve">    &lt;templateId root="2.16.840.1.113883.10.20.2.10"/&gt;</w:t>
      </w:r>
    </w:p>
    <w:p w14:paraId="00BDE08F" w14:textId="77777777" w:rsidR="003F684E" w:rsidRDefault="003F684E" w:rsidP="003F684E">
      <w:pPr>
        <w:pStyle w:val="Example"/>
      </w:pPr>
      <w:r>
        <w:t xml:space="preserve">    &lt;code codeSystem="2.16.840.1.113883.6.1" codeSystemName="LOINC" </w:t>
      </w:r>
    </w:p>
    <w:p w14:paraId="0F5C7AFC" w14:textId="77777777" w:rsidR="003F684E" w:rsidRDefault="003F684E" w:rsidP="003F684E">
      <w:pPr>
        <w:pStyle w:val="Example"/>
      </w:pPr>
      <w:r>
        <w:t xml:space="preserve">        code="29545-1" displayName="PHYSICAL FINDINGS"/&gt;</w:t>
      </w:r>
    </w:p>
    <w:p w14:paraId="69E6CF64" w14:textId="77777777" w:rsidR="003F684E" w:rsidRDefault="003F684E" w:rsidP="003F684E">
      <w:pPr>
        <w:pStyle w:val="Example"/>
      </w:pPr>
      <w:r>
        <w:t xml:space="preserve">    &lt;title&gt;PHYSICAL EXAMINATION&lt;/title&gt;</w:t>
      </w:r>
    </w:p>
    <w:p w14:paraId="56AF1D5C" w14:textId="77777777" w:rsidR="003F684E" w:rsidRDefault="003F684E" w:rsidP="003F684E">
      <w:pPr>
        <w:pStyle w:val="Example"/>
      </w:pPr>
      <w:r>
        <w:t xml:space="preserve">    &lt;text&gt; </w:t>
      </w:r>
    </w:p>
    <w:p w14:paraId="1706357B" w14:textId="77777777" w:rsidR="003F684E" w:rsidRDefault="003F684E" w:rsidP="003F684E">
      <w:pPr>
        <w:pStyle w:val="Example"/>
      </w:pPr>
      <w:r>
        <w:t xml:space="preserve">      &lt;paragraph&gt;All normal to examination.&lt;/paragraph&gt;</w:t>
      </w:r>
    </w:p>
    <w:p w14:paraId="643E681A" w14:textId="77777777" w:rsidR="003F684E" w:rsidRDefault="003F684E" w:rsidP="003F684E">
      <w:pPr>
        <w:pStyle w:val="Example"/>
      </w:pPr>
      <w:r>
        <w:t xml:space="preserve">    &lt;/text&gt;  </w:t>
      </w:r>
    </w:p>
    <w:p w14:paraId="492CA508" w14:textId="77777777" w:rsidR="003F684E" w:rsidRDefault="003F684E" w:rsidP="003F684E">
      <w:pPr>
        <w:pStyle w:val="Example"/>
      </w:pPr>
      <w:r>
        <w:t xml:space="preserve">  &lt;/section&gt;</w:t>
      </w:r>
    </w:p>
    <w:p w14:paraId="50C3F9D9" w14:textId="77777777" w:rsidR="003F684E" w:rsidRPr="004F468D" w:rsidRDefault="003F684E" w:rsidP="003F684E">
      <w:pPr>
        <w:pStyle w:val="Example"/>
      </w:pPr>
      <w:r w:rsidRPr="004F468D">
        <w:t>&lt;/component&gt;</w:t>
      </w:r>
    </w:p>
    <w:p w14:paraId="0954E0CA" w14:textId="77777777" w:rsidR="00E80C05" w:rsidRDefault="00E80C05" w:rsidP="00E80C05">
      <w:pPr>
        <w:pStyle w:val="BodyText"/>
      </w:pPr>
    </w:p>
    <w:p w14:paraId="18404887" w14:textId="77777777" w:rsidR="0033402E" w:rsidRDefault="0033402E" w:rsidP="00FC7EE4">
      <w:pPr>
        <w:pStyle w:val="Heading2"/>
      </w:pPr>
      <w:bookmarkStart w:id="421" w:name="_Toc163893631"/>
      <w:r>
        <w:t>Plan Section</w:t>
      </w:r>
      <w:r w:rsidR="009F76F9">
        <w:t xml:space="preserve"> </w:t>
      </w:r>
      <w:r w:rsidR="009F76F9" w:rsidRPr="009F76F9">
        <w:t>18776-5</w:t>
      </w:r>
      <w:bookmarkEnd w:id="421"/>
    </w:p>
    <w:p w14:paraId="752B1DC9" w14:textId="77777777" w:rsidR="007775E4" w:rsidRDefault="007775E4" w:rsidP="005361CB">
      <w:pPr>
        <w:pStyle w:val="BracketData"/>
        <w:rPr>
          <w:rFonts w:ascii="Bookman Old Style" w:hAnsi="Bookman Old Style"/>
        </w:rPr>
      </w:pPr>
      <w:r>
        <w:rPr>
          <w:rFonts w:ascii="Bookman Old Style" w:hAnsi="Bookman Old Style"/>
        </w:rPr>
        <w:t>[</w:t>
      </w:r>
      <w:r w:rsidR="0033317E">
        <w:t>section</w:t>
      </w:r>
      <w:r>
        <w:rPr>
          <w:rFonts w:ascii="Bookman Old Style" w:hAnsi="Bookman Old Style"/>
        </w:rPr>
        <w:t xml:space="preserve">: templateId </w:t>
      </w:r>
      <w:r>
        <w:t>2.16.840.1.113883.10.20.21.2.10(open)</w:t>
      </w:r>
      <w:r>
        <w:rPr>
          <w:rFonts w:ascii="Bookman Old Style" w:hAnsi="Bookman Old Style"/>
        </w:rPr>
        <w:t>]</w:t>
      </w:r>
    </w:p>
    <w:p w14:paraId="12229172" w14:textId="77777777" w:rsidR="007775E4" w:rsidRDefault="007775E4" w:rsidP="005361CB">
      <w:pPr>
        <w:pStyle w:val="BodyText"/>
      </w:pPr>
      <w:r>
        <w:t xml:space="preserve">The Plan section contains data that defines pending orders, interventions, encounters, services, and procedures for the patient. It is limited to prospective, unfulfilled, or incomplete orders and requests only. All active, incomplete, or pending orders, </w:t>
      </w:r>
      <w:r>
        <w:lastRenderedPageBreak/>
        <w:t>appointments, referrals, procedures, services, or any other pending event of clinical significance to the current care of the patient should be listed unless constrained due to privacy issues. The plan may also contain information about ongoing care of the patient and information regarding goals and clinical reminders. Clinical reminders are placed here to provide prompts for disease prevention and management, patient safety, and health-care quality improvements, including widely accepted performance measures. The plan may also indicate that patient education was given or will be provided.</w:t>
      </w:r>
    </w:p>
    <w:p w14:paraId="53328BC5" w14:textId="77777777" w:rsidR="007775E4" w:rsidRDefault="007775E4" w:rsidP="005361CB">
      <w:pPr>
        <w:numPr>
          <w:ilvl w:val="0"/>
          <w:numId w:val="11"/>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2.16.840.1.113883.10.20.21.2.10</w:t>
      </w:r>
      <w:r>
        <w:t xml:space="preserve">" (CONF:7723). </w:t>
      </w:r>
    </w:p>
    <w:p w14:paraId="5528D7BC" w14:textId="77777777" w:rsidR="007775E4" w:rsidRDefault="007775E4" w:rsidP="005361CB">
      <w:pPr>
        <w:numPr>
          <w:ilvl w:val="0"/>
          <w:numId w:val="11"/>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18776-5</w:t>
      </w:r>
      <w:r>
        <w:t xml:space="preserve">" Plan of Care (CodeSystem: </w:t>
      </w:r>
      <w:r>
        <w:rPr>
          <w:rFonts w:ascii="Courier New" w:hAnsi="Courier New"/>
        </w:rPr>
        <w:t>2.16.840.1.113883.6.1 LOINC</w:t>
      </w:r>
      <w:r>
        <w:t xml:space="preserve">) (CONF:7724). </w:t>
      </w:r>
    </w:p>
    <w:p w14:paraId="1AE938F7" w14:textId="77777777" w:rsidR="007775E4" w:rsidRDefault="007775E4" w:rsidP="005361CB">
      <w:pPr>
        <w:numPr>
          <w:ilvl w:val="0"/>
          <w:numId w:val="11"/>
        </w:numPr>
        <w:spacing w:after="40" w:line="260" w:lineRule="exact"/>
      </w:pPr>
      <w:r>
        <w:rPr>
          <w:b/>
          <w:bCs/>
          <w:sz w:val="16"/>
          <w:szCs w:val="16"/>
        </w:rPr>
        <w:t>SHALL</w:t>
      </w:r>
      <w:r>
        <w:t xml:space="preserve"> contain exactly one [1..1] </w:t>
      </w:r>
      <w:r>
        <w:rPr>
          <w:rFonts w:ascii="Courier New" w:hAnsi="Courier New"/>
          <w:b/>
          <w:bCs/>
        </w:rPr>
        <w:t>text</w:t>
      </w:r>
      <w:r>
        <w:t xml:space="preserve"> (CONF:7725). </w:t>
      </w:r>
    </w:p>
    <w:p w14:paraId="003B2444" w14:textId="77777777" w:rsidR="007775E4" w:rsidRDefault="007775E4" w:rsidP="008F01FD">
      <w:pPr>
        <w:keepNext/>
        <w:numPr>
          <w:ilvl w:val="0"/>
          <w:numId w:val="11"/>
        </w:numPr>
        <w:spacing w:after="40" w:line="260" w:lineRule="exact"/>
      </w:pPr>
      <w:r>
        <w:rPr>
          <w:b/>
          <w:bCs/>
          <w:sz w:val="16"/>
          <w:szCs w:val="16"/>
        </w:rPr>
        <w:t>MAY</w:t>
      </w:r>
      <w:r>
        <w:t xml:space="preserve"> contain at least one [1..*] </w:t>
      </w:r>
      <w:r>
        <w:rPr>
          <w:rFonts w:ascii="Courier New" w:hAnsi="Courier New"/>
          <w:b/>
          <w:bCs/>
        </w:rPr>
        <w:t>entry</w:t>
      </w:r>
      <w:r>
        <w:t xml:space="preserve"> (CONF:7726) such that it </w:t>
      </w:r>
    </w:p>
    <w:p w14:paraId="77EAF195" w14:textId="77777777" w:rsidR="007775E4" w:rsidRDefault="00997079" w:rsidP="008F01FD">
      <w:pPr>
        <w:keepLines/>
        <w:numPr>
          <w:ilvl w:val="1"/>
          <w:numId w:val="11"/>
        </w:numPr>
        <w:pBdr>
          <w:top w:val="single" w:sz="4" w:space="1" w:color="auto"/>
          <w:left w:val="single" w:sz="4" w:space="4" w:color="auto"/>
          <w:bottom w:val="single" w:sz="4" w:space="1" w:color="auto"/>
          <w:right w:val="single" w:sz="4" w:space="4" w:color="auto"/>
        </w:pBdr>
        <w:shd w:val="clear" w:color="auto" w:fill="E6E6E6"/>
        <w:spacing w:after="40" w:line="260" w:lineRule="exact"/>
      </w:pPr>
      <w:r w:rsidRPr="001D2382">
        <w:rPr>
          <w:b/>
        </w:rPr>
        <w:t>NOTE</w:t>
      </w:r>
      <w:r>
        <w:t xml:space="preserve">: This conformance statement is for reference only. It has not yet been reviewed and consolidated. </w:t>
      </w:r>
      <w:r w:rsidR="007775E4">
        <w:t xml:space="preserve">CONF-XXXX: The Assessment, Plan, and Assessment and Plan section(s) </w:t>
      </w:r>
      <w:r w:rsidR="007775E4" w:rsidRPr="00EA7E8E">
        <w:rPr>
          <w:rStyle w:val="keyword"/>
        </w:rPr>
        <w:t>MAY</w:t>
      </w:r>
      <w:r w:rsidR="007775E4">
        <w:t xml:space="preserve"> contain clinical statements. If present, the clinical statements </w:t>
      </w:r>
      <w:r w:rsidR="007775E4" w:rsidRPr="001D2382">
        <w:rPr>
          <w:rStyle w:val="keyword"/>
        </w:rPr>
        <w:t>SHALL</w:t>
      </w:r>
      <w:r w:rsidR="007775E4">
        <w:t xml:space="preserve"> conform to the CCD Plan of </w:t>
      </w:r>
      <w:r>
        <w:t>C</w:t>
      </w:r>
      <w:r w:rsidR="007775E4">
        <w:t>are activities template (</w:t>
      </w:r>
      <w:r w:rsidR="007775E4" w:rsidRPr="00997079">
        <w:rPr>
          <w:rStyle w:val="XMLname"/>
        </w:rPr>
        <w:t>2.16.840.1.113883.10.20.1.25</w:t>
      </w:r>
      <w:r w:rsidR="007775E4">
        <w:t>) (CONF:7728).</w:t>
      </w:r>
    </w:p>
    <w:p w14:paraId="0B42D9C5" w14:textId="77777777" w:rsidR="001F1420" w:rsidRDefault="001F1420" w:rsidP="001F1420">
      <w:pPr>
        <w:pStyle w:val="BodyText"/>
      </w:pPr>
    </w:p>
    <w:p w14:paraId="1EA90700" w14:textId="77777777" w:rsidR="00902FE3" w:rsidRDefault="00902FE3" w:rsidP="004D02DD">
      <w:pPr>
        <w:pStyle w:val="Heading2nospace"/>
      </w:pPr>
      <w:bookmarkStart w:id="422" w:name="_Toc163893632"/>
      <w:r>
        <w:t xml:space="preserve">Planned </w:t>
      </w:r>
      <w:bookmarkStart w:id="423" w:name="S_PlannedProcedureSection"/>
      <w:bookmarkEnd w:id="423"/>
      <w:r>
        <w:t>Procedure Section</w:t>
      </w:r>
      <w:r w:rsidR="002322D3">
        <w:t xml:space="preserve"> </w:t>
      </w:r>
      <w:r w:rsidR="002322D3" w:rsidRPr="002322D3">
        <w:t>59772-4</w:t>
      </w:r>
      <w:bookmarkEnd w:id="422"/>
    </w:p>
    <w:p w14:paraId="557E59D3" w14:textId="77777777" w:rsidR="00902FE3" w:rsidRDefault="00902FE3" w:rsidP="00902FE3">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2.16.840.1.113883.10.20.22.2.30(open)</w:t>
      </w:r>
      <w:r>
        <w:rPr>
          <w:rFonts w:ascii="Bookman Old Style" w:hAnsi="Bookman Old Style"/>
        </w:rPr>
        <w:t>]</w:t>
      </w:r>
    </w:p>
    <w:p w14:paraId="6B48D0C9" w14:textId="77777777" w:rsidR="00902FE3" w:rsidRDefault="00420B7B" w:rsidP="00902FE3">
      <w:pPr>
        <w:pStyle w:val="BodyText"/>
      </w:pPr>
      <w:r w:rsidRPr="006C2014">
        <w:t>The Planned Procedure section records the procedure</w:t>
      </w:r>
      <w:r>
        <w:t>(s)</w:t>
      </w:r>
      <w:r w:rsidRPr="006C2014">
        <w:t xml:space="preserve"> </w:t>
      </w:r>
      <w:r>
        <w:t xml:space="preserve">that </w:t>
      </w:r>
      <w:r w:rsidRPr="006C2014">
        <w:t>the surgeon thought would need to be done based on the preoperative assessment</w:t>
      </w:r>
      <w:r>
        <w:t xml:space="preserve">.  The section will contain </w:t>
      </w:r>
      <w:r w:rsidRPr="006C2014">
        <w:t>the procedure</w:t>
      </w:r>
      <w:r>
        <w:t xml:space="preserve"> or procedures</w:t>
      </w:r>
      <w:r w:rsidRPr="006C2014">
        <w:t xml:space="preserve"> the patient specifically consented to.  </w:t>
      </w:r>
      <w:r>
        <w:t>It may be important to record the procedure(s) that were originally planned for, consented to, and perhaps pre-approved by the payor, particularly if different from the actual procedure(s) and procedure details, to provide evidence to various stakeholders that the providers are aware of the discrepancy and the justification can be found in the procedure details.</w:t>
      </w:r>
    </w:p>
    <w:p w14:paraId="637EA6C1" w14:textId="77777777" w:rsidR="00902FE3" w:rsidRDefault="00902FE3" w:rsidP="003D62A7">
      <w:pPr>
        <w:numPr>
          <w:ilvl w:val="0"/>
          <w:numId w:val="63"/>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2.16.840.1.113883.10.20.22.2.30</w:t>
      </w:r>
      <w:r>
        <w:t xml:space="preserve">" (CONF:8082). </w:t>
      </w:r>
    </w:p>
    <w:p w14:paraId="0CD01E25" w14:textId="77777777" w:rsidR="00902FE3" w:rsidRDefault="00902FE3" w:rsidP="003D62A7">
      <w:pPr>
        <w:numPr>
          <w:ilvl w:val="0"/>
          <w:numId w:val="63"/>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59772-4</w:t>
      </w:r>
      <w:r>
        <w:t xml:space="preserve">" Planned Procedure (CodeSystem: </w:t>
      </w:r>
      <w:r>
        <w:rPr>
          <w:rFonts w:ascii="Courier New" w:hAnsi="Courier New"/>
        </w:rPr>
        <w:t>2.16.840.1.113883.6.1 LOINC</w:t>
      </w:r>
      <w:r>
        <w:t xml:space="preserve">) (CONF:8083). </w:t>
      </w:r>
    </w:p>
    <w:p w14:paraId="272137BA" w14:textId="77777777" w:rsidR="00902FE3" w:rsidRDefault="00902FE3" w:rsidP="003D62A7">
      <w:pPr>
        <w:numPr>
          <w:ilvl w:val="0"/>
          <w:numId w:val="63"/>
        </w:numPr>
        <w:spacing w:after="40" w:line="260" w:lineRule="exact"/>
      </w:pPr>
      <w:r>
        <w:rPr>
          <w:b/>
          <w:bCs/>
          <w:sz w:val="16"/>
          <w:szCs w:val="16"/>
        </w:rPr>
        <w:t>SHALL</w:t>
      </w:r>
      <w:r>
        <w:t xml:space="preserve"> contain exactly one [1..1] </w:t>
      </w:r>
      <w:r>
        <w:rPr>
          <w:rFonts w:ascii="Courier New" w:hAnsi="Courier New"/>
          <w:b/>
          <w:bCs/>
        </w:rPr>
        <w:t>title</w:t>
      </w:r>
      <w:r>
        <w:t xml:space="preserve"> (CONF:8084). </w:t>
      </w:r>
    </w:p>
    <w:p w14:paraId="40639C95" w14:textId="77777777" w:rsidR="00902FE3" w:rsidRDefault="00902FE3" w:rsidP="003D62A7">
      <w:pPr>
        <w:numPr>
          <w:ilvl w:val="0"/>
          <w:numId w:val="63"/>
        </w:numPr>
        <w:spacing w:after="40" w:line="260" w:lineRule="exact"/>
      </w:pPr>
      <w:r>
        <w:rPr>
          <w:b/>
          <w:bCs/>
          <w:sz w:val="16"/>
          <w:szCs w:val="16"/>
        </w:rPr>
        <w:t>SHALL</w:t>
      </w:r>
      <w:r>
        <w:t xml:space="preserve"> contain exactly one [1..1] </w:t>
      </w:r>
      <w:r>
        <w:rPr>
          <w:rFonts w:ascii="Courier New" w:hAnsi="Courier New"/>
          <w:b/>
          <w:bCs/>
        </w:rPr>
        <w:t>text</w:t>
      </w:r>
      <w:r>
        <w:t xml:space="preserve"> (CONF:8085). </w:t>
      </w:r>
    </w:p>
    <w:p w14:paraId="487ADAF1" w14:textId="77777777" w:rsidR="00885DE1" w:rsidRPr="00F539F3" w:rsidRDefault="00885DE1" w:rsidP="00885DE1">
      <w:pPr>
        <w:keepLines/>
        <w:pBdr>
          <w:top w:val="single" w:sz="4" w:space="1" w:color="auto"/>
          <w:left w:val="single" w:sz="4" w:space="4" w:color="auto"/>
          <w:bottom w:val="single" w:sz="4" w:space="1" w:color="auto"/>
          <w:right w:val="single" w:sz="4" w:space="4" w:color="auto"/>
        </w:pBdr>
        <w:shd w:val="clear" w:color="auto" w:fill="D9D9D9"/>
        <w:spacing w:after="40"/>
        <w:ind w:left="1440"/>
        <w:rPr>
          <w:bCs/>
          <w:szCs w:val="20"/>
        </w:rPr>
      </w:pPr>
      <w:r w:rsidRPr="00F539F3">
        <w:rPr>
          <w:b/>
          <w:szCs w:val="20"/>
        </w:rPr>
        <w:t>NOTE</w:t>
      </w:r>
      <w:r w:rsidRPr="00F539F3">
        <w:rPr>
          <w:szCs w:val="20"/>
        </w:rPr>
        <w:t xml:space="preserve">: This conformance statement is for reference only. It has not yet been reviewed and consolidated according to the scope and intent of this guide. </w:t>
      </w:r>
    </w:p>
    <w:p w14:paraId="2C2E2F16" w14:textId="77777777" w:rsidR="00885DE1" w:rsidRPr="00F539F3" w:rsidRDefault="00885DE1" w:rsidP="00885DE1">
      <w:pPr>
        <w:keepLines/>
        <w:numPr>
          <w:ilvl w:val="1"/>
          <w:numId w:val="116"/>
        </w:numPr>
        <w:pBdr>
          <w:top w:val="single" w:sz="4" w:space="1" w:color="auto"/>
          <w:left w:val="single" w:sz="4" w:space="4" w:color="auto"/>
          <w:bottom w:val="single" w:sz="4" w:space="1" w:color="auto"/>
          <w:right w:val="single" w:sz="4" w:space="4" w:color="auto"/>
        </w:pBdr>
        <w:shd w:val="clear" w:color="auto" w:fill="D9D9D9"/>
        <w:spacing w:after="40" w:line="276" w:lineRule="auto"/>
        <w:rPr>
          <w:bCs/>
          <w:szCs w:val="20"/>
        </w:rPr>
      </w:pPr>
      <w:r w:rsidRPr="00F539F3">
        <w:rPr>
          <w:bCs/>
          <w:szCs w:val="20"/>
        </w:rPr>
        <w:t xml:space="preserve">The Planned procedure section </w:t>
      </w:r>
      <w:r w:rsidRPr="00F539F3">
        <w:rPr>
          <w:rStyle w:val="keyword"/>
        </w:rPr>
        <w:t>MAY</w:t>
      </w:r>
      <w:r w:rsidRPr="00F539F3">
        <w:rPr>
          <w:bCs/>
          <w:szCs w:val="20"/>
        </w:rPr>
        <w:t xml:space="preserve"> contain clinical statements. If present, the clinical statements </w:t>
      </w:r>
      <w:r w:rsidRPr="00F539F3">
        <w:rPr>
          <w:rStyle w:val="keyword"/>
        </w:rPr>
        <w:t>may</w:t>
      </w:r>
      <w:r w:rsidRPr="00F539F3">
        <w:rPr>
          <w:bCs/>
          <w:szCs w:val="20"/>
        </w:rPr>
        <w:t xml:space="preserve"> conform to the </w:t>
      </w:r>
      <w:r w:rsidRPr="00BC653B">
        <w:rPr>
          <w:bCs/>
          <w:szCs w:val="20"/>
        </w:rPr>
        <w:t>CCD Procedure activity</w:t>
      </w:r>
      <w:r w:rsidRPr="00F539F3">
        <w:rPr>
          <w:bCs/>
          <w:szCs w:val="20"/>
        </w:rPr>
        <w:t xml:space="preserve"> template (2.16.840.1.113883.10.20.1.29), the </w:t>
      </w:r>
      <w:r w:rsidRPr="00BC653B">
        <w:rPr>
          <w:bCs/>
          <w:szCs w:val="20"/>
        </w:rPr>
        <w:t xml:space="preserve">CCD Product </w:t>
      </w:r>
      <w:r w:rsidRPr="00F539F3">
        <w:rPr>
          <w:bCs/>
          <w:szCs w:val="20"/>
        </w:rPr>
        <w:t xml:space="preserve">template (2.16.840.1.113883.10.20.1.53), and the </w:t>
      </w:r>
      <w:r w:rsidRPr="00BC653B">
        <w:rPr>
          <w:bCs/>
          <w:szCs w:val="20"/>
        </w:rPr>
        <w:t>CCD Product instance</w:t>
      </w:r>
      <w:r w:rsidRPr="00F539F3">
        <w:rPr>
          <w:bCs/>
          <w:szCs w:val="20"/>
        </w:rPr>
        <w:t xml:space="preserve"> template (2.16.840.1.113883.10.20.1.52).</w:t>
      </w:r>
    </w:p>
    <w:p w14:paraId="02D1292D" w14:textId="77777777" w:rsidR="00885DE1" w:rsidRPr="00F539F3" w:rsidRDefault="00885DE1" w:rsidP="00885DE1">
      <w:pPr>
        <w:keepLines/>
        <w:numPr>
          <w:ilvl w:val="1"/>
          <w:numId w:val="116"/>
        </w:numPr>
        <w:pBdr>
          <w:top w:val="single" w:sz="4" w:space="1" w:color="auto"/>
          <w:left w:val="single" w:sz="4" w:space="4" w:color="auto"/>
          <w:bottom w:val="single" w:sz="4" w:space="1" w:color="auto"/>
          <w:right w:val="single" w:sz="4" w:space="4" w:color="auto"/>
        </w:pBdr>
        <w:shd w:val="clear" w:color="auto" w:fill="D9D9D9"/>
        <w:spacing w:after="40" w:line="260" w:lineRule="exact"/>
        <w:rPr>
          <w:bCs/>
          <w:szCs w:val="20"/>
        </w:rPr>
      </w:pPr>
      <w:r w:rsidRPr="00F539F3">
        <w:rPr>
          <w:bCs/>
          <w:szCs w:val="20"/>
        </w:rPr>
        <w:lastRenderedPageBreak/>
        <w:t xml:space="preserve">The Indications section </w:t>
      </w:r>
      <w:r w:rsidRPr="00F539F3">
        <w:rPr>
          <w:rStyle w:val="keyword"/>
        </w:rPr>
        <w:t>may</w:t>
      </w:r>
      <w:r w:rsidRPr="00F539F3">
        <w:rPr>
          <w:bCs/>
          <w:szCs w:val="20"/>
        </w:rPr>
        <w:t xml:space="preserve"> contain clinical statements referring to imaging observations. If present, these clinical statements </w:t>
      </w:r>
      <w:r w:rsidRPr="00F539F3">
        <w:rPr>
          <w:rStyle w:val="keyword"/>
        </w:rPr>
        <w:t>may</w:t>
      </w:r>
      <w:r w:rsidRPr="00F539F3">
        <w:rPr>
          <w:bCs/>
          <w:szCs w:val="20"/>
        </w:rPr>
        <w:t xml:space="preserve"> conform to the </w:t>
      </w:r>
      <w:r w:rsidRPr="00BC653B">
        <w:rPr>
          <w:bCs/>
          <w:szCs w:val="20"/>
        </w:rPr>
        <w:t>PHCR Imaging observation</w:t>
      </w:r>
      <w:r w:rsidRPr="00F539F3">
        <w:rPr>
          <w:bCs/>
          <w:szCs w:val="20"/>
        </w:rPr>
        <w:t xml:space="preserve"> template (2.16.840.1.113883.10.20.15.3.5), </w:t>
      </w:r>
      <w:r w:rsidRPr="00BC653B">
        <w:rPr>
          <w:bCs/>
          <w:szCs w:val="20"/>
        </w:rPr>
        <w:t>DIR Text Observation</w:t>
      </w:r>
      <w:r w:rsidRPr="00F539F3">
        <w:rPr>
          <w:bCs/>
          <w:szCs w:val="20"/>
        </w:rPr>
        <w:t xml:space="preserve"> template (2.16.840.1.113883.10.20.6.2.12), </w:t>
      </w:r>
      <w:r w:rsidRPr="00BC653B">
        <w:rPr>
          <w:bCs/>
          <w:szCs w:val="20"/>
        </w:rPr>
        <w:t>DIR Code Observation</w:t>
      </w:r>
      <w:r w:rsidRPr="00F539F3">
        <w:rPr>
          <w:bCs/>
          <w:szCs w:val="20"/>
        </w:rPr>
        <w:t xml:space="preserve"> template (2.16.840.1.113883.10.20.6.2.13), </w:t>
      </w:r>
      <w:r w:rsidRPr="00BC653B">
        <w:rPr>
          <w:bCs/>
          <w:szCs w:val="20"/>
        </w:rPr>
        <w:t>DIR Quantity Measurement Observation</w:t>
      </w:r>
      <w:r w:rsidRPr="00F539F3">
        <w:rPr>
          <w:bCs/>
          <w:szCs w:val="20"/>
        </w:rPr>
        <w:t xml:space="preserve"> template (2.16.840.1.113883.10.20.6.2.14) or </w:t>
      </w:r>
      <w:r w:rsidRPr="00BC653B">
        <w:rPr>
          <w:bCs/>
          <w:szCs w:val="20"/>
        </w:rPr>
        <w:t>DIR SopInstance Observation</w:t>
      </w:r>
      <w:r w:rsidRPr="00F539F3">
        <w:rPr>
          <w:bCs/>
          <w:szCs w:val="20"/>
        </w:rPr>
        <w:t xml:space="preserve"> template (2.16.840.1.113883.10.20.6.2.8).</w:t>
      </w:r>
    </w:p>
    <w:p w14:paraId="2D255015" w14:textId="77777777" w:rsidR="00902FE3" w:rsidRPr="00902FE3" w:rsidRDefault="00902FE3" w:rsidP="00902FE3">
      <w:pPr>
        <w:pStyle w:val="BodyText"/>
      </w:pPr>
    </w:p>
    <w:p w14:paraId="0B7DF9F8" w14:textId="77777777" w:rsidR="0025301A" w:rsidRDefault="0025301A" w:rsidP="0025301A">
      <w:pPr>
        <w:pStyle w:val="Heading2nospace"/>
      </w:pPr>
      <w:bookmarkStart w:id="424" w:name="_Toc163893633"/>
      <w:r>
        <w:t xml:space="preserve">Postoperative </w:t>
      </w:r>
      <w:bookmarkStart w:id="425" w:name="S_PostOpDiagnosisSection"/>
      <w:bookmarkEnd w:id="425"/>
      <w:r>
        <w:t>Diagnosis Section</w:t>
      </w:r>
      <w:r w:rsidR="009A11CF">
        <w:t xml:space="preserve"> </w:t>
      </w:r>
      <w:r w:rsidR="009A11CF" w:rsidRPr="009A11CF">
        <w:t>10218-6</w:t>
      </w:r>
      <w:bookmarkEnd w:id="424"/>
    </w:p>
    <w:p w14:paraId="7AEB5C62" w14:textId="77777777" w:rsidR="0025301A" w:rsidRDefault="0025301A" w:rsidP="0025301A">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2.16.840.1.113883.10.20.22.2.35(open)</w:t>
      </w:r>
      <w:r>
        <w:rPr>
          <w:rFonts w:ascii="Bookman Old Style" w:hAnsi="Bookman Old Style"/>
        </w:rPr>
        <w:t>]</w:t>
      </w:r>
    </w:p>
    <w:p w14:paraId="32440BC5" w14:textId="77777777" w:rsidR="0025301A" w:rsidRDefault="00626DE3" w:rsidP="0025301A">
      <w:pPr>
        <w:pStyle w:val="BodyText"/>
      </w:pPr>
      <w:r>
        <w:t>The Postoperative Diagnosis section records the diagnosis or diagnoses discovered or confirmed during the surgery.  Often it is the same as the preoperative diagnosis.</w:t>
      </w:r>
    </w:p>
    <w:p w14:paraId="77845B41" w14:textId="77777777" w:rsidR="0025301A" w:rsidRDefault="0025301A" w:rsidP="003D62A7">
      <w:pPr>
        <w:numPr>
          <w:ilvl w:val="0"/>
          <w:numId w:val="64"/>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2.16.840.1.113883.10.20.22.2.35</w:t>
      </w:r>
      <w:r>
        <w:t xml:space="preserve">" (CONF:8101). </w:t>
      </w:r>
    </w:p>
    <w:p w14:paraId="2BADD2E3" w14:textId="77777777" w:rsidR="0025301A" w:rsidRDefault="0025301A" w:rsidP="003D62A7">
      <w:pPr>
        <w:numPr>
          <w:ilvl w:val="0"/>
          <w:numId w:val="64"/>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10218-6</w:t>
      </w:r>
      <w:r>
        <w:t xml:space="preserve">" Postoperative Diagnosis (CodeSystem: </w:t>
      </w:r>
      <w:r>
        <w:rPr>
          <w:rFonts w:ascii="Courier New" w:hAnsi="Courier New"/>
        </w:rPr>
        <w:t>2.16.840.1.113883.6.1 LOINC</w:t>
      </w:r>
      <w:r>
        <w:t xml:space="preserve">) (CONF:8102). </w:t>
      </w:r>
    </w:p>
    <w:p w14:paraId="4680151F" w14:textId="77777777" w:rsidR="0025301A" w:rsidRDefault="0025301A" w:rsidP="003D62A7">
      <w:pPr>
        <w:numPr>
          <w:ilvl w:val="0"/>
          <w:numId w:val="64"/>
        </w:numPr>
        <w:spacing w:after="40" w:line="260" w:lineRule="exact"/>
      </w:pPr>
      <w:r>
        <w:rPr>
          <w:b/>
          <w:bCs/>
          <w:sz w:val="16"/>
          <w:szCs w:val="16"/>
        </w:rPr>
        <w:t>SHALL</w:t>
      </w:r>
      <w:r>
        <w:t xml:space="preserve"> contain exactly one [1..1] </w:t>
      </w:r>
      <w:r>
        <w:rPr>
          <w:rFonts w:ascii="Courier New" w:hAnsi="Courier New"/>
          <w:b/>
          <w:bCs/>
        </w:rPr>
        <w:t>title</w:t>
      </w:r>
      <w:r>
        <w:t xml:space="preserve"> (CONF:8103). </w:t>
      </w:r>
    </w:p>
    <w:p w14:paraId="3AB72B1E" w14:textId="77777777" w:rsidR="0025301A" w:rsidRDefault="0025301A" w:rsidP="003D62A7">
      <w:pPr>
        <w:numPr>
          <w:ilvl w:val="0"/>
          <w:numId w:val="64"/>
        </w:numPr>
        <w:spacing w:after="40" w:line="260" w:lineRule="exact"/>
      </w:pPr>
      <w:r>
        <w:rPr>
          <w:b/>
          <w:bCs/>
          <w:sz w:val="16"/>
          <w:szCs w:val="16"/>
        </w:rPr>
        <w:t>SHALL</w:t>
      </w:r>
      <w:r>
        <w:t xml:space="preserve"> contain exactly one [1..1] </w:t>
      </w:r>
      <w:r>
        <w:rPr>
          <w:rFonts w:ascii="Courier New" w:hAnsi="Courier New"/>
          <w:b/>
          <w:bCs/>
        </w:rPr>
        <w:t>text</w:t>
      </w:r>
      <w:r>
        <w:t xml:space="preserve"> (CONF:8104). </w:t>
      </w:r>
    </w:p>
    <w:p w14:paraId="1FFDE41C" w14:textId="77777777" w:rsidR="0025301A" w:rsidRPr="0025301A" w:rsidRDefault="0025301A" w:rsidP="0025301A">
      <w:pPr>
        <w:pStyle w:val="BodyText"/>
      </w:pPr>
    </w:p>
    <w:p w14:paraId="6A24C137" w14:textId="77777777" w:rsidR="008E3123" w:rsidRDefault="008E3123" w:rsidP="00AE1794">
      <w:pPr>
        <w:pStyle w:val="Heading2nospace"/>
      </w:pPr>
      <w:bookmarkStart w:id="426" w:name="_Toc163893634"/>
      <w:r>
        <w:t xml:space="preserve">Postprocedure </w:t>
      </w:r>
      <w:bookmarkStart w:id="427" w:name="S_PostProcedureDiagnosisSection"/>
      <w:bookmarkEnd w:id="427"/>
      <w:r>
        <w:t>Diagnosis Section</w:t>
      </w:r>
      <w:r w:rsidR="00230CB0">
        <w:t xml:space="preserve"> </w:t>
      </w:r>
      <w:r w:rsidR="00230CB0" w:rsidRPr="00230CB0">
        <w:t>59769-0</w:t>
      </w:r>
      <w:bookmarkEnd w:id="426"/>
    </w:p>
    <w:p w14:paraId="1F1539EB" w14:textId="77777777" w:rsidR="008E3123" w:rsidRDefault="008E3123" w:rsidP="008E3123">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2.16.840.1.113883.10.20.22.2.36(open)</w:t>
      </w:r>
      <w:r>
        <w:rPr>
          <w:rFonts w:ascii="Bookman Old Style" w:hAnsi="Bookman Old Style"/>
        </w:rPr>
        <w:t>]</w:t>
      </w:r>
    </w:p>
    <w:p w14:paraId="0C5BA52C" w14:textId="77777777" w:rsidR="008E3123" w:rsidRDefault="00EE1198" w:rsidP="008E3123">
      <w:pPr>
        <w:pStyle w:val="BodyText"/>
      </w:pPr>
      <w:r>
        <w:t>The Postprocedure Diagnosis section records the diagnosis or diagnoses discovered or confirmed during the procedure. Often it is the same as the pre-procedure diagnosis or indication.</w:t>
      </w:r>
    </w:p>
    <w:p w14:paraId="32DC3053" w14:textId="77777777" w:rsidR="008E3123" w:rsidRDefault="008E3123" w:rsidP="003D62A7">
      <w:pPr>
        <w:numPr>
          <w:ilvl w:val="0"/>
          <w:numId w:val="71"/>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2.16.840.1.113883.10.20.22.2.36</w:t>
      </w:r>
      <w:r>
        <w:t xml:space="preserve">" (CONF:8167). </w:t>
      </w:r>
    </w:p>
    <w:p w14:paraId="4436A17D" w14:textId="77777777" w:rsidR="008E3123" w:rsidRDefault="008E3123" w:rsidP="003D62A7">
      <w:pPr>
        <w:numPr>
          <w:ilvl w:val="0"/>
          <w:numId w:val="71"/>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59769-0</w:t>
      </w:r>
      <w:r>
        <w:t xml:space="preserve">" Postprocedure Diagnosis (CodeSystem: </w:t>
      </w:r>
      <w:r>
        <w:rPr>
          <w:rFonts w:ascii="Courier New" w:hAnsi="Courier New"/>
        </w:rPr>
        <w:t>2.16.840.1.113883.6.1 LOINC</w:t>
      </w:r>
      <w:r>
        <w:t xml:space="preserve">) (CONF:8169). </w:t>
      </w:r>
    </w:p>
    <w:p w14:paraId="7EDE213B" w14:textId="77777777" w:rsidR="008E3123" w:rsidRDefault="008E3123" w:rsidP="003D62A7">
      <w:pPr>
        <w:numPr>
          <w:ilvl w:val="0"/>
          <w:numId w:val="71"/>
        </w:numPr>
        <w:spacing w:after="40" w:line="260" w:lineRule="exact"/>
      </w:pPr>
      <w:r>
        <w:rPr>
          <w:b/>
          <w:bCs/>
          <w:sz w:val="16"/>
          <w:szCs w:val="16"/>
        </w:rPr>
        <w:t>SHALL</w:t>
      </w:r>
      <w:r>
        <w:t xml:space="preserve"> contain exactly one [1..1] </w:t>
      </w:r>
      <w:r>
        <w:rPr>
          <w:rFonts w:ascii="Courier New" w:hAnsi="Courier New"/>
          <w:b/>
          <w:bCs/>
        </w:rPr>
        <w:t>title</w:t>
      </w:r>
      <w:r>
        <w:t xml:space="preserve"> (CONF:8170). </w:t>
      </w:r>
    </w:p>
    <w:p w14:paraId="2AADD90F" w14:textId="77777777" w:rsidR="008E3123" w:rsidRDefault="008E3123" w:rsidP="003D62A7">
      <w:pPr>
        <w:numPr>
          <w:ilvl w:val="0"/>
          <w:numId w:val="71"/>
        </w:numPr>
        <w:spacing w:after="40" w:line="260" w:lineRule="exact"/>
      </w:pPr>
      <w:r>
        <w:rPr>
          <w:b/>
          <w:bCs/>
          <w:sz w:val="16"/>
          <w:szCs w:val="16"/>
        </w:rPr>
        <w:t>SHALL</w:t>
      </w:r>
      <w:r>
        <w:t xml:space="preserve"> contain exactly one [1..1] </w:t>
      </w:r>
      <w:r>
        <w:rPr>
          <w:rFonts w:ascii="Courier New" w:hAnsi="Courier New"/>
          <w:b/>
          <w:bCs/>
        </w:rPr>
        <w:t>text</w:t>
      </w:r>
      <w:r>
        <w:t xml:space="preserve"> (CONF:8171). </w:t>
      </w:r>
    </w:p>
    <w:p w14:paraId="6A6CDB67" w14:textId="77777777" w:rsidR="00022F92" w:rsidRPr="00E00F18" w:rsidRDefault="00022F92" w:rsidP="00022F92">
      <w:pPr>
        <w:keepLines/>
        <w:pBdr>
          <w:top w:val="single" w:sz="4" w:space="1" w:color="auto"/>
          <w:left w:val="single" w:sz="4" w:space="4" w:color="auto"/>
          <w:bottom w:val="single" w:sz="4" w:space="1" w:color="auto"/>
          <w:right w:val="single" w:sz="4" w:space="4" w:color="auto"/>
        </w:pBdr>
        <w:shd w:val="clear" w:color="auto" w:fill="D9D9D9"/>
        <w:spacing w:after="40" w:line="260" w:lineRule="exact"/>
        <w:ind w:left="1440"/>
      </w:pPr>
      <w:r w:rsidRPr="00E00F18">
        <w:rPr>
          <w:b/>
        </w:rPr>
        <w:t>NOTE</w:t>
      </w:r>
      <w:r w:rsidRPr="00E00F18">
        <w:t xml:space="preserve">: This conformance statement is for reference only. It has not yet been reviewed and consolidated according to the scope and intent of this guide. </w:t>
      </w:r>
    </w:p>
    <w:p w14:paraId="6D29FF24" w14:textId="77777777" w:rsidR="00022F92" w:rsidRPr="00F54A0D" w:rsidRDefault="00022F92" w:rsidP="00022F92">
      <w:pPr>
        <w:keepLines/>
        <w:numPr>
          <w:ilvl w:val="1"/>
          <w:numId w:val="121"/>
        </w:numPr>
        <w:pBdr>
          <w:top w:val="single" w:sz="4" w:space="1" w:color="auto"/>
          <w:left w:val="single" w:sz="4" w:space="4" w:color="auto"/>
          <w:bottom w:val="single" w:sz="4" w:space="1" w:color="auto"/>
          <w:right w:val="single" w:sz="4" w:space="4" w:color="auto"/>
        </w:pBdr>
        <w:shd w:val="clear" w:color="auto" w:fill="D9D9D9"/>
        <w:spacing w:after="40" w:line="260" w:lineRule="exact"/>
        <w:rPr>
          <w:bCs/>
        </w:rPr>
      </w:pPr>
      <w:r w:rsidRPr="00F54A0D">
        <w:rPr>
          <w:bCs/>
        </w:rPr>
        <w:t xml:space="preserve">The Postprocedure Diagnosis section </w:t>
      </w:r>
      <w:r w:rsidRPr="00714A74">
        <w:rPr>
          <w:rStyle w:val="keyword"/>
        </w:rPr>
        <w:t>may</w:t>
      </w:r>
      <w:r w:rsidRPr="00F54A0D">
        <w:rPr>
          <w:bCs/>
        </w:rPr>
        <w:t xml:space="preserve"> contain clinical statements. If present, the clinical statements </w:t>
      </w:r>
      <w:r w:rsidRPr="00714A74">
        <w:rPr>
          <w:rStyle w:val="keyword"/>
        </w:rPr>
        <w:t>may</w:t>
      </w:r>
      <w:r w:rsidRPr="00F54A0D">
        <w:rPr>
          <w:bCs/>
        </w:rPr>
        <w:t xml:space="preserve"> conform to the </w:t>
      </w:r>
      <w:r w:rsidRPr="00BC653B">
        <w:rPr>
          <w:bCs/>
        </w:rPr>
        <w:t>CCD Problem observation</w:t>
      </w:r>
      <w:r w:rsidRPr="00F54A0D">
        <w:rPr>
          <w:bCs/>
        </w:rPr>
        <w:t xml:space="preserve"> template (2.16.840.1.113883.10.20.1.28).</w:t>
      </w:r>
    </w:p>
    <w:p w14:paraId="7F2E0A86" w14:textId="77777777" w:rsidR="00022F92" w:rsidRPr="0072141D" w:rsidRDefault="00022F92" w:rsidP="00022F92">
      <w:pPr>
        <w:keepLines/>
        <w:numPr>
          <w:ilvl w:val="1"/>
          <w:numId w:val="121"/>
        </w:numPr>
        <w:pBdr>
          <w:top w:val="single" w:sz="4" w:space="1" w:color="auto"/>
          <w:left w:val="single" w:sz="4" w:space="4" w:color="auto"/>
          <w:bottom w:val="single" w:sz="4" w:space="1" w:color="auto"/>
          <w:right w:val="single" w:sz="4" w:space="4" w:color="auto"/>
        </w:pBdr>
        <w:shd w:val="clear" w:color="auto" w:fill="D9D9D9"/>
        <w:spacing w:after="40" w:line="260" w:lineRule="exact"/>
        <w:rPr>
          <w:bCs/>
        </w:rPr>
      </w:pPr>
      <w:r w:rsidRPr="00F54A0D">
        <w:rPr>
          <w:bCs/>
        </w:rPr>
        <w:lastRenderedPageBreak/>
        <w:t xml:space="preserve">The Postprocedure section </w:t>
      </w:r>
      <w:r w:rsidRPr="00714A74">
        <w:rPr>
          <w:rStyle w:val="keyword"/>
        </w:rPr>
        <w:t>may</w:t>
      </w:r>
      <w:r w:rsidRPr="00F54A0D">
        <w:rPr>
          <w:bCs/>
        </w:rPr>
        <w:t xml:space="preserve"> contain clinical statements referring to imaging observations. If present, these clinical statements </w:t>
      </w:r>
      <w:r w:rsidRPr="00714A74">
        <w:rPr>
          <w:rStyle w:val="keyword"/>
        </w:rPr>
        <w:t>MAY</w:t>
      </w:r>
      <w:r w:rsidRPr="00F54A0D">
        <w:rPr>
          <w:bCs/>
        </w:rPr>
        <w:t xml:space="preserve"> conform to the </w:t>
      </w:r>
      <w:r w:rsidRPr="00BC653B">
        <w:rPr>
          <w:bCs/>
        </w:rPr>
        <w:t>PHCR Imaging observation</w:t>
      </w:r>
      <w:r w:rsidRPr="00F54A0D">
        <w:rPr>
          <w:bCs/>
        </w:rPr>
        <w:t xml:space="preserve"> template (2.16.840.1.113883.10.20.15.3.5), </w:t>
      </w:r>
      <w:r w:rsidRPr="00BC653B">
        <w:rPr>
          <w:bCs/>
        </w:rPr>
        <w:t>DIR Text Observation</w:t>
      </w:r>
      <w:r w:rsidRPr="00F54A0D">
        <w:rPr>
          <w:bCs/>
        </w:rPr>
        <w:t xml:space="preserve"> template (2.16.840.1.113883.10.20.6.2.12), </w:t>
      </w:r>
      <w:r w:rsidRPr="00BC653B">
        <w:rPr>
          <w:bCs/>
        </w:rPr>
        <w:t>DIR Code Observation</w:t>
      </w:r>
      <w:r w:rsidRPr="00F54A0D">
        <w:rPr>
          <w:bCs/>
        </w:rPr>
        <w:t xml:space="preserve"> template (2.16.840.1.113883.10.20.6.2.13), </w:t>
      </w:r>
      <w:r w:rsidRPr="00BC653B">
        <w:rPr>
          <w:bCs/>
        </w:rPr>
        <w:t>DIR Quantity Measurement Observation</w:t>
      </w:r>
      <w:r w:rsidRPr="00F54A0D">
        <w:rPr>
          <w:bCs/>
        </w:rPr>
        <w:t xml:space="preserve"> template (2.16.840.1.113883.10.20.6.2.14) or </w:t>
      </w:r>
      <w:r w:rsidRPr="00BC653B">
        <w:rPr>
          <w:bCs/>
        </w:rPr>
        <w:t>DIR SopInstance Observation</w:t>
      </w:r>
      <w:r w:rsidRPr="00F54A0D">
        <w:rPr>
          <w:bCs/>
        </w:rPr>
        <w:t xml:space="preserve"> template (2.16.840.1.113883.10.20.6.2.8</w:t>
      </w:r>
      <w:r>
        <w:rPr>
          <w:bCs/>
        </w:rPr>
        <w:t>)</w:t>
      </w:r>
      <w:r w:rsidRPr="0072141D">
        <w:rPr>
          <w:bCs/>
        </w:rPr>
        <w:t>.</w:t>
      </w:r>
    </w:p>
    <w:p w14:paraId="2456C006" w14:textId="77777777" w:rsidR="008E3123" w:rsidRPr="008E3123" w:rsidRDefault="008E3123" w:rsidP="00022F92">
      <w:pPr>
        <w:pStyle w:val="BodyText"/>
      </w:pPr>
    </w:p>
    <w:p w14:paraId="2F117E12" w14:textId="77777777" w:rsidR="00AE1794" w:rsidRDefault="00AE1794" w:rsidP="00AE1794">
      <w:pPr>
        <w:pStyle w:val="Heading2nospace"/>
      </w:pPr>
      <w:bookmarkStart w:id="428" w:name="_Toc163893635"/>
      <w:r>
        <w:t xml:space="preserve">Preoperative </w:t>
      </w:r>
      <w:bookmarkStart w:id="429" w:name="S_PreOpDiagnosisSection"/>
      <w:bookmarkEnd w:id="429"/>
      <w:r>
        <w:t>Diagnosis Section 10219-4</w:t>
      </w:r>
      <w:bookmarkEnd w:id="428"/>
    </w:p>
    <w:p w14:paraId="4D1E54DA" w14:textId="77777777" w:rsidR="00AE1794" w:rsidRDefault="00AE1794" w:rsidP="00AE1794">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2.16.840.1.113883.10.20.22.2.34(open)</w:t>
      </w:r>
      <w:r>
        <w:rPr>
          <w:rFonts w:ascii="Bookman Old Style" w:hAnsi="Bookman Old Style"/>
        </w:rPr>
        <w:t>]</w:t>
      </w:r>
    </w:p>
    <w:p w14:paraId="1FAA00A5" w14:textId="77777777" w:rsidR="00AE1794" w:rsidRDefault="00094494" w:rsidP="00AE1794">
      <w:pPr>
        <w:pStyle w:val="BodyText"/>
      </w:pPr>
      <w:r w:rsidRPr="00741B40">
        <w:t>The Preoperative</w:t>
      </w:r>
      <w:r>
        <w:t xml:space="preserve"> Diagnosis section records</w:t>
      </w:r>
      <w:r w:rsidRPr="00741B40">
        <w:t xml:space="preserve"> the </w:t>
      </w:r>
      <w:r>
        <w:t xml:space="preserve">surgical </w:t>
      </w:r>
      <w:r w:rsidRPr="00741B40">
        <w:t xml:space="preserve">diagnosis or diagnoses </w:t>
      </w:r>
      <w:r>
        <w:t>assigned to the patient before the surgical procedure and is</w:t>
      </w:r>
      <w:r w:rsidRPr="00741B40">
        <w:t xml:space="preserve"> </w:t>
      </w:r>
      <w:r>
        <w:t xml:space="preserve">the reason for the surgery. The </w:t>
      </w:r>
      <w:r w:rsidR="001814AC">
        <w:t>p</w:t>
      </w:r>
      <w:r>
        <w:t>re</w:t>
      </w:r>
      <w:r w:rsidRPr="00741B40">
        <w:t>op</w:t>
      </w:r>
      <w:r>
        <w:t>erative</w:t>
      </w:r>
      <w:r w:rsidRPr="00741B40">
        <w:t xml:space="preserve"> diagnosis is</w:t>
      </w:r>
      <w:r>
        <w:t>,</w:t>
      </w:r>
      <w:r w:rsidRPr="00741B40">
        <w:t xml:space="preserve"> </w:t>
      </w:r>
      <w:r>
        <w:t>in the opinion of the surgeon, the diagnosis that will be confirmed during surgery.</w:t>
      </w:r>
    </w:p>
    <w:p w14:paraId="57E77E6D" w14:textId="77777777" w:rsidR="00AE1794" w:rsidRDefault="00AE1794" w:rsidP="003D62A7">
      <w:pPr>
        <w:numPr>
          <w:ilvl w:val="0"/>
          <w:numId w:val="65"/>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2.16.840.1.113883.10.20.22.2.34</w:t>
      </w:r>
      <w:r>
        <w:t xml:space="preserve">" (CONF:8097). </w:t>
      </w:r>
    </w:p>
    <w:p w14:paraId="66E9F62F" w14:textId="77777777" w:rsidR="00AE1794" w:rsidRDefault="00AE1794" w:rsidP="003D62A7">
      <w:pPr>
        <w:numPr>
          <w:ilvl w:val="0"/>
          <w:numId w:val="65"/>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10219-4</w:t>
      </w:r>
      <w:r>
        <w:t xml:space="preserve">" Preoperative Diagnosis (CodeSystem: </w:t>
      </w:r>
      <w:r>
        <w:rPr>
          <w:rFonts w:ascii="Courier New" w:hAnsi="Courier New"/>
        </w:rPr>
        <w:t>2.16.840.1.113883.6.1 LOINC</w:t>
      </w:r>
      <w:r>
        <w:t xml:space="preserve">) (CONF:8098). </w:t>
      </w:r>
    </w:p>
    <w:p w14:paraId="38965A11" w14:textId="77777777" w:rsidR="00AE1794" w:rsidRDefault="00AE1794" w:rsidP="003D62A7">
      <w:pPr>
        <w:numPr>
          <w:ilvl w:val="0"/>
          <w:numId w:val="65"/>
        </w:numPr>
        <w:spacing w:after="40" w:line="260" w:lineRule="exact"/>
      </w:pPr>
      <w:r>
        <w:rPr>
          <w:b/>
          <w:bCs/>
          <w:sz w:val="16"/>
          <w:szCs w:val="16"/>
        </w:rPr>
        <w:t>SHALL</w:t>
      </w:r>
      <w:r>
        <w:t xml:space="preserve"> contain exactly one [1..1] </w:t>
      </w:r>
      <w:r>
        <w:rPr>
          <w:rFonts w:ascii="Courier New" w:hAnsi="Courier New"/>
          <w:b/>
          <w:bCs/>
        </w:rPr>
        <w:t>title</w:t>
      </w:r>
      <w:r>
        <w:t xml:space="preserve"> (CONF:8099). </w:t>
      </w:r>
    </w:p>
    <w:p w14:paraId="7B0A14B7" w14:textId="77777777" w:rsidR="00AE1794" w:rsidRDefault="00AE1794" w:rsidP="003D62A7">
      <w:pPr>
        <w:numPr>
          <w:ilvl w:val="0"/>
          <w:numId w:val="65"/>
        </w:numPr>
        <w:spacing w:after="40" w:line="260" w:lineRule="exact"/>
      </w:pPr>
      <w:r>
        <w:rPr>
          <w:b/>
          <w:bCs/>
          <w:sz w:val="16"/>
          <w:szCs w:val="16"/>
        </w:rPr>
        <w:t>SHALL</w:t>
      </w:r>
      <w:r>
        <w:t xml:space="preserve"> contain exactly one [1..1] </w:t>
      </w:r>
      <w:r>
        <w:rPr>
          <w:rFonts w:ascii="Courier New" w:hAnsi="Courier New"/>
          <w:b/>
          <w:bCs/>
        </w:rPr>
        <w:t>text</w:t>
      </w:r>
      <w:r>
        <w:t xml:space="preserve"> (CONF:8100). </w:t>
      </w:r>
    </w:p>
    <w:p w14:paraId="4CC9A8D1" w14:textId="77777777" w:rsidR="004D6A0C" w:rsidRDefault="004D6A0C" w:rsidP="00E5796D">
      <w:pPr>
        <w:pStyle w:val="Heading2"/>
      </w:pPr>
      <w:bookmarkStart w:id="430" w:name="_Problem_List_Section"/>
      <w:bookmarkStart w:id="431" w:name="_Toc163893636"/>
      <w:bookmarkEnd w:id="430"/>
      <w:r>
        <w:t>Problem List Section</w:t>
      </w:r>
      <w:r w:rsidR="009F76F9">
        <w:t xml:space="preserve"> </w:t>
      </w:r>
      <w:r w:rsidR="009F76F9" w:rsidRPr="009F76F9">
        <w:t>11450-4</w:t>
      </w:r>
      <w:bookmarkEnd w:id="431"/>
    </w:p>
    <w:p w14:paraId="6F5E28F9" w14:textId="77777777" w:rsidR="00EA29EC" w:rsidRDefault="00B50E82" w:rsidP="004D6A0C">
      <w:pPr>
        <w:pStyle w:val="BodyText"/>
      </w:pPr>
      <w:r w:rsidRPr="009C7C0D">
        <w:t xml:space="preserve">This section lists and describes all relevant clinical problems at the time the </w:t>
      </w:r>
      <w:r>
        <w:t>document</w:t>
      </w:r>
      <w:r w:rsidRPr="009C7C0D">
        <w:t xml:space="preserve"> is generated. At a minimum, all pertinent current and historical problems should be listed. </w:t>
      </w:r>
    </w:p>
    <w:p w14:paraId="0A56CA80" w14:textId="77777777" w:rsidR="00EA29EC" w:rsidRPr="00F8049F" w:rsidRDefault="00EA29EC" w:rsidP="00EA29EC">
      <w:pPr>
        <w:pStyle w:val="required-optional"/>
      </w:pPr>
      <w:r>
        <w:t>Optional</w:t>
      </w:r>
      <w:r w:rsidRPr="00F8049F">
        <w:t xml:space="preserve"> Entries</w:t>
      </w:r>
    </w:p>
    <w:p w14:paraId="3EA355A9" w14:textId="77777777" w:rsidR="00EA29EC" w:rsidRPr="00F8049F" w:rsidRDefault="00EA29EC" w:rsidP="00EA29EC">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w:t>
      </w:r>
      <w:r w:rsidRPr="00EA29EC">
        <w:t>20.22.2.5</w:t>
      </w:r>
      <w:r>
        <w:t>(open)</w:t>
      </w:r>
      <w:r>
        <w:rPr>
          <w:rFonts w:ascii="Bookman Old Style" w:hAnsi="Bookman Old Style"/>
        </w:rPr>
        <w:t>]</w:t>
      </w:r>
    </w:p>
    <w:p w14:paraId="1B1A00F9" w14:textId="77777777" w:rsidR="00EA29EC" w:rsidRPr="005C1B3A" w:rsidRDefault="00EA29EC" w:rsidP="00EA29EC">
      <w:pPr>
        <w:pStyle w:val="BodyText"/>
      </w:pPr>
      <w:r>
        <w:t>The following constraints apply to a Problem List section in which entries are required.</w:t>
      </w:r>
    </w:p>
    <w:p w14:paraId="4FA41C5C" w14:textId="77777777" w:rsidR="00EA29EC" w:rsidRPr="001F1420" w:rsidRDefault="00EA29EC" w:rsidP="00BB0BBD">
      <w:pPr>
        <w:widowControl w:val="0"/>
        <w:numPr>
          <w:ilvl w:val="0"/>
          <w:numId w:val="28"/>
        </w:numPr>
        <w:tabs>
          <w:tab w:val="left" w:pos="220"/>
          <w:tab w:val="left" w:pos="720"/>
        </w:tabs>
        <w:autoSpaceDE w:val="0"/>
        <w:autoSpaceDN w:val="0"/>
        <w:adjustRightInd w:val="0"/>
        <w:spacing w:after="40" w:line="260" w:lineRule="exact"/>
        <w:rPr>
          <w:rFonts w:ascii="Times" w:hAnsi="Times"/>
          <w:szCs w:val="32"/>
        </w:rPr>
      </w:pPr>
      <w:r w:rsidRPr="001F1420">
        <w:rPr>
          <w:rFonts w:ascii="Times" w:hAnsi="Times"/>
          <w:b/>
          <w:szCs w:val="32"/>
        </w:rPr>
        <w:t>SHALL</w:t>
      </w:r>
      <w:r w:rsidRPr="001F1420">
        <w:rPr>
          <w:rFonts w:ascii="Times" w:hAnsi="Times"/>
          <w:szCs w:val="32"/>
        </w:rPr>
        <w:t xml:space="preserve"> contain exactly one [1..1] </w:t>
      </w:r>
      <w:r w:rsidRPr="001F1420">
        <w:rPr>
          <w:rFonts w:ascii="Courier" w:hAnsi="Courier"/>
          <w:b/>
          <w:szCs w:val="26"/>
        </w:rPr>
        <w:t>code/@code</w:t>
      </w:r>
      <w:r w:rsidRPr="001F1420">
        <w:rPr>
          <w:rFonts w:ascii="Courier" w:hAnsi="Courier"/>
          <w:szCs w:val="26"/>
        </w:rPr>
        <w:t xml:space="preserve">="11450-4" </w:t>
      </w:r>
      <w:r w:rsidRPr="001F1420">
        <w:rPr>
          <w:rFonts w:ascii="Times" w:hAnsi="Times"/>
          <w:i/>
          <w:szCs w:val="32"/>
        </w:rPr>
        <w:t>Problem list</w:t>
      </w:r>
      <w:r w:rsidRPr="001F1420">
        <w:rPr>
          <w:rFonts w:ascii="Times" w:hAnsi="Times"/>
          <w:szCs w:val="32"/>
        </w:rPr>
        <w:t xml:space="preserve"> (CodeSystem:</w:t>
      </w:r>
      <w:r w:rsidRPr="001F1420">
        <w:rPr>
          <w:rFonts w:ascii="Courier" w:hAnsi="Courier"/>
          <w:szCs w:val="26"/>
        </w:rPr>
        <w:t xml:space="preserve"> 2.16.840.1.113883.6.1 LOINC</w:t>
      </w:r>
      <w:r w:rsidRPr="001F1420">
        <w:rPr>
          <w:rFonts w:ascii="Times" w:hAnsi="Times"/>
          <w:szCs w:val="32"/>
        </w:rPr>
        <w:t>) (CONF-141, CONF-142)</w:t>
      </w:r>
    </w:p>
    <w:p w14:paraId="65E0CF55" w14:textId="77777777" w:rsidR="00EA29EC" w:rsidRPr="001F1420" w:rsidRDefault="00EA29EC" w:rsidP="00BB0BBD">
      <w:pPr>
        <w:widowControl w:val="0"/>
        <w:numPr>
          <w:ilvl w:val="0"/>
          <w:numId w:val="28"/>
        </w:numPr>
        <w:tabs>
          <w:tab w:val="left" w:pos="220"/>
          <w:tab w:val="left" w:pos="720"/>
        </w:tabs>
        <w:autoSpaceDE w:val="0"/>
        <w:autoSpaceDN w:val="0"/>
        <w:adjustRightInd w:val="0"/>
        <w:spacing w:after="40" w:line="260" w:lineRule="exact"/>
        <w:rPr>
          <w:rFonts w:ascii="Times" w:hAnsi="Times"/>
          <w:szCs w:val="32"/>
        </w:rPr>
      </w:pPr>
      <w:r w:rsidRPr="001F1420">
        <w:rPr>
          <w:rFonts w:ascii="Times" w:hAnsi="Times"/>
          <w:b/>
          <w:szCs w:val="32"/>
        </w:rPr>
        <w:t>SHALL</w:t>
      </w:r>
      <w:r w:rsidRPr="001F1420">
        <w:rPr>
          <w:rFonts w:ascii="Times" w:hAnsi="Times"/>
          <w:szCs w:val="32"/>
        </w:rPr>
        <w:t xml:space="preserve"> contain exactly one [1..1] </w:t>
      </w:r>
      <w:r w:rsidRPr="001F1420">
        <w:rPr>
          <w:rFonts w:ascii="Courier" w:hAnsi="Courier"/>
          <w:b/>
          <w:szCs w:val="26"/>
        </w:rPr>
        <w:t>title</w:t>
      </w:r>
      <w:r w:rsidRPr="001F1420">
        <w:rPr>
          <w:rFonts w:ascii="Times" w:hAnsi="Times"/>
          <w:szCs w:val="32"/>
        </w:rPr>
        <w:t xml:space="preserve"> (CONF-143)</w:t>
      </w:r>
    </w:p>
    <w:p w14:paraId="7C7EEEE1" w14:textId="77777777" w:rsidR="00EA29EC" w:rsidRPr="001F1420" w:rsidRDefault="00EA29EC" w:rsidP="00BB0BBD">
      <w:pPr>
        <w:pStyle w:val="ListParagraph"/>
        <w:numPr>
          <w:ilvl w:val="0"/>
          <w:numId w:val="28"/>
        </w:numPr>
        <w:spacing w:after="40" w:line="260" w:lineRule="exact"/>
      </w:pPr>
      <w:r w:rsidRPr="001F1420">
        <w:rPr>
          <w:rFonts w:ascii="Times" w:hAnsi="Times"/>
          <w:b/>
          <w:szCs w:val="32"/>
        </w:rPr>
        <w:t>SHALL</w:t>
      </w:r>
      <w:r w:rsidRPr="001F1420">
        <w:rPr>
          <w:rFonts w:ascii="Times" w:hAnsi="Times"/>
          <w:szCs w:val="32"/>
        </w:rPr>
        <w:t xml:space="preserve"> contain exactly one [1..1] </w:t>
      </w:r>
      <w:r w:rsidRPr="001F1420">
        <w:rPr>
          <w:rFonts w:ascii="Courier" w:hAnsi="Courier"/>
          <w:b/>
          <w:szCs w:val="26"/>
        </w:rPr>
        <w:t>text</w:t>
      </w:r>
      <w:r w:rsidRPr="001F1420">
        <w:rPr>
          <w:rFonts w:ascii="Times" w:hAnsi="Times"/>
          <w:szCs w:val="32"/>
        </w:rPr>
        <w:t xml:space="preserve"> (CONF-140)</w:t>
      </w:r>
      <w:r w:rsidRPr="001F1420">
        <w:rPr>
          <w:rFonts w:ascii="Times" w:hAnsi="Times"/>
          <w:szCs w:val="20"/>
        </w:rPr>
        <w:t xml:space="preserve"> </w:t>
      </w:r>
    </w:p>
    <w:p w14:paraId="2C9F295F" w14:textId="77777777" w:rsidR="00EA29EC" w:rsidRPr="00F8049F" w:rsidRDefault="00EA29EC" w:rsidP="00EA29EC">
      <w:pPr>
        <w:pStyle w:val="required-optional"/>
      </w:pPr>
      <w:r>
        <w:t>Required</w:t>
      </w:r>
      <w:r w:rsidRPr="00F8049F">
        <w:t xml:space="preserve"> Entries</w:t>
      </w:r>
    </w:p>
    <w:p w14:paraId="7102F042" w14:textId="77777777" w:rsidR="00EA29EC" w:rsidRPr="00F8049F" w:rsidRDefault="00EA29EC" w:rsidP="00EA29EC">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w:t>
      </w:r>
      <w:r w:rsidRPr="00EA29EC">
        <w:t>20.22.2.5</w:t>
      </w:r>
      <w:r>
        <w:t>.1(open)</w:t>
      </w:r>
      <w:r>
        <w:rPr>
          <w:rFonts w:ascii="Bookman Old Style" w:hAnsi="Bookman Old Style"/>
        </w:rPr>
        <w:t>]</w:t>
      </w:r>
    </w:p>
    <w:p w14:paraId="18C81083" w14:textId="77777777" w:rsidR="004D6A0C" w:rsidRDefault="00EA29EC" w:rsidP="004D6A0C">
      <w:pPr>
        <w:pStyle w:val="BodyText"/>
      </w:pPr>
      <w:r>
        <w:t>The following constraints apply to a Problem List section in which entries are required.</w:t>
      </w:r>
    </w:p>
    <w:p w14:paraId="4E2E20DE" w14:textId="77777777" w:rsidR="002C5B0F" w:rsidRPr="002C5B0F" w:rsidRDefault="002C5B0F" w:rsidP="00E16EE3">
      <w:pPr>
        <w:widowControl w:val="0"/>
        <w:numPr>
          <w:ilvl w:val="0"/>
          <w:numId w:val="29"/>
        </w:numPr>
        <w:tabs>
          <w:tab w:val="left" w:pos="220"/>
          <w:tab w:val="left" w:pos="720"/>
        </w:tabs>
        <w:autoSpaceDE w:val="0"/>
        <w:autoSpaceDN w:val="0"/>
        <w:adjustRightInd w:val="0"/>
        <w:spacing w:after="40" w:line="260" w:lineRule="exact"/>
        <w:rPr>
          <w:rFonts w:ascii="Times" w:hAnsi="Times"/>
          <w:szCs w:val="32"/>
        </w:rPr>
      </w:pPr>
      <w:r w:rsidRPr="002C5B0F">
        <w:rPr>
          <w:rFonts w:ascii="Times" w:hAnsi="Times"/>
          <w:b/>
          <w:szCs w:val="32"/>
        </w:rPr>
        <w:t>SHALL</w:t>
      </w:r>
      <w:r w:rsidRPr="002C5B0F">
        <w:rPr>
          <w:rFonts w:ascii="Times" w:hAnsi="Times"/>
          <w:szCs w:val="32"/>
        </w:rPr>
        <w:t xml:space="preserve"> conform to </w:t>
      </w:r>
      <w:r w:rsidRPr="00BB0BBD">
        <w:rPr>
          <w:rFonts w:ascii="Times" w:hAnsi="Times" w:cs="Arial"/>
          <w:szCs w:val="32"/>
          <w:lang w:eastAsia="zh-CN"/>
        </w:rPr>
        <w:t>Problem List Section</w:t>
      </w:r>
      <w:r w:rsidRPr="002C5B0F">
        <w:rPr>
          <w:rFonts w:ascii="Times" w:hAnsi="Times"/>
          <w:szCs w:val="32"/>
        </w:rPr>
        <w:t xml:space="preserve"> </w:t>
      </w:r>
      <w:r w:rsidR="00BB0BBD">
        <w:rPr>
          <w:rFonts w:ascii="Times" w:hAnsi="Times"/>
          <w:szCs w:val="32"/>
        </w:rPr>
        <w:t xml:space="preserve">(optional entries) </w:t>
      </w:r>
      <w:r w:rsidRPr="002C5B0F">
        <w:rPr>
          <w:rFonts w:ascii="Times" w:hAnsi="Times"/>
          <w:szCs w:val="32"/>
        </w:rPr>
        <w:t xml:space="preserve">template (templateId: </w:t>
      </w:r>
      <w:r w:rsidRPr="002C5B0F">
        <w:rPr>
          <w:rFonts w:ascii="Courier" w:hAnsi="Courier"/>
          <w:szCs w:val="26"/>
        </w:rPr>
        <w:t>2.16.840.1.113883.10.20.22.2.5</w:t>
      </w:r>
      <w:r w:rsidRPr="002C5B0F">
        <w:rPr>
          <w:rFonts w:ascii="Times" w:hAnsi="Times"/>
          <w:szCs w:val="32"/>
        </w:rPr>
        <w:t>)</w:t>
      </w:r>
    </w:p>
    <w:p w14:paraId="5AAFD617" w14:textId="77777777" w:rsidR="002C5B0F" w:rsidRPr="002C5B0F" w:rsidRDefault="002C5B0F" w:rsidP="00E16EE3">
      <w:pPr>
        <w:widowControl w:val="0"/>
        <w:numPr>
          <w:ilvl w:val="0"/>
          <w:numId w:val="29"/>
        </w:numPr>
        <w:tabs>
          <w:tab w:val="left" w:pos="220"/>
          <w:tab w:val="left" w:pos="720"/>
        </w:tabs>
        <w:autoSpaceDE w:val="0"/>
        <w:autoSpaceDN w:val="0"/>
        <w:adjustRightInd w:val="0"/>
        <w:spacing w:after="40" w:line="260" w:lineRule="exact"/>
        <w:rPr>
          <w:rFonts w:ascii="Times" w:hAnsi="Times"/>
          <w:szCs w:val="32"/>
        </w:rPr>
      </w:pPr>
      <w:r w:rsidRPr="002C5B0F">
        <w:rPr>
          <w:rFonts w:ascii="Times" w:hAnsi="Times"/>
          <w:b/>
          <w:szCs w:val="32"/>
        </w:rPr>
        <w:t>SHOULD</w:t>
      </w:r>
      <w:r w:rsidRPr="002C5B0F">
        <w:rPr>
          <w:rFonts w:ascii="Times" w:hAnsi="Times"/>
          <w:szCs w:val="32"/>
        </w:rPr>
        <w:t xml:space="preserve"> contain zero or more [0..*] </w:t>
      </w:r>
      <w:r w:rsidRPr="002C5B0F">
        <w:rPr>
          <w:rFonts w:ascii="Courier" w:hAnsi="Courier"/>
          <w:b/>
          <w:szCs w:val="26"/>
        </w:rPr>
        <w:t>entry</w:t>
      </w:r>
      <w:r w:rsidRPr="002C5B0F">
        <w:rPr>
          <w:rFonts w:ascii="Times" w:hAnsi="Times"/>
          <w:szCs w:val="32"/>
        </w:rPr>
        <w:t xml:space="preserve"> (CONF-CONSOL-549), such that</w:t>
      </w:r>
    </w:p>
    <w:p w14:paraId="26B50A59" w14:textId="77777777" w:rsidR="002C5B0F" w:rsidRPr="002C5B0F" w:rsidRDefault="002C5B0F" w:rsidP="00E16EE3">
      <w:pPr>
        <w:widowControl w:val="0"/>
        <w:numPr>
          <w:ilvl w:val="1"/>
          <w:numId w:val="29"/>
        </w:numPr>
        <w:tabs>
          <w:tab w:val="left" w:pos="940"/>
        </w:tabs>
        <w:autoSpaceDE w:val="0"/>
        <w:autoSpaceDN w:val="0"/>
        <w:adjustRightInd w:val="0"/>
        <w:spacing w:after="40" w:line="260" w:lineRule="exact"/>
        <w:rPr>
          <w:rFonts w:ascii="Times" w:hAnsi="Times"/>
          <w:szCs w:val="32"/>
        </w:rPr>
      </w:pPr>
      <w:r w:rsidRPr="002C5B0F">
        <w:rPr>
          <w:rFonts w:ascii="Times" w:hAnsi="Times"/>
          <w:szCs w:val="32"/>
        </w:rPr>
        <w:t xml:space="preserve">Contains exactly one [1..1] </w:t>
      </w:r>
      <w:hyperlink r:id="rId53" w:history="1">
        <w:r w:rsidRPr="002C5B0F">
          <w:rPr>
            <w:rStyle w:val="Hyperlink"/>
            <w:rFonts w:ascii="Times" w:hAnsi="Times"/>
            <w:color w:val="0020E2"/>
            <w:szCs w:val="32"/>
          </w:rPr>
          <w:t>Condition</w:t>
        </w:r>
      </w:hyperlink>
      <w:r w:rsidRPr="002C5B0F">
        <w:rPr>
          <w:rFonts w:ascii="Times" w:hAnsi="Times"/>
          <w:szCs w:val="32"/>
        </w:rPr>
        <w:t xml:space="preserve"> (templateId: </w:t>
      </w:r>
      <w:r w:rsidRPr="002C5B0F">
        <w:rPr>
          <w:rFonts w:ascii="Courier" w:hAnsi="Courier"/>
          <w:szCs w:val="26"/>
        </w:rPr>
        <w:lastRenderedPageBreak/>
        <w:t>2.16.840.1.113883.10.20.22.4.3</w:t>
      </w:r>
      <w:r w:rsidRPr="002C5B0F">
        <w:rPr>
          <w:rFonts w:ascii="Times" w:hAnsi="Times"/>
          <w:szCs w:val="32"/>
        </w:rPr>
        <w:t>)</w:t>
      </w:r>
    </w:p>
    <w:p w14:paraId="0A5AB195" w14:textId="77777777" w:rsidR="002C5B0F" w:rsidRPr="002C5B0F" w:rsidRDefault="002C5B0F" w:rsidP="00E16EE3">
      <w:pPr>
        <w:pStyle w:val="ListParagraph"/>
        <w:widowControl w:val="0"/>
        <w:numPr>
          <w:ilvl w:val="0"/>
          <w:numId w:val="29"/>
        </w:numPr>
        <w:autoSpaceDE w:val="0"/>
        <w:autoSpaceDN w:val="0"/>
        <w:adjustRightInd w:val="0"/>
        <w:spacing w:after="40" w:line="260" w:lineRule="exact"/>
        <w:contextualSpacing w:val="0"/>
        <w:rPr>
          <w:rFonts w:ascii="Times New Roman" w:hAnsi="Times New Roman"/>
          <w:sz w:val="24"/>
        </w:rPr>
      </w:pPr>
      <w:r w:rsidRPr="002C5B0F">
        <w:rPr>
          <w:rFonts w:ascii="Times" w:hAnsi="Times"/>
          <w:b/>
          <w:szCs w:val="32"/>
        </w:rPr>
        <w:t>SHOULD</w:t>
      </w:r>
      <w:r w:rsidRPr="002C5B0F">
        <w:rPr>
          <w:rFonts w:ascii="Times" w:hAnsi="Times"/>
          <w:szCs w:val="32"/>
        </w:rPr>
        <w:t xml:space="preserve"> contain a case-insensitive language-insensitive string containing 'problems'. (CONF-144)</w:t>
      </w:r>
    </w:p>
    <w:p w14:paraId="545B4BE9" w14:textId="77777777" w:rsidR="00A44735" w:rsidRDefault="00A44735" w:rsidP="00A44735">
      <w:pPr>
        <w:pStyle w:val="Caption"/>
      </w:pPr>
      <w:bookmarkStart w:id="432" w:name="_Toc163893753"/>
      <w:r>
        <w:t xml:space="preserve">Figure </w:t>
      </w:r>
      <w:r w:rsidR="0000006B">
        <w:fldChar w:fldCharType="begin"/>
      </w:r>
      <w:r w:rsidR="0000006B">
        <w:instrText xml:space="preserve"> SEQ Figure \* ARABIC </w:instrText>
      </w:r>
      <w:r w:rsidR="0000006B">
        <w:fldChar w:fldCharType="separate"/>
      </w:r>
      <w:r w:rsidR="00D61323">
        <w:t>58</w:t>
      </w:r>
      <w:r w:rsidR="0000006B">
        <w:fldChar w:fldCharType="end"/>
      </w:r>
      <w:r>
        <w:t>: Problem list section example</w:t>
      </w:r>
      <w:bookmarkEnd w:id="432"/>
    </w:p>
    <w:p w14:paraId="4D7C1EFB" w14:textId="77777777" w:rsidR="00A44735" w:rsidRPr="00893913" w:rsidRDefault="00A44735" w:rsidP="00A44735">
      <w:pPr>
        <w:pStyle w:val="Example"/>
      </w:pPr>
      <w:r w:rsidRPr="00893913">
        <w:t>&lt;component&gt;</w:t>
      </w:r>
    </w:p>
    <w:p w14:paraId="2DBD6E42" w14:textId="77777777" w:rsidR="00A44735" w:rsidRPr="00893913" w:rsidRDefault="00A44735" w:rsidP="00A44735">
      <w:pPr>
        <w:pStyle w:val="Example"/>
      </w:pPr>
      <w:r w:rsidRPr="00893913">
        <w:t xml:space="preserve">  &lt;section&gt;</w:t>
      </w:r>
    </w:p>
    <w:p w14:paraId="573BA31B" w14:textId="77777777" w:rsidR="00A44735" w:rsidRPr="00A2575D" w:rsidRDefault="00A44735" w:rsidP="00A44735">
      <w:pPr>
        <w:pStyle w:val="Example"/>
      </w:pPr>
      <w:r w:rsidRPr="00893913">
        <w:t xml:space="preserve">    &lt;te</w:t>
      </w:r>
      <w:r w:rsidRPr="00A2575D">
        <w:t>mplateId root="</w:t>
      </w:r>
      <w:r w:rsidR="00EC53BE">
        <w:t>2.16.840.1.113883.10.20.22.2.5</w:t>
      </w:r>
      <w:r w:rsidRPr="00A2575D">
        <w:t>"/&gt;</w:t>
      </w:r>
    </w:p>
    <w:p w14:paraId="25ED2770" w14:textId="77777777" w:rsidR="00A44735" w:rsidRPr="00A2575D" w:rsidRDefault="00A44735" w:rsidP="00A44735">
      <w:pPr>
        <w:pStyle w:val="Example"/>
      </w:pPr>
      <w:r w:rsidRPr="00A2575D">
        <w:t xml:space="preserve">    &lt;code</w:t>
      </w:r>
      <w:r w:rsidRPr="00A2575D">
        <w:tab/>
        <w:t>code="</w:t>
      </w:r>
      <w:r>
        <w:rPr>
          <w:rStyle w:val="XMLname"/>
          <w:sz w:val="18"/>
        </w:rPr>
        <w:t>11450-4</w:t>
      </w:r>
      <w:r w:rsidRPr="00A2575D">
        <w:t xml:space="preserve">" codeSystem="2.16.840.1.113883.6.1" </w:t>
      </w:r>
    </w:p>
    <w:p w14:paraId="160ECB5B" w14:textId="77777777" w:rsidR="00A44735" w:rsidRPr="00A2575D" w:rsidRDefault="00A44735" w:rsidP="00A44735">
      <w:pPr>
        <w:pStyle w:val="Example"/>
      </w:pPr>
      <w:r w:rsidRPr="00A2575D">
        <w:t xml:space="preserve">         codeSystemName="LOINC" </w:t>
      </w:r>
    </w:p>
    <w:p w14:paraId="509C2977" w14:textId="77777777" w:rsidR="00A44735" w:rsidRPr="00A2575D" w:rsidRDefault="00A44735" w:rsidP="00A44735">
      <w:pPr>
        <w:pStyle w:val="Example"/>
      </w:pPr>
      <w:r w:rsidRPr="00A2575D">
        <w:t xml:space="preserve">         displayName="</w:t>
      </w:r>
      <w:r>
        <w:rPr>
          <w:rStyle w:val="XMLname"/>
          <w:sz w:val="18"/>
        </w:rPr>
        <w:t>PROBLEM</w:t>
      </w:r>
      <w:r w:rsidR="00EC53BE">
        <w:rPr>
          <w:rStyle w:val="XMLname"/>
          <w:sz w:val="18"/>
        </w:rPr>
        <w:t xml:space="preserve"> LIST</w:t>
      </w:r>
      <w:r w:rsidRPr="00A2575D">
        <w:t>"/&gt;</w:t>
      </w:r>
    </w:p>
    <w:p w14:paraId="11EF980B" w14:textId="77777777" w:rsidR="00A44735" w:rsidRPr="00A2575D" w:rsidRDefault="00A44735" w:rsidP="00A44735">
      <w:pPr>
        <w:pStyle w:val="Example"/>
      </w:pPr>
      <w:r w:rsidRPr="00A2575D">
        <w:t xml:space="preserve">    &lt;title&gt;</w:t>
      </w:r>
      <w:r>
        <w:rPr>
          <w:rStyle w:val="XMLname"/>
          <w:sz w:val="18"/>
        </w:rPr>
        <w:t>PROBLEMS</w:t>
      </w:r>
      <w:r w:rsidRPr="00A2575D">
        <w:t>&lt;/title&gt;</w:t>
      </w:r>
    </w:p>
    <w:p w14:paraId="2FA8A15C" w14:textId="77777777" w:rsidR="00A44735" w:rsidRDefault="00A44735" w:rsidP="00A44735">
      <w:pPr>
        <w:pStyle w:val="Example"/>
      </w:pPr>
      <w:r>
        <w:t xml:space="preserve">    &lt;text&gt;</w:t>
      </w:r>
    </w:p>
    <w:p w14:paraId="73430535" w14:textId="77777777" w:rsidR="00A44735" w:rsidRDefault="00A44735" w:rsidP="00A44735">
      <w:pPr>
        <w:pStyle w:val="Example"/>
      </w:pPr>
      <w:r>
        <w:t xml:space="preserve">      &lt;list listType="ordered"&gt;</w:t>
      </w:r>
    </w:p>
    <w:p w14:paraId="6D2BCAB2" w14:textId="77777777" w:rsidR="00A44735" w:rsidRDefault="00A44735" w:rsidP="00A44735">
      <w:pPr>
        <w:pStyle w:val="Example"/>
      </w:pPr>
      <w:r>
        <w:t xml:space="preserve">        &lt;item&gt;Pneumonia: Resolved in March 1998 &lt;/item&gt;</w:t>
      </w:r>
    </w:p>
    <w:p w14:paraId="440C0606" w14:textId="77777777" w:rsidR="00A44735" w:rsidRDefault="00A44735" w:rsidP="00A44735">
      <w:pPr>
        <w:pStyle w:val="Example"/>
      </w:pPr>
      <w:r>
        <w:t xml:space="preserve">        &lt;item&gt;...&lt;/item&gt;</w:t>
      </w:r>
    </w:p>
    <w:p w14:paraId="1C4FFBA8" w14:textId="77777777" w:rsidR="00A44735" w:rsidRDefault="00A44735" w:rsidP="00A44735">
      <w:pPr>
        <w:pStyle w:val="Example"/>
      </w:pPr>
      <w:r>
        <w:t xml:space="preserve">      &lt;/list&gt;</w:t>
      </w:r>
    </w:p>
    <w:p w14:paraId="43762FF3" w14:textId="77777777" w:rsidR="00A44735" w:rsidRDefault="00A44735" w:rsidP="00A44735">
      <w:pPr>
        <w:pStyle w:val="Example"/>
        <w:keepNext w:val="0"/>
      </w:pPr>
      <w:r>
        <w:t xml:space="preserve">    &lt;/text&gt;</w:t>
      </w:r>
    </w:p>
    <w:p w14:paraId="281A67E7" w14:textId="77777777" w:rsidR="00A44735" w:rsidRDefault="00A44735" w:rsidP="00A44735">
      <w:pPr>
        <w:pStyle w:val="Example"/>
      </w:pPr>
      <w:r>
        <w:rPr>
          <w:color w:val="000096"/>
        </w:rPr>
        <w:t xml:space="preserve">    </w:t>
      </w:r>
      <w:r w:rsidRPr="005E7C50">
        <w:t>&lt;entry typeCode="DRIV"&gt;</w:t>
      </w:r>
      <w:r w:rsidRPr="005E7C50">
        <w:br/>
        <w:t xml:space="preserve">      &lt;act classCode="ACT" moodCode="EVN"&gt;</w:t>
      </w:r>
    </w:p>
    <w:p w14:paraId="1810CE9B" w14:textId="77777777" w:rsidR="00A44735" w:rsidRDefault="00A44735" w:rsidP="00A44735">
      <w:pPr>
        <w:pStyle w:val="Example"/>
      </w:pPr>
      <w:r w:rsidRPr="005E7C50">
        <w:t xml:space="preserve">        &lt;!-- Problem act template --&gt;</w:t>
      </w:r>
    </w:p>
    <w:p w14:paraId="57D2C0F0" w14:textId="77777777" w:rsidR="00A44735" w:rsidRDefault="00A44735" w:rsidP="00A44735">
      <w:pPr>
        <w:pStyle w:val="Example"/>
      </w:pPr>
      <w:r w:rsidRPr="005E7C50">
        <w:t xml:space="preserve">        &lt;templateId root="2.16.840.1.113883.10.20.1.27"/&gt;</w:t>
      </w:r>
    </w:p>
    <w:p w14:paraId="4B408C9B" w14:textId="77777777" w:rsidR="00A44735" w:rsidRPr="00A641FC" w:rsidRDefault="00A44735" w:rsidP="00A44735">
      <w:pPr>
        <w:pStyle w:val="Example"/>
        <w:rPr>
          <w:lang w:val="es-ES_tradnl"/>
        </w:rPr>
      </w:pPr>
      <w:r w:rsidRPr="005E7C50">
        <w:t xml:space="preserve">        </w:t>
      </w:r>
      <w:r w:rsidRPr="00A641FC">
        <w:rPr>
          <w:lang w:val="es-ES_tradnl"/>
        </w:rPr>
        <w:t>&lt;id root="ec8a6ff8-ed4b-4f7e-82c3-e98e58b45de7"/&gt;</w:t>
      </w:r>
    </w:p>
    <w:p w14:paraId="065EF2D9" w14:textId="77777777" w:rsidR="00A44735" w:rsidRDefault="00A44735" w:rsidP="00A44735">
      <w:pPr>
        <w:pStyle w:val="Example"/>
      </w:pPr>
      <w:r w:rsidRPr="00A641FC">
        <w:rPr>
          <w:lang w:val="es-ES_tradnl"/>
        </w:rPr>
        <w:t xml:space="preserve">        </w:t>
      </w:r>
      <w:r w:rsidRPr="005E7C50">
        <w:t>&lt;code nullFlavor="NA"/&gt;</w:t>
      </w:r>
    </w:p>
    <w:p w14:paraId="03972ED3" w14:textId="77777777" w:rsidR="00A44735" w:rsidRDefault="00A44735" w:rsidP="00A44735">
      <w:pPr>
        <w:pStyle w:val="Example"/>
      </w:pPr>
      <w:r w:rsidRPr="005E7C50">
        <w:t xml:space="preserve">        &lt;entryRelationship typeCode="SUBJ"&gt;</w:t>
      </w:r>
    </w:p>
    <w:p w14:paraId="59EC0CC6" w14:textId="77777777" w:rsidR="00A44735" w:rsidRDefault="00A44735" w:rsidP="00A44735">
      <w:pPr>
        <w:pStyle w:val="Example"/>
      </w:pPr>
      <w:r w:rsidRPr="005E7C50">
        <w:t xml:space="preserve">          &lt;observation classCode="OBS" moodCode="EVN"&gt;</w:t>
      </w:r>
    </w:p>
    <w:p w14:paraId="4FB2E3A4" w14:textId="77777777" w:rsidR="00A44735" w:rsidRDefault="00A44735" w:rsidP="00A44735">
      <w:pPr>
        <w:pStyle w:val="Example"/>
      </w:pPr>
      <w:r w:rsidRPr="005E7C50">
        <w:t xml:space="preserve">            &lt;!-- Problem observation template --&gt;</w:t>
      </w:r>
    </w:p>
    <w:p w14:paraId="1CD3F102" w14:textId="77777777" w:rsidR="00A44735" w:rsidRDefault="00A44735" w:rsidP="00A44735">
      <w:pPr>
        <w:pStyle w:val="Example"/>
      </w:pPr>
      <w:r w:rsidRPr="005E7C50">
        <w:t xml:space="preserve">            &lt;templateId root="2.16.840.1.113883.10.20.1.28"/&gt;</w:t>
      </w:r>
    </w:p>
    <w:p w14:paraId="09D198D2" w14:textId="77777777" w:rsidR="00A44735" w:rsidRDefault="00A44735" w:rsidP="00A44735">
      <w:pPr>
        <w:pStyle w:val="Example"/>
      </w:pPr>
      <w:r w:rsidRPr="005E7C50">
        <w:t xml:space="preserve">            &lt;id root="ab1791b0-5c71-11db-b0de-0800200c9a66"/&gt;</w:t>
      </w:r>
    </w:p>
    <w:p w14:paraId="48E06184" w14:textId="77777777" w:rsidR="00A44735" w:rsidRDefault="00A44735" w:rsidP="00A44735">
      <w:pPr>
        <w:pStyle w:val="Example"/>
      </w:pPr>
      <w:r w:rsidRPr="005E7C50">
        <w:t xml:space="preserve">            &lt;code code="ASSERTION" codeSystem="2.16.840.1.113883.5.4"/&gt;</w:t>
      </w:r>
    </w:p>
    <w:p w14:paraId="6309EBC1" w14:textId="77777777" w:rsidR="00A44735" w:rsidRDefault="00A44735" w:rsidP="00A44735">
      <w:pPr>
        <w:pStyle w:val="Example"/>
      </w:pPr>
      <w:r w:rsidRPr="005E7C50">
        <w:t xml:space="preserve">            &lt;statusCode code="completed"/&gt;</w:t>
      </w:r>
    </w:p>
    <w:p w14:paraId="0EA62D0C" w14:textId="77777777" w:rsidR="00A44735" w:rsidRDefault="00A44735" w:rsidP="00A44735">
      <w:pPr>
        <w:pStyle w:val="Example"/>
      </w:pPr>
      <w:r w:rsidRPr="005E7C50">
        <w:t xml:space="preserve">            &lt;effectiveTime&gt;</w:t>
      </w:r>
    </w:p>
    <w:p w14:paraId="181AE859" w14:textId="77777777" w:rsidR="00A44735" w:rsidRDefault="00A44735" w:rsidP="00A44735">
      <w:pPr>
        <w:pStyle w:val="Example"/>
      </w:pPr>
      <w:r w:rsidRPr="005E7C50">
        <w:t xml:space="preserve">              &lt;low value="199803"/&gt;</w:t>
      </w:r>
    </w:p>
    <w:p w14:paraId="5B5060A4" w14:textId="77777777" w:rsidR="00A44735" w:rsidRDefault="00A44735" w:rsidP="00A44735">
      <w:pPr>
        <w:pStyle w:val="Example"/>
      </w:pPr>
      <w:r w:rsidRPr="005E7C50">
        <w:t xml:space="preserve">            &lt;/effectiveTime&gt;</w:t>
      </w:r>
    </w:p>
    <w:p w14:paraId="35986A44" w14:textId="77777777" w:rsidR="00A44735" w:rsidRDefault="00A44735" w:rsidP="00A44735">
      <w:pPr>
        <w:pStyle w:val="Example"/>
      </w:pPr>
      <w:r w:rsidRPr="005E7C50">
        <w:t xml:space="preserve">            &lt;value xsi:type="CD" code="233604007"</w:t>
      </w:r>
    </w:p>
    <w:p w14:paraId="333181C1" w14:textId="77777777" w:rsidR="00A44735" w:rsidRDefault="00A44735" w:rsidP="00A44735">
      <w:pPr>
        <w:pStyle w:val="Example"/>
        <w:keepNext w:val="0"/>
      </w:pPr>
      <w:r w:rsidRPr="005E7C50">
        <w:t xml:space="preserve">              codeSystem="2.16.840.1.113883.6.96" displayName="Pneumonia"/&gt;</w:t>
      </w:r>
    </w:p>
    <w:p w14:paraId="0D4B94CB" w14:textId="77777777" w:rsidR="00A44735" w:rsidRDefault="00A44735" w:rsidP="00A44735">
      <w:pPr>
        <w:pStyle w:val="Example"/>
      </w:pPr>
      <w:r w:rsidRPr="005E7C50">
        <w:t xml:space="preserve">            &lt;entryRelationship typeCode="REFR"&gt;</w:t>
      </w:r>
    </w:p>
    <w:p w14:paraId="2797F4C2" w14:textId="77777777" w:rsidR="00A44735" w:rsidRDefault="00A44735" w:rsidP="00A44735">
      <w:pPr>
        <w:pStyle w:val="Example"/>
      </w:pPr>
      <w:r w:rsidRPr="005E7C50">
        <w:t xml:space="preserve">              &lt;observation classCode="OBS" moodCode="EVN"&gt;</w:t>
      </w:r>
    </w:p>
    <w:p w14:paraId="0B95751F" w14:textId="77777777" w:rsidR="00A44735" w:rsidRDefault="00A44735" w:rsidP="00A44735">
      <w:pPr>
        <w:pStyle w:val="Example"/>
      </w:pPr>
      <w:r w:rsidRPr="005E7C50">
        <w:t xml:space="preserve">                &lt;!-- Problem status observation template --&gt;</w:t>
      </w:r>
    </w:p>
    <w:p w14:paraId="7FBAD40A" w14:textId="77777777" w:rsidR="00A44735" w:rsidRDefault="00A44735" w:rsidP="00A44735">
      <w:pPr>
        <w:pStyle w:val="Example"/>
      </w:pPr>
      <w:r w:rsidRPr="005E7C50">
        <w:t xml:space="preserve">                &lt;templateId root="2.16.840.1.113883.10.20.1.50"/&gt;</w:t>
      </w:r>
    </w:p>
    <w:p w14:paraId="3D658329" w14:textId="77777777" w:rsidR="00A44735" w:rsidRDefault="00A44735" w:rsidP="00A44735">
      <w:pPr>
        <w:pStyle w:val="Example"/>
      </w:pPr>
      <w:r w:rsidRPr="005E7C50">
        <w:t xml:space="preserve">                &lt;code code="33999-4" codeSystem="2.16.840.1.113883.6.1"</w:t>
      </w:r>
    </w:p>
    <w:p w14:paraId="7A659BB9" w14:textId="77777777" w:rsidR="00A44735" w:rsidRDefault="00A44735" w:rsidP="00A44735">
      <w:pPr>
        <w:pStyle w:val="Example"/>
      </w:pPr>
      <w:r w:rsidRPr="005E7C50">
        <w:t xml:space="preserve">                  displayName="Status"/&gt;</w:t>
      </w:r>
    </w:p>
    <w:p w14:paraId="271414A0" w14:textId="77777777" w:rsidR="00A44735" w:rsidRDefault="00A44735" w:rsidP="00A44735">
      <w:pPr>
        <w:pStyle w:val="Example"/>
      </w:pPr>
      <w:r w:rsidRPr="005E7C50">
        <w:t xml:space="preserve">                &lt;statusCode code="completed"/&gt;</w:t>
      </w:r>
    </w:p>
    <w:p w14:paraId="486800E3" w14:textId="77777777" w:rsidR="00A44735" w:rsidRDefault="00A44735" w:rsidP="00A44735">
      <w:pPr>
        <w:pStyle w:val="Example"/>
      </w:pPr>
      <w:r w:rsidRPr="005E7C50">
        <w:t xml:space="preserve">                &lt;value xsi:type="CE" code="413322009"</w:t>
      </w:r>
    </w:p>
    <w:p w14:paraId="58F6D83C" w14:textId="77777777" w:rsidR="00A44735" w:rsidRDefault="00A44735" w:rsidP="00A44735">
      <w:pPr>
        <w:pStyle w:val="Example"/>
      </w:pPr>
      <w:r w:rsidRPr="005E7C50">
        <w:t xml:space="preserve">                  codeSystem="2.16.840.1.113883.6.96" displayName="Resolved"/&gt;</w:t>
      </w:r>
    </w:p>
    <w:p w14:paraId="10D2527D" w14:textId="77777777" w:rsidR="00A44735" w:rsidRDefault="00A44735" w:rsidP="00A44735">
      <w:pPr>
        <w:pStyle w:val="Example"/>
      </w:pPr>
      <w:r w:rsidRPr="005E7C50">
        <w:t xml:space="preserve">              &lt;/observation&gt;</w:t>
      </w:r>
    </w:p>
    <w:p w14:paraId="6FB32CF8" w14:textId="77777777" w:rsidR="00A44735" w:rsidRDefault="00A44735" w:rsidP="00A44735">
      <w:pPr>
        <w:pStyle w:val="Example"/>
      </w:pPr>
      <w:r w:rsidRPr="005E7C50">
        <w:t xml:space="preserve">            &lt;/entryRelationship&gt;</w:t>
      </w:r>
    </w:p>
    <w:p w14:paraId="47D122B3" w14:textId="77777777" w:rsidR="00A44735" w:rsidRDefault="00A44735" w:rsidP="00A44735">
      <w:pPr>
        <w:pStyle w:val="Example"/>
      </w:pPr>
      <w:r w:rsidRPr="005E7C50">
        <w:t xml:space="preserve">          &lt;/observation&gt;</w:t>
      </w:r>
    </w:p>
    <w:p w14:paraId="3D2D0990" w14:textId="77777777" w:rsidR="00A44735" w:rsidRDefault="00A44735" w:rsidP="00A44735">
      <w:pPr>
        <w:pStyle w:val="Example"/>
      </w:pPr>
      <w:r w:rsidRPr="005E7C50">
        <w:t xml:space="preserve">        &lt;/entryRelationship&gt;</w:t>
      </w:r>
    </w:p>
    <w:p w14:paraId="03D4BFAB" w14:textId="77777777" w:rsidR="00A44735" w:rsidRDefault="00A44735" w:rsidP="00A44735">
      <w:pPr>
        <w:pStyle w:val="Example"/>
      </w:pPr>
      <w:r w:rsidRPr="005E7C50">
        <w:t xml:space="preserve">      &lt;/act&gt;</w:t>
      </w:r>
    </w:p>
    <w:p w14:paraId="13C9BB3F" w14:textId="77777777" w:rsidR="00A44735" w:rsidRPr="005E7C50" w:rsidRDefault="00A44735" w:rsidP="00A44735">
      <w:pPr>
        <w:pStyle w:val="Example"/>
      </w:pPr>
      <w:r w:rsidRPr="005E7C50">
        <w:t xml:space="preserve">    &lt;/entry&gt;</w:t>
      </w:r>
    </w:p>
    <w:p w14:paraId="3D21153C" w14:textId="77777777" w:rsidR="00A44735" w:rsidRPr="005E7C50" w:rsidRDefault="00A44735" w:rsidP="00A44735">
      <w:pPr>
        <w:pStyle w:val="Example"/>
      </w:pPr>
      <w:r w:rsidRPr="005E7C50">
        <w:t xml:space="preserve">  &lt;/section&gt;</w:t>
      </w:r>
    </w:p>
    <w:p w14:paraId="39388539" w14:textId="77777777" w:rsidR="00AF4488" w:rsidRDefault="00AF4488" w:rsidP="00A44735">
      <w:pPr>
        <w:pStyle w:val="Example"/>
      </w:pPr>
    </w:p>
    <w:p w14:paraId="485BC129" w14:textId="77777777" w:rsidR="00A44735" w:rsidRPr="005E7C50" w:rsidRDefault="00A44735" w:rsidP="00A44735">
      <w:pPr>
        <w:pStyle w:val="Example"/>
      </w:pPr>
      <w:r w:rsidRPr="005E7C50">
        <w:t>&lt;/component&gt;</w:t>
      </w:r>
    </w:p>
    <w:p w14:paraId="030E197D" w14:textId="77777777" w:rsidR="00AF4488" w:rsidRDefault="00AF4488" w:rsidP="004D6A0C">
      <w:pPr>
        <w:pStyle w:val="BodyText"/>
      </w:pPr>
    </w:p>
    <w:p w14:paraId="4EF490D9" w14:textId="77777777" w:rsidR="00AF4488" w:rsidRDefault="00AF4488" w:rsidP="00D63064">
      <w:pPr>
        <w:pStyle w:val="Caption"/>
        <w:ind w:left="0"/>
      </w:pPr>
      <w:bookmarkStart w:id="433" w:name="_Toc163893754"/>
      <w:r>
        <w:lastRenderedPageBreak/>
        <w:t xml:space="preserve">Figure </w:t>
      </w:r>
      <w:r w:rsidR="0000006B">
        <w:fldChar w:fldCharType="begin"/>
      </w:r>
      <w:r w:rsidR="0000006B">
        <w:instrText xml:space="preserve"> SEQ Figure \* ARABIC </w:instrText>
      </w:r>
      <w:r w:rsidR="0000006B">
        <w:fldChar w:fldCharType="separate"/>
      </w:r>
      <w:r w:rsidR="00D61323">
        <w:t>59</w:t>
      </w:r>
      <w:r w:rsidR="0000006B">
        <w:fldChar w:fldCharType="end"/>
      </w:r>
      <w:r>
        <w:t xml:space="preserve">: </w:t>
      </w:r>
      <w:r w:rsidR="00D63064" w:rsidRPr="00D63064">
        <w:t>Problem List UML Diagram</w:t>
      </w:r>
      <w:bookmarkEnd w:id="433"/>
    </w:p>
    <w:p w14:paraId="1765B6C5" w14:textId="77777777" w:rsidR="00AF4488" w:rsidRDefault="0087236B" w:rsidP="00AF4488">
      <w:r>
        <w:rPr>
          <w:noProof/>
        </w:rPr>
        <w:drawing>
          <wp:anchor distT="0" distB="0" distL="114300" distR="114300" simplePos="0" relativeHeight="251659776" behindDoc="0" locked="0" layoutInCell="1" allowOverlap="1" wp14:anchorId="216A441D" wp14:editId="04C3D6CB">
            <wp:simplePos x="0" y="0"/>
            <wp:positionH relativeFrom="column">
              <wp:posOffset>59055</wp:posOffset>
            </wp:positionH>
            <wp:positionV relativeFrom="paragraph">
              <wp:posOffset>88900</wp:posOffset>
            </wp:positionV>
            <wp:extent cx="5943600" cy="4681855"/>
            <wp:effectExtent l="0" t="0" r="0" b="0"/>
            <wp:wrapNone/>
            <wp:docPr id="10" name="Picture 6" descr="Description: consol_Problems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onsol_ProblemsSection.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4681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15731" w14:textId="77777777" w:rsidR="00AF4488" w:rsidRPr="00AF4488" w:rsidRDefault="00AF4488" w:rsidP="00AF4488"/>
    <w:p w14:paraId="7E1AD268" w14:textId="77777777" w:rsidR="00AF4488" w:rsidRDefault="00AF4488" w:rsidP="004D6A0C">
      <w:pPr>
        <w:pStyle w:val="BodyText"/>
      </w:pPr>
    </w:p>
    <w:p w14:paraId="6606D74A" w14:textId="77777777" w:rsidR="00AF4488" w:rsidRDefault="00AF4488" w:rsidP="004D6A0C">
      <w:pPr>
        <w:pStyle w:val="BodyText"/>
      </w:pPr>
    </w:p>
    <w:p w14:paraId="2F7E274C" w14:textId="77777777" w:rsidR="00AF4488" w:rsidRDefault="00AF4488" w:rsidP="004D6A0C">
      <w:pPr>
        <w:pStyle w:val="BodyText"/>
      </w:pPr>
    </w:p>
    <w:p w14:paraId="15B65A4A" w14:textId="77777777" w:rsidR="00AF4488" w:rsidRDefault="00AF4488" w:rsidP="004D6A0C">
      <w:pPr>
        <w:pStyle w:val="BodyText"/>
      </w:pPr>
    </w:p>
    <w:p w14:paraId="0FB28DE5" w14:textId="77777777" w:rsidR="00AF4488" w:rsidRDefault="00AF4488" w:rsidP="004D6A0C">
      <w:pPr>
        <w:pStyle w:val="BodyText"/>
      </w:pPr>
    </w:p>
    <w:p w14:paraId="4FFA48D5" w14:textId="77777777" w:rsidR="00AF4488" w:rsidRDefault="00AF4488" w:rsidP="004D6A0C">
      <w:pPr>
        <w:pStyle w:val="BodyText"/>
      </w:pPr>
    </w:p>
    <w:p w14:paraId="4FC8E786" w14:textId="77777777" w:rsidR="00AF4488" w:rsidRDefault="00AF4488" w:rsidP="004D6A0C">
      <w:pPr>
        <w:pStyle w:val="BodyText"/>
      </w:pPr>
    </w:p>
    <w:p w14:paraId="6966D8D8" w14:textId="77777777" w:rsidR="00AF4488" w:rsidRDefault="00AF4488" w:rsidP="004D6A0C">
      <w:pPr>
        <w:pStyle w:val="BodyText"/>
      </w:pPr>
    </w:p>
    <w:p w14:paraId="2999B627" w14:textId="77777777" w:rsidR="00AF4488" w:rsidRDefault="00AF4488" w:rsidP="004D6A0C">
      <w:pPr>
        <w:pStyle w:val="BodyText"/>
      </w:pPr>
    </w:p>
    <w:p w14:paraId="08EDCE4A" w14:textId="77777777" w:rsidR="00AF4488" w:rsidRDefault="00AF4488" w:rsidP="004D6A0C">
      <w:pPr>
        <w:pStyle w:val="BodyText"/>
      </w:pPr>
    </w:p>
    <w:p w14:paraId="260F9160" w14:textId="77777777" w:rsidR="00AF4488" w:rsidRDefault="00AF4488" w:rsidP="004D6A0C">
      <w:pPr>
        <w:pStyle w:val="BodyText"/>
      </w:pPr>
    </w:p>
    <w:p w14:paraId="3E48D4F6" w14:textId="77777777" w:rsidR="00AF4488" w:rsidRDefault="00AF4488" w:rsidP="004D6A0C">
      <w:pPr>
        <w:pStyle w:val="BodyText"/>
      </w:pPr>
    </w:p>
    <w:p w14:paraId="0B1EA6FB" w14:textId="77777777" w:rsidR="00AF4488" w:rsidRDefault="00AF4488" w:rsidP="004D6A0C">
      <w:pPr>
        <w:pStyle w:val="BodyText"/>
      </w:pPr>
    </w:p>
    <w:p w14:paraId="31F894D8" w14:textId="77777777" w:rsidR="00AF4488" w:rsidRDefault="00AF4488" w:rsidP="004D6A0C">
      <w:pPr>
        <w:pStyle w:val="BodyText"/>
      </w:pPr>
    </w:p>
    <w:p w14:paraId="2872FC03" w14:textId="77777777" w:rsidR="00AF4488" w:rsidRDefault="00AF4488" w:rsidP="004D6A0C">
      <w:pPr>
        <w:pStyle w:val="BodyText"/>
      </w:pPr>
    </w:p>
    <w:p w14:paraId="5E3AB4E3" w14:textId="77777777" w:rsidR="00AF4488" w:rsidRDefault="00AF4488" w:rsidP="004D6A0C">
      <w:pPr>
        <w:pStyle w:val="BodyText"/>
      </w:pPr>
    </w:p>
    <w:p w14:paraId="0D3A5258" w14:textId="77777777" w:rsidR="00AF4488" w:rsidRDefault="00AF4488" w:rsidP="004D6A0C">
      <w:pPr>
        <w:pStyle w:val="BodyText"/>
      </w:pPr>
    </w:p>
    <w:p w14:paraId="1175A056" w14:textId="77777777" w:rsidR="00AF4488" w:rsidRDefault="00AF4488" w:rsidP="004D6A0C">
      <w:pPr>
        <w:pStyle w:val="BodyText"/>
      </w:pPr>
    </w:p>
    <w:p w14:paraId="6894B6B7" w14:textId="77777777" w:rsidR="004D6A0C" w:rsidRPr="00AF4488" w:rsidRDefault="004D6A0C" w:rsidP="004D6A0C">
      <w:pPr>
        <w:pStyle w:val="BodyText"/>
      </w:pPr>
    </w:p>
    <w:p w14:paraId="2C328284" w14:textId="77777777" w:rsidR="00653BF7" w:rsidRDefault="00653BF7" w:rsidP="00A672BA">
      <w:pPr>
        <w:pStyle w:val="Heading2nospace"/>
      </w:pPr>
      <w:bookmarkStart w:id="434" w:name="_Toc163893637"/>
      <w:r>
        <w:t xml:space="preserve">Procedure </w:t>
      </w:r>
      <w:bookmarkStart w:id="435" w:name="S_ProcedureDescriptionSection"/>
      <w:bookmarkEnd w:id="435"/>
      <w:r>
        <w:t>Description Section</w:t>
      </w:r>
      <w:r w:rsidR="00402756">
        <w:t xml:space="preserve"> </w:t>
      </w:r>
      <w:r w:rsidR="00402756" w:rsidRPr="00402756">
        <w:t>29554-3</w:t>
      </w:r>
      <w:bookmarkEnd w:id="434"/>
    </w:p>
    <w:p w14:paraId="28C5DB58" w14:textId="77777777" w:rsidR="00653BF7" w:rsidRDefault="00653BF7" w:rsidP="00653BF7">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2.16.840.1.113883.10.20.22.2.27(open)</w:t>
      </w:r>
      <w:r>
        <w:rPr>
          <w:rFonts w:ascii="Bookman Old Style" w:hAnsi="Bookman Old Style"/>
        </w:rPr>
        <w:t>]</w:t>
      </w:r>
    </w:p>
    <w:p w14:paraId="497C8D32" w14:textId="77777777" w:rsidR="00653BF7" w:rsidRDefault="00F04A5A" w:rsidP="00653BF7">
      <w:pPr>
        <w:pStyle w:val="BodyText"/>
      </w:pPr>
      <w:r>
        <w:t xml:space="preserve">The Procedure Description section </w:t>
      </w:r>
      <w:r w:rsidRPr="00AB5086">
        <w:t xml:space="preserve">records the particulars of the procedure with an extensive narrative and may include </w:t>
      </w:r>
      <w:r>
        <w:t>procedure</w:t>
      </w:r>
      <w:r w:rsidRPr="00AB5086">
        <w:t xml:space="preserve"> site preparation, pertinent detail</w:t>
      </w:r>
      <w:r>
        <w:t xml:space="preserve">s related to </w:t>
      </w:r>
      <w:r w:rsidRPr="00AB5086">
        <w:t xml:space="preserve">measurements and markings, </w:t>
      </w:r>
      <w:r>
        <w:t>procedure</w:t>
      </w:r>
      <w:r w:rsidRPr="00AB5086">
        <w:t xml:space="preserve"> times, instrumentation, and vital signs and other monitoring data. </w:t>
      </w:r>
      <w:hyperlink w:anchor="S_ComplicationsAdverseEventsSection" w:history="1">
        <w:r>
          <w:rPr>
            <w:rStyle w:val="Hyperlink"/>
          </w:rPr>
          <w:t>Complications</w:t>
        </w:r>
      </w:hyperlink>
      <w:r>
        <w:t xml:space="preserve"> and </w:t>
      </w:r>
      <w:hyperlink w:anchor="S_AnesthesiaSection" w:history="1">
        <w:r w:rsidRPr="00762AA5">
          <w:rPr>
            <w:rStyle w:val="Hyperlink"/>
          </w:rPr>
          <w:t xml:space="preserve">Anesthesia </w:t>
        </w:r>
      </w:hyperlink>
      <w:r w:rsidRPr="00AB5086">
        <w:t xml:space="preserve">may be recorded </w:t>
      </w:r>
      <w:r>
        <w:t>as subsections of</w:t>
      </w:r>
      <w:r w:rsidRPr="00AB5086">
        <w:t xml:space="preserve"> this section</w:t>
      </w:r>
      <w:r>
        <w:t xml:space="preserve">. </w:t>
      </w:r>
      <w:r w:rsidRPr="00AB5086">
        <w:t>Local practice often identifies the level and type of detail required based on the procedure or specialty.</w:t>
      </w:r>
      <w:r>
        <w:t xml:space="preserve"> </w:t>
      </w:r>
    </w:p>
    <w:p w14:paraId="4A4182EB" w14:textId="77777777" w:rsidR="00653BF7" w:rsidRDefault="00653BF7" w:rsidP="003D62A7">
      <w:pPr>
        <w:numPr>
          <w:ilvl w:val="0"/>
          <w:numId w:val="72"/>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2.16.840.1.113883.10.20.22.2.27</w:t>
      </w:r>
      <w:r>
        <w:t xml:space="preserve">" (CONF:8062). </w:t>
      </w:r>
    </w:p>
    <w:p w14:paraId="4E483D59" w14:textId="77777777" w:rsidR="00653BF7" w:rsidRDefault="00653BF7" w:rsidP="003D62A7">
      <w:pPr>
        <w:numPr>
          <w:ilvl w:val="0"/>
          <w:numId w:val="72"/>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29554-3</w:t>
      </w:r>
      <w:r>
        <w:t xml:space="preserve">" Procedure Description (CodeSystem: </w:t>
      </w:r>
      <w:r>
        <w:rPr>
          <w:rFonts w:ascii="Courier New" w:hAnsi="Courier New"/>
        </w:rPr>
        <w:t>2.16.840.1.113883.6.1 LOINC</w:t>
      </w:r>
      <w:r>
        <w:t xml:space="preserve">) (CONF:8063). </w:t>
      </w:r>
    </w:p>
    <w:p w14:paraId="44666037" w14:textId="77777777" w:rsidR="00653BF7" w:rsidRDefault="00653BF7" w:rsidP="003D62A7">
      <w:pPr>
        <w:numPr>
          <w:ilvl w:val="0"/>
          <w:numId w:val="72"/>
        </w:numPr>
        <w:spacing w:after="40" w:line="260" w:lineRule="exact"/>
      </w:pPr>
      <w:r>
        <w:rPr>
          <w:b/>
          <w:bCs/>
          <w:sz w:val="16"/>
          <w:szCs w:val="16"/>
        </w:rPr>
        <w:t>SHALL</w:t>
      </w:r>
      <w:r>
        <w:t xml:space="preserve"> contain exactly one [1..1] </w:t>
      </w:r>
      <w:r>
        <w:rPr>
          <w:rFonts w:ascii="Courier New" w:hAnsi="Courier New"/>
          <w:b/>
          <w:bCs/>
        </w:rPr>
        <w:t>title</w:t>
      </w:r>
      <w:r>
        <w:t xml:space="preserve"> (CONF:8064). </w:t>
      </w:r>
    </w:p>
    <w:p w14:paraId="2685F280" w14:textId="77777777" w:rsidR="00653BF7" w:rsidRDefault="00653BF7" w:rsidP="003D62A7">
      <w:pPr>
        <w:numPr>
          <w:ilvl w:val="0"/>
          <w:numId w:val="72"/>
        </w:numPr>
        <w:spacing w:after="40" w:line="260" w:lineRule="exact"/>
      </w:pPr>
      <w:r>
        <w:rPr>
          <w:b/>
          <w:bCs/>
          <w:sz w:val="16"/>
          <w:szCs w:val="16"/>
        </w:rPr>
        <w:t>SHALL</w:t>
      </w:r>
      <w:r>
        <w:t xml:space="preserve"> contain exactly one [1..1] </w:t>
      </w:r>
      <w:r>
        <w:rPr>
          <w:rFonts w:ascii="Courier New" w:hAnsi="Courier New"/>
          <w:b/>
          <w:bCs/>
        </w:rPr>
        <w:t>text</w:t>
      </w:r>
      <w:r>
        <w:t xml:space="preserve"> (CONF:8065). </w:t>
      </w:r>
    </w:p>
    <w:p w14:paraId="7BB4EE24" w14:textId="77777777" w:rsidR="00DE4783" w:rsidRDefault="00DE4783" w:rsidP="00653BF7">
      <w:pPr>
        <w:pStyle w:val="BracketData"/>
      </w:pPr>
    </w:p>
    <w:p w14:paraId="6720CC84" w14:textId="77777777" w:rsidR="00653BF7" w:rsidRPr="00DE4783" w:rsidRDefault="00653BF7" w:rsidP="00DE4783">
      <w:pPr>
        <w:pStyle w:val="BodyText"/>
      </w:pPr>
    </w:p>
    <w:p w14:paraId="7052E474" w14:textId="77777777" w:rsidR="00A672BA" w:rsidRDefault="00A672BA" w:rsidP="00A672BA">
      <w:pPr>
        <w:pStyle w:val="Heading2nospace"/>
      </w:pPr>
      <w:bookmarkStart w:id="436" w:name="_Toc163893638"/>
      <w:r>
        <w:t xml:space="preserve">Procedure </w:t>
      </w:r>
      <w:bookmarkStart w:id="437" w:name="S_ProcedureDispositionSection"/>
      <w:bookmarkEnd w:id="437"/>
      <w:r>
        <w:t>Disposition Section</w:t>
      </w:r>
      <w:r w:rsidR="00814A36">
        <w:t xml:space="preserve"> </w:t>
      </w:r>
      <w:r w:rsidR="00814A36" w:rsidRPr="00814A36">
        <w:t>59775-7</w:t>
      </w:r>
      <w:bookmarkEnd w:id="436"/>
    </w:p>
    <w:p w14:paraId="371323B0" w14:textId="77777777" w:rsidR="00A672BA" w:rsidRDefault="00A672BA" w:rsidP="00A672BA">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2.16.840.1.113883.10.20.18.2.12(open)</w:t>
      </w:r>
      <w:r>
        <w:rPr>
          <w:rFonts w:ascii="Bookman Old Style" w:hAnsi="Bookman Old Style"/>
        </w:rPr>
        <w:t>]</w:t>
      </w:r>
    </w:p>
    <w:p w14:paraId="744CDFFD" w14:textId="77777777" w:rsidR="00A672BA" w:rsidRDefault="00FD3542" w:rsidP="00A672BA">
      <w:pPr>
        <w:pStyle w:val="BodyText"/>
      </w:pPr>
      <w:r>
        <w:t>The Procedure Disposition section records the status and condition of the patient at the completion of the procedure or surgery.  It often also states where the patent was transferred to for the next level of care.  The Disposition section may be a subsection of another section.</w:t>
      </w:r>
    </w:p>
    <w:p w14:paraId="4439F0EF" w14:textId="77777777" w:rsidR="00A672BA" w:rsidRDefault="00A672BA" w:rsidP="003D62A7">
      <w:pPr>
        <w:numPr>
          <w:ilvl w:val="0"/>
          <w:numId w:val="66"/>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2.16.840.1.113883.10.20.18.2.12</w:t>
      </w:r>
      <w:r>
        <w:t xml:space="preserve">" (CONF:8070). </w:t>
      </w:r>
    </w:p>
    <w:p w14:paraId="7DDCDCC2" w14:textId="77777777" w:rsidR="00A672BA" w:rsidRDefault="00A672BA" w:rsidP="003D62A7">
      <w:pPr>
        <w:numPr>
          <w:ilvl w:val="0"/>
          <w:numId w:val="66"/>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59775-7</w:t>
      </w:r>
      <w:r>
        <w:t xml:space="preserve">" Procedure Disposition (CodeSystem: </w:t>
      </w:r>
      <w:r>
        <w:rPr>
          <w:rFonts w:ascii="Courier New" w:hAnsi="Courier New"/>
        </w:rPr>
        <w:t>2.16.840.1.113883.6.1 LOINC</w:t>
      </w:r>
      <w:r>
        <w:t xml:space="preserve">) (CONF:8071). </w:t>
      </w:r>
    </w:p>
    <w:p w14:paraId="1D0DF9D0" w14:textId="77777777" w:rsidR="00A672BA" w:rsidRDefault="00A672BA" w:rsidP="003D62A7">
      <w:pPr>
        <w:numPr>
          <w:ilvl w:val="0"/>
          <w:numId w:val="66"/>
        </w:numPr>
        <w:spacing w:after="40" w:line="260" w:lineRule="exact"/>
      </w:pPr>
      <w:r>
        <w:rPr>
          <w:b/>
          <w:bCs/>
          <w:sz w:val="16"/>
          <w:szCs w:val="16"/>
        </w:rPr>
        <w:t>SHALL</w:t>
      </w:r>
      <w:r>
        <w:t xml:space="preserve"> contain exactly one [1..1] </w:t>
      </w:r>
      <w:r>
        <w:rPr>
          <w:rFonts w:ascii="Courier New" w:hAnsi="Courier New"/>
          <w:b/>
          <w:bCs/>
        </w:rPr>
        <w:t>title</w:t>
      </w:r>
      <w:r>
        <w:t xml:space="preserve"> (CONF:8072). </w:t>
      </w:r>
    </w:p>
    <w:p w14:paraId="3C355370" w14:textId="77777777" w:rsidR="00A672BA" w:rsidRDefault="00A672BA" w:rsidP="003D62A7">
      <w:pPr>
        <w:numPr>
          <w:ilvl w:val="0"/>
          <w:numId w:val="66"/>
        </w:numPr>
        <w:spacing w:after="40" w:line="260" w:lineRule="exact"/>
      </w:pPr>
      <w:r>
        <w:rPr>
          <w:b/>
          <w:bCs/>
          <w:sz w:val="16"/>
          <w:szCs w:val="16"/>
        </w:rPr>
        <w:t>SHALL</w:t>
      </w:r>
      <w:r>
        <w:t xml:space="preserve"> contain exactly one [1..1] </w:t>
      </w:r>
      <w:r>
        <w:rPr>
          <w:rFonts w:ascii="Courier New" w:hAnsi="Courier New"/>
          <w:b/>
          <w:bCs/>
        </w:rPr>
        <w:t>text</w:t>
      </w:r>
      <w:r>
        <w:t xml:space="preserve"> (CONF:8073). </w:t>
      </w:r>
    </w:p>
    <w:p w14:paraId="64CED656" w14:textId="77777777" w:rsidR="00DE4783" w:rsidRDefault="00DE4783" w:rsidP="00A672BA">
      <w:pPr>
        <w:pStyle w:val="BodyText"/>
      </w:pPr>
    </w:p>
    <w:p w14:paraId="6E019B99" w14:textId="77777777" w:rsidR="00DE4783" w:rsidRPr="00C978D0" w:rsidRDefault="00DE4783" w:rsidP="00DE4783">
      <w:pPr>
        <w:pBdr>
          <w:top w:val="single" w:sz="4" w:space="31" w:color="auto"/>
          <w:left w:val="single" w:sz="4" w:space="31" w:color="auto"/>
          <w:bottom w:val="single" w:sz="4" w:space="31" w:color="auto"/>
          <w:right w:val="single" w:sz="4" w:space="31" w:color="auto"/>
        </w:pBdr>
        <w:shd w:val="clear" w:color="auto" w:fill="E6E6E6"/>
        <w:tabs>
          <w:tab w:val="left" w:pos="1080"/>
          <w:tab w:val="left" w:pos="1440"/>
        </w:tabs>
        <w:spacing w:after="120" w:line="260" w:lineRule="exact"/>
        <w:ind w:left="720"/>
        <w:rPr>
          <w:rFonts w:eastAsia="?l?r ??’c"/>
          <w:noProof/>
        </w:rPr>
      </w:pPr>
      <w:r w:rsidRPr="00C978D0">
        <w:rPr>
          <w:rFonts w:eastAsia="?l?r ??’c"/>
          <w:b/>
          <w:noProof/>
        </w:rPr>
        <w:t>NOTE</w:t>
      </w:r>
      <w:r w:rsidRPr="00C978D0">
        <w:rPr>
          <w:rFonts w:eastAsia="?l?r ??’c"/>
          <w:noProof/>
        </w:rPr>
        <w:t xml:space="preserve">: The following conformance statements are for reference only. It has not yet been reviewed and consolidated according to the scope and intent of this guide. </w:t>
      </w:r>
    </w:p>
    <w:p w14:paraId="4EBB2E2C" w14:textId="77777777" w:rsidR="00DE4783" w:rsidRPr="00C978D0" w:rsidRDefault="00DE4783" w:rsidP="00DE4783">
      <w:pPr>
        <w:pBdr>
          <w:top w:val="single" w:sz="4" w:space="31" w:color="auto"/>
          <w:left w:val="single" w:sz="4" w:space="31" w:color="auto"/>
          <w:bottom w:val="single" w:sz="4" w:space="31" w:color="auto"/>
          <w:right w:val="single" w:sz="4" w:space="31" w:color="auto"/>
        </w:pBdr>
        <w:shd w:val="clear" w:color="auto" w:fill="E6E6E6"/>
        <w:tabs>
          <w:tab w:val="left" w:pos="2304"/>
        </w:tabs>
        <w:autoSpaceDE w:val="0"/>
        <w:autoSpaceDN w:val="0"/>
        <w:spacing w:after="120" w:line="260" w:lineRule="exact"/>
        <w:ind w:left="1901" w:hanging="1181"/>
        <w:rPr>
          <w:rFonts w:eastAsia="SimSun"/>
          <w:noProof/>
          <w:kern w:val="20"/>
          <w:lang w:eastAsia="zh-CN"/>
        </w:rPr>
      </w:pPr>
      <w:r w:rsidRPr="00C978D0">
        <w:rPr>
          <w:rFonts w:eastAsia="SimSun"/>
          <w:noProof/>
          <w:kern w:val="20"/>
          <w:lang w:eastAsia="zh-CN"/>
        </w:rPr>
        <w:t xml:space="preserve">CONF-XXX. If the </w:t>
      </w:r>
      <w:hyperlink w:anchor="_Medications_Administered__1" w:history="1">
        <w:r w:rsidRPr="00C978D0">
          <w:rPr>
            <w:rFonts w:eastAsia="SimSun" w:cs="Arial"/>
            <w:noProof/>
            <w:color w:val="333399"/>
            <w:kern w:val="20"/>
            <w:u w:val="single"/>
            <w:lang w:eastAsia="zh-CN"/>
          </w:rPr>
          <w:t>Medications Administered</w:t>
        </w:r>
      </w:hyperlink>
      <w:r w:rsidRPr="00C978D0">
        <w:rPr>
          <w:rFonts w:eastAsia="SimSun"/>
          <w:noProof/>
          <w:kern w:val="20"/>
          <w:lang w:eastAsia="zh-CN"/>
        </w:rPr>
        <w:t xml:space="preserve"> section is NOT present, there </w:t>
      </w:r>
      <w:r w:rsidRPr="00C978D0">
        <w:rPr>
          <w:b/>
          <w:caps/>
          <w:noProof/>
          <w:kern w:val="20"/>
          <w:sz w:val="16"/>
          <w:lang w:eastAsia="zh-CN"/>
        </w:rPr>
        <w:t>may</w:t>
      </w:r>
      <w:r w:rsidRPr="00C978D0">
        <w:rPr>
          <w:rFonts w:eastAsia="SimSun"/>
          <w:noProof/>
          <w:kern w:val="20"/>
          <w:lang w:eastAsia="zh-CN"/>
        </w:rPr>
        <w:t xml:space="preserve"> be a statement in the Procedure Description section providing details of medications or fluids administered during the procedure or explicitly stating that there were no medications or fluids administered.</w:t>
      </w:r>
    </w:p>
    <w:p w14:paraId="7DE735E8" w14:textId="77777777" w:rsidR="00DE4783" w:rsidRPr="00C978D0" w:rsidRDefault="00DE4783" w:rsidP="00DE4783">
      <w:pPr>
        <w:pBdr>
          <w:top w:val="single" w:sz="4" w:space="31" w:color="auto"/>
          <w:left w:val="single" w:sz="4" w:space="31" w:color="auto"/>
          <w:bottom w:val="single" w:sz="4" w:space="31" w:color="auto"/>
          <w:right w:val="single" w:sz="4" w:space="31" w:color="auto"/>
        </w:pBdr>
        <w:shd w:val="clear" w:color="auto" w:fill="E6E6E6"/>
        <w:tabs>
          <w:tab w:val="left" w:pos="2304"/>
        </w:tabs>
        <w:autoSpaceDE w:val="0"/>
        <w:autoSpaceDN w:val="0"/>
        <w:spacing w:after="120" w:line="260" w:lineRule="exact"/>
        <w:ind w:left="1901" w:hanging="1181"/>
        <w:rPr>
          <w:rFonts w:eastAsia="SimSun"/>
          <w:b/>
          <w:noProof/>
          <w:kern w:val="20"/>
          <w:lang w:eastAsia="zh-CN"/>
        </w:rPr>
      </w:pPr>
      <w:r w:rsidRPr="00C978D0">
        <w:rPr>
          <w:rFonts w:eastAsia="SimSun"/>
          <w:noProof/>
          <w:kern w:val="20"/>
          <w:lang w:eastAsia="zh-CN"/>
        </w:rPr>
        <w:t xml:space="preserve">CONF-XXX. If the </w:t>
      </w:r>
      <w:hyperlink w:anchor="_Estimated_Blood_Loss_1" w:history="1">
        <w:r w:rsidRPr="00C978D0">
          <w:rPr>
            <w:rFonts w:eastAsia="SimSun" w:cs="Arial"/>
            <w:noProof/>
            <w:color w:val="333399"/>
            <w:kern w:val="20"/>
            <w:u w:val="single"/>
            <w:lang w:eastAsia="zh-CN"/>
          </w:rPr>
          <w:t>Estimated Blood Loss</w:t>
        </w:r>
      </w:hyperlink>
      <w:r w:rsidRPr="00C978D0">
        <w:rPr>
          <w:rFonts w:eastAsia="SimSun"/>
          <w:noProof/>
          <w:kern w:val="20"/>
          <w:lang w:eastAsia="zh-CN"/>
        </w:rPr>
        <w:t xml:space="preserve"> section is NOT present, there </w:t>
      </w:r>
      <w:r w:rsidRPr="00C978D0">
        <w:rPr>
          <w:b/>
          <w:caps/>
          <w:noProof/>
          <w:kern w:val="20"/>
          <w:sz w:val="16"/>
          <w:lang w:eastAsia="zh-CN"/>
        </w:rPr>
        <w:t>may</w:t>
      </w:r>
      <w:r w:rsidRPr="00C978D0">
        <w:rPr>
          <w:rFonts w:eastAsia="SimSun"/>
          <w:noProof/>
          <w:kern w:val="20"/>
          <w:lang w:eastAsia="zh-CN"/>
        </w:rPr>
        <w:t xml:space="preserve"> be a statement in the Procedure Description section providing details of the estimated blood lost during the procedure or explicitly stating there was no blood loss.</w:t>
      </w:r>
    </w:p>
    <w:p w14:paraId="2A0C0303" w14:textId="77777777" w:rsidR="00DE4783" w:rsidRPr="00C978D0" w:rsidRDefault="00DE4783" w:rsidP="00DE4783">
      <w:pPr>
        <w:pBdr>
          <w:top w:val="single" w:sz="4" w:space="31" w:color="auto"/>
          <w:left w:val="single" w:sz="4" w:space="31" w:color="auto"/>
          <w:bottom w:val="single" w:sz="4" w:space="31" w:color="auto"/>
          <w:right w:val="single" w:sz="4" w:space="31" w:color="auto"/>
        </w:pBdr>
        <w:shd w:val="clear" w:color="auto" w:fill="E6E6E6"/>
        <w:tabs>
          <w:tab w:val="left" w:pos="2304"/>
        </w:tabs>
        <w:autoSpaceDE w:val="0"/>
        <w:autoSpaceDN w:val="0"/>
        <w:spacing w:after="120" w:line="260" w:lineRule="exact"/>
        <w:ind w:left="1901" w:hanging="1181"/>
        <w:rPr>
          <w:rFonts w:eastAsia="SimSun"/>
          <w:b/>
          <w:noProof/>
          <w:kern w:val="20"/>
          <w:lang w:eastAsia="zh-CN"/>
        </w:rPr>
      </w:pPr>
      <w:r w:rsidRPr="00C978D0">
        <w:rPr>
          <w:rFonts w:eastAsia="SimSun"/>
          <w:noProof/>
          <w:kern w:val="20"/>
          <w:lang w:eastAsia="zh-CN"/>
        </w:rPr>
        <w:t xml:space="preserve">CONF-XXX. If the </w:t>
      </w:r>
      <w:hyperlink w:anchor="_Specimens_Removed_SPECRE-X_1" w:history="1">
        <w:r w:rsidRPr="00C978D0">
          <w:rPr>
            <w:rFonts w:eastAsia="SimSun" w:cs="Arial"/>
            <w:noProof/>
            <w:color w:val="333399"/>
            <w:kern w:val="20"/>
            <w:u w:val="single"/>
            <w:lang w:eastAsia="zh-CN"/>
          </w:rPr>
          <w:t>Specimens Removed</w:t>
        </w:r>
      </w:hyperlink>
      <w:r w:rsidRPr="00C978D0">
        <w:rPr>
          <w:rFonts w:eastAsia="SimSun"/>
          <w:noProof/>
          <w:kern w:val="20"/>
          <w:lang w:eastAsia="zh-CN"/>
        </w:rPr>
        <w:t xml:space="preserve"> section is NOT present, there </w:t>
      </w:r>
      <w:r w:rsidRPr="00C978D0">
        <w:rPr>
          <w:b/>
          <w:caps/>
          <w:noProof/>
          <w:kern w:val="20"/>
          <w:sz w:val="16"/>
          <w:lang w:eastAsia="zh-CN"/>
        </w:rPr>
        <w:t>may</w:t>
      </w:r>
      <w:r w:rsidRPr="00C978D0">
        <w:rPr>
          <w:rFonts w:eastAsia="SimSun"/>
          <w:noProof/>
          <w:kern w:val="20"/>
          <w:lang w:eastAsia="zh-CN"/>
        </w:rPr>
        <w:t xml:space="preserve"> be a statement in the Procedure Description section providing details of the specimens removed during the procedure or explicitly stating that there were no specimens removed.</w:t>
      </w:r>
    </w:p>
    <w:p w14:paraId="29DC5C23" w14:textId="77777777" w:rsidR="00DE4783" w:rsidRPr="00C978D0" w:rsidRDefault="00DE4783" w:rsidP="00DE4783">
      <w:pPr>
        <w:pBdr>
          <w:top w:val="single" w:sz="4" w:space="31" w:color="auto"/>
          <w:left w:val="single" w:sz="4" w:space="31" w:color="auto"/>
          <w:bottom w:val="single" w:sz="4" w:space="31" w:color="auto"/>
          <w:right w:val="single" w:sz="4" w:space="31" w:color="auto"/>
        </w:pBdr>
        <w:shd w:val="clear" w:color="auto" w:fill="E6E6E6"/>
        <w:tabs>
          <w:tab w:val="left" w:pos="2304"/>
        </w:tabs>
        <w:autoSpaceDE w:val="0"/>
        <w:autoSpaceDN w:val="0"/>
        <w:spacing w:after="120" w:line="260" w:lineRule="exact"/>
        <w:ind w:left="1901" w:hanging="1181"/>
        <w:rPr>
          <w:rFonts w:eastAsia="SimSun"/>
          <w:b/>
          <w:noProof/>
          <w:kern w:val="20"/>
          <w:lang w:eastAsia="zh-CN"/>
        </w:rPr>
      </w:pPr>
      <w:r w:rsidRPr="00C978D0">
        <w:rPr>
          <w:rFonts w:eastAsia="SimSun"/>
          <w:noProof/>
          <w:kern w:val="20"/>
          <w:lang w:eastAsia="zh-CN"/>
        </w:rPr>
        <w:t xml:space="preserve">CONF-XXX. If the </w:t>
      </w:r>
      <w:hyperlink w:anchor="_Implants__IMPL-X_1" w:history="1">
        <w:r w:rsidRPr="00C978D0">
          <w:rPr>
            <w:rFonts w:eastAsia="SimSun" w:cs="Arial"/>
            <w:noProof/>
            <w:color w:val="333399"/>
            <w:kern w:val="20"/>
            <w:u w:val="single"/>
            <w:lang w:eastAsia="zh-CN"/>
          </w:rPr>
          <w:t>Implants</w:t>
        </w:r>
      </w:hyperlink>
      <w:r w:rsidRPr="00C978D0">
        <w:rPr>
          <w:rFonts w:eastAsia="SimSun"/>
          <w:noProof/>
          <w:kern w:val="20"/>
          <w:lang w:eastAsia="zh-CN"/>
        </w:rPr>
        <w:t xml:space="preserve"> section is NOT present, there </w:t>
      </w:r>
      <w:r w:rsidRPr="00C978D0">
        <w:rPr>
          <w:b/>
          <w:caps/>
          <w:noProof/>
          <w:kern w:val="20"/>
          <w:sz w:val="16"/>
          <w:lang w:eastAsia="zh-CN"/>
        </w:rPr>
        <w:t>may</w:t>
      </w:r>
      <w:r w:rsidRPr="00C978D0">
        <w:rPr>
          <w:rFonts w:eastAsia="SimSun"/>
          <w:noProof/>
          <w:kern w:val="20"/>
          <w:lang w:eastAsia="zh-CN"/>
        </w:rPr>
        <w:t xml:space="preserve"> be a statement in the Procedure Description section providing details of implants such as stents, clips or drains left during the procedure or explicitly stating that there were no implants left.</w:t>
      </w:r>
    </w:p>
    <w:p w14:paraId="05C78096" w14:textId="77777777" w:rsidR="00DE4783" w:rsidRPr="00C978D0" w:rsidRDefault="00DE4783" w:rsidP="00DE4783">
      <w:pPr>
        <w:pBdr>
          <w:top w:val="single" w:sz="4" w:space="31" w:color="auto"/>
          <w:left w:val="single" w:sz="4" w:space="31" w:color="auto"/>
          <w:bottom w:val="single" w:sz="4" w:space="31" w:color="auto"/>
          <w:right w:val="single" w:sz="4" w:space="31" w:color="auto"/>
        </w:pBdr>
        <w:shd w:val="clear" w:color="auto" w:fill="E6E6E6"/>
        <w:tabs>
          <w:tab w:val="left" w:pos="2304"/>
        </w:tabs>
        <w:autoSpaceDE w:val="0"/>
        <w:autoSpaceDN w:val="0"/>
        <w:spacing w:after="120" w:line="260" w:lineRule="exact"/>
        <w:ind w:left="1901" w:hanging="1181"/>
        <w:rPr>
          <w:rFonts w:eastAsia="SimSun"/>
          <w:noProof/>
          <w:kern w:val="20"/>
          <w:lang w:eastAsia="zh-CN"/>
        </w:rPr>
      </w:pPr>
      <w:r w:rsidRPr="00C978D0">
        <w:rPr>
          <w:rFonts w:eastAsia="SimSun"/>
          <w:noProof/>
          <w:kern w:val="20"/>
          <w:lang w:eastAsia="zh-CN"/>
        </w:rPr>
        <w:t xml:space="preserve">CONF-XXX. The Procedure Description section </w:t>
      </w:r>
      <w:r w:rsidRPr="00C978D0">
        <w:rPr>
          <w:b/>
          <w:caps/>
          <w:noProof/>
          <w:kern w:val="20"/>
          <w:sz w:val="16"/>
          <w:lang w:eastAsia="zh-CN"/>
        </w:rPr>
        <w:t>may</w:t>
      </w:r>
      <w:r w:rsidRPr="00C978D0">
        <w:rPr>
          <w:rFonts w:eastAsia="SimSun"/>
          <w:noProof/>
          <w:kern w:val="20"/>
          <w:lang w:eastAsia="zh-CN"/>
        </w:rPr>
        <w:t xml:space="preserve"> contain clinical statements about the procedure activity. If present, these clinical statements </w:t>
      </w:r>
      <w:r w:rsidRPr="00C978D0">
        <w:rPr>
          <w:b/>
          <w:caps/>
          <w:noProof/>
          <w:kern w:val="20"/>
          <w:sz w:val="16"/>
          <w:lang w:eastAsia="zh-CN"/>
        </w:rPr>
        <w:t>may</w:t>
      </w:r>
      <w:r w:rsidRPr="00C978D0">
        <w:rPr>
          <w:rFonts w:eastAsia="SimSun"/>
          <w:noProof/>
          <w:kern w:val="20"/>
          <w:lang w:eastAsia="zh-CN"/>
        </w:rPr>
        <w:t xml:space="preserve"> conform to the </w:t>
      </w:r>
      <w:hyperlink w:anchor="CCD_ProcedureActivity" w:history="1">
        <w:r w:rsidRPr="00C978D0">
          <w:rPr>
            <w:rFonts w:eastAsia="SimSun" w:cs="Arial"/>
            <w:noProof/>
            <w:color w:val="333399"/>
            <w:kern w:val="20"/>
            <w:u w:val="single"/>
            <w:lang w:eastAsia="zh-CN"/>
          </w:rPr>
          <w:t>CCD Procedure activity</w:t>
        </w:r>
      </w:hyperlink>
      <w:r w:rsidRPr="00C978D0">
        <w:rPr>
          <w:rFonts w:eastAsia="SimSun"/>
          <w:noProof/>
          <w:kern w:val="20"/>
          <w:lang w:eastAsia="zh-CN"/>
        </w:rPr>
        <w:t xml:space="preserve"> template (</w:t>
      </w:r>
      <w:r w:rsidRPr="00C978D0">
        <w:rPr>
          <w:rFonts w:ascii="Courier New" w:eastAsia="SimSun" w:hAnsi="Courier New" w:cs="TimesNewRomanPSMT"/>
          <w:noProof/>
          <w:kern w:val="20"/>
        </w:rPr>
        <w:t>2.16.840.1.113883.10.20.1.29</w:t>
      </w:r>
      <w:r w:rsidRPr="00C978D0">
        <w:rPr>
          <w:rFonts w:eastAsia="SimSun"/>
          <w:noProof/>
          <w:kern w:val="20"/>
          <w:lang w:eastAsia="zh-CN"/>
        </w:rPr>
        <w:t xml:space="preserve">), </w:t>
      </w:r>
      <w:r w:rsidRPr="00C978D0">
        <w:rPr>
          <w:rFonts w:eastAsia="SimSun"/>
          <w:noProof/>
          <w:kern w:val="20"/>
          <w:lang w:eastAsia="zh-CN"/>
        </w:rPr>
        <w:lastRenderedPageBreak/>
        <w:t xml:space="preserve">the </w:t>
      </w:r>
      <w:hyperlink w:anchor="CCD_Product" w:history="1">
        <w:r w:rsidRPr="00C978D0">
          <w:rPr>
            <w:rFonts w:eastAsia="SimSun" w:cs="Arial"/>
            <w:noProof/>
            <w:color w:val="333399"/>
            <w:kern w:val="20"/>
            <w:u w:val="single"/>
            <w:lang w:eastAsia="zh-CN"/>
          </w:rPr>
          <w:t>CCD Product</w:t>
        </w:r>
      </w:hyperlink>
      <w:r w:rsidRPr="00C978D0">
        <w:rPr>
          <w:rFonts w:eastAsia="SimSun"/>
          <w:noProof/>
          <w:kern w:val="20"/>
          <w:lang w:eastAsia="zh-CN"/>
        </w:rPr>
        <w:t xml:space="preserve"> template (</w:t>
      </w:r>
      <w:r w:rsidRPr="00C978D0">
        <w:rPr>
          <w:rFonts w:ascii="Courier New" w:eastAsia="SimSun" w:hAnsi="Courier New" w:cs="TimesNewRomanPSMT"/>
          <w:noProof/>
          <w:kern w:val="20"/>
        </w:rPr>
        <w:t>2.16.840.1.113883.10.20.1.53</w:t>
      </w:r>
      <w:r w:rsidRPr="00C978D0">
        <w:rPr>
          <w:rFonts w:eastAsia="SimSun"/>
          <w:noProof/>
          <w:kern w:val="20"/>
          <w:lang w:eastAsia="zh-CN"/>
        </w:rPr>
        <w:t xml:space="preserve">), and the </w:t>
      </w:r>
      <w:hyperlink w:anchor="CCD_ProductInstance" w:history="1">
        <w:r w:rsidRPr="00C978D0">
          <w:rPr>
            <w:rFonts w:eastAsia="SimSun" w:cs="Arial"/>
            <w:noProof/>
            <w:color w:val="333399"/>
            <w:kern w:val="20"/>
            <w:u w:val="single"/>
            <w:lang w:eastAsia="zh-CN"/>
          </w:rPr>
          <w:t>CCD Product instance</w:t>
        </w:r>
      </w:hyperlink>
      <w:r w:rsidRPr="00C978D0">
        <w:rPr>
          <w:rFonts w:eastAsia="SimSun"/>
          <w:noProof/>
          <w:kern w:val="20"/>
          <w:lang w:eastAsia="zh-CN"/>
        </w:rPr>
        <w:t xml:space="preserve"> template (</w:t>
      </w:r>
      <w:r w:rsidRPr="00C978D0">
        <w:rPr>
          <w:rFonts w:ascii="Courier New" w:eastAsia="SimSun" w:hAnsi="Courier New" w:cs="TimesNewRomanPSMT"/>
          <w:noProof/>
          <w:kern w:val="20"/>
        </w:rPr>
        <w:t>2.16.840.1.113883.10.20.1.52</w:t>
      </w:r>
      <w:r w:rsidRPr="00C978D0">
        <w:rPr>
          <w:rFonts w:eastAsia="SimSun"/>
          <w:noProof/>
          <w:kern w:val="20"/>
          <w:lang w:eastAsia="zh-CN"/>
        </w:rPr>
        <w:t>).</w:t>
      </w:r>
    </w:p>
    <w:p w14:paraId="519CB41C" w14:textId="77777777" w:rsidR="00DE4783" w:rsidRPr="00C978D0" w:rsidRDefault="00DE4783" w:rsidP="00DE4783">
      <w:pPr>
        <w:pBdr>
          <w:top w:val="single" w:sz="4" w:space="31" w:color="auto"/>
          <w:left w:val="single" w:sz="4" w:space="31" w:color="auto"/>
          <w:bottom w:val="single" w:sz="4" w:space="31" w:color="auto"/>
          <w:right w:val="single" w:sz="4" w:space="31" w:color="auto"/>
        </w:pBdr>
        <w:shd w:val="clear" w:color="auto" w:fill="E6E6E6"/>
        <w:tabs>
          <w:tab w:val="left" w:pos="2304"/>
        </w:tabs>
        <w:autoSpaceDE w:val="0"/>
        <w:autoSpaceDN w:val="0"/>
        <w:spacing w:after="120" w:line="260" w:lineRule="exact"/>
        <w:ind w:left="1901" w:hanging="1181"/>
        <w:rPr>
          <w:rFonts w:eastAsia="SimSun"/>
          <w:noProof/>
          <w:kern w:val="20"/>
          <w:lang w:eastAsia="zh-CN"/>
        </w:rPr>
      </w:pPr>
      <w:r w:rsidRPr="00C978D0">
        <w:rPr>
          <w:rFonts w:eastAsia="SimSun"/>
          <w:noProof/>
          <w:kern w:val="20"/>
          <w:lang w:eastAsia="zh-CN"/>
        </w:rPr>
        <w:t xml:space="preserve">CONF-XXX. The Procedure Description section </w:t>
      </w:r>
      <w:r w:rsidRPr="00C978D0">
        <w:rPr>
          <w:b/>
          <w:caps/>
          <w:noProof/>
          <w:kern w:val="20"/>
          <w:sz w:val="16"/>
          <w:lang w:eastAsia="zh-CN"/>
        </w:rPr>
        <w:t>may</w:t>
      </w:r>
      <w:r w:rsidRPr="00C978D0">
        <w:rPr>
          <w:rFonts w:eastAsia="SimSun"/>
          <w:noProof/>
          <w:kern w:val="20"/>
          <w:lang w:eastAsia="zh-CN"/>
        </w:rPr>
        <w:t xml:space="preserve"> also contain clinical statements referring to the procedure related problems. If present, these clinical statements </w:t>
      </w:r>
      <w:r w:rsidRPr="00C978D0">
        <w:rPr>
          <w:b/>
          <w:caps/>
          <w:noProof/>
          <w:kern w:val="20"/>
          <w:sz w:val="16"/>
          <w:lang w:eastAsia="zh-CN"/>
        </w:rPr>
        <w:t>may</w:t>
      </w:r>
      <w:r w:rsidRPr="00C978D0">
        <w:rPr>
          <w:rFonts w:eastAsia="SimSun"/>
          <w:noProof/>
          <w:kern w:val="20"/>
          <w:lang w:eastAsia="zh-CN"/>
        </w:rPr>
        <w:t xml:space="preserve"> conform to the </w:t>
      </w:r>
      <w:hyperlink w:anchor="CCD_ProblemObservation" w:history="1">
        <w:r w:rsidRPr="00C978D0">
          <w:rPr>
            <w:rFonts w:eastAsia="SimSun" w:cs="Arial"/>
            <w:noProof/>
            <w:color w:val="333399"/>
            <w:kern w:val="20"/>
            <w:u w:val="single"/>
            <w:lang w:eastAsia="zh-CN"/>
          </w:rPr>
          <w:t>CCD Problem observation</w:t>
        </w:r>
      </w:hyperlink>
      <w:r w:rsidRPr="00C978D0">
        <w:rPr>
          <w:rFonts w:eastAsia="SimSun"/>
          <w:noProof/>
          <w:kern w:val="20"/>
          <w:lang w:eastAsia="zh-CN"/>
        </w:rPr>
        <w:t xml:space="preserve"> template (</w:t>
      </w:r>
      <w:r w:rsidRPr="00C978D0">
        <w:rPr>
          <w:rFonts w:ascii="Courier New" w:eastAsia="SimSun" w:hAnsi="Courier New" w:cs="TimesNewRomanPSMT"/>
          <w:noProof/>
          <w:kern w:val="20"/>
        </w:rPr>
        <w:t>2.16.840.1.113883.10.20.1.28</w:t>
      </w:r>
      <w:r w:rsidRPr="00C978D0">
        <w:rPr>
          <w:rFonts w:eastAsia="SimSun"/>
          <w:noProof/>
          <w:kern w:val="20"/>
          <w:lang w:eastAsia="zh-CN"/>
        </w:rPr>
        <w:t>).</w:t>
      </w:r>
    </w:p>
    <w:p w14:paraId="03B68A2A" w14:textId="77777777" w:rsidR="00DE4783" w:rsidRPr="00C978D0" w:rsidRDefault="00DE4783" w:rsidP="00DE4783">
      <w:pPr>
        <w:pBdr>
          <w:top w:val="single" w:sz="4" w:space="31" w:color="auto"/>
          <w:left w:val="single" w:sz="4" w:space="31" w:color="auto"/>
          <w:bottom w:val="single" w:sz="4" w:space="31" w:color="auto"/>
          <w:right w:val="single" w:sz="4" w:space="31" w:color="auto"/>
        </w:pBdr>
        <w:shd w:val="clear" w:color="auto" w:fill="E6E6E6"/>
        <w:tabs>
          <w:tab w:val="left" w:pos="2304"/>
        </w:tabs>
        <w:autoSpaceDE w:val="0"/>
        <w:autoSpaceDN w:val="0"/>
        <w:spacing w:after="120" w:line="260" w:lineRule="exact"/>
        <w:ind w:left="1901" w:hanging="1181"/>
        <w:rPr>
          <w:rFonts w:eastAsia="SimSun"/>
          <w:noProof/>
          <w:kern w:val="20"/>
          <w:lang w:eastAsia="zh-CN"/>
        </w:rPr>
      </w:pPr>
      <w:r w:rsidRPr="00C978D0">
        <w:rPr>
          <w:rFonts w:eastAsia="SimSun"/>
          <w:noProof/>
          <w:kern w:val="20"/>
          <w:lang w:eastAsia="zh-CN"/>
        </w:rPr>
        <w:t xml:space="preserve">CONF-XXX. The Procedure Description section </w:t>
      </w:r>
      <w:r w:rsidRPr="00C978D0">
        <w:rPr>
          <w:b/>
          <w:caps/>
          <w:noProof/>
          <w:kern w:val="20"/>
          <w:sz w:val="16"/>
          <w:lang w:eastAsia="zh-CN"/>
        </w:rPr>
        <w:t>may</w:t>
      </w:r>
      <w:r w:rsidRPr="00C978D0">
        <w:rPr>
          <w:rFonts w:eastAsia="SimSun"/>
          <w:noProof/>
          <w:kern w:val="20"/>
          <w:lang w:eastAsia="zh-CN"/>
        </w:rPr>
        <w:t xml:space="preserve"> contain clinical statements referring to imaging observations. If present, these clinical statements MAY conform to the </w:t>
      </w:r>
      <w:hyperlink w:anchor="PHCR_ImagingObs" w:history="1">
        <w:r w:rsidRPr="00C978D0">
          <w:rPr>
            <w:rFonts w:eastAsia="SimSun" w:cs="Arial"/>
            <w:noProof/>
            <w:color w:val="333399"/>
            <w:kern w:val="20"/>
            <w:u w:val="single"/>
            <w:lang w:eastAsia="zh-CN"/>
          </w:rPr>
          <w:t>PHCR Imaging observation</w:t>
        </w:r>
      </w:hyperlink>
      <w:r w:rsidRPr="00C978D0">
        <w:rPr>
          <w:rFonts w:eastAsia="SimSun"/>
          <w:noProof/>
          <w:kern w:val="20"/>
          <w:lang w:eastAsia="zh-CN"/>
        </w:rPr>
        <w:t xml:space="preserve"> template (</w:t>
      </w:r>
      <w:r w:rsidRPr="00C978D0">
        <w:rPr>
          <w:rFonts w:ascii="Courier New" w:eastAsia="SimSun" w:hAnsi="Courier New" w:cs="TimesNewRomanPSMT"/>
          <w:noProof/>
          <w:kern w:val="20"/>
        </w:rPr>
        <w:t>2.16.840.1.113883.10.20.15.3.5</w:t>
      </w:r>
      <w:r w:rsidRPr="00C978D0">
        <w:rPr>
          <w:rFonts w:eastAsia="SimSun"/>
          <w:noProof/>
          <w:kern w:val="20"/>
          <w:lang w:eastAsia="zh-CN"/>
        </w:rPr>
        <w:t xml:space="preserve">), </w:t>
      </w:r>
      <w:hyperlink w:anchor="DIR_TextObservation" w:history="1">
        <w:r w:rsidRPr="00C978D0">
          <w:rPr>
            <w:rFonts w:eastAsia="SimSun" w:cs="Arial"/>
            <w:noProof/>
            <w:color w:val="333399"/>
            <w:kern w:val="20"/>
            <w:u w:val="single"/>
            <w:lang w:eastAsia="zh-CN"/>
          </w:rPr>
          <w:t>DIR Text Observation</w:t>
        </w:r>
      </w:hyperlink>
      <w:r w:rsidRPr="00C978D0">
        <w:rPr>
          <w:rFonts w:eastAsia="SimSun"/>
          <w:noProof/>
          <w:kern w:val="20"/>
          <w:lang w:eastAsia="zh-CN"/>
        </w:rPr>
        <w:t xml:space="preserve"> template (</w:t>
      </w:r>
      <w:r w:rsidRPr="00C978D0">
        <w:rPr>
          <w:rFonts w:ascii="Courier New" w:eastAsia="SimSun" w:hAnsi="Courier New" w:cs="TimesNewRomanPSMT"/>
          <w:noProof/>
          <w:kern w:val="20"/>
        </w:rPr>
        <w:t>2.16.840.1.113883.10.20.6.2.12</w:t>
      </w:r>
      <w:r w:rsidRPr="00C978D0">
        <w:rPr>
          <w:rFonts w:eastAsia="SimSun"/>
          <w:noProof/>
          <w:kern w:val="20"/>
          <w:lang w:eastAsia="zh-CN"/>
        </w:rPr>
        <w:t xml:space="preserve">), </w:t>
      </w:r>
      <w:hyperlink w:anchor="DIR_CodeObservation" w:history="1">
        <w:r w:rsidRPr="00C978D0">
          <w:rPr>
            <w:rFonts w:eastAsia="SimSun" w:cs="Arial"/>
            <w:noProof/>
            <w:color w:val="333399"/>
            <w:kern w:val="20"/>
            <w:u w:val="single"/>
            <w:lang w:eastAsia="zh-CN"/>
          </w:rPr>
          <w:t>DIR Code Observation</w:t>
        </w:r>
      </w:hyperlink>
      <w:r w:rsidRPr="00C978D0">
        <w:rPr>
          <w:rFonts w:eastAsia="SimSun"/>
          <w:noProof/>
          <w:kern w:val="20"/>
          <w:lang w:eastAsia="zh-CN"/>
        </w:rPr>
        <w:t xml:space="preserve"> template (</w:t>
      </w:r>
      <w:r w:rsidRPr="00C978D0">
        <w:rPr>
          <w:rFonts w:ascii="Courier New" w:eastAsia="SimSun" w:hAnsi="Courier New" w:cs="TimesNewRomanPSMT"/>
          <w:noProof/>
          <w:kern w:val="20"/>
        </w:rPr>
        <w:t>2.16.840.1.113883.10.20.6.2.13</w:t>
      </w:r>
      <w:r w:rsidRPr="00C978D0">
        <w:rPr>
          <w:rFonts w:eastAsia="SimSun"/>
          <w:noProof/>
          <w:kern w:val="20"/>
          <w:lang w:eastAsia="zh-CN"/>
        </w:rPr>
        <w:t xml:space="preserve">), </w:t>
      </w:r>
      <w:hyperlink w:anchor="DIR_QuantityMeasurementObservation" w:history="1">
        <w:r w:rsidRPr="00C978D0">
          <w:rPr>
            <w:rFonts w:eastAsia="SimSun" w:cs="Arial"/>
            <w:noProof/>
            <w:color w:val="333399"/>
            <w:kern w:val="20"/>
            <w:u w:val="single"/>
            <w:lang w:eastAsia="zh-CN"/>
          </w:rPr>
          <w:t>DIR Quantity Measurement Observation</w:t>
        </w:r>
      </w:hyperlink>
      <w:r w:rsidRPr="00C978D0">
        <w:rPr>
          <w:rFonts w:eastAsia="SimSun"/>
          <w:noProof/>
          <w:kern w:val="20"/>
          <w:lang w:eastAsia="zh-CN"/>
        </w:rPr>
        <w:t xml:space="preserve"> template (</w:t>
      </w:r>
      <w:r w:rsidRPr="00C978D0">
        <w:rPr>
          <w:rFonts w:ascii="Courier New" w:eastAsia="SimSun" w:hAnsi="Courier New" w:cs="TimesNewRomanPSMT"/>
          <w:noProof/>
          <w:kern w:val="20"/>
        </w:rPr>
        <w:t>2.16.840.1.113883.10.20.6.2.14</w:t>
      </w:r>
      <w:r w:rsidRPr="00C978D0">
        <w:rPr>
          <w:rFonts w:eastAsia="SimSun"/>
          <w:noProof/>
          <w:kern w:val="20"/>
          <w:lang w:eastAsia="zh-CN"/>
        </w:rPr>
        <w:t xml:space="preserve">) or </w:t>
      </w:r>
      <w:hyperlink w:anchor="DIR_SopInstanceObservation" w:history="1">
        <w:r w:rsidRPr="00C978D0">
          <w:rPr>
            <w:rFonts w:eastAsia="SimSun" w:cs="Arial"/>
            <w:noProof/>
            <w:color w:val="333399"/>
            <w:kern w:val="20"/>
            <w:u w:val="single"/>
            <w:lang w:eastAsia="zh-CN"/>
          </w:rPr>
          <w:t>DIR SopInstance Observation</w:t>
        </w:r>
      </w:hyperlink>
      <w:r w:rsidRPr="00C978D0">
        <w:rPr>
          <w:rFonts w:eastAsia="SimSun"/>
          <w:noProof/>
          <w:kern w:val="20"/>
          <w:lang w:eastAsia="zh-CN"/>
        </w:rPr>
        <w:t xml:space="preserve"> template (</w:t>
      </w:r>
      <w:r w:rsidRPr="00C978D0">
        <w:rPr>
          <w:rFonts w:ascii="Courier New" w:eastAsia="SimSun" w:hAnsi="Courier New" w:cs="TimesNewRomanPSMT"/>
          <w:noProof/>
          <w:kern w:val="20"/>
        </w:rPr>
        <w:t>2.16.840.1.113883.10.20.6.2.8)</w:t>
      </w:r>
      <w:r w:rsidRPr="00C978D0">
        <w:rPr>
          <w:rFonts w:eastAsia="SimSun"/>
          <w:noProof/>
          <w:kern w:val="20"/>
          <w:lang w:eastAsia="zh-CN"/>
        </w:rPr>
        <w:t>.</w:t>
      </w:r>
    </w:p>
    <w:p w14:paraId="0CDF27A1" w14:textId="77777777" w:rsidR="00DE4783" w:rsidRDefault="00DE4783" w:rsidP="00A672BA">
      <w:pPr>
        <w:pStyle w:val="BodyText"/>
      </w:pPr>
    </w:p>
    <w:p w14:paraId="68001212" w14:textId="77777777" w:rsidR="00CD6F9D" w:rsidRDefault="00CD6F9D" w:rsidP="006971A9">
      <w:pPr>
        <w:pStyle w:val="Heading2nospace"/>
      </w:pPr>
      <w:bookmarkStart w:id="438" w:name="_Toc163893639"/>
      <w:r>
        <w:t xml:space="preserve">Procedure </w:t>
      </w:r>
      <w:bookmarkStart w:id="439" w:name="S_ProcedureEstimatedBloodLossSection"/>
      <w:bookmarkEnd w:id="439"/>
      <w:r>
        <w:t xml:space="preserve">Estimated Blood Loss Section </w:t>
      </w:r>
      <w:r w:rsidRPr="00CD6F9D">
        <w:t>59770-8</w:t>
      </w:r>
      <w:bookmarkEnd w:id="438"/>
    </w:p>
    <w:p w14:paraId="65C21A6C" w14:textId="77777777" w:rsidR="00CD6F9D" w:rsidRDefault="00CD6F9D" w:rsidP="00CD6F9D">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2.16.840.1.113883.10.20.18.2.9(open)</w:t>
      </w:r>
      <w:r>
        <w:rPr>
          <w:rFonts w:ascii="Bookman Old Style" w:hAnsi="Bookman Old Style"/>
        </w:rPr>
        <w:t>]</w:t>
      </w:r>
    </w:p>
    <w:p w14:paraId="627C91ED" w14:textId="77777777" w:rsidR="00CD6F9D" w:rsidRDefault="006971A9" w:rsidP="00CD6F9D">
      <w:pPr>
        <w:pStyle w:val="BodyText"/>
      </w:pPr>
      <w:r>
        <w:t>The Estimated Blood Loss section may be a subsection of another section such as the Procedure Description section. The Estimated Blood Loss section records the approximate amount of blood that the patient lost during the procedure</w:t>
      </w:r>
      <w:r w:rsidR="00DF3362">
        <w:t xml:space="preserve"> or surgery</w:t>
      </w:r>
      <w:r>
        <w:t>. It may be an accurate quantitative amount, e.g., 250 milliliters, or it may be descriptive, e.g., “minimal” or “none”.</w:t>
      </w:r>
    </w:p>
    <w:p w14:paraId="5FF71221" w14:textId="77777777" w:rsidR="00CD6F9D" w:rsidRDefault="00CD6F9D" w:rsidP="003D62A7">
      <w:pPr>
        <w:numPr>
          <w:ilvl w:val="0"/>
          <w:numId w:val="67"/>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2.16.840.1.113883.10.20.18.2.9</w:t>
      </w:r>
      <w:r>
        <w:t xml:space="preserve">" (CONF:8074). </w:t>
      </w:r>
    </w:p>
    <w:p w14:paraId="247F5E72" w14:textId="77777777" w:rsidR="00CD6F9D" w:rsidRDefault="00CD6F9D" w:rsidP="003D62A7">
      <w:pPr>
        <w:numPr>
          <w:ilvl w:val="0"/>
          <w:numId w:val="67"/>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59770-8</w:t>
      </w:r>
      <w:r>
        <w:t xml:space="preserve">" Procedure Estimated Blood Loss (CodeSystem: </w:t>
      </w:r>
      <w:r>
        <w:rPr>
          <w:rFonts w:ascii="Courier New" w:hAnsi="Courier New"/>
        </w:rPr>
        <w:t>2.16.840.1.113883.6.1 LOINC</w:t>
      </w:r>
      <w:r>
        <w:t xml:space="preserve">) (CONF:8075). </w:t>
      </w:r>
    </w:p>
    <w:p w14:paraId="455708D1" w14:textId="77777777" w:rsidR="00CD6F9D" w:rsidRDefault="00CD6F9D" w:rsidP="003D62A7">
      <w:pPr>
        <w:numPr>
          <w:ilvl w:val="0"/>
          <w:numId w:val="67"/>
        </w:numPr>
        <w:spacing w:after="40" w:line="260" w:lineRule="exact"/>
      </w:pPr>
      <w:r>
        <w:rPr>
          <w:b/>
          <w:bCs/>
          <w:sz w:val="16"/>
          <w:szCs w:val="16"/>
        </w:rPr>
        <w:t>SHALL</w:t>
      </w:r>
      <w:r>
        <w:t xml:space="preserve"> contain exactly one [1..1] </w:t>
      </w:r>
      <w:r>
        <w:rPr>
          <w:rFonts w:ascii="Courier New" w:hAnsi="Courier New"/>
          <w:b/>
          <w:bCs/>
        </w:rPr>
        <w:t>title</w:t>
      </w:r>
      <w:r>
        <w:t xml:space="preserve"> (CONF:8076). </w:t>
      </w:r>
    </w:p>
    <w:p w14:paraId="36FA05C1" w14:textId="77777777" w:rsidR="00CD6F9D" w:rsidRDefault="00CD6F9D" w:rsidP="003D62A7">
      <w:pPr>
        <w:numPr>
          <w:ilvl w:val="0"/>
          <w:numId w:val="67"/>
        </w:numPr>
        <w:spacing w:after="40" w:line="260" w:lineRule="exact"/>
      </w:pPr>
      <w:r>
        <w:rPr>
          <w:b/>
          <w:bCs/>
          <w:sz w:val="16"/>
          <w:szCs w:val="16"/>
        </w:rPr>
        <w:t>SHALL</w:t>
      </w:r>
      <w:r>
        <w:t xml:space="preserve"> contain exactly one [1..1] </w:t>
      </w:r>
      <w:r>
        <w:rPr>
          <w:rFonts w:ascii="Courier New" w:hAnsi="Courier New"/>
          <w:b/>
          <w:bCs/>
        </w:rPr>
        <w:t>text</w:t>
      </w:r>
      <w:r>
        <w:t xml:space="preserve"> (CONF:8077). </w:t>
      </w:r>
    </w:p>
    <w:p w14:paraId="30BB900F" w14:textId="77777777" w:rsidR="00AB7E6F" w:rsidRPr="00E00F18" w:rsidRDefault="00AB7E6F" w:rsidP="00AB7E6F">
      <w:pPr>
        <w:keepLines/>
        <w:pBdr>
          <w:top w:val="single" w:sz="4" w:space="1" w:color="auto"/>
          <w:left w:val="single" w:sz="4" w:space="4" w:color="auto"/>
          <w:bottom w:val="single" w:sz="4" w:space="1" w:color="auto"/>
          <w:right w:val="single" w:sz="4" w:space="4" w:color="auto"/>
        </w:pBdr>
        <w:shd w:val="clear" w:color="auto" w:fill="D9D9D9"/>
        <w:spacing w:after="40" w:line="260" w:lineRule="exact"/>
        <w:ind w:left="1440"/>
      </w:pPr>
      <w:r w:rsidRPr="00E00F18">
        <w:rPr>
          <w:b/>
        </w:rPr>
        <w:t>NOTE</w:t>
      </w:r>
      <w:r w:rsidRPr="00E00F18">
        <w:t xml:space="preserve">: This conformance statement is for reference only. It has not yet been reviewed and consolidated according to the scope and intent of this guide. </w:t>
      </w:r>
    </w:p>
    <w:p w14:paraId="26926C36" w14:textId="77777777" w:rsidR="00AB7E6F" w:rsidRPr="0072141D" w:rsidRDefault="00AB7E6F" w:rsidP="00AB7E6F">
      <w:pPr>
        <w:keepLines/>
        <w:numPr>
          <w:ilvl w:val="1"/>
          <w:numId w:val="119"/>
        </w:numPr>
        <w:pBdr>
          <w:top w:val="single" w:sz="4" w:space="1" w:color="auto"/>
          <w:left w:val="single" w:sz="4" w:space="4" w:color="auto"/>
          <w:bottom w:val="single" w:sz="4" w:space="1" w:color="auto"/>
          <w:right w:val="single" w:sz="4" w:space="4" w:color="auto"/>
        </w:pBdr>
        <w:shd w:val="clear" w:color="auto" w:fill="D9D9D9"/>
        <w:spacing w:after="40" w:line="260" w:lineRule="exact"/>
        <w:rPr>
          <w:bCs/>
        </w:rPr>
      </w:pPr>
      <w:r w:rsidRPr="00163F1F">
        <w:rPr>
          <w:bCs/>
        </w:rPr>
        <w:t xml:space="preserve">The Estimated Blood Loss section </w:t>
      </w:r>
      <w:r w:rsidRPr="00163F1F">
        <w:rPr>
          <w:rStyle w:val="keyword"/>
        </w:rPr>
        <w:t>shall</w:t>
      </w:r>
      <w:r w:rsidRPr="00163F1F">
        <w:rPr>
          <w:bCs/>
        </w:rPr>
        <w:t xml:space="preserve"> include a statement providing an estimate of the amount of blood lost during the procedure, even if text such as minimal or none</w:t>
      </w:r>
      <w:r w:rsidRPr="0072141D">
        <w:rPr>
          <w:bCs/>
        </w:rPr>
        <w:t>.</w:t>
      </w:r>
    </w:p>
    <w:p w14:paraId="5A4E2882" w14:textId="77777777" w:rsidR="00CD6F9D" w:rsidRPr="00CD6F9D" w:rsidRDefault="00CD6F9D" w:rsidP="00CD6F9D">
      <w:pPr>
        <w:pStyle w:val="BodyText"/>
      </w:pPr>
    </w:p>
    <w:p w14:paraId="0374FBB7" w14:textId="77777777" w:rsidR="00D00013" w:rsidRDefault="00D00013" w:rsidP="00D00013">
      <w:pPr>
        <w:pStyle w:val="Heading2nospace"/>
      </w:pPr>
      <w:bookmarkStart w:id="440" w:name="_Toc163893640"/>
      <w:r>
        <w:lastRenderedPageBreak/>
        <w:t>Procedure</w:t>
      </w:r>
      <w:bookmarkStart w:id="441" w:name="S_ProcedureFindingsSection"/>
      <w:bookmarkEnd w:id="441"/>
      <w:r>
        <w:t xml:space="preserve"> Findings Section</w:t>
      </w:r>
      <w:r w:rsidR="00A122FF">
        <w:t xml:space="preserve"> </w:t>
      </w:r>
      <w:r w:rsidR="00A122FF" w:rsidRPr="00A122FF">
        <w:t>59776-5</w:t>
      </w:r>
      <w:bookmarkEnd w:id="440"/>
    </w:p>
    <w:p w14:paraId="39E951F4" w14:textId="77777777" w:rsidR="00D00013" w:rsidRDefault="00D00013" w:rsidP="00D00013">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2.16.840.1.113883.10.20.22.2.28(open)</w:t>
      </w:r>
      <w:r>
        <w:rPr>
          <w:rFonts w:ascii="Bookman Old Style" w:hAnsi="Bookman Old Style"/>
        </w:rPr>
        <w:t>]</w:t>
      </w:r>
    </w:p>
    <w:p w14:paraId="46F9D981" w14:textId="77777777" w:rsidR="00D00013" w:rsidRDefault="00EE4CF7" w:rsidP="00D00013">
      <w:pPr>
        <w:pStyle w:val="BodyText"/>
      </w:pPr>
      <w:r>
        <w:t>The Procedure Findings section records clinically significant observations confirmed or discovered during the procedure</w:t>
      </w:r>
      <w:r w:rsidR="00453108">
        <w:t xml:space="preserve"> or surgery</w:t>
      </w:r>
      <w:r>
        <w:t xml:space="preserve">. Often this section is a subsection of the Procedure Description section. This section is not for </w:t>
      </w:r>
      <w:r w:rsidRPr="00765981">
        <w:t>diagnostic findings</w:t>
      </w:r>
      <w:r>
        <w:t xml:space="preserve"> that may be found in a History and Physical Note, as </w:t>
      </w:r>
      <w:r w:rsidRPr="00765981">
        <w:t>the results of observations generated by laboratories, imaging p</w:t>
      </w:r>
      <w:r>
        <w:t>rocedures, and other procedures would not yet be available.</w:t>
      </w:r>
    </w:p>
    <w:p w14:paraId="7A19F7DC" w14:textId="77777777" w:rsidR="00D00013" w:rsidRDefault="00D00013" w:rsidP="003D62A7">
      <w:pPr>
        <w:numPr>
          <w:ilvl w:val="0"/>
          <w:numId w:val="73"/>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2.16.840.1.113883.10.20.22.2.28</w:t>
      </w:r>
      <w:r>
        <w:t xml:space="preserve">" (CONF:8078). </w:t>
      </w:r>
    </w:p>
    <w:p w14:paraId="5146B67F" w14:textId="77777777" w:rsidR="00D00013" w:rsidRDefault="00D00013" w:rsidP="003D62A7">
      <w:pPr>
        <w:numPr>
          <w:ilvl w:val="0"/>
          <w:numId w:val="73"/>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59776-5</w:t>
      </w:r>
      <w:r>
        <w:t xml:space="preserve">" Procedure Findings (CodeSystem: </w:t>
      </w:r>
      <w:r>
        <w:rPr>
          <w:rFonts w:ascii="Courier New" w:hAnsi="Courier New"/>
        </w:rPr>
        <w:t>2.16.840.1.113883.6.1 LOINC</w:t>
      </w:r>
      <w:r>
        <w:t xml:space="preserve">) (CONF:8079). </w:t>
      </w:r>
    </w:p>
    <w:p w14:paraId="20D3FE7B" w14:textId="77777777" w:rsidR="00D00013" w:rsidRDefault="00D00013" w:rsidP="003D62A7">
      <w:pPr>
        <w:numPr>
          <w:ilvl w:val="0"/>
          <w:numId w:val="73"/>
        </w:numPr>
        <w:spacing w:after="40" w:line="260" w:lineRule="exact"/>
      </w:pPr>
      <w:r>
        <w:rPr>
          <w:b/>
          <w:bCs/>
          <w:sz w:val="16"/>
          <w:szCs w:val="16"/>
        </w:rPr>
        <w:t>SHALL</w:t>
      </w:r>
      <w:r>
        <w:t xml:space="preserve"> contain exactly one [1..1] </w:t>
      </w:r>
      <w:r>
        <w:rPr>
          <w:rFonts w:ascii="Courier New" w:hAnsi="Courier New"/>
          <w:b/>
          <w:bCs/>
        </w:rPr>
        <w:t>title</w:t>
      </w:r>
      <w:r>
        <w:t xml:space="preserve"> (CONF:8080). </w:t>
      </w:r>
    </w:p>
    <w:p w14:paraId="7FD66E13" w14:textId="77777777" w:rsidR="00D00013" w:rsidRDefault="00D00013" w:rsidP="003D62A7">
      <w:pPr>
        <w:numPr>
          <w:ilvl w:val="0"/>
          <w:numId w:val="73"/>
        </w:numPr>
        <w:spacing w:after="40" w:line="260" w:lineRule="exact"/>
      </w:pPr>
      <w:r>
        <w:rPr>
          <w:b/>
          <w:bCs/>
          <w:sz w:val="16"/>
          <w:szCs w:val="16"/>
        </w:rPr>
        <w:t>SHALL</w:t>
      </w:r>
      <w:r>
        <w:t xml:space="preserve"> contain exactly one [1..1] </w:t>
      </w:r>
      <w:r>
        <w:rPr>
          <w:rFonts w:ascii="Courier New" w:hAnsi="Courier New"/>
          <w:b/>
          <w:bCs/>
        </w:rPr>
        <w:t>text</w:t>
      </w:r>
      <w:r>
        <w:t xml:space="preserve"> (CONF:8081). </w:t>
      </w:r>
    </w:p>
    <w:p w14:paraId="6049D459" w14:textId="77777777" w:rsidR="00D00013" w:rsidRDefault="00D00013" w:rsidP="003D62A7">
      <w:pPr>
        <w:numPr>
          <w:ilvl w:val="0"/>
          <w:numId w:val="73"/>
        </w:numPr>
        <w:spacing w:after="40" w:line="260" w:lineRule="exact"/>
      </w:pPr>
      <w:r>
        <w:rPr>
          <w:b/>
          <w:bCs/>
          <w:sz w:val="16"/>
          <w:szCs w:val="16"/>
        </w:rPr>
        <w:t>MAY</w:t>
      </w:r>
      <w:r>
        <w:t xml:space="preserve"> contain at least one [1..*] </w:t>
      </w:r>
      <w:r>
        <w:rPr>
          <w:rFonts w:ascii="Courier New" w:hAnsi="Courier New"/>
          <w:b/>
          <w:bCs/>
        </w:rPr>
        <w:t>entry</w:t>
      </w:r>
      <w:r>
        <w:t xml:space="preserve"> (CONF:8090). </w:t>
      </w:r>
    </w:p>
    <w:p w14:paraId="0B644782" w14:textId="77777777" w:rsidR="00D00013" w:rsidRDefault="00806F73" w:rsidP="003D62A7">
      <w:pPr>
        <w:numPr>
          <w:ilvl w:val="1"/>
          <w:numId w:val="73"/>
        </w:numPr>
        <w:spacing w:after="40" w:line="260" w:lineRule="exact"/>
      </w:pPr>
      <w:r>
        <w:t>Such entrie</w:t>
      </w:r>
      <w:r w:rsidR="00D00013">
        <w:t xml:space="preserve">s </w:t>
      </w:r>
      <w:r w:rsidR="00D00013">
        <w:rPr>
          <w:b/>
          <w:bCs/>
          <w:sz w:val="16"/>
          <w:szCs w:val="16"/>
        </w:rPr>
        <w:t>SHALL</w:t>
      </w:r>
      <w:r w:rsidR="00D00013">
        <w:t xml:space="preserve"> contain exactly one [1..1] </w:t>
      </w:r>
      <w:hyperlink w:anchor="CD_ConditionEntry" w:history="1">
        <w:r w:rsidR="00D00013">
          <w:rPr>
            <w:rStyle w:val="Hyperlink"/>
            <w:rFonts w:ascii="Courier New" w:hAnsi="Courier New"/>
            <w:b/>
            <w:bCs/>
          </w:rPr>
          <w:t>Condition Entry</w:t>
        </w:r>
      </w:hyperlink>
      <w:r w:rsidR="00D00013">
        <w:t xml:space="preserve"> </w:t>
      </w:r>
      <w:r w:rsidR="00D00013">
        <w:rPr>
          <w:rFonts w:ascii="Courier New" w:hAnsi="Courier New"/>
        </w:rPr>
        <w:t>(templateId:2.16.840.1.113883.10.20.22.4.4)</w:t>
      </w:r>
      <w:r w:rsidR="00D00013">
        <w:t xml:space="preserve"> (CONF:8091). </w:t>
      </w:r>
    </w:p>
    <w:p w14:paraId="2117EC4B" w14:textId="77777777" w:rsidR="00D00013" w:rsidRPr="00D00013" w:rsidRDefault="00D00013" w:rsidP="00D00013">
      <w:pPr>
        <w:pStyle w:val="BodyText"/>
      </w:pPr>
    </w:p>
    <w:p w14:paraId="2DD0B737" w14:textId="77777777" w:rsidR="00BE27E9" w:rsidRDefault="00BE27E9" w:rsidP="00BE27E9">
      <w:pPr>
        <w:pStyle w:val="Heading2nospace"/>
      </w:pPr>
      <w:bookmarkStart w:id="442" w:name="_Toc163893641"/>
      <w:r>
        <w:t>Procedure Implants Section</w:t>
      </w:r>
      <w:r w:rsidR="00E52460">
        <w:t xml:space="preserve"> </w:t>
      </w:r>
      <w:r w:rsidR="00E52460" w:rsidRPr="00E52460">
        <w:t>59771-6</w:t>
      </w:r>
      <w:bookmarkEnd w:id="442"/>
    </w:p>
    <w:p w14:paraId="3B1174C6" w14:textId="77777777" w:rsidR="00BE27E9" w:rsidRDefault="00BE27E9" w:rsidP="00BE27E9">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2.16.840.1.113883.10.20.22.2.40(open)</w:t>
      </w:r>
      <w:r>
        <w:rPr>
          <w:rFonts w:ascii="Bookman Old Style" w:hAnsi="Bookman Old Style"/>
        </w:rPr>
        <w:t>]</w:t>
      </w:r>
    </w:p>
    <w:p w14:paraId="27B9A7D3" w14:textId="77777777" w:rsidR="00BE27E9" w:rsidRDefault="009F634E" w:rsidP="00BE27E9">
      <w:pPr>
        <w:pStyle w:val="BodyText"/>
      </w:pPr>
      <w:r>
        <w:t>The Procedure Implants section records any materials placed during the procedure including stents, tubes, and drains.</w:t>
      </w:r>
    </w:p>
    <w:p w14:paraId="1867FF9A" w14:textId="77777777" w:rsidR="00BE27E9" w:rsidRDefault="00BE27E9" w:rsidP="003D62A7">
      <w:pPr>
        <w:numPr>
          <w:ilvl w:val="0"/>
          <w:numId w:val="74"/>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2.16.840.1.113883.10.20.22.2.40</w:t>
      </w:r>
      <w:r>
        <w:t xml:space="preserve">" (CONF:8178). </w:t>
      </w:r>
    </w:p>
    <w:p w14:paraId="68C58864" w14:textId="77777777" w:rsidR="00BE27E9" w:rsidRDefault="00BE27E9" w:rsidP="003D62A7">
      <w:pPr>
        <w:numPr>
          <w:ilvl w:val="0"/>
          <w:numId w:val="74"/>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59771-6</w:t>
      </w:r>
      <w:r>
        <w:t xml:space="preserve">" Procedure Implants (CodeSystem: </w:t>
      </w:r>
      <w:r>
        <w:rPr>
          <w:rFonts w:ascii="Courier New" w:hAnsi="Courier New"/>
        </w:rPr>
        <w:t>2.16.840.1.113883.6.1 LOINC</w:t>
      </w:r>
      <w:r>
        <w:t xml:space="preserve">) (CONF:8179). </w:t>
      </w:r>
    </w:p>
    <w:p w14:paraId="7D0E4F2C" w14:textId="77777777" w:rsidR="00BE27E9" w:rsidRDefault="00BE27E9" w:rsidP="003D62A7">
      <w:pPr>
        <w:numPr>
          <w:ilvl w:val="0"/>
          <w:numId w:val="74"/>
        </w:numPr>
        <w:spacing w:after="40" w:line="260" w:lineRule="exact"/>
      </w:pPr>
      <w:r>
        <w:rPr>
          <w:b/>
          <w:bCs/>
          <w:sz w:val="16"/>
          <w:szCs w:val="16"/>
        </w:rPr>
        <w:t>SHALL</w:t>
      </w:r>
      <w:r>
        <w:t xml:space="preserve"> contain exactly one [1..1] </w:t>
      </w:r>
      <w:r>
        <w:rPr>
          <w:rFonts w:ascii="Courier New" w:hAnsi="Courier New"/>
          <w:b/>
          <w:bCs/>
        </w:rPr>
        <w:t>title</w:t>
      </w:r>
      <w:r>
        <w:t xml:space="preserve"> (CONF:8180). </w:t>
      </w:r>
    </w:p>
    <w:p w14:paraId="29004BF0" w14:textId="77777777" w:rsidR="00BE27E9" w:rsidRDefault="00BE27E9" w:rsidP="003D62A7">
      <w:pPr>
        <w:numPr>
          <w:ilvl w:val="0"/>
          <w:numId w:val="74"/>
        </w:numPr>
        <w:spacing w:after="40" w:line="260" w:lineRule="exact"/>
      </w:pPr>
      <w:r>
        <w:rPr>
          <w:b/>
          <w:bCs/>
          <w:sz w:val="16"/>
          <w:szCs w:val="16"/>
        </w:rPr>
        <w:t>SHALL</w:t>
      </w:r>
      <w:r>
        <w:t xml:space="preserve"> contain exactly one [1..1] </w:t>
      </w:r>
      <w:r>
        <w:rPr>
          <w:rFonts w:ascii="Courier New" w:hAnsi="Courier New"/>
          <w:b/>
          <w:bCs/>
        </w:rPr>
        <w:t>text</w:t>
      </w:r>
      <w:r>
        <w:t xml:space="preserve"> (CONF:8181). </w:t>
      </w:r>
    </w:p>
    <w:p w14:paraId="0B6E00E5" w14:textId="77777777" w:rsidR="004D2573" w:rsidRPr="00E00F18" w:rsidRDefault="004D2573" w:rsidP="004D2573">
      <w:pPr>
        <w:keepLines/>
        <w:pBdr>
          <w:top w:val="single" w:sz="4" w:space="1" w:color="auto"/>
          <w:left w:val="single" w:sz="4" w:space="4" w:color="auto"/>
          <w:bottom w:val="single" w:sz="4" w:space="1" w:color="auto"/>
          <w:right w:val="single" w:sz="4" w:space="4" w:color="auto"/>
        </w:pBdr>
        <w:shd w:val="clear" w:color="auto" w:fill="D9D9D9"/>
        <w:spacing w:after="40" w:line="260" w:lineRule="exact"/>
        <w:ind w:left="1440"/>
      </w:pPr>
      <w:r w:rsidRPr="00E00F18">
        <w:rPr>
          <w:b/>
        </w:rPr>
        <w:t>NOTE</w:t>
      </w:r>
      <w:r w:rsidRPr="00E00F18">
        <w:t xml:space="preserve">: This conformance statement is for reference only. It has not yet been reviewed and consolidated according to the scope and intent of this guide. </w:t>
      </w:r>
    </w:p>
    <w:p w14:paraId="16250857" w14:textId="77777777" w:rsidR="004D2573" w:rsidRPr="0072141D" w:rsidRDefault="004D2573" w:rsidP="004D2573">
      <w:pPr>
        <w:keepLines/>
        <w:numPr>
          <w:ilvl w:val="1"/>
          <w:numId w:val="123"/>
        </w:numPr>
        <w:pBdr>
          <w:top w:val="single" w:sz="4" w:space="1" w:color="auto"/>
          <w:left w:val="single" w:sz="4" w:space="4" w:color="auto"/>
          <w:bottom w:val="single" w:sz="4" w:space="1" w:color="auto"/>
          <w:right w:val="single" w:sz="4" w:space="4" w:color="auto"/>
        </w:pBdr>
        <w:shd w:val="clear" w:color="auto" w:fill="D9D9D9"/>
        <w:spacing w:after="40" w:line="260" w:lineRule="exact"/>
        <w:rPr>
          <w:bCs/>
        </w:rPr>
      </w:pPr>
      <w:r w:rsidRPr="00714A74">
        <w:rPr>
          <w:bCs/>
        </w:rPr>
        <w:t xml:space="preserve">The Implants section </w:t>
      </w:r>
      <w:r w:rsidRPr="00714A74">
        <w:rPr>
          <w:rStyle w:val="keyword"/>
        </w:rPr>
        <w:t>may</w:t>
      </w:r>
      <w:r w:rsidRPr="00714A74">
        <w:rPr>
          <w:bCs/>
        </w:rPr>
        <w:t xml:space="preserve"> contain clinical statements. If present, the clinical statements </w:t>
      </w:r>
      <w:r w:rsidRPr="00714A74">
        <w:rPr>
          <w:rStyle w:val="keyword"/>
        </w:rPr>
        <w:t>may</w:t>
      </w:r>
      <w:r w:rsidRPr="00714A74">
        <w:rPr>
          <w:bCs/>
        </w:rPr>
        <w:t xml:space="preserve"> include one or more </w:t>
      </w:r>
      <w:r w:rsidRPr="00BC653B">
        <w:rPr>
          <w:bCs/>
        </w:rPr>
        <w:t>CCD Supply activities</w:t>
      </w:r>
      <w:r w:rsidRPr="00714A74">
        <w:rPr>
          <w:bCs/>
        </w:rPr>
        <w:t xml:space="preserve"> (templateId 2.16.840.1.113883.10.20.1.34), </w:t>
      </w:r>
      <w:r w:rsidRPr="00714A74">
        <w:rPr>
          <w:rStyle w:val="keyword"/>
        </w:rPr>
        <w:t>may</w:t>
      </w:r>
      <w:r w:rsidRPr="00714A74">
        <w:rPr>
          <w:bCs/>
        </w:rPr>
        <w:t xml:space="preserve"> include </w:t>
      </w:r>
      <w:r w:rsidRPr="00BC653B">
        <w:rPr>
          <w:bCs/>
        </w:rPr>
        <w:t>CCD Product instance</w:t>
      </w:r>
      <w:r w:rsidRPr="00714A74">
        <w:rPr>
          <w:bCs/>
        </w:rPr>
        <w:t xml:space="preserve"> (templateId 2.16.840.1.113883.10.20.1.52), and </w:t>
      </w:r>
      <w:r w:rsidRPr="00714A74">
        <w:rPr>
          <w:rStyle w:val="keyword"/>
        </w:rPr>
        <w:t>may</w:t>
      </w:r>
      <w:r w:rsidRPr="00714A74">
        <w:rPr>
          <w:bCs/>
        </w:rPr>
        <w:t xml:space="preserve"> include one or more </w:t>
      </w:r>
      <w:r w:rsidRPr="004D2573">
        <w:rPr>
          <w:rFonts w:cs="Arial"/>
          <w:bCs/>
          <w:lang w:eastAsia="zh-CN"/>
        </w:rPr>
        <w:t>CCD Medication activities</w:t>
      </w:r>
      <w:r w:rsidRPr="00714A74">
        <w:rPr>
          <w:bCs/>
        </w:rPr>
        <w:t xml:space="preserve"> (templateId 2.16.840.1.113883.10.20.1.24</w:t>
      </w:r>
      <w:r>
        <w:rPr>
          <w:bCs/>
        </w:rPr>
        <w:t>)</w:t>
      </w:r>
      <w:r w:rsidRPr="0072141D">
        <w:rPr>
          <w:bCs/>
        </w:rPr>
        <w:t>.</w:t>
      </w:r>
    </w:p>
    <w:p w14:paraId="25BDBF75" w14:textId="77777777" w:rsidR="00BE27E9" w:rsidRDefault="00BE27E9" w:rsidP="00BE27E9">
      <w:pPr>
        <w:pStyle w:val="BodyText"/>
      </w:pPr>
    </w:p>
    <w:p w14:paraId="7B66BAC6" w14:textId="77777777" w:rsidR="00590C2C" w:rsidRDefault="00590C2C" w:rsidP="00590C2C">
      <w:pPr>
        <w:pStyle w:val="Heading2nospace"/>
      </w:pPr>
      <w:bookmarkStart w:id="443" w:name="_Toc163893642"/>
      <w:r>
        <w:t>Procedure</w:t>
      </w:r>
      <w:bookmarkStart w:id="444" w:name="S_ProcedureIndicatonsSection"/>
      <w:bookmarkEnd w:id="444"/>
      <w:r>
        <w:t xml:space="preserve"> Indications Section</w:t>
      </w:r>
      <w:r w:rsidR="004C587E">
        <w:t xml:space="preserve"> </w:t>
      </w:r>
      <w:r w:rsidR="004C587E" w:rsidRPr="004C587E">
        <w:t>59768-2</w:t>
      </w:r>
      <w:bookmarkEnd w:id="443"/>
    </w:p>
    <w:p w14:paraId="2F1844E0" w14:textId="77777777" w:rsidR="00590C2C" w:rsidRDefault="00590C2C" w:rsidP="00590C2C">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2.16.840.1.113883.10.20.22.2.29(open)</w:t>
      </w:r>
      <w:r>
        <w:rPr>
          <w:rFonts w:ascii="Bookman Old Style" w:hAnsi="Bookman Old Style"/>
        </w:rPr>
        <w:t>]</w:t>
      </w:r>
    </w:p>
    <w:p w14:paraId="51172475" w14:textId="77777777" w:rsidR="00590C2C" w:rsidRDefault="005360CC" w:rsidP="00590C2C">
      <w:pPr>
        <w:pStyle w:val="BodyText"/>
      </w:pPr>
      <w:r>
        <w:t>The Procedure Indications section records details about the reason for the procedure</w:t>
      </w:r>
      <w:r w:rsidR="00250A54">
        <w:t xml:space="preserve"> or surgery</w:t>
      </w:r>
      <w:r>
        <w:t>. This section may include the pre-procedure diagnosis or diagnoses as well as one or more symptoms that contribute to the reason the procedure is being performed.</w:t>
      </w:r>
    </w:p>
    <w:p w14:paraId="7FDE8999" w14:textId="77777777" w:rsidR="00590C2C" w:rsidRDefault="00590C2C" w:rsidP="003D62A7">
      <w:pPr>
        <w:numPr>
          <w:ilvl w:val="0"/>
          <w:numId w:val="75"/>
        </w:numPr>
        <w:spacing w:after="40" w:line="260" w:lineRule="exact"/>
      </w:pPr>
      <w:r>
        <w:rPr>
          <w:b/>
          <w:bCs/>
          <w:sz w:val="16"/>
          <w:szCs w:val="16"/>
        </w:rPr>
        <w:lastRenderedPageBreak/>
        <w:t>SHALL</w:t>
      </w:r>
      <w:r>
        <w:t xml:space="preserve"> contain exactly one [1..1] </w:t>
      </w:r>
      <w:r>
        <w:rPr>
          <w:rFonts w:ascii="Courier New" w:hAnsi="Courier New"/>
          <w:b/>
          <w:bCs/>
        </w:rPr>
        <w:t>templateId/@root</w:t>
      </w:r>
      <w:r>
        <w:t>="</w:t>
      </w:r>
      <w:r>
        <w:rPr>
          <w:rFonts w:ascii="Courier New" w:hAnsi="Courier New"/>
        </w:rPr>
        <w:t>2.16.840.1.113883.10.20.22.2.29</w:t>
      </w:r>
      <w:r>
        <w:t xml:space="preserve">" (CONF:8058). </w:t>
      </w:r>
    </w:p>
    <w:p w14:paraId="17519E68" w14:textId="77777777" w:rsidR="00590C2C" w:rsidRDefault="00590C2C" w:rsidP="003D62A7">
      <w:pPr>
        <w:numPr>
          <w:ilvl w:val="0"/>
          <w:numId w:val="75"/>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59768-2</w:t>
      </w:r>
      <w:r>
        <w:t xml:space="preserve">" Procedure Indications (CodeSystem: </w:t>
      </w:r>
      <w:r>
        <w:rPr>
          <w:rFonts w:ascii="Courier New" w:hAnsi="Courier New"/>
        </w:rPr>
        <w:t>2.16.840.1.113883.6.1 LOINC</w:t>
      </w:r>
      <w:r>
        <w:t xml:space="preserve">) (CONF:8059). </w:t>
      </w:r>
    </w:p>
    <w:p w14:paraId="3136BDF2" w14:textId="77777777" w:rsidR="00590C2C" w:rsidRDefault="00590C2C" w:rsidP="003D62A7">
      <w:pPr>
        <w:numPr>
          <w:ilvl w:val="0"/>
          <w:numId w:val="75"/>
        </w:numPr>
        <w:spacing w:after="40" w:line="260" w:lineRule="exact"/>
      </w:pPr>
      <w:r>
        <w:rPr>
          <w:b/>
          <w:bCs/>
          <w:sz w:val="16"/>
          <w:szCs w:val="16"/>
        </w:rPr>
        <w:t>SHALL</w:t>
      </w:r>
      <w:r>
        <w:t xml:space="preserve"> contain exactly one [1..1] </w:t>
      </w:r>
      <w:r>
        <w:rPr>
          <w:rFonts w:ascii="Courier New" w:hAnsi="Courier New"/>
          <w:b/>
          <w:bCs/>
        </w:rPr>
        <w:t>title</w:t>
      </w:r>
      <w:r>
        <w:t xml:space="preserve"> (CONF:8060). </w:t>
      </w:r>
    </w:p>
    <w:p w14:paraId="1C21AF4E" w14:textId="77777777" w:rsidR="00590C2C" w:rsidRDefault="00590C2C" w:rsidP="003D62A7">
      <w:pPr>
        <w:numPr>
          <w:ilvl w:val="0"/>
          <w:numId w:val="75"/>
        </w:numPr>
        <w:spacing w:after="40" w:line="260" w:lineRule="exact"/>
      </w:pPr>
      <w:r>
        <w:rPr>
          <w:b/>
          <w:bCs/>
          <w:sz w:val="16"/>
          <w:szCs w:val="16"/>
        </w:rPr>
        <w:t>SHALL</w:t>
      </w:r>
      <w:r>
        <w:t xml:space="preserve"> contain exactly one [1..1] </w:t>
      </w:r>
      <w:r>
        <w:rPr>
          <w:rFonts w:ascii="Courier New" w:hAnsi="Courier New"/>
          <w:b/>
          <w:bCs/>
        </w:rPr>
        <w:t>text</w:t>
      </w:r>
      <w:r>
        <w:t xml:space="preserve"> (CONF:8061). </w:t>
      </w:r>
    </w:p>
    <w:p w14:paraId="534EF443" w14:textId="77777777" w:rsidR="00226BF6" w:rsidRDefault="00226BF6" w:rsidP="00590C2C">
      <w:pPr>
        <w:pStyle w:val="BodyText"/>
      </w:pPr>
    </w:p>
    <w:p w14:paraId="16FD9FA2" w14:textId="77777777" w:rsidR="00226BF6" w:rsidRPr="00C978D0" w:rsidRDefault="00226BF6" w:rsidP="00226BF6">
      <w:pPr>
        <w:pBdr>
          <w:top w:val="single" w:sz="4" w:space="31" w:color="auto"/>
          <w:left w:val="single" w:sz="4" w:space="31" w:color="auto"/>
          <w:bottom w:val="single" w:sz="4" w:space="31" w:color="auto"/>
          <w:right w:val="single" w:sz="4" w:space="31" w:color="auto"/>
        </w:pBdr>
        <w:shd w:val="clear" w:color="auto" w:fill="E6E6E6"/>
        <w:tabs>
          <w:tab w:val="left" w:pos="1080"/>
          <w:tab w:val="left" w:pos="1440"/>
        </w:tabs>
        <w:spacing w:after="120" w:line="260" w:lineRule="exact"/>
        <w:ind w:left="720"/>
        <w:rPr>
          <w:rFonts w:eastAsia="?l?r ??’c"/>
          <w:noProof/>
        </w:rPr>
      </w:pPr>
      <w:r w:rsidRPr="00C978D0">
        <w:rPr>
          <w:rFonts w:eastAsia="?l?r ??’c"/>
          <w:b/>
          <w:noProof/>
        </w:rPr>
        <w:t>NOTE</w:t>
      </w:r>
      <w:r w:rsidRPr="00C978D0">
        <w:rPr>
          <w:rFonts w:eastAsia="?l?r ??’c"/>
          <w:noProof/>
        </w:rPr>
        <w:t xml:space="preserve">: The following conformance statements are for reference only. It has not yet been reviewed and consolidated according to the scope and intent of this guide. </w:t>
      </w:r>
    </w:p>
    <w:p w14:paraId="1AE1D5E8" w14:textId="77777777" w:rsidR="00226BF6" w:rsidRPr="009348D1" w:rsidRDefault="00226BF6" w:rsidP="00226BF6">
      <w:pPr>
        <w:pStyle w:val="ConformanceStatement"/>
        <w:pBdr>
          <w:top w:val="single" w:sz="4" w:space="31" w:color="auto"/>
          <w:left w:val="single" w:sz="4" w:space="31" w:color="auto"/>
          <w:bottom w:val="single" w:sz="4" w:space="31" w:color="auto"/>
          <w:right w:val="single" w:sz="4" w:space="31" w:color="auto"/>
        </w:pBdr>
        <w:shd w:val="clear" w:color="auto" w:fill="E6E6E6"/>
      </w:pPr>
      <w:r w:rsidRPr="00C978D0">
        <w:t>CONF-XXX.</w:t>
      </w:r>
      <w:r>
        <w:t xml:space="preserve"> </w:t>
      </w:r>
      <w:r w:rsidRPr="009348D1">
        <w:t xml:space="preserve">The Indications section </w:t>
      </w:r>
      <w:r w:rsidRPr="009B5C99">
        <w:rPr>
          <w:rStyle w:val="keyword"/>
          <w:rFonts w:eastAsia="Times New Roman"/>
        </w:rPr>
        <w:t>may</w:t>
      </w:r>
      <w:r w:rsidRPr="009348D1">
        <w:t xml:space="preserve"> contain clinical statements referring to the reason for the procedure. If present, these clinical statements </w:t>
      </w:r>
      <w:r w:rsidRPr="009B5C99">
        <w:rPr>
          <w:rStyle w:val="keyword"/>
          <w:rFonts w:eastAsia="Times New Roman"/>
        </w:rPr>
        <w:t>may</w:t>
      </w:r>
      <w:r w:rsidRPr="009348D1">
        <w:t xml:space="preserve"> conform to</w:t>
      </w:r>
      <w:r>
        <w:t xml:space="preserve"> the</w:t>
      </w:r>
      <w:r w:rsidRPr="009348D1">
        <w:t xml:space="preserve"> </w:t>
      </w:r>
      <w:r w:rsidRPr="00250A54">
        <w:rPr>
          <w:rFonts w:cs="Arial"/>
        </w:rPr>
        <w:t>CCD Problem observation</w:t>
      </w:r>
      <w:r w:rsidRPr="009348D1">
        <w:t xml:space="preserve"> template (</w:t>
      </w:r>
      <w:r w:rsidRPr="009348D1">
        <w:rPr>
          <w:rStyle w:val="XMLname"/>
        </w:rPr>
        <w:t>2.16.840.1.113883.10.20.1.28</w:t>
      </w:r>
      <w:r w:rsidRPr="009348D1">
        <w:t>).</w:t>
      </w:r>
    </w:p>
    <w:p w14:paraId="64D7E6C4" w14:textId="77777777" w:rsidR="00226BF6" w:rsidRPr="00A27775" w:rsidRDefault="00226BF6" w:rsidP="00226BF6">
      <w:pPr>
        <w:pStyle w:val="ConformanceStatement"/>
        <w:pBdr>
          <w:top w:val="single" w:sz="4" w:space="31" w:color="auto"/>
          <w:left w:val="single" w:sz="4" w:space="31" w:color="auto"/>
          <w:bottom w:val="single" w:sz="4" w:space="31" w:color="auto"/>
          <w:right w:val="single" w:sz="4" w:space="31" w:color="auto"/>
        </w:pBdr>
        <w:shd w:val="clear" w:color="auto" w:fill="E6E6E6"/>
      </w:pPr>
      <w:r w:rsidRPr="00C978D0">
        <w:t>CONF-XXX.</w:t>
      </w:r>
      <w:r>
        <w:t xml:space="preserve"> </w:t>
      </w:r>
      <w:r w:rsidRPr="009348D1">
        <w:t xml:space="preserve">If clinical statements </w:t>
      </w:r>
      <w:r>
        <w:t xml:space="preserve">conforming to the CCD Problem observation template and </w:t>
      </w:r>
      <w:r w:rsidRPr="009348D1">
        <w:t xml:space="preserve">referring to the reason for the procedure are present, there </w:t>
      </w:r>
      <w:r w:rsidRPr="009348D1">
        <w:rPr>
          <w:rStyle w:val="keyword"/>
          <w:rFonts w:eastAsia="Times New Roman"/>
        </w:rPr>
        <w:t>shall</w:t>
      </w:r>
      <w:r w:rsidRPr="009348D1">
        <w:t xml:space="preserve"> be an </w:t>
      </w:r>
      <w:r w:rsidRPr="009348D1">
        <w:rPr>
          <w:rStyle w:val="XMLname"/>
        </w:rPr>
        <w:t>entryRelationship</w:t>
      </w:r>
      <w:r w:rsidRPr="009348D1">
        <w:t xml:space="preserve"> with </w:t>
      </w:r>
      <w:r w:rsidRPr="009348D1">
        <w:rPr>
          <w:rStyle w:val="XMLname"/>
        </w:rPr>
        <w:t>typeCode RSON</w:t>
      </w:r>
      <w:r w:rsidRPr="009348D1">
        <w:t xml:space="preserve">. This </w:t>
      </w:r>
      <w:r w:rsidRPr="009348D1">
        <w:rPr>
          <w:rStyle w:val="XMLname"/>
        </w:rPr>
        <w:t>entryRelationship</w:t>
      </w:r>
      <w:r w:rsidRPr="009348D1">
        <w:t xml:space="preserve"> </w:t>
      </w:r>
      <w:r w:rsidRPr="009348D1">
        <w:rPr>
          <w:rStyle w:val="keyword"/>
          <w:rFonts w:eastAsia="Times New Roman"/>
        </w:rPr>
        <w:t>shall</w:t>
      </w:r>
      <w:r w:rsidRPr="009348D1">
        <w:t xml:space="preserve"> adhere to </w:t>
      </w:r>
      <w:r w:rsidRPr="00250A54">
        <w:rPr>
          <w:rFonts w:cs="Arial"/>
        </w:rPr>
        <w:t>CCD CONF 439</w:t>
      </w:r>
      <w:r w:rsidRPr="009348D1">
        <w:t>.</w:t>
      </w:r>
    </w:p>
    <w:p w14:paraId="49BCE3F7" w14:textId="77777777" w:rsidR="00226BF6" w:rsidRPr="00226BF6" w:rsidRDefault="00226BF6" w:rsidP="00226BF6">
      <w:pPr>
        <w:pStyle w:val="ConformanceStatement"/>
        <w:pBdr>
          <w:top w:val="single" w:sz="4" w:space="31" w:color="auto"/>
          <w:left w:val="single" w:sz="4" w:space="31" w:color="auto"/>
          <w:bottom w:val="single" w:sz="4" w:space="31" w:color="auto"/>
          <w:right w:val="single" w:sz="4" w:space="31" w:color="auto"/>
        </w:pBdr>
        <w:shd w:val="clear" w:color="auto" w:fill="E6E6E6"/>
      </w:pPr>
      <w:r w:rsidRPr="00C978D0">
        <w:t>CONF-XXX.</w:t>
      </w:r>
      <w:r>
        <w:t xml:space="preserve"> </w:t>
      </w:r>
      <w:r w:rsidRPr="00A27775">
        <w:t xml:space="preserve">The Indications section </w:t>
      </w:r>
      <w:r w:rsidRPr="00A27775">
        <w:rPr>
          <w:rStyle w:val="keyword"/>
          <w:rFonts w:eastAsia="Times New Roman"/>
        </w:rPr>
        <w:t>may</w:t>
      </w:r>
      <w:r w:rsidRPr="00A27775">
        <w:t xml:space="preserve"> contain clinical statements </w:t>
      </w:r>
      <w:r w:rsidRPr="00DC11F5">
        <w:t xml:space="preserve">referring to imaging observations. If present, these clinical statements </w:t>
      </w:r>
      <w:r w:rsidRPr="00A27775">
        <w:rPr>
          <w:rStyle w:val="keyword"/>
          <w:rFonts w:eastAsia="Times New Roman"/>
        </w:rPr>
        <w:t>may</w:t>
      </w:r>
      <w:r w:rsidRPr="00A27775">
        <w:t xml:space="preserve"> </w:t>
      </w:r>
      <w:r w:rsidRPr="00DC11F5">
        <w:t xml:space="preserve">conform to the </w:t>
      </w:r>
      <w:r w:rsidRPr="00250A54">
        <w:rPr>
          <w:rFonts w:cs="Arial"/>
        </w:rPr>
        <w:t>PHCR Imaging observation template</w:t>
      </w:r>
      <w:r w:rsidRPr="00DC11F5">
        <w:t xml:space="preserve"> (</w:t>
      </w:r>
      <w:r w:rsidRPr="00BA06B1">
        <w:rPr>
          <w:rStyle w:val="XMLname"/>
        </w:rPr>
        <w:t>2.16.840.1.113883.10.20.15.3.5</w:t>
      </w:r>
      <w:r w:rsidRPr="00DC11F5">
        <w:t xml:space="preserve">), </w:t>
      </w:r>
      <w:r w:rsidRPr="00250A54">
        <w:rPr>
          <w:rFonts w:cs="Arial"/>
        </w:rPr>
        <w:t>DIR Text Observation</w:t>
      </w:r>
      <w:r w:rsidRPr="00DC11F5">
        <w:t xml:space="preserve"> template (</w:t>
      </w:r>
      <w:r w:rsidRPr="00BA06B1">
        <w:rPr>
          <w:rStyle w:val="XMLname"/>
        </w:rPr>
        <w:t>2.16.840.1.113883.10.20.6.2.12</w:t>
      </w:r>
      <w:r w:rsidRPr="00DC11F5">
        <w:t xml:space="preserve">), </w:t>
      </w:r>
      <w:r w:rsidRPr="00250A54">
        <w:rPr>
          <w:rFonts w:cs="Arial"/>
        </w:rPr>
        <w:t>DIR Code Observation</w:t>
      </w:r>
      <w:r w:rsidRPr="00DC11F5">
        <w:t xml:space="preserve"> template (</w:t>
      </w:r>
      <w:r w:rsidRPr="00BA06B1">
        <w:rPr>
          <w:rStyle w:val="XMLname"/>
        </w:rPr>
        <w:t>2.16.840.1.113883.10.20.6.2.13</w:t>
      </w:r>
      <w:r w:rsidRPr="00DC11F5">
        <w:t xml:space="preserve">), </w:t>
      </w:r>
      <w:r w:rsidRPr="00250A54">
        <w:rPr>
          <w:rFonts w:cs="Arial"/>
        </w:rPr>
        <w:t>DIR Quantity Measurement Observation</w:t>
      </w:r>
      <w:r w:rsidRPr="00DC11F5">
        <w:t xml:space="preserve"> template (</w:t>
      </w:r>
      <w:r w:rsidRPr="00BA06B1">
        <w:rPr>
          <w:rStyle w:val="XMLname"/>
        </w:rPr>
        <w:t>2.16.840.1.113883.10.20.6.2.14</w:t>
      </w:r>
      <w:r w:rsidRPr="00DC11F5">
        <w:t xml:space="preserve">) or </w:t>
      </w:r>
      <w:r w:rsidRPr="00250A54">
        <w:rPr>
          <w:rFonts w:cs="Arial"/>
        </w:rPr>
        <w:t>DIR SopInstance Observation</w:t>
      </w:r>
      <w:r w:rsidRPr="00DC11F5">
        <w:t xml:space="preserve"> template (</w:t>
      </w:r>
      <w:r w:rsidRPr="00BA06B1">
        <w:rPr>
          <w:rStyle w:val="XMLname"/>
        </w:rPr>
        <w:t>2.16.840.1.113883.10.20.6.2.8</w:t>
      </w:r>
      <w:r w:rsidRPr="00DC11F5">
        <w:t>).</w:t>
      </w:r>
    </w:p>
    <w:p w14:paraId="6E8250BF" w14:textId="77777777" w:rsidR="00226BF6" w:rsidRDefault="00226BF6" w:rsidP="00226BF6">
      <w:pPr>
        <w:pStyle w:val="ConformanceStatement"/>
        <w:pBdr>
          <w:top w:val="single" w:sz="4" w:space="31" w:color="auto"/>
          <w:left w:val="single" w:sz="4" w:space="31" w:color="auto"/>
          <w:bottom w:val="single" w:sz="4" w:space="31" w:color="auto"/>
          <w:right w:val="single" w:sz="4" w:space="31" w:color="auto"/>
        </w:pBdr>
        <w:shd w:val="clear" w:color="auto" w:fill="E6E6E6"/>
      </w:pPr>
      <w:r w:rsidRPr="00C978D0">
        <w:t>CONF-XXX.</w:t>
      </w:r>
      <w:r>
        <w:t xml:space="preserve"> </w:t>
      </w:r>
      <w:r w:rsidRPr="00257143">
        <w:t xml:space="preserve">The Indications </w:t>
      </w:r>
      <w:r>
        <w:t>s</w:t>
      </w:r>
      <w:r w:rsidRPr="00257143">
        <w:t xml:space="preserve">ection </w:t>
      </w:r>
      <w:r>
        <w:rPr>
          <w:rStyle w:val="keyword"/>
        </w:rPr>
        <w:t>may</w:t>
      </w:r>
      <w:r w:rsidRPr="00257143">
        <w:t xml:space="preserve"> contain clinical statements. If present, there </w:t>
      </w:r>
      <w:r>
        <w:rPr>
          <w:rStyle w:val="keyword"/>
        </w:rPr>
        <w:t>shall</w:t>
      </w:r>
      <w:r w:rsidRPr="00257143">
        <w:t xml:space="preserve"> be an entry relationship: RSON: This entry relationship </w:t>
      </w:r>
      <w:r>
        <w:rPr>
          <w:rStyle w:val="keyword"/>
        </w:rPr>
        <w:t>shall</w:t>
      </w:r>
      <w:r w:rsidRPr="00257143">
        <w:t xml:space="preserve"> adhere to CCD CONF 439: A procedure activity </w:t>
      </w:r>
      <w:r>
        <w:rPr>
          <w:rStyle w:val="keyword"/>
        </w:rPr>
        <w:t>may</w:t>
      </w:r>
      <w:r w:rsidRPr="00257143">
        <w:t xml:space="preserve"> contai</w:t>
      </w:r>
      <w:r>
        <w:t xml:space="preserve">n one or more </w:t>
      </w:r>
      <w:r w:rsidRPr="00927E23">
        <w:rPr>
          <w:rStyle w:val="XMLname"/>
        </w:rPr>
        <w:t>entryRelationship/@typeCode</w:t>
      </w:r>
      <w:r w:rsidRPr="00257143">
        <w:t>=”RSON”, the target of which represents the indication or reason for the procedure.</w:t>
      </w:r>
    </w:p>
    <w:p w14:paraId="18609D4F" w14:textId="77777777" w:rsidR="00226BF6" w:rsidRDefault="00226BF6" w:rsidP="00590C2C">
      <w:pPr>
        <w:pStyle w:val="BodyText"/>
      </w:pPr>
    </w:p>
    <w:p w14:paraId="4D7FA528" w14:textId="77777777" w:rsidR="00226BF6" w:rsidRDefault="00226BF6" w:rsidP="00590C2C">
      <w:pPr>
        <w:pStyle w:val="BodyText"/>
      </w:pPr>
    </w:p>
    <w:p w14:paraId="34EFD7FB" w14:textId="77777777" w:rsidR="00226BF6" w:rsidRDefault="00226BF6" w:rsidP="00590C2C">
      <w:pPr>
        <w:pStyle w:val="BodyText"/>
      </w:pPr>
    </w:p>
    <w:p w14:paraId="703D99F6" w14:textId="77777777" w:rsidR="00590C2C" w:rsidRPr="00590C2C" w:rsidRDefault="00590C2C" w:rsidP="00590C2C">
      <w:pPr>
        <w:pStyle w:val="BodyText"/>
      </w:pPr>
    </w:p>
    <w:p w14:paraId="06487426" w14:textId="77777777" w:rsidR="00FD5F5F" w:rsidRDefault="00FD5F5F" w:rsidP="00590C2C">
      <w:pPr>
        <w:pStyle w:val="Heading2nospace"/>
      </w:pPr>
      <w:bookmarkStart w:id="445" w:name="_Toc163893643"/>
      <w:r>
        <w:lastRenderedPageBreak/>
        <w:t xml:space="preserve">Procedure </w:t>
      </w:r>
      <w:bookmarkStart w:id="446" w:name="S_ProcedureSpecimensTakenSection"/>
      <w:bookmarkEnd w:id="446"/>
      <w:r>
        <w:t>Specimens Taken Section</w:t>
      </w:r>
      <w:r w:rsidR="009B2609">
        <w:t xml:space="preserve"> </w:t>
      </w:r>
      <w:r w:rsidR="009B2609" w:rsidRPr="009B2609">
        <w:t>59773-2</w:t>
      </w:r>
      <w:bookmarkEnd w:id="445"/>
    </w:p>
    <w:p w14:paraId="249C79FF" w14:textId="77777777" w:rsidR="00FD5F5F" w:rsidRDefault="00FD5F5F" w:rsidP="00FD5F5F">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2.16.840.1.113883.10.20.22.2.31(open)</w:t>
      </w:r>
      <w:r>
        <w:rPr>
          <w:rFonts w:ascii="Bookman Old Style" w:hAnsi="Bookman Old Style"/>
        </w:rPr>
        <w:t>]</w:t>
      </w:r>
    </w:p>
    <w:p w14:paraId="2200FB36" w14:textId="77777777" w:rsidR="00FD5F5F" w:rsidRDefault="00DE4DDF" w:rsidP="00FD5F5F">
      <w:pPr>
        <w:pStyle w:val="BodyText"/>
      </w:pPr>
      <w:r>
        <w:t>The Procedure Specimens Taken section records the tissues, objects, or samples taken from the patient during the procedure including biopsies, aspiration fluid, or other samples sent for pathological analysis. The narrative may include a description of the specimens.</w:t>
      </w:r>
    </w:p>
    <w:p w14:paraId="1AB21CB6" w14:textId="77777777" w:rsidR="00FD5F5F" w:rsidRDefault="00FD5F5F" w:rsidP="003D62A7">
      <w:pPr>
        <w:numPr>
          <w:ilvl w:val="0"/>
          <w:numId w:val="76"/>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2.16.840.1.113883.10.20.22.2.31</w:t>
      </w:r>
      <w:r>
        <w:t xml:space="preserve">" (CONF:8086). </w:t>
      </w:r>
    </w:p>
    <w:p w14:paraId="3E0440A4" w14:textId="77777777" w:rsidR="00FD5F5F" w:rsidRDefault="00FD5F5F" w:rsidP="003D62A7">
      <w:pPr>
        <w:numPr>
          <w:ilvl w:val="0"/>
          <w:numId w:val="76"/>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59773-2</w:t>
      </w:r>
      <w:r>
        <w:t xml:space="preserve">" Procedure Specimens Taken (CodeSystem: </w:t>
      </w:r>
      <w:r>
        <w:rPr>
          <w:rFonts w:ascii="Courier New" w:hAnsi="Courier New"/>
        </w:rPr>
        <w:t>2.16.840.1.113883.6.1 LOINC</w:t>
      </w:r>
      <w:r>
        <w:t xml:space="preserve">) (CONF:8087). </w:t>
      </w:r>
    </w:p>
    <w:p w14:paraId="4430BB34" w14:textId="77777777" w:rsidR="00FD5F5F" w:rsidRDefault="00FD5F5F" w:rsidP="003D62A7">
      <w:pPr>
        <w:numPr>
          <w:ilvl w:val="0"/>
          <w:numId w:val="76"/>
        </w:numPr>
        <w:spacing w:after="40" w:line="260" w:lineRule="exact"/>
      </w:pPr>
      <w:r>
        <w:rPr>
          <w:b/>
          <w:bCs/>
          <w:sz w:val="16"/>
          <w:szCs w:val="16"/>
        </w:rPr>
        <w:t>SHALL</w:t>
      </w:r>
      <w:r>
        <w:t xml:space="preserve"> contain exactly one [1..1] </w:t>
      </w:r>
      <w:r>
        <w:rPr>
          <w:rFonts w:ascii="Courier New" w:hAnsi="Courier New"/>
          <w:b/>
          <w:bCs/>
        </w:rPr>
        <w:t>title</w:t>
      </w:r>
      <w:r>
        <w:t xml:space="preserve"> (CONF:8088). </w:t>
      </w:r>
    </w:p>
    <w:p w14:paraId="1C8A9BC0" w14:textId="77777777" w:rsidR="00FD5F5F" w:rsidRDefault="00FD5F5F" w:rsidP="003D62A7">
      <w:pPr>
        <w:numPr>
          <w:ilvl w:val="0"/>
          <w:numId w:val="76"/>
        </w:numPr>
        <w:spacing w:after="40" w:line="260" w:lineRule="exact"/>
      </w:pPr>
      <w:r>
        <w:rPr>
          <w:b/>
          <w:bCs/>
          <w:sz w:val="16"/>
          <w:szCs w:val="16"/>
        </w:rPr>
        <w:t>SHALL</w:t>
      </w:r>
      <w:r>
        <w:t xml:space="preserve"> contain exactly one [1..1] </w:t>
      </w:r>
      <w:r>
        <w:rPr>
          <w:rFonts w:ascii="Courier New" w:hAnsi="Courier New"/>
          <w:b/>
          <w:bCs/>
        </w:rPr>
        <w:t>text</w:t>
      </w:r>
      <w:r>
        <w:t xml:space="preserve"> (CONF:8089). </w:t>
      </w:r>
    </w:p>
    <w:p w14:paraId="0C85D0C5" w14:textId="77777777" w:rsidR="00C26414" w:rsidRPr="00E00F18" w:rsidRDefault="00C26414" w:rsidP="00C26414">
      <w:pPr>
        <w:keepLines/>
        <w:pBdr>
          <w:top w:val="single" w:sz="4" w:space="1" w:color="auto"/>
          <w:left w:val="single" w:sz="4" w:space="4" w:color="auto"/>
          <w:bottom w:val="single" w:sz="4" w:space="1" w:color="auto"/>
          <w:right w:val="single" w:sz="4" w:space="4" w:color="auto"/>
        </w:pBdr>
        <w:shd w:val="clear" w:color="auto" w:fill="D9D9D9"/>
        <w:spacing w:after="40" w:line="260" w:lineRule="exact"/>
        <w:ind w:left="1440"/>
      </w:pPr>
      <w:r w:rsidRPr="00E00F18">
        <w:rPr>
          <w:b/>
        </w:rPr>
        <w:t>NOTE</w:t>
      </w:r>
      <w:r w:rsidRPr="00E00F18">
        <w:t xml:space="preserve">: This conformance statement is for reference only. It has not yet been reviewed and consolidated according to the scope and intent of this guide. </w:t>
      </w:r>
    </w:p>
    <w:p w14:paraId="04A6DC01" w14:textId="77777777" w:rsidR="00C26414" w:rsidRPr="00E00F18" w:rsidRDefault="00C26414" w:rsidP="00C26414">
      <w:pPr>
        <w:keepLines/>
        <w:numPr>
          <w:ilvl w:val="1"/>
          <w:numId w:val="117"/>
        </w:numPr>
        <w:pBdr>
          <w:top w:val="single" w:sz="4" w:space="1" w:color="auto"/>
          <w:left w:val="single" w:sz="4" w:space="4" w:color="auto"/>
          <w:bottom w:val="single" w:sz="4" w:space="1" w:color="auto"/>
          <w:right w:val="single" w:sz="4" w:space="4" w:color="auto"/>
        </w:pBdr>
        <w:shd w:val="clear" w:color="auto" w:fill="D9D9D9"/>
        <w:spacing w:after="40" w:line="260" w:lineRule="exact"/>
        <w:rPr>
          <w:bCs/>
        </w:rPr>
      </w:pPr>
      <w:r w:rsidRPr="00E00F18">
        <w:rPr>
          <w:bCs/>
        </w:rPr>
        <w:t xml:space="preserve">Specimens Removed section </w:t>
      </w:r>
      <w:r w:rsidRPr="00E00F18">
        <w:rPr>
          <w:rStyle w:val="keyword"/>
        </w:rPr>
        <w:t>shall</w:t>
      </w:r>
      <w:r w:rsidRPr="00E00F18">
        <w:rPr>
          <w:bCs/>
        </w:rPr>
        <w:t xml:space="preserve"> list all specimens removed or </w:t>
      </w:r>
      <w:r w:rsidRPr="00E00F18">
        <w:rPr>
          <w:rStyle w:val="keyword"/>
        </w:rPr>
        <w:t>shall</w:t>
      </w:r>
      <w:r w:rsidRPr="00E00F18">
        <w:rPr>
          <w:bCs/>
        </w:rPr>
        <w:t xml:space="preserve"> explicitly state that no specimens were removed.</w:t>
      </w:r>
    </w:p>
    <w:p w14:paraId="1052BBF4" w14:textId="77777777" w:rsidR="00C26414" w:rsidRPr="00E00F18" w:rsidRDefault="00C26414" w:rsidP="00C26414">
      <w:pPr>
        <w:keepLines/>
        <w:numPr>
          <w:ilvl w:val="1"/>
          <w:numId w:val="117"/>
        </w:numPr>
        <w:pBdr>
          <w:top w:val="single" w:sz="4" w:space="1" w:color="auto"/>
          <w:left w:val="single" w:sz="4" w:space="4" w:color="auto"/>
          <w:bottom w:val="single" w:sz="4" w:space="1" w:color="auto"/>
          <w:right w:val="single" w:sz="4" w:space="4" w:color="auto"/>
        </w:pBdr>
        <w:shd w:val="clear" w:color="auto" w:fill="D9D9D9"/>
        <w:spacing w:after="40" w:line="260" w:lineRule="exact"/>
        <w:rPr>
          <w:bCs/>
        </w:rPr>
      </w:pPr>
      <w:bookmarkStart w:id="447" w:name="_Ref202630104"/>
      <w:r w:rsidRPr="00E00F18">
        <w:rPr>
          <w:bCs/>
        </w:rPr>
        <w:t xml:space="preserve">The Specimens Removed section </w:t>
      </w:r>
      <w:r w:rsidRPr="00E00F18">
        <w:rPr>
          <w:rStyle w:val="keyword"/>
        </w:rPr>
        <w:t>may</w:t>
      </w:r>
      <w:r w:rsidRPr="00E00F18">
        <w:rPr>
          <w:bCs/>
        </w:rPr>
        <w:t xml:space="preserve"> contain clinical statements. If present, the clinical statements </w:t>
      </w:r>
      <w:r w:rsidRPr="00E00F18">
        <w:rPr>
          <w:rStyle w:val="keyword"/>
        </w:rPr>
        <w:t>may</w:t>
      </w:r>
      <w:r w:rsidRPr="00E00F18">
        <w:rPr>
          <w:bCs/>
        </w:rPr>
        <w:t xml:space="preserve"> conform to the </w:t>
      </w:r>
      <w:r w:rsidRPr="00BC653B">
        <w:rPr>
          <w:bCs/>
        </w:rPr>
        <w:t>CCD Procedure activity</w:t>
      </w:r>
      <w:r w:rsidRPr="00E00F18">
        <w:rPr>
          <w:bCs/>
        </w:rPr>
        <w:t xml:space="preserve"> template (2.16.840.1.113883.10.20.1.29). </w:t>
      </w:r>
    </w:p>
    <w:p w14:paraId="51012BD9" w14:textId="77777777" w:rsidR="00C26414" w:rsidRPr="00E00F18" w:rsidRDefault="00C26414" w:rsidP="00C26414">
      <w:pPr>
        <w:keepLines/>
        <w:numPr>
          <w:ilvl w:val="1"/>
          <w:numId w:val="117"/>
        </w:numPr>
        <w:pBdr>
          <w:top w:val="single" w:sz="4" w:space="1" w:color="auto"/>
          <w:left w:val="single" w:sz="4" w:space="4" w:color="auto"/>
          <w:bottom w:val="single" w:sz="4" w:space="1" w:color="auto"/>
          <w:right w:val="single" w:sz="4" w:space="4" w:color="auto"/>
        </w:pBdr>
        <w:shd w:val="clear" w:color="auto" w:fill="D9D9D9"/>
        <w:tabs>
          <w:tab w:val="num" w:pos="1993"/>
        </w:tabs>
        <w:spacing w:after="40" w:line="260" w:lineRule="exact"/>
        <w:rPr>
          <w:bCs/>
        </w:rPr>
      </w:pPr>
      <w:r w:rsidRPr="00E00F18">
        <w:rPr>
          <w:bCs/>
        </w:rPr>
        <w:t xml:space="preserve">Specimens Removed section clinical statements </w:t>
      </w:r>
      <w:r w:rsidRPr="00E00F18">
        <w:rPr>
          <w:rStyle w:val="keyword"/>
        </w:rPr>
        <w:t>may</w:t>
      </w:r>
      <w:r w:rsidRPr="00E00F18">
        <w:rPr>
          <w:bCs/>
        </w:rPr>
        <w:t xml:space="preserve"> contain one or more specimen participant entries to reflect specimens that were obtained as part of the procedure.</w:t>
      </w:r>
      <w:bookmarkEnd w:id="447"/>
      <w:r w:rsidRPr="00E00F18">
        <w:rPr>
          <w:bCs/>
        </w:rPr>
        <w:t xml:space="preserve"> </w:t>
      </w:r>
      <w:bookmarkStart w:id="448" w:name="_Ref202630109"/>
      <w:r w:rsidRPr="00E00F18">
        <w:rPr>
          <w:bCs/>
        </w:rPr>
        <w:t xml:space="preserve">Each specimen </w:t>
      </w:r>
      <w:r w:rsidRPr="00E00F18">
        <w:rPr>
          <w:rStyle w:val="keyword"/>
        </w:rPr>
        <w:t>should</w:t>
      </w:r>
      <w:r w:rsidRPr="00E00F18">
        <w:rPr>
          <w:bCs/>
        </w:rPr>
        <w:t xml:space="preserve"> contain one specimen/specimenRole/id.</w:t>
      </w:r>
      <w:bookmarkEnd w:id="448"/>
    </w:p>
    <w:p w14:paraId="34FC041E" w14:textId="77777777" w:rsidR="00FD5F5F" w:rsidRDefault="00FD5F5F" w:rsidP="00FD5F5F">
      <w:pPr>
        <w:pStyle w:val="BodyText"/>
      </w:pPr>
    </w:p>
    <w:p w14:paraId="4336B609" w14:textId="77777777" w:rsidR="00030CB7" w:rsidRDefault="00356731" w:rsidP="004E0116">
      <w:pPr>
        <w:pStyle w:val="Heading2"/>
      </w:pPr>
      <w:bookmarkStart w:id="449" w:name="_Procedures_Section_47519-4"/>
      <w:bookmarkStart w:id="450" w:name="_Toc163893644"/>
      <w:bookmarkEnd w:id="449"/>
      <w:r>
        <w:t>Procedures</w:t>
      </w:r>
      <w:r w:rsidR="00F3671B">
        <w:t xml:space="preserve"> </w:t>
      </w:r>
      <w:bookmarkStart w:id="451" w:name="S_ProcedureSection"/>
      <w:bookmarkEnd w:id="451"/>
      <w:r w:rsidR="00F3671B">
        <w:t>Section</w:t>
      </w:r>
      <w:r w:rsidR="00275102">
        <w:t xml:space="preserve"> </w:t>
      </w:r>
      <w:r w:rsidR="00275102" w:rsidRPr="00275102">
        <w:t>47</w:t>
      </w:r>
      <w:r w:rsidR="00275102">
        <w:t>5</w:t>
      </w:r>
      <w:r w:rsidR="00275102" w:rsidRPr="00275102">
        <w:t>19-4</w:t>
      </w:r>
      <w:bookmarkEnd w:id="450"/>
    </w:p>
    <w:p w14:paraId="24F24785" w14:textId="77777777" w:rsidR="00030CB7" w:rsidRDefault="00030CB7" w:rsidP="00030CB7">
      <w:pPr>
        <w:pStyle w:val="BodyText"/>
      </w:pPr>
      <w:r>
        <w:t>This section defines all interventional, surgical, diagnostic, or therapeutic procedures or treatments pertinent to the patient historically at the time the document is generated. The section may contain all procedures for the period of time being summarized, but should include notable procedures. The common notion of "procedure" is broader than that specified by the HL7 Version 3 Reference Information Model (RIM). Therefore this section contains procedure templates represented with three RIM classes Act: Observation and Procedure. Procedure act is for procedures the alter that physical condition of a patient (Splenectomy). Observation act is for procedures that result in new information about a patient but do not cause physical alteration (EEG). Act is for all other types of procedures (dressing change).</w:t>
      </w:r>
    </w:p>
    <w:p w14:paraId="7DAE8165" w14:textId="77777777" w:rsidR="004E0116" w:rsidRDefault="00A02BA7" w:rsidP="00A02BA7">
      <w:pPr>
        <w:pStyle w:val="required-optional"/>
      </w:pPr>
      <w:r w:rsidRPr="00F8049F">
        <w:t>Optional Entries</w:t>
      </w:r>
    </w:p>
    <w:p w14:paraId="2AA6F5DB" w14:textId="77777777" w:rsidR="00956413" w:rsidRDefault="004E0116" w:rsidP="004E0116">
      <w:pPr>
        <w:pStyle w:val="BracketData"/>
        <w:rPr>
          <w:rFonts w:ascii="Bookman Old Style" w:eastAsia="Times New Roman" w:hAnsi="Bookman Old Style"/>
        </w:rPr>
      </w:pPr>
      <w:r>
        <w:rPr>
          <w:rFonts w:ascii="Bookman Old Style" w:eastAsia="Times New Roman" w:hAnsi="Bookman Old Style"/>
        </w:rPr>
        <w:t>[</w:t>
      </w:r>
      <w:r>
        <w:rPr>
          <w:rFonts w:eastAsia="Times New Roman"/>
        </w:rPr>
        <w:t>section</w:t>
      </w:r>
      <w:r>
        <w:rPr>
          <w:rFonts w:ascii="Bookman Old Style" w:eastAsia="Times New Roman" w:hAnsi="Bookman Old Style"/>
        </w:rPr>
        <w:t xml:space="preserve">: templateId </w:t>
      </w:r>
      <w:r>
        <w:rPr>
          <w:rFonts w:eastAsia="Times New Roman"/>
        </w:rPr>
        <w:t>2.16.840.1.113883.10.20.22.2.7(open)</w:t>
      </w:r>
      <w:r>
        <w:rPr>
          <w:rFonts w:ascii="Bookman Old Style" w:eastAsia="Times New Roman" w:hAnsi="Bookman Old Style"/>
        </w:rPr>
        <w:t>]</w:t>
      </w:r>
    </w:p>
    <w:p w14:paraId="62329744" w14:textId="77777777" w:rsidR="004E0116" w:rsidRPr="00956413" w:rsidRDefault="00956413" w:rsidP="00956413">
      <w:pPr>
        <w:pStyle w:val="BodyText"/>
      </w:pPr>
      <w:r>
        <w:t>The following constraints apply to a Procedures section in which entries are not required.</w:t>
      </w:r>
    </w:p>
    <w:p w14:paraId="49E1FB32" w14:textId="77777777" w:rsidR="004E0116" w:rsidRPr="004E0116" w:rsidRDefault="004E0116" w:rsidP="004E0116">
      <w:pPr>
        <w:numPr>
          <w:ilvl w:val="0"/>
          <w:numId w:val="127"/>
        </w:numPr>
        <w:spacing w:after="40" w:line="260" w:lineRule="exact"/>
        <w:rPr>
          <w:color w:val="000000"/>
          <w:szCs w:val="13"/>
        </w:rPr>
      </w:pPr>
      <w:r w:rsidRPr="004E0116">
        <w:rPr>
          <w:b/>
          <w:bCs/>
          <w:color w:val="000000"/>
          <w:sz w:val="16"/>
          <w:szCs w:val="16"/>
        </w:rPr>
        <w:t>SHALL</w:t>
      </w:r>
      <w:r w:rsidRPr="004E0116">
        <w:rPr>
          <w:color w:val="000000"/>
          <w:sz w:val="16"/>
        </w:rPr>
        <w:t> </w:t>
      </w:r>
      <w:r w:rsidRPr="004E0116">
        <w:rPr>
          <w:color w:val="000000"/>
          <w:szCs w:val="13"/>
        </w:rPr>
        <w:t>contain exactly one [1..1]</w:t>
      </w:r>
      <w:r w:rsidRPr="004E0116">
        <w:rPr>
          <w:color w:val="000000"/>
        </w:rPr>
        <w:t> </w:t>
      </w:r>
      <w:r w:rsidRPr="004E0116">
        <w:rPr>
          <w:rFonts w:ascii="Courier New" w:hAnsi="Courier New" w:cs="Courier New"/>
          <w:b/>
          <w:bCs/>
          <w:color w:val="000000"/>
          <w:szCs w:val="20"/>
        </w:rPr>
        <w:t>templateId</w:t>
      </w:r>
      <w:r w:rsidRPr="004E0116">
        <w:rPr>
          <w:color w:val="000000"/>
        </w:rPr>
        <w:t> </w:t>
      </w:r>
      <w:r w:rsidRPr="004E0116">
        <w:rPr>
          <w:color w:val="000000"/>
          <w:szCs w:val="13"/>
        </w:rPr>
        <w:t>(CONF:6270) such that it</w:t>
      </w:r>
    </w:p>
    <w:p w14:paraId="7D6E91CA" w14:textId="77777777" w:rsidR="004E0116" w:rsidRPr="004E0116" w:rsidRDefault="004E0116" w:rsidP="004E0116">
      <w:pPr>
        <w:numPr>
          <w:ilvl w:val="1"/>
          <w:numId w:val="127"/>
        </w:numPr>
        <w:spacing w:after="40" w:line="260" w:lineRule="exact"/>
        <w:rPr>
          <w:color w:val="000000"/>
          <w:szCs w:val="13"/>
        </w:rPr>
      </w:pPr>
      <w:r w:rsidRPr="004E0116">
        <w:rPr>
          <w:b/>
          <w:bCs/>
          <w:color w:val="000000"/>
          <w:sz w:val="16"/>
          <w:szCs w:val="16"/>
        </w:rPr>
        <w:lastRenderedPageBreak/>
        <w:t>SHALL</w:t>
      </w:r>
      <w:r w:rsidRPr="004E0116">
        <w:rPr>
          <w:color w:val="000000"/>
          <w:sz w:val="16"/>
        </w:rPr>
        <w:t> </w:t>
      </w:r>
      <w:r w:rsidRPr="004E0116">
        <w:rPr>
          <w:color w:val="000000"/>
          <w:szCs w:val="13"/>
        </w:rPr>
        <w:t>contain exactly one [1..1]</w:t>
      </w:r>
      <w:r w:rsidRPr="004E0116">
        <w:rPr>
          <w:color w:val="000000"/>
        </w:rPr>
        <w:t> </w:t>
      </w:r>
      <w:r w:rsidRPr="004E0116">
        <w:rPr>
          <w:rFonts w:ascii="Courier New" w:hAnsi="Courier New" w:cs="Courier New"/>
          <w:b/>
          <w:bCs/>
          <w:color w:val="000000"/>
          <w:szCs w:val="20"/>
        </w:rPr>
        <w:t>@root</w:t>
      </w:r>
      <w:r w:rsidRPr="004E0116">
        <w:rPr>
          <w:color w:val="000000"/>
          <w:szCs w:val="13"/>
        </w:rPr>
        <w:t>="</w:t>
      </w:r>
      <w:r w:rsidRPr="004E0116">
        <w:rPr>
          <w:rFonts w:ascii="Courier New" w:hAnsi="Courier New" w:cs="Courier New"/>
          <w:color w:val="000000"/>
          <w:szCs w:val="20"/>
        </w:rPr>
        <w:t>2.16.840.1.113883.10.20.22.2.7</w:t>
      </w:r>
      <w:r w:rsidRPr="004E0116">
        <w:rPr>
          <w:color w:val="000000"/>
          <w:szCs w:val="13"/>
        </w:rPr>
        <w:t>" (CONF:6271).</w:t>
      </w:r>
    </w:p>
    <w:p w14:paraId="15DBF06A" w14:textId="77777777" w:rsidR="004E0116" w:rsidRPr="004E0116" w:rsidRDefault="004E0116" w:rsidP="004E0116">
      <w:pPr>
        <w:numPr>
          <w:ilvl w:val="0"/>
          <w:numId w:val="127"/>
        </w:numPr>
        <w:spacing w:after="40" w:line="260" w:lineRule="exact"/>
        <w:rPr>
          <w:color w:val="000000"/>
          <w:szCs w:val="13"/>
        </w:rPr>
      </w:pPr>
      <w:r w:rsidRPr="004E0116">
        <w:rPr>
          <w:b/>
          <w:bCs/>
          <w:color w:val="000000"/>
          <w:sz w:val="16"/>
          <w:szCs w:val="16"/>
        </w:rPr>
        <w:t>SHALL</w:t>
      </w:r>
      <w:r w:rsidRPr="004E0116">
        <w:rPr>
          <w:color w:val="000000"/>
          <w:sz w:val="16"/>
        </w:rPr>
        <w:t> </w:t>
      </w:r>
      <w:r w:rsidRPr="004E0116">
        <w:rPr>
          <w:color w:val="000000"/>
          <w:szCs w:val="13"/>
        </w:rPr>
        <w:t>contain exactly one [1..1]</w:t>
      </w:r>
      <w:r w:rsidRPr="004E0116">
        <w:rPr>
          <w:color w:val="000000"/>
        </w:rPr>
        <w:t> </w:t>
      </w:r>
      <w:r w:rsidRPr="004E0116">
        <w:rPr>
          <w:rFonts w:ascii="Courier New" w:hAnsi="Courier New" w:cs="Courier New"/>
          <w:b/>
          <w:bCs/>
          <w:color w:val="000000"/>
          <w:szCs w:val="20"/>
        </w:rPr>
        <w:t>code/@code</w:t>
      </w:r>
      <w:r w:rsidRPr="004E0116">
        <w:rPr>
          <w:color w:val="000000"/>
          <w:szCs w:val="13"/>
        </w:rPr>
        <w:t>="</w:t>
      </w:r>
      <w:r w:rsidRPr="004E0116">
        <w:rPr>
          <w:rFonts w:ascii="Courier New" w:hAnsi="Courier New" w:cs="Courier New"/>
          <w:color w:val="000000"/>
          <w:szCs w:val="20"/>
        </w:rPr>
        <w:t>47519-4</w:t>
      </w:r>
      <w:r w:rsidRPr="004E0116">
        <w:rPr>
          <w:color w:val="000000"/>
          <w:szCs w:val="13"/>
        </w:rPr>
        <w:t>"</w:t>
      </w:r>
      <w:r w:rsidRPr="004E0116">
        <w:rPr>
          <w:color w:val="000000"/>
        </w:rPr>
        <w:t> </w:t>
      </w:r>
      <w:r w:rsidRPr="004E0116">
        <w:rPr>
          <w:rFonts w:ascii="Courier New" w:hAnsi="Courier New" w:cs="Courier New"/>
          <w:i/>
          <w:iCs/>
          <w:color w:val="000000"/>
          <w:szCs w:val="20"/>
        </w:rPr>
        <w:t>History of procedures</w:t>
      </w:r>
      <w:r w:rsidRPr="004E0116">
        <w:rPr>
          <w:color w:val="000000"/>
        </w:rPr>
        <w:t> </w:t>
      </w:r>
      <w:r w:rsidRPr="004E0116">
        <w:rPr>
          <w:color w:val="000000"/>
          <w:szCs w:val="13"/>
        </w:rPr>
        <w:t>(CodeSystem:</w:t>
      </w:r>
      <w:r w:rsidRPr="004E0116">
        <w:rPr>
          <w:color w:val="000000"/>
        </w:rPr>
        <w:t> </w:t>
      </w:r>
      <w:r w:rsidRPr="004E0116">
        <w:rPr>
          <w:rFonts w:ascii="Courier New" w:hAnsi="Courier New" w:cs="Courier New"/>
          <w:color w:val="000000"/>
          <w:szCs w:val="20"/>
        </w:rPr>
        <w:t>2.16.840.1.113883.6.1 LOINC</w:t>
      </w:r>
      <w:r w:rsidRPr="004E0116">
        <w:rPr>
          <w:color w:val="000000"/>
          <w:szCs w:val="13"/>
        </w:rPr>
        <w:t>) (CONF:6272).</w:t>
      </w:r>
    </w:p>
    <w:p w14:paraId="31A2DA11" w14:textId="77777777" w:rsidR="004E0116" w:rsidRPr="004E0116" w:rsidRDefault="004E0116" w:rsidP="004E0116">
      <w:pPr>
        <w:numPr>
          <w:ilvl w:val="0"/>
          <w:numId w:val="127"/>
        </w:numPr>
        <w:spacing w:after="40" w:line="260" w:lineRule="exact"/>
        <w:rPr>
          <w:color w:val="000000"/>
          <w:szCs w:val="13"/>
        </w:rPr>
      </w:pPr>
      <w:r w:rsidRPr="004E0116">
        <w:rPr>
          <w:b/>
          <w:bCs/>
          <w:color w:val="000000"/>
          <w:sz w:val="16"/>
          <w:szCs w:val="16"/>
        </w:rPr>
        <w:t>SHALL</w:t>
      </w:r>
      <w:r w:rsidRPr="004E0116">
        <w:rPr>
          <w:color w:val="000000"/>
          <w:sz w:val="16"/>
        </w:rPr>
        <w:t> </w:t>
      </w:r>
      <w:r w:rsidRPr="004E0116">
        <w:rPr>
          <w:color w:val="000000"/>
          <w:szCs w:val="13"/>
        </w:rPr>
        <w:t>contain exactly one [1..1]</w:t>
      </w:r>
      <w:r w:rsidRPr="004E0116">
        <w:rPr>
          <w:color w:val="000000"/>
        </w:rPr>
        <w:t> </w:t>
      </w:r>
      <w:r w:rsidRPr="004E0116">
        <w:rPr>
          <w:rFonts w:ascii="Courier New" w:hAnsi="Courier New" w:cs="Courier New"/>
          <w:b/>
          <w:bCs/>
          <w:color w:val="000000"/>
          <w:szCs w:val="20"/>
        </w:rPr>
        <w:t>text</w:t>
      </w:r>
      <w:r w:rsidRPr="004E0116">
        <w:rPr>
          <w:color w:val="000000"/>
        </w:rPr>
        <w:t> </w:t>
      </w:r>
      <w:r w:rsidRPr="004E0116">
        <w:rPr>
          <w:color w:val="000000"/>
          <w:szCs w:val="13"/>
        </w:rPr>
        <w:t>(CONF:6273).</w:t>
      </w:r>
    </w:p>
    <w:p w14:paraId="4F94838F" w14:textId="77777777" w:rsidR="004E0116" w:rsidRPr="004E0116" w:rsidRDefault="004E0116" w:rsidP="004E0116">
      <w:pPr>
        <w:numPr>
          <w:ilvl w:val="0"/>
          <w:numId w:val="127"/>
        </w:numPr>
        <w:spacing w:after="40" w:line="260" w:lineRule="exact"/>
        <w:rPr>
          <w:color w:val="000000"/>
          <w:szCs w:val="13"/>
        </w:rPr>
      </w:pPr>
      <w:r w:rsidRPr="004E0116">
        <w:rPr>
          <w:b/>
          <w:bCs/>
          <w:color w:val="000000"/>
          <w:sz w:val="16"/>
          <w:szCs w:val="16"/>
        </w:rPr>
        <w:t>MAY</w:t>
      </w:r>
      <w:r w:rsidRPr="004E0116">
        <w:rPr>
          <w:color w:val="000000"/>
          <w:sz w:val="16"/>
        </w:rPr>
        <w:t> </w:t>
      </w:r>
      <w:r w:rsidRPr="004E0116">
        <w:rPr>
          <w:color w:val="000000"/>
          <w:szCs w:val="13"/>
        </w:rPr>
        <w:t>contain at least one [1..*]</w:t>
      </w:r>
      <w:r w:rsidRPr="004E0116">
        <w:rPr>
          <w:color w:val="000000"/>
        </w:rPr>
        <w:t> </w:t>
      </w:r>
      <w:r w:rsidRPr="004E0116">
        <w:rPr>
          <w:rFonts w:ascii="Courier New" w:hAnsi="Courier New" w:cs="Courier New"/>
          <w:b/>
          <w:bCs/>
          <w:color w:val="000000"/>
          <w:szCs w:val="20"/>
        </w:rPr>
        <w:t>entry</w:t>
      </w:r>
      <w:r w:rsidRPr="004E0116">
        <w:rPr>
          <w:color w:val="000000"/>
        </w:rPr>
        <w:t> </w:t>
      </w:r>
      <w:r w:rsidRPr="004E0116">
        <w:rPr>
          <w:color w:val="000000"/>
          <w:szCs w:val="13"/>
        </w:rPr>
        <w:t>(CONF:6274) such that it</w:t>
      </w:r>
    </w:p>
    <w:p w14:paraId="0F87E66F" w14:textId="77777777" w:rsidR="004E0116" w:rsidRPr="004E0116" w:rsidRDefault="004E0116" w:rsidP="004E0116">
      <w:pPr>
        <w:numPr>
          <w:ilvl w:val="1"/>
          <w:numId w:val="127"/>
        </w:numPr>
        <w:spacing w:after="40" w:line="260" w:lineRule="exact"/>
        <w:rPr>
          <w:color w:val="000000"/>
          <w:szCs w:val="13"/>
        </w:rPr>
      </w:pPr>
      <w:r w:rsidRPr="004E0116">
        <w:rPr>
          <w:b/>
          <w:bCs/>
          <w:color w:val="000000"/>
          <w:sz w:val="16"/>
          <w:szCs w:val="16"/>
        </w:rPr>
        <w:t>SHALL</w:t>
      </w:r>
      <w:r w:rsidRPr="004E0116">
        <w:rPr>
          <w:color w:val="000000"/>
          <w:sz w:val="16"/>
        </w:rPr>
        <w:t> </w:t>
      </w:r>
      <w:r w:rsidRPr="004E0116">
        <w:rPr>
          <w:color w:val="000000"/>
          <w:szCs w:val="13"/>
        </w:rPr>
        <w:t>contain exactly one [1..1]</w:t>
      </w:r>
      <w:r w:rsidRPr="004E0116">
        <w:rPr>
          <w:color w:val="000000"/>
        </w:rPr>
        <w:t> </w:t>
      </w:r>
      <w:hyperlink w:anchor="CS_ProcedureActivityProcedure" w:history="1">
        <w:r w:rsidRPr="004E0116">
          <w:rPr>
            <w:rFonts w:ascii="Courier New" w:hAnsi="Courier New" w:cs="Courier New"/>
            <w:b/>
            <w:bCs/>
            <w:color w:val="0000FF"/>
            <w:u w:val="single"/>
          </w:rPr>
          <w:t>Procedure Activity Procedure</w:t>
        </w:r>
      </w:hyperlink>
      <w:r w:rsidRPr="004E0116">
        <w:rPr>
          <w:color w:val="000000"/>
        </w:rPr>
        <w:t> </w:t>
      </w:r>
      <w:r w:rsidRPr="004E0116">
        <w:rPr>
          <w:rFonts w:ascii="Courier New" w:hAnsi="Courier New" w:cs="Courier New"/>
          <w:color w:val="000000"/>
          <w:szCs w:val="20"/>
        </w:rPr>
        <w:t>(templateId:2.16.840.1.113883.10.20.22.4.14)</w:t>
      </w:r>
      <w:r w:rsidRPr="004E0116">
        <w:rPr>
          <w:color w:val="000000"/>
        </w:rPr>
        <w:t> </w:t>
      </w:r>
      <w:r w:rsidRPr="004E0116">
        <w:rPr>
          <w:color w:val="000000"/>
          <w:szCs w:val="13"/>
        </w:rPr>
        <w:t>(CONF:6277).</w:t>
      </w:r>
    </w:p>
    <w:p w14:paraId="6B9FEFDC" w14:textId="77777777" w:rsidR="004E0116" w:rsidRPr="004E0116" w:rsidRDefault="004E0116" w:rsidP="004E0116">
      <w:pPr>
        <w:numPr>
          <w:ilvl w:val="0"/>
          <w:numId w:val="127"/>
        </w:numPr>
        <w:spacing w:after="40" w:line="260" w:lineRule="exact"/>
        <w:rPr>
          <w:color w:val="000000"/>
          <w:szCs w:val="13"/>
        </w:rPr>
      </w:pPr>
      <w:r w:rsidRPr="004E0116">
        <w:rPr>
          <w:b/>
          <w:bCs/>
          <w:color w:val="000000"/>
          <w:sz w:val="16"/>
          <w:szCs w:val="16"/>
        </w:rPr>
        <w:t>MAY</w:t>
      </w:r>
      <w:r w:rsidRPr="004E0116">
        <w:rPr>
          <w:color w:val="000000"/>
          <w:sz w:val="16"/>
        </w:rPr>
        <w:t> </w:t>
      </w:r>
      <w:r w:rsidRPr="004E0116">
        <w:rPr>
          <w:color w:val="000000"/>
          <w:szCs w:val="13"/>
        </w:rPr>
        <w:t>contain zero or one [0..1]</w:t>
      </w:r>
      <w:r w:rsidRPr="004E0116">
        <w:rPr>
          <w:color w:val="000000"/>
        </w:rPr>
        <w:t> </w:t>
      </w:r>
      <w:r w:rsidRPr="004E0116">
        <w:rPr>
          <w:rFonts w:ascii="Courier New" w:hAnsi="Courier New" w:cs="Courier New"/>
          <w:b/>
          <w:bCs/>
          <w:color w:val="000000"/>
          <w:szCs w:val="20"/>
        </w:rPr>
        <w:t>entry</w:t>
      </w:r>
      <w:r w:rsidRPr="004E0116">
        <w:rPr>
          <w:color w:val="000000"/>
        </w:rPr>
        <w:t> </w:t>
      </w:r>
      <w:r w:rsidRPr="004E0116">
        <w:rPr>
          <w:color w:val="000000"/>
          <w:szCs w:val="13"/>
        </w:rPr>
        <w:t>(CONF:6278) such that it</w:t>
      </w:r>
    </w:p>
    <w:p w14:paraId="71C1CC52" w14:textId="77777777" w:rsidR="004E0116" w:rsidRPr="004E0116" w:rsidRDefault="004E0116" w:rsidP="004E0116">
      <w:pPr>
        <w:numPr>
          <w:ilvl w:val="1"/>
          <w:numId w:val="127"/>
        </w:numPr>
        <w:spacing w:after="40" w:line="260" w:lineRule="exact"/>
        <w:rPr>
          <w:color w:val="000000"/>
          <w:szCs w:val="13"/>
        </w:rPr>
      </w:pPr>
      <w:r w:rsidRPr="004E0116">
        <w:rPr>
          <w:b/>
          <w:bCs/>
          <w:color w:val="000000"/>
          <w:sz w:val="16"/>
          <w:szCs w:val="16"/>
        </w:rPr>
        <w:t>SHALL</w:t>
      </w:r>
      <w:r w:rsidRPr="004E0116">
        <w:rPr>
          <w:color w:val="000000"/>
          <w:sz w:val="16"/>
        </w:rPr>
        <w:t> </w:t>
      </w:r>
      <w:r w:rsidRPr="004E0116">
        <w:rPr>
          <w:color w:val="000000"/>
          <w:szCs w:val="13"/>
        </w:rPr>
        <w:t>contain exactly one [1..1]</w:t>
      </w:r>
      <w:r w:rsidRPr="004E0116">
        <w:rPr>
          <w:color w:val="000000"/>
        </w:rPr>
        <w:t> </w:t>
      </w:r>
      <w:hyperlink w:anchor="CS_ProcedureActivityObservation" w:history="1">
        <w:r w:rsidRPr="004E0116">
          <w:rPr>
            <w:rFonts w:ascii="Courier New" w:hAnsi="Courier New" w:cs="Courier New"/>
            <w:b/>
            <w:bCs/>
            <w:color w:val="0000FF"/>
            <w:u w:val="single"/>
          </w:rPr>
          <w:t>Procedure Activity Observation</w:t>
        </w:r>
      </w:hyperlink>
      <w:r w:rsidRPr="004E0116">
        <w:rPr>
          <w:color w:val="000000"/>
        </w:rPr>
        <w:t> </w:t>
      </w:r>
      <w:r w:rsidRPr="004E0116">
        <w:rPr>
          <w:rFonts w:ascii="Courier New" w:hAnsi="Courier New" w:cs="Courier New"/>
          <w:color w:val="000000"/>
          <w:szCs w:val="20"/>
        </w:rPr>
        <w:t>(templateId:2.16.840.1.113883.10.20.22.4.13)</w:t>
      </w:r>
      <w:r w:rsidRPr="004E0116">
        <w:rPr>
          <w:color w:val="000000"/>
        </w:rPr>
        <w:t> </w:t>
      </w:r>
      <w:r w:rsidRPr="004E0116">
        <w:rPr>
          <w:color w:val="000000"/>
          <w:szCs w:val="13"/>
        </w:rPr>
        <w:t>(CONF:6279).</w:t>
      </w:r>
    </w:p>
    <w:p w14:paraId="32C85A4E" w14:textId="77777777" w:rsidR="004E0116" w:rsidRPr="004E0116" w:rsidRDefault="004E0116" w:rsidP="004E0116">
      <w:pPr>
        <w:numPr>
          <w:ilvl w:val="0"/>
          <w:numId w:val="127"/>
        </w:numPr>
        <w:spacing w:after="40" w:line="260" w:lineRule="exact"/>
        <w:rPr>
          <w:color w:val="000000"/>
          <w:szCs w:val="13"/>
        </w:rPr>
      </w:pPr>
      <w:r w:rsidRPr="004E0116">
        <w:rPr>
          <w:b/>
          <w:bCs/>
          <w:color w:val="000000"/>
          <w:sz w:val="16"/>
          <w:szCs w:val="16"/>
        </w:rPr>
        <w:t>MAY</w:t>
      </w:r>
      <w:r w:rsidRPr="004E0116">
        <w:rPr>
          <w:color w:val="000000"/>
          <w:sz w:val="16"/>
        </w:rPr>
        <w:t> </w:t>
      </w:r>
      <w:r w:rsidRPr="004E0116">
        <w:rPr>
          <w:color w:val="000000"/>
          <w:szCs w:val="13"/>
        </w:rPr>
        <w:t>contain zero or one [0..1]</w:t>
      </w:r>
      <w:r w:rsidRPr="004E0116">
        <w:rPr>
          <w:color w:val="000000"/>
        </w:rPr>
        <w:t> </w:t>
      </w:r>
      <w:r w:rsidRPr="004E0116">
        <w:rPr>
          <w:rFonts w:ascii="Courier New" w:hAnsi="Courier New" w:cs="Courier New"/>
          <w:b/>
          <w:bCs/>
          <w:color w:val="000000"/>
          <w:szCs w:val="20"/>
        </w:rPr>
        <w:t>entry</w:t>
      </w:r>
      <w:r w:rsidRPr="004E0116">
        <w:rPr>
          <w:color w:val="000000"/>
        </w:rPr>
        <w:t> </w:t>
      </w:r>
      <w:r w:rsidRPr="004E0116">
        <w:rPr>
          <w:color w:val="000000"/>
          <w:szCs w:val="13"/>
        </w:rPr>
        <w:t>(CONF:8533) such that it</w:t>
      </w:r>
    </w:p>
    <w:p w14:paraId="4B3D2732" w14:textId="77777777" w:rsidR="004E0116" w:rsidRPr="004E0116" w:rsidRDefault="004E0116" w:rsidP="004E0116">
      <w:pPr>
        <w:numPr>
          <w:ilvl w:val="1"/>
          <w:numId w:val="127"/>
        </w:numPr>
        <w:spacing w:after="40" w:line="260" w:lineRule="exact"/>
        <w:rPr>
          <w:color w:val="000000"/>
          <w:szCs w:val="13"/>
        </w:rPr>
      </w:pPr>
      <w:r w:rsidRPr="004E0116">
        <w:rPr>
          <w:b/>
          <w:bCs/>
          <w:color w:val="000000"/>
          <w:sz w:val="16"/>
          <w:szCs w:val="16"/>
        </w:rPr>
        <w:t>SHALL</w:t>
      </w:r>
      <w:r w:rsidRPr="004E0116">
        <w:rPr>
          <w:color w:val="000000"/>
          <w:sz w:val="16"/>
        </w:rPr>
        <w:t> </w:t>
      </w:r>
      <w:r w:rsidRPr="004E0116">
        <w:rPr>
          <w:color w:val="000000"/>
          <w:szCs w:val="13"/>
        </w:rPr>
        <w:t>contain exactly one [1..1]</w:t>
      </w:r>
      <w:r w:rsidRPr="004E0116">
        <w:rPr>
          <w:color w:val="000000"/>
        </w:rPr>
        <w:t> </w:t>
      </w:r>
      <w:hyperlink w:anchor="CS_ProcedureActivityAct" w:history="1">
        <w:r w:rsidRPr="004E0116">
          <w:rPr>
            <w:rFonts w:ascii="Courier New" w:hAnsi="Courier New" w:cs="Courier New"/>
            <w:b/>
            <w:bCs/>
            <w:color w:val="0000FF"/>
            <w:u w:val="single"/>
          </w:rPr>
          <w:t>Procedure Activity Act</w:t>
        </w:r>
      </w:hyperlink>
      <w:r w:rsidRPr="004E0116">
        <w:rPr>
          <w:color w:val="000000"/>
        </w:rPr>
        <w:t> </w:t>
      </w:r>
      <w:r w:rsidRPr="004E0116">
        <w:rPr>
          <w:rFonts w:ascii="Courier New" w:hAnsi="Courier New" w:cs="Courier New"/>
          <w:color w:val="000000"/>
          <w:szCs w:val="20"/>
        </w:rPr>
        <w:t>(templateId:2.16.840.1.113883.10.20.22.4.12)</w:t>
      </w:r>
      <w:r w:rsidRPr="004E0116">
        <w:rPr>
          <w:color w:val="000000"/>
        </w:rPr>
        <w:t> </w:t>
      </w:r>
      <w:r w:rsidRPr="004E0116">
        <w:rPr>
          <w:color w:val="000000"/>
          <w:szCs w:val="13"/>
        </w:rPr>
        <w:t>(CONF:8534).</w:t>
      </w:r>
    </w:p>
    <w:p w14:paraId="0415803C" w14:textId="77777777" w:rsidR="00AF2DA9" w:rsidRDefault="00A02BA7" w:rsidP="00A02BA7">
      <w:pPr>
        <w:pStyle w:val="required-optional"/>
      </w:pPr>
      <w:r>
        <w:t xml:space="preserve">Required </w:t>
      </w:r>
      <w:r w:rsidRPr="00F8049F">
        <w:t>Entries</w:t>
      </w:r>
    </w:p>
    <w:p w14:paraId="47E533D2" w14:textId="77777777" w:rsidR="00956413" w:rsidRDefault="00AF2DA9" w:rsidP="00AF2DA9">
      <w:pPr>
        <w:pStyle w:val="BracketData"/>
        <w:rPr>
          <w:rFonts w:ascii="Bookman Old Style" w:eastAsia="Times New Roman" w:hAnsi="Bookman Old Style"/>
        </w:rPr>
      </w:pPr>
      <w:r>
        <w:rPr>
          <w:rFonts w:ascii="Bookman Old Style" w:eastAsia="Times New Roman" w:hAnsi="Bookman Old Style"/>
        </w:rPr>
        <w:t>[</w:t>
      </w:r>
      <w:r>
        <w:rPr>
          <w:rFonts w:eastAsia="Times New Roman"/>
        </w:rPr>
        <w:t>section</w:t>
      </w:r>
      <w:r>
        <w:rPr>
          <w:rFonts w:ascii="Bookman Old Style" w:eastAsia="Times New Roman" w:hAnsi="Bookman Old Style"/>
        </w:rPr>
        <w:t xml:space="preserve">: templateId </w:t>
      </w:r>
      <w:r>
        <w:rPr>
          <w:rFonts w:eastAsia="Times New Roman"/>
        </w:rPr>
        <w:t>2.16.840.1.113883.10.20.22.2.7.1(open)</w:t>
      </w:r>
      <w:r>
        <w:rPr>
          <w:rFonts w:ascii="Bookman Old Style" w:eastAsia="Times New Roman" w:hAnsi="Bookman Old Style"/>
        </w:rPr>
        <w:t>]</w:t>
      </w:r>
    </w:p>
    <w:p w14:paraId="3F01D7B4" w14:textId="77777777" w:rsidR="00AF2DA9" w:rsidRPr="00956413" w:rsidRDefault="00956413" w:rsidP="00956413">
      <w:pPr>
        <w:pStyle w:val="BodyText"/>
      </w:pPr>
      <w:r>
        <w:t>The following constraints apply to a Procedures section in which entries are required.</w:t>
      </w:r>
    </w:p>
    <w:p w14:paraId="44BCFB1E" w14:textId="77777777" w:rsidR="00030CB7" w:rsidRDefault="00030CB7" w:rsidP="003D62A7">
      <w:pPr>
        <w:numPr>
          <w:ilvl w:val="0"/>
          <w:numId w:val="115"/>
        </w:numPr>
        <w:spacing w:after="40" w:line="260" w:lineRule="exact"/>
        <w:rPr>
          <w:szCs w:val="20"/>
        </w:rPr>
      </w:pPr>
      <w:r>
        <w:rPr>
          <w:b/>
          <w:bCs/>
          <w:sz w:val="16"/>
          <w:szCs w:val="16"/>
        </w:rPr>
        <w:t>SHALL</w:t>
      </w:r>
      <w:r>
        <w:rPr>
          <w:szCs w:val="20"/>
        </w:rPr>
        <w:t xml:space="preserve"> contain exactly one [1..1] </w:t>
      </w:r>
      <w:r>
        <w:rPr>
          <w:rFonts w:ascii="Courier New" w:hAnsi="Courier New" w:cs="Courier New"/>
          <w:b/>
          <w:bCs/>
          <w:szCs w:val="20"/>
        </w:rPr>
        <w:t>templateId/@root</w:t>
      </w:r>
      <w:r>
        <w:rPr>
          <w:szCs w:val="20"/>
        </w:rPr>
        <w:t>="</w:t>
      </w:r>
      <w:r>
        <w:rPr>
          <w:rFonts w:ascii="Courier New" w:hAnsi="Courier New" w:cs="Courier New"/>
          <w:szCs w:val="20"/>
        </w:rPr>
        <w:t>2.16.840.1.113883.10.20.22.2.7.1</w:t>
      </w:r>
      <w:r>
        <w:rPr>
          <w:szCs w:val="20"/>
        </w:rPr>
        <w:t xml:space="preserve">" (CONF:7891). </w:t>
      </w:r>
    </w:p>
    <w:p w14:paraId="20FA88DD" w14:textId="77777777" w:rsidR="00030CB7" w:rsidRDefault="00030CB7" w:rsidP="003D62A7">
      <w:pPr>
        <w:numPr>
          <w:ilvl w:val="0"/>
          <w:numId w:val="115"/>
        </w:numPr>
        <w:spacing w:after="40" w:line="260" w:lineRule="exact"/>
        <w:rPr>
          <w:szCs w:val="20"/>
        </w:rPr>
      </w:pPr>
      <w:r>
        <w:rPr>
          <w:b/>
          <w:bCs/>
          <w:sz w:val="16"/>
          <w:szCs w:val="16"/>
        </w:rPr>
        <w:t>SHALL</w:t>
      </w:r>
      <w:r>
        <w:rPr>
          <w:szCs w:val="20"/>
        </w:rPr>
        <w:t xml:space="preserve"> contain exactly one [1..1] </w:t>
      </w:r>
      <w:r>
        <w:rPr>
          <w:rFonts w:ascii="Courier New" w:hAnsi="Courier New" w:cs="Courier New"/>
          <w:b/>
          <w:bCs/>
          <w:szCs w:val="20"/>
        </w:rPr>
        <w:t>@code</w:t>
      </w:r>
      <w:r>
        <w:rPr>
          <w:szCs w:val="20"/>
        </w:rPr>
        <w:t>="</w:t>
      </w:r>
      <w:r>
        <w:rPr>
          <w:rFonts w:ascii="Courier New" w:hAnsi="Courier New" w:cs="Courier New"/>
          <w:szCs w:val="20"/>
        </w:rPr>
        <w:t>47519-4</w:t>
      </w:r>
      <w:r>
        <w:rPr>
          <w:szCs w:val="20"/>
        </w:rPr>
        <w:t xml:space="preserve">" </w:t>
      </w:r>
      <w:r>
        <w:rPr>
          <w:rFonts w:ascii="Courier New" w:hAnsi="Courier New" w:cs="Courier New"/>
          <w:i/>
          <w:iCs/>
          <w:szCs w:val="20"/>
        </w:rPr>
        <w:t>History of Procedures</w:t>
      </w:r>
      <w:r>
        <w:rPr>
          <w:szCs w:val="20"/>
        </w:rPr>
        <w:t xml:space="preserve"> (CodeSystem: </w:t>
      </w:r>
      <w:r>
        <w:rPr>
          <w:rFonts w:ascii="Courier New" w:hAnsi="Courier New" w:cs="Courier New"/>
          <w:szCs w:val="20"/>
        </w:rPr>
        <w:t>2.16.840.1.113883.6.1 LOINC</w:t>
      </w:r>
      <w:r>
        <w:rPr>
          <w:szCs w:val="20"/>
        </w:rPr>
        <w:t xml:space="preserve">) (CONF:7892). </w:t>
      </w:r>
    </w:p>
    <w:p w14:paraId="46614D64" w14:textId="77777777" w:rsidR="00030CB7" w:rsidRDefault="00030CB7" w:rsidP="003D62A7">
      <w:pPr>
        <w:numPr>
          <w:ilvl w:val="0"/>
          <w:numId w:val="115"/>
        </w:numPr>
        <w:spacing w:after="40" w:line="260" w:lineRule="exact"/>
        <w:rPr>
          <w:szCs w:val="20"/>
        </w:rPr>
      </w:pPr>
      <w:r>
        <w:rPr>
          <w:b/>
          <w:bCs/>
          <w:sz w:val="16"/>
          <w:szCs w:val="16"/>
        </w:rPr>
        <w:t>SHALL</w:t>
      </w:r>
      <w:r>
        <w:rPr>
          <w:szCs w:val="20"/>
        </w:rPr>
        <w:t xml:space="preserve"> contain exactly one [1..1] </w:t>
      </w:r>
      <w:r>
        <w:rPr>
          <w:rFonts w:ascii="Courier New" w:hAnsi="Courier New" w:cs="Courier New"/>
          <w:b/>
          <w:bCs/>
          <w:szCs w:val="20"/>
        </w:rPr>
        <w:t>title</w:t>
      </w:r>
      <w:r>
        <w:rPr>
          <w:szCs w:val="20"/>
        </w:rPr>
        <w:t>="</w:t>
      </w:r>
      <w:r>
        <w:rPr>
          <w:rFonts w:ascii="Courier New" w:hAnsi="Courier New" w:cs="Courier New"/>
          <w:szCs w:val="20"/>
        </w:rPr>
        <w:t>Procedures</w:t>
      </w:r>
      <w:r>
        <w:rPr>
          <w:szCs w:val="20"/>
        </w:rPr>
        <w:t xml:space="preserve">" (CONF:7893). </w:t>
      </w:r>
    </w:p>
    <w:p w14:paraId="1DE2DDA1" w14:textId="77777777" w:rsidR="00030CB7" w:rsidRDefault="00030CB7" w:rsidP="003D62A7">
      <w:pPr>
        <w:numPr>
          <w:ilvl w:val="0"/>
          <w:numId w:val="115"/>
        </w:numPr>
        <w:spacing w:after="40" w:line="260" w:lineRule="exact"/>
        <w:rPr>
          <w:szCs w:val="20"/>
        </w:rPr>
      </w:pPr>
      <w:r>
        <w:rPr>
          <w:b/>
          <w:bCs/>
          <w:sz w:val="16"/>
          <w:szCs w:val="16"/>
        </w:rPr>
        <w:t>SHALL</w:t>
      </w:r>
      <w:r>
        <w:rPr>
          <w:szCs w:val="20"/>
        </w:rPr>
        <w:t xml:space="preserve"> contain exactly one [1..1] </w:t>
      </w:r>
      <w:r>
        <w:rPr>
          <w:rFonts w:ascii="Courier New" w:hAnsi="Courier New" w:cs="Courier New"/>
          <w:b/>
          <w:bCs/>
          <w:szCs w:val="20"/>
        </w:rPr>
        <w:t>text</w:t>
      </w:r>
      <w:r>
        <w:rPr>
          <w:szCs w:val="20"/>
        </w:rPr>
        <w:t xml:space="preserve"> (CONF:7894). </w:t>
      </w:r>
    </w:p>
    <w:p w14:paraId="235D3D56" w14:textId="77777777" w:rsidR="00030CB7" w:rsidRDefault="00030CB7" w:rsidP="003D62A7">
      <w:pPr>
        <w:numPr>
          <w:ilvl w:val="0"/>
          <w:numId w:val="115"/>
        </w:numPr>
        <w:spacing w:after="40" w:line="260" w:lineRule="exact"/>
        <w:rPr>
          <w:szCs w:val="20"/>
        </w:rPr>
      </w:pPr>
      <w:r>
        <w:rPr>
          <w:b/>
          <w:bCs/>
          <w:sz w:val="16"/>
          <w:szCs w:val="16"/>
        </w:rPr>
        <w:t>MAY</w:t>
      </w:r>
      <w:r>
        <w:rPr>
          <w:szCs w:val="20"/>
        </w:rPr>
        <w:t xml:space="preserve"> contain zero or more [0..*] </w:t>
      </w:r>
      <w:r>
        <w:rPr>
          <w:rFonts w:ascii="Courier New" w:hAnsi="Courier New" w:cs="Courier New"/>
          <w:b/>
          <w:bCs/>
          <w:szCs w:val="20"/>
        </w:rPr>
        <w:t>entry</w:t>
      </w:r>
      <w:r>
        <w:rPr>
          <w:szCs w:val="20"/>
        </w:rPr>
        <w:t xml:space="preserve"> (CONF:7895) such that it </w:t>
      </w:r>
    </w:p>
    <w:p w14:paraId="4B06C988" w14:textId="77777777" w:rsidR="00030CB7" w:rsidRDefault="00030CB7" w:rsidP="003D62A7">
      <w:pPr>
        <w:numPr>
          <w:ilvl w:val="1"/>
          <w:numId w:val="115"/>
        </w:numPr>
        <w:spacing w:after="40" w:line="260" w:lineRule="exact"/>
        <w:rPr>
          <w:szCs w:val="20"/>
        </w:rPr>
      </w:pPr>
      <w:r>
        <w:rPr>
          <w:b/>
          <w:bCs/>
          <w:sz w:val="16"/>
          <w:szCs w:val="16"/>
        </w:rPr>
        <w:t>SHALL</w:t>
      </w:r>
      <w:r>
        <w:rPr>
          <w:szCs w:val="20"/>
        </w:rPr>
        <w:t xml:space="preserve"> contain exactly one [1..1] </w:t>
      </w:r>
      <w:hyperlink w:anchor="CS_ProcedureActivityProcedure" w:history="1">
        <w:r>
          <w:rPr>
            <w:rStyle w:val="Hyperlink"/>
            <w:rFonts w:ascii="Courier New" w:hAnsi="Courier New" w:cs="Courier New"/>
            <w:b/>
            <w:bCs/>
            <w:szCs w:val="20"/>
          </w:rPr>
          <w:t>Procedure Activity Procedure</w:t>
        </w:r>
      </w:hyperlink>
      <w:r>
        <w:rPr>
          <w:szCs w:val="20"/>
        </w:rPr>
        <w:t xml:space="preserve"> </w:t>
      </w:r>
      <w:r>
        <w:rPr>
          <w:rFonts w:ascii="Courier New" w:hAnsi="Courier New" w:cs="Courier New"/>
          <w:szCs w:val="20"/>
        </w:rPr>
        <w:t>(templateId:2.16.840.1.113883.10.20.22.4.14)</w:t>
      </w:r>
      <w:r>
        <w:rPr>
          <w:szCs w:val="20"/>
        </w:rPr>
        <w:t xml:space="preserve"> (CONF:7896). </w:t>
      </w:r>
    </w:p>
    <w:p w14:paraId="5E6E5693" w14:textId="77777777" w:rsidR="00030CB7" w:rsidRDefault="00030CB7" w:rsidP="003D62A7">
      <w:pPr>
        <w:numPr>
          <w:ilvl w:val="0"/>
          <w:numId w:val="115"/>
        </w:numPr>
        <w:spacing w:after="40" w:line="260" w:lineRule="exact"/>
        <w:rPr>
          <w:szCs w:val="20"/>
        </w:rPr>
      </w:pPr>
      <w:r>
        <w:rPr>
          <w:b/>
          <w:bCs/>
          <w:sz w:val="16"/>
          <w:szCs w:val="16"/>
        </w:rPr>
        <w:t>MAY</w:t>
      </w:r>
      <w:r>
        <w:rPr>
          <w:szCs w:val="20"/>
        </w:rPr>
        <w:t xml:space="preserve"> contain zero or more [0..*] </w:t>
      </w:r>
      <w:r>
        <w:rPr>
          <w:rFonts w:ascii="Courier New" w:hAnsi="Courier New" w:cs="Courier New"/>
          <w:b/>
          <w:bCs/>
          <w:szCs w:val="20"/>
        </w:rPr>
        <w:t>entry</w:t>
      </w:r>
      <w:r>
        <w:rPr>
          <w:szCs w:val="20"/>
        </w:rPr>
        <w:t xml:space="preserve"> (CONF:8017) such that it </w:t>
      </w:r>
    </w:p>
    <w:p w14:paraId="49FC1C05" w14:textId="77777777" w:rsidR="00030CB7" w:rsidRDefault="00030CB7" w:rsidP="003D62A7">
      <w:pPr>
        <w:numPr>
          <w:ilvl w:val="1"/>
          <w:numId w:val="115"/>
        </w:numPr>
        <w:spacing w:after="40" w:line="260" w:lineRule="exact"/>
        <w:rPr>
          <w:szCs w:val="20"/>
        </w:rPr>
      </w:pPr>
      <w:r>
        <w:rPr>
          <w:b/>
          <w:bCs/>
          <w:sz w:val="16"/>
          <w:szCs w:val="16"/>
        </w:rPr>
        <w:t>SHALL</w:t>
      </w:r>
      <w:r>
        <w:rPr>
          <w:szCs w:val="20"/>
        </w:rPr>
        <w:t xml:space="preserve"> contain exactly one [1..1] </w:t>
      </w:r>
      <w:hyperlink w:anchor="CS_ProcedureActivityObservation" w:history="1">
        <w:r>
          <w:rPr>
            <w:rStyle w:val="Hyperlink"/>
            <w:rFonts w:ascii="Courier New" w:hAnsi="Courier New" w:cs="Courier New"/>
            <w:b/>
            <w:bCs/>
            <w:szCs w:val="20"/>
          </w:rPr>
          <w:t>Procedure Activity Observation</w:t>
        </w:r>
      </w:hyperlink>
      <w:r>
        <w:rPr>
          <w:szCs w:val="20"/>
        </w:rPr>
        <w:t xml:space="preserve"> </w:t>
      </w:r>
      <w:r>
        <w:rPr>
          <w:rFonts w:ascii="Courier New" w:hAnsi="Courier New" w:cs="Courier New"/>
          <w:szCs w:val="20"/>
        </w:rPr>
        <w:t>(templateId:2.16.840.1.113883.10.20.22.4.13)</w:t>
      </w:r>
      <w:r>
        <w:rPr>
          <w:szCs w:val="20"/>
        </w:rPr>
        <w:t xml:space="preserve"> (CONF:8018). </w:t>
      </w:r>
    </w:p>
    <w:p w14:paraId="67CBC4C1" w14:textId="77777777" w:rsidR="00030CB7" w:rsidRDefault="00030CB7" w:rsidP="003D62A7">
      <w:pPr>
        <w:numPr>
          <w:ilvl w:val="0"/>
          <w:numId w:val="115"/>
        </w:numPr>
        <w:spacing w:after="40" w:line="260" w:lineRule="exact"/>
        <w:rPr>
          <w:szCs w:val="20"/>
        </w:rPr>
      </w:pPr>
      <w:r>
        <w:rPr>
          <w:b/>
          <w:bCs/>
          <w:sz w:val="16"/>
          <w:szCs w:val="16"/>
        </w:rPr>
        <w:t>MAY</w:t>
      </w:r>
      <w:r>
        <w:rPr>
          <w:szCs w:val="20"/>
        </w:rPr>
        <w:t xml:space="preserve"> contain zero or more [0..*] </w:t>
      </w:r>
      <w:r>
        <w:rPr>
          <w:rFonts w:ascii="Courier New" w:hAnsi="Courier New" w:cs="Courier New"/>
          <w:b/>
          <w:bCs/>
          <w:szCs w:val="20"/>
        </w:rPr>
        <w:t>entry</w:t>
      </w:r>
      <w:r>
        <w:rPr>
          <w:szCs w:val="20"/>
        </w:rPr>
        <w:t xml:space="preserve"> (CONF:8019) such that it </w:t>
      </w:r>
    </w:p>
    <w:p w14:paraId="0F481142" w14:textId="77777777" w:rsidR="00030CB7" w:rsidRDefault="00030CB7" w:rsidP="003D62A7">
      <w:pPr>
        <w:numPr>
          <w:ilvl w:val="1"/>
          <w:numId w:val="115"/>
        </w:numPr>
        <w:spacing w:after="40" w:line="260" w:lineRule="exact"/>
        <w:rPr>
          <w:szCs w:val="20"/>
        </w:rPr>
      </w:pPr>
      <w:r>
        <w:rPr>
          <w:b/>
          <w:bCs/>
          <w:sz w:val="16"/>
          <w:szCs w:val="16"/>
        </w:rPr>
        <w:t>SHALL</w:t>
      </w:r>
      <w:r>
        <w:rPr>
          <w:szCs w:val="20"/>
        </w:rPr>
        <w:t xml:space="preserve"> contain exactly one [1..1] </w:t>
      </w:r>
      <w:hyperlink w:anchor="CS_ProcedureActivityAct" w:history="1">
        <w:r>
          <w:rPr>
            <w:rStyle w:val="Hyperlink"/>
            <w:rFonts w:ascii="Courier New" w:hAnsi="Courier New" w:cs="Courier New"/>
            <w:b/>
            <w:bCs/>
            <w:szCs w:val="20"/>
          </w:rPr>
          <w:t>Procedure Activity Act</w:t>
        </w:r>
      </w:hyperlink>
      <w:r>
        <w:rPr>
          <w:szCs w:val="20"/>
        </w:rPr>
        <w:t xml:space="preserve"> </w:t>
      </w:r>
      <w:r>
        <w:rPr>
          <w:rFonts w:ascii="Courier New" w:hAnsi="Courier New" w:cs="Courier New"/>
          <w:szCs w:val="20"/>
        </w:rPr>
        <w:t>(templateId:2.16.840.1.113883.10.20.22.4.12)</w:t>
      </w:r>
      <w:r>
        <w:rPr>
          <w:szCs w:val="20"/>
        </w:rPr>
        <w:t xml:space="preserve"> (CONF:8020). </w:t>
      </w:r>
    </w:p>
    <w:p w14:paraId="5ACACF17" w14:textId="77777777" w:rsidR="00030CB7" w:rsidRDefault="00030CB7" w:rsidP="003D62A7">
      <w:pPr>
        <w:numPr>
          <w:ilvl w:val="0"/>
          <w:numId w:val="115"/>
        </w:numPr>
        <w:spacing w:after="40" w:line="260" w:lineRule="exact"/>
        <w:rPr>
          <w:szCs w:val="20"/>
        </w:rPr>
      </w:pPr>
      <w:r>
        <w:rPr>
          <w:szCs w:val="20"/>
        </w:rPr>
        <w:t xml:space="preserve">There </w:t>
      </w:r>
      <w:r w:rsidRPr="000F4F25">
        <w:rPr>
          <w:rStyle w:val="keyword"/>
        </w:rPr>
        <w:t>SHALL</w:t>
      </w:r>
      <w:r>
        <w:rPr>
          <w:szCs w:val="20"/>
        </w:rPr>
        <w:t xml:space="preserve"> be at least one procedure, observation or act entry conformant to Procedure Activity Procedure template, Procedure Activity Observation template or Procedure Activity Act template in the Procedure Section. (CONF:8021).</w:t>
      </w:r>
    </w:p>
    <w:p w14:paraId="31779573" w14:textId="77777777" w:rsidR="00075768" w:rsidRDefault="00075768" w:rsidP="00075768">
      <w:pPr>
        <w:pStyle w:val="Heading2nospace"/>
      </w:pPr>
      <w:bookmarkStart w:id="452" w:name="_Required_Sections"/>
      <w:bookmarkStart w:id="453" w:name="_Required_Sections_1"/>
      <w:bookmarkStart w:id="454" w:name="_Toc163893645"/>
      <w:bookmarkStart w:id="455" w:name="_Toc106623683"/>
      <w:bookmarkEnd w:id="452"/>
      <w:bookmarkEnd w:id="453"/>
      <w:r>
        <w:lastRenderedPageBreak/>
        <w:t>Reason for Visit Section</w:t>
      </w:r>
      <w:r w:rsidR="00310AFB" w:rsidRPr="00310AFB">
        <w:t xml:space="preserve"> 29299-5</w:t>
      </w:r>
      <w:bookmarkEnd w:id="454"/>
    </w:p>
    <w:p w14:paraId="53AD2C6D" w14:textId="77777777" w:rsidR="00075768" w:rsidRDefault="00075768" w:rsidP="00075768">
      <w:pPr>
        <w:pStyle w:val="BracketData"/>
        <w:rPr>
          <w:rFonts w:ascii="Bookman Old Style" w:hAnsi="Bookman Old Style"/>
        </w:rPr>
      </w:pPr>
      <w:r>
        <w:rPr>
          <w:rFonts w:ascii="Bookman Old Style" w:hAnsi="Bookman Old Style"/>
        </w:rPr>
        <w:t>[</w:t>
      </w:r>
      <w:r>
        <w:t>component</w:t>
      </w:r>
      <w:r>
        <w:rPr>
          <w:rFonts w:ascii="Bookman Old Style" w:hAnsi="Bookman Old Style"/>
        </w:rPr>
        <w:t xml:space="preserve">: templateId </w:t>
      </w:r>
      <w:r>
        <w:t>2.16.840.1.113883.10.20.22.2.12(open)</w:t>
      </w:r>
      <w:r>
        <w:rPr>
          <w:rFonts w:ascii="Bookman Old Style" w:hAnsi="Bookman Old Style"/>
        </w:rPr>
        <w:t>]</w:t>
      </w:r>
    </w:p>
    <w:p w14:paraId="358E2EA9" w14:textId="77777777" w:rsidR="00BB3169" w:rsidRDefault="005B0F56" w:rsidP="00075768">
      <w:pPr>
        <w:pStyle w:val="BodyText"/>
      </w:pPr>
      <w:r w:rsidRPr="00C971A8">
        <w:t>This section records the patient's the reason for the patient's visit (the provider’s description of the reason for visit).  Local policy determines whether the information is divided into two sections or recorded in one section serving both purposes.</w:t>
      </w:r>
    </w:p>
    <w:p w14:paraId="2AA0D3CD" w14:textId="77777777" w:rsidR="00BB3169" w:rsidRDefault="00BB3169" w:rsidP="003D62A7">
      <w:pPr>
        <w:numPr>
          <w:ilvl w:val="0"/>
          <w:numId w:val="110"/>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2.16.840.1.113883.10.20.22.2.12</w:t>
      </w:r>
      <w:r>
        <w:t xml:space="preserve">" (CONF:7836). </w:t>
      </w:r>
    </w:p>
    <w:p w14:paraId="76EA211B" w14:textId="77777777" w:rsidR="00BB3169" w:rsidRDefault="00BB3169" w:rsidP="003D62A7">
      <w:pPr>
        <w:numPr>
          <w:ilvl w:val="0"/>
          <w:numId w:val="110"/>
        </w:numPr>
        <w:spacing w:after="40" w:line="260" w:lineRule="exact"/>
      </w:pPr>
      <w:r>
        <w:rPr>
          <w:b/>
          <w:bCs/>
          <w:sz w:val="16"/>
          <w:szCs w:val="16"/>
        </w:rPr>
        <w:t>SHALL</w:t>
      </w:r>
      <w:r>
        <w:t xml:space="preserve"> contain exactly one [1..1] </w:t>
      </w:r>
      <w:r>
        <w:rPr>
          <w:rFonts w:ascii="Courier New" w:hAnsi="Courier New"/>
          <w:b/>
          <w:bCs/>
        </w:rPr>
        <w:t>code/@code</w:t>
      </w:r>
      <w:r>
        <w:t xml:space="preserve">="" Reason for Visit (CodeSystem: </w:t>
      </w:r>
      <w:r>
        <w:rPr>
          <w:rFonts w:ascii="Courier New" w:hAnsi="Courier New"/>
        </w:rPr>
        <w:t>2.16.840.1.113883.6.1 LOINC</w:t>
      </w:r>
      <w:r>
        <w:t xml:space="preserve">) (CONF:7837). </w:t>
      </w:r>
    </w:p>
    <w:p w14:paraId="0F050D83" w14:textId="77777777" w:rsidR="00BB3169" w:rsidRDefault="00BB3169" w:rsidP="003D62A7">
      <w:pPr>
        <w:numPr>
          <w:ilvl w:val="0"/>
          <w:numId w:val="110"/>
        </w:numPr>
        <w:spacing w:after="40" w:line="260" w:lineRule="exact"/>
      </w:pPr>
      <w:r>
        <w:rPr>
          <w:b/>
          <w:bCs/>
          <w:sz w:val="16"/>
          <w:szCs w:val="16"/>
        </w:rPr>
        <w:t>SHALL</w:t>
      </w:r>
      <w:r>
        <w:t xml:space="preserve"> contain exactly one [1..1] </w:t>
      </w:r>
      <w:r>
        <w:rPr>
          <w:rFonts w:ascii="Courier New" w:hAnsi="Courier New"/>
          <w:b/>
          <w:bCs/>
        </w:rPr>
        <w:t>title</w:t>
      </w:r>
      <w:r>
        <w:t xml:space="preserve"> (CONF:7838). </w:t>
      </w:r>
    </w:p>
    <w:p w14:paraId="4FE40214" w14:textId="77777777" w:rsidR="00BB3169" w:rsidRDefault="00BB3169" w:rsidP="003D62A7">
      <w:pPr>
        <w:numPr>
          <w:ilvl w:val="0"/>
          <w:numId w:val="110"/>
        </w:numPr>
        <w:spacing w:after="40" w:line="260" w:lineRule="exact"/>
      </w:pPr>
      <w:r>
        <w:rPr>
          <w:b/>
          <w:bCs/>
          <w:sz w:val="16"/>
          <w:szCs w:val="16"/>
        </w:rPr>
        <w:t>SHALL</w:t>
      </w:r>
      <w:r>
        <w:t xml:space="preserve"> contain exactly one [1..1] </w:t>
      </w:r>
      <w:r>
        <w:rPr>
          <w:rFonts w:ascii="Courier New" w:hAnsi="Courier New"/>
          <w:b/>
          <w:bCs/>
        </w:rPr>
        <w:t>text</w:t>
      </w:r>
      <w:r>
        <w:t xml:space="preserve"> (CONF:7839). </w:t>
      </w:r>
    </w:p>
    <w:p w14:paraId="79308889" w14:textId="77777777" w:rsidR="00075768" w:rsidRPr="00075768" w:rsidRDefault="00075768" w:rsidP="00075768">
      <w:pPr>
        <w:pStyle w:val="BodyText"/>
      </w:pPr>
    </w:p>
    <w:p w14:paraId="55F2F6B7" w14:textId="77777777" w:rsidR="003065A3" w:rsidRDefault="00200601" w:rsidP="00CE5ED5">
      <w:pPr>
        <w:pStyle w:val="Heading2"/>
      </w:pPr>
      <w:bookmarkStart w:id="456" w:name="_Results_Section_30954-2"/>
      <w:bookmarkStart w:id="457" w:name="_Results_Section_30954-2_1"/>
      <w:bookmarkStart w:id="458" w:name="_Results_Section_30954-2_2"/>
      <w:bookmarkStart w:id="459" w:name="_Toc163893646"/>
      <w:bookmarkEnd w:id="456"/>
      <w:bookmarkEnd w:id="457"/>
      <w:bookmarkEnd w:id="458"/>
      <w:r>
        <w:t>Results</w:t>
      </w:r>
      <w:r w:rsidR="000F08B6">
        <w:t xml:space="preserve"> Section</w:t>
      </w:r>
      <w:r w:rsidR="00A561CB">
        <w:t xml:space="preserve"> </w:t>
      </w:r>
      <w:r w:rsidR="00A561CB" w:rsidRPr="00A561CB">
        <w:t>30954-2</w:t>
      </w:r>
      <w:bookmarkEnd w:id="459"/>
    </w:p>
    <w:p w14:paraId="64EFA990" w14:textId="77777777" w:rsidR="00200601" w:rsidRPr="009C7C0D" w:rsidRDefault="00200601" w:rsidP="00200601">
      <w:pPr>
        <w:pStyle w:val="BodyText"/>
      </w:pPr>
      <w:r w:rsidRPr="009C7C0D">
        <w:t>Th</w:t>
      </w:r>
      <w:r>
        <w:t xml:space="preserve">e Results section </w:t>
      </w:r>
      <w:r w:rsidRPr="009C7C0D">
        <w:t>contains the results of observations generated by laboratories, imaging procedures, and other procedures. The scope includes hematology, chemistry, serology, virology, toxicology, microbiology, plain x-ray, ultrasound, CT, MRI, angiography, echocardiography, nuclear medicine, pathology, and procedure observations. The section often includes notable results such as abnormal values or relevant trends, and could contain all results for the period of time being documented.</w:t>
      </w:r>
    </w:p>
    <w:p w14:paraId="5948E668" w14:textId="77777777" w:rsidR="00200601" w:rsidRPr="009C7C0D" w:rsidRDefault="00200601" w:rsidP="00200601">
      <w:pPr>
        <w:pStyle w:val="BodyText"/>
      </w:pPr>
      <w:r w:rsidRPr="009C7C0D">
        <w:t>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r>
    </w:p>
    <w:p w14:paraId="5CBC0F9A" w14:textId="77777777" w:rsidR="00200601" w:rsidRPr="009C7C0D" w:rsidRDefault="00200601" w:rsidP="00200601">
      <w:pPr>
        <w:pStyle w:val="BodyText"/>
      </w:pPr>
      <w:r w:rsidRPr="009C7C0D">
        <w:t>Imaging results are typically generated by a clinician reviewing the output of an imaging procedure, such as where a cardiologist reports the left ventricular ejection fraction based on the review of a cardiac echocardiogram.</w:t>
      </w:r>
    </w:p>
    <w:p w14:paraId="35AF6F65" w14:textId="77777777" w:rsidR="00CE5ED5" w:rsidRDefault="00200601" w:rsidP="00200601">
      <w:pPr>
        <w:pStyle w:val="BodyText"/>
      </w:pPr>
      <w:r w:rsidRPr="009C7C0D">
        <w:t>Procedure results are typically generated by a clinician to provide more granular information about component observations made during  a procedure, such as where a gastroenterologist reports the size of a polyp</w:t>
      </w:r>
      <w:r>
        <w:t xml:space="preserve"> observed during a colonoscopy.</w:t>
      </w:r>
    </w:p>
    <w:p w14:paraId="2651577A" w14:textId="77777777" w:rsidR="00CE5ED5" w:rsidRDefault="00CE5ED5" w:rsidP="00CE5ED5">
      <w:pPr>
        <w:pStyle w:val="required-optional"/>
      </w:pPr>
      <w:r w:rsidRPr="00F8049F">
        <w:t>Optional Entries</w:t>
      </w:r>
    </w:p>
    <w:p w14:paraId="1995985F" w14:textId="77777777" w:rsidR="00CE5ED5" w:rsidRPr="003457B4" w:rsidRDefault="00CE5ED5" w:rsidP="00CE5ED5">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2.16.840.1.113883.10.20.21.2.3(open)</w:t>
      </w:r>
      <w:r>
        <w:rPr>
          <w:rFonts w:ascii="Bookman Old Style" w:hAnsi="Bookman Old Style"/>
        </w:rPr>
        <w:t>]</w:t>
      </w:r>
    </w:p>
    <w:p w14:paraId="1B033F11" w14:textId="77777777" w:rsidR="00CE5ED5" w:rsidRDefault="00CE5ED5" w:rsidP="00CE5ED5">
      <w:pPr>
        <w:pStyle w:val="BodyText"/>
      </w:pPr>
      <w:r>
        <w:t xml:space="preserve">The following constraints apply to a </w:t>
      </w:r>
      <w:r w:rsidR="008B62B2">
        <w:t>Results</w:t>
      </w:r>
      <w:r>
        <w:t xml:space="preserve"> section in which entries are not required.</w:t>
      </w:r>
    </w:p>
    <w:p w14:paraId="66973EBF" w14:textId="77777777" w:rsidR="00826173" w:rsidRDefault="00826173" w:rsidP="00826173">
      <w:pPr>
        <w:numPr>
          <w:ilvl w:val="0"/>
          <w:numId w:val="13"/>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2.16.840.1.113883.10.20.22.2.3</w:t>
      </w:r>
      <w:r>
        <w:t xml:space="preserve">" (CONF:7116). </w:t>
      </w:r>
    </w:p>
    <w:p w14:paraId="534F21D7" w14:textId="77777777" w:rsidR="00826173" w:rsidRDefault="00826173" w:rsidP="00826173">
      <w:pPr>
        <w:numPr>
          <w:ilvl w:val="0"/>
          <w:numId w:val="13"/>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30954-2</w:t>
      </w:r>
      <w:r>
        <w:t xml:space="preserve">" Relevant diagnostic tests and/or laboratory data (CodeSystem: </w:t>
      </w:r>
      <w:r>
        <w:rPr>
          <w:rFonts w:ascii="Courier New" w:hAnsi="Courier New"/>
        </w:rPr>
        <w:t>2.16.840.1.113883.6.1 LOINC</w:t>
      </w:r>
      <w:r>
        <w:t xml:space="preserve">) (CONF:7117). </w:t>
      </w:r>
    </w:p>
    <w:p w14:paraId="1DD229FF" w14:textId="77777777" w:rsidR="00826173" w:rsidRPr="000F2B5C" w:rsidRDefault="00826173" w:rsidP="00826173">
      <w:pPr>
        <w:numPr>
          <w:ilvl w:val="0"/>
          <w:numId w:val="13"/>
        </w:numPr>
        <w:spacing w:after="40" w:line="260" w:lineRule="exact"/>
        <w:rPr>
          <w:i/>
          <w:color w:val="2A9239"/>
        </w:rPr>
      </w:pPr>
      <w:r w:rsidRPr="000F2B5C">
        <w:rPr>
          <w:b/>
          <w:bCs/>
          <w:i/>
          <w:color w:val="2A9239"/>
          <w:sz w:val="16"/>
          <w:szCs w:val="16"/>
        </w:rPr>
        <w:t>SHALL</w:t>
      </w:r>
      <w:r w:rsidRPr="000F2B5C">
        <w:rPr>
          <w:i/>
          <w:color w:val="2A9239"/>
        </w:rPr>
        <w:t xml:space="preserve"> contain exactly one [1..1] </w:t>
      </w:r>
      <w:r w:rsidRPr="000F2B5C">
        <w:rPr>
          <w:rFonts w:ascii="Courier New" w:hAnsi="Courier New"/>
          <w:b/>
          <w:bCs/>
          <w:i/>
          <w:color w:val="2A9239"/>
        </w:rPr>
        <w:t>text</w:t>
      </w:r>
      <w:r w:rsidRPr="000F2B5C">
        <w:rPr>
          <w:i/>
          <w:color w:val="2A9239"/>
        </w:rPr>
        <w:t xml:space="preserve"> (CONF:7118). </w:t>
      </w:r>
    </w:p>
    <w:p w14:paraId="22A1DCE7" w14:textId="77777777" w:rsidR="00826173" w:rsidRPr="000F2B5C" w:rsidRDefault="00826173" w:rsidP="00826173">
      <w:pPr>
        <w:numPr>
          <w:ilvl w:val="0"/>
          <w:numId w:val="13"/>
        </w:numPr>
        <w:spacing w:after="40" w:line="260" w:lineRule="exact"/>
        <w:rPr>
          <w:i/>
          <w:color w:val="2A9239"/>
        </w:rPr>
      </w:pPr>
      <w:r w:rsidRPr="000F2B5C">
        <w:rPr>
          <w:b/>
          <w:bCs/>
          <w:i/>
          <w:color w:val="2A9239"/>
          <w:sz w:val="16"/>
          <w:szCs w:val="16"/>
        </w:rPr>
        <w:t>SHOULD</w:t>
      </w:r>
      <w:r w:rsidRPr="000F2B5C">
        <w:rPr>
          <w:i/>
          <w:color w:val="2A9239"/>
        </w:rPr>
        <w:t xml:space="preserve"> contain at least one [1..*] </w:t>
      </w:r>
      <w:r w:rsidRPr="000F2B5C">
        <w:rPr>
          <w:rFonts w:ascii="Courier New" w:hAnsi="Courier New"/>
          <w:b/>
          <w:bCs/>
          <w:i/>
          <w:color w:val="2A9239"/>
        </w:rPr>
        <w:t>entry</w:t>
      </w:r>
      <w:r w:rsidRPr="000F2B5C">
        <w:rPr>
          <w:i/>
          <w:color w:val="2A9239"/>
        </w:rPr>
        <w:t xml:space="preserve"> (CONF:7119) such that it </w:t>
      </w:r>
    </w:p>
    <w:p w14:paraId="36A44569" w14:textId="77777777" w:rsidR="00826173" w:rsidRPr="000F2B5C" w:rsidRDefault="00826173" w:rsidP="00826173">
      <w:pPr>
        <w:numPr>
          <w:ilvl w:val="1"/>
          <w:numId w:val="13"/>
        </w:numPr>
        <w:spacing w:after="40" w:line="260" w:lineRule="exact"/>
        <w:rPr>
          <w:i/>
          <w:color w:val="2A9239"/>
        </w:rPr>
      </w:pPr>
      <w:r w:rsidRPr="000F2B5C">
        <w:rPr>
          <w:b/>
          <w:bCs/>
          <w:i/>
          <w:color w:val="2A9239"/>
          <w:sz w:val="16"/>
          <w:szCs w:val="16"/>
        </w:rPr>
        <w:lastRenderedPageBreak/>
        <w:t>SHALL</w:t>
      </w:r>
      <w:r w:rsidRPr="000F2B5C">
        <w:rPr>
          <w:i/>
          <w:color w:val="2A9239"/>
        </w:rPr>
        <w:t xml:space="preserve"> contain exactly one [1..1] </w:t>
      </w:r>
      <w:hyperlink w:anchor="CS_ResultOrganizer" w:history="1">
        <w:r w:rsidRPr="000F2B5C">
          <w:rPr>
            <w:rStyle w:val="Hyperlink"/>
            <w:rFonts w:ascii="Courier New" w:hAnsi="Courier New"/>
            <w:b/>
            <w:bCs/>
            <w:i/>
            <w:color w:val="2A9239"/>
          </w:rPr>
          <w:t>Result Organizer</w:t>
        </w:r>
      </w:hyperlink>
      <w:r w:rsidRPr="000F2B5C">
        <w:rPr>
          <w:i/>
          <w:color w:val="2A9239"/>
        </w:rPr>
        <w:t xml:space="preserve"> </w:t>
      </w:r>
      <w:r w:rsidRPr="000F2B5C">
        <w:rPr>
          <w:rFonts w:ascii="Courier New" w:hAnsi="Courier New"/>
          <w:i/>
          <w:color w:val="2A9239"/>
        </w:rPr>
        <w:t>(templateId:2.16.840.1.113883.10.20.22.4.1)</w:t>
      </w:r>
      <w:r w:rsidRPr="000F2B5C">
        <w:rPr>
          <w:i/>
          <w:color w:val="2A9239"/>
        </w:rPr>
        <w:t xml:space="preserve"> (CONF:7120). </w:t>
      </w:r>
    </w:p>
    <w:p w14:paraId="5707AF86" w14:textId="77777777" w:rsidR="008B7F63" w:rsidRPr="00F8049F" w:rsidRDefault="008B7F63" w:rsidP="008B7F63">
      <w:pPr>
        <w:pStyle w:val="required-optional"/>
      </w:pPr>
      <w:r>
        <w:t>Required</w:t>
      </w:r>
      <w:r w:rsidRPr="00F8049F">
        <w:t xml:space="preserve"> Entries</w:t>
      </w:r>
    </w:p>
    <w:p w14:paraId="5CE59479" w14:textId="77777777" w:rsidR="008B7F63" w:rsidRPr="003065A3" w:rsidRDefault="008B7F63" w:rsidP="008B7F63">
      <w:pPr>
        <w:pStyle w:val="BracketData"/>
      </w:pPr>
      <w:r>
        <w:rPr>
          <w:rFonts w:ascii="Bookman Old Style" w:hAnsi="Bookman Old Style"/>
        </w:rPr>
        <w:t>[</w:t>
      </w:r>
      <w:r>
        <w:t>component</w:t>
      </w:r>
      <w:r>
        <w:rPr>
          <w:rFonts w:ascii="Bookman Old Style" w:hAnsi="Bookman Old Style"/>
        </w:rPr>
        <w:t xml:space="preserve">: templateId </w:t>
      </w:r>
      <w:r>
        <w:t>2.16.840.1.113883.10.20.21.2.3.1(open)</w:t>
      </w:r>
      <w:r>
        <w:rPr>
          <w:rFonts w:ascii="Bookman Old Style" w:hAnsi="Bookman Old Style"/>
        </w:rPr>
        <w:t>]</w:t>
      </w:r>
    </w:p>
    <w:p w14:paraId="6E7DDC44" w14:textId="77777777" w:rsidR="008B7F63" w:rsidRDefault="008B7F63" w:rsidP="008B7F63">
      <w:pPr>
        <w:pStyle w:val="BodyText"/>
      </w:pPr>
      <w:r>
        <w:t>The following constraints apply to a Results section in which entries are required.</w:t>
      </w:r>
    </w:p>
    <w:p w14:paraId="6D7815A3" w14:textId="77777777" w:rsidR="008B7F63" w:rsidRDefault="008B7F63" w:rsidP="008B7F63">
      <w:pPr>
        <w:numPr>
          <w:ilvl w:val="0"/>
          <w:numId w:val="14"/>
        </w:numPr>
        <w:spacing w:after="40" w:line="260" w:lineRule="exact"/>
      </w:pPr>
      <w:r>
        <w:t>Conforms to Results Section (optional entries) Template (</w:t>
      </w:r>
      <w:r w:rsidRPr="008B7F63">
        <w:rPr>
          <w:rStyle w:val="XMLname"/>
        </w:rPr>
        <w:t>templateId: 2.16.840.1.113883.10.20.22.2.3</w:t>
      </w:r>
      <w:r>
        <w:t>).</w:t>
      </w:r>
    </w:p>
    <w:p w14:paraId="32E2EEA6" w14:textId="77777777" w:rsidR="008B7F63" w:rsidRDefault="008B7F63" w:rsidP="008B7F63">
      <w:pPr>
        <w:numPr>
          <w:ilvl w:val="0"/>
          <w:numId w:val="14"/>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2.16.840.1.113883.10.20.22.2.3.1</w:t>
      </w:r>
      <w:r>
        <w:t xml:space="preserve">" (CONF:7108). </w:t>
      </w:r>
    </w:p>
    <w:p w14:paraId="46EA2774" w14:textId="77777777" w:rsidR="008B7F63" w:rsidRDefault="008B7F63" w:rsidP="008B7F63">
      <w:pPr>
        <w:numPr>
          <w:ilvl w:val="0"/>
          <w:numId w:val="14"/>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30954-2</w:t>
      </w:r>
      <w:r>
        <w:t xml:space="preserve">" Relevant diagnostic tests and/or laboratory data (CodeSystem: </w:t>
      </w:r>
      <w:r>
        <w:rPr>
          <w:rFonts w:ascii="Courier New" w:hAnsi="Courier New"/>
        </w:rPr>
        <w:t>2.16.840.1.113883.6.1 LOINC</w:t>
      </w:r>
      <w:r>
        <w:t xml:space="preserve">) (CONF:7110). </w:t>
      </w:r>
    </w:p>
    <w:p w14:paraId="1FF85C1E" w14:textId="77777777" w:rsidR="008B7F63" w:rsidRPr="003554DB" w:rsidRDefault="008B7F63" w:rsidP="008B7F63">
      <w:pPr>
        <w:numPr>
          <w:ilvl w:val="0"/>
          <w:numId w:val="14"/>
        </w:numPr>
        <w:spacing w:after="40" w:line="260" w:lineRule="exact"/>
        <w:rPr>
          <w:i/>
          <w:color w:val="2A9239"/>
        </w:rPr>
      </w:pPr>
      <w:r w:rsidRPr="003554DB">
        <w:rPr>
          <w:b/>
          <w:bCs/>
          <w:i/>
          <w:color w:val="2A9239"/>
          <w:sz w:val="16"/>
          <w:szCs w:val="16"/>
        </w:rPr>
        <w:t>SHALL</w:t>
      </w:r>
      <w:r w:rsidRPr="003554DB">
        <w:rPr>
          <w:i/>
          <w:color w:val="2A9239"/>
        </w:rPr>
        <w:t xml:space="preserve"> contain exactly one [1..1] </w:t>
      </w:r>
      <w:r w:rsidRPr="003554DB">
        <w:rPr>
          <w:rFonts w:ascii="Courier New" w:hAnsi="Courier New"/>
          <w:b/>
          <w:bCs/>
          <w:i/>
          <w:color w:val="2A9239"/>
        </w:rPr>
        <w:t>text</w:t>
      </w:r>
      <w:r w:rsidRPr="003554DB">
        <w:rPr>
          <w:i/>
          <w:color w:val="2A9239"/>
        </w:rPr>
        <w:t xml:space="preserve"> (CONF:7111). </w:t>
      </w:r>
    </w:p>
    <w:p w14:paraId="15F2AF9C" w14:textId="77777777" w:rsidR="008B7F63" w:rsidRPr="003554DB" w:rsidRDefault="008B7F63" w:rsidP="008B7F63">
      <w:pPr>
        <w:numPr>
          <w:ilvl w:val="0"/>
          <w:numId w:val="14"/>
        </w:numPr>
        <w:spacing w:after="40" w:line="260" w:lineRule="exact"/>
        <w:rPr>
          <w:i/>
          <w:color w:val="2A9239"/>
        </w:rPr>
      </w:pPr>
      <w:r w:rsidRPr="003554DB">
        <w:rPr>
          <w:b/>
          <w:bCs/>
          <w:i/>
          <w:color w:val="2A9239"/>
          <w:sz w:val="16"/>
          <w:szCs w:val="16"/>
        </w:rPr>
        <w:t>SHALL</w:t>
      </w:r>
      <w:r w:rsidRPr="003554DB">
        <w:rPr>
          <w:i/>
          <w:color w:val="2A9239"/>
        </w:rPr>
        <w:t xml:space="preserve"> contain at least one [1..*] </w:t>
      </w:r>
      <w:r w:rsidRPr="003554DB">
        <w:rPr>
          <w:rFonts w:ascii="Courier New" w:hAnsi="Courier New"/>
          <w:b/>
          <w:bCs/>
          <w:i/>
          <w:color w:val="2A9239"/>
        </w:rPr>
        <w:t>entry</w:t>
      </w:r>
      <w:r w:rsidRPr="003554DB">
        <w:rPr>
          <w:i/>
          <w:color w:val="2A9239"/>
        </w:rPr>
        <w:t xml:space="preserve"> (CONF:7112) such that it </w:t>
      </w:r>
    </w:p>
    <w:p w14:paraId="1A47BCCE" w14:textId="77777777" w:rsidR="008B7F63" w:rsidRPr="003554DB" w:rsidRDefault="008B7F63" w:rsidP="008B7F63">
      <w:pPr>
        <w:numPr>
          <w:ilvl w:val="1"/>
          <w:numId w:val="14"/>
        </w:numPr>
        <w:spacing w:after="40" w:line="260" w:lineRule="exact"/>
        <w:rPr>
          <w:i/>
          <w:color w:val="2A9239"/>
        </w:rPr>
      </w:pPr>
      <w:r w:rsidRPr="003554DB">
        <w:rPr>
          <w:b/>
          <w:bCs/>
          <w:i/>
          <w:color w:val="2A9239"/>
          <w:sz w:val="16"/>
          <w:szCs w:val="16"/>
        </w:rPr>
        <w:t>SHALL</w:t>
      </w:r>
      <w:r w:rsidRPr="003554DB">
        <w:rPr>
          <w:i/>
          <w:color w:val="2A9239"/>
        </w:rPr>
        <w:t xml:space="preserve"> contain exactly one [1..1] </w:t>
      </w:r>
      <w:hyperlink w:anchor="CS_ResultOrganizer" w:history="1">
        <w:r w:rsidRPr="003554DB">
          <w:rPr>
            <w:rStyle w:val="Hyperlink"/>
            <w:rFonts w:ascii="Courier New" w:hAnsi="Courier New"/>
            <w:b/>
            <w:bCs/>
            <w:i/>
            <w:color w:val="2A9239"/>
          </w:rPr>
          <w:t>Result Organizer</w:t>
        </w:r>
      </w:hyperlink>
      <w:r w:rsidRPr="003554DB">
        <w:rPr>
          <w:i/>
          <w:color w:val="2A9239"/>
        </w:rPr>
        <w:t xml:space="preserve"> </w:t>
      </w:r>
      <w:r w:rsidRPr="003554DB">
        <w:rPr>
          <w:rFonts w:ascii="Courier New" w:hAnsi="Courier New"/>
          <w:i/>
          <w:color w:val="2A9239"/>
        </w:rPr>
        <w:t>(templateId:2.16.840.1.113883.10.20.22.4.1)</w:t>
      </w:r>
      <w:r w:rsidRPr="003554DB">
        <w:rPr>
          <w:i/>
          <w:color w:val="2A9239"/>
        </w:rPr>
        <w:t xml:space="preserve"> (CONF:7113). </w:t>
      </w:r>
    </w:p>
    <w:p w14:paraId="4D22E91A" w14:textId="77777777" w:rsidR="00356731" w:rsidRDefault="00356731" w:rsidP="00200601">
      <w:pPr>
        <w:pStyle w:val="BodyText"/>
      </w:pPr>
    </w:p>
    <w:p w14:paraId="4F55621C" w14:textId="77777777" w:rsidR="00171EC2" w:rsidRDefault="00171EC2" w:rsidP="00171EC2">
      <w:pPr>
        <w:pStyle w:val="Heading3nospace"/>
      </w:pPr>
      <w:r>
        <w:t>Developer Notes</w:t>
      </w:r>
    </w:p>
    <w:p w14:paraId="19A1B9F2" w14:textId="77777777" w:rsidR="00171EC2" w:rsidRDefault="00171EC2" w:rsidP="00200601">
      <w:pPr>
        <w:pStyle w:val="BodyText"/>
      </w:pPr>
      <w:r>
        <w:t xml:space="preserve">The Developer Notes below are </w:t>
      </w:r>
      <w:r w:rsidRPr="000D036B">
        <w:rPr>
          <w:i/>
        </w:rPr>
        <w:t>informational only</w:t>
      </w:r>
      <w:r>
        <w:t xml:space="preserve"> and are not part of the normative standard.</w:t>
      </w:r>
    </w:p>
    <w:p w14:paraId="6C67305C" w14:textId="77777777" w:rsidR="00B2026E" w:rsidRPr="00B2026E" w:rsidRDefault="00B2026E" w:rsidP="00200601">
      <w:pPr>
        <w:pStyle w:val="BodyText"/>
        <w:rPr>
          <w:b/>
        </w:rPr>
      </w:pPr>
      <w:r w:rsidRPr="00B2026E">
        <w:rPr>
          <w:b/>
        </w:rPr>
        <w:t>Context</w:t>
      </w:r>
    </w:p>
    <w:p w14:paraId="4DB72325" w14:textId="77777777" w:rsidR="00B2026E" w:rsidRDefault="00B2026E" w:rsidP="00200601">
      <w:pPr>
        <w:pStyle w:val="BodyText"/>
      </w:pPr>
      <w:r>
        <w:t>The Results Section’s possible contexts are shown below.</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B2026E" w14:paraId="0F7EC8CA" w14:textId="77777777" w:rsidTr="001D0918">
        <w:tc>
          <w:tcPr>
            <w:tcW w:w="4428" w:type="dxa"/>
            <w:shd w:val="clear" w:color="auto" w:fill="99CCFF"/>
          </w:tcPr>
          <w:p w14:paraId="05CC27AC" w14:textId="77777777" w:rsidR="00B2026E" w:rsidRDefault="00B2026E" w:rsidP="001D0918">
            <w:pPr>
              <w:pStyle w:val="BodyText"/>
              <w:ind w:left="0"/>
              <w:jc w:val="center"/>
            </w:pPr>
            <w:r>
              <w:t>Contained by Documents</w:t>
            </w:r>
          </w:p>
        </w:tc>
        <w:tc>
          <w:tcPr>
            <w:tcW w:w="4428" w:type="dxa"/>
            <w:shd w:val="clear" w:color="auto" w:fill="99CCFF"/>
          </w:tcPr>
          <w:p w14:paraId="041AB42D" w14:textId="77777777" w:rsidR="00B2026E" w:rsidRDefault="00B2026E" w:rsidP="001D0918">
            <w:pPr>
              <w:pStyle w:val="BodyText"/>
              <w:ind w:left="0"/>
              <w:jc w:val="center"/>
            </w:pPr>
            <w:r>
              <w:t>Contains Entries</w:t>
            </w:r>
          </w:p>
        </w:tc>
      </w:tr>
      <w:tr w:rsidR="00B2026E" w14:paraId="0DB763A1" w14:textId="77777777" w:rsidTr="001D0918">
        <w:tc>
          <w:tcPr>
            <w:tcW w:w="4428" w:type="dxa"/>
            <w:shd w:val="clear" w:color="auto" w:fill="auto"/>
          </w:tcPr>
          <w:p w14:paraId="0DE9A7D5" w14:textId="77777777" w:rsidR="00B2026E" w:rsidRDefault="00D61323" w:rsidP="001D0918">
            <w:pPr>
              <w:pStyle w:val="BodyText"/>
              <w:ind w:left="0"/>
            </w:pPr>
            <w:hyperlink w:anchor="Doc_CCD" w:history="1">
              <w:r w:rsidR="00B2026E" w:rsidRPr="001D0918">
                <w:rPr>
                  <w:rStyle w:val="Hyperlink"/>
                  <w:rFonts w:cs="Times New Roman"/>
                  <w:lang w:eastAsia="en-US"/>
                </w:rPr>
                <w:t>CCD</w:t>
              </w:r>
            </w:hyperlink>
            <w:r w:rsidR="00B2026E">
              <w:t xml:space="preserve"> (Required)</w:t>
            </w:r>
          </w:p>
          <w:p w14:paraId="57D83D91" w14:textId="77777777" w:rsidR="00B2026E" w:rsidRDefault="00D61323" w:rsidP="001D0918">
            <w:pPr>
              <w:pStyle w:val="BodyText"/>
              <w:ind w:left="0"/>
            </w:pPr>
            <w:hyperlink w:anchor="Doc_HandPNote" w:history="1">
              <w:r w:rsidR="00B2026E" w:rsidRPr="001D0918">
                <w:rPr>
                  <w:rStyle w:val="Hyperlink"/>
                  <w:rFonts w:cs="Times New Roman"/>
                  <w:lang w:eastAsia="en-US"/>
                </w:rPr>
                <w:t>History &amp; Physical</w:t>
              </w:r>
            </w:hyperlink>
            <w:r w:rsidR="00B2026E">
              <w:t xml:space="preserve"> (Required)</w:t>
            </w:r>
          </w:p>
          <w:p w14:paraId="1DBEBD71" w14:textId="77777777" w:rsidR="00B2026E" w:rsidRDefault="00D61323" w:rsidP="001D0918">
            <w:pPr>
              <w:pStyle w:val="BodyText"/>
              <w:ind w:left="0"/>
            </w:pPr>
            <w:hyperlink w:anchor="Doc_ProgressNote" w:history="1">
              <w:r w:rsidR="00B2026E" w:rsidRPr="001D0918">
                <w:rPr>
                  <w:rStyle w:val="Hyperlink"/>
                  <w:rFonts w:cs="Times New Roman"/>
                  <w:lang w:eastAsia="en-US"/>
                </w:rPr>
                <w:t>Progress Note</w:t>
              </w:r>
            </w:hyperlink>
            <w:r w:rsidR="00B2026E">
              <w:t xml:space="preserve"> (Optional)</w:t>
            </w:r>
          </w:p>
        </w:tc>
        <w:tc>
          <w:tcPr>
            <w:tcW w:w="4428" w:type="dxa"/>
            <w:shd w:val="clear" w:color="auto" w:fill="auto"/>
          </w:tcPr>
          <w:p w14:paraId="397662C1" w14:textId="77777777" w:rsidR="00B2026E" w:rsidRDefault="00D61323" w:rsidP="001D0918">
            <w:pPr>
              <w:pStyle w:val="BodyText"/>
              <w:ind w:left="0"/>
            </w:pPr>
            <w:hyperlink w:anchor="CS_ResultOrganizer" w:history="1">
              <w:r w:rsidR="003554DB" w:rsidRPr="001D0918">
                <w:rPr>
                  <w:rStyle w:val="Hyperlink"/>
                  <w:rFonts w:cs="Times New Roman"/>
                  <w:lang w:eastAsia="en-US"/>
                </w:rPr>
                <w:t>Results Organizer</w:t>
              </w:r>
            </w:hyperlink>
          </w:p>
        </w:tc>
      </w:tr>
    </w:tbl>
    <w:p w14:paraId="4F75BEFA" w14:textId="77777777" w:rsidR="00B2026E" w:rsidRDefault="00B2026E" w:rsidP="00200601">
      <w:pPr>
        <w:pStyle w:val="BodyText"/>
      </w:pPr>
    </w:p>
    <w:p w14:paraId="732C4C17" w14:textId="110DCCB6" w:rsidR="0089072F" w:rsidRPr="0089072F" w:rsidRDefault="0089072F" w:rsidP="00200601">
      <w:pPr>
        <w:pStyle w:val="BodyText"/>
        <w:rPr>
          <w:b/>
        </w:rPr>
      </w:pPr>
      <w:r w:rsidRPr="0089072F">
        <w:rPr>
          <w:b/>
        </w:rPr>
        <w:t xml:space="preserve">UML </w:t>
      </w:r>
      <w:r w:rsidR="00D61323">
        <w:rPr>
          <w:b/>
        </w:rPr>
        <w:t>Class Diagram</w:t>
      </w:r>
      <w:bookmarkStart w:id="460" w:name="_GoBack"/>
      <w:bookmarkEnd w:id="460"/>
    </w:p>
    <w:p w14:paraId="0570154E" w14:textId="4AE4C4F7" w:rsidR="0089072F" w:rsidRDefault="0090521D" w:rsidP="00200601">
      <w:pPr>
        <w:pStyle w:val="BodyText"/>
      </w:pPr>
      <w:r>
        <w:t>The UML Class diagram for the Results Section is shown below.</w:t>
      </w:r>
    </w:p>
    <w:p w14:paraId="5D8683D6" w14:textId="77777777" w:rsidR="0090521D" w:rsidRDefault="0090521D" w:rsidP="00200601">
      <w:pPr>
        <w:pStyle w:val="BodyText"/>
      </w:pPr>
    </w:p>
    <w:p w14:paraId="0C7C9F22" w14:textId="77777777" w:rsidR="0090521D" w:rsidRDefault="0090521D" w:rsidP="00200601">
      <w:pPr>
        <w:pStyle w:val="BodyText"/>
      </w:pPr>
    </w:p>
    <w:p w14:paraId="23F18E88" w14:textId="77777777" w:rsidR="0090521D" w:rsidRDefault="0090521D" w:rsidP="00200601">
      <w:pPr>
        <w:pStyle w:val="BodyText"/>
      </w:pPr>
    </w:p>
    <w:p w14:paraId="577AD2AF" w14:textId="46F3C3CF" w:rsidR="0090521D" w:rsidRDefault="00CE035E" w:rsidP="00200601">
      <w:pPr>
        <w:pStyle w:val="BodyText"/>
      </w:pPr>
      <w:r w:rsidRPr="00CE035E">
        <w:lastRenderedPageBreak/>
        <w:drawing>
          <wp:anchor distT="0" distB="0" distL="114300" distR="114300" simplePos="0" relativeHeight="251661824" behindDoc="0" locked="0" layoutInCell="1" allowOverlap="1" wp14:anchorId="05E30167" wp14:editId="030DE416">
            <wp:simplePos x="0" y="0"/>
            <wp:positionH relativeFrom="column">
              <wp:posOffset>0</wp:posOffset>
            </wp:positionH>
            <wp:positionV relativeFrom="paragraph">
              <wp:posOffset>0</wp:posOffset>
            </wp:positionV>
            <wp:extent cx="5942330" cy="7388860"/>
            <wp:effectExtent l="0" t="0" r="1270" b="2540"/>
            <wp:wrapThrough wrapText="bothSides">
              <wp:wrapPolygon edited="0">
                <wp:start x="0" y="0"/>
                <wp:lineTo x="0" y="21533"/>
                <wp:lineTo x="21512" y="21533"/>
                <wp:lineTo x="21512" y="0"/>
                <wp:lineTo x="0" y="0"/>
              </wp:wrapPolygon>
            </wp:wrapThrough>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2330" cy="7388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A74039" w14:textId="19F9A791" w:rsidR="007136B6" w:rsidRDefault="0090521D" w:rsidP="002F20A6">
      <w:pPr>
        <w:pStyle w:val="BodyText"/>
        <w:jc w:val="center"/>
        <w:rPr>
          <w:b/>
        </w:rPr>
      </w:pPr>
      <w:r w:rsidRPr="0090521D">
        <w:rPr>
          <w:b/>
        </w:rPr>
        <w:t>Results Section UML Class Diagra</w:t>
      </w:r>
      <w:r w:rsidR="002F20A6">
        <w:rPr>
          <w:b/>
        </w:rPr>
        <w:t>m</w:t>
      </w:r>
    </w:p>
    <w:p w14:paraId="76E067C3" w14:textId="77777777" w:rsidR="002F20A6" w:rsidRPr="002F20A6" w:rsidRDefault="002F20A6" w:rsidP="002F20A6">
      <w:pPr>
        <w:pStyle w:val="BodyText"/>
        <w:jc w:val="center"/>
        <w:rPr>
          <w:b/>
        </w:rPr>
      </w:pPr>
    </w:p>
    <w:p w14:paraId="47B4D888" w14:textId="0506B7EC" w:rsidR="00171EC2" w:rsidRDefault="00171EC2" w:rsidP="00200601">
      <w:pPr>
        <w:pStyle w:val="BodyText"/>
        <w:rPr>
          <w:b/>
        </w:rPr>
      </w:pPr>
      <w:r w:rsidRPr="00171EC2">
        <w:rPr>
          <w:b/>
        </w:rPr>
        <w:t xml:space="preserve">Application </w:t>
      </w:r>
      <w:r w:rsidR="0090521D">
        <w:rPr>
          <w:b/>
        </w:rPr>
        <w:t>Programming</w:t>
      </w:r>
      <w:r w:rsidRPr="00171EC2">
        <w:rPr>
          <w:b/>
        </w:rPr>
        <w:t xml:space="preserve"> Interface (API)</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787A15" w14:paraId="5F90D057" w14:textId="77777777" w:rsidTr="001D0918">
        <w:tc>
          <w:tcPr>
            <w:tcW w:w="8856" w:type="dxa"/>
            <w:shd w:val="clear" w:color="auto" w:fill="99CCFF"/>
          </w:tcPr>
          <w:p w14:paraId="7FE3C1DA" w14:textId="77777777" w:rsidR="00787A15" w:rsidRDefault="00787A15" w:rsidP="001D0918">
            <w:pPr>
              <w:pStyle w:val="BodyText"/>
              <w:ind w:left="0"/>
            </w:pPr>
            <w:r>
              <w:t>Constructor Summary</w:t>
            </w:r>
          </w:p>
        </w:tc>
      </w:tr>
      <w:tr w:rsidR="00787A15" w14:paraId="6DB9EB3D" w14:textId="77777777" w:rsidTr="001D0918">
        <w:tc>
          <w:tcPr>
            <w:tcW w:w="8856" w:type="dxa"/>
            <w:shd w:val="clear" w:color="auto" w:fill="auto"/>
          </w:tcPr>
          <w:p w14:paraId="51957518" w14:textId="65D366C1" w:rsidR="00787A15" w:rsidRDefault="00D61323" w:rsidP="001D0918">
            <w:pPr>
              <w:pStyle w:val="BodyText"/>
              <w:ind w:left="0"/>
            </w:pPr>
            <w:hyperlink w:anchor="_Results_Section_30954-2_1" w:history="1">
              <w:r w:rsidR="00787A15" w:rsidRPr="008B52EB">
                <w:rPr>
                  <w:rStyle w:val="Hyperlink"/>
                  <w:rFonts w:cs="Times New Roman"/>
                  <w:lang w:eastAsia="en-US"/>
                </w:rPr>
                <w:t>ResultsSection</w:t>
              </w:r>
            </w:hyperlink>
            <w:r w:rsidR="00787A15">
              <w:t xml:space="preserve"> (</w:t>
            </w:r>
            <w:hyperlink r:id="rId56" w:anchor="dt-ST" w:history="1">
              <w:r w:rsidR="00787A15" w:rsidRPr="001D0918">
                <w:rPr>
                  <w:rStyle w:val="Hyperlink"/>
                  <w:rFonts w:cs="Times New Roman"/>
                  <w:lang w:eastAsia="en-US"/>
                </w:rPr>
                <w:t>ST</w:t>
              </w:r>
            </w:hyperlink>
            <w:r w:rsidR="00787A15">
              <w:t xml:space="preserve"> </w:t>
            </w:r>
            <w:r w:rsidR="00F931C9" w:rsidRPr="001D0918">
              <w:rPr>
                <w:rFonts w:ascii="Courier New" w:hAnsi="Courier New"/>
                <w:b/>
                <w:bCs/>
                <w:i/>
                <w:color w:val="2A9239"/>
              </w:rPr>
              <w:t>text</w:t>
            </w:r>
            <w:r w:rsidR="00787A15">
              <w:t xml:space="preserve">, </w:t>
            </w:r>
            <w:hyperlink w:anchor="CS_ResultOrganizer" w:history="1">
              <w:r w:rsidR="00787A15" w:rsidRPr="00AB2570">
                <w:rPr>
                  <w:rStyle w:val="Hyperlink"/>
                  <w:rFonts w:cs="Times New Roman"/>
                  <w:lang w:eastAsia="en-US"/>
                </w:rPr>
                <w:t>ResultOrganize</w:t>
              </w:r>
              <w:r w:rsidR="00AB2570" w:rsidRPr="00AB2570">
                <w:rPr>
                  <w:rStyle w:val="Hyperlink"/>
                  <w:rFonts w:cs="Times New Roman"/>
                  <w:lang w:eastAsia="en-US"/>
                </w:rPr>
                <w:t>rEntry</w:t>
              </w:r>
            </w:hyperlink>
            <w:r w:rsidR="00325FFD">
              <w:t xml:space="preserve"> </w:t>
            </w:r>
            <w:r w:rsidR="00F931C9" w:rsidRPr="001D0918">
              <w:rPr>
                <w:rFonts w:ascii="Courier New" w:hAnsi="Courier New"/>
                <w:b/>
                <w:bCs/>
                <w:i/>
                <w:color w:val="2A9239"/>
              </w:rPr>
              <w:t>entry</w:t>
            </w:r>
            <w:r w:rsidR="00787A15">
              <w:t>)</w:t>
            </w:r>
          </w:p>
        </w:tc>
      </w:tr>
    </w:tbl>
    <w:p w14:paraId="108274FB" w14:textId="77777777" w:rsidR="00787A15" w:rsidRPr="00171EC2" w:rsidRDefault="00787A15" w:rsidP="00200601">
      <w:pPr>
        <w:pStyle w:val="BodyText"/>
        <w:rPr>
          <w:b/>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6048"/>
      </w:tblGrid>
      <w:tr w:rsidR="00C15CF0" w14:paraId="45DFCEC2" w14:textId="77777777" w:rsidTr="001D0918">
        <w:tc>
          <w:tcPr>
            <w:tcW w:w="8856" w:type="dxa"/>
            <w:gridSpan w:val="2"/>
            <w:shd w:val="clear" w:color="auto" w:fill="99CCFF"/>
          </w:tcPr>
          <w:p w14:paraId="77CE715C" w14:textId="77777777" w:rsidR="00C15CF0" w:rsidRDefault="00C15CF0" w:rsidP="001D0918">
            <w:pPr>
              <w:pStyle w:val="BodyText"/>
              <w:ind w:left="0"/>
            </w:pPr>
            <w:r>
              <w:t>Method Summary</w:t>
            </w:r>
          </w:p>
        </w:tc>
      </w:tr>
      <w:tr w:rsidR="00C15CF0" w14:paraId="7B595B36" w14:textId="77777777" w:rsidTr="001D0918">
        <w:tc>
          <w:tcPr>
            <w:tcW w:w="2808" w:type="dxa"/>
            <w:shd w:val="clear" w:color="auto" w:fill="auto"/>
          </w:tcPr>
          <w:p w14:paraId="360BB787" w14:textId="57394740" w:rsidR="00C15CF0" w:rsidRDefault="00D61323" w:rsidP="001D0918">
            <w:pPr>
              <w:pStyle w:val="BodyText"/>
              <w:ind w:left="0"/>
              <w:jc w:val="right"/>
            </w:pPr>
            <w:hyperlink r:id="rId57" w:anchor="dt-ST" w:history="1">
              <w:r w:rsidR="009A0EE1" w:rsidRPr="001D0918">
                <w:rPr>
                  <w:rStyle w:val="Hyperlink"/>
                  <w:rFonts w:cs="Times New Roman"/>
                  <w:lang w:eastAsia="en-US"/>
                </w:rPr>
                <w:t>ST</w:t>
              </w:r>
            </w:hyperlink>
          </w:p>
        </w:tc>
        <w:tc>
          <w:tcPr>
            <w:tcW w:w="6048" w:type="dxa"/>
            <w:shd w:val="clear" w:color="auto" w:fill="auto"/>
          </w:tcPr>
          <w:p w14:paraId="7A8C81B8" w14:textId="77777777" w:rsidR="00C15CF0" w:rsidRDefault="00C15CF0" w:rsidP="001D0918">
            <w:pPr>
              <w:pStyle w:val="BodyText"/>
              <w:ind w:left="0"/>
            </w:pPr>
            <w:r>
              <w:t>generate</w:t>
            </w:r>
            <w:r w:rsidR="009A0EE1">
              <w:t>Xml</w:t>
            </w:r>
            <w:r w:rsidR="00787A15">
              <w:t xml:space="preserve"> </w:t>
            </w:r>
            <w:r>
              <w:t>(</w:t>
            </w:r>
            <w:r w:rsidR="009A0EE1">
              <w:t xml:space="preserve"> </w:t>
            </w:r>
            <w:r>
              <w:t>)</w:t>
            </w:r>
          </w:p>
        </w:tc>
      </w:tr>
      <w:tr w:rsidR="008B52EB" w14:paraId="1C6EF76A" w14:textId="77777777" w:rsidTr="008B52EB">
        <w:tc>
          <w:tcPr>
            <w:tcW w:w="2808" w:type="dxa"/>
            <w:shd w:val="clear" w:color="auto" w:fill="auto"/>
          </w:tcPr>
          <w:p w14:paraId="2B0D8165" w14:textId="5D5EEE9D" w:rsidR="008B52EB" w:rsidRDefault="00D61323" w:rsidP="008B52EB">
            <w:pPr>
              <w:pStyle w:val="BodyText"/>
              <w:ind w:left="0"/>
              <w:jc w:val="right"/>
            </w:pPr>
            <w:hyperlink w:anchor="_Results_Section_30954-2_1" w:history="1">
              <w:r w:rsidR="008B52EB" w:rsidRPr="008B52EB">
                <w:rPr>
                  <w:rStyle w:val="Hyperlink"/>
                  <w:rFonts w:cs="Times New Roman"/>
                  <w:lang w:eastAsia="en-US"/>
                </w:rPr>
                <w:t>ResultsSection</w:t>
              </w:r>
            </w:hyperlink>
          </w:p>
        </w:tc>
        <w:tc>
          <w:tcPr>
            <w:tcW w:w="6048" w:type="dxa"/>
            <w:shd w:val="clear" w:color="auto" w:fill="auto"/>
          </w:tcPr>
          <w:p w14:paraId="4029BE1B" w14:textId="6BC8AFA2" w:rsidR="008B52EB" w:rsidRDefault="008B52EB" w:rsidP="008B52EB">
            <w:pPr>
              <w:pStyle w:val="BodyText"/>
              <w:ind w:left="0"/>
              <w:jc w:val="both"/>
            </w:pPr>
            <w:r>
              <w:t>parse (</w:t>
            </w:r>
            <w:hyperlink r:id="rId58" w:anchor="dt-ST" w:history="1">
              <w:r w:rsidRPr="001D0918">
                <w:rPr>
                  <w:rStyle w:val="Hyperlink"/>
                  <w:rFonts w:cs="Times New Roman"/>
                  <w:lang w:eastAsia="en-US"/>
                </w:rPr>
                <w:t>ST</w:t>
              </w:r>
            </w:hyperlink>
            <w:r>
              <w:t xml:space="preserve"> resultsSectionXml)</w:t>
            </w:r>
          </w:p>
        </w:tc>
      </w:tr>
      <w:tr w:rsidR="008B52EB" w14:paraId="4316C3B5" w14:textId="77777777" w:rsidTr="008B52EB">
        <w:tc>
          <w:tcPr>
            <w:tcW w:w="2808" w:type="dxa"/>
            <w:shd w:val="clear" w:color="auto" w:fill="auto"/>
          </w:tcPr>
          <w:p w14:paraId="60169027" w14:textId="11F79945" w:rsidR="008B52EB" w:rsidRDefault="00D61323" w:rsidP="008B52EB">
            <w:pPr>
              <w:pStyle w:val="BodyText"/>
              <w:ind w:left="0"/>
              <w:jc w:val="right"/>
            </w:pPr>
            <w:hyperlink r:id="rId59" w:anchor="dt-ST" w:history="1">
              <w:r w:rsidR="008B52EB" w:rsidRPr="001D0918">
                <w:rPr>
                  <w:rStyle w:val="Hyperlink"/>
                  <w:rFonts w:cs="Times New Roman"/>
                  <w:lang w:eastAsia="en-US"/>
                </w:rPr>
                <w:t>ST</w:t>
              </w:r>
            </w:hyperlink>
          </w:p>
        </w:tc>
        <w:tc>
          <w:tcPr>
            <w:tcW w:w="6048" w:type="dxa"/>
            <w:shd w:val="clear" w:color="auto" w:fill="auto"/>
          </w:tcPr>
          <w:p w14:paraId="5CA50DFE" w14:textId="6EDE19E2" w:rsidR="008B52EB" w:rsidRDefault="008B52EB" w:rsidP="008B52EB">
            <w:pPr>
              <w:pStyle w:val="BodyText"/>
              <w:ind w:left="0"/>
            </w:pPr>
            <w:r>
              <w:t>getLoincCode( )</w:t>
            </w:r>
          </w:p>
        </w:tc>
      </w:tr>
      <w:tr w:rsidR="001A12B8" w14:paraId="71F71276" w14:textId="77777777" w:rsidTr="001D0918">
        <w:tc>
          <w:tcPr>
            <w:tcW w:w="2808" w:type="dxa"/>
            <w:shd w:val="clear" w:color="auto" w:fill="auto"/>
          </w:tcPr>
          <w:p w14:paraId="48CE4AAF" w14:textId="3AFA10C3" w:rsidR="001A12B8" w:rsidRDefault="00D61323" w:rsidP="001D0918">
            <w:pPr>
              <w:pStyle w:val="BodyText"/>
              <w:ind w:left="0"/>
              <w:jc w:val="right"/>
            </w:pPr>
            <w:hyperlink r:id="rId60" w:anchor="dt-ST" w:history="1">
              <w:r w:rsidR="0016331A" w:rsidRPr="001D0918">
                <w:rPr>
                  <w:rStyle w:val="Hyperlink"/>
                  <w:rFonts w:cs="Times New Roman"/>
                  <w:lang w:eastAsia="en-US"/>
                </w:rPr>
                <w:t>ST</w:t>
              </w:r>
            </w:hyperlink>
          </w:p>
        </w:tc>
        <w:tc>
          <w:tcPr>
            <w:tcW w:w="6048" w:type="dxa"/>
            <w:shd w:val="clear" w:color="auto" w:fill="auto"/>
          </w:tcPr>
          <w:p w14:paraId="2D13F6FD" w14:textId="411A368C" w:rsidR="001A12B8" w:rsidRDefault="0016331A" w:rsidP="001D0918">
            <w:pPr>
              <w:pStyle w:val="BodyText"/>
              <w:ind w:left="0"/>
              <w:jc w:val="both"/>
            </w:pPr>
            <w:r>
              <w:t>getText()</w:t>
            </w:r>
          </w:p>
        </w:tc>
      </w:tr>
      <w:tr w:rsidR="008B52EB" w14:paraId="4E2D3DD0" w14:textId="77777777" w:rsidTr="008B52EB">
        <w:tc>
          <w:tcPr>
            <w:tcW w:w="2808" w:type="dxa"/>
            <w:tcBorders>
              <w:top w:val="single" w:sz="4" w:space="0" w:color="auto"/>
              <w:left w:val="single" w:sz="4" w:space="0" w:color="auto"/>
              <w:bottom w:val="single" w:sz="4" w:space="0" w:color="auto"/>
              <w:right w:val="single" w:sz="4" w:space="0" w:color="auto"/>
            </w:tcBorders>
            <w:shd w:val="clear" w:color="auto" w:fill="auto"/>
          </w:tcPr>
          <w:p w14:paraId="5A21000F" w14:textId="71FE9CBE" w:rsidR="008B52EB" w:rsidRDefault="00D61323" w:rsidP="008B52EB">
            <w:pPr>
              <w:pStyle w:val="BodyText"/>
              <w:ind w:left="0"/>
              <w:jc w:val="right"/>
            </w:pPr>
            <w:hyperlink w:anchor="CS_ResultOrganizer" w:history="1">
              <w:r w:rsidR="00AB2570" w:rsidRPr="00AB2570">
                <w:rPr>
                  <w:rStyle w:val="Hyperlink"/>
                  <w:rFonts w:cs="Times New Roman"/>
                  <w:lang w:eastAsia="en-US"/>
                </w:rPr>
                <w:t>ResultOrganizerEntry</w:t>
              </w:r>
            </w:hyperlink>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3F0C1924" w14:textId="77777777" w:rsidR="008B52EB" w:rsidRDefault="008B52EB" w:rsidP="008B52EB">
            <w:pPr>
              <w:pStyle w:val="BodyText"/>
              <w:ind w:left="0"/>
              <w:jc w:val="both"/>
            </w:pPr>
            <w:r>
              <w:t>getEntry()</w:t>
            </w:r>
          </w:p>
        </w:tc>
      </w:tr>
    </w:tbl>
    <w:p w14:paraId="36D67602" w14:textId="77777777" w:rsidR="00171EC2" w:rsidRDefault="00171EC2" w:rsidP="00200601">
      <w:pPr>
        <w:pStyle w:val="BodyText"/>
      </w:pPr>
    </w:p>
    <w:p w14:paraId="09E3442C" w14:textId="77777777" w:rsidR="00536353" w:rsidRDefault="00536353" w:rsidP="0016331A">
      <w:pPr>
        <w:pStyle w:val="BodyText"/>
        <w:ind w:left="0"/>
      </w:pPr>
    </w:p>
    <w:p w14:paraId="6EBB0CA6" w14:textId="77777777" w:rsidR="000C2CF1" w:rsidRDefault="000C2CF1" w:rsidP="000C2CF1">
      <w:pPr>
        <w:pStyle w:val="Heading2nospace"/>
      </w:pPr>
      <w:bookmarkStart w:id="461" w:name="_Vital_Signs_Section"/>
      <w:bookmarkStart w:id="462" w:name="_Toc163893647"/>
      <w:bookmarkStart w:id="463" w:name="_Toc100086874"/>
      <w:bookmarkStart w:id="464" w:name="_Toc106623684"/>
      <w:bookmarkEnd w:id="455"/>
      <w:bookmarkEnd w:id="461"/>
      <w:r>
        <w:t xml:space="preserve">Review of Systems </w:t>
      </w:r>
      <w:bookmarkStart w:id="465" w:name="S_ReviewOfSystemsSection"/>
      <w:bookmarkEnd w:id="465"/>
      <w:r>
        <w:t>Section</w:t>
      </w:r>
      <w:r w:rsidR="0008646A">
        <w:t xml:space="preserve"> </w:t>
      </w:r>
      <w:r w:rsidR="0008646A" w:rsidRPr="0008646A">
        <w:t>10187-3</w:t>
      </w:r>
      <w:bookmarkEnd w:id="462"/>
    </w:p>
    <w:p w14:paraId="18E123C6" w14:textId="77777777" w:rsidR="000C2CF1" w:rsidRDefault="000C2CF1" w:rsidP="000C2CF1">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1.3.6.1.4.1.19376.1.5.3.1.3.18(open)</w:t>
      </w:r>
      <w:r>
        <w:rPr>
          <w:rFonts w:ascii="Bookman Old Style" w:hAnsi="Bookman Old Style"/>
        </w:rPr>
        <w:t>]</w:t>
      </w:r>
    </w:p>
    <w:p w14:paraId="102627A4" w14:textId="77777777" w:rsidR="000C2CF1" w:rsidRDefault="00077FF3" w:rsidP="000C2CF1">
      <w:pPr>
        <w:pStyle w:val="BodyText"/>
      </w:pPr>
      <w:r>
        <w:t>The Review of S</w:t>
      </w:r>
      <w:r w:rsidRPr="009C7C0D">
        <w:t xml:space="preserve">ystems </w:t>
      </w:r>
      <w:r>
        <w:t>section contains</w:t>
      </w:r>
      <w:r w:rsidRPr="009C7C0D">
        <w:t xml:space="preserve"> a relevant collection of symptoms and function</w:t>
      </w:r>
      <w:r>
        <w:t>s</w:t>
      </w:r>
      <w:r w:rsidRPr="009C7C0D">
        <w:t xml:space="preserve"> systemati</w:t>
      </w:r>
      <w:r>
        <w:t xml:space="preserve">cally gathered by a clinician. </w:t>
      </w:r>
      <w:r w:rsidRPr="009C7C0D">
        <w:t>It includes symptoms the patient is currently experiencing, some of which were not elicited during the history of present illness, as well as a potentially large number of pertinent negatives</w:t>
      </w:r>
      <w:r>
        <w:t xml:space="preserve">, for example, </w:t>
      </w:r>
      <w:r w:rsidRPr="009C7C0D">
        <w:t>symptoms that the patient denied</w:t>
      </w:r>
      <w:r>
        <w:t xml:space="preserve"> experiencing.</w:t>
      </w:r>
    </w:p>
    <w:p w14:paraId="22CB87B6" w14:textId="77777777" w:rsidR="001175E7" w:rsidRDefault="000C2CF1">
      <w:pPr>
        <w:numPr>
          <w:ilvl w:val="0"/>
          <w:numId w:val="25"/>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1.3.6.1.4.1.19376.1.5.3.1.3.18</w:t>
      </w:r>
      <w:r>
        <w:t xml:space="preserve">" (CONF:7812). </w:t>
      </w:r>
    </w:p>
    <w:p w14:paraId="75220F61" w14:textId="77777777" w:rsidR="001175E7" w:rsidRDefault="000C2CF1">
      <w:pPr>
        <w:numPr>
          <w:ilvl w:val="0"/>
          <w:numId w:val="25"/>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10187-3</w:t>
      </w:r>
      <w:r>
        <w:t xml:space="preserve">" </w:t>
      </w:r>
      <w:r w:rsidR="00735EF9">
        <w:t>Review of Systems</w:t>
      </w:r>
      <w:r>
        <w:t xml:space="preserve"> (CodeSystem: </w:t>
      </w:r>
      <w:r>
        <w:rPr>
          <w:rFonts w:ascii="Courier New" w:hAnsi="Courier New"/>
        </w:rPr>
        <w:t>2.16.840.1.113883.6.1 LOINC</w:t>
      </w:r>
      <w:r>
        <w:t xml:space="preserve">) (CONF:7813). </w:t>
      </w:r>
    </w:p>
    <w:p w14:paraId="36B4FA45" w14:textId="77777777" w:rsidR="001175E7" w:rsidRDefault="000C2CF1">
      <w:pPr>
        <w:numPr>
          <w:ilvl w:val="0"/>
          <w:numId w:val="25"/>
        </w:numPr>
        <w:spacing w:after="40" w:line="260" w:lineRule="exact"/>
      </w:pPr>
      <w:r>
        <w:rPr>
          <w:b/>
          <w:bCs/>
          <w:sz w:val="16"/>
          <w:szCs w:val="16"/>
        </w:rPr>
        <w:t>SHALL</w:t>
      </w:r>
      <w:r>
        <w:t xml:space="preserve"> contain exactly one [1..1] </w:t>
      </w:r>
      <w:r>
        <w:rPr>
          <w:rFonts w:ascii="Courier New" w:hAnsi="Courier New"/>
          <w:b/>
          <w:bCs/>
        </w:rPr>
        <w:t>title</w:t>
      </w:r>
      <w:r>
        <w:t xml:space="preserve"> (CONF:7814). </w:t>
      </w:r>
    </w:p>
    <w:p w14:paraId="57F1F09F" w14:textId="77777777" w:rsidR="001175E7" w:rsidRDefault="000C2CF1">
      <w:pPr>
        <w:numPr>
          <w:ilvl w:val="0"/>
          <w:numId w:val="25"/>
        </w:numPr>
        <w:spacing w:after="40" w:line="260" w:lineRule="exact"/>
      </w:pPr>
      <w:r>
        <w:rPr>
          <w:b/>
          <w:bCs/>
          <w:sz w:val="16"/>
          <w:szCs w:val="16"/>
        </w:rPr>
        <w:t>SHALL</w:t>
      </w:r>
      <w:r>
        <w:t xml:space="preserve"> contain exactly one [1..1] </w:t>
      </w:r>
      <w:r>
        <w:rPr>
          <w:rFonts w:ascii="Courier New" w:hAnsi="Courier New"/>
          <w:b/>
          <w:bCs/>
        </w:rPr>
        <w:t>text</w:t>
      </w:r>
      <w:r>
        <w:t xml:space="preserve"> (CONF:7815). </w:t>
      </w:r>
    </w:p>
    <w:p w14:paraId="77A8EF81" w14:textId="77777777" w:rsidR="00F01AB4" w:rsidRDefault="00F01AB4" w:rsidP="00F01AB4">
      <w:pPr>
        <w:pStyle w:val="Caption"/>
      </w:pPr>
      <w:bookmarkStart w:id="466" w:name="_Toc163893755"/>
      <w:r>
        <w:lastRenderedPageBreak/>
        <w:t xml:space="preserve">Figure </w:t>
      </w:r>
      <w:r w:rsidR="0000006B">
        <w:fldChar w:fldCharType="begin"/>
      </w:r>
      <w:r w:rsidR="0000006B">
        <w:instrText xml:space="preserve"> SEQ Figure \* ARABIC </w:instrText>
      </w:r>
      <w:r w:rsidR="0000006B">
        <w:fldChar w:fldCharType="separate"/>
      </w:r>
      <w:r w:rsidR="00D61323">
        <w:t>60</w:t>
      </w:r>
      <w:r w:rsidR="0000006B">
        <w:fldChar w:fldCharType="end"/>
      </w:r>
      <w:r>
        <w:t>: Review of systems section example</w:t>
      </w:r>
      <w:bookmarkEnd w:id="466"/>
    </w:p>
    <w:p w14:paraId="26F92FB6" w14:textId="77777777" w:rsidR="00F01AB4" w:rsidRPr="00893913" w:rsidRDefault="00F01AB4" w:rsidP="00F01AB4">
      <w:pPr>
        <w:pStyle w:val="Example"/>
      </w:pPr>
      <w:r w:rsidRPr="00893913">
        <w:t>&lt;component&gt;</w:t>
      </w:r>
    </w:p>
    <w:p w14:paraId="40A818BB" w14:textId="77777777" w:rsidR="00F01AB4" w:rsidRPr="00893913" w:rsidRDefault="00F01AB4" w:rsidP="00F01AB4">
      <w:pPr>
        <w:pStyle w:val="Example"/>
      </w:pPr>
      <w:r w:rsidRPr="00893913">
        <w:t xml:space="preserve">  &lt;section&gt;</w:t>
      </w:r>
    </w:p>
    <w:p w14:paraId="0BC99FF1" w14:textId="77777777" w:rsidR="00F01AB4" w:rsidRPr="00A2575D" w:rsidRDefault="00F01AB4" w:rsidP="00F01AB4">
      <w:pPr>
        <w:pStyle w:val="Example"/>
      </w:pPr>
      <w:r w:rsidRPr="00893913">
        <w:t xml:space="preserve">    &lt;te</w:t>
      </w:r>
      <w:r w:rsidRPr="00A2575D">
        <w:t>mplateId root="</w:t>
      </w:r>
      <w:r w:rsidRPr="00F01AB4">
        <w:t>1.3.6.1.4.1.19376.1.5.3.1.3.18</w:t>
      </w:r>
      <w:r w:rsidRPr="00A2575D">
        <w:t>"/&gt;</w:t>
      </w:r>
    </w:p>
    <w:p w14:paraId="5109AA81" w14:textId="77777777" w:rsidR="00F01AB4" w:rsidRPr="00A2575D" w:rsidRDefault="00F01AB4" w:rsidP="00F01AB4">
      <w:pPr>
        <w:pStyle w:val="Example"/>
      </w:pPr>
      <w:r w:rsidRPr="00A2575D">
        <w:t xml:space="preserve">    &lt;code</w:t>
      </w:r>
      <w:r w:rsidRPr="00A2575D">
        <w:tab/>
        <w:t>code="</w:t>
      </w:r>
      <w:r>
        <w:rPr>
          <w:rStyle w:val="XMLname"/>
          <w:sz w:val="18"/>
        </w:rPr>
        <w:t>10187-3</w:t>
      </w:r>
      <w:r w:rsidRPr="00A2575D">
        <w:t xml:space="preserve">" codeSystem="2.16.840.1.113883.6.1" </w:t>
      </w:r>
    </w:p>
    <w:p w14:paraId="7ADEFB6A" w14:textId="77777777" w:rsidR="00F01AB4" w:rsidRPr="00A2575D" w:rsidRDefault="00F01AB4" w:rsidP="00F01AB4">
      <w:pPr>
        <w:pStyle w:val="Example"/>
      </w:pPr>
      <w:r w:rsidRPr="00A2575D">
        <w:t xml:space="preserve">         codeSystemName="LOINC" </w:t>
      </w:r>
    </w:p>
    <w:p w14:paraId="57600891" w14:textId="77777777" w:rsidR="00F01AB4" w:rsidRPr="00A2575D" w:rsidRDefault="00F01AB4" w:rsidP="00F01AB4">
      <w:pPr>
        <w:pStyle w:val="Example"/>
      </w:pPr>
      <w:r w:rsidRPr="00A2575D">
        <w:t xml:space="preserve">         displayName</w:t>
      </w:r>
      <w:r w:rsidRPr="00500E59">
        <w:t>="</w:t>
      </w:r>
      <w:r w:rsidRPr="00500E59">
        <w:rPr>
          <w:rStyle w:val="XMLname"/>
          <w:sz w:val="18"/>
        </w:rPr>
        <w:t>REVIEW OF SYSTEMS</w:t>
      </w:r>
      <w:r w:rsidRPr="00500E59">
        <w:t>"/&gt;</w:t>
      </w:r>
    </w:p>
    <w:p w14:paraId="1A3594A5" w14:textId="77777777" w:rsidR="00F01AB4" w:rsidRPr="00A2575D" w:rsidRDefault="00F01AB4" w:rsidP="00F01AB4">
      <w:pPr>
        <w:pStyle w:val="Example"/>
      </w:pPr>
      <w:r w:rsidRPr="00A2575D">
        <w:t xml:space="preserve">    &lt;title&gt;</w:t>
      </w:r>
      <w:r>
        <w:rPr>
          <w:rStyle w:val="XMLname"/>
          <w:sz w:val="18"/>
        </w:rPr>
        <w:t>REVIEW OF SYSTEMS</w:t>
      </w:r>
      <w:r w:rsidRPr="00A2575D">
        <w:t>&lt;/title&gt;</w:t>
      </w:r>
    </w:p>
    <w:p w14:paraId="14943BFC" w14:textId="77777777" w:rsidR="00F01AB4" w:rsidRDefault="00F01AB4" w:rsidP="00F01AB4">
      <w:pPr>
        <w:pStyle w:val="Example"/>
      </w:pPr>
      <w:r w:rsidRPr="00A2575D">
        <w:t xml:space="preserve">    </w:t>
      </w:r>
      <w:r>
        <w:t>&lt;text&gt;</w:t>
      </w:r>
    </w:p>
    <w:p w14:paraId="15CDF550" w14:textId="77777777" w:rsidR="00F01AB4" w:rsidRDefault="00F01AB4" w:rsidP="00F01AB4">
      <w:pPr>
        <w:pStyle w:val="Example"/>
      </w:pPr>
      <w:r>
        <w:t xml:space="preserve">      &lt;paragraph&gt;</w:t>
      </w:r>
    </w:p>
    <w:p w14:paraId="1948AB79" w14:textId="77777777" w:rsidR="00F01AB4" w:rsidRDefault="00F01AB4" w:rsidP="00F01AB4">
      <w:pPr>
        <w:pStyle w:val="Example"/>
      </w:pPr>
      <w:r>
        <w:t xml:space="preserve">         Patient denies recent history of fever or malaise. Positive </w:t>
      </w:r>
    </w:p>
    <w:p w14:paraId="13E6F748" w14:textId="77777777" w:rsidR="00F01AB4" w:rsidRDefault="00F01AB4" w:rsidP="00F01AB4">
      <w:pPr>
        <w:pStyle w:val="Example"/>
      </w:pPr>
      <w:r>
        <w:t xml:space="preserve">         For weakness and shortness of breath. One episode of melena. No recent</w:t>
      </w:r>
    </w:p>
    <w:p w14:paraId="1EA95316" w14:textId="77777777" w:rsidR="00F01AB4" w:rsidRDefault="00F01AB4" w:rsidP="00F01AB4">
      <w:pPr>
        <w:pStyle w:val="Example"/>
      </w:pPr>
      <w:r>
        <w:t xml:space="preserve">        headaches. Positive for osteoarthritis in hips, knees and hands.</w:t>
      </w:r>
    </w:p>
    <w:p w14:paraId="60E522DF" w14:textId="77777777" w:rsidR="00F01AB4" w:rsidRDefault="00F01AB4" w:rsidP="00F01AB4">
      <w:pPr>
        <w:pStyle w:val="Example"/>
      </w:pPr>
      <w:r>
        <w:t xml:space="preserve">      &lt;/paragraph&gt;</w:t>
      </w:r>
      <w:r w:rsidRPr="00893913">
        <w:t xml:space="preserve">    </w:t>
      </w:r>
    </w:p>
    <w:p w14:paraId="5177A179" w14:textId="77777777" w:rsidR="00F01AB4" w:rsidRPr="00893913" w:rsidRDefault="00F01AB4" w:rsidP="00F01AB4">
      <w:pPr>
        <w:pStyle w:val="Example"/>
      </w:pPr>
      <w:r>
        <w:t xml:space="preserve">    &lt;/text&gt;</w:t>
      </w:r>
    </w:p>
    <w:p w14:paraId="757A7E56" w14:textId="77777777" w:rsidR="00F01AB4" w:rsidRPr="00893913" w:rsidRDefault="00F01AB4" w:rsidP="00F01AB4">
      <w:pPr>
        <w:pStyle w:val="Example"/>
      </w:pPr>
      <w:r w:rsidRPr="00893913">
        <w:t xml:space="preserve">  &lt;/section&gt;</w:t>
      </w:r>
    </w:p>
    <w:p w14:paraId="774DB235" w14:textId="77777777" w:rsidR="00F01AB4" w:rsidRPr="00893913" w:rsidRDefault="00F01AB4" w:rsidP="00F01AB4">
      <w:pPr>
        <w:pStyle w:val="Example"/>
      </w:pPr>
      <w:r w:rsidRPr="00893913">
        <w:t>&lt;/component&gt;</w:t>
      </w:r>
    </w:p>
    <w:p w14:paraId="7ABA9CF4" w14:textId="77777777" w:rsidR="000C2CF1" w:rsidRPr="000C2CF1" w:rsidRDefault="000C2CF1" w:rsidP="000C2CF1">
      <w:pPr>
        <w:pStyle w:val="BodyText"/>
      </w:pPr>
    </w:p>
    <w:p w14:paraId="642426AA" w14:textId="77777777" w:rsidR="002563C4" w:rsidRDefault="002563C4" w:rsidP="006E5C8B">
      <w:pPr>
        <w:pStyle w:val="Heading2nospace"/>
      </w:pPr>
      <w:bookmarkStart w:id="467" w:name="_Toc163893648"/>
      <w:r>
        <w:t>Social History Section</w:t>
      </w:r>
      <w:r w:rsidR="00FE5675">
        <w:t xml:space="preserve"> </w:t>
      </w:r>
      <w:r w:rsidR="00FE5675" w:rsidRPr="00FE5675">
        <w:t>29762-2</w:t>
      </w:r>
      <w:bookmarkEnd w:id="467"/>
    </w:p>
    <w:p w14:paraId="59EC227F" w14:textId="77777777" w:rsidR="002563C4" w:rsidRDefault="002563C4" w:rsidP="002563C4">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2.16.840.1.113883.10.20.22.2.17(open)</w:t>
      </w:r>
      <w:r>
        <w:rPr>
          <w:rFonts w:ascii="Bookman Old Style" w:hAnsi="Bookman Old Style"/>
        </w:rPr>
        <w:t>]</w:t>
      </w:r>
    </w:p>
    <w:p w14:paraId="52F43AB3" w14:textId="77777777" w:rsidR="002563C4" w:rsidRDefault="00FE5675" w:rsidP="002563C4">
      <w:pPr>
        <w:pStyle w:val="BodyText"/>
      </w:pPr>
      <w:r>
        <w:rPr>
          <w:szCs w:val="20"/>
        </w:rPr>
        <w:t>This section contains data defining the patient’s occupational, personal (e.g. lifestyle), social, and environmental history and health risk factors, as well as administrative data such as marital status, race, ethnicity and religious affiliation. Social history can have significant influence on a patient’s physical, psychological and emotional health and wellbeing so should be considered in the development of a complete record.</w:t>
      </w:r>
    </w:p>
    <w:p w14:paraId="7E7CD9B0" w14:textId="77777777" w:rsidR="002563C4" w:rsidRDefault="002563C4" w:rsidP="003D62A7">
      <w:pPr>
        <w:numPr>
          <w:ilvl w:val="0"/>
          <w:numId w:val="96"/>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2.16.840.1.113883.10.20.22.2.17</w:t>
      </w:r>
      <w:r>
        <w:t xml:space="preserve">" (CONF:7936). </w:t>
      </w:r>
    </w:p>
    <w:p w14:paraId="16B82E06" w14:textId="77777777" w:rsidR="002563C4" w:rsidRDefault="002563C4" w:rsidP="003D62A7">
      <w:pPr>
        <w:numPr>
          <w:ilvl w:val="0"/>
          <w:numId w:val="96"/>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29762-2</w:t>
      </w:r>
      <w:r>
        <w:t xml:space="preserve">" Social History (CodeSystem: </w:t>
      </w:r>
      <w:r>
        <w:rPr>
          <w:rFonts w:ascii="Courier New" w:hAnsi="Courier New"/>
        </w:rPr>
        <w:t>2.16.840.1.113883.6.1 LOINC</w:t>
      </w:r>
      <w:r>
        <w:t xml:space="preserve">) (CONF:7937). </w:t>
      </w:r>
    </w:p>
    <w:p w14:paraId="32CA6409" w14:textId="77777777" w:rsidR="002563C4" w:rsidRDefault="002563C4" w:rsidP="003D62A7">
      <w:pPr>
        <w:numPr>
          <w:ilvl w:val="0"/>
          <w:numId w:val="96"/>
        </w:numPr>
        <w:spacing w:after="40" w:line="260" w:lineRule="exact"/>
      </w:pPr>
      <w:r>
        <w:rPr>
          <w:b/>
          <w:bCs/>
          <w:sz w:val="16"/>
          <w:szCs w:val="16"/>
        </w:rPr>
        <w:t>SHALL</w:t>
      </w:r>
      <w:r>
        <w:t xml:space="preserve"> contain exactly one [1..1] </w:t>
      </w:r>
      <w:r>
        <w:rPr>
          <w:rFonts w:ascii="Courier New" w:hAnsi="Courier New"/>
          <w:b/>
          <w:bCs/>
        </w:rPr>
        <w:t>title</w:t>
      </w:r>
      <w:r>
        <w:t xml:space="preserve"> (CONF:7938). </w:t>
      </w:r>
    </w:p>
    <w:p w14:paraId="196C8E87" w14:textId="77777777" w:rsidR="002563C4" w:rsidRDefault="002563C4" w:rsidP="003D62A7">
      <w:pPr>
        <w:numPr>
          <w:ilvl w:val="0"/>
          <w:numId w:val="96"/>
        </w:numPr>
        <w:spacing w:after="40" w:line="260" w:lineRule="exact"/>
      </w:pPr>
      <w:r>
        <w:rPr>
          <w:b/>
          <w:bCs/>
          <w:sz w:val="16"/>
          <w:szCs w:val="16"/>
        </w:rPr>
        <w:t>SHALL</w:t>
      </w:r>
      <w:r>
        <w:t xml:space="preserve"> contain exactly one [1..1] </w:t>
      </w:r>
      <w:r>
        <w:rPr>
          <w:rFonts w:ascii="Courier New" w:hAnsi="Courier New"/>
          <w:b/>
          <w:bCs/>
        </w:rPr>
        <w:t>text</w:t>
      </w:r>
      <w:r>
        <w:t xml:space="preserve"> (CONF:7939). </w:t>
      </w:r>
    </w:p>
    <w:p w14:paraId="74A4A20A" w14:textId="77777777" w:rsidR="002563C4" w:rsidRDefault="002563C4" w:rsidP="003D62A7">
      <w:pPr>
        <w:numPr>
          <w:ilvl w:val="0"/>
          <w:numId w:val="96"/>
        </w:numPr>
        <w:spacing w:after="40" w:line="260" w:lineRule="exact"/>
      </w:pPr>
      <w:r>
        <w:rPr>
          <w:b/>
          <w:bCs/>
          <w:sz w:val="16"/>
          <w:szCs w:val="16"/>
        </w:rPr>
        <w:t>MAY</w:t>
      </w:r>
      <w:r>
        <w:t xml:space="preserve"> contain exactly one [1..1] </w:t>
      </w:r>
      <w:r>
        <w:rPr>
          <w:rFonts w:ascii="Courier New" w:hAnsi="Courier New"/>
          <w:b/>
          <w:bCs/>
        </w:rPr>
        <w:t>entry</w:t>
      </w:r>
      <w:r>
        <w:t xml:space="preserve"> (CONF:7953). </w:t>
      </w:r>
    </w:p>
    <w:p w14:paraId="6AE94108" w14:textId="77777777" w:rsidR="002563C4" w:rsidRDefault="002563C4" w:rsidP="003D62A7">
      <w:pPr>
        <w:keepLines/>
        <w:numPr>
          <w:ilvl w:val="1"/>
          <w:numId w:val="96"/>
        </w:numPr>
        <w:pBdr>
          <w:top w:val="single" w:sz="4" w:space="1" w:color="auto"/>
          <w:left w:val="single" w:sz="4" w:space="4" w:color="auto"/>
          <w:bottom w:val="single" w:sz="4" w:space="1" w:color="auto"/>
          <w:right w:val="single" w:sz="4" w:space="4" w:color="auto"/>
        </w:pBdr>
        <w:shd w:val="clear" w:color="auto" w:fill="E6E6E6"/>
        <w:spacing w:after="40" w:line="260" w:lineRule="exact"/>
      </w:pPr>
      <w:r w:rsidRPr="002563C4">
        <w:rPr>
          <w:b/>
        </w:rPr>
        <w:t>NOTE</w:t>
      </w:r>
      <w:r>
        <w:t xml:space="preserve">: This conformance statement is for reference only. It has not yet been reviewed and consolidated according to the scope and intent of this guide. </w:t>
      </w:r>
      <w:r>
        <w:br/>
        <w:t xml:space="preserve">CONF-XXXX: The Social History section </w:t>
      </w:r>
      <w:r>
        <w:rPr>
          <w:b/>
          <w:bCs/>
          <w:sz w:val="16"/>
          <w:szCs w:val="16"/>
        </w:rPr>
        <w:t>MAY</w:t>
      </w:r>
      <w:r>
        <w:t xml:space="preserve"> contain clinical statements. If present, the clinical statements </w:t>
      </w:r>
      <w:r>
        <w:rPr>
          <w:b/>
          <w:bCs/>
          <w:sz w:val="16"/>
          <w:szCs w:val="16"/>
        </w:rPr>
        <w:t>SHALL</w:t>
      </w:r>
      <w:r>
        <w:t xml:space="preserve"> conform to the social history observations (templateId 2.16.840.1.113883.10.20.1.33). (CONF:7954).</w:t>
      </w:r>
    </w:p>
    <w:p w14:paraId="1170C339" w14:textId="77777777" w:rsidR="002563C4" w:rsidRPr="002563C4" w:rsidRDefault="002563C4" w:rsidP="002563C4">
      <w:pPr>
        <w:pStyle w:val="BracketData"/>
      </w:pPr>
    </w:p>
    <w:p w14:paraId="2DFE2A2A" w14:textId="77777777" w:rsidR="004A5A41" w:rsidRDefault="004A5A41" w:rsidP="006E5C8B">
      <w:pPr>
        <w:pStyle w:val="Heading2nospace"/>
      </w:pPr>
      <w:bookmarkStart w:id="468" w:name="_Toc163893649"/>
      <w:r>
        <w:t>Subjective Section</w:t>
      </w:r>
      <w:r w:rsidR="00073CF2">
        <w:t xml:space="preserve"> </w:t>
      </w:r>
      <w:r w:rsidR="00073CF2" w:rsidRPr="00073CF2">
        <w:t>61150-9</w:t>
      </w:r>
      <w:bookmarkEnd w:id="468"/>
    </w:p>
    <w:p w14:paraId="0AA4598A" w14:textId="77777777" w:rsidR="004A5A41" w:rsidRDefault="004A5A41" w:rsidP="004A5A41">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2.16.840.1.113883.10.20.21.2.2(open)</w:t>
      </w:r>
      <w:r>
        <w:rPr>
          <w:rFonts w:ascii="Bookman Old Style" w:hAnsi="Bookman Old Style"/>
        </w:rPr>
        <w:t>]</w:t>
      </w:r>
    </w:p>
    <w:p w14:paraId="5E0BB329" w14:textId="77777777" w:rsidR="004A5A41" w:rsidRDefault="00516034" w:rsidP="004A5A41">
      <w:pPr>
        <w:pStyle w:val="BodyText"/>
      </w:pPr>
      <w:r>
        <w:t>The Subjective section d</w:t>
      </w:r>
      <w:r w:rsidRPr="00823BD1">
        <w:t xml:space="preserve">escribes in a narrative format the patient’s current condition and/or interval changes as reported by the patient or by the patient’s guardian or </w:t>
      </w:r>
      <w:r>
        <w:t>another informant</w:t>
      </w:r>
      <w:r w:rsidRPr="00823BD1">
        <w:t>.</w:t>
      </w:r>
    </w:p>
    <w:p w14:paraId="01E5164C" w14:textId="77777777" w:rsidR="001175E7" w:rsidRDefault="004A5A41">
      <w:pPr>
        <w:numPr>
          <w:ilvl w:val="0"/>
          <w:numId w:val="26"/>
        </w:numPr>
        <w:spacing w:after="40" w:line="260" w:lineRule="exact"/>
      </w:pPr>
      <w:r>
        <w:rPr>
          <w:b/>
          <w:bCs/>
          <w:sz w:val="16"/>
          <w:szCs w:val="16"/>
        </w:rPr>
        <w:lastRenderedPageBreak/>
        <w:t>SHALL</w:t>
      </w:r>
      <w:r>
        <w:t xml:space="preserve"> contain exactly one [1..1] </w:t>
      </w:r>
      <w:r>
        <w:rPr>
          <w:rFonts w:ascii="Courier New" w:hAnsi="Courier New"/>
          <w:b/>
          <w:bCs/>
        </w:rPr>
        <w:t>templateId/@root</w:t>
      </w:r>
      <w:r>
        <w:t>="</w:t>
      </w:r>
      <w:r>
        <w:rPr>
          <w:rFonts w:ascii="Courier New" w:hAnsi="Courier New"/>
        </w:rPr>
        <w:t>2.16.840.1.113883.10.20.21.2.2</w:t>
      </w:r>
      <w:r>
        <w:t xml:space="preserve">" (CONF:7873). </w:t>
      </w:r>
    </w:p>
    <w:p w14:paraId="4C951263" w14:textId="77777777" w:rsidR="001175E7" w:rsidRDefault="004A5A41">
      <w:pPr>
        <w:numPr>
          <w:ilvl w:val="0"/>
          <w:numId w:val="26"/>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61150-9</w:t>
      </w:r>
      <w:r>
        <w:t xml:space="preserve">" </w:t>
      </w:r>
      <w:r w:rsidRPr="00AF1A44">
        <w:t>Subjective</w:t>
      </w:r>
      <w:r>
        <w:t xml:space="preserve"> (CodeSystem: </w:t>
      </w:r>
      <w:r>
        <w:rPr>
          <w:rFonts w:ascii="Courier New" w:hAnsi="Courier New"/>
        </w:rPr>
        <w:t>2.16.840.1.113883.6.1 LOINC</w:t>
      </w:r>
      <w:r>
        <w:t xml:space="preserve">) (CONF:7874). </w:t>
      </w:r>
    </w:p>
    <w:p w14:paraId="0DEF4353" w14:textId="77777777" w:rsidR="001175E7" w:rsidRDefault="004A5A41">
      <w:pPr>
        <w:numPr>
          <w:ilvl w:val="0"/>
          <w:numId w:val="26"/>
        </w:numPr>
        <w:spacing w:after="40" w:line="260" w:lineRule="exact"/>
      </w:pPr>
      <w:r>
        <w:rPr>
          <w:b/>
          <w:bCs/>
          <w:sz w:val="16"/>
          <w:szCs w:val="16"/>
        </w:rPr>
        <w:t>SHALL</w:t>
      </w:r>
      <w:r>
        <w:t xml:space="preserve"> contain exactly one [1..1] </w:t>
      </w:r>
      <w:r>
        <w:rPr>
          <w:rFonts w:ascii="Courier New" w:hAnsi="Courier New"/>
          <w:b/>
          <w:bCs/>
        </w:rPr>
        <w:t>title</w:t>
      </w:r>
      <w:r>
        <w:t xml:space="preserve"> (CONF:7875). </w:t>
      </w:r>
    </w:p>
    <w:p w14:paraId="2EF68C16" w14:textId="77777777" w:rsidR="001175E7" w:rsidRDefault="004A5A41">
      <w:pPr>
        <w:numPr>
          <w:ilvl w:val="0"/>
          <w:numId w:val="26"/>
        </w:numPr>
        <w:spacing w:after="40" w:line="260" w:lineRule="exact"/>
      </w:pPr>
      <w:r>
        <w:rPr>
          <w:b/>
          <w:bCs/>
          <w:sz w:val="16"/>
          <w:szCs w:val="16"/>
        </w:rPr>
        <w:t>SHALL</w:t>
      </w:r>
      <w:r>
        <w:t xml:space="preserve"> contain exactly one [1..1] </w:t>
      </w:r>
      <w:r>
        <w:rPr>
          <w:rFonts w:ascii="Courier New" w:hAnsi="Courier New"/>
          <w:b/>
          <w:bCs/>
        </w:rPr>
        <w:t>text</w:t>
      </w:r>
      <w:r>
        <w:t xml:space="preserve"> (CONF:7876). </w:t>
      </w:r>
    </w:p>
    <w:p w14:paraId="43690607" w14:textId="77777777" w:rsidR="003A390A" w:rsidRDefault="003A390A" w:rsidP="003A390A">
      <w:pPr>
        <w:pStyle w:val="Caption"/>
      </w:pPr>
      <w:bookmarkStart w:id="469" w:name="_Toc163893756"/>
      <w:r>
        <w:t xml:space="preserve">Figure </w:t>
      </w:r>
      <w:r w:rsidR="0000006B">
        <w:fldChar w:fldCharType="begin"/>
      </w:r>
      <w:r w:rsidR="0000006B">
        <w:instrText xml:space="preserve"> SEQ Figure \* ARABIC </w:instrText>
      </w:r>
      <w:r w:rsidR="0000006B">
        <w:fldChar w:fldCharType="separate"/>
      </w:r>
      <w:r w:rsidR="00D61323">
        <w:t>61</w:t>
      </w:r>
      <w:r w:rsidR="0000006B">
        <w:fldChar w:fldCharType="end"/>
      </w:r>
      <w:r>
        <w:t>: Subjective section example</w:t>
      </w:r>
      <w:bookmarkEnd w:id="469"/>
    </w:p>
    <w:p w14:paraId="2F1912CF" w14:textId="77777777" w:rsidR="003A390A" w:rsidRPr="00893913" w:rsidRDefault="003A390A" w:rsidP="003A390A">
      <w:pPr>
        <w:pStyle w:val="Example"/>
      </w:pPr>
      <w:r w:rsidRPr="00893913">
        <w:t>&lt;component&gt;</w:t>
      </w:r>
    </w:p>
    <w:p w14:paraId="6FF367FD" w14:textId="77777777" w:rsidR="003A390A" w:rsidRPr="00893913" w:rsidRDefault="003A390A" w:rsidP="003A390A">
      <w:pPr>
        <w:pStyle w:val="Example"/>
      </w:pPr>
      <w:r w:rsidRPr="00893913">
        <w:t xml:space="preserve">  &lt;section&gt;</w:t>
      </w:r>
    </w:p>
    <w:p w14:paraId="67E9381D" w14:textId="77777777" w:rsidR="003A390A" w:rsidRPr="00A2575D" w:rsidRDefault="003A390A" w:rsidP="003A390A">
      <w:pPr>
        <w:pStyle w:val="Example"/>
      </w:pPr>
      <w:r w:rsidRPr="00893913">
        <w:t xml:space="preserve">    &lt;te</w:t>
      </w:r>
      <w:r w:rsidRPr="00A2575D">
        <w:t>mplateId root="</w:t>
      </w:r>
      <w:r w:rsidRPr="008A5135">
        <w:rPr>
          <w:rStyle w:val="XMLname"/>
          <w:sz w:val="18"/>
        </w:rPr>
        <w:t>2.16.840.1.113883.10.20.21.2.2</w:t>
      </w:r>
      <w:r w:rsidRPr="00A2575D">
        <w:t>"/&gt;</w:t>
      </w:r>
    </w:p>
    <w:p w14:paraId="791A9D41" w14:textId="77777777" w:rsidR="003A390A" w:rsidRPr="00A2575D" w:rsidRDefault="003A390A" w:rsidP="003A390A">
      <w:pPr>
        <w:pStyle w:val="Example"/>
      </w:pPr>
      <w:r w:rsidRPr="00A2575D">
        <w:t xml:space="preserve">    &lt;code</w:t>
      </w:r>
      <w:r w:rsidRPr="00A2575D">
        <w:tab/>
        <w:t>code="</w:t>
      </w:r>
      <w:r>
        <w:rPr>
          <w:rStyle w:val="XMLname"/>
          <w:sz w:val="18"/>
        </w:rPr>
        <w:t>61150-9</w:t>
      </w:r>
      <w:r w:rsidRPr="00A2575D">
        <w:t xml:space="preserve">" codeSystem="2.16.840.1.113883.6.1" </w:t>
      </w:r>
    </w:p>
    <w:p w14:paraId="0D0FB5F6" w14:textId="77777777" w:rsidR="003A390A" w:rsidRPr="00A2575D" w:rsidRDefault="003A390A" w:rsidP="003A390A">
      <w:pPr>
        <w:pStyle w:val="Example"/>
      </w:pPr>
      <w:r w:rsidRPr="00A2575D">
        <w:t xml:space="preserve">         codeSystemName="LOINC" </w:t>
      </w:r>
    </w:p>
    <w:p w14:paraId="2EC44ED9" w14:textId="77777777" w:rsidR="003A390A" w:rsidRPr="00A02BA7" w:rsidRDefault="003A390A" w:rsidP="003A390A">
      <w:pPr>
        <w:pStyle w:val="Example"/>
      </w:pPr>
      <w:r w:rsidRPr="00A2575D">
        <w:t xml:space="preserve">         </w:t>
      </w:r>
      <w:r w:rsidRPr="00A02BA7">
        <w:t>displayName="</w:t>
      </w:r>
      <w:r w:rsidRPr="00A02BA7">
        <w:rPr>
          <w:rStyle w:val="XMLname"/>
          <w:sz w:val="18"/>
        </w:rPr>
        <w:t>SUBJECTIVE</w:t>
      </w:r>
      <w:r w:rsidRPr="00A02BA7">
        <w:t>"/&gt;</w:t>
      </w:r>
    </w:p>
    <w:p w14:paraId="3C11A250" w14:textId="77777777" w:rsidR="003A390A" w:rsidRPr="00A2575D" w:rsidRDefault="003A390A" w:rsidP="003A390A">
      <w:pPr>
        <w:pStyle w:val="Example"/>
      </w:pPr>
      <w:r w:rsidRPr="00A02BA7">
        <w:t xml:space="preserve">    &lt;title&gt;</w:t>
      </w:r>
      <w:r w:rsidRPr="00A02BA7">
        <w:rPr>
          <w:rStyle w:val="XMLname"/>
          <w:sz w:val="18"/>
        </w:rPr>
        <w:t>SUBJECTIVE DATA</w:t>
      </w:r>
      <w:r w:rsidRPr="00A02BA7">
        <w:t>&lt;/title&gt;</w:t>
      </w:r>
    </w:p>
    <w:p w14:paraId="0B8CBBD8" w14:textId="77777777" w:rsidR="003A390A" w:rsidRDefault="003A390A" w:rsidP="003A390A">
      <w:pPr>
        <w:pStyle w:val="Example"/>
        <w:rPr>
          <w:color w:val="000000"/>
        </w:rPr>
      </w:pPr>
      <w:r w:rsidRPr="00096608">
        <w:rPr>
          <w:color w:val="000000"/>
        </w:rPr>
        <w:t xml:space="preserve">    &lt;text&gt;</w:t>
      </w:r>
    </w:p>
    <w:p w14:paraId="310F0CB6" w14:textId="77777777" w:rsidR="003A390A" w:rsidRDefault="003A390A" w:rsidP="003A390A">
      <w:pPr>
        <w:pStyle w:val="Example"/>
      </w:pPr>
      <w:r>
        <w:rPr>
          <w:color w:val="000000"/>
        </w:rPr>
        <w:t xml:space="preserve">      </w:t>
      </w:r>
      <w:r>
        <w:t>&lt;paragraph&gt;</w:t>
      </w:r>
    </w:p>
    <w:p w14:paraId="29676149" w14:textId="77777777" w:rsidR="003A390A" w:rsidRDefault="003A390A" w:rsidP="003A390A">
      <w:pPr>
        <w:pStyle w:val="Example"/>
        <w:ind w:firstLine="144"/>
        <w:rPr>
          <w:color w:val="000000"/>
        </w:rPr>
      </w:pPr>
      <w:r>
        <w:rPr>
          <w:color w:val="000000"/>
        </w:rPr>
        <w:t xml:space="preserve">       I have used the peripheral nerve stimulator in my back for five days. </w:t>
      </w:r>
    </w:p>
    <w:p w14:paraId="7E0BE5B6" w14:textId="77777777" w:rsidR="003A390A" w:rsidRDefault="003A390A" w:rsidP="003A390A">
      <w:pPr>
        <w:pStyle w:val="Example"/>
        <w:rPr>
          <w:color w:val="000000"/>
        </w:rPr>
      </w:pPr>
      <w:r w:rsidRPr="00096608">
        <w:rPr>
          <w:color w:val="000000"/>
        </w:rPr>
        <w:t xml:space="preserve">        </w:t>
      </w:r>
      <w:r>
        <w:rPr>
          <w:color w:val="000000"/>
        </w:rPr>
        <w:t xml:space="preserve">While using it I found that I was able to do physical activity </w:t>
      </w:r>
    </w:p>
    <w:p w14:paraId="2978802A" w14:textId="77777777" w:rsidR="003A390A" w:rsidRDefault="003A390A" w:rsidP="003A390A">
      <w:pPr>
        <w:pStyle w:val="Example"/>
        <w:rPr>
          <w:color w:val="000000"/>
        </w:rPr>
      </w:pPr>
      <w:r>
        <w:rPr>
          <w:color w:val="000000"/>
        </w:rPr>
        <w:t xml:space="preserve">        without pain. However, afterwards for one day, I would feel pain but </w:t>
      </w:r>
    </w:p>
    <w:p w14:paraId="0ED98747" w14:textId="77777777" w:rsidR="003A390A" w:rsidRDefault="003A390A" w:rsidP="003A390A">
      <w:pPr>
        <w:pStyle w:val="Example"/>
        <w:rPr>
          <w:color w:val="000000"/>
        </w:rPr>
      </w:pPr>
      <w:r>
        <w:rPr>
          <w:color w:val="000000"/>
        </w:rPr>
        <w:t xml:space="preserve">        then it would go away. I also noticed that I didn’t have to take the </w:t>
      </w:r>
    </w:p>
    <w:p w14:paraId="4A27753A" w14:textId="77777777" w:rsidR="003A390A" w:rsidRDefault="003A390A" w:rsidP="003A390A">
      <w:pPr>
        <w:pStyle w:val="Example"/>
        <w:rPr>
          <w:color w:val="000000"/>
        </w:rPr>
      </w:pPr>
      <w:r>
        <w:rPr>
          <w:color w:val="000000"/>
        </w:rPr>
        <w:t xml:space="preserve">        Vicodin as much. I took 2 less Vicodin per day and 2 less tramadol </w:t>
      </w:r>
    </w:p>
    <w:p w14:paraId="66C90204" w14:textId="77777777" w:rsidR="003A390A" w:rsidRDefault="003A390A" w:rsidP="003A390A">
      <w:pPr>
        <w:pStyle w:val="Example"/>
        <w:rPr>
          <w:color w:val="000000"/>
        </w:rPr>
      </w:pPr>
      <w:r>
        <w:rPr>
          <w:color w:val="000000"/>
        </w:rPr>
        <w:t xml:space="preserve">        everyday. I have not lain in my bed in a year and a half. I sleep in </w:t>
      </w:r>
    </w:p>
    <w:p w14:paraId="485F4C63" w14:textId="77777777" w:rsidR="003A390A" w:rsidRDefault="003A390A" w:rsidP="003A390A">
      <w:pPr>
        <w:pStyle w:val="Example"/>
        <w:rPr>
          <w:color w:val="000000"/>
        </w:rPr>
      </w:pPr>
      <w:r>
        <w:rPr>
          <w:color w:val="000000"/>
        </w:rPr>
        <w:t xml:space="preserve">        a recliner. </w:t>
      </w:r>
    </w:p>
    <w:p w14:paraId="0B025240" w14:textId="77777777" w:rsidR="003A390A" w:rsidRDefault="003A390A" w:rsidP="003A390A">
      <w:pPr>
        <w:pStyle w:val="Example"/>
        <w:rPr>
          <w:color w:val="000000"/>
        </w:rPr>
      </w:pPr>
      <w:r>
        <w:t xml:space="preserve">      &lt;/paragraph&gt;</w:t>
      </w:r>
    </w:p>
    <w:p w14:paraId="731A2462" w14:textId="77777777" w:rsidR="003A390A" w:rsidRPr="00096608" w:rsidRDefault="003A390A" w:rsidP="003A390A">
      <w:pPr>
        <w:pStyle w:val="Example"/>
        <w:rPr>
          <w:color w:val="000000"/>
        </w:rPr>
      </w:pPr>
      <w:r>
        <w:rPr>
          <w:color w:val="000000"/>
        </w:rPr>
        <w:t xml:space="preserve">    </w:t>
      </w:r>
      <w:r w:rsidRPr="00096608">
        <w:rPr>
          <w:color w:val="000000"/>
        </w:rPr>
        <w:t xml:space="preserve">&lt;/text&gt;    </w:t>
      </w:r>
    </w:p>
    <w:p w14:paraId="4CF2BA36" w14:textId="77777777" w:rsidR="003A390A" w:rsidRPr="00893913" w:rsidRDefault="003A390A" w:rsidP="003A390A">
      <w:pPr>
        <w:pStyle w:val="Example"/>
      </w:pPr>
      <w:r w:rsidRPr="00893913">
        <w:t xml:space="preserve">  &lt;/section&gt;</w:t>
      </w:r>
    </w:p>
    <w:p w14:paraId="16DE9824" w14:textId="77777777" w:rsidR="003A390A" w:rsidRPr="00893913" w:rsidRDefault="003A390A" w:rsidP="003A390A">
      <w:pPr>
        <w:pStyle w:val="Example"/>
      </w:pPr>
      <w:r w:rsidRPr="00893913">
        <w:t>&lt;/component&gt;</w:t>
      </w:r>
    </w:p>
    <w:p w14:paraId="747F4D7B" w14:textId="77777777" w:rsidR="004A5A41" w:rsidRDefault="004A5A41" w:rsidP="004A5A41">
      <w:pPr>
        <w:pStyle w:val="BodyText"/>
      </w:pPr>
    </w:p>
    <w:p w14:paraId="52CC4E8F" w14:textId="77777777" w:rsidR="00590108" w:rsidRDefault="00590108" w:rsidP="00590108">
      <w:pPr>
        <w:pStyle w:val="Heading2nospace"/>
      </w:pPr>
      <w:bookmarkStart w:id="470" w:name="_Toc163893650"/>
      <w:r>
        <w:t xml:space="preserve">Surgery </w:t>
      </w:r>
      <w:bookmarkStart w:id="471" w:name="S_SurgeryDescriptionSection"/>
      <w:bookmarkEnd w:id="471"/>
      <w:r>
        <w:t>Description Section</w:t>
      </w:r>
      <w:r w:rsidR="006C496C">
        <w:t xml:space="preserve"> </w:t>
      </w:r>
      <w:r w:rsidR="006C496C" w:rsidRPr="006C496C">
        <w:t>29554-3</w:t>
      </w:r>
      <w:bookmarkEnd w:id="470"/>
    </w:p>
    <w:p w14:paraId="02EEACEE" w14:textId="77777777" w:rsidR="00590108" w:rsidRDefault="00590108" w:rsidP="00590108">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2.16.840.1.113883.10.20.22.2.26(open)</w:t>
      </w:r>
      <w:r>
        <w:rPr>
          <w:rFonts w:ascii="Bookman Old Style" w:hAnsi="Bookman Old Style"/>
        </w:rPr>
        <w:t>]</w:t>
      </w:r>
    </w:p>
    <w:p w14:paraId="196CC5EF" w14:textId="77777777" w:rsidR="00590108" w:rsidRDefault="00265F39" w:rsidP="00590108">
      <w:pPr>
        <w:pStyle w:val="BodyText"/>
      </w:pPr>
      <w:r>
        <w:t xml:space="preserve">The Surgery Description section records the particulars of the surgery with an extensive narrative and may include surgical site preparation, pertinent details related to sedation/anesthesia, measurements and markings, waiting times, incisions, surgical approach, instrumentation, sponge counts, tissue manipulation, wound closure, sutures used, and vital signs and other monitoring data. Complications may be recorded in this section.  Local practice often identifies the level and type of detail required based on the procedure or specialty. </w:t>
      </w:r>
    </w:p>
    <w:p w14:paraId="7CF22063" w14:textId="77777777" w:rsidR="00590108" w:rsidRDefault="00590108" w:rsidP="003D62A7">
      <w:pPr>
        <w:numPr>
          <w:ilvl w:val="0"/>
          <w:numId w:val="77"/>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2.16.840.1.113883.10.20.22.2.26</w:t>
      </w:r>
      <w:r>
        <w:t xml:space="preserve">" (CONF:8022). </w:t>
      </w:r>
    </w:p>
    <w:p w14:paraId="6FD18081" w14:textId="77777777" w:rsidR="00590108" w:rsidRDefault="00590108" w:rsidP="003D62A7">
      <w:pPr>
        <w:numPr>
          <w:ilvl w:val="0"/>
          <w:numId w:val="77"/>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29554-3</w:t>
      </w:r>
      <w:r>
        <w:t xml:space="preserve">" Surgery Description (CodeSystem: </w:t>
      </w:r>
      <w:r>
        <w:rPr>
          <w:rFonts w:ascii="Courier New" w:hAnsi="Courier New"/>
        </w:rPr>
        <w:t>2.16.840.1.113883.6.1 LOINC</w:t>
      </w:r>
      <w:r>
        <w:t xml:space="preserve">) (CONF:8023). </w:t>
      </w:r>
    </w:p>
    <w:p w14:paraId="533BCF85" w14:textId="77777777" w:rsidR="00590108" w:rsidRDefault="00590108" w:rsidP="003D62A7">
      <w:pPr>
        <w:numPr>
          <w:ilvl w:val="0"/>
          <w:numId w:val="77"/>
        </w:numPr>
        <w:spacing w:after="40" w:line="260" w:lineRule="exact"/>
      </w:pPr>
      <w:r>
        <w:rPr>
          <w:b/>
          <w:bCs/>
          <w:sz w:val="16"/>
          <w:szCs w:val="16"/>
        </w:rPr>
        <w:t>SHALL</w:t>
      </w:r>
      <w:r>
        <w:t xml:space="preserve"> contain exactly one [1..1] </w:t>
      </w:r>
      <w:r>
        <w:rPr>
          <w:rFonts w:ascii="Courier New" w:hAnsi="Courier New"/>
          <w:b/>
          <w:bCs/>
        </w:rPr>
        <w:t>title</w:t>
      </w:r>
      <w:r>
        <w:t xml:space="preserve"> (CONF:8024). </w:t>
      </w:r>
    </w:p>
    <w:p w14:paraId="3895087E" w14:textId="77777777" w:rsidR="00590108" w:rsidRDefault="00590108" w:rsidP="003D62A7">
      <w:pPr>
        <w:numPr>
          <w:ilvl w:val="0"/>
          <w:numId w:val="77"/>
        </w:numPr>
        <w:spacing w:after="40" w:line="260" w:lineRule="exact"/>
      </w:pPr>
      <w:r>
        <w:rPr>
          <w:b/>
          <w:bCs/>
          <w:sz w:val="16"/>
          <w:szCs w:val="16"/>
        </w:rPr>
        <w:t>SHALL</w:t>
      </w:r>
      <w:r>
        <w:t xml:space="preserve"> contain exactly one [1..1] </w:t>
      </w:r>
      <w:r>
        <w:rPr>
          <w:rFonts w:ascii="Courier New" w:hAnsi="Courier New"/>
          <w:b/>
          <w:bCs/>
        </w:rPr>
        <w:t>text</w:t>
      </w:r>
      <w:r>
        <w:t xml:space="preserve"> (CONF:8025). </w:t>
      </w:r>
    </w:p>
    <w:p w14:paraId="4873A82F" w14:textId="77777777" w:rsidR="00EE0302" w:rsidRPr="00E00F18" w:rsidRDefault="00EE0302" w:rsidP="00EE0302">
      <w:pPr>
        <w:keepLines/>
        <w:pBdr>
          <w:top w:val="single" w:sz="4" w:space="1" w:color="auto"/>
          <w:left w:val="single" w:sz="4" w:space="4" w:color="auto"/>
          <w:bottom w:val="single" w:sz="4" w:space="1" w:color="auto"/>
          <w:right w:val="single" w:sz="4" w:space="4" w:color="auto"/>
        </w:pBdr>
        <w:shd w:val="clear" w:color="auto" w:fill="D9D9D9"/>
        <w:spacing w:after="40" w:line="260" w:lineRule="exact"/>
        <w:ind w:left="1440"/>
      </w:pPr>
      <w:r w:rsidRPr="00E00F18">
        <w:rPr>
          <w:b/>
        </w:rPr>
        <w:t>NOTE</w:t>
      </w:r>
      <w:r w:rsidRPr="00E00F18">
        <w:t xml:space="preserve">: This conformance statement is for reference only. It has not yet been reviewed and consolidated according to the scope and intent of this guide. </w:t>
      </w:r>
    </w:p>
    <w:p w14:paraId="1807E7D2" w14:textId="77777777" w:rsidR="00EE0302" w:rsidRPr="0072141D" w:rsidRDefault="00EE0302" w:rsidP="00EE0302">
      <w:pPr>
        <w:keepLines/>
        <w:numPr>
          <w:ilvl w:val="1"/>
          <w:numId w:val="118"/>
        </w:numPr>
        <w:pBdr>
          <w:top w:val="single" w:sz="4" w:space="1" w:color="auto"/>
          <w:left w:val="single" w:sz="4" w:space="4" w:color="auto"/>
          <w:bottom w:val="single" w:sz="4" w:space="1" w:color="auto"/>
          <w:right w:val="single" w:sz="4" w:space="4" w:color="auto"/>
        </w:pBdr>
        <w:shd w:val="clear" w:color="auto" w:fill="D9D9D9"/>
        <w:spacing w:after="40" w:line="260" w:lineRule="exact"/>
        <w:rPr>
          <w:bCs/>
        </w:rPr>
      </w:pPr>
      <w:bookmarkStart w:id="472" w:name="_Ref202601536"/>
      <w:r w:rsidRPr="0072141D">
        <w:rPr>
          <w:bCs/>
        </w:rPr>
        <w:lastRenderedPageBreak/>
        <w:t xml:space="preserve">The Surgery Description section </w:t>
      </w:r>
      <w:r w:rsidRPr="0072141D">
        <w:rPr>
          <w:rStyle w:val="keyword"/>
        </w:rPr>
        <w:t>shall</w:t>
      </w:r>
      <w:r w:rsidRPr="0072141D">
        <w:rPr>
          <w:bCs/>
        </w:rPr>
        <w:t xml:space="preserve"> include a statement regarding whether or not a sponge and needle count was completed.</w:t>
      </w:r>
      <w:bookmarkEnd w:id="472"/>
    </w:p>
    <w:p w14:paraId="0255277A" w14:textId="77777777" w:rsidR="00EE0302" w:rsidRPr="0072141D" w:rsidRDefault="00EE0302" w:rsidP="00EE0302">
      <w:pPr>
        <w:keepLines/>
        <w:numPr>
          <w:ilvl w:val="1"/>
          <w:numId w:val="118"/>
        </w:numPr>
        <w:pBdr>
          <w:top w:val="single" w:sz="4" w:space="1" w:color="auto"/>
          <w:left w:val="single" w:sz="4" w:space="4" w:color="auto"/>
          <w:bottom w:val="single" w:sz="4" w:space="1" w:color="auto"/>
          <w:right w:val="single" w:sz="4" w:space="4" w:color="auto"/>
        </w:pBdr>
        <w:shd w:val="clear" w:color="auto" w:fill="D9D9D9"/>
        <w:spacing w:after="40" w:line="260" w:lineRule="exact"/>
        <w:rPr>
          <w:bCs/>
        </w:rPr>
      </w:pPr>
      <w:r w:rsidRPr="0072141D">
        <w:rPr>
          <w:bCs/>
        </w:rPr>
        <w:t xml:space="preserve">The Surgery Description section </w:t>
      </w:r>
      <w:r w:rsidRPr="0072141D">
        <w:rPr>
          <w:rStyle w:val="keyword"/>
        </w:rPr>
        <w:t>should</w:t>
      </w:r>
      <w:r w:rsidRPr="0072141D">
        <w:rPr>
          <w:bCs/>
        </w:rPr>
        <w:t xml:space="preserve"> include a statement regarding whether or not an instrument count was completed.</w:t>
      </w:r>
    </w:p>
    <w:p w14:paraId="17D8320A" w14:textId="77777777" w:rsidR="00EE0302" w:rsidRPr="0072141D" w:rsidRDefault="00EE0302" w:rsidP="00EE0302">
      <w:pPr>
        <w:keepLines/>
        <w:numPr>
          <w:ilvl w:val="1"/>
          <w:numId w:val="118"/>
        </w:numPr>
        <w:pBdr>
          <w:top w:val="single" w:sz="4" w:space="1" w:color="auto"/>
          <w:left w:val="single" w:sz="4" w:space="4" w:color="auto"/>
          <w:bottom w:val="single" w:sz="4" w:space="1" w:color="auto"/>
          <w:right w:val="single" w:sz="4" w:space="4" w:color="auto"/>
        </w:pBdr>
        <w:shd w:val="clear" w:color="auto" w:fill="D9D9D9"/>
        <w:spacing w:after="40" w:line="260" w:lineRule="exact"/>
        <w:rPr>
          <w:bCs/>
        </w:rPr>
      </w:pPr>
      <w:r w:rsidRPr="0072141D">
        <w:rPr>
          <w:bCs/>
        </w:rPr>
        <w:t xml:space="preserve">If the Operative Note Fluids section is NOT present, there </w:t>
      </w:r>
      <w:r w:rsidRPr="0072141D">
        <w:rPr>
          <w:rStyle w:val="keyword"/>
        </w:rPr>
        <w:t>may</w:t>
      </w:r>
      <w:r w:rsidRPr="0072141D">
        <w:rPr>
          <w:bCs/>
        </w:rPr>
        <w:t xml:space="preserve"> be a statement in the Surgery Description section providing details of the fluids administered or explicitly stating there were no fluids administered.</w:t>
      </w:r>
    </w:p>
    <w:p w14:paraId="5C045E62" w14:textId="77777777" w:rsidR="00EE0302" w:rsidRPr="00E00F18" w:rsidRDefault="00EE0302" w:rsidP="00EE0302">
      <w:pPr>
        <w:keepLines/>
        <w:numPr>
          <w:ilvl w:val="1"/>
          <w:numId w:val="118"/>
        </w:numPr>
        <w:pBdr>
          <w:top w:val="single" w:sz="4" w:space="1" w:color="auto"/>
          <w:left w:val="single" w:sz="4" w:space="4" w:color="auto"/>
          <w:bottom w:val="single" w:sz="4" w:space="1" w:color="auto"/>
          <w:right w:val="single" w:sz="4" w:space="4" w:color="auto"/>
        </w:pBdr>
        <w:shd w:val="clear" w:color="auto" w:fill="D9D9D9"/>
        <w:spacing w:after="40" w:line="260" w:lineRule="exact"/>
        <w:rPr>
          <w:bCs/>
        </w:rPr>
      </w:pPr>
      <w:r w:rsidRPr="0072141D">
        <w:rPr>
          <w:bCs/>
        </w:rPr>
        <w:t xml:space="preserve">If the Surgical Drains section is NOT present, there </w:t>
      </w:r>
      <w:r w:rsidRPr="0072141D">
        <w:rPr>
          <w:rStyle w:val="keyword"/>
        </w:rPr>
        <w:t>may</w:t>
      </w:r>
      <w:r w:rsidRPr="0072141D">
        <w:rPr>
          <w:bCs/>
        </w:rPr>
        <w:t xml:space="preserve"> be a statement in the Surgery Description section providing details of the drains placed or explicitly stating there were no drains placed</w:t>
      </w:r>
      <w:r w:rsidRPr="00E00F18">
        <w:rPr>
          <w:bCs/>
        </w:rPr>
        <w:t xml:space="preserve">. </w:t>
      </w:r>
    </w:p>
    <w:p w14:paraId="2EA5C1A6" w14:textId="77777777" w:rsidR="00590108" w:rsidRPr="00590108" w:rsidRDefault="00590108" w:rsidP="00590108">
      <w:pPr>
        <w:pStyle w:val="BodyText"/>
      </w:pPr>
    </w:p>
    <w:p w14:paraId="2802D44C" w14:textId="77777777" w:rsidR="00EA14DD" w:rsidRDefault="00EA14DD" w:rsidP="00EA14DD">
      <w:pPr>
        <w:pStyle w:val="Heading2nospace"/>
      </w:pPr>
      <w:bookmarkStart w:id="473" w:name="_Toc163893651"/>
      <w:r>
        <w:t xml:space="preserve">Surgical </w:t>
      </w:r>
      <w:bookmarkStart w:id="474" w:name="S_SurgicalDrainsSection"/>
      <w:bookmarkEnd w:id="474"/>
      <w:r>
        <w:t xml:space="preserve">Drains Section </w:t>
      </w:r>
      <w:r w:rsidR="004A5C9D">
        <w:t xml:space="preserve"> </w:t>
      </w:r>
      <w:r w:rsidR="004A5C9D" w:rsidRPr="004A5C9D">
        <w:t>11537-8</w:t>
      </w:r>
      <w:bookmarkEnd w:id="473"/>
    </w:p>
    <w:p w14:paraId="0F973D08" w14:textId="77777777" w:rsidR="00EA14DD" w:rsidRDefault="00EA14DD" w:rsidP="00EA14DD">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2.16.840.1.113883.10.20.7.13(open)</w:t>
      </w:r>
      <w:r>
        <w:rPr>
          <w:rFonts w:ascii="Bookman Old Style" w:hAnsi="Bookman Old Style"/>
        </w:rPr>
        <w:t>]</w:t>
      </w:r>
    </w:p>
    <w:p w14:paraId="380D1215" w14:textId="77777777" w:rsidR="00EA14DD" w:rsidRDefault="004A5C9D" w:rsidP="00EA14DD">
      <w:pPr>
        <w:pStyle w:val="BodyText"/>
      </w:pPr>
      <w:r>
        <w:t>The Surgical Drains section may be used to record drains placed during the surgical procedure. Optionally, surgical drain placement may be represented with a text element in the Surgery Description Section.</w:t>
      </w:r>
    </w:p>
    <w:p w14:paraId="687B6F9E" w14:textId="77777777" w:rsidR="00EA14DD" w:rsidRDefault="00EA14DD" w:rsidP="003D62A7">
      <w:pPr>
        <w:numPr>
          <w:ilvl w:val="0"/>
          <w:numId w:val="78"/>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2.16.840.1.113883.10.20.7.13</w:t>
      </w:r>
      <w:r>
        <w:t xml:space="preserve">" (CONF:8038). </w:t>
      </w:r>
    </w:p>
    <w:p w14:paraId="6275DEE2" w14:textId="77777777" w:rsidR="00EA14DD" w:rsidRDefault="00EA14DD" w:rsidP="003D62A7">
      <w:pPr>
        <w:numPr>
          <w:ilvl w:val="0"/>
          <w:numId w:val="78"/>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11537-8</w:t>
      </w:r>
      <w:r>
        <w:t xml:space="preserve">" Surgical Drains (CodeSystem: </w:t>
      </w:r>
      <w:r>
        <w:rPr>
          <w:rFonts w:ascii="Courier New" w:hAnsi="Courier New"/>
        </w:rPr>
        <w:t>2.16.840.1.113883.6.1 LOINC</w:t>
      </w:r>
      <w:r>
        <w:t xml:space="preserve">) (CONF:8039). </w:t>
      </w:r>
    </w:p>
    <w:p w14:paraId="5EF45FD0" w14:textId="77777777" w:rsidR="00EA14DD" w:rsidRDefault="00EA14DD" w:rsidP="003D62A7">
      <w:pPr>
        <w:numPr>
          <w:ilvl w:val="0"/>
          <w:numId w:val="78"/>
        </w:numPr>
        <w:spacing w:after="40" w:line="260" w:lineRule="exact"/>
      </w:pPr>
      <w:r>
        <w:rPr>
          <w:b/>
          <w:bCs/>
          <w:sz w:val="16"/>
          <w:szCs w:val="16"/>
        </w:rPr>
        <w:t>SHALL</w:t>
      </w:r>
      <w:r>
        <w:t xml:space="preserve"> contain exactly one [1..1] </w:t>
      </w:r>
      <w:r>
        <w:rPr>
          <w:rFonts w:ascii="Courier New" w:hAnsi="Courier New"/>
          <w:b/>
          <w:bCs/>
        </w:rPr>
        <w:t>title</w:t>
      </w:r>
      <w:r>
        <w:t xml:space="preserve"> (CONF:8040). </w:t>
      </w:r>
    </w:p>
    <w:p w14:paraId="600C94FD" w14:textId="77777777" w:rsidR="00EA14DD" w:rsidRDefault="00EA14DD" w:rsidP="003D62A7">
      <w:pPr>
        <w:numPr>
          <w:ilvl w:val="0"/>
          <w:numId w:val="78"/>
        </w:numPr>
        <w:spacing w:after="40" w:line="260" w:lineRule="exact"/>
      </w:pPr>
      <w:r>
        <w:rPr>
          <w:b/>
          <w:bCs/>
          <w:sz w:val="16"/>
          <w:szCs w:val="16"/>
        </w:rPr>
        <w:t>SHALL</w:t>
      </w:r>
      <w:r>
        <w:t xml:space="preserve"> contain exactly one [1..1] </w:t>
      </w:r>
      <w:r>
        <w:rPr>
          <w:rFonts w:ascii="Courier New" w:hAnsi="Courier New"/>
          <w:b/>
          <w:bCs/>
        </w:rPr>
        <w:t>text</w:t>
      </w:r>
      <w:r>
        <w:t xml:space="preserve"> (CONF:8041). </w:t>
      </w:r>
    </w:p>
    <w:p w14:paraId="5DBC935D" w14:textId="77777777" w:rsidR="00EA14DD" w:rsidRDefault="00EA14DD" w:rsidP="003D62A7">
      <w:pPr>
        <w:numPr>
          <w:ilvl w:val="0"/>
          <w:numId w:val="78"/>
        </w:numPr>
        <w:spacing w:after="40" w:line="260" w:lineRule="exact"/>
      </w:pPr>
      <w:r>
        <w:t xml:space="preserve">If the Surgical Drains section is present, there </w:t>
      </w:r>
      <w:r w:rsidRPr="00EA14DD">
        <w:rPr>
          <w:rStyle w:val="keyword"/>
        </w:rPr>
        <w:t>SHALL</w:t>
      </w:r>
      <w:r>
        <w:t xml:space="preserve"> be a statement providing details of the drains placed or </w:t>
      </w:r>
      <w:r w:rsidRPr="00EA14DD">
        <w:rPr>
          <w:rStyle w:val="keyword"/>
        </w:rPr>
        <w:t>SHALL</w:t>
      </w:r>
      <w:r>
        <w:t xml:space="preserve"> explicitly state there were no drains placed. (CONF:8056).</w:t>
      </w:r>
    </w:p>
    <w:p w14:paraId="266E2E61" w14:textId="77777777" w:rsidR="00EA14DD" w:rsidRPr="00EA14DD" w:rsidRDefault="00EA14DD" w:rsidP="00EA14DD">
      <w:pPr>
        <w:pStyle w:val="BodyText"/>
      </w:pPr>
    </w:p>
    <w:p w14:paraId="6BF5FFAD" w14:textId="77777777" w:rsidR="00EE3D53" w:rsidRDefault="00EE3D53" w:rsidP="00FD17F2">
      <w:pPr>
        <w:pStyle w:val="Heading2"/>
      </w:pPr>
      <w:bookmarkStart w:id="475" w:name="_Toc163893652"/>
      <w:r>
        <w:t>Vital Signs Section</w:t>
      </w:r>
      <w:r w:rsidR="00D70F9E">
        <w:t xml:space="preserve"> </w:t>
      </w:r>
      <w:r w:rsidR="00D70F9E" w:rsidRPr="00D70F9E">
        <w:t>8716-3</w:t>
      </w:r>
      <w:bookmarkEnd w:id="475"/>
    </w:p>
    <w:p w14:paraId="575E71C7" w14:textId="77777777" w:rsidR="00EE3D53" w:rsidRDefault="00EE3D53" w:rsidP="00EE3D53">
      <w:pPr>
        <w:pStyle w:val="BodyText"/>
      </w:pPr>
      <w:r w:rsidRPr="009C7C0D">
        <w:t xml:space="preserve">The Vital Signs section </w:t>
      </w:r>
      <w:r>
        <w:t xml:space="preserve">contains current and historically relevant vital signs for the context and use case of the document type, such as blood pressure, heart rate, respiratory rate, height, weight, body mass index, head circumference, </w:t>
      </w:r>
      <w:r>
        <w:rPr>
          <w:color w:val="231F20"/>
        </w:rPr>
        <w:t xml:space="preserve">and pulse oximetry. The section </w:t>
      </w:r>
      <w:r>
        <w:t>should include notable vital signs such as the most recent, maximum and/or minimum, baseline, or relevant trends.</w:t>
      </w:r>
    </w:p>
    <w:p w14:paraId="5D3FC8B7" w14:textId="77777777" w:rsidR="00DE58D1" w:rsidRDefault="00EE3D53" w:rsidP="00EE3D53">
      <w:pPr>
        <w:pStyle w:val="BodyText"/>
      </w:pPr>
      <w:r>
        <w:t>Vital signs are represented in the same way as other results, but are aggregated into their own section to follow clinical conventions.</w:t>
      </w:r>
    </w:p>
    <w:p w14:paraId="7304041F" w14:textId="77777777" w:rsidR="00DE58D1" w:rsidRDefault="00DE58D1" w:rsidP="00DE58D1">
      <w:pPr>
        <w:pStyle w:val="required-optional"/>
      </w:pPr>
      <w:r w:rsidRPr="00F8049F">
        <w:t>Optional Entries</w:t>
      </w:r>
    </w:p>
    <w:p w14:paraId="7C1F0BD3" w14:textId="77777777" w:rsidR="00DE58D1" w:rsidRPr="003457B4" w:rsidRDefault="00DE58D1" w:rsidP="00DE58D1">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2.16.840.1.113883.10.20.21.2.4(open)</w:t>
      </w:r>
      <w:r>
        <w:rPr>
          <w:rFonts w:ascii="Bookman Old Style" w:hAnsi="Bookman Old Style"/>
        </w:rPr>
        <w:t>]</w:t>
      </w:r>
    </w:p>
    <w:p w14:paraId="4E159384" w14:textId="77777777" w:rsidR="00DE58D1" w:rsidRDefault="00DE58D1" w:rsidP="00DE58D1">
      <w:pPr>
        <w:pStyle w:val="BodyText"/>
      </w:pPr>
      <w:r>
        <w:t>The following constraints apply to a Vital Signs section in which entries are not required.</w:t>
      </w:r>
    </w:p>
    <w:p w14:paraId="2CC8FE27" w14:textId="77777777" w:rsidR="000745D0" w:rsidRDefault="000745D0" w:rsidP="000745D0">
      <w:pPr>
        <w:numPr>
          <w:ilvl w:val="0"/>
          <w:numId w:val="15"/>
        </w:numPr>
        <w:spacing w:after="40" w:line="260" w:lineRule="exact"/>
      </w:pPr>
      <w:r>
        <w:rPr>
          <w:b/>
          <w:bCs/>
          <w:sz w:val="16"/>
          <w:szCs w:val="16"/>
        </w:rPr>
        <w:lastRenderedPageBreak/>
        <w:t>SHALL</w:t>
      </w:r>
      <w:r>
        <w:t xml:space="preserve"> contain exactly one [1..1] </w:t>
      </w:r>
      <w:r>
        <w:rPr>
          <w:rFonts w:ascii="Courier New" w:hAnsi="Courier New"/>
          <w:b/>
          <w:bCs/>
        </w:rPr>
        <w:t>templateId/@root</w:t>
      </w:r>
      <w:r>
        <w:t>="</w:t>
      </w:r>
      <w:r>
        <w:rPr>
          <w:rFonts w:ascii="Courier New" w:hAnsi="Courier New"/>
        </w:rPr>
        <w:t>2.16.840.1.113883.10.20.22.2.4</w:t>
      </w:r>
      <w:r>
        <w:t xml:space="preserve">" (CONF:7268). </w:t>
      </w:r>
    </w:p>
    <w:p w14:paraId="35CAF7C8" w14:textId="77777777" w:rsidR="000745D0" w:rsidRDefault="000745D0" w:rsidP="000745D0">
      <w:pPr>
        <w:numPr>
          <w:ilvl w:val="0"/>
          <w:numId w:val="15"/>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8716-3</w:t>
      </w:r>
      <w:r>
        <w:t xml:space="preserve">" Vital Signs (CodeSystem: </w:t>
      </w:r>
      <w:r>
        <w:rPr>
          <w:rFonts w:ascii="Courier New" w:hAnsi="Courier New"/>
        </w:rPr>
        <w:t>2.16.840.1.113883.6.1 LOINC</w:t>
      </w:r>
      <w:r>
        <w:t xml:space="preserve">) (CONF:7269). </w:t>
      </w:r>
    </w:p>
    <w:p w14:paraId="469096C9" w14:textId="77777777" w:rsidR="000745D0" w:rsidRDefault="000745D0" w:rsidP="000745D0">
      <w:pPr>
        <w:numPr>
          <w:ilvl w:val="0"/>
          <w:numId w:val="15"/>
        </w:numPr>
        <w:spacing w:after="40" w:line="260" w:lineRule="exact"/>
      </w:pPr>
      <w:r>
        <w:rPr>
          <w:b/>
          <w:bCs/>
          <w:sz w:val="16"/>
          <w:szCs w:val="16"/>
        </w:rPr>
        <w:t>SHALL</w:t>
      </w:r>
      <w:r>
        <w:t xml:space="preserve"> contain exactly one [1..1] </w:t>
      </w:r>
      <w:r>
        <w:rPr>
          <w:rFonts w:ascii="Courier New" w:hAnsi="Courier New"/>
          <w:b/>
          <w:bCs/>
        </w:rPr>
        <w:t>text</w:t>
      </w:r>
      <w:r>
        <w:t xml:space="preserve"> (CONF:7270). </w:t>
      </w:r>
    </w:p>
    <w:p w14:paraId="33F582C6" w14:textId="77777777" w:rsidR="000745D0" w:rsidRDefault="000745D0" w:rsidP="000745D0">
      <w:pPr>
        <w:numPr>
          <w:ilvl w:val="0"/>
          <w:numId w:val="15"/>
        </w:numPr>
        <w:spacing w:after="40" w:line="260" w:lineRule="exact"/>
      </w:pPr>
      <w:r>
        <w:rPr>
          <w:b/>
          <w:bCs/>
          <w:sz w:val="16"/>
          <w:szCs w:val="16"/>
        </w:rPr>
        <w:t>SHOULD</w:t>
      </w:r>
      <w:r>
        <w:t xml:space="preserve"> contain at least one [1..*] </w:t>
      </w:r>
      <w:r>
        <w:rPr>
          <w:rFonts w:ascii="Courier New" w:hAnsi="Courier New"/>
          <w:b/>
          <w:bCs/>
        </w:rPr>
        <w:t>entry</w:t>
      </w:r>
      <w:r>
        <w:t xml:space="preserve"> (CONF:7271) such that it </w:t>
      </w:r>
    </w:p>
    <w:p w14:paraId="6CA6B307" w14:textId="77777777" w:rsidR="000745D0" w:rsidRDefault="000745D0" w:rsidP="000745D0">
      <w:pPr>
        <w:numPr>
          <w:ilvl w:val="1"/>
          <w:numId w:val="15"/>
        </w:numPr>
        <w:spacing w:after="40" w:line="260" w:lineRule="exact"/>
      </w:pPr>
      <w:r>
        <w:rPr>
          <w:b/>
          <w:bCs/>
          <w:sz w:val="16"/>
          <w:szCs w:val="16"/>
        </w:rPr>
        <w:t>SHALL</w:t>
      </w:r>
      <w:r>
        <w:t xml:space="preserve"> contain exactly one [1..1] </w:t>
      </w:r>
      <w:hyperlink w:anchor="CS_VitalSignsOrganizer" w:history="1">
        <w:r w:rsidRPr="001B7660">
          <w:rPr>
            <w:rStyle w:val="Hyperlink"/>
            <w:rFonts w:ascii="Courier New" w:hAnsi="Courier New"/>
            <w:b/>
            <w:bCs/>
          </w:rPr>
          <w:t>Vital Signs Organizer</w:t>
        </w:r>
      </w:hyperlink>
      <w:r>
        <w:t xml:space="preserve"> </w:t>
      </w:r>
      <w:r>
        <w:rPr>
          <w:rFonts w:ascii="Courier New" w:hAnsi="Courier New"/>
        </w:rPr>
        <w:t>(templateId:2.16.840.1.113883.10.20.22.4.26)</w:t>
      </w:r>
      <w:r>
        <w:t xml:space="preserve"> (CONF:7272). </w:t>
      </w:r>
    </w:p>
    <w:p w14:paraId="522F1039" w14:textId="77777777" w:rsidR="005A258A" w:rsidRDefault="005A258A" w:rsidP="005A258A">
      <w:pPr>
        <w:pStyle w:val="required-optional"/>
      </w:pPr>
      <w:r>
        <w:t>Required</w:t>
      </w:r>
      <w:r w:rsidRPr="00F8049F">
        <w:t xml:space="preserve"> Entries</w:t>
      </w:r>
    </w:p>
    <w:p w14:paraId="728E3E22" w14:textId="77777777" w:rsidR="005A258A" w:rsidRPr="003457B4" w:rsidRDefault="005A258A" w:rsidP="005A258A">
      <w:pPr>
        <w:pStyle w:val="BracketData"/>
        <w:rPr>
          <w:rFonts w:ascii="Bookman Old Style" w:hAnsi="Bookman Old Style"/>
        </w:rPr>
      </w:pPr>
      <w:r>
        <w:rPr>
          <w:rFonts w:ascii="Bookman Old Style" w:hAnsi="Bookman Old Style"/>
        </w:rPr>
        <w:t>[</w:t>
      </w:r>
      <w:r>
        <w:t>section</w:t>
      </w:r>
      <w:r>
        <w:rPr>
          <w:rFonts w:ascii="Bookman Old Style" w:hAnsi="Bookman Old Style"/>
        </w:rPr>
        <w:t xml:space="preserve">: templateId </w:t>
      </w:r>
      <w:r>
        <w:t>2.16.840.1.113883.10.20.21.2.4.1(open)</w:t>
      </w:r>
      <w:r>
        <w:rPr>
          <w:rFonts w:ascii="Bookman Old Style" w:hAnsi="Bookman Old Style"/>
        </w:rPr>
        <w:t>]</w:t>
      </w:r>
    </w:p>
    <w:p w14:paraId="55F29FFA" w14:textId="77777777" w:rsidR="005A258A" w:rsidRDefault="005A258A" w:rsidP="005A258A">
      <w:pPr>
        <w:pStyle w:val="BodyText"/>
      </w:pPr>
      <w:r>
        <w:t>The following constraints apply to a Vital Signs section in which entries are required.</w:t>
      </w:r>
    </w:p>
    <w:p w14:paraId="57F01CF3" w14:textId="77777777" w:rsidR="005A258A" w:rsidRDefault="005A258A" w:rsidP="005A258A">
      <w:pPr>
        <w:numPr>
          <w:ilvl w:val="0"/>
          <w:numId w:val="16"/>
        </w:numPr>
        <w:spacing w:after="40" w:line="260" w:lineRule="exact"/>
      </w:pPr>
      <w:r>
        <w:t>Conforms to Vital Signs Section (optional entries) Template (</w:t>
      </w:r>
      <w:r w:rsidRPr="0018500E">
        <w:rPr>
          <w:rStyle w:val="XMLname"/>
        </w:rPr>
        <w:t>templateId: 2.16.840.1.113883.10.20.22.2.4</w:t>
      </w:r>
      <w:r>
        <w:t>).</w:t>
      </w:r>
    </w:p>
    <w:p w14:paraId="31937C08" w14:textId="77777777" w:rsidR="005A258A" w:rsidRDefault="005A258A" w:rsidP="005A258A">
      <w:pPr>
        <w:numPr>
          <w:ilvl w:val="0"/>
          <w:numId w:val="16"/>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2.16.840.1.113883.10.20.22.2.4.1</w:t>
      </w:r>
      <w:r>
        <w:t xml:space="preserve">" (CONF:7273). </w:t>
      </w:r>
    </w:p>
    <w:p w14:paraId="020A0C03" w14:textId="77777777" w:rsidR="005A258A" w:rsidRDefault="005A258A" w:rsidP="005A258A">
      <w:pPr>
        <w:numPr>
          <w:ilvl w:val="0"/>
          <w:numId w:val="16"/>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8716-3</w:t>
      </w:r>
      <w:r>
        <w:t xml:space="preserve">" Vital Signs (CodeSystem: </w:t>
      </w:r>
      <w:r>
        <w:rPr>
          <w:rFonts w:ascii="Courier New" w:hAnsi="Courier New"/>
        </w:rPr>
        <w:t>2.16.840.1.113883.6.1 LOINC</w:t>
      </w:r>
      <w:r>
        <w:t xml:space="preserve">) (CONF:7274). </w:t>
      </w:r>
    </w:p>
    <w:p w14:paraId="567B7F0B" w14:textId="77777777" w:rsidR="005A258A" w:rsidRDefault="005A258A" w:rsidP="005A258A">
      <w:pPr>
        <w:numPr>
          <w:ilvl w:val="0"/>
          <w:numId w:val="16"/>
        </w:numPr>
        <w:spacing w:after="40" w:line="260" w:lineRule="exact"/>
      </w:pPr>
      <w:r>
        <w:rPr>
          <w:b/>
          <w:bCs/>
          <w:sz w:val="16"/>
          <w:szCs w:val="16"/>
        </w:rPr>
        <w:t>SHALL</w:t>
      </w:r>
      <w:r>
        <w:t xml:space="preserve"> contain exactly one [1..1] </w:t>
      </w:r>
      <w:r>
        <w:rPr>
          <w:rFonts w:ascii="Courier New" w:hAnsi="Courier New"/>
          <w:b/>
          <w:bCs/>
        </w:rPr>
        <w:t>text</w:t>
      </w:r>
      <w:r>
        <w:t xml:space="preserve"> (CONF:7275). </w:t>
      </w:r>
    </w:p>
    <w:p w14:paraId="5AC5AC6D" w14:textId="77777777" w:rsidR="005A258A" w:rsidRDefault="005A258A" w:rsidP="005A258A">
      <w:pPr>
        <w:numPr>
          <w:ilvl w:val="0"/>
          <w:numId w:val="16"/>
        </w:numPr>
        <w:spacing w:after="40" w:line="260" w:lineRule="exact"/>
      </w:pPr>
      <w:r>
        <w:rPr>
          <w:b/>
          <w:bCs/>
          <w:sz w:val="16"/>
          <w:szCs w:val="16"/>
        </w:rPr>
        <w:t>SHALL</w:t>
      </w:r>
      <w:r>
        <w:t xml:space="preserve"> contain at least one [1..*] </w:t>
      </w:r>
      <w:r>
        <w:rPr>
          <w:rFonts w:ascii="Courier New" w:hAnsi="Courier New"/>
          <w:b/>
          <w:bCs/>
        </w:rPr>
        <w:t>entry</w:t>
      </w:r>
      <w:r>
        <w:t xml:space="preserve"> (CONF:7276) such that it </w:t>
      </w:r>
    </w:p>
    <w:p w14:paraId="6C74C3DC" w14:textId="77777777" w:rsidR="005A258A" w:rsidRDefault="005A258A" w:rsidP="005A258A">
      <w:pPr>
        <w:numPr>
          <w:ilvl w:val="1"/>
          <w:numId w:val="16"/>
        </w:numPr>
        <w:spacing w:after="40" w:line="260" w:lineRule="exact"/>
      </w:pPr>
      <w:r>
        <w:rPr>
          <w:b/>
          <w:bCs/>
          <w:sz w:val="16"/>
          <w:szCs w:val="16"/>
        </w:rPr>
        <w:t>SHALL</w:t>
      </w:r>
      <w:r>
        <w:t xml:space="preserve"> contain exactly one [1..1] </w:t>
      </w:r>
      <w:hyperlink w:anchor="CS_VitalSignsOrganizer" w:history="1">
        <w:r w:rsidRPr="001B7660">
          <w:rPr>
            <w:rStyle w:val="Hyperlink"/>
            <w:rFonts w:ascii="Courier New" w:hAnsi="Courier New"/>
            <w:b/>
            <w:bCs/>
          </w:rPr>
          <w:t>Vital Signs Organizer</w:t>
        </w:r>
      </w:hyperlink>
      <w:r>
        <w:t xml:space="preserve"> </w:t>
      </w:r>
      <w:r>
        <w:rPr>
          <w:rFonts w:ascii="Courier New" w:hAnsi="Courier New"/>
        </w:rPr>
        <w:t>(templateId:2.16.840.1.113883.10.20.22.4.26)</w:t>
      </w:r>
      <w:r>
        <w:t xml:space="preserve"> (CONF:7277). </w:t>
      </w:r>
    </w:p>
    <w:p w14:paraId="568ACF33" w14:textId="77777777" w:rsidR="00DE58D1" w:rsidRDefault="00DE58D1" w:rsidP="00DE58D1">
      <w:pPr>
        <w:pStyle w:val="BodyText"/>
      </w:pPr>
    </w:p>
    <w:p w14:paraId="263BB02B" w14:textId="77777777" w:rsidR="00356731" w:rsidRDefault="00356731" w:rsidP="008C0D40">
      <w:pPr>
        <w:pStyle w:val="BodyText"/>
      </w:pPr>
    </w:p>
    <w:p w14:paraId="5AE236E3" w14:textId="77777777" w:rsidR="003E2EA8" w:rsidRDefault="00EF2363" w:rsidP="003E2EA8">
      <w:pPr>
        <w:pStyle w:val="Heading1"/>
      </w:pPr>
      <w:bookmarkStart w:id="476" w:name="_Entry-level_Templates"/>
      <w:bookmarkStart w:id="477" w:name="_Entry-level_Templates_1"/>
      <w:bookmarkStart w:id="478" w:name="_Toc163893653"/>
      <w:bookmarkEnd w:id="476"/>
      <w:bookmarkEnd w:id="477"/>
      <w:r>
        <w:lastRenderedPageBreak/>
        <w:t>Entry-level</w:t>
      </w:r>
      <w:r w:rsidR="003E2EA8">
        <w:t xml:space="preserve"> Templates</w:t>
      </w:r>
      <w:bookmarkEnd w:id="478"/>
    </w:p>
    <w:p w14:paraId="3360976E" w14:textId="77777777" w:rsidR="00141BF9" w:rsidRDefault="00141BF9" w:rsidP="00141BF9">
      <w:pPr>
        <w:pStyle w:val="BodyText"/>
      </w:pPr>
      <w:r>
        <w:t xml:space="preserve">This part of the guide describes </w:t>
      </w:r>
      <w:r w:rsidRPr="001C17C0">
        <w:t xml:space="preserve">the </w:t>
      </w:r>
      <w:r>
        <w:t>clinical statement entry templates used within the sections of the consolidated documents.  Entry templates contain constraints that are required for conformance.</w:t>
      </w:r>
      <w:r w:rsidR="00DF2363">
        <w:t xml:space="preserve"> Note that the clinical statement templates are presented in alphabetical order; templates are not grouped by possible containing templates.</w:t>
      </w:r>
    </w:p>
    <w:p w14:paraId="1B9E1F32" w14:textId="77777777" w:rsidR="00141BF9" w:rsidRPr="00EC6C98" w:rsidRDefault="00141BF9" w:rsidP="00141BF9">
      <w:pPr>
        <w:pStyle w:val="BodyText"/>
      </w:pPr>
      <w:r>
        <w:t>Each entry-level template description</w:t>
      </w:r>
      <w:r w:rsidRPr="00EC6C98">
        <w:t xml:space="preserve"> </w:t>
      </w:r>
      <w:r>
        <w:t>contains</w:t>
      </w:r>
      <w:r w:rsidRPr="00EC6C98">
        <w:t xml:space="preserve"> the following </w:t>
      </w:r>
      <w:r>
        <w:t>information</w:t>
      </w:r>
      <w:r w:rsidRPr="00EC6C98">
        <w:t>:</w:t>
      </w:r>
    </w:p>
    <w:p w14:paraId="1C1F788A" w14:textId="77777777" w:rsidR="00141BF9" w:rsidRPr="009B4684" w:rsidRDefault="00141BF9" w:rsidP="00A01E69">
      <w:pPr>
        <w:pStyle w:val="ListBullet"/>
      </w:pPr>
      <w:r>
        <w:t>Key template metad</w:t>
      </w:r>
      <w:r w:rsidRPr="009B4684">
        <w:t>ata (e.g., templateID, etc.)</w:t>
      </w:r>
    </w:p>
    <w:p w14:paraId="7E600286" w14:textId="77777777" w:rsidR="00141BF9" w:rsidRDefault="00141BF9" w:rsidP="00A01E69">
      <w:pPr>
        <w:pStyle w:val="ListBullet"/>
      </w:pPr>
      <w:r>
        <w:t>Description and explanatory narrative.</w:t>
      </w:r>
    </w:p>
    <w:p w14:paraId="444DB7F4" w14:textId="77777777" w:rsidR="00141BF9" w:rsidRPr="00EC6C98" w:rsidRDefault="00141BF9" w:rsidP="00A01E69">
      <w:pPr>
        <w:pStyle w:val="ListBullet"/>
      </w:pPr>
      <w:r w:rsidRPr="00EC6C98">
        <w:t xml:space="preserve">Required </w:t>
      </w:r>
      <w:r>
        <w:t>CDA acts, participants and vocabularies.</w:t>
      </w:r>
    </w:p>
    <w:p w14:paraId="7496ED6B" w14:textId="77777777" w:rsidR="00141BF9" w:rsidRDefault="00141BF9" w:rsidP="00A01E69">
      <w:pPr>
        <w:pStyle w:val="ListBullet"/>
      </w:pPr>
      <w:r>
        <w:t>Optional</w:t>
      </w:r>
      <w:r w:rsidRPr="00EC6C98">
        <w:t xml:space="preserve"> </w:t>
      </w:r>
      <w:r>
        <w:t>CDA acts, participants and vocabularies.</w:t>
      </w:r>
    </w:p>
    <w:p w14:paraId="5D1F23A5" w14:textId="77777777" w:rsidR="0040330B" w:rsidRDefault="0040330B" w:rsidP="00AF70CD">
      <w:pPr>
        <w:pStyle w:val="Heading2nospace"/>
      </w:pPr>
      <w:bookmarkStart w:id="479" w:name="_Toc163893654"/>
      <w:r>
        <w:t xml:space="preserve">Age </w:t>
      </w:r>
      <w:bookmarkStart w:id="480" w:name="CS_AgeObservation"/>
      <w:bookmarkEnd w:id="480"/>
      <w:r>
        <w:t>Observation</w:t>
      </w:r>
      <w:bookmarkEnd w:id="479"/>
    </w:p>
    <w:p w14:paraId="0EA761DD" w14:textId="77777777" w:rsidR="0040330B" w:rsidRPr="0040330B" w:rsidRDefault="0040330B" w:rsidP="0040330B">
      <w:pPr>
        <w:pStyle w:val="BracketData"/>
      </w:pPr>
      <w:r w:rsidRPr="0040330B">
        <w:t>[Observation: templateId 2.16.840.1.113883.10.20.22.4.31</w:t>
      </w:r>
      <w:r w:rsidR="001038DB">
        <w:t>(open)</w:t>
      </w:r>
      <w:r w:rsidRPr="0040330B">
        <w:t>]</w:t>
      </w:r>
    </w:p>
    <w:p w14:paraId="4662047F" w14:textId="77777777" w:rsidR="0040330B" w:rsidRDefault="0040330B" w:rsidP="0040330B">
      <w:pPr>
        <w:pStyle w:val="BodyText"/>
      </w:pPr>
      <w:r>
        <w:t>A common scenario is that a patient will know the age of a relative when they had a certain condition or when they died, but will not know the actual year (e.g.</w:t>
      </w:r>
      <w:r w:rsidR="00066C52">
        <w:t>,</w:t>
      </w:r>
      <w:r>
        <w:t xml:space="preserve"> "grandpa died of a heart attack at the age of 50"). Often, neither precise dates nor ages are known (e.g.</w:t>
      </w:r>
      <w:r w:rsidR="00066C52">
        <w:t>,</w:t>
      </w:r>
      <w:r>
        <w:t xml:space="preserve"> "cousin died of congenital heart disease as an infant"). In all cases, dates and times and ages can be expressed in narrative.</w:t>
      </w:r>
    </w:p>
    <w:p w14:paraId="3953523B" w14:textId="77777777" w:rsidR="0040330B" w:rsidRDefault="0040330B" w:rsidP="00E16EE3">
      <w:pPr>
        <w:widowControl w:val="0"/>
        <w:numPr>
          <w:ilvl w:val="0"/>
          <w:numId w:val="32"/>
        </w:numPr>
        <w:tabs>
          <w:tab w:val="left" w:pos="220"/>
          <w:tab w:val="left" w:pos="720"/>
        </w:tabs>
        <w:autoSpaceDE w:val="0"/>
        <w:autoSpaceDN w:val="0"/>
        <w:adjustRightInd w:val="0"/>
        <w:spacing w:after="40" w:line="260" w:lineRule="exact"/>
        <w:rPr>
          <w:rFonts w:ascii="Times" w:hAnsi="Times"/>
          <w:szCs w:val="20"/>
        </w:rPr>
      </w:pPr>
      <w:r>
        <w:rPr>
          <w:rFonts w:ascii="Times" w:hAnsi="Times"/>
          <w:b/>
          <w:szCs w:val="20"/>
        </w:rPr>
        <w:t>SHALL</w:t>
      </w:r>
      <w:r>
        <w:rPr>
          <w:rFonts w:ascii="Times" w:hAnsi="Times"/>
          <w:szCs w:val="20"/>
        </w:rPr>
        <w:t xml:space="preserve"> contain exactly one [1..1] </w:t>
      </w:r>
      <w:r>
        <w:rPr>
          <w:rFonts w:ascii="Courier" w:hAnsi="Courier"/>
          <w:b/>
          <w:szCs w:val="20"/>
        </w:rPr>
        <w:t>@classCode</w:t>
      </w:r>
      <w:r>
        <w:rPr>
          <w:rFonts w:ascii="Courier" w:hAnsi="Courier"/>
          <w:szCs w:val="20"/>
        </w:rPr>
        <w:t xml:space="preserve">="OBS" </w:t>
      </w:r>
      <w:r>
        <w:rPr>
          <w:rFonts w:ascii="Times" w:hAnsi="Times"/>
          <w:i/>
          <w:szCs w:val="20"/>
        </w:rPr>
        <w:t>Observation</w:t>
      </w:r>
      <w:r>
        <w:rPr>
          <w:rFonts w:ascii="Times" w:hAnsi="Times"/>
          <w:szCs w:val="20"/>
        </w:rPr>
        <w:t xml:space="preserve"> (CodeSystem:</w:t>
      </w:r>
      <w:r>
        <w:rPr>
          <w:rFonts w:ascii="Courier" w:hAnsi="Courier"/>
          <w:szCs w:val="20"/>
        </w:rPr>
        <w:t xml:space="preserve"> 2.16.840.1.113883.5.6 HL7ActClass</w:t>
      </w:r>
      <w:r>
        <w:rPr>
          <w:rFonts w:ascii="Times" w:hAnsi="Times"/>
          <w:szCs w:val="20"/>
        </w:rPr>
        <w:t>) (CONF-226)</w:t>
      </w:r>
    </w:p>
    <w:p w14:paraId="4C866FF5" w14:textId="77777777" w:rsidR="0040330B" w:rsidRDefault="0040330B" w:rsidP="00E16EE3">
      <w:pPr>
        <w:widowControl w:val="0"/>
        <w:numPr>
          <w:ilvl w:val="0"/>
          <w:numId w:val="32"/>
        </w:numPr>
        <w:tabs>
          <w:tab w:val="left" w:pos="220"/>
          <w:tab w:val="left" w:pos="720"/>
        </w:tabs>
        <w:autoSpaceDE w:val="0"/>
        <w:autoSpaceDN w:val="0"/>
        <w:adjustRightInd w:val="0"/>
        <w:spacing w:after="40" w:line="260" w:lineRule="exact"/>
        <w:rPr>
          <w:rFonts w:ascii="Times" w:hAnsi="Times"/>
          <w:szCs w:val="20"/>
        </w:rPr>
      </w:pPr>
      <w:r>
        <w:rPr>
          <w:rFonts w:ascii="Times" w:hAnsi="Times"/>
          <w:b/>
          <w:szCs w:val="20"/>
        </w:rPr>
        <w:t>SHALL</w:t>
      </w:r>
      <w:r>
        <w:rPr>
          <w:rFonts w:ascii="Times" w:hAnsi="Times"/>
          <w:szCs w:val="20"/>
        </w:rPr>
        <w:t xml:space="preserve"> contain exactly one [1..1] </w:t>
      </w:r>
      <w:r>
        <w:rPr>
          <w:rFonts w:ascii="Courier" w:hAnsi="Courier"/>
          <w:b/>
          <w:szCs w:val="20"/>
        </w:rPr>
        <w:t>@moodCode</w:t>
      </w:r>
      <w:r>
        <w:rPr>
          <w:rFonts w:ascii="Courier" w:hAnsi="Courier"/>
          <w:szCs w:val="20"/>
        </w:rPr>
        <w:t xml:space="preserve">="EVN" </w:t>
      </w:r>
      <w:r>
        <w:rPr>
          <w:rFonts w:ascii="Times" w:hAnsi="Times"/>
          <w:i/>
          <w:szCs w:val="20"/>
        </w:rPr>
        <w:t>Event</w:t>
      </w:r>
      <w:r>
        <w:rPr>
          <w:rFonts w:ascii="Times" w:hAnsi="Times"/>
          <w:szCs w:val="20"/>
        </w:rPr>
        <w:t xml:space="preserve"> (CodeSystem:</w:t>
      </w:r>
      <w:r>
        <w:rPr>
          <w:rFonts w:ascii="Courier" w:hAnsi="Courier"/>
          <w:szCs w:val="20"/>
        </w:rPr>
        <w:t xml:space="preserve"> 2.16.840.1.113883.5.1001 HL7ActMood</w:t>
      </w:r>
      <w:r>
        <w:rPr>
          <w:rFonts w:ascii="Times" w:hAnsi="Times"/>
          <w:szCs w:val="20"/>
        </w:rPr>
        <w:t>) (CONF-227)</w:t>
      </w:r>
    </w:p>
    <w:p w14:paraId="5C81F1A1" w14:textId="77777777" w:rsidR="0040330B" w:rsidRDefault="0040330B" w:rsidP="00E16EE3">
      <w:pPr>
        <w:widowControl w:val="0"/>
        <w:numPr>
          <w:ilvl w:val="0"/>
          <w:numId w:val="32"/>
        </w:numPr>
        <w:tabs>
          <w:tab w:val="left" w:pos="220"/>
          <w:tab w:val="left" w:pos="720"/>
        </w:tabs>
        <w:autoSpaceDE w:val="0"/>
        <w:autoSpaceDN w:val="0"/>
        <w:adjustRightInd w:val="0"/>
        <w:spacing w:after="40" w:line="260" w:lineRule="exact"/>
        <w:rPr>
          <w:rFonts w:ascii="Times" w:hAnsi="Times"/>
          <w:szCs w:val="20"/>
        </w:rPr>
      </w:pPr>
      <w:r>
        <w:rPr>
          <w:rFonts w:ascii="Times" w:hAnsi="Times"/>
          <w:b/>
          <w:szCs w:val="20"/>
        </w:rPr>
        <w:t>SHALL</w:t>
      </w:r>
      <w:r>
        <w:rPr>
          <w:rFonts w:ascii="Times" w:hAnsi="Times"/>
          <w:szCs w:val="20"/>
        </w:rPr>
        <w:t xml:space="preserve"> contain exactly one [1..1] </w:t>
      </w:r>
      <w:r>
        <w:rPr>
          <w:rFonts w:ascii="Courier" w:hAnsi="Courier"/>
          <w:b/>
          <w:szCs w:val="20"/>
        </w:rPr>
        <w:t>code/@code</w:t>
      </w:r>
      <w:r>
        <w:rPr>
          <w:rFonts w:ascii="Courier" w:hAnsi="Courier"/>
          <w:szCs w:val="20"/>
        </w:rPr>
        <w:t xml:space="preserve">="397659008" </w:t>
      </w:r>
      <w:r>
        <w:rPr>
          <w:rFonts w:ascii="Times" w:hAnsi="Times"/>
          <w:i/>
          <w:szCs w:val="20"/>
        </w:rPr>
        <w:t>Age</w:t>
      </w:r>
      <w:r>
        <w:rPr>
          <w:rFonts w:ascii="Times" w:hAnsi="Times"/>
          <w:szCs w:val="20"/>
        </w:rPr>
        <w:t xml:space="preserve"> (CodeSystem:</w:t>
      </w:r>
      <w:r>
        <w:rPr>
          <w:rFonts w:ascii="Courier" w:hAnsi="Courier"/>
          <w:szCs w:val="20"/>
        </w:rPr>
        <w:t xml:space="preserve"> 2.16.840.1.113883.6.96 SNOMEDCT</w:t>
      </w:r>
      <w:r>
        <w:rPr>
          <w:rFonts w:ascii="Times" w:hAnsi="Times"/>
          <w:szCs w:val="20"/>
        </w:rPr>
        <w:t>) (CONF-228)</w:t>
      </w:r>
    </w:p>
    <w:p w14:paraId="001F8F59" w14:textId="77777777" w:rsidR="0040330B" w:rsidRDefault="0040330B" w:rsidP="00E16EE3">
      <w:pPr>
        <w:widowControl w:val="0"/>
        <w:numPr>
          <w:ilvl w:val="0"/>
          <w:numId w:val="32"/>
        </w:numPr>
        <w:tabs>
          <w:tab w:val="left" w:pos="220"/>
          <w:tab w:val="left" w:pos="720"/>
        </w:tabs>
        <w:autoSpaceDE w:val="0"/>
        <w:autoSpaceDN w:val="0"/>
        <w:adjustRightInd w:val="0"/>
        <w:spacing w:after="40" w:line="260" w:lineRule="exact"/>
        <w:rPr>
          <w:rFonts w:ascii="Times" w:hAnsi="Times"/>
          <w:szCs w:val="20"/>
        </w:rPr>
      </w:pPr>
      <w:r>
        <w:rPr>
          <w:rFonts w:ascii="Times" w:hAnsi="Times"/>
          <w:b/>
          <w:szCs w:val="20"/>
        </w:rPr>
        <w:t>SHALL</w:t>
      </w:r>
      <w:r>
        <w:rPr>
          <w:rFonts w:ascii="Times" w:hAnsi="Times"/>
          <w:szCs w:val="20"/>
        </w:rPr>
        <w:t xml:space="preserve"> contain exactly one [1..1] </w:t>
      </w:r>
      <w:r>
        <w:rPr>
          <w:rFonts w:ascii="Courier" w:hAnsi="Courier"/>
          <w:b/>
          <w:szCs w:val="20"/>
        </w:rPr>
        <w:t>statusCode/@code</w:t>
      </w:r>
      <w:r>
        <w:rPr>
          <w:rFonts w:ascii="Courier" w:hAnsi="Courier"/>
          <w:szCs w:val="20"/>
        </w:rPr>
        <w:t xml:space="preserve">="completed" </w:t>
      </w:r>
      <w:r>
        <w:rPr>
          <w:rFonts w:ascii="Times" w:hAnsi="Times"/>
          <w:szCs w:val="20"/>
        </w:rPr>
        <w:t>(CodeSystem:</w:t>
      </w:r>
      <w:r>
        <w:rPr>
          <w:rFonts w:ascii="Courier" w:hAnsi="Courier"/>
          <w:szCs w:val="20"/>
        </w:rPr>
        <w:t xml:space="preserve"> 2.16.840.1.113883.5.14 ActStatus</w:t>
      </w:r>
      <w:r>
        <w:rPr>
          <w:rFonts w:ascii="Times" w:hAnsi="Times"/>
          <w:szCs w:val="20"/>
        </w:rPr>
        <w:t>) (CONF-229, CONF-230)</w:t>
      </w:r>
    </w:p>
    <w:p w14:paraId="55CB0559" w14:textId="77777777" w:rsidR="0040330B" w:rsidRDefault="0040330B" w:rsidP="00E16EE3">
      <w:pPr>
        <w:widowControl w:val="0"/>
        <w:numPr>
          <w:ilvl w:val="0"/>
          <w:numId w:val="32"/>
        </w:numPr>
        <w:tabs>
          <w:tab w:val="left" w:pos="220"/>
          <w:tab w:val="left" w:pos="720"/>
        </w:tabs>
        <w:autoSpaceDE w:val="0"/>
        <w:autoSpaceDN w:val="0"/>
        <w:adjustRightInd w:val="0"/>
        <w:spacing w:after="40" w:line="260" w:lineRule="exact"/>
        <w:rPr>
          <w:rFonts w:ascii="Times" w:hAnsi="Times"/>
          <w:szCs w:val="20"/>
        </w:rPr>
      </w:pPr>
      <w:r>
        <w:rPr>
          <w:rFonts w:ascii="Times" w:hAnsi="Times"/>
          <w:b/>
          <w:szCs w:val="20"/>
        </w:rPr>
        <w:t>SHALL</w:t>
      </w:r>
      <w:r>
        <w:rPr>
          <w:rFonts w:ascii="Times" w:hAnsi="Times"/>
          <w:szCs w:val="20"/>
        </w:rPr>
        <w:t xml:space="preserve"> contain exactly one [1..1] </w:t>
      </w:r>
      <w:r>
        <w:rPr>
          <w:rFonts w:ascii="Courier" w:hAnsi="Courier"/>
          <w:b/>
          <w:szCs w:val="20"/>
        </w:rPr>
        <w:t>value</w:t>
      </w:r>
      <w:r>
        <w:rPr>
          <w:rFonts w:ascii="Times" w:hAnsi="Times"/>
          <w:szCs w:val="20"/>
        </w:rPr>
        <w:t>, where its data type is PQ (CONF-231)</w:t>
      </w:r>
    </w:p>
    <w:p w14:paraId="68991421" w14:textId="77777777" w:rsidR="0040330B" w:rsidRDefault="0040330B" w:rsidP="00E16EE3">
      <w:pPr>
        <w:widowControl w:val="0"/>
        <w:numPr>
          <w:ilvl w:val="1"/>
          <w:numId w:val="32"/>
        </w:numPr>
        <w:tabs>
          <w:tab w:val="left" w:pos="940"/>
          <w:tab w:val="left" w:pos="1440"/>
        </w:tabs>
        <w:autoSpaceDE w:val="0"/>
        <w:autoSpaceDN w:val="0"/>
        <w:adjustRightInd w:val="0"/>
        <w:spacing w:after="40" w:line="260" w:lineRule="exact"/>
        <w:rPr>
          <w:rFonts w:ascii="Times" w:hAnsi="Times"/>
          <w:szCs w:val="20"/>
        </w:rPr>
      </w:pPr>
      <w:r>
        <w:rPr>
          <w:rFonts w:ascii="Times" w:hAnsi="Times"/>
          <w:b/>
          <w:szCs w:val="20"/>
        </w:rPr>
        <w:t>SHALL</w:t>
      </w:r>
      <w:r>
        <w:rPr>
          <w:rFonts w:ascii="Times" w:hAnsi="Times"/>
          <w:szCs w:val="20"/>
        </w:rPr>
        <w:t xml:space="preserve"> contain @unit, which </w:t>
      </w:r>
      <w:r>
        <w:rPr>
          <w:rFonts w:ascii="Times" w:hAnsi="Times"/>
          <w:b/>
          <w:szCs w:val="20"/>
        </w:rPr>
        <w:t>SHALL</w:t>
      </w:r>
      <w:r>
        <w:rPr>
          <w:rFonts w:ascii="Times" w:hAnsi="Times"/>
          <w:szCs w:val="20"/>
        </w:rPr>
        <w:t xml:space="preserve"> be selected from ValueSet 2.16.840.1.113883.11.20.9.21 AgePQ_UCUM DYNAMIC</w:t>
      </w:r>
    </w:p>
    <w:p w14:paraId="53A61452" w14:textId="77777777" w:rsidR="00081ED0" w:rsidRPr="0073087A" w:rsidRDefault="00081ED0" w:rsidP="00081ED0">
      <w:pPr>
        <w:pStyle w:val="Caption"/>
        <w:tabs>
          <w:tab w:val="left" w:pos="990"/>
        </w:tabs>
        <w:outlineLvl w:val="0"/>
      </w:pPr>
      <w:bookmarkStart w:id="481" w:name="_Toc163893796"/>
      <w:r>
        <w:lastRenderedPageBreak/>
        <w:t xml:space="preserve">Table </w:t>
      </w:r>
      <w:r w:rsidR="0000006B">
        <w:fldChar w:fldCharType="begin"/>
      </w:r>
      <w:r w:rsidR="0000006B">
        <w:instrText xml:space="preserve"> SEQ Table \* ARABIC </w:instrText>
      </w:r>
      <w:r w:rsidR="0000006B">
        <w:fldChar w:fldCharType="separate"/>
      </w:r>
      <w:r w:rsidR="00D61323">
        <w:t>32</w:t>
      </w:r>
      <w:r w:rsidR="0000006B">
        <w:fldChar w:fldCharType="end"/>
      </w:r>
      <w:r>
        <w:t>:  AgePQ_UCUM</w:t>
      </w:r>
      <w:r w:rsidRPr="0073087A">
        <w:t xml:space="preserve"> </w:t>
      </w:r>
      <w:bookmarkStart w:id="482" w:name="T_VS_AgePQ_UCUM"/>
      <w:bookmarkEnd w:id="482"/>
      <w:r>
        <w:t>Value Set</w:t>
      </w:r>
      <w:bookmarkEnd w:id="481"/>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081ED0" w:rsidRPr="00AA6C9A" w14:paraId="68934FC4" w14:textId="77777777">
        <w:trPr>
          <w:tblHeader/>
        </w:trPr>
        <w:tc>
          <w:tcPr>
            <w:tcW w:w="8640" w:type="dxa"/>
            <w:gridSpan w:val="3"/>
            <w:tcBorders>
              <w:bottom w:val="nil"/>
            </w:tcBorders>
          </w:tcPr>
          <w:p w14:paraId="256681EE" w14:textId="77777777" w:rsidR="00081ED0" w:rsidRPr="00171635" w:rsidRDefault="00081ED0" w:rsidP="00A02BA7">
            <w:pPr>
              <w:pStyle w:val="TableText"/>
              <w:tabs>
                <w:tab w:val="left" w:pos="990"/>
              </w:tabs>
              <w:rPr>
                <w:b/>
                <w:lang w:eastAsia="zh-CN"/>
              </w:rPr>
            </w:pPr>
            <w:r w:rsidRPr="00171635">
              <w:rPr>
                <w:lang w:eastAsia="zh-CN"/>
              </w:rPr>
              <w:t xml:space="preserve">Value Set: </w:t>
            </w:r>
            <w:r>
              <w:t>AgePQ_UCUM</w:t>
            </w:r>
            <w:r w:rsidRPr="0073087A">
              <w:t xml:space="preserve"> </w:t>
            </w:r>
            <w:r w:rsidRPr="00976F2B">
              <w:rPr>
                <w:lang w:eastAsia="zh-CN"/>
              </w:rPr>
              <w:t>2.16.840.1.113883.11.20.9.21</w:t>
            </w:r>
          </w:p>
        </w:tc>
      </w:tr>
      <w:tr w:rsidR="00081ED0" w:rsidRPr="00AA6C9A" w14:paraId="4FC7FABB" w14:textId="77777777">
        <w:trPr>
          <w:trHeight w:val="279"/>
          <w:tblHeader/>
        </w:trPr>
        <w:tc>
          <w:tcPr>
            <w:tcW w:w="1620" w:type="dxa"/>
            <w:tcBorders>
              <w:top w:val="nil"/>
              <w:bottom w:val="single" w:sz="4" w:space="0" w:color="auto"/>
              <w:right w:val="nil"/>
            </w:tcBorders>
          </w:tcPr>
          <w:p w14:paraId="7667F6E7" w14:textId="77777777" w:rsidR="00081ED0" w:rsidRPr="007C2042" w:rsidRDefault="00081ED0" w:rsidP="00A02BA7">
            <w:pPr>
              <w:pStyle w:val="TableText"/>
              <w:tabs>
                <w:tab w:val="left" w:pos="990"/>
              </w:tabs>
              <w:rPr>
                <w:lang w:eastAsia="zh-CN"/>
              </w:rPr>
            </w:pPr>
            <w:r w:rsidRPr="007C2042">
              <w:rPr>
                <w:lang w:eastAsia="zh-CN"/>
              </w:rPr>
              <w:t>Code System(s):</w:t>
            </w:r>
          </w:p>
        </w:tc>
        <w:tc>
          <w:tcPr>
            <w:tcW w:w="7020" w:type="dxa"/>
            <w:gridSpan w:val="2"/>
            <w:tcBorders>
              <w:top w:val="nil"/>
              <w:left w:val="nil"/>
              <w:bottom w:val="single" w:sz="4" w:space="0" w:color="auto"/>
            </w:tcBorders>
            <w:tcMar>
              <w:left w:w="0" w:type="dxa"/>
              <w:right w:w="115" w:type="dxa"/>
            </w:tcMar>
          </w:tcPr>
          <w:p w14:paraId="0D7800EB" w14:textId="77777777" w:rsidR="00081ED0" w:rsidRPr="007C2042" w:rsidRDefault="00081ED0" w:rsidP="00A02BA7">
            <w:pPr>
              <w:pStyle w:val="TableText"/>
              <w:tabs>
                <w:tab w:val="left" w:pos="990"/>
              </w:tabs>
              <w:rPr>
                <w:lang w:eastAsia="zh-CN"/>
              </w:rPr>
            </w:pPr>
            <w:r w:rsidRPr="007C2042">
              <w:rPr>
                <w:lang w:eastAsia="zh-CN"/>
              </w:rPr>
              <w:t>UCUM 2.16.840.1.113883.6.8</w:t>
            </w:r>
          </w:p>
        </w:tc>
      </w:tr>
      <w:tr w:rsidR="00081ED0" w:rsidRPr="00AA6C9A" w14:paraId="0C9BC4D4" w14:textId="77777777">
        <w:trPr>
          <w:trHeight w:val="279"/>
          <w:tblHeader/>
        </w:trPr>
        <w:tc>
          <w:tcPr>
            <w:tcW w:w="1620" w:type="dxa"/>
            <w:tcBorders>
              <w:top w:val="nil"/>
              <w:bottom w:val="single" w:sz="4" w:space="0" w:color="auto"/>
              <w:right w:val="nil"/>
            </w:tcBorders>
          </w:tcPr>
          <w:p w14:paraId="45EABD16" w14:textId="77777777" w:rsidR="00081ED0" w:rsidRPr="007C2042" w:rsidRDefault="00081ED0" w:rsidP="00A02BA7">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5964D712" w14:textId="77777777" w:rsidR="00081ED0" w:rsidRPr="007C2042" w:rsidRDefault="00081ED0" w:rsidP="00A02BA7">
            <w:pPr>
              <w:pStyle w:val="TableText"/>
              <w:tabs>
                <w:tab w:val="left" w:pos="990"/>
              </w:tabs>
              <w:rPr>
                <w:lang w:eastAsia="zh-CN"/>
              </w:rPr>
            </w:pPr>
            <w:r w:rsidRPr="007C2042">
              <w:rPr>
                <w:lang w:eastAsia="zh-CN"/>
              </w:rPr>
              <w:t>A valueSet of UCUM codes for representing age value units</w:t>
            </w:r>
          </w:p>
        </w:tc>
      </w:tr>
      <w:tr w:rsidR="00081ED0" w:rsidRPr="00AA6C9A" w14:paraId="6D4A9BE7" w14:textId="77777777">
        <w:trPr>
          <w:trHeight w:val="368"/>
          <w:tblHeader/>
        </w:trPr>
        <w:tc>
          <w:tcPr>
            <w:tcW w:w="1620" w:type="dxa"/>
            <w:shd w:val="clear" w:color="auto" w:fill="E6E6E6"/>
          </w:tcPr>
          <w:p w14:paraId="4EDAB316" w14:textId="77777777" w:rsidR="00081ED0" w:rsidRPr="007C2042" w:rsidRDefault="00081ED0" w:rsidP="00A02BA7">
            <w:pPr>
              <w:pStyle w:val="TableHead"/>
              <w:tabs>
                <w:tab w:val="left" w:pos="990"/>
              </w:tabs>
              <w:rPr>
                <w:lang w:eastAsia="zh-CN"/>
              </w:rPr>
            </w:pPr>
            <w:r w:rsidRPr="007C2042">
              <w:rPr>
                <w:lang w:eastAsia="zh-CN"/>
              </w:rPr>
              <w:t>Code</w:t>
            </w:r>
          </w:p>
        </w:tc>
        <w:tc>
          <w:tcPr>
            <w:tcW w:w="3330" w:type="dxa"/>
            <w:shd w:val="clear" w:color="auto" w:fill="E6E6E6"/>
          </w:tcPr>
          <w:p w14:paraId="37152411" w14:textId="77777777" w:rsidR="00081ED0" w:rsidRPr="007C2042" w:rsidRDefault="00081ED0" w:rsidP="00A02BA7">
            <w:pPr>
              <w:pStyle w:val="TableHead"/>
              <w:tabs>
                <w:tab w:val="left" w:pos="990"/>
              </w:tabs>
              <w:rPr>
                <w:lang w:eastAsia="zh-CN"/>
              </w:rPr>
            </w:pPr>
            <w:r w:rsidRPr="007C2042">
              <w:rPr>
                <w:lang w:eastAsia="zh-CN"/>
              </w:rPr>
              <w:t>Code System</w:t>
            </w:r>
          </w:p>
        </w:tc>
        <w:tc>
          <w:tcPr>
            <w:tcW w:w="3690" w:type="dxa"/>
            <w:shd w:val="clear" w:color="auto" w:fill="E6E6E6"/>
          </w:tcPr>
          <w:p w14:paraId="4115682F" w14:textId="77777777" w:rsidR="00081ED0" w:rsidRPr="007C2042" w:rsidRDefault="00081ED0" w:rsidP="00A02BA7">
            <w:pPr>
              <w:pStyle w:val="TableHead"/>
              <w:tabs>
                <w:tab w:val="left" w:pos="990"/>
              </w:tabs>
              <w:rPr>
                <w:lang w:eastAsia="zh-CN"/>
              </w:rPr>
            </w:pPr>
            <w:r w:rsidRPr="007C2042">
              <w:rPr>
                <w:lang w:eastAsia="zh-CN"/>
              </w:rPr>
              <w:t>Print Name</w:t>
            </w:r>
          </w:p>
        </w:tc>
      </w:tr>
      <w:tr w:rsidR="00081ED0" w:rsidRPr="00AA6C9A" w14:paraId="75C510DD" w14:textId="77777777">
        <w:tc>
          <w:tcPr>
            <w:tcW w:w="1620" w:type="dxa"/>
          </w:tcPr>
          <w:p w14:paraId="624BDC09" w14:textId="77777777" w:rsidR="00081ED0" w:rsidRPr="00DE6E2A" w:rsidRDefault="00081ED0" w:rsidP="00150997">
            <w:pPr>
              <w:pStyle w:val="TableText"/>
              <w:rPr>
                <w:rFonts w:ascii="Times New Roman" w:hAnsi="Times New Roman"/>
                <w:szCs w:val="24"/>
              </w:rPr>
            </w:pPr>
            <w:r w:rsidRPr="00DE6E2A">
              <w:t>min</w:t>
            </w:r>
          </w:p>
        </w:tc>
        <w:tc>
          <w:tcPr>
            <w:tcW w:w="3330" w:type="dxa"/>
            <w:vAlign w:val="bottom"/>
          </w:tcPr>
          <w:p w14:paraId="13452D7F" w14:textId="77777777" w:rsidR="00081ED0" w:rsidRPr="00171635" w:rsidRDefault="00081ED0" w:rsidP="00150997">
            <w:pPr>
              <w:pStyle w:val="TableText"/>
              <w:rPr>
                <w:lang w:eastAsia="zh-CN"/>
              </w:rPr>
            </w:pPr>
            <w:r>
              <w:rPr>
                <w:lang w:eastAsia="zh-CN"/>
              </w:rPr>
              <w:t>UCUM</w:t>
            </w:r>
          </w:p>
        </w:tc>
        <w:tc>
          <w:tcPr>
            <w:tcW w:w="3690" w:type="dxa"/>
          </w:tcPr>
          <w:p w14:paraId="5FEF2E03" w14:textId="77777777" w:rsidR="00081ED0" w:rsidRPr="00DE6E2A" w:rsidRDefault="00081ED0" w:rsidP="00150997">
            <w:pPr>
              <w:pStyle w:val="TableText"/>
              <w:rPr>
                <w:rFonts w:ascii="Times New Roman" w:hAnsi="Times New Roman"/>
                <w:szCs w:val="24"/>
              </w:rPr>
            </w:pPr>
            <w:r w:rsidRPr="00DE6E2A">
              <w:t>Minute</w:t>
            </w:r>
          </w:p>
        </w:tc>
      </w:tr>
      <w:tr w:rsidR="00081ED0" w:rsidRPr="00AA6C9A" w14:paraId="7FF5EFA2" w14:textId="77777777">
        <w:tc>
          <w:tcPr>
            <w:tcW w:w="1620" w:type="dxa"/>
          </w:tcPr>
          <w:p w14:paraId="2424DE15" w14:textId="77777777" w:rsidR="00081ED0" w:rsidRPr="00DE6E2A" w:rsidRDefault="00081ED0" w:rsidP="00150997">
            <w:pPr>
              <w:pStyle w:val="TableText"/>
              <w:rPr>
                <w:rFonts w:ascii="Times New Roman" w:hAnsi="Times New Roman"/>
                <w:szCs w:val="24"/>
              </w:rPr>
            </w:pPr>
            <w:r w:rsidRPr="00DE6E2A">
              <w:t>h</w:t>
            </w:r>
          </w:p>
        </w:tc>
        <w:tc>
          <w:tcPr>
            <w:tcW w:w="3330" w:type="dxa"/>
            <w:vAlign w:val="bottom"/>
          </w:tcPr>
          <w:p w14:paraId="35687F68" w14:textId="77777777" w:rsidR="00081ED0" w:rsidRPr="00976F2B" w:rsidRDefault="00081ED0" w:rsidP="00150997">
            <w:pPr>
              <w:pStyle w:val="TableText"/>
              <w:rPr>
                <w:highlight w:val="yellow"/>
                <w:lang w:eastAsia="zh-CN"/>
              </w:rPr>
            </w:pPr>
            <w:r>
              <w:rPr>
                <w:lang w:eastAsia="zh-CN"/>
              </w:rPr>
              <w:t>UCUM</w:t>
            </w:r>
          </w:p>
        </w:tc>
        <w:tc>
          <w:tcPr>
            <w:tcW w:w="3690" w:type="dxa"/>
          </w:tcPr>
          <w:p w14:paraId="04EC7FF8" w14:textId="77777777" w:rsidR="00081ED0" w:rsidRPr="00DE6E2A" w:rsidRDefault="00081ED0" w:rsidP="00150997">
            <w:pPr>
              <w:pStyle w:val="TableText"/>
              <w:rPr>
                <w:rFonts w:ascii="Times New Roman" w:hAnsi="Times New Roman"/>
                <w:szCs w:val="24"/>
              </w:rPr>
            </w:pPr>
            <w:r w:rsidRPr="00DE6E2A">
              <w:t>Hour</w:t>
            </w:r>
          </w:p>
        </w:tc>
      </w:tr>
      <w:tr w:rsidR="00081ED0" w:rsidRPr="00AA6C9A" w14:paraId="43A76280" w14:textId="77777777">
        <w:tc>
          <w:tcPr>
            <w:tcW w:w="1620" w:type="dxa"/>
          </w:tcPr>
          <w:p w14:paraId="18F70FF1" w14:textId="77777777" w:rsidR="00081ED0" w:rsidRPr="00DE6E2A" w:rsidRDefault="00081ED0" w:rsidP="00150997">
            <w:pPr>
              <w:pStyle w:val="TableText"/>
              <w:rPr>
                <w:rFonts w:ascii="Times New Roman" w:hAnsi="Times New Roman"/>
                <w:szCs w:val="24"/>
              </w:rPr>
            </w:pPr>
            <w:r w:rsidRPr="00DE6E2A">
              <w:t>d</w:t>
            </w:r>
          </w:p>
        </w:tc>
        <w:tc>
          <w:tcPr>
            <w:tcW w:w="3330" w:type="dxa"/>
            <w:vAlign w:val="bottom"/>
          </w:tcPr>
          <w:p w14:paraId="592B4E37" w14:textId="77777777" w:rsidR="00081ED0" w:rsidRPr="00976F2B" w:rsidRDefault="00081ED0" w:rsidP="00150997">
            <w:pPr>
              <w:pStyle w:val="TableText"/>
              <w:rPr>
                <w:highlight w:val="yellow"/>
                <w:lang w:eastAsia="zh-CN"/>
              </w:rPr>
            </w:pPr>
            <w:r>
              <w:rPr>
                <w:lang w:eastAsia="zh-CN"/>
              </w:rPr>
              <w:t>UCUM</w:t>
            </w:r>
          </w:p>
        </w:tc>
        <w:tc>
          <w:tcPr>
            <w:tcW w:w="3690" w:type="dxa"/>
          </w:tcPr>
          <w:p w14:paraId="6D6480A0" w14:textId="77777777" w:rsidR="00081ED0" w:rsidRPr="00DE6E2A" w:rsidRDefault="00081ED0" w:rsidP="00150997">
            <w:pPr>
              <w:pStyle w:val="TableText"/>
              <w:rPr>
                <w:rFonts w:ascii="Times New Roman" w:hAnsi="Times New Roman"/>
                <w:szCs w:val="24"/>
              </w:rPr>
            </w:pPr>
            <w:r w:rsidRPr="00DE6E2A">
              <w:t>Day</w:t>
            </w:r>
          </w:p>
        </w:tc>
      </w:tr>
      <w:tr w:rsidR="00081ED0" w:rsidRPr="00AA6C9A" w14:paraId="5A47C223" w14:textId="77777777">
        <w:tc>
          <w:tcPr>
            <w:tcW w:w="1620" w:type="dxa"/>
          </w:tcPr>
          <w:p w14:paraId="077AA364" w14:textId="77777777" w:rsidR="00081ED0" w:rsidRPr="00DE6E2A" w:rsidRDefault="00081ED0" w:rsidP="00150997">
            <w:pPr>
              <w:pStyle w:val="TableText"/>
              <w:rPr>
                <w:rFonts w:ascii="Times New Roman" w:hAnsi="Times New Roman"/>
                <w:szCs w:val="24"/>
              </w:rPr>
            </w:pPr>
            <w:r w:rsidRPr="00DE6E2A">
              <w:t>wk</w:t>
            </w:r>
          </w:p>
        </w:tc>
        <w:tc>
          <w:tcPr>
            <w:tcW w:w="3330" w:type="dxa"/>
            <w:vAlign w:val="bottom"/>
          </w:tcPr>
          <w:p w14:paraId="06DAF378" w14:textId="77777777" w:rsidR="00081ED0" w:rsidRPr="00976F2B" w:rsidRDefault="00081ED0" w:rsidP="00150997">
            <w:pPr>
              <w:pStyle w:val="TableText"/>
              <w:rPr>
                <w:highlight w:val="yellow"/>
                <w:lang w:eastAsia="zh-CN"/>
              </w:rPr>
            </w:pPr>
            <w:r>
              <w:rPr>
                <w:lang w:eastAsia="zh-CN"/>
              </w:rPr>
              <w:t>UCUM</w:t>
            </w:r>
          </w:p>
        </w:tc>
        <w:tc>
          <w:tcPr>
            <w:tcW w:w="3690" w:type="dxa"/>
          </w:tcPr>
          <w:p w14:paraId="18BB08A8" w14:textId="77777777" w:rsidR="00081ED0" w:rsidRPr="00DE6E2A" w:rsidRDefault="00081ED0" w:rsidP="00150997">
            <w:pPr>
              <w:pStyle w:val="TableText"/>
              <w:rPr>
                <w:rFonts w:ascii="Times New Roman" w:hAnsi="Times New Roman"/>
                <w:szCs w:val="24"/>
              </w:rPr>
            </w:pPr>
            <w:r w:rsidRPr="00DE6E2A">
              <w:t>Week</w:t>
            </w:r>
          </w:p>
        </w:tc>
      </w:tr>
      <w:tr w:rsidR="00081ED0" w:rsidRPr="00AA6C9A" w14:paraId="0473CC78" w14:textId="77777777">
        <w:tc>
          <w:tcPr>
            <w:tcW w:w="1620" w:type="dxa"/>
          </w:tcPr>
          <w:p w14:paraId="0DEF9FE5" w14:textId="77777777" w:rsidR="00081ED0" w:rsidRPr="00DE6E2A" w:rsidRDefault="00081ED0" w:rsidP="00150997">
            <w:pPr>
              <w:pStyle w:val="TableText"/>
              <w:rPr>
                <w:rFonts w:ascii="Times New Roman" w:hAnsi="Times New Roman"/>
                <w:szCs w:val="24"/>
              </w:rPr>
            </w:pPr>
            <w:r w:rsidRPr="00DE6E2A">
              <w:t>mo</w:t>
            </w:r>
          </w:p>
        </w:tc>
        <w:tc>
          <w:tcPr>
            <w:tcW w:w="3330" w:type="dxa"/>
            <w:vAlign w:val="bottom"/>
          </w:tcPr>
          <w:p w14:paraId="3CD5CC3D" w14:textId="77777777" w:rsidR="00081ED0" w:rsidRPr="00976F2B" w:rsidRDefault="00081ED0" w:rsidP="00150997">
            <w:pPr>
              <w:pStyle w:val="TableText"/>
              <w:rPr>
                <w:highlight w:val="yellow"/>
                <w:lang w:eastAsia="zh-CN"/>
              </w:rPr>
            </w:pPr>
            <w:r>
              <w:rPr>
                <w:lang w:eastAsia="zh-CN"/>
              </w:rPr>
              <w:t>UCUM</w:t>
            </w:r>
          </w:p>
        </w:tc>
        <w:tc>
          <w:tcPr>
            <w:tcW w:w="3690" w:type="dxa"/>
          </w:tcPr>
          <w:p w14:paraId="710914E7" w14:textId="77777777" w:rsidR="00081ED0" w:rsidRPr="00DE6E2A" w:rsidRDefault="00081ED0" w:rsidP="00150997">
            <w:pPr>
              <w:pStyle w:val="TableText"/>
              <w:rPr>
                <w:rFonts w:ascii="Times New Roman" w:hAnsi="Times New Roman"/>
                <w:szCs w:val="24"/>
              </w:rPr>
            </w:pPr>
            <w:r w:rsidRPr="00DE6E2A">
              <w:t>Month</w:t>
            </w:r>
          </w:p>
        </w:tc>
      </w:tr>
      <w:tr w:rsidR="00081ED0" w:rsidRPr="00AA6C9A" w14:paraId="294FE1C6" w14:textId="77777777">
        <w:tc>
          <w:tcPr>
            <w:tcW w:w="1620" w:type="dxa"/>
          </w:tcPr>
          <w:p w14:paraId="6977D675" w14:textId="77777777" w:rsidR="00081ED0" w:rsidRPr="00DE6E2A" w:rsidRDefault="00081ED0" w:rsidP="00150997">
            <w:pPr>
              <w:pStyle w:val="TableText"/>
              <w:rPr>
                <w:rFonts w:ascii="Times New Roman" w:hAnsi="Times New Roman"/>
                <w:szCs w:val="24"/>
              </w:rPr>
            </w:pPr>
            <w:r w:rsidRPr="00DE6E2A">
              <w:t>a</w:t>
            </w:r>
          </w:p>
        </w:tc>
        <w:tc>
          <w:tcPr>
            <w:tcW w:w="3330" w:type="dxa"/>
            <w:vAlign w:val="bottom"/>
          </w:tcPr>
          <w:p w14:paraId="356B2F8E" w14:textId="77777777" w:rsidR="00081ED0" w:rsidRPr="00976F2B" w:rsidRDefault="00081ED0" w:rsidP="00150997">
            <w:pPr>
              <w:pStyle w:val="TableText"/>
              <w:rPr>
                <w:highlight w:val="yellow"/>
                <w:lang w:eastAsia="zh-CN"/>
              </w:rPr>
            </w:pPr>
            <w:r>
              <w:rPr>
                <w:lang w:eastAsia="zh-CN"/>
              </w:rPr>
              <w:t>UCUM</w:t>
            </w:r>
          </w:p>
        </w:tc>
        <w:tc>
          <w:tcPr>
            <w:tcW w:w="3690" w:type="dxa"/>
          </w:tcPr>
          <w:p w14:paraId="6C0C2763" w14:textId="77777777" w:rsidR="00081ED0" w:rsidRPr="00DE6E2A" w:rsidRDefault="00081ED0" w:rsidP="00150997">
            <w:pPr>
              <w:pStyle w:val="TableText"/>
              <w:rPr>
                <w:rFonts w:ascii="Times New Roman" w:hAnsi="Times New Roman"/>
                <w:szCs w:val="24"/>
              </w:rPr>
            </w:pPr>
            <w:r w:rsidRPr="00DE6E2A">
              <w:t>Year</w:t>
            </w:r>
          </w:p>
        </w:tc>
      </w:tr>
    </w:tbl>
    <w:p w14:paraId="7895367A" w14:textId="77777777" w:rsidR="00AF70CD" w:rsidRDefault="00AF70CD" w:rsidP="00AF70CD">
      <w:pPr>
        <w:pStyle w:val="Heading2nospace"/>
      </w:pPr>
      <w:bookmarkStart w:id="483" w:name="_Toc163893655"/>
      <w:r>
        <w:t>Alert Status</w:t>
      </w:r>
      <w:bookmarkStart w:id="484" w:name="CS_AlertStatusObs"/>
      <w:bookmarkEnd w:id="484"/>
      <w:r>
        <w:t xml:space="preserve"> Observation</w:t>
      </w:r>
      <w:bookmarkEnd w:id="483"/>
    </w:p>
    <w:p w14:paraId="0F57E673" w14:textId="77777777" w:rsidR="00AF70CD" w:rsidRDefault="00AF70CD" w:rsidP="00AF70CD">
      <w:pPr>
        <w:pStyle w:val="BracketData"/>
        <w:rPr>
          <w:rFonts w:ascii="Bookman Old Style" w:hAnsi="Bookman Old Style"/>
        </w:rPr>
      </w:pPr>
      <w:r>
        <w:rPr>
          <w:rFonts w:ascii="Bookman Old Style" w:hAnsi="Bookman Old Style"/>
        </w:rPr>
        <w:t>[</w:t>
      </w:r>
      <w:r>
        <w:t>observation</w:t>
      </w:r>
      <w:r>
        <w:rPr>
          <w:rFonts w:ascii="Bookman Old Style" w:hAnsi="Bookman Old Style"/>
        </w:rPr>
        <w:t xml:space="preserve">: templateId </w:t>
      </w:r>
      <w:r>
        <w:t>2.16.840.1.113883.10.20.21.4.28(open)</w:t>
      </w:r>
      <w:r>
        <w:rPr>
          <w:rFonts w:ascii="Bookman Old Style" w:hAnsi="Bookman Old Style"/>
        </w:rPr>
        <w:t>]</w:t>
      </w:r>
    </w:p>
    <w:p w14:paraId="3A3094A2" w14:textId="77777777" w:rsidR="00AF70CD" w:rsidRDefault="00AF70CD" w:rsidP="00AF70CD">
      <w:pPr>
        <w:pStyle w:val="BodyText"/>
      </w:pPr>
      <w:r>
        <w:t>This template represents the status of the allergy or alert indicating whether it is active, no longer active, or is an historic allergy or alert. There can be only one alert status observation per alert/allergy observation.</w:t>
      </w:r>
    </w:p>
    <w:p w14:paraId="74C2CFEF" w14:textId="77777777" w:rsidR="00AF70CD" w:rsidRDefault="00AF70CD" w:rsidP="00102999">
      <w:pPr>
        <w:numPr>
          <w:ilvl w:val="0"/>
          <w:numId w:val="7"/>
        </w:numPr>
        <w:spacing w:after="40" w:line="260" w:lineRule="exact"/>
        <w:rPr>
          <w:szCs w:val="20"/>
        </w:rPr>
      </w:pPr>
      <w:r>
        <w:rPr>
          <w:b/>
          <w:bCs/>
          <w:sz w:val="16"/>
          <w:szCs w:val="16"/>
        </w:rPr>
        <w:t>SHALL</w:t>
      </w:r>
      <w:r>
        <w:rPr>
          <w:szCs w:val="20"/>
        </w:rPr>
        <w:t xml:space="preserve"> contain exactly one [1..1] </w:t>
      </w:r>
      <w:r>
        <w:rPr>
          <w:rFonts w:ascii="Courier New" w:hAnsi="Courier New" w:cs="Courier New"/>
          <w:b/>
          <w:bCs/>
          <w:szCs w:val="20"/>
        </w:rPr>
        <w:t>@classCode</w:t>
      </w:r>
      <w:r>
        <w:rPr>
          <w:szCs w:val="20"/>
        </w:rPr>
        <w:t>="</w:t>
      </w:r>
      <w:r>
        <w:rPr>
          <w:rFonts w:ascii="Courier New" w:hAnsi="Courier New" w:cs="Courier New"/>
          <w:szCs w:val="20"/>
        </w:rPr>
        <w:t>OBS</w:t>
      </w:r>
      <w:r>
        <w:rPr>
          <w:szCs w:val="20"/>
        </w:rPr>
        <w:t xml:space="preserve">" </w:t>
      </w:r>
      <w:r>
        <w:rPr>
          <w:rFonts w:ascii="Courier New" w:hAnsi="Courier New" w:cs="Courier New"/>
          <w:i/>
          <w:iCs/>
          <w:szCs w:val="20"/>
        </w:rPr>
        <w:t>Observation</w:t>
      </w:r>
      <w:r>
        <w:rPr>
          <w:szCs w:val="20"/>
        </w:rPr>
        <w:t xml:space="preserve"> (CodeSystem: </w:t>
      </w:r>
      <w:r>
        <w:rPr>
          <w:rFonts w:ascii="Courier New" w:hAnsi="Courier New" w:cs="Courier New"/>
          <w:szCs w:val="20"/>
        </w:rPr>
        <w:t>2.16.840.1.113883.5.6 HL7ActClass</w:t>
      </w:r>
      <w:r>
        <w:rPr>
          <w:szCs w:val="20"/>
        </w:rPr>
        <w:t xml:space="preserve">) </w:t>
      </w:r>
      <w:r>
        <w:rPr>
          <w:b/>
          <w:bCs/>
          <w:sz w:val="16"/>
          <w:szCs w:val="16"/>
        </w:rPr>
        <w:t>STATIC</w:t>
      </w:r>
      <w:r>
        <w:rPr>
          <w:szCs w:val="20"/>
        </w:rPr>
        <w:t xml:space="preserve"> (CONF:7318). </w:t>
      </w:r>
    </w:p>
    <w:p w14:paraId="70AFEFCB" w14:textId="77777777" w:rsidR="00AF70CD" w:rsidRDefault="00AF70CD" w:rsidP="00102999">
      <w:pPr>
        <w:numPr>
          <w:ilvl w:val="0"/>
          <w:numId w:val="7"/>
        </w:numPr>
        <w:spacing w:after="40" w:line="260" w:lineRule="exact"/>
        <w:rPr>
          <w:szCs w:val="20"/>
        </w:rPr>
      </w:pPr>
      <w:r>
        <w:rPr>
          <w:b/>
          <w:bCs/>
          <w:sz w:val="16"/>
          <w:szCs w:val="16"/>
        </w:rPr>
        <w:t>SHALL</w:t>
      </w:r>
      <w:r>
        <w:rPr>
          <w:szCs w:val="20"/>
        </w:rPr>
        <w:t xml:space="preserve"> contain exactly one [1..1] </w:t>
      </w:r>
      <w:r>
        <w:rPr>
          <w:rFonts w:ascii="Courier New" w:hAnsi="Courier New" w:cs="Courier New"/>
          <w:b/>
          <w:bCs/>
          <w:szCs w:val="20"/>
        </w:rPr>
        <w:t>@moodCode</w:t>
      </w:r>
      <w:r>
        <w:rPr>
          <w:szCs w:val="20"/>
        </w:rPr>
        <w:t>="</w:t>
      </w:r>
      <w:r>
        <w:rPr>
          <w:rFonts w:ascii="Courier New" w:hAnsi="Courier New" w:cs="Courier New"/>
          <w:szCs w:val="20"/>
        </w:rPr>
        <w:t>EVN</w:t>
      </w:r>
      <w:r>
        <w:rPr>
          <w:szCs w:val="20"/>
        </w:rPr>
        <w:t xml:space="preserve">" </w:t>
      </w:r>
      <w:r>
        <w:rPr>
          <w:rFonts w:ascii="Courier New" w:hAnsi="Courier New" w:cs="Courier New"/>
          <w:i/>
          <w:iCs/>
          <w:szCs w:val="20"/>
        </w:rPr>
        <w:t>Event</w:t>
      </w:r>
      <w:r>
        <w:rPr>
          <w:szCs w:val="20"/>
        </w:rPr>
        <w:t xml:space="preserve"> (CodeSystem: </w:t>
      </w:r>
      <w:r>
        <w:rPr>
          <w:rFonts w:ascii="Courier New" w:hAnsi="Courier New" w:cs="Courier New"/>
          <w:szCs w:val="20"/>
        </w:rPr>
        <w:t>2.16.840.1.113883.5.1001 HL7ActMood</w:t>
      </w:r>
      <w:r>
        <w:rPr>
          <w:szCs w:val="20"/>
        </w:rPr>
        <w:t xml:space="preserve">) </w:t>
      </w:r>
      <w:r>
        <w:rPr>
          <w:b/>
          <w:bCs/>
          <w:sz w:val="16"/>
          <w:szCs w:val="16"/>
        </w:rPr>
        <w:t>STATIC</w:t>
      </w:r>
      <w:r>
        <w:rPr>
          <w:szCs w:val="20"/>
        </w:rPr>
        <w:t xml:space="preserve"> (CONF:7319). </w:t>
      </w:r>
    </w:p>
    <w:p w14:paraId="288F3536" w14:textId="77777777" w:rsidR="00AF70CD" w:rsidRDefault="00AF70CD" w:rsidP="00102999">
      <w:pPr>
        <w:numPr>
          <w:ilvl w:val="0"/>
          <w:numId w:val="7"/>
        </w:numPr>
        <w:spacing w:after="40" w:line="260" w:lineRule="exact"/>
        <w:rPr>
          <w:szCs w:val="20"/>
        </w:rPr>
      </w:pPr>
      <w:r>
        <w:rPr>
          <w:b/>
          <w:bCs/>
          <w:sz w:val="16"/>
          <w:szCs w:val="16"/>
        </w:rPr>
        <w:t>SHALL</w:t>
      </w:r>
      <w:r>
        <w:rPr>
          <w:szCs w:val="20"/>
        </w:rPr>
        <w:t xml:space="preserve"> contain exactly one [1..1] </w:t>
      </w:r>
      <w:r>
        <w:rPr>
          <w:rFonts w:ascii="Courier New" w:hAnsi="Courier New" w:cs="Courier New"/>
          <w:b/>
          <w:bCs/>
          <w:szCs w:val="20"/>
        </w:rPr>
        <w:t>templateId/@root</w:t>
      </w:r>
      <w:r>
        <w:rPr>
          <w:szCs w:val="20"/>
        </w:rPr>
        <w:t>="</w:t>
      </w:r>
      <w:r>
        <w:rPr>
          <w:rFonts w:ascii="Courier New" w:hAnsi="Courier New" w:cs="Courier New"/>
          <w:szCs w:val="20"/>
        </w:rPr>
        <w:t>2.16.840.1.113883.10.20.21.4.28</w:t>
      </w:r>
      <w:r>
        <w:rPr>
          <w:szCs w:val="20"/>
        </w:rPr>
        <w:t xml:space="preserve">" (CONF:7317). </w:t>
      </w:r>
    </w:p>
    <w:p w14:paraId="18F912D7" w14:textId="77777777" w:rsidR="00AF70CD" w:rsidRDefault="00AF70CD" w:rsidP="00102999">
      <w:pPr>
        <w:numPr>
          <w:ilvl w:val="0"/>
          <w:numId w:val="7"/>
        </w:numPr>
        <w:spacing w:after="40" w:line="260" w:lineRule="exact"/>
        <w:rPr>
          <w:szCs w:val="20"/>
        </w:rPr>
      </w:pPr>
      <w:r>
        <w:rPr>
          <w:b/>
          <w:bCs/>
          <w:sz w:val="16"/>
          <w:szCs w:val="16"/>
        </w:rPr>
        <w:t>SHALL</w:t>
      </w:r>
      <w:r>
        <w:rPr>
          <w:szCs w:val="20"/>
        </w:rPr>
        <w:t xml:space="preserve"> contain exactly one [1..1] </w:t>
      </w:r>
      <w:r>
        <w:rPr>
          <w:rFonts w:ascii="Courier New" w:hAnsi="Courier New" w:cs="Courier New"/>
          <w:b/>
          <w:bCs/>
          <w:szCs w:val="20"/>
        </w:rPr>
        <w:t>code/@code</w:t>
      </w:r>
      <w:r>
        <w:rPr>
          <w:szCs w:val="20"/>
        </w:rPr>
        <w:t>="</w:t>
      </w:r>
      <w:r>
        <w:rPr>
          <w:rFonts w:ascii="Courier New" w:hAnsi="Courier New" w:cs="Courier New"/>
          <w:szCs w:val="20"/>
        </w:rPr>
        <w:t>33999-4</w:t>
      </w:r>
      <w:r>
        <w:rPr>
          <w:szCs w:val="20"/>
        </w:rPr>
        <w:t xml:space="preserve">" </w:t>
      </w:r>
      <w:r>
        <w:rPr>
          <w:rFonts w:ascii="Courier New" w:hAnsi="Courier New" w:cs="Courier New"/>
          <w:i/>
          <w:iCs/>
          <w:szCs w:val="20"/>
        </w:rPr>
        <w:t>Status</w:t>
      </w:r>
      <w:r>
        <w:rPr>
          <w:szCs w:val="20"/>
        </w:rPr>
        <w:t xml:space="preserve"> (CodeSystem: </w:t>
      </w:r>
      <w:r>
        <w:rPr>
          <w:rFonts w:ascii="Courier New" w:hAnsi="Courier New" w:cs="Courier New"/>
          <w:szCs w:val="20"/>
        </w:rPr>
        <w:t>2.16.840.1.113883.6.1 LOINC</w:t>
      </w:r>
      <w:r>
        <w:rPr>
          <w:szCs w:val="20"/>
        </w:rPr>
        <w:t xml:space="preserve">) </w:t>
      </w:r>
      <w:r>
        <w:rPr>
          <w:b/>
          <w:bCs/>
          <w:sz w:val="16"/>
          <w:szCs w:val="16"/>
        </w:rPr>
        <w:t>STATIC</w:t>
      </w:r>
      <w:r>
        <w:rPr>
          <w:szCs w:val="20"/>
        </w:rPr>
        <w:t xml:space="preserve"> (CONF:7320). </w:t>
      </w:r>
    </w:p>
    <w:p w14:paraId="26547AC1" w14:textId="77777777" w:rsidR="00AF70CD" w:rsidRDefault="00AF70CD" w:rsidP="00102999">
      <w:pPr>
        <w:numPr>
          <w:ilvl w:val="0"/>
          <w:numId w:val="7"/>
        </w:numPr>
        <w:spacing w:after="40" w:line="260" w:lineRule="exact"/>
        <w:rPr>
          <w:szCs w:val="20"/>
        </w:rPr>
      </w:pPr>
      <w:r>
        <w:rPr>
          <w:b/>
          <w:bCs/>
          <w:sz w:val="16"/>
          <w:szCs w:val="16"/>
        </w:rPr>
        <w:t>SHALL</w:t>
      </w:r>
      <w:r>
        <w:rPr>
          <w:szCs w:val="20"/>
        </w:rPr>
        <w:t xml:space="preserve"> contain exactly one [1..1] </w:t>
      </w:r>
      <w:r>
        <w:rPr>
          <w:rFonts w:ascii="Courier New" w:hAnsi="Courier New" w:cs="Courier New"/>
          <w:b/>
          <w:bCs/>
          <w:szCs w:val="20"/>
        </w:rPr>
        <w:t>statusCode/@code</w:t>
      </w:r>
      <w:r>
        <w:rPr>
          <w:szCs w:val="20"/>
        </w:rPr>
        <w:t>="</w:t>
      </w:r>
      <w:r>
        <w:rPr>
          <w:rFonts w:ascii="Courier New" w:hAnsi="Courier New" w:cs="Courier New"/>
          <w:szCs w:val="20"/>
        </w:rPr>
        <w:t>completed</w:t>
      </w:r>
      <w:r>
        <w:rPr>
          <w:szCs w:val="20"/>
        </w:rPr>
        <w:t xml:space="preserve">" (CodeSystem: </w:t>
      </w:r>
      <w:r>
        <w:rPr>
          <w:rFonts w:ascii="Courier New" w:hAnsi="Courier New" w:cs="Courier New"/>
          <w:szCs w:val="20"/>
        </w:rPr>
        <w:t>2.16.840.1.113883.5.14 HL7ActStatus</w:t>
      </w:r>
      <w:r>
        <w:rPr>
          <w:szCs w:val="20"/>
        </w:rPr>
        <w:t xml:space="preserve">) </w:t>
      </w:r>
      <w:r>
        <w:rPr>
          <w:b/>
          <w:bCs/>
          <w:sz w:val="16"/>
          <w:szCs w:val="16"/>
        </w:rPr>
        <w:t>STATIC</w:t>
      </w:r>
      <w:r>
        <w:rPr>
          <w:szCs w:val="20"/>
        </w:rPr>
        <w:t xml:space="preserve"> (CONF:7321). </w:t>
      </w:r>
    </w:p>
    <w:p w14:paraId="11F5FDE1" w14:textId="77777777" w:rsidR="00AF70CD" w:rsidRDefault="00AF70CD" w:rsidP="00102999">
      <w:pPr>
        <w:numPr>
          <w:ilvl w:val="0"/>
          <w:numId w:val="7"/>
        </w:numPr>
        <w:spacing w:after="40" w:line="260" w:lineRule="exact"/>
        <w:rPr>
          <w:szCs w:val="20"/>
        </w:rPr>
      </w:pPr>
      <w:r>
        <w:rPr>
          <w:b/>
          <w:bCs/>
          <w:sz w:val="16"/>
          <w:szCs w:val="16"/>
        </w:rPr>
        <w:t>SHALL</w:t>
      </w:r>
      <w:r>
        <w:rPr>
          <w:szCs w:val="20"/>
        </w:rPr>
        <w:t xml:space="preserve"> contain exactly one [1..1] </w:t>
      </w:r>
      <w:r>
        <w:rPr>
          <w:rFonts w:ascii="Courier New" w:hAnsi="Courier New" w:cs="Courier New"/>
          <w:b/>
          <w:bCs/>
          <w:szCs w:val="20"/>
        </w:rPr>
        <w:t>value with @xsi:type="CE"</w:t>
      </w:r>
      <w:r>
        <w:rPr>
          <w:szCs w:val="20"/>
        </w:rPr>
        <w:t xml:space="preserve">, where the @code </w:t>
      </w:r>
      <w:r>
        <w:rPr>
          <w:b/>
          <w:bCs/>
          <w:sz w:val="16"/>
          <w:szCs w:val="16"/>
        </w:rPr>
        <w:t>SHALL</w:t>
      </w:r>
      <w:r>
        <w:rPr>
          <w:szCs w:val="20"/>
        </w:rPr>
        <w:t xml:space="preserve"> be selected from ValueSet </w:t>
      </w:r>
      <w:r>
        <w:rPr>
          <w:rFonts w:ascii="Courier New" w:hAnsi="Courier New" w:cs="Courier New"/>
          <w:szCs w:val="20"/>
        </w:rPr>
        <w:t>2.16.840.1.113883.1.11.20.3 AlertStatusCode</w:t>
      </w:r>
      <w:r>
        <w:rPr>
          <w:szCs w:val="20"/>
        </w:rPr>
        <w:t xml:space="preserve"> </w:t>
      </w:r>
      <w:r>
        <w:rPr>
          <w:b/>
          <w:bCs/>
          <w:sz w:val="16"/>
          <w:szCs w:val="16"/>
        </w:rPr>
        <w:t>DYNAMIC</w:t>
      </w:r>
      <w:r>
        <w:rPr>
          <w:szCs w:val="20"/>
        </w:rPr>
        <w:t xml:space="preserve"> (CONF:7322). </w:t>
      </w:r>
    </w:p>
    <w:p w14:paraId="25196A52" w14:textId="77777777" w:rsidR="007E0922" w:rsidRDefault="007E0922" w:rsidP="007E0922">
      <w:pPr>
        <w:pStyle w:val="Caption"/>
      </w:pPr>
      <w:bookmarkStart w:id="485" w:name="_Toc163893797"/>
      <w:r>
        <w:t xml:space="preserve">Table </w:t>
      </w:r>
      <w:r w:rsidR="0000006B">
        <w:fldChar w:fldCharType="begin"/>
      </w:r>
      <w:r w:rsidR="0000006B">
        <w:instrText xml:space="preserve"> SEQ Table \* ARABIC </w:instrText>
      </w:r>
      <w:r w:rsidR="0000006B">
        <w:fldChar w:fldCharType="separate"/>
      </w:r>
      <w:r w:rsidR="00D61323">
        <w:t>33</w:t>
      </w:r>
      <w:r w:rsidR="0000006B">
        <w:fldChar w:fldCharType="end"/>
      </w:r>
      <w:r>
        <w:t>: Alert Status Code Value Set</w:t>
      </w:r>
      <w:bookmarkEnd w:id="485"/>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E67D16" w:rsidRPr="00171635" w14:paraId="25114CCE" w14:textId="77777777">
        <w:trPr>
          <w:tblHeader/>
        </w:trPr>
        <w:tc>
          <w:tcPr>
            <w:tcW w:w="8640" w:type="dxa"/>
            <w:gridSpan w:val="3"/>
            <w:tcBorders>
              <w:bottom w:val="nil"/>
            </w:tcBorders>
          </w:tcPr>
          <w:p w14:paraId="5B108D80" w14:textId="77777777" w:rsidR="00E67D16" w:rsidRPr="00171635" w:rsidRDefault="00E67D16" w:rsidP="00A02BA7">
            <w:pPr>
              <w:pStyle w:val="TableText"/>
              <w:tabs>
                <w:tab w:val="left" w:pos="990"/>
              </w:tabs>
              <w:rPr>
                <w:b/>
                <w:lang w:eastAsia="zh-CN"/>
              </w:rPr>
            </w:pPr>
            <w:r w:rsidRPr="00171635">
              <w:rPr>
                <w:lang w:eastAsia="zh-CN"/>
              </w:rPr>
              <w:t xml:space="preserve">Value Set: </w:t>
            </w:r>
            <w:r>
              <w:rPr>
                <w:lang w:eastAsia="zh-CN"/>
              </w:rPr>
              <w:t>Alert Status</w:t>
            </w:r>
            <w:r w:rsidRPr="00171635">
              <w:rPr>
                <w:lang w:eastAsia="zh-CN"/>
              </w:rPr>
              <w:t xml:space="preserve"> </w:t>
            </w:r>
            <w:r>
              <w:rPr>
                <w:lang w:eastAsia="zh-CN"/>
              </w:rPr>
              <w:t xml:space="preserve">Code </w:t>
            </w:r>
            <w:r w:rsidRPr="00096C95">
              <w:rPr>
                <w:lang w:eastAsia="zh-CN"/>
              </w:rPr>
              <w:t>2.16.840.1.113883.1.11.20.3</w:t>
            </w:r>
          </w:p>
        </w:tc>
      </w:tr>
      <w:tr w:rsidR="00E67D16" w:rsidRPr="00171635" w14:paraId="71E06952" w14:textId="77777777">
        <w:trPr>
          <w:trHeight w:val="279"/>
          <w:tblHeader/>
        </w:trPr>
        <w:tc>
          <w:tcPr>
            <w:tcW w:w="1620" w:type="dxa"/>
            <w:tcBorders>
              <w:top w:val="nil"/>
              <w:bottom w:val="single" w:sz="4" w:space="0" w:color="auto"/>
              <w:right w:val="nil"/>
            </w:tcBorders>
          </w:tcPr>
          <w:p w14:paraId="23BC447E" w14:textId="77777777" w:rsidR="00E67D16" w:rsidRPr="00AA6C9A" w:rsidRDefault="00E67D16" w:rsidP="00A02BA7">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089C5E75" w14:textId="77777777" w:rsidR="00E67D16" w:rsidRPr="00171635" w:rsidRDefault="00E67D16" w:rsidP="00A02BA7">
            <w:pPr>
              <w:pStyle w:val="TableText"/>
              <w:tabs>
                <w:tab w:val="left" w:pos="990"/>
              </w:tabs>
              <w:rPr>
                <w:lang w:eastAsia="zh-CN"/>
              </w:rPr>
            </w:pPr>
            <w:r>
              <w:rPr>
                <w:lang w:eastAsia="zh-CN"/>
              </w:rPr>
              <w:t xml:space="preserve">SNOMED CT </w:t>
            </w:r>
            <w:r w:rsidRPr="007C2042">
              <w:rPr>
                <w:lang w:eastAsia="zh-CN"/>
              </w:rPr>
              <w:t>2.16.840.1.113883.6.96</w:t>
            </w:r>
          </w:p>
        </w:tc>
      </w:tr>
      <w:tr w:rsidR="00E67D16" w14:paraId="2532F160" w14:textId="77777777">
        <w:trPr>
          <w:trHeight w:val="279"/>
          <w:tblHeader/>
        </w:trPr>
        <w:tc>
          <w:tcPr>
            <w:tcW w:w="1620" w:type="dxa"/>
            <w:tcBorders>
              <w:top w:val="nil"/>
              <w:bottom w:val="single" w:sz="4" w:space="0" w:color="auto"/>
              <w:right w:val="nil"/>
            </w:tcBorders>
          </w:tcPr>
          <w:p w14:paraId="49355F2E" w14:textId="77777777" w:rsidR="00E67D16" w:rsidRPr="00981D77" w:rsidRDefault="00E67D16" w:rsidP="00A02BA7">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1F91533C" w14:textId="77777777" w:rsidR="00E67D16" w:rsidRDefault="00E67D16" w:rsidP="00A02BA7">
            <w:pPr>
              <w:pStyle w:val="TableText"/>
              <w:tabs>
                <w:tab w:val="left" w:pos="990"/>
              </w:tabs>
              <w:rPr>
                <w:lang w:eastAsia="zh-CN"/>
              </w:rPr>
            </w:pPr>
            <w:r w:rsidRPr="007C2042">
              <w:rPr>
                <w:lang w:eastAsia="zh-CN"/>
              </w:rPr>
              <w:t>A valueSet of codes for the status of an allergy or alert</w:t>
            </w:r>
          </w:p>
        </w:tc>
      </w:tr>
      <w:tr w:rsidR="00E67D16" w:rsidRPr="007C2042" w14:paraId="5C14DE75" w14:textId="77777777">
        <w:trPr>
          <w:trHeight w:val="368"/>
          <w:tblHeader/>
        </w:trPr>
        <w:tc>
          <w:tcPr>
            <w:tcW w:w="1620" w:type="dxa"/>
            <w:shd w:val="clear" w:color="auto" w:fill="E6E6E6"/>
          </w:tcPr>
          <w:p w14:paraId="2E62BBC7" w14:textId="77777777" w:rsidR="00E67D16" w:rsidRPr="007C2042" w:rsidRDefault="00E67D16" w:rsidP="00A02BA7">
            <w:pPr>
              <w:pStyle w:val="TableHead"/>
              <w:tabs>
                <w:tab w:val="left" w:pos="990"/>
              </w:tabs>
              <w:rPr>
                <w:lang w:eastAsia="zh-CN"/>
              </w:rPr>
            </w:pPr>
            <w:r w:rsidRPr="007C2042">
              <w:rPr>
                <w:lang w:eastAsia="zh-CN"/>
              </w:rPr>
              <w:t>Code</w:t>
            </w:r>
          </w:p>
        </w:tc>
        <w:tc>
          <w:tcPr>
            <w:tcW w:w="3330" w:type="dxa"/>
            <w:shd w:val="clear" w:color="auto" w:fill="E6E6E6"/>
          </w:tcPr>
          <w:p w14:paraId="1CCA9B36" w14:textId="77777777" w:rsidR="00E67D16" w:rsidRPr="007C2042" w:rsidRDefault="00E67D16" w:rsidP="00A02BA7">
            <w:pPr>
              <w:pStyle w:val="TableHead"/>
              <w:tabs>
                <w:tab w:val="left" w:pos="990"/>
              </w:tabs>
              <w:rPr>
                <w:lang w:eastAsia="zh-CN"/>
              </w:rPr>
            </w:pPr>
            <w:r w:rsidRPr="007C2042">
              <w:rPr>
                <w:lang w:eastAsia="zh-CN"/>
              </w:rPr>
              <w:t>Code System</w:t>
            </w:r>
          </w:p>
        </w:tc>
        <w:tc>
          <w:tcPr>
            <w:tcW w:w="3690" w:type="dxa"/>
            <w:shd w:val="clear" w:color="auto" w:fill="E6E6E6"/>
          </w:tcPr>
          <w:p w14:paraId="23B118E5" w14:textId="77777777" w:rsidR="00E67D16" w:rsidRPr="007C2042" w:rsidRDefault="00E67D16" w:rsidP="00A02BA7">
            <w:pPr>
              <w:pStyle w:val="TableHead"/>
              <w:tabs>
                <w:tab w:val="left" w:pos="990"/>
              </w:tabs>
              <w:rPr>
                <w:lang w:eastAsia="zh-CN"/>
              </w:rPr>
            </w:pPr>
            <w:r w:rsidRPr="007C2042">
              <w:rPr>
                <w:lang w:eastAsia="zh-CN"/>
              </w:rPr>
              <w:t>Print Name</w:t>
            </w:r>
          </w:p>
        </w:tc>
      </w:tr>
      <w:tr w:rsidR="00E67D16" w:rsidRPr="007C2042" w14:paraId="45668EB8" w14:textId="77777777">
        <w:tc>
          <w:tcPr>
            <w:tcW w:w="1620" w:type="dxa"/>
          </w:tcPr>
          <w:p w14:paraId="27A72378" w14:textId="77777777" w:rsidR="00E67D16" w:rsidRPr="007C2042" w:rsidRDefault="00E67D16" w:rsidP="008E359F">
            <w:pPr>
              <w:pStyle w:val="TableText"/>
              <w:rPr>
                <w:szCs w:val="24"/>
              </w:rPr>
            </w:pPr>
            <w:r w:rsidRPr="007C2042">
              <w:t>55561003</w:t>
            </w:r>
          </w:p>
        </w:tc>
        <w:tc>
          <w:tcPr>
            <w:tcW w:w="3330" w:type="dxa"/>
            <w:vAlign w:val="bottom"/>
          </w:tcPr>
          <w:p w14:paraId="52087AD3" w14:textId="77777777" w:rsidR="00E67D16" w:rsidRPr="007C2042" w:rsidRDefault="00E67D16" w:rsidP="008E359F">
            <w:pPr>
              <w:pStyle w:val="TableText"/>
              <w:rPr>
                <w:lang w:eastAsia="zh-CN"/>
              </w:rPr>
            </w:pPr>
            <w:r w:rsidRPr="007C2042">
              <w:rPr>
                <w:lang w:eastAsia="zh-CN"/>
              </w:rPr>
              <w:t>SNOMED CT</w:t>
            </w:r>
          </w:p>
        </w:tc>
        <w:tc>
          <w:tcPr>
            <w:tcW w:w="3690" w:type="dxa"/>
          </w:tcPr>
          <w:p w14:paraId="2A5CCE64" w14:textId="77777777" w:rsidR="00E67D16" w:rsidRPr="007C2042" w:rsidRDefault="00E67D16" w:rsidP="008E359F">
            <w:pPr>
              <w:pStyle w:val="TableText"/>
              <w:rPr>
                <w:szCs w:val="24"/>
              </w:rPr>
            </w:pPr>
            <w:r w:rsidRPr="007C2042">
              <w:t>Active</w:t>
            </w:r>
          </w:p>
        </w:tc>
      </w:tr>
      <w:tr w:rsidR="00E67D16" w:rsidRPr="007C2042" w14:paraId="0E618ACB" w14:textId="77777777">
        <w:tc>
          <w:tcPr>
            <w:tcW w:w="1620" w:type="dxa"/>
          </w:tcPr>
          <w:p w14:paraId="0A7E121F" w14:textId="77777777" w:rsidR="00E67D16" w:rsidRPr="007C2042" w:rsidRDefault="00E67D16" w:rsidP="008E359F">
            <w:pPr>
              <w:pStyle w:val="TableText"/>
              <w:rPr>
                <w:szCs w:val="24"/>
              </w:rPr>
            </w:pPr>
            <w:r w:rsidRPr="007C2042">
              <w:t>392521001</w:t>
            </w:r>
          </w:p>
        </w:tc>
        <w:tc>
          <w:tcPr>
            <w:tcW w:w="3330" w:type="dxa"/>
            <w:vAlign w:val="bottom"/>
          </w:tcPr>
          <w:p w14:paraId="2189EA9B" w14:textId="77777777" w:rsidR="00E67D16" w:rsidRPr="007C2042" w:rsidRDefault="00E67D16" w:rsidP="008E359F">
            <w:pPr>
              <w:pStyle w:val="TableText"/>
              <w:rPr>
                <w:lang w:eastAsia="zh-CN"/>
              </w:rPr>
            </w:pPr>
            <w:r w:rsidRPr="007C2042">
              <w:rPr>
                <w:lang w:eastAsia="zh-CN"/>
              </w:rPr>
              <w:t>SNOMED CT</w:t>
            </w:r>
          </w:p>
        </w:tc>
        <w:tc>
          <w:tcPr>
            <w:tcW w:w="3690" w:type="dxa"/>
          </w:tcPr>
          <w:p w14:paraId="42FA10C1" w14:textId="77777777" w:rsidR="00E67D16" w:rsidRPr="007C2042" w:rsidRDefault="00E67D16" w:rsidP="008E359F">
            <w:pPr>
              <w:pStyle w:val="TableText"/>
              <w:rPr>
                <w:szCs w:val="24"/>
              </w:rPr>
            </w:pPr>
            <w:r w:rsidRPr="007C2042">
              <w:t>Prior History</w:t>
            </w:r>
          </w:p>
        </w:tc>
      </w:tr>
      <w:tr w:rsidR="00E67D16" w:rsidRPr="007C2042" w14:paraId="5E378CEB" w14:textId="77777777">
        <w:tc>
          <w:tcPr>
            <w:tcW w:w="1620" w:type="dxa"/>
          </w:tcPr>
          <w:p w14:paraId="4F163695" w14:textId="77777777" w:rsidR="00E67D16" w:rsidRPr="007C2042" w:rsidRDefault="00E67D16" w:rsidP="008E359F">
            <w:pPr>
              <w:pStyle w:val="TableText"/>
              <w:rPr>
                <w:szCs w:val="24"/>
              </w:rPr>
            </w:pPr>
            <w:r w:rsidRPr="007C2042">
              <w:t>73425007</w:t>
            </w:r>
          </w:p>
        </w:tc>
        <w:tc>
          <w:tcPr>
            <w:tcW w:w="3330" w:type="dxa"/>
            <w:vAlign w:val="bottom"/>
          </w:tcPr>
          <w:p w14:paraId="2238CBBF" w14:textId="77777777" w:rsidR="00E67D16" w:rsidRPr="007C2042" w:rsidRDefault="00E67D16" w:rsidP="008E359F">
            <w:pPr>
              <w:pStyle w:val="TableText"/>
              <w:rPr>
                <w:lang w:eastAsia="zh-CN"/>
              </w:rPr>
            </w:pPr>
            <w:r w:rsidRPr="007C2042">
              <w:rPr>
                <w:lang w:eastAsia="zh-CN"/>
              </w:rPr>
              <w:t>SNOMED CT</w:t>
            </w:r>
          </w:p>
        </w:tc>
        <w:tc>
          <w:tcPr>
            <w:tcW w:w="3690" w:type="dxa"/>
          </w:tcPr>
          <w:p w14:paraId="77ED1B27" w14:textId="77777777" w:rsidR="00E67D16" w:rsidRPr="007C2042" w:rsidRDefault="00E67D16" w:rsidP="008E359F">
            <w:pPr>
              <w:pStyle w:val="TableText"/>
              <w:rPr>
                <w:szCs w:val="24"/>
              </w:rPr>
            </w:pPr>
            <w:r w:rsidRPr="007C2042">
              <w:t>No Longer Active</w:t>
            </w:r>
          </w:p>
        </w:tc>
      </w:tr>
    </w:tbl>
    <w:p w14:paraId="142606FD" w14:textId="77777777" w:rsidR="003E2EA8" w:rsidRDefault="003E2EA8" w:rsidP="00996AEE">
      <w:pPr>
        <w:pStyle w:val="BodyText"/>
      </w:pPr>
    </w:p>
    <w:p w14:paraId="11E6D5CE" w14:textId="77777777" w:rsidR="001B4524" w:rsidRDefault="001B4524" w:rsidP="00125504">
      <w:pPr>
        <w:pStyle w:val="Heading2nospace"/>
      </w:pPr>
      <w:bookmarkStart w:id="486" w:name="_Toc163893656"/>
      <w:r>
        <w:lastRenderedPageBreak/>
        <w:t xml:space="preserve">Allergy </w:t>
      </w:r>
      <w:bookmarkStart w:id="487" w:name="CS_AllergyProblemAct"/>
      <w:bookmarkEnd w:id="487"/>
      <w:r>
        <w:t>Problem Act</w:t>
      </w:r>
      <w:bookmarkEnd w:id="486"/>
    </w:p>
    <w:p w14:paraId="5FA4F4A9" w14:textId="77777777" w:rsidR="001B4524" w:rsidRDefault="001B4524" w:rsidP="00125504">
      <w:pPr>
        <w:pStyle w:val="BracketData"/>
        <w:rPr>
          <w:rFonts w:ascii="Bookman Old Style" w:hAnsi="Bookman Old Style"/>
        </w:rPr>
      </w:pPr>
      <w:r>
        <w:t>[act</w:t>
      </w:r>
      <w:r>
        <w:rPr>
          <w:rFonts w:ascii="Bookman Old Style" w:hAnsi="Bookman Old Style"/>
        </w:rPr>
        <w:t xml:space="preserve">: templateId </w:t>
      </w:r>
      <w:r>
        <w:t>2.16.840.1.113883.10.20.21.4.30(open)</w:t>
      </w:r>
      <w:r>
        <w:rPr>
          <w:rFonts w:ascii="Bookman Old Style" w:hAnsi="Bookman Old Style"/>
        </w:rPr>
        <w:t>]</w:t>
      </w:r>
    </w:p>
    <w:p w14:paraId="564AD368" w14:textId="77777777" w:rsidR="001B4524" w:rsidRDefault="001B4524" w:rsidP="00125504">
      <w:pPr>
        <w:pStyle w:val="BodyText"/>
      </w:pPr>
      <w:r>
        <w:t>This clinical statement act represents a concern relating to a patient's allergies or adverse events. A concern is a term used when referring to patient's problems that are related to one another. Observations of problems or other clinical statements captured at a point in time are wrapped in a "Concern" act which represents the ongoing process tracked over time. This outer allergy problem act (representing the "Concern") can contain nested problem observations or other nested clinical statements relevant to the allergy concern.</w:t>
      </w:r>
    </w:p>
    <w:p w14:paraId="0F9D18B9" w14:textId="77777777" w:rsidR="000A0A12" w:rsidRDefault="000A0A12" w:rsidP="003D62A7">
      <w:pPr>
        <w:numPr>
          <w:ilvl w:val="0"/>
          <w:numId w:val="39"/>
        </w:numPr>
        <w:spacing w:after="40" w:line="260" w:lineRule="exact"/>
      </w:pPr>
      <w:r>
        <w:rPr>
          <w:b/>
          <w:bCs/>
          <w:sz w:val="16"/>
          <w:szCs w:val="16"/>
        </w:rPr>
        <w:t>SHALL</w:t>
      </w:r>
      <w:r>
        <w:t xml:space="preserve"> contain exactly one [1..1] </w:t>
      </w:r>
      <w:r>
        <w:rPr>
          <w:rFonts w:ascii="Courier New" w:hAnsi="Courier New"/>
          <w:b/>
          <w:bCs/>
        </w:rPr>
        <w:t>@classCode</w:t>
      </w:r>
      <w:r>
        <w:t>="</w:t>
      </w:r>
      <w:r>
        <w:rPr>
          <w:rFonts w:ascii="Courier New" w:hAnsi="Courier New"/>
        </w:rPr>
        <w:t>ACT</w:t>
      </w:r>
      <w:r>
        <w:t xml:space="preserve">" (CodeSystem: </w:t>
      </w:r>
      <w:r>
        <w:rPr>
          <w:rFonts w:ascii="Courier New" w:hAnsi="Courier New"/>
        </w:rPr>
        <w:t>2.16.840.1.113883.5.6 HL7ActClass</w:t>
      </w:r>
      <w:r>
        <w:t xml:space="preserve">) </w:t>
      </w:r>
      <w:r>
        <w:rPr>
          <w:b/>
          <w:bCs/>
          <w:sz w:val="16"/>
          <w:szCs w:val="16"/>
        </w:rPr>
        <w:t>STATIC</w:t>
      </w:r>
      <w:r>
        <w:t xml:space="preserve"> (CONF:7469). </w:t>
      </w:r>
    </w:p>
    <w:p w14:paraId="18CA1FD1" w14:textId="77777777" w:rsidR="000A0A12" w:rsidRDefault="000A0A12" w:rsidP="003D62A7">
      <w:pPr>
        <w:numPr>
          <w:ilvl w:val="0"/>
          <w:numId w:val="39"/>
        </w:numPr>
        <w:spacing w:after="40" w:line="260" w:lineRule="exact"/>
      </w:pPr>
      <w:r>
        <w:rPr>
          <w:b/>
          <w:bCs/>
          <w:sz w:val="16"/>
          <w:szCs w:val="16"/>
        </w:rPr>
        <w:t>SHALL</w:t>
      </w:r>
      <w:r>
        <w:t xml:space="preserve"> contain exactly one [1..1] </w:t>
      </w:r>
      <w:r>
        <w:rPr>
          <w:rFonts w:ascii="Courier New" w:hAnsi="Courier New"/>
          <w:b/>
          <w:bCs/>
        </w:rPr>
        <w:t>@moodCode</w:t>
      </w:r>
      <w:r>
        <w:t>="</w:t>
      </w:r>
      <w:r>
        <w:rPr>
          <w:rFonts w:ascii="Courier New" w:hAnsi="Courier New"/>
        </w:rPr>
        <w:t>EVN</w:t>
      </w:r>
      <w:r>
        <w:t xml:space="preserve">" Event (CodeSystem: </w:t>
      </w:r>
      <w:r>
        <w:rPr>
          <w:rFonts w:ascii="Courier New" w:hAnsi="Courier New"/>
        </w:rPr>
        <w:t>2.16.840.1.113883.5.1001 HL7ActMood</w:t>
      </w:r>
      <w:r>
        <w:t xml:space="preserve">) </w:t>
      </w:r>
      <w:r>
        <w:rPr>
          <w:b/>
          <w:bCs/>
          <w:sz w:val="16"/>
          <w:szCs w:val="16"/>
        </w:rPr>
        <w:t>STATIC</w:t>
      </w:r>
      <w:r>
        <w:t xml:space="preserve"> (CONF:7470). </w:t>
      </w:r>
    </w:p>
    <w:p w14:paraId="1D3347A8" w14:textId="77777777" w:rsidR="000A0A12" w:rsidRDefault="000A0A12" w:rsidP="003D62A7">
      <w:pPr>
        <w:numPr>
          <w:ilvl w:val="0"/>
          <w:numId w:val="39"/>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2.16.840.1.113883.10.20.22.4.30</w:t>
      </w:r>
      <w:r>
        <w:t xml:space="preserve">" (CONF:7471). </w:t>
      </w:r>
    </w:p>
    <w:p w14:paraId="5350AA62" w14:textId="77777777" w:rsidR="000A0A12" w:rsidRDefault="000A0A12" w:rsidP="003D62A7">
      <w:pPr>
        <w:numPr>
          <w:ilvl w:val="0"/>
          <w:numId w:val="39"/>
        </w:numPr>
        <w:spacing w:after="40" w:line="260" w:lineRule="exact"/>
      </w:pPr>
      <w:r>
        <w:rPr>
          <w:b/>
          <w:bCs/>
          <w:sz w:val="16"/>
          <w:szCs w:val="16"/>
        </w:rPr>
        <w:t>SHALL</w:t>
      </w:r>
      <w:r>
        <w:t xml:space="preserve"> contain at least one [1..*] </w:t>
      </w:r>
      <w:r>
        <w:rPr>
          <w:rFonts w:ascii="Courier New" w:hAnsi="Courier New"/>
          <w:b/>
          <w:bCs/>
        </w:rPr>
        <w:t>id</w:t>
      </w:r>
      <w:r>
        <w:t xml:space="preserve"> (CONF:7472). </w:t>
      </w:r>
    </w:p>
    <w:p w14:paraId="58A54DD6" w14:textId="77777777" w:rsidR="000A0A12" w:rsidRDefault="000A0A12" w:rsidP="003D62A7">
      <w:pPr>
        <w:numPr>
          <w:ilvl w:val="0"/>
          <w:numId w:val="39"/>
        </w:numPr>
        <w:spacing w:after="40" w:line="260" w:lineRule="exact"/>
      </w:pPr>
      <w:r>
        <w:rPr>
          <w:b/>
          <w:bCs/>
          <w:sz w:val="16"/>
          <w:szCs w:val="16"/>
        </w:rPr>
        <w:t>SHALL</w:t>
      </w:r>
      <w:r>
        <w:t xml:space="preserve"> contain exactly one [1..1] </w:t>
      </w:r>
      <w:r>
        <w:rPr>
          <w:rFonts w:ascii="Courier New" w:hAnsi="Courier New"/>
          <w:b/>
          <w:bCs/>
        </w:rPr>
        <w:t>code</w:t>
      </w:r>
      <w:r>
        <w:t>="</w:t>
      </w:r>
      <w:r>
        <w:rPr>
          <w:rFonts w:ascii="Courier New" w:hAnsi="Courier New"/>
        </w:rPr>
        <w:t>48765-2</w:t>
      </w:r>
      <w:r>
        <w:t xml:space="preserve">" Allergies, adverse reactions, alerts (CodeSystem: </w:t>
      </w:r>
      <w:r>
        <w:rPr>
          <w:rFonts w:ascii="Courier New" w:hAnsi="Courier New"/>
        </w:rPr>
        <w:t>2.16.840.1.113883.6.1 LOINC</w:t>
      </w:r>
      <w:r>
        <w:t xml:space="preserve">) </w:t>
      </w:r>
      <w:r>
        <w:rPr>
          <w:b/>
          <w:bCs/>
          <w:sz w:val="16"/>
          <w:szCs w:val="16"/>
        </w:rPr>
        <w:t>STATIC</w:t>
      </w:r>
      <w:r>
        <w:t xml:space="preserve"> (CONF:7477). </w:t>
      </w:r>
    </w:p>
    <w:p w14:paraId="58A7FB95" w14:textId="77777777" w:rsidR="000A0A12" w:rsidRDefault="000A0A12" w:rsidP="003D62A7">
      <w:pPr>
        <w:numPr>
          <w:ilvl w:val="0"/>
          <w:numId w:val="39"/>
        </w:numPr>
        <w:spacing w:after="40" w:line="260" w:lineRule="exact"/>
      </w:pPr>
      <w:r>
        <w:rPr>
          <w:b/>
          <w:bCs/>
          <w:sz w:val="16"/>
          <w:szCs w:val="16"/>
        </w:rPr>
        <w:t>SHALL</w:t>
      </w:r>
      <w:r>
        <w:t xml:space="preserve"> contain exactly one [1..1] </w:t>
      </w:r>
      <w:r>
        <w:rPr>
          <w:rFonts w:ascii="Courier New" w:hAnsi="Courier New"/>
          <w:b/>
          <w:bCs/>
        </w:rPr>
        <w:t>statusCode</w:t>
      </w:r>
      <w:r>
        <w:t xml:space="preserve">, which </w:t>
      </w:r>
      <w:r>
        <w:rPr>
          <w:b/>
          <w:bCs/>
          <w:sz w:val="16"/>
          <w:szCs w:val="16"/>
        </w:rPr>
        <w:t>SHALL</w:t>
      </w:r>
      <w:r>
        <w:t xml:space="preserve"> be selected from ValueSet </w:t>
      </w:r>
      <w:r>
        <w:rPr>
          <w:rFonts w:ascii="Courier New" w:hAnsi="Courier New"/>
        </w:rPr>
        <w:t>2.16.840.1.113883.11.20.9.19 ProblemAct statusCode</w:t>
      </w:r>
      <w:r>
        <w:t xml:space="preserve"> </w:t>
      </w:r>
      <w:r>
        <w:rPr>
          <w:b/>
          <w:bCs/>
          <w:sz w:val="16"/>
          <w:szCs w:val="16"/>
        </w:rPr>
        <w:t>DYNAMIC</w:t>
      </w:r>
      <w:r>
        <w:t xml:space="preserve"> (CONF:7485). </w:t>
      </w:r>
    </w:p>
    <w:p w14:paraId="3F6B7219" w14:textId="77777777" w:rsidR="000A0A12" w:rsidRDefault="000A0A12" w:rsidP="003D62A7">
      <w:pPr>
        <w:numPr>
          <w:ilvl w:val="0"/>
          <w:numId w:val="39"/>
        </w:numPr>
        <w:spacing w:after="40" w:line="260" w:lineRule="exact"/>
      </w:pPr>
      <w:r>
        <w:rPr>
          <w:b/>
          <w:bCs/>
          <w:sz w:val="16"/>
          <w:szCs w:val="16"/>
        </w:rPr>
        <w:t>SHALL</w:t>
      </w:r>
      <w:r>
        <w:t xml:space="preserve"> contain exactly one [1..1] </w:t>
      </w:r>
      <w:r>
        <w:rPr>
          <w:rFonts w:ascii="Courier New" w:hAnsi="Courier New"/>
          <w:b/>
          <w:bCs/>
        </w:rPr>
        <w:t>effectiveTime</w:t>
      </w:r>
      <w:r>
        <w:t xml:space="preserve"> (CONF:7498). </w:t>
      </w:r>
    </w:p>
    <w:p w14:paraId="1805034C" w14:textId="77777777" w:rsidR="000A0A12" w:rsidRDefault="000A0A12" w:rsidP="003D62A7">
      <w:pPr>
        <w:numPr>
          <w:ilvl w:val="1"/>
          <w:numId w:val="39"/>
        </w:numPr>
        <w:spacing w:after="40" w:line="260" w:lineRule="exact"/>
      </w:pPr>
      <w:r>
        <w:t xml:space="preserve">If statusCode/@code = "active|supended", then effectiveTime </w:t>
      </w:r>
      <w:r w:rsidRPr="000A0A12">
        <w:rPr>
          <w:rStyle w:val="keyword"/>
        </w:rPr>
        <w:t>SHALL</w:t>
      </w:r>
      <w:r>
        <w:t xml:space="preserve"> contain [1..1] low. If statusCode/@code="aborted|completed", then effectiveTime SHALL contain [1..1] high (CONF:7504).</w:t>
      </w:r>
    </w:p>
    <w:p w14:paraId="135C48C3" w14:textId="77777777" w:rsidR="000A0A12" w:rsidRDefault="000A0A12" w:rsidP="003D62A7">
      <w:pPr>
        <w:numPr>
          <w:ilvl w:val="0"/>
          <w:numId w:val="39"/>
        </w:numPr>
        <w:spacing w:after="40" w:line="260" w:lineRule="exact"/>
      </w:pPr>
      <w:r>
        <w:rPr>
          <w:b/>
          <w:bCs/>
          <w:sz w:val="16"/>
          <w:szCs w:val="16"/>
        </w:rPr>
        <w:t>SHALL</w:t>
      </w:r>
      <w:r>
        <w:t xml:space="preserve"> contain at least one [1..*] </w:t>
      </w:r>
      <w:r>
        <w:rPr>
          <w:rFonts w:ascii="Courier New" w:hAnsi="Courier New"/>
          <w:b/>
          <w:bCs/>
        </w:rPr>
        <w:t>entryRelationship</w:t>
      </w:r>
      <w:r>
        <w:t xml:space="preserve"> (CONF:7509) such that it </w:t>
      </w:r>
    </w:p>
    <w:p w14:paraId="5660259F" w14:textId="77777777" w:rsidR="000A0A12" w:rsidRDefault="000A0A12" w:rsidP="003D62A7">
      <w:pPr>
        <w:numPr>
          <w:ilvl w:val="1"/>
          <w:numId w:val="39"/>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SUBJ</w:t>
      </w:r>
      <w:r>
        <w:t xml:space="preserve">" Has subject (CodeSystem: </w:t>
      </w:r>
      <w:r>
        <w:rPr>
          <w:rFonts w:ascii="Courier New" w:hAnsi="Courier New"/>
        </w:rPr>
        <w:t>2.16.840.1.113883.5.1002 HL7ActRelationshipType</w:t>
      </w:r>
      <w:r>
        <w:t xml:space="preserve">) </w:t>
      </w:r>
      <w:r>
        <w:rPr>
          <w:b/>
          <w:bCs/>
          <w:sz w:val="16"/>
          <w:szCs w:val="16"/>
        </w:rPr>
        <w:t>STATIC</w:t>
      </w:r>
      <w:r>
        <w:t xml:space="preserve"> (CONF:7915). </w:t>
      </w:r>
    </w:p>
    <w:p w14:paraId="41903B39" w14:textId="77777777" w:rsidR="00321B26" w:rsidRDefault="000A0A12" w:rsidP="003D62A7">
      <w:pPr>
        <w:numPr>
          <w:ilvl w:val="1"/>
          <w:numId w:val="39"/>
        </w:numPr>
        <w:spacing w:after="40" w:line="260" w:lineRule="exact"/>
      </w:pPr>
      <w:r>
        <w:rPr>
          <w:b/>
          <w:bCs/>
          <w:sz w:val="16"/>
          <w:szCs w:val="16"/>
        </w:rPr>
        <w:t>SHALL</w:t>
      </w:r>
      <w:r>
        <w:t xml:space="preserve"> contain exactly one [1..1] </w:t>
      </w:r>
      <w:hyperlink w:anchor="629" w:history="1">
        <w:r>
          <w:rPr>
            <w:rStyle w:val="Hyperlink"/>
            <w:rFonts w:ascii="Courier New" w:hAnsi="Courier New"/>
            <w:b/>
            <w:bCs/>
          </w:rPr>
          <w:t>Allergy/Alert Observation</w:t>
        </w:r>
      </w:hyperlink>
      <w:r>
        <w:t xml:space="preserve"> </w:t>
      </w:r>
      <w:r>
        <w:rPr>
          <w:rFonts w:ascii="Courier New" w:hAnsi="Courier New"/>
        </w:rPr>
        <w:t>(templateId:2.16.840.1.113883.10.20.22.4.7)</w:t>
      </w:r>
      <w:r>
        <w:t xml:space="preserve"> (CONF:7510). </w:t>
      </w:r>
    </w:p>
    <w:p w14:paraId="553CDA37" w14:textId="77777777" w:rsidR="00321B26" w:rsidRPr="0073087A" w:rsidRDefault="00321B26" w:rsidP="00321B26">
      <w:pPr>
        <w:pStyle w:val="Caption"/>
        <w:tabs>
          <w:tab w:val="left" w:pos="990"/>
        </w:tabs>
        <w:outlineLvl w:val="0"/>
      </w:pPr>
      <w:bookmarkStart w:id="488" w:name="_Toc163893798"/>
      <w:r>
        <w:t xml:space="preserve">Table </w:t>
      </w:r>
      <w:r w:rsidR="0000006B">
        <w:fldChar w:fldCharType="begin"/>
      </w:r>
      <w:r w:rsidR="0000006B">
        <w:instrText xml:space="preserve"> SEQ Table \* ARABIC </w:instrText>
      </w:r>
      <w:r w:rsidR="0000006B">
        <w:fldChar w:fldCharType="separate"/>
      </w:r>
      <w:r w:rsidR="00D61323">
        <w:t>34</w:t>
      </w:r>
      <w:r w:rsidR="0000006B">
        <w:fldChar w:fldCharType="end"/>
      </w:r>
      <w:r>
        <w:t>: Problem Act Status Code Value Set</w:t>
      </w:r>
      <w:bookmarkEnd w:id="488"/>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321B26" w:rsidRPr="00AA6C9A" w14:paraId="12B3D211" w14:textId="77777777">
        <w:trPr>
          <w:tblHeader/>
        </w:trPr>
        <w:tc>
          <w:tcPr>
            <w:tcW w:w="8640" w:type="dxa"/>
            <w:gridSpan w:val="3"/>
            <w:tcBorders>
              <w:bottom w:val="nil"/>
            </w:tcBorders>
          </w:tcPr>
          <w:p w14:paraId="1A8C4806" w14:textId="77777777" w:rsidR="00321B26" w:rsidRPr="00171635" w:rsidRDefault="00321B26" w:rsidP="00A02BA7">
            <w:pPr>
              <w:pStyle w:val="TableText"/>
              <w:tabs>
                <w:tab w:val="left" w:pos="990"/>
              </w:tabs>
              <w:rPr>
                <w:b/>
                <w:lang w:eastAsia="zh-CN"/>
              </w:rPr>
            </w:pPr>
            <w:r w:rsidRPr="00171635">
              <w:rPr>
                <w:lang w:eastAsia="zh-CN"/>
              </w:rPr>
              <w:t xml:space="preserve">Value Set: </w:t>
            </w:r>
            <w:r>
              <w:t xml:space="preserve">Problem Act Status Code </w:t>
            </w:r>
            <w:r w:rsidRPr="002D4357">
              <w:rPr>
                <w:lang w:eastAsia="zh-CN"/>
              </w:rPr>
              <w:t>2.16.840.1.113883.11.20.9.19</w:t>
            </w:r>
          </w:p>
        </w:tc>
      </w:tr>
      <w:tr w:rsidR="00321B26" w:rsidRPr="00761B97" w14:paraId="72BBE049" w14:textId="77777777">
        <w:trPr>
          <w:trHeight w:val="279"/>
          <w:tblHeader/>
        </w:trPr>
        <w:tc>
          <w:tcPr>
            <w:tcW w:w="1620" w:type="dxa"/>
            <w:tcBorders>
              <w:top w:val="nil"/>
              <w:bottom w:val="single" w:sz="4" w:space="0" w:color="auto"/>
              <w:right w:val="nil"/>
            </w:tcBorders>
          </w:tcPr>
          <w:p w14:paraId="178E9F62" w14:textId="77777777" w:rsidR="00321B26" w:rsidRPr="00761B97" w:rsidRDefault="00321B26" w:rsidP="00A02BA7">
            <w:pPr>
              <w:pStyle w:val="TableText"/>
              <w:tabs>
                <w:tab w:val="left" w:pos="990"/>
              </w:tabs>
              <w:rPr>
                <w:lang w:eastAsia="zh-CN"/>
              </w:rPr>
            </w:pPr>
            <w:r w:rsidRPr="00761B97">
              <w:rPr>
                <w:lang w:eastAsia="zh-CN"/>
              </w:rPr>
              <w:t>Code System(s):</w:t>
            </w:r>
          </w:p>
        </w:tc>
        <w:tc>
          <w:tcPr>
            <w:tcW w:w="7020" w:type="dxa"/>
            <w:gridSpan w:val="2"/>
            <w:tcBorders>
              <w:top w:val="nil"/>
              <w:left w:val="nil"/>
              <w:bottom w:val="single" w:sz="4" w:space="0" w:color="auto"/>
            </w:tcBorders>
            <w:tcMar>
              <w:left w:w="0" w:type="dxa"/>
              <w:right w:w="115" w:type="dxa"/>
            </w:tcMar>
          </w:tcPr>
          <w:p w14:paraId="558537D6" w14:textId="77777777" w:rsidR="00321B26" w:rsidRPr="00761B97" w:rsidRDefault="00321B26" w:rsidP="00A02BA7">
            <w:pPr>
              <w:pStyle w:val="TableText"/>
              <w:tabs>
                <w:tab w:val="left" w:pos="990"/>
              </w:tabs>
              <w:rPr>
                <w:lang w:eastAsia="zh-CN"/>
              </w:rPr>
            </w:pPr>
            <w:r w:rsidRPr="00761B97">
              <w:rPr>
                <w:lang w:eastAsia="zh-CN"/>
              </w:rPr>
              <w:t>HL7ActStatus 2.16.840.1.113883.5.14</w:t>
            </w:r>
          </w:p>
        </w:tc>
      </w:tr>
      <w:tr w:rsidR="00321B26" w:rsidRPr="00761B97" w14:paraId="53C79338" w14:textId="77777777">
        <w:trPr>
          <w:trHeight w:val="279"/>
          <w:tblHeader/>
        </w:trPr>
        <w:tc>
          <w:tcPr>
            <w:tcW w:w="1620" w:type="dxa"/>
            <w:tcBorders>
              <w:top w:val="nil"/>
              <w:bottom w:val="single" w:sz="4" w:space="0" w:color="auto"/>
              <w:right w:val="nil"/>
            </w:tcBorders>
          </w:tcPr>
          <w:p w14:paraId="2C983EAA" w14:textId="77777777" w:rsidR="00321B26" w:rsidRPr="00761B97" w:rsidRDefault="00321B26" w:rsidP="00A02BA7">
            <w:pPr>
              <w:pStyle w:val="TableText"/>
              <w:tabs>
                <w:tab w:val="left" w:pos="990"/>
              </w:tabs>
              <w:rPr>
                <w:lang w:eastAsia="zh-CN"/>
              </w:rPr>
            </w:pPr>
            <w:r w:rsidRPr="00761B97">
              <w:rPr>
                <w:lang w:eastAsia="zh-CN"/>
              </w:rPr>
              <w:t>Description:</w:t>
            </w:r>
          </w:p>
        </w:tc>
        <w:tc>
          <w:tcPr>
            <w:tcW w:w="7020" w:type="dxa"/>
            <w:gridSpan w:val="2"/>
            <w:tcBorders>
              <w:top w:val="nil"/>
              <w:left w:val="nil"/>
              <w:bottom w:val="single" w:sz="4" w:space="0" w:color="auto"/>
            </w:tcBorders>
            <w:tcMar>
              <w:left w:w="0" w:type="dxa"/>
              <w:right w:w="115" w:type="dxa"/>
            </w:tcMar>
          </w:tcPr>
          <w:p w14:paraId="67A8DA32" w14:textId="77777777" w:rsidR="00321B26" w:rsidRPr="00761B97" w:rsidRDefault="00321B26" w:rsidP="00A02BA7">
            <w:pPr>
              <w:pStyle w:val="TableText"/>
              <w:tabs>
                <w:tab w:val="left" w:pos="990"/>
              </w:tabs>
              <w:rPr>
                <w:lang w:eastAsia="zh-CN"/>
              </w:rPr>
            </w:pPr>
            <w:r w:rsidRPr="00761B97">
              <w:rPr>
                <w:lang w:eastAsia="zh-CN"/>
              </w:rPr>
              <w:t>A ValueSet of HL7 actStatus codes for use on the concern act.</w:t>
            </w:r>
          </w:p>
        </w:tc>
      </w:tr>
      <w:tr w:rsidR="00321B26" w:rsidRPr="00761B97" w14:paraId="56A9DAE6" w14:textId="77777777">
        <w:trPr>
          <w:trHeight w:val="368"/>
          <w:tblHeader/>
        </w:trPr>
        <w:tc>
          <w:tcPr>
            <w:tcW w:w="1620" w:type="dxa"/>
            <w:shd w:val="clear" w:color="auto" w:fill="E6E6E6"/>
          </w:tcPr>
          <w:p w14:paraId="2A67AA21" w14:textId="77777777" w:rsidR="00321B26" w:rsidRPr="00761B97" w:rsidRDefault="00321B26" w:rsidP="00A02BA7">
            <w:pPr>
              <w:pStyle w:val="TableHead"/>
              <w:tabs>
                <w:tab w:val="left" w:pos="990"/>
              </w:tabs>
              <w:rPr>
                <w:lang w:eastAsia="zh-CN"/>
              </w:rPr>
            </w:pPr>
            <w:r w:rsidRPr="00761B97">
              <w:rPr>
                <w:lang w:eastAsia="zh-CN"/>
              </w:rPr>
              <w:t>Code</w:t>
            </w:r>
          </w:p>
        </w:tc>
        <w:tc>
          <w:tcPr>
            <w:tcW w:w="3330" w:type="dxa"/>
            <w:shd w:val="clear" w:color="auto" w:fill="E6E6E6"/>
          </w:tcPr>
          <w:p w14:paraId="65F68535" w14:textId="77777777" w:rsidR="00321B26" w:rsidRPr="00761B97" w:rsidRDefault="00321B26" w:rsidP="00A02BA7">
            <w:pPr>
              <w:pStyle w:val="TableHead"/>
              <w:tabs>
                <w:tab w:val="left" w:pos="990"/>
              </w:tabs>
              <w:rPr>
                <w:lang w:eastAsia="zh-CN"/>
              </w:rPr>
            </w:pPr>
            <w:r w:rsidRPr="00761B97">
              <w:rPr>
                <w:lang w:eastAsia="zh-CN"/>
              </w:rPr>
              <w:t>Code System</w:t>
            </w:r>
          </w:p>
        </w:tc>
        <w:tc>
          <w:tcPr>
            <w:tcW w:w="3690" w:type="dxa"/>
            <w:shd w:val="clear" w:color="auto" w:fill="E6E6E6"/>
          </w:tcPr>
          <w:p w14:paraId="3D613E8F" w14:textId="77777777" w:rsidR="00321B26" w:rsidRPr="00761B97" w:rsidRDefault="00321B26" w:rsidP="00A02BA7">
            <w:pPr>
              <w:pStyle w:val="TableHead"/>
              <w:tabs>
                <w:tab w:val="left" w:pos="990"/>
              </w:tabs>
              <w:rPr>
                <w:lang w:eastAsia="zh-CN"/>
              </w:rPr>
            </w:pPr>
            <w:r w:rsidRPr="00761B97">
              <w:rPr>
                <w:lang w:eastAsia="zh-CN"/>
              </w:rPr>
              <w:t>Print Name</w:t>
            </w:r>
          </w:p>
        </w:tc>
      </w:tr>
      <w:tr w:rsidR="00321B26" w:rsidRPr="00761B97" w14:paraId="48F4D030" w14:textId="77777777">
        <w:tc>
          <w:tcPr>
            <w:tcW w:w="1620" w:type="dxa"/>
          </w:tcPr>
          <w:p w14:paraId="4D3F996C" w14:textId="77777777" w:rsidR="00321B26" w:rsidRPr="00761B97" w:rsidRDefault="00321B26" w:rsidP="00A02BA7">
            <w:pPr>
              <w:rPr>
                <w:sz w:val="18"/>
              </w:rPr>
            </w:pPr>
            <w:r w:rsidRPr="00761B97">
              <w:rPr>
                <w:color w:val="000000"/>
                <w:sz w:val="18"/>
              </w:rPr>
              <w:t>completed</w:t>
            </w:r>
          </w:p>
        </w:tc>
        <w:tc>
          <w:tcPr>
            <w:tcW w:w="3330" w:type="dxa"/>
            <w:vAlign w:val="bottom"/>
          </w:tcPr>
          <w:p w14:paraId="1BEDA558" w14:textId="77777777" w:rsidR="00321B26" w:rsidRPr="00761B97" w:rsidRDefault="00321B26" w:rsidP="00A02BA7">
            <w:pPr>
              <w:pStyle w:val="TableText"/>
              <w:tabs>
                <w:tab w:val="left" w:pos="990"/>
              </w:tabs>
              <w:rPr>
                <w:lang w:eastAsia="zh-CN"/>
              </w:rPr>
            </w:pPr>
            <w:r w:rsidRPr="00761B97">
              <w:rPr>
                <w:lang w:eastAsia="zh-CN"/>
              </w:rPr>
              <w:t>HL7ActStatus</w:t>
            </w:r>
          </w:p>
        </w:tc>
        <w:tc>
          <w:tcPr>
            <w:tcW w:w="3690" w:type="dxa"/>
          </w:tcPr>
          <w:p w14:paraId="06ECE409" w14:textId="77777777" w:rsidR="00321B26" w:rsidRPr="00761B97" w:rsidRDefault="00321B26" w:rsidP="00A02BA7">
            <w:pPr>
              <w:rPr>
                <w:sz w:val="18"/>
              </w:rPr>
            </w:pPr>
            <w:r w:rsidRPr="00761B97">
              <w:rPr>
                <w:color w:val="000000"/>
                <w:sz w:val="18"/>
              </w:rPr>
              <w:t>Completed</w:t>
            </w:r>
          </w:p>
        </w:tc>
      </w:tr>
      <w:tr w:rsidR="00321B26" w:rsidRPr="00761B97" w14:paraId="5D32B715" w14:textId="77777777">
        <w:tc>
          <w:tcPr>
            <w:tcW w:w="1620" w:type="dxa"/>
          </w:tcPr>
          <w:p w14:paraId="72E38DA3" w14:textId="77777777" w:rsidR="00321B26" w:rsidRPr="00761B97" w:rsidRDefault="00321B26" w:rsidP="00A02BA7">
            <w:pPr>
              <w:rPr>
                <w:sz w:val="18"/>
              </w:rPr>
            </w:pPr>
            <w:r w:rsidRPr="00761B97">
              <w:rPr>
                <w:color w:val="000000"/>
                <w:sz w:val="18"/>
              </w:rPr>
              <w:t>aborted</w:t>
            </w:r>
          </w:p>
        </w:tc>
        <w:tc>
          <w:tcPr>
            <w:tcW w:w="3330" w:type="dxa"/>
            <w:vAlign w:val="bottom"/>
          </w:tcPr>
          <w:p w14:paraId="1EBD9C01" w14:textId="77777777" w:rsidR="00321B26" w:rsidRPr="00761B97" w:rsidRDefault="00321B26" w:rsidP="00A02BA7">
            <w:pPr>
              <w:pStyle w:val="TableText"/>
              <w:tabs>
                <w:tab w:val="left" w:pos="990"/>
              </w:tabs>
              <w:rPr>
                <w:lang w:eastAsia="zh-CN"/>
              </w:rPr>
            </w:pPr>
            <w:r w:rsidRPr="00761B97">
              <w:rPr>
                <w:lang w:eastAsia="zh-CN"/>
              </w:rPr>
              <w:t>HL7ActStatus</w:t>
            </w:r>
          </w:p>
        </w:tc>
        <w:tc>
          <w:tcPr>
            <w:tcW w:w="3690" w:type="dxa"/>
          </w:tcPr>
          <w:p w14:paraId="6B169A84" w14:textId="77777777" w:rsidR="00321B26" w:rsidRPr="00761B97" w:rsidRDefault="00321B26" w:rsidP="00A02BA7">
            <w:pPr>
              <w:rPr>
                <w:sz w:val="18"/>
              </w:rPr>
            </w:pPr>
            <w:r w:rsidRPr="00761B97">
              <w:rPr>
                <w:color w:val="000000"/>
                <w:sz w:val="18"/>
              </w:rPr>
              <w:t>Aborted</w:t>
            </w:r>
          </w:p>
        </w:tc>
      </w:tr>
      <w:tr w:rsidR="00321B26" w:rsidRPr="00761B97" w14:paraId="2F804373" w14:textId="77777777">
        <w:tc>
          <w:tcPr>
            <w:tcW w:w="1620" w:type="dxa"/>
          </w:tcPr>
          <w:p w14:paraId="7DA687A7" w14:textId="77777777" w:rsidR="00321B26" w:rsidRPr="00761B97" w:rsidRDefault="00321B26" w:rsidP="00A02BA7">
            <w:pPr>
              <w:rPr>
                <w:sz w:val="18"/>
              </w:rPr>
            </w:pPr>
            <w:r w:rsidRPr="00761B97">
              <w:rPr>
                <w:color w:val="000000"/>
                <w:sz w:val="18"/>
              </w:rPr>
              <w:t>active</w:t>
            </w:r>
          </w:p>
        </w:tc>
        <w:tc>
          <w:tcPr>
            <w:tcW w:w="3330" w:type="dxa"/>
            <w:vAlign w:val="bottom"/>
          </w:tcPr>
          <w:p w14:paraId="78AF0880" w14:textId="77777777" w:rsidR="00321B26" w:rsidRPr="00761B97" w:rsidRDefault="00321B26" w:rsidP="00A02BA7">
            <w:pPr>
              <w:pStyle w:val="TableText"/>
              <w:tabs>
                <w:tab w:val="left" w:pos="990"/>
              </w:tabs>
              <w:rPr>
                <w:lang w:eastAsia="zh-CN"/>
              </w:rPr>
            </w:pPr>
            <w:r w:rsidRPr="00761B97">
              <w:rPr>
                <w:lang w:eastAsia="zh-CN"/>
              </w:rPr>
              <w:t>HL7ActStatus</w:t>
            </w:r>
          </w:p>
        </w:tc>
        <w:tc>
          <w:tcPr>
            <w:tcW w:w="3690" w:type="dxa"/>
          </w:tcPr>
          <w:p w14:paraId="6DE619FF" w14:textId="77777777" w:rsidR="00321B26" w:rsidRPr="00761B97" w:rsidRDefault="00321B26" w:rsidP="00A02BA7">
            <w:pPr>
              <w:rPr>
                <w:sz w:val="18"/>
              </w:rPr>
            </w:pPr>
            <w:r w:rsidRPr="00761B97">
              <w:rPr>
                <w:color w:val="000000"/>
                <w:sz w:val="18"/>
              </w:rPr>
              <w:t>Active</w:t>
            </w:r>
          </w:p>
        </w:tc>
      </w:tr>
      <w:tr w:rsidR="00321B26" w:rsidRPr="00761B97" w14:paraId="31E3D11A" w14:textId="77777777">
        <w:tc>
          <w:tcPr>
            <w:tcW w:w="1620" w:type="dxa"/>
          </w:tcPr>
          <w:p w14:paraId="66A85756" w14:textId="77777777" w:rsidR="00321B26" w:rsidRPr="00761B97" w:rsidRDefault="00321B26" w:rsidP="00A02BA7">
            <w:pPr>
              <w:rPr>
                <w:sz w:val="18"/>
              </w:rPr>
            </w:pPr>
            <w:r w:rsidRPr="00761B97">
              <w:rPr>
                <w:color w:val="000000"/>
                <w:sz w:val="18"/>
              </w:rPr>
              <w:t>suspended</w:t>
            </w:r>
          </w:p>
        </w:tc>
        <w:tc>
          <w:tcPr>
            <w:tcW w:w="3330" w:type="dxa"/>
            <w:vAlign w:val="bottom"/>
          </w:tcPr>
          <w:p w14:paraId="632B5FCC" w14:textId="77777777" w:rsidR="00321B26" w:rsidRPr="00761B97" w:rsidRDefault="00321B26" w:rsidP="00A02BA7">
            <w:pPr>
              <w:pStyle w:val="TableText"/>
              <w:tabs>
                <w:tab w:val="left" w:pos="990"/>
              </w:tabs>
              <w:rPr>
                <w:lang w:eastAsia="zh-CN"/>
              </w:rPr>
            </w:pPr>
            <w:r w:rsidRPr="00761B97">
              <w:rPr>
                <w:lang w:eastAsia="zh-CN"/>
              </w:rPr>
              <w:t>HL7ActStatus</w:t>
            </w:r>
          </w:p>
        </w:tc>
        <w:tc>
          <w:tcPr>
            <w:tcW w:w="3690" w:type="dxa"/>
          </w:tcPr>
          <w:p w14:paraId="120701FC" w14:textId="77777777" w:rsidR="00321B26" w:rsidRPr="00761B97" w:rsidRDefault="00321B26" w:rsidP="00A02BA7">
            <w:pPr>
              <w:rPr>
                <w:sz w:val="18"/>
              </w:rPr>
            </w:pPr>
            <w:r w:rsidRPr="00761B97">
              <w:rPr>
                <w:color w:val="000000"/>
                <w:sz w:val="18"/>
              </w:rPr>
              <w:t>Suspended</w:t>
            </w:r>
          </w:p>
        </w:tc>
      </w:tr>
    </w:tbl>
    <w:p w14:paraId="0BD9A0E6" w14:textId="77777777" w:rsidR="00321B26" w:rsidRDefault="00321B26" w:rsidP="00321B26">
      <w:pPr>
        <w:pStyle w:val="Caption"/>
      </w:pPr>
    </w:p>
    <w:p w14:paraId="36FE51DA" w14:textId="77777777" w:rsidR="00321B26" w:rsidRDefault="00321B26" w:rsidP="00321B26">
      <w:pPr>
        <w:pStyle w:val="BodyText"/>
      </w:pPr>
    </w:p>
    <w:p w14:paraId="5596D7CF" w14:textId="77777777" w:rsidR="000A0A12" w:rsidRDefault="000A0A12" w:rsidP="00321B26">
      <w:pPr>
        <w:pStyle w:val="BodyText"/>
      </w:pPr>
    </w:p>
    <w:p w14:paraId="16E20235" w14:textId="77777777" w:rsidR="009C174C" w:rsidRDefault="0070514A" w:rsidP="00BA1DF5">
      <w:pPr>
        <w:pStyle w:val="Heading2nospace"/>
      </w:pPr>
      <w:bookmarkStart w:id="489" w:name="_Toc163893657"/>
      <w:r>
        <w:t>Allergy/Alert</w:t>
      </w:r>
      <w:bookmarkStart w:id="490" w:name="CS_AllergyAlertObs"/>
      <w:bookmarkEnd w:id="490"/>
      <w:r w:rsidR="00356731">
        <w:t xml:space="preserve"> Observation</w:t>
      </w:r>
      <w:bookmarkEnd w:id="489"/>
    </w:p>
    <w:p w14:paraId="777B7534" w14:textId="77777777" w:rsidR="00D47429" w:rsidRDefault="00D47429" w:rsidP="00D47429">
      <w:pPr>
        <w:pStyle w:val="BracketData"/>
        <w:rPr>
          <w:rFonts w:ascii="Bookman Old Style" w:hAnsi="Bookman Old Style"/>
        </w:rPr>
      </w:pPr>
      <w:r>
        <w:rPr>
          <w:rFonts w:ascii="Bookman Old Style" w:hAnsi="Bookman Old Style"/>
        </w:rPr>
        <w:t>[</w:t>
      </w:r>
      <w:r>
        <w:t>observation</w:t>
      </w:r>
      <w:r>
        <w:rPr>
          <w:rFonts w:ascii="Bookman Old Style" w:hAnsi="Bookman Old Style"/>
        </w:rPr>
        <w:t xml:space="preserve">: templateId </w:t>
      </w:r>
      <w:r>
        <w:t>2.16.840.1.113883.10.20.21.4.7(open)</w:t>
      </w:r>
      <w:r>
        <w:rPr>
          <w:rFonts w:ascii="Bookman Old Style" w:hAnsi="Bookman Old Style"/>
        </w:rPr>
        <w:t>]</w:t>
      </w:r>
    </w:p>
    <w:p w14:paraId="564C56CF" w14:textId="77777777" w:rsidR="00D47429" w:rsidRDefault="00D47429" w:rsidP="00D47429">
      <w:pPr>
        <w:pStyle w:val="BodyText"/>
      </w:pPr>
      <w:r>
        <w:t>This clinical statement represents that an allergy or adverse reaction exists or does not exist. The agent that is the cause of the allergy or adverse reaction is represented as a manufactured material participant playing entity in the allergy observation. While the agent is often implicit in the alert observation (e.g. "allergy to penicillin"), it should also be asserted explicitly as an entity.</w:t>
      </w:r>
    </w:p>
    <w:p w14:paraId="49AB140C" w14:textId="77777777" w:rsidR="00645385" w:rsidRDefault="00645385" w:rsidP="003D62A7">
      <w:pPr>
        <w:numPr>
          <w:ilvl w:val="0"/>
          <w:numId w:val="40"/>
        </w:numPr>
        <w:spacing w:after="40" w:line="260" w:lineRule="exact"/>
      </w:pPr>
      <w:r>
        <w:rPr>
          <w:b/>
          <w:bCs/>
          <w:sz w:val="16"/>
          <w:szCs w:val="16"/>
        </w:rPr>
        <w:t>SHALL</w:t>
      </w:r>
      <w:r>
        <w:t xml:space="preserve"> contain exactly one [1..1] </w:t>
      </w:r>
      <w:r>
        <w:rPr>
          <w:rFonts w:ascii="Courier New" w:hAnsi="Courier New"/>
          <w:b/>
          <w:bCs/>
        </w:rPr>
        <w:t>@classCode</w:t>
      </w:r>
      <w:r>
        <w:t>="</w:t>
      </w:r>
      <w:r>
        <w:rPr>
          <w:rFonts w:ascii="Courier New" w:hAnsi="Courier New"/>
        </w:rPr>
        <w:t>OBS</w:t>
      </w:r>
      <w:r>
        <w:t xml:space="preserve">" Observation (CodeSystem: </w:t>
      </w:r>
      <w:r>
        <w:rPr>
          <w:rFonts w:ascii="Courier New" w:hAnsi="Courier New"/>
        </w:rPr>
        <w:t>2.16.840.1.113883.5.6 HL7ActClass</w:t>
      </w:r>
      <w:r>
        <w:t xml:space="preserve">) </w:t>
      </w:r>
      <w:r>
        <w:rPr>
          <w:b/>
          <w:bCs/>
          <w:sz w:val="16"/>
          <w:szCs w:val="16"/>
        </w:rPr>
        <w:t>STATIC</w:t>
      </w:r>
      <w:r>
        <w:t xml:space="preserve"> (CONF:7379). </w:t>
      </w:r>
    </w:p>
    <w:p w14:paraId="432CE9D3" w14:textId="77777777" w:rsidR="00645385" w:rsidRDefault="00645385" w:rsidP="003D62A7">
      <w:pPr>
        <w:numPr>
          <w:ilvl w:val="0"/>
          <w:numId w:val="40"/>
        </w:numPr>
        <w:spacing w:after="40" w:line="260" w:lineRule="exact"/>
      </w:pPr>
      <w:r>
        <w:rPr>
          <w:b/>
          <w:bCs/>
          <w:sz w:val="16"/>
          <w:szCs w:val="16"/>
        </w:rPr>
        <w:t>SHALL</w:t>
      </w:r>
      <w:r>
        <w:t xml:space="preserve"> contain exactly one [1..1] </w:t>
      </w:r>
      <w:r>
        <w:rPr>
          <w:rFonts w:ascii="Courier New" w:hAnsi="Courier New"/>
          <w:b/>
          <w:bCs/>
        </w:rPr>
        <w:t>@moodCode</w:t>
      </w:r>
      <w:r>
        <w:t>="</w:t>
      </w:r>
      <w:r>
        <w:rPr>
          <w:rFonts w:ascii="Courier New" w:hAnsi="Courier New"/>
        </w:rPr>
        <w:t>EVN</w:t>
      </w:r>
      <w:r>
        <w:t xml:space="preserve">" Event (CodeSystem: </w:t>
      </w:r>
      <w:r>
        <w:rPr>
          <w:rFonts w:ascii="Courier New" w:hAnsi="Courier New"/>
        </w:rPr>
        <w:t>2.16.840.1.113883.5.1001 HL7ActMood</w:t>
      </w:r>
      <w:r>
        <w:t xml:space="preserve">) </w:t>
      </w:r>
      <w:r>
        <w:rPr>
          <w:b/>
          <w:bCs/>
          <w:sz w:val="16"/>
          <w:szCs w:val="16"/>
        </w:rPr>
        <w:t>STATIC</w:t>
      </w:r>
      <w:r>
        <w:t xml:space="preserve"> (CONF:7380). </w:t>
      </w:r>
    </w:p>
    <w:p w14:paraId="2D1318D9" w14:textId="77777777" w:rsidR="00645385" w:rsidRDefault="00645385" w:rsidP="003D62A7">
      <w:pPr>
        <w:numPr>
          <w:ilvl w:val="0"/>
          <w:numId w:val="40"/>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2.16.840.1.113883.10.20.22.4.7</w:t>
      </w:r>
      <w:r>
        <w:t xml:space="preserve">" (CONF:7381). </w:t>
      </w:r>
    </w:p>
    <w:p w14:paraId="50AD0476" w14:textId="77777777" w:rsidR="00645385" w:rsidRDefault="00645385" w:rsidP="003D62A7">
      <w:pPr>
        <w:numPr>
          <w:ilvl w:val="0"/>
          <w:numId w:val="40"/>
        </w:numPr>
        <w:spacing w:after="40" w:line="260" w:lineRule="exact"/>
      </w:pPr>
      <w:r>
        <w:rPr>
          <w:b/>
          <w:bCs/>
          <w:sz w:val="16"/>
          <w:szCs w:val="16"/>
        </w:rPr>
        <w:t>SHALL</w:t>
      </w:r>
      <w:r>
        <w:t xml:space="preserve"> contain at least one [1..*] </w:t>
      </w:r>
      <w:r>
        <w:rPr>
          <w:rFonts w:ascii="Courier New" w:hAnsi="Courier New"/>
          <w:b/>
          <w:bCs/>
        </w:rPr>
        <w:t>id</w:t>
      </w:r>
      <w:r>
        <w:t xml:space="preserve"> (CONF:7382). </w:t>
      </w:r>
    </w:p>
    <w:p w14:paraId="18911596" w14:textId="77777777" w:rsidR="00645385" w:rsidRDefault="00645385" w:rsidP="003D62A7">
      <w:pPr>
        <w:numPr>
          <w:ilvl w:val="0"/>
          <w:numId w:val="40"/>
        </w:numPr>
        <w:spacing w:after="40" w:line="260" w:lineRule="exact"/>
      </w:pPr>
      <w:r>
        <w:rPr>
          <w:b/>
          <w:bCs/>
          <w:sz w:val="16"/>
          <w:szCs w:val="16"/>
        </w:rPr>
        <w:t>SHALL</w:t>
      </w:r>
      <w:r>
        <w:t xml:space="preserve"> contain exactly one [1..1] </w:t>
      </w:r>
      <w:r>
        <w:rPr>
          <w:rFonts w:ascii="Courier New" w:hAnsi="Courier New"/>
          <w:b/>
          <w:bCs/>
        </w:rPr>
        <w:t>code</w:t>
      </w:r>
      <w:r>
        <w:t xml:space="preserve">, which </w:t>
      </w:r>
      <w:r>
        <w:rPr>
          <w:b/>
          <w:bCs/>
          <w:sz w:val="16"/>
          <w:szCs w:val="16"/>
        </w:rPr>
        <w:t>SHALL</w:t>
      </w:r>
      <w:r>
        <w:t xml:space="preserve"> be selected from ValueSet </w:t>
      </w:r>
      <w:r>
        <w:rPr>
          <w:rFonts w:ascii="Courier New" w:hAnsi="Courier New"/>
        </w:rPr>
        <w:t>2.16.840.1.113883.3.88.12.3221.6.2 Allergy/Adverse Event Type</w:t>
      </w:r>
      <w:r>
        <w:t xml:space="preserve"> </w:t>
      </w:r>
      <w:r>
        <w:rPr>
          <w:b/>
          <w:bCs/>
          <w:sz w:val="16"/>
          <w:szCs w:val="16"/>
        </w:rPr>
        <w:t>DYNAMIC</w:t>
      </w:r>
      <w:r>
        <w:t xml:space="preserve"> (CONF:7383). </w:t>
      </w:r>
    </w:p>
    <w:p w14:paraId="10F5D27E" w14:textId="77777777" w:rsidR="00645385" w:rsidRDefault="00645385" w:rsidP="003D62A7">
      <w:pPr>
        <w:numPr>
          <w:ilvl w:val="0"/>
          <w:numId w:val="40"/>
        </w:numPr>
        <w:spacing w:after="40" w:line="260" w:lineRule="exact"/>
      </w:pPr>
      <w:r>
        <w:rPr>
          <w:b/>
          <w:bCs/>
          <w:sz w:val="16"/>
          <w:szCs w:val="16"/>
        </w:rPr>
        <w:t>SHALL</w:t>
      </w:r>
      <w:r>
        <w:t xml:space="preserve"> contain exactly one [1..1] </w:t>
      </w:r>
      <w:r>
        <w:rPr>
          <w:rFonts w:ascii="Courier New" w:hAnsi="Courier New"/>
          <w:b/>
          <w:bCs/>
        </w:rPr>
        <w:t>statusCode/@code</w:t>
      </w:r>
      <w:r>
        <w:t>="</w:t>
      </w:r>
      <w:r>
        <w:rPr>
          <w:rFonts w:ascii="Courier New" w:hAnsi="Courier New"/>
        </w:rPr>
        <w:t>completed</w:t>
      </w:r>
      <w:r>
        <w:t xml:space="preserve">" Completed (CodeSystem: </w:t>
      </w:r>
      <w:r>
        <w:rPr>
          <w:rFonts w:ascii="Courier New" w:hAnsi="Courier New"/>
        </w:rPr>
        <w:t>2.16.840.1.113883.5.14 HL7ActStatus</w:t>
      </w:r>
      <w:r>
        <w:t xml:space="preserve">) </w:t>
      </w:r>
      <w:r>
        <w:rPr>
          <w:b/>
          <w:bCs/>
          <w:sz w:val="16"/>
          <w:szCs w:val="16"/>
        </w:rPr>
        <w:t>STATIC</w:t>
      </w:r>
      <w:r>
        <w:t xml:space="preserve"> (CONF:7386). </w:t>
      </w:r>
    </w:p>
    <w:p w14:paraId="4198EBB0" w14:textId="77777777" w:rsidR="00645385" w:rsidRDefault="00645385" w:rsidP="003D62A7">
      <w:pPr>
        <w:numPr>
          <w:ilvl w:val="0"/>
          <w:numId w:val="40"/>
        </w:numPr>
        <w:spacing w:after="40" w:line="260" w:lineRule="exact"/>
      </w:pPr>
      <w:r>
        <w:rPr>
          <w:b/>
          <w:bCs/>
          <w:sz w:val="16"/>
          <w:szCs w:val="16"/>
        </w:rPr>
        <w:t>SHOULD</w:t>
      </w:r>
      <w:r>
        <w:t xml:space="preserve"> contain exactly one [1..1] </w:t>
      </w:r>
      <w:r>
        <w:rPr>
          <w:rFonts w:ascii="Courier New" w:hAnsi="Courier New"/>
          <w:b/>
          <w:bCs/>
        </w:rPr>
        <w:t>effectiveTime</w:t>
      </w:r>
      <w:r>
        <w:t xml:space="preserve"> (CONF:7387). </w:t>
      </w:r>
    </w:p>
    <w:p w14:paraId="22969675" w14:textId="77777777" w:rsidR="00645385" w:rsidRDefault="00645385" w:rsidP="003D62A7">
      <w:pPr>
        <w:numPr>
          <w:ilvl w:val="0"/>
          <w:numId w:val="40"/>
        </w:numPr>
        <w:spacing w:after="40" w:line="260" w:lineRule="exact"/>
      </w:pPr>
      <w:r>
        <w:rPr>
          <w:b/>
          <w:bCs/>
          <w:sz w:val="16"/>
          <w:szCs w:val="16"/>
        </w:rPr>
        <w:t>SHALL</w:t>
      </w:r>
      <w:r>
        <w:t xml:space="preserve"> contain exactly one [1..1] </w:t>
      </w:r>
      <w:r>
        <w:rPr>
          <w:rFonts w:ascii="Courier New" w:hAnsi="Courier New"/>
          <w:b/>
          <w:bCs/>
        </w:rPr>
        <w:t>value with @xsi:type="CD"</w:t>
      </w:r>
      <w:r>
        <w:t xml:space="preserve"> (CONF:7390). </w:t>
      </w:r>
    </w:p>
    <w:p w14:paraId="0616BFFA" w14:textId="77777777" w:rsidR="00645385" w:rsidRDefault="00645385" w:rsidP="003D62A7">
      <w:pPr>
        <w:numPr>
          <w:ilvl w:val="1"/>
          <w:numId w:val="40"/>
        </w:numPr>
        <w:spacing w:after="40" w:line="260" w:lineRule="exact"/>
      </w:pPr>
      <w:r>
        <w:t xml:space="preserve">This value </w:t>
      </w:r>
      <w:r>
        <w:rPr>
          <w:b/>
          <w:bCs/>
          <w:sz w:val="16"/>
          <w:szCs w:val="16"/>
        </w:rPr>
        <w:t>SHOULD</w:t>
      </w:r>
      <w:r>
        <w:t xml:space="preserve"> contain exactly one [1..1] </w:t>
      </w:r>
      <w:r>
        <w:rPr>
          <w:rFonts w:ascii="Courier New" w:hAnsi="Courier New"/>
          <w:b/>
          <w:bCs/>
        </w:rPr>
        <w:t>originalText</w:t>
      </w:r>
      <w:r>
        <w:t xml:space="preserve"> (CONF:7422). </w:t>
      </w:r>
    </w:p>
    <w:p w14:paraId="31CF9983" w14:textId="77777777" w:rsidR="00645385" w:rsidRDefault="00645385" w:rsidP="003D62A7">
      <w:pPr>
        <w:numPr>
          <w:ilvl w:val="2"/>
          <w:numId w:val="40"/>
        </w:numPr>
        <w:spacing w:after="40" w:line="260" w:lineRule="exact"/>
      </w:pPr>
      <w:r>
        <w:t xml:space="preserve">This originalText </w:t>
      </w:r>
      <w:r>
        <w:rPr>
          <w:b/>
          <w:bCs/>
          <w:sz w:val="16"/>
          <w:szCs w:val="16"/>
        </w:rPr>
        <w:t>SHOULD</w:t>
      </w:r>
      <w:r>
        <w:t xml:space="preserve"> contain exactly one [1..1] </w:t>
      </w:r>
      <w:r>
        <w:rPr>
          <w:rFonts w:ascii="Courier New" w:hAnsi="Courier New"/>
          <w:b/>
          <w:bCs/>
        </w:rPr>
        <w:t>reference</w:t>
      </w:r>
      <w:r>
        <w:t xml:space="preserve"> (CONF:7400). </w:t>
      </w:r>
    </w:p>
    <w:p w14:paraId="0440F934" w14:textId="77777777" w:rsidR="00645385" w:rsidRDefault="00645385" w:rsidP="003D62A7">
      <w:pPr>
        <w:numPr>
          <w:ilvl w:val="3"/>
          <w:numId w:val="40"/>
        </w:numPr>
        <w:spacing w:after="40" w:line="260" w:lineRule="exact"/>
      </w:pPr>
      <w:r>
        <w:t xml:space="preserve">A reference/@value </w:t>
      </w:r>
      <w:r w:rsidRPr="0075563B">
        <w:rPr>
          <w:rStyle w:val="keyword"/>
        </w:rPr>
        <w:t>SHOULD</w:t>
      </w:r>
      <w:r>
        <w:t xml:space="preserve"> point to its corresponding narrative (using the approach defined in CDA Release 2, section 4.3.5.1 ). (CONF:7401).</w:t>
      </w:r>
    </w:p>
    <w:p w14:paraId="4BA505B9" w14:textId="77777777" w:rsidR="00645385" w:rsidRDefault="00645385" w:rsidP="003D62A7">
      <w:pPr>
        <w:numPr>
          <w:ilvl w:val="0"/>
          <w:numId w:val="40"/>
        </w:numPr>
        <w:spacing w:after="40" w:line="260" w:lineRule="exact"/>
      </w:pPr>
      <w:r>
        <w:rPr>
          <w:b/>
          <w:bCs/>
          <w:sz w:val="16"/>
          <w:szCs w:val="16"/>
        </w:rPr>
        <w:t>SHOULD</w:t>
      </w:r>
      <w:r>
        <w:t xml:space="preserve"> contain exactly one [1..1] </w:t>
      </w:r>
      <w:r>
        <w:rPr>
          <w:rFonts w:ascii="Courier New" w:hAnsi="Courier New"/>
          <w:b/>
          <w:bCs/>
        </w:rPr>
        <w:t>participant</w:t>
      </w:r>
      <w:r>
        <w:t xml:space="preserve"> (CONF:7402) such that it </w:t>
      </w:r>
    </w:p>
    <w:p w14:paraId="14D96F23" w14:textId="77777777" w:rsidR="00645385" w:rsidRDefault="00645385" w:rsidP="003D62A7">
      <w:pPr>
        <w:numPr>
          <w:ilvl w:val="1"/>
          <w:numId w:val="40"/>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CSM</w:t>
      </w:r>
      <w:r>
        <w:t xml:space="preserve">" Product (CodeSystem: </w:t>
      </w:r>
      <w:r>
        <w:rPr>
          <w:rFonts w:ascii="Courier New" w:hAnsi="Courier New"/>
        </w:rPr>
        <w:t>2.16.840.1.113883.5.90 HL7ParticipationType</w:t>
      </w:r>
      <w:r>
        <w:t xml:space="preserve">) </w:t>
      </w:r>
      <w:r>
        <w:rPr>
          <w:b/>
          <w:bCs/>
          <w:sz w:val="16"/>
          <w:szCs w:val="16"/>
        </w:rPr>
        <w:t>STATIC</w:t>
      </w:r>
      <w:r>
        <w:t xml:space="preserve"> (CONF:7403). </w:t>
      </w:r>
    </w:p>
    <w:p w14:paraId="74895EE3" w14:textId="77777777" w:rsidR="00645385" w:rsidRDefault="00645385" w:rsidP="003D62A7">
      <w:pPr>
        <w:numPr>
          <w:ilvl w:val="1"/>
          <w:numId w:val="40"/>
        </w:numPr>
        <w:spacing w:after="40" w:line="260" w:lineRule="exact"/>
      </w:pPr>
      <w:r>
        <w:rPr>
          <w:b/>
          <w:bCs/>
          <w:sz w:val="16"/>
          <w:szCs w:val="16"/>
        </w:rPr>
        <w:t>SHALL</w:t>
      </w:r>
      <w:r>
        <w:t xml:space="preserve"> contain exactly one [1..1] </w:t>
      </w:r>
      <w:r>
        <w:rPr>
          <w:rFonts w:ascii="Courier New" w:hAnsi="Courier New"/>
          <w:b/>
          <w:bCs/>
        </w:rPr>
        <w:t>participantRole</w:t>
      </w:r>
      <w:r>
        <w:t xml:space="preserve"> (CONF:7404). </w:t>
      </w:r>
    </w:p>
    <w:p w14:paraId="550A2E1D" w14:textId="77777777" w:rsidR="00645385" w:rsidRDefault="00645385" w:rsidP="003D62A7">
      <w:pPr>
        <w:numPr>
          <w:ilvl w:val="2"/>
          <w:numId w:val="40"/>
        </w:numPr>
        <w:spacing w:after="40" w:line="260" w:lineRule="exact"/>
      </w:pPr>
      <w:r>
        <w:t xml:space="preserve">This participantRole </w:t>
      </w:r>
      <w:r>
        <w:rPr>
          <w:b/>
          <w:bCs/>
          <w:sz w:val="16"/>
          <w:szCs w:val="16"/>
        </w:rPr>
        <w:t>SHALL</w:t>
      </w:r>
      <w:r>
        <w:t xml:space="preserve"> contain exactly one [1..1] </w:t>
      </w:r>
      <w:r>
        <w:rPr>
          <w:rFonts w:ascii="Courier New" w:hAnsi="Courier New"/>
          <w:b/>
          <w:bCs/>
        </w:rPr>
        <w:t>@classCode</w:t>
      </w:r>
      <w:r>
        <w:t>="</w:t>
      </w:r>
      <w:r>
        <w:rPr>
          <w:rFonts w:ascii="Courier New" w:hAnsi="Courier New"/>
        </w:rPr>
        <w:t>MANU</w:t>
      </w:r>
      <w:r>
        <w:t xml:space="preserve">" Manufactured Product (CodeSystem: </w:t>
      </w:r>
      <w:r>
        <w:rPr>
          <w:rFonts w:ascii="Courier New" w:hAnsi="Courier New"/>
        </w:rPr>
        <w:t>2.16.840.1.113883.5.110 HL7RoleClass</w:t>
      </w:r>
      <w:r>
        <w:t xml:space="preserve">) </w:t>
      </w:r>
      <w:r>
        <w:rPr>
          <w:b/>
          <w:bCs/>
          <w:sz w:val="16"/>
          <w:szCs w:val="16"/>
        </w:rPr>
        <w:t>STATIC</w:t>
      </w:r>
      <w:r>
        <w:t xml:space="preserve"> (CONF:7405). </w:t>
      </w:r>
    </w:p>
    <w:p w14:paraId="0297EDEC" w14:textId="77777777" w:rsidR="00645385" w:rsidRDefault="00645385" w:rsidP="003D62A7">
      <w:pPr>
        <w:numPr>
          <w:ilvl w:val="2"/>
          <w:numId w:val="40"/>
        </w:numPr>
        <w:spacing w:after="40" w:line="260" w:lineRule="exact"/>
      </w:pPr>
      <w:r>
        <w:t xml:space="preserve">This participantRole </w:t>
      </w:r>
      <w:r>
        <w:rPr>
          <w:b/>
          <w:bCs/>
          <w:sz w:val="16"/>
          <w:szCs w:val="16"/>
        </w:rPr>
        <w:t>SHALL</w:t>
      </w:r>
      <w:r>
        <w:t xml:space="preserve"> contain exactly one [1..1] </w:t>
      </w:r>
      <w:r>
        <w:rPr>
          <w:rFonts w:ascii="Courier New" w:hAnsi="Courier New"/>
          <w:b/>
          <w:bCs/>
        </w:rPr>
        <w:t>playingEntity</w:t>
      </w:r>
      <w:r>
        <w:t xml:space="preserve"> (CONF:7406). </w:t>
      </w:r>
    </w:p>
    <w:p w14:paraId="198F32FB" w14:textId="77777777" w:rsidR="00645385" w:rsidRDefault="00645385" w:rsidP="003D62A7">
      <w:pPr>
        <w:numPr>
          <w:ilvl w:val="3"/>
          <w:numId w:val="40"/>
        </w:numPr>
        <w:spacing w:after="40" w:line="260" w:lineRule="exact"/>
      </w:pPr>
      <w:r>
        <w:t xml:space="preserve">This playingEntity </w:t>
      </w:r>
      <w:r>
        <w:rPr>
          <w:b/>
          <w:bCs/>
          <w:sz w:val="16"/>
          <w:szCs w:val="16"/>
        </w:rPr>
        <w:t>SHALL</w:t>
      </w:r>
      <w:r>
        <w:t xml:space="preserve"> contain exactly one [1..1] </w:t>
      </w:r>
      <w:r>
        <w:rPr>
          <w:rFonts w:ascii="Courier New" w:hAnsi="Courier New"/>
          <w:b/>
          <w:bCs/>
        </w:rPr>
        <w:t>@classCode</w:t>
      </w:r>
      <w:r>
        <w:t>="</w:t>
      </w:r>
      <w:r>
        <w:rPr>
          <w:rFonts w:ascii="Courier New" w:hAnsi="Courier New"/>
        </w:rPr>
        <w:t>MMAT</w:t>
      </w:r>
      <w:r>
        <w:t xml:space="preserve">" Manufactured Material (CodeSystem: </w:t>
      </w:r>
      <w:r>
        <w:rPr>
          <w:rFonts w:ascii="Courier New" w:hAnsi="Courier New"/>
        </w:rPr>
        <w:t>2.16.840.1.113883.5.41 HL7EntityClass</w:t>
      </w:r>
      <w:r>
        <w:t xml:space="preserve">) </w:t>
      </w:r>
      <w:r>
        <w:rPr>
          <w:b/>
          <w:bCs/>
          <w:sz w:val="16"/>
          <w:szCs w:val="16"/>
        </w:rPr>
        <w:t>STATIC</w:t>
      </w:r>
      <w:r>
        <w:t xml:space="preserve"> (CONF:7407). </w:t>
      </w:r>
    </w:p>
    <w:p w14:paraId="25A37C2A" w14:textId="77777777" w:rsidR="00645385" w:rsidRDefault="00645385" w:rsidP="003D62A7">
      <w:pPr>
        <w:numPr>
          <w:ilvl w:val="3"/>
          <w:numId w:val="40"/>
        </w:numPr>
        <w:spacing w:after="40" w:line="260" w:lineRule="exact"/>
      </w:pPr>
      <w:r>
        <w:t xml:space="preserve">This playingEntity </w:t>
      </w:r>
      <w:r>
        <w:rPr>
          <w:b/>
          <w:bCs/>
          <w:sz w:val="16"/>
          <w:szCs w:val="16"/>
        </w:rPr>
        <w:t>SHALL</w:t>
      </w:r>
      <w:r>
        <w:t xml:space="preserve"> contain exactly one [1..1] </w:t>
      </w:r>
      <w:r>
        <w:rPr>
          <w:rFonts w:ascii="Courier New" w:hAnsi="Courier New"/>
          <w:b/>
          <w:bCs/>
        </w:rPr>
        <w:t>code</w:t>
      </w:r>
      <w:r>
        <w:t xml:space="preserve"> (CONF:7419). </w:t>
      </w:r>
    </w:p>
    <w:p w14:paraId="0BDF0B7D" w14:textId="77777777" w:rsidR="00645385" w:rsidRDefault="00645385" w:rsidP="003D62A7">
      <w:pPr>
        <w:numPr>
          <w:ilvl w:val="4"/>
          <w:numId w:val="40"/>
        </w:numPr>
        <w:spacing w:after="40" w:line="260" w:lineRule="exact"/>
      </w:pPr>
      <w:r>
        <w:lastRenderedPageBreak/>
        <w:t xml:space="preserve">This code @code in an allergy to a specific medication </w:t>
      </w:r>
      <w:r w:rsidRPr="000514C4">
        <w:rPr>
          <w:rStyle w:val="keyword"/>
        </w:rPr>
        <w:t>SHALL</w:t>
      </w:r>
      <w:r>
        <w:t xml:space="preserve"> be selected from the ValueSet 2.16.840.1.113883.3.88.12.80.16 Medication Brand Name or the ValueSet 2.16.840.1.113883.3.88.12.80.17 Medication Clinical Drug. In an allergy to a class of medications the code@code </w:t>
      </w:r>
      <w:r w:rsidRPr="000514C4">
        <w:rPr>
          <w:rStyle w:val="keyword"/>
        </w:rPr>
        <w:t>SHALL</w:t>
      </w:r>
      <w:r>
        <w:t xml:space="preserve"> be selected from the ValueSet 2.16.840.1.113883.3.88.12.80.18 Medication Drug Class. In an allergy to a food or other substance the code@code </w:t>
      </w:r>
      <w:r w:rsidRPr="000514C4">
        <w:rPr>
          <w:rStyle w:val="keyword"/>
        </w:rPr>
        <w:t>SHALL</w:t>
      </w:r>
      <w:r>
        <w:t xml:space="preserve"> be selected from the ValueSet 2.16.840.1.113883.3.88.12.80.20 Ingredient Name. (CONF:7421).</w:t>
      </w:r>
    </w:p>
    <w:p w14:paraId="06C85EAE" w14:textId="77777777" w:rsidR="00645385" w:rsidRDefault="00645385" w:rsidP="003D62A7">
      <w:pPr>
        <w:numPr>
          <w:ilvl w:val="4"/>
          <w:numId w:val="40"/>
        </w:numPr>
        <w:spacing w:after="40" w:line="260" w:lineRule="exact"/>
      </w:pPr>
      <w:r>
        <w:t xml:space="preserve">This code </w:t>
      </w:r>
      <w:r>
        <w:rPr>
          <w:b/>
          <w:bCs/>
          <w:sz w:val="16"/>
          <w:szCs w:val="16"/>
        </w:rPr>
        <w:t>SHOULD</w:t>
      </w:r>
      <w:r>
        <w:t xml:space="preserve"> contain exactly one [1..1] </w:t>
      </w:r>
      <w:r>
        <w:rPr>
          <w:rFonts w:ascii="Courier New" w:hAnsi="Courier New"/>
          <w:b/>
          <w:bCs/>
        </w:rPr>
        <w:t>originalText</w:t>
      </w:r>
      <w:r>
        <w:t xml:space="preserve"> (CONF:7424). </w:t>
      </w:r>
    </w:p>
    <w:p w14:paraId="4FE4E964" w14:textId="77777777" w:rsidR="00645385" w:rsidRDefault="00645385" w:rsidP="003D62A7">
      <w:pPr>
        <w:numPr>
          <w:ilvl w:val="5"/>
          <w:numId w:val="40"/>
        </w:numPr>
        <w:spacing w:after="40" w:line="260" w:lineRule="exact"/>
      </w:pPr>
      <w:r>
        <w:t xml:space="preserve">This originalText </w:t>
      </w:r>
      <w:r>
        <w:rPr>
          <w:b/>
          <w:bCs/>
          <w:sz w:val="16"/>
          <w:szCs w:val="16"/>
        </w:rPr>
        <w:t>SHOULD</w:t>
      </w:r>
      <w:r>
        <w:t xml:space="preserve"> contain exactly one [1..1] </w:t>
      </w:r>
      <w:r>
        <w:rPr>
          <w:rFonts w:ascii="Courier New" w:hAnsi="Courier New"/>
          <w:b/>
          <w:bCs/>
        </w:rPr>
        <w:t>reference</w:t>
      </w:r>
      <w:r>
        <w:t xml:space="preserve"> (CONF:7425). </w:t>
      </w:r>
    </w:p>
    <w:p w14:paraId="1BDA734D" w14:textId="77777777" w:rsidR="00645385" w:rsidRDefault="00645385" w:rsidP="003D62A7">
      <w:pPr>
        <w:numPr>
          <w:ilvl w:val="6"/>
          <w:numId w:val="40"/>
        </w:numPr>
        <w:spacing w:after="40" w:line="260" w:lineRule="exact"/>
      </w:pPr>
      <w:r>
        <w:t xml:space="preserve">A reference/@value </w:t>
      </w:r>
      <w:r w:rsidRPr="000514C4">
        <w:rPr>
          <w:rStyle w:val="keyword"/>
        </w:rPr>
        <w:t>SHOULD</w:t>
      </w:r>
      <w:r>
        <w:t xml:space="preserve"> point to its corresponding narrative (using the approach defined in CDA Release 2, section 4.3.5.1 ). (CONF:7426).</w:t>
      </w:r>
    </w:p>
    <w:p w14:paraId="26861FE0" w14:textId="77777777" w:rsidR="00645385" w:rsidRDefault="00645385" w:rsidP="003D62A7">
      <w:pPr>
        <w:numPr>
          <w:ilvl w:val="4"/>
          <w:numId w:val="40"/>
        </w:numPr>
        <w:spacing w:after="40" w:line="260" w:lineRule="exact"/>
      </w:pPr>
      <w:r>
        <w:t xml:space="preserve">This code </w:t>
      </w:r>
      <w:r>
        <w:rPr>
          <w:b/>
          <w:bCs/>
          <w:sz w:val="16"/>
          <w:szCs w:val="16"/>
        </w:rPr>
        <w:t>MAY</w:t>
      </w:r>
      <w:r>
        <w:t xml:space="preserve"> contain zero or more [0..*] </w:t>
      </w:r>
      <w:r>
        <w:rPr>
          <w:rFonts w:ascii="Courier New" w:hAnsi="Courier New"/>
          <w:b/>
          <w:bCs/>
        </w:rPr>
        <w:t>translation</w:t>
      </w:r>
      <w:r>
        <w:t xml:space="preserve"> (CONF:7431). </w:t>
      </w:r>
    </w:p>
    <w:p w14:paraId="0281921F" w14:textId="77777777" w:rsidR="00645385" w:rsidRDefault="00645385" w:rsidP="003D62A7">
      <w:pPr>
        <w:numPr>
          <w:ilvl w:val="0"/>
          <w:numId w:val="40"/>
        </w:numPr>
        <w:spacing w:after="40" w:line="260" w:lineRule="exact"/>
      </w:pPr>
      <w:r>
        <w:rPr>
          <w:b/>
          <w:bCs/>
          <w:sz w:val="16"/>
          <w:szCs w:val="16"/>
        </w:rPr>
        <w:t>SHALL</w:t>
      </w:r>
      <w:r>
        <w:t xml:space="preserve"> contain exactly one [1..1] </w:t>
      </w:r>
      <w:r>
        <w:rPr>
          <w:rFonts w:ascii="Courier New" w:hAnsi="Courier New"/>
          <w:b/>
          <w:bCs/>
        </w:rPr>
        <w:t>entryRelationship</w:t>
      </w:r>
      <w:r>
        <w:t xml:space="preserve"> (CONF:7440) such that it </w:t>
      </w:r>
    </w:p>
    <w:p w14:paraId="3FCF5626" w14:textId="77777777" w:rsidR="00645385" w:rsidRDefault="00645385" w:rsidP="003D62A7">
      <w:pPr>
        <w:numPr>
          <w:ilvl w:val="1"/>
          <w:numId w:val="40"/>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SUBJ</w:t>
      </w:r>
      <w:r>
        <w:t xml:space="preserve">" Has subject (CodeSystem: </w:t>
      </w:r>
      <w:r>
        <w:rPr>
          <w:rFonts w:ascii="Courier New" w:hAnsi="Courier New"/>
        </w:rPr>
        <w:t>2.16.840.1.113883.5.1002 HL7ActRelationshipType</w:t>
      </w:r>
      <w:r>
        <w:t xml:space="preserve">) </w:t>
      </w:r>
      <w:r>
        <w:rPr>
          <w:b/>
          <w:bCs/>
          <w:sz w:val="16"/>
          <w:szCs w:val="16"/>
        </w:rPr>
        <w:t>STATIC</w:t>
      </w:r>
      <w:r>
        <w:t xml:space="preserve"> (CONF:7906). </w:t>
      </w:r>
    </w:p>
    <w:p w14:paraId="1028D410" w14:textId="77777777" w:rsidR="00645385" w:rsidRDefault="00645385" w:rsidP="003D62A7">
      <w:pPr>
        <w:numPr>
          <w:ilvl w:val="1"/>
          <w:numId w:val="40"/>
        </w:numPr>
        <w:spacing w:after="40" w:line="260" w:lineRule="exact"/>
      </w:pPr>
      <w:r>
        <w:rPr>
          <w:b/>
          <w:bCs/>
          <w:sz w:val="16"/>
          <w:szCs w:val="16"/>
        </w:rPr>
        <w:t>SHALL</w:t>
      </w:r>
      <w:r>
        <w:t xml:space="preserve"> contain exactly one [1..1] </w:t>
      </w:r>
      <w:r>
        <w:rPr>
          <w:rFonts w:ascii="Courier New" w:hAnsi="Courier New"/>
          <w:b/>
          <w:bCs/>
        </w:rPr>
        <w:t>@inversionInd</w:t>
      </w:r>
      <w:r>
        <w:t>="</w:t>
      </w:r>
      <w:r>
        <w:rPr>
          <w:rFonts w:ascii="Courier New" w:hAnsi="Courier New"/>
        </w:rPr>
        <w:t>true</w:t>
      </w:r>
      <w:r>
        <w:t xml:space="preserve">" (CONF:7446). </w:t>
      </w:r>
    </w:p>
    <w:p w14:paraId="095C35A5" w14:textId="77777777" w:rsidR="00645385" w:rsidRDefault="00645385" w:rsidP="003D62A7">
      <w:pPr>
        <w:numPr>
          <w:ilvl w:val="1"/>
          <w:numId w:val="40"/>
        </w:numPr>
        <w:spacing w:after="40" w:line="260" w:lineRule="exact"/>
      </w:pPr>
      <w:r>
        <w:rPr>
          <w:b/>
          <w:bCs/>
          <w:sz w:val="16"/>
          <w:szCs w:val="16"/>
        </w:rPr>
        <w:t>SHALL</w:t>
      </w:r>
      <w:r>
        <w:t xml:space="preserve"> contain exactly one [1..1] </w:t>
      </w:r>
      <w:hyperlink w:anchor="CS_ProblemStatus" w:history="1">
        <w:r>
          <w:rPr>
            <w:rStyle w:val="Hyperlink"/>
            <w:rFonts w:ascii="Courier New" w:hAnsi="Courier New"/>
            <w:b/>
            <w:bCs/>
          </w:rPr>
          <w:t>Problem Status</w:t>
        </w:r>
      </w:hyperlink>
      <w:r>
        <w:t xml:space="preserve"> </w:t>
      </w:r>
      <w:r>
        <w:rPr>
          <w:rFonts w:ascii="Courier New" w:hAnsi="Courier New"/>
        </w:rPr>
        <w:t>(templateId:2.16.840.1.113883.10.20.22.4.6)</w:t>
      </w:r>
      <w:r>
        <w:t xml:space="preserve"> (CONF:7441). </w:t>
      </w:r>
    </w:p>
    <w:p w14:paraId="3182A786" w14:textId="77777777" w:rsidR="00645385" w:rsidRDefault="00645385" w:rsidP="003D62A7">
      <w:pPr>
        <w:numPr>
          <w:ilvl w:val="0"/>
          <w:numId w:val="40"/>
        </w:numPr>
        <w:spacing w:after="40" w:line="260" w:lineRule="exact"/>
      </w:pPr>
      <w:r>
        <w:rPr>
          <w:b/>
          <w:bCs/>
          <w:sz w:val="16"/>
          <w:szCs w:val="16"/>
        </w:rPr>
        <w:t>SHOULD</w:t>
      </w:r>
      <w:r>
        <w:t xml:space="preserve"> contain zero or more [0..*] </w:t>
      </w:r>
      <w:r>
        <w:rPr>
          <w:rFonts w:ascii="Courier New" w:hAnsi="Courier New"/>
          <w:b/>
          <w:bCs/>
        </w:rPr>
        <w:t>entryRelationship</w:t>
      </w:r>
      <w:r>
        <w:t xml:space="preserve"> (CONF:7447) such that it </w:t>
      </w:r>
    </w:p>
    <w:p w14:paraId="7C619C70" w14:textId="77777777" w:rsidR="00645385" w:rsidRDefault="00645385" w:rsidP="003D62A7">
      <w:pPr>
        <w:numPr>
          <w:ilvl w:val="1"/>
          <w:numId w:val="40"/>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MFST</w:t>
      </w:r>
      <w:r>
        <w:t xml:space="preserve">" Is Manifestation of (CodeSystem: </w:t>
      </w:r>
      <w:r>
        <w:rPr>
          <w:rFonts w:ascii="Courier New" w:hAnsi="Courier New"/>
        </w:rPr>
        <w:t>2.16.840.1.113883.5.1002 HL7ActRelationshipType</w:t>
      </w:r>
      <w:r>
        <w:t xml:space="preserve">) </w:t>
      </w:r>
      <w:r>
        <w:rPr>
          <w:b/>
          <w:bCs/>
          <w:sz w:val="16"/>
          <w:szCs w:val="16"/>
        </w:rPr>
        <w:t>STATIC</w:t>
      </w:r>
      <w:r>
        <w:t xml:space="preserve"> (CONF:7907). </w:t>
      </w:r>
    </w:p>
    <w:p w14:paraId="47BB6FF2" w14:textId="77777777" w:rsidR="00645385" w:rsidRDefault="00645385" w:rsidP="003D62A7">
      <w:pPr>
        <w:numPr>
          <w:ilvl w:val="1"/>
          <w:numId w:val="40"/>
        </w:numPr>
        <w:spacing w:after="40" w:line="260" w:lineRule="exact"/>
      </w:pPr>
      <w:r>
        <w:rPr>
          <w:b/>
          <w:bCs/>
          <w:sz w:val="16"/>
          <w:szCs w:val="16"/>
        </w:rPr>
        <w:t>SHALL</w:t>
      </w:r>
      <w:r>
        <w:t xml:space="preserve"> contain exactly one [1..1] </w:t>
      </w:r>
      <w:r>
        <w:rPr>
          <w:rFonts w:ascii="Courier New" w:hAnsi="Courier New"/>
          <w:b/>
          <w:bCs/>
        </w:rPr>
        <w:t>@inversionInd</w:t>
      </w:r>
      <w:r>
        <w:t>="</w:t>
      </w:r>
      <w:r>
        <w:rPr>
          <w:rFonts w:ascii="Courier New" w:hAnsi="Courier New"/>
        </w:rPr>
        <w:t>true</w:t>
      </w:r>
      <w:r>
        <w:t xml:space="preserve">" (CONF:7449). </w:t>
      </w:r>
    </w:p>
    <w:p w14:paraId="7CC2691B" w14:textId="77777777" w:rsidR="00615FE7" w:rsidRDefault="00645385" w:rsidP="003D62A7">
      <w:pPr>
        <w:numPr>
          <w:ilvl w:val="1"/>
          <w:numId w:val="40"/>
        </w:numPr>
        <w:spacing w:after="40" w:line="260" w:lineRule="exact"/>
      </w:pPr>
      <w:r>
        <w:rPr>
          <w:b/>
          <w:bCs/>
          <w:sz w:val="16"/>
          <w:szCs w:val="16"/>
        </w:rPr>
        <w:t>SHALL</w:t>
      </w:r>
      <w:r>
        <w:t xml:space="preserve"> contain exactly one [1..1] </w:t>
      </w:r>
      <w:hyperlink w:anchor="CS_ReactionObservation" w:history="1">
        <w:r>
          <w:rPr>
            <w:rStyle w:val="Hyperlink"/>
            <w:rFonts w:ascii="Courier New" w:hAnsi="Courier New"/>
            <w:b/>
            <w:bCs/>
          </w:rPr>
          <w:t>Reaction Observation</w:t>
        </w:r>
      </w:hyperlink>
      <w:r>
        <w:t xml:space="preserve"> </w:t>
      </w:r>
      <w:r>
        <w:rPr>
          <w:rFonts w:ascii="Courier New" w:hAnsi="Courier New"/>
        </w:rPr>
        <w:t>(templateId:2.16.840.1.113883.10.20.22.4.9)</w:t>
      </w:r>
      <w:r>
        <w:t xml:space="preserve"> (CONF:7450). </w:t>
      </w:r>
    </w:p>
    <w:p w14:paraId="49473AFA" w14:textId="77777777" w:rsidR="00615FE7" w:rsidRPr="0073087A" w:rsidRDefault="00615FE7" w:rsidP="00615FE7">
      <w:pPr>
        <w:pStyle w:val="Caption"/>
        <w:tabs>
          <w:tab w:val="left" w:pos="990"/>
        </w:tabs>
        <w:outlineLvl w:val="0"/>
      </w:pPr>
      <w:bookmarkStart w:id="491" w:name="_Toc163893799"/>
      <w:r>
        <w:lastRenderedPageBreak/>
        <w:t xml:space="preserve">Table </w:t>
      </w:r>
      <w:r w:rsidR="0000006B">
        <w:fldChar w:fldCharType="begin"/>
      </w:r>
      <w:r w:rsidR="0000006B">
        <w:instrText xml:space="preserve"> SEQ Table \* ARABIC </w:instrText>
      </w:r>
      <w:r w:rsidR="0000006B">
        <w:fldChar w:fldCharType="separate"/>
      </w:r>
      <w:r w:rsidR="00D61323">
        <w:t>35</w:t>
      </w:r>
      <w:r w:rsidR="0000006B">
        <w:fldChar w:fldCharType="end"/>
      </w:r>
      <w:r>
        <w:t>: Allergy/Adverse Event Type Value Set</w:t>
      </w:r>
      <w:bookmarkEnd w:id="491"/>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710"/>
        <w:gridCol w:w="5310"/>
      </w:tblGrid>
      <w:tr w:rsidR="00615FE7" w:rsidRPr="00AA6C9A" w14:paraId="58BB42B0" w14:textId="77777777">
        <w:trPr>
          <w:tblHeader/>
        </w:trPr>
        <w:tc>
          <w:tcPr>
            <w:tcW w:w="8640" w:type="dxa"/>
            <w:gridSpan w:val="3"/>
            <w:tcBorders>
              <w:bottom w:val="nil"/>
            </w:tcBorders>
          </w:tcPr>
          <w:p w14:paraId="4CAE6090" w14:textId="77777777" w:rsidR="00615FE7" w:rsidRPr="00171635" w:rsidRDefault="00615FE7" w:rsidP="00A02BA7">
            <w:pPr>
              <w:pStyle w:val="TableText"/>
              <w:tabs>
                <w:tab w:val="left" w:pos="990"/>
              </w:tabs>
              <w:rPr>
                <w:b/>
                <w:lang w:eastAsia="zh-CN"/>
              </w:rPr>
            </w:pPr>
            <w:r w:rsidRPr="00171635">
              <w:rPr>
                <w:lang w:eastAsia="zh-CN"/>
              </w:rPr>
              <w:t xml:space="preserve">Value Set: </w:t>
            </w:r>
            <w:r>
              <w:t>Allergy/Adverse Event Type 2.16.840.1.113883.3.88.12.3221.6.2</w:t>
            </w:r>
          </w:p>
        </w:tc>
      </w:tr>
      <w:tr w:rsidR="00615FE7" w:rsidRPr="00AA6C9A" w14:paraId="2C6D4B57" w14:textId="77777777">
        <w:trPr>
          <w:trHeight w:val="279"/>
          <w:tblHeader/>
        </w:trPr>
        <w:tc>
          <w:tcPr>
            <w:tcW w:w="1620" w:type="dxa"/>
            <w:tcBorders>
              <w:top w:val="nil"/>
              <w:bottom w:val="single" w:sz="4" w:space="0" w:color="auto"/>
              <w:right w:val="nil"/>
            </w:tcBorders>
          </w:tcPr>
          <w:p w14:paraId="22FA33A1" w14:textId="77777777" w:rsidR="00615FE7" w:rsidRPr="00AA6C9A" w:rsidRDefault="00615FE7" w:rsidP="00A02BA7">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739B6B38" w14:textId="77777777" w:rsidR="00615FE7" w:rsidRPr="00171635" w:rsidRDefault="00615FE7" w:rsidP="00A02BA7">
            <w:pPr>
              <w:pStyle w:val="TableText"/>
              <w:tabs>
                <w:tab w:val="left" w:pos="990"/>
              </w:tabs>
              <w:rPr>
                <w:lang w:eastAsia="zh-CN"/>
              </w:rPr>
            </w:pPr>
            <w:r>
              <w:rPr>
                <w:lang w:eastAsia="zh-CN"/>
              </w:rPr>
              <w:t xml:space="preserve">SNOMED CT </w:t>
            </w:r>
            <w:r w:rsidRPr="00096C95">
              <w:rPr>
                <w:lang w:eastAsia="zh-CN"/>
              </w:rPr>
              <w:t>2.16.840.1.113883.6.96</w:t>
            </w:r>
          </w:p>
        </w:tc>
      </w:tr>
      <w:tr w:rsidR="00615FE7" w:rsidRPr="00AA6C9A" w14:paraId="12BFEC77" w14:textId="77777777">
        <w:trPr>
          <w:trHeight w:val="279"/>
          <w:tblHeader/>
        </w:trPr>
        <w:tc>
          <w:tcPr>
            <w:tcW w:w="1620" w:type="dxa"/>
            <w:tcBorders>
              <w:top w:val="nil"/>
              <w:bottom w:val="single" w:sz="4" w:space="0" w:color="auto"/>
              <w:right w:val="nil"/>
            </w:tcBorders>
          </w:tcPr>
          <w:p w14:paraId="77F01627" w14:textId="77777777" w:rsidR="00615FE7" w:rsidRPr="00981D77" w:rsidRDefault="00615FE7" w:rsidP="00A02BA7">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508ED64B" w14:textId="77777777" w:rsidR="00615FE7" w:rsidRDefault="00615FE7" w:rsidP="00A02BA7">
            <w:pPr>
              <w:pStyle w:val="TableText"/>
              <w:tabs>
                <w:tab w:val="left" w:pos="990"/>
              </w:tabs>
              <w:rPr>
                <w:lang w:eastAsia="zh-CN"/>
              </w:rPr>
            </w:pPr>
            <w:r w:rsidRPr="002C4630">
              <w:rPr>
                <w:lang w:eastAsia="zh-CN"/>
              </w:rPr>
              <w:t>This describes the type of product and intolerance suffered by the patient</w:t>
            </w:r>
          </w:p>
        </w:tc>
      </w:tr>
      <w:tr w:rsidR="00615FE7" w:rsidRPr="00AA6C9A" w14:paraId="6F739AC8" w14:textId="77777777">
        <w:trPr>
          <w:trHeight w:val="368"/>
          <w:tblHeader/>
        </w:trPr>
        <w:tc>
          <w:tcPr>
            <w:tcW w:w="1620" w:type="dxa"/>
            <w:shd w:val="clear" w:color="auto" w:fill="E6E6E6"/>
          </w:tcPr>
          <w:p w14:paraId="67DF5650" w14:textId="77777777" w:rsidR="00615FE7" w:rsidRPr="00AA6C9A" w:rsidRDefault="00615FE7" w:rsidP="00A02BA7">
            <w:pPr>
              <w:pStyle w:val="TableHead"/>
              <w:tabs>
                <w:tab w:val="left" w:pos="990"/>
              </w:tabs>
              <w:rPr>
                <w:lang w:eastAsia="zh-CN"/>
              </w:rPr>
            </w:pPr>
            <w:r w:rsidRPr="00AA6C9A">
              <w:rPr>
                <w:lang w:eastAsia="zh-CN"/>
              </w:rPr>
              <w:t>Code</w:t>
            </w:r>
          </w:p>
        </w:tc>
        <w:tc>
          <w:tcPr>
            <w:tcW w:w="1710" w:type="dxa"/>
            <w:shd w:val="clear" w:color="auto" w:fill="E6E6E6"/>
          </w:tcPr>
          <w:p w14:paraId="7DFF2708" w14:textId="77777777" w:rsidR="00615FE7" w:rsidRPr="00171635" w:rsidRDefault="00615FE7" w:rsidP="00A02BA7">
            <w:pPr>
              <w:pStyle w:val="TableHead"/>
              <w:tabs>
                <w:tab w:val="left" w:pos="990"/>
              </w:tabs>
              <w:rPr>
                <w:lang w:eastAsia="zh-CN"/>
              </w:rPr>
            </w:pPr>
            <w:r w:rsidRPr="00171635">
              <w:rPr>
                <w:lang w:eastAsia="zh-CN"/>
              </w:rPr>
              <w:t>Code System</w:t>
            </w:r>
          </w:p>
        </w:tc>
        <w:tc>
          <w:tcPr>
            <w:tcW w:w="5310" w:type="dxa"/>
            <w:shd w:val="clear" w:color="auto" w:fill="E6E6E6"/>
          </w:tcPr>
          <w:p w14:paraId="4089544B" w14:textId="77777777" w:rsidR="00615FE7" w:rsidRPr="00AA6C9A" w:rsidRDefault="00615FE7" w:rsidP="00A02BA7">
            <w:pPr>
              <w:pStyle w:val="TableHead"/>
              <w:tabs>
                <w:tab w:val="left" w:pos="990"/>
              </w:tabs>
              <w:rPr>
                <w:lang w:eastAsia="zh-CN"/>
              </w:rPr>
            </w:pPr>
            <w:r w:rsidRPr="00AA6C9A">
              <w:rPr>
                <w:lang w:eastAsia="zh-CN"/>
              </w:rPr>
              <w:t>Print Name</w:t>
            </w:r>
          </w:p>
        </w:tc>
      </w:tr>
      <w:tr w:rsidR="00615FE7" w:rsidRPr="00AA6C9A" w14:paraId="60E53BF6" w14:textId="77777777">
        <w:tc>
          <w:tcPr>
            <w:tcW w:w="1620" w:type="dxa"/>
          </w:tcPr>
          <w:p w14:paraId="4105ED2E" w14:textId="77777777" w:rsidR="00615FE7" w:rsidRDefault="00615FE7" w:rsidP="00615FE7">
            <w:pPr>
              <w:pStyle w:val="TableText"/>
            </w:pPr>
            <w:r>
              <w:t xml:space="preserve">420134006 </w:t>
            </w:r>
          </w:p>
        </w:tc>
        <w:tc>
          <w:tcPr>
            <w:tcW w:w="1710" w:type="dxa"/>
            <w:vAlign w:val="bottom"/>
          </w:tcPr>
          <w:p w14:paraId="1B68E7BD" w14:textId="77777777" w:rsidR="00615FE7" w:rsidRPr="00171635" w:rsidRDefault="00615FE7" w:rsidP="00615FE7">
            <w:pPr>
              <w:pStyle w:val="TableText"/>
              <w:rPr>
                <w:lang w:eastAsia="zh-CN"/>
              </w:rPr>
            </w:pPr>
            <w:r>
              <w:t>SNOMED CT</w:t>
            </w:r>
          </w:p>
        </w:tc>
        <w:tc>
          <w:tcPr>
            <w:tcW w:w="5310" w:type="dxa"/>
          </w:tcPr>
          <w:p w14:paraId="228EF1F6" w14:textId="77777777" w:rsidR="00615FE7" w:rsidRDefault="00615FE7" w:rsidP="00615FE7">
            <w:pPr>
              <w:pStyle w:val="TableText"/>
            </w:pPr>
            <w:r>
              <w:t xml:space="preserve">Propensity to adverse reactions (disorder) </w:t>
            </w:r>
          </w:p>
        </w:tc>
      </w:tr>
      <w:tr w:rsidR="00615FE7" w:rsidRPr="00AA6C9A" w14:paraId="39F5C661" w14:textId="77777777">
        <w:tc>
          <w:tcPr>
            <w:tcW w:w="1620" w:type="dxa"/>
          </w:tcPr>
          <w:p w14:paraId="553A4527" w14:textId="77777777" w:rsidR="00615FE7" w:rsidRDefault="00615FE7" w:rsidP="00615FE7">
            <w:pPr>
              <w:pStyle w:val="TableText"/>
            </w:pPr>
            <w:r>
              <w:t xml:space="preserve">418038007 </w:t>
            </w:r>
          </w:p>
        </w:tc>
        <w:tc>
          <w:tcPr>
            <w:tcW w:w="1710" w:type="dxa"/>
            <w:vAlign w:val="bottom"/>
          </w:tcPr>
          <w:p w14:paraId="377BBB84" w14:textId="77777777" w:rsidR="00615FE7" w:rsidRDefault="00615FE7" w:rsidP="00615FE7">
            <w:pPr>
              <w:pStyle w:val="TableText"/>
            </w:pPr>
            <w:r>
              <w:t>SNOMED CT</w:t>
            </w:r>
          </w:p>
        </w:tc>
        <w:tc>
          <w:tcPr>
            <w:tcW w:w="5310" w:type="dxa"/>
          </w:tcPr>
          <w:p w14:paraId="20D58255" w14:textId="77777777" w:rsidR="00615FE7" w:rsidRDefault="00615FE7" w:rsidP="00615FE7">
            <w:pPr>
              <w:pStyle w:val="TableText"/>
            </w:pPr>
            <w:r>
              <w:t xml:space="preserve">Propensity to adverse reactions to substance (disorder) </w:t>
            </w:r>
          </w:p>
        </w:tc>
      </w:tr>
      <w:tr w:rsidR="00615FE7" w:rsidRPr="00AA6C9A" w14:paraId="7949A3FE" w14:textId="77777777">
        <w:tc>
          <w:tcPr>
            <w:tcW w:w="1620" w:type="dxa"/>
          </w:tcPr>
          <w:p w14:paraId="24C8465D" w14:textId="77777777" w:rsidR="00615FE7" w:rsidRDefault="00615FE7" w:rsidP="00615FE7">
            <w:pPr>
              <w:pStyle w:val="TableText"/>
            </w:pPr>
            <w:r>
              <w:t xml:space="preserve">419511003 </w:t>
            </w:r>
          </w:p>
        </w:tc>
        <w:tc>
          <w:tcPr>
            <w:tcW w:w="1710" w:type="dxa"/>
            <w:vAlign w:val="bottom"/>
          </w:tcPr>
          <w:p w14:paraId="3240306F" w14:textId="77777777" w:rsidR="00615FE7" w:rsidRDefault="00615FE7" w:rsidP="00615FE7">
            <w:pPr>
              <w:pStyle w:val="TableText"/>
            </w:pPr>
            <w:r>
              <w:t>SNOMED CT</w:t>
            </w:r>
          </w:p>
        </w:tc>
        <w:tc>
          <w:tcPr>
            <w:tcW w:w="5310" w:type="dxa"/>
          </w:tcPr>
          <w:p w14:paraId="638ED336" w14:textId="77777777" w:rsidR="00615FE7" w:rsidRDefault="00615FE7" w:rsidP="00615FE7">
            <w:pPr>
              <w:pStyle w:val="TableText"/>
            </w:pPr>
            <w:r>
              <w:t xml:space="preserve">Propensity to adverse reactions to drug (disorder) </w:t>
            </w:r>
          </w:p>
        </w:tc>
      </w:tr>
      <w:tr w:rsidR="00615FE7" w:rsidRPr="00AA6C9A" w14:paraId="7FA2680A" w14:textId="77777777">
        <w:tc>
          <w:tcPr>
            <w:tcW w:w="1620" w:type="dxa"/>
          </w:tcPr>
          <w:p w14:paraId="19253E43" w14:textId="77777777" w:rsidR="00615FE7" w:rsidRDefault="00615FE7" w:rsidP="00615FE7">
            <w:pPr>
              <w:pStyle w:val="TableText"/>
            </w:pPr>
            <w:r>
              <w:t xml:space="preserve">418471000 </w:t>
            </w:r>
          </w:p>
        </w:tc>
        <w:tc>
          <w:tcPr>
            <w:tcW w:w="1710" w:type="dxa"/>
            <w:vAlign w:val="bottom"/>
          </w:tcPr>
          <w:p w14:paraId="44D254E6" w14:textId="77777777" w:rsidR="00615FE7" w:rsidRDefault="00615FE7" w:rsidP="00615FE7">
            <w:pPr>
              <w:pStyle w:val="TableText"/>
            </w:pPr>
            <w:r>
              <w:t>SNOMED CT</w:t>
            </w:r>
          </w:p>
        </w:tc>
        <w:tc>
          <w:tcPr>
            <w:tcW w:w="5310" w:type="dxa"/>
          </w:tcPr>
          <w:p w14:paraId="540FDD1C" w14:textId="77777777" w:rsidR="00615FE7" w:rsidRDefault="00615FE7" w:rsidP="00615FE7">
            <w:pPr>
              <w:pStyle w:val="TableText"/>
            </w:pPr>
            <w:r>
              <w:t xml:space="preserve">Propensity to adverse reactions to food (disorder) </w:t>
            </w:r>
          </w:p>
        </w:tc>
      </w:tr>
      <w:tr w:rsidR="00615FE7" w:rsidRPr="00AA6C9A" w14:paraId="21859AE0" w14:textId="77777777">
        <w:tc>
          <w:tcPr>
            <w:tcW w:w="1620" w:type="dxa"/>
          </w:tcPr>
          <w:p w14:paraId="147E44EA" w14:textId="77777777" w:rsidR="00615FE7" w:rsidRDefault="00615FE7" w:rsidP="00615FE7">
            <w:pPr>
              <w:pStyle w:val="TableText"/>
            </w:pPr>
            <w:r>
              <w:t xml:space="preserve">419199007 </w:t>
            </w:r>
          </w:p>
        </w:tc>
        <w:tc>
          <w:tcPr>
            <w:tcW w:w="1710" w:type="dxa"/>
            <w:vAlign w:val="bottom"/>
          </w:tcPr>
          <w:p w14:paraId="4B269375" w14:textId="77777777" w:rsidR="00615FE7" w:rsidRDefault="00615FE7" w:rsidP="00615FE7">
            <w:pPr>
              <w:pStyle w:val="TableText"/>
            </w:pPr>
            <w:r>
              <w:t>SNOMED CT</w:t>
            </w:r>
          </w:p>
        </w:tc>
        <w:tc>
          <w:tcPr>
            <w:tcW w:w="5310" w:type="dxa"/>
          </w:tcPr>
          <w:p w14:paraId="21F3D02A" w14:textId="77777777" w:rsidR="00615FE7" w:rsidRDefault="00615FE7" w:rsidP="00615FE7">
            <w:pPr>
              <w:pStyle w:val="TableText"/>
            </w:pPr>
            <w:r>
              <w:t xml:space="preserve">Allergy to substance (disorder) </w:t>
            </w:r>
          </w:p>
        </w:tc>
      </w:tr>
      <w:tr w:rsidR="00615FE7" w:rsidRPr="00AA6C9A" w14:paraId="4213C3F6" w14:textId="77777777">
        <w:tc>
          <w:tcPr>
            <w:tcW w:w="1620" w:type="dxa"/>
          </w:tcPr>
          <w:p w14:paraId="1D933F05" w14:textId="77777777" w:rsidR="00615FE7" w:rsidRDefault="00615FE7" w:rsidP="00615FE7">
            <w:pPr>
              <w:pStyle w:val="TableText"/>
            </w:pPr>
            <w:r>
              <w:t xml:space="preserve">416098002 </w:t>
            </w:r>
          </w:p>
        </w:tc>
        <w:tc>
          <w:tcPr>
            <w:tcW w:w="1710" w:type="dxa"/>
            <w:vAlign w:val="bottom"/>
          </w:tcPr>
          <w:p w14:paraId="34E56CC6" w14:textId="77777777" w:rsidR="00615FE7" w:rsidRDefault="00615FE7" w:rsidP="00615FE7">
            <w:pPr>
              <w:pStyle w:val="TableText"/>
            </w:pPr>
            <w:r>
              <w:t>SNOMED CT</w:t>
            </w:r>
          </w:p>
        </w:tc>
        <w:tc>
          <w:tcPr>
            <w:tcW w:w="5310" w:type="dxa"/>
          </w:tcPr>
          <w:p w14:paraId="608AA61E" w14:textId="77777777" w:rsidR="00615FE7" w:rsidRDefault="00615FE7" w:rsidP="00615FE7">
            <w:pPr>
              <w:pStyle w:val="TableText"/>
            </w:pPr>
            <w:r>
              <w:t xml:space="preserve">Drug allergy (disorder) </w:t>
            </w:r>
          </w:p>
        </w:tc>
      </w:tr>
      <w:tr w:rsidR="00615FE7" w:rsidRPr="00AA6C9A" w14:paraId="019D93E9" w14:textId="77777777">
        <w:tc>
          <w:tcPr>
            <w:tcW w:w="1620" w:type="dxa"/>
          </w:tcPr>
          <w:p w14:paraId="0B517FE6" w14:textId="77777777" w:rsidR="00615FE7" w:rsidRDefault="00615FE7" w:rsidP="00615FE7">
            <w:pPr>
              <w:pStyle w:val="TableText"/>
            </w:pPr>
            <w:r>
              <w:t xml:space="preserve">414285001 </w:t>
            </w:r>
          </w:p>
        </w:tc>
        <w:tc>
          <w:tcPr>
            <w:tcW w:w="1710" w:type="dxa"/>
            <w:vAlign w:val="bottom"/>
          </w:tcPr>
          <w:p w14:paraId="50A451A0" w14:textId="77777777" w:rsidR="00615FE7" w:rsidRPr="00171635" w:rsidRDefault="00615FE7" w:rsidP="00615FE7">
            <w:pPr>
              <w:pStyle w:val="TableText"/>
              <w:rPr>
                <w:lang w:eastAsia="zh-CN"/>
              </w:rPr>
            </w:pPr>
            <w:r>
              <w:t>SNOMED CT</w:t>
            </w:r>
          </w:p>
        </w:tc>
        <w:tc>
          <w:tcPr>
            <w:tcW w:w="5310" w:type="dxa"/>
          </w:tcPr>
          <w:p w14:paraId="4ADC545F" w14:textId="77777777" w:rsidR="00615FE7" w:rsidRDefault="00615FE7" w:rsidP="00615FE7">
            <w:pPr>
              <w:pStyle w:val="TableText"/>
            </w:pPr>
            <w:r>
              <w:t xml:space="preserve">Food allergy (disorder) </w:t>
            </w:r>
          </w:p>
        </w:tc>
      </w:tr>
      <w:tr w:rsidR="00615FE7" w:rsidRPr="00AA6C9A" w14:paraId="0B0A6A8E" w14:textId="77777777">
        <w:tc>
          <w:tcPr>
            <w:tcW w:w="1620" w:type="dxa"/>
          </w:tcPr>
          <w:p w14:paraId="15400B7E" w14:textId="77777777" w:rsidR="00615FE7" w:rsidRDefault="00615FE7" w:rsidP="00615FE7">
            <w:pPr>
              <w:pStyle w:val="TableText"/>
            </w:pPr>
            <w:r>
              <w:t xml:space="preserve">59037007 </w:t>
            </w:r>
          </w:p>
        </w:tc>
        <w:tc>
          <w:tcPr>
            <w:tcW w:w="1710" w:type="dxa"/>
            <w:vAlign w:val="bottom"/>
          </w:tcPr>
          <w:p w14:paraId="55059CF1" w14:textId="77777777" w:rsidR="00615FE7" w:rsidRDefault="00615FE7" w:rsidP="00615FE7">
            <w:pPr>
              <w:pStyle w:val="TableText"/>
            </w:pPr>
            <w:r>
              <w:t>SNOMED CT</w:t>
            </w:r>
          </w:p>
        </w:tc>
        <w:tc>
          <w:tcPr>
            <w:tcW w:w="5310" w:type="dxa"/>
          </w:tcPr>
          <w:p w14:paraId="5362A96C" w14:textId="77777777" w:rsidR="00615FE7" w:rsidRDefault="00615FE7" w:rsidP="00615FE7">
            <w:pPr>
              <w:pStyle w:val="TableText"/>
            </w:pPr>
            <w:r>
              <w:t xml:space="preserve">Drug intolerance (disorder) </w:t>
            </w:r>
          </w:p>
        </w:tc>
      </w:tr>
      <w:tr w:rsidR="00615FE7" w:rsidRPr="00AA6C9A" w14:paraId="327A46F1" w14:textId="77777777">
        <w:tc>
          <w:tcPr>
            <w:tcW w:w="1620" w:type="dxa"/>
          </w:tcPr>
          <w:p w14:paraId="29A686A7" w14:textId="77777777" w:rsidR="00615FE7" w:rsidRDefault="00615FE7" w:rsidP="00615FE7">
            <w:pPr>
              <w:pStyle w:val="TableText"/>
            </w:pPr>
            <w:r>
              <w:t xml:space="preserve">235719002 </w:t>
            </w:r>
          </w:p>
        </w:tc>
        <w:tc>
          <w:tcPr>
            <w:tcW w:w="1710" w:type="dxa"/>
            <w:vAlign w:val="bottom"/>
          </w:tcPr>
          <w:p w14:paraId="74888FEE" w14:textId="77777777" w:rsidR="00615FE7" w:rsidRDefault="00615FE7" w:rsidP="00615FE7">
            <w:pPr>
              <w:pStyle w:val="TableText"/>
            </w:pPr>
            <w:r>
              <w:t>SNOMED CT</w:t>
            </w:r>
          </w:p>
        </w:tc>
        <w:tc>
          <w:tcPr>
            <w:tcW w:w="5310" w:type="dxa"/>
          </w:tcPr>
          <w:p w14:paraId="36068071" w14:textId="77777777" w:rsidR="00615FE7" w:rsidRDefault="00615FE7" w:rsidP="00615FE7">
            <w:pPr>
              <w:pStyle w:val="TableText"/>
            </w:pPr>
            <w:r>
              <w:t xml:space="preserve">Food intolerance (disorder) </w:t>
            </w:r>
          </w:p>
        </w:tc>
      </w:tr>
    </w:tbl>
    <w:p w14:paraId="180067DD" w14:textId="77777777" w:rsidR="00615FE7" w:rsidRDefault="00615FE7" w:rsidP="00615FE7">
      <w:pPr>
        <w:pStyle w:val="BodyText"/>
      </w:pPr>
    </w:p>
    <w:p w14:paraId="629D5ABB" w14:textId="77777777" w:rsidR="00EB2FDD" w:rsidRPr="0073087A" w:rsidRDefault="00EB2FDD" w:rsidP="00EB2FDD">
      <w:pPr>
        <w:pStyle w:val="Caption"/>
        <w:tabs>
          <w:tab w:val="left" w:pos="990"/>
        </w:tabs>
        <w:outlineLvl w:val="0"/>
      </w:pPr>
      <w:bookmarkStart w:id="492" w:name="_Toc163893800"/>
      <w:r>
        <w:t xml:space="preserve">Table </w:t>
      </w:r>
      <w:r w:rsidR="0000006B">
        <w:fldChar w:fldCharType="begin"/>
      </w:r>
      <w:r w:rsidR="0000006B">
        <w:instrText xml:space="preserve"> SEQ Table \* ARABIC </w:instrText>
      </w:r>
      <w:r w:rsidR="0000006B">
        <w:fldChar w:fldCharType="separate"/>
      </w:r>
      <w:r w:rsidR="00D61323">
        <w:t>36</w:t>
      </w:r>
      <w:r w:rsidR="0000006B">
        <w:fldChar w:fldCharType="end"/>
      </w:r>
      <w:r>
        <w:t xml:space="preserve">: </w:t>
      </w:r>
      <w:r w:rsidRPr="007A3CC0">
        <w:rPr>
          <w:rFonts w:cs="Courier New"/>
          <w:bCs/>
        </w:rPr>
        <w:t>Medication Brand Name</w:t>
      </w:r>
      <w:r>
        <w:t xml:space="preserve"> Value Set</w:t>
      </w:r>
      <w:bookmarkEnd w:id="492"/>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EB2FDD" w:rsidRPr="00AA6C9A" w14:paraId="4BA7AD3F" w14:textId="77777777">
        <w:trPr>
          <w:tblHeader/>
        </w:trPr>
        <w:tc>
          <w:tcPr>
            <w:tcW w:w="8640" w:type="dxa"/>
            <w:gridSpan w:val="3"/>
            <w:tcBorders>
              <w:bottom w:val="nil"/>
            </w:tcBorders>
          </w:tcPr>
          <w:p w14:paraId="49AEA2C8" w14:textId="77777777" w:rsidR="00EB2FDD" w:rsidRPr="00171635" w:rsidRDefault="00EB2FDD" w:rsidP="00A02BA7">
            <w:pPr>
              <w:pStyle w:val="TableText"/>
              <w:tabs>
                <w:tab w:val="left" w:pos="990"/>
              </w:tabs>
              <w:rPr>
                <w:b/>
                <w:lang w:eastAsia="zh-CN"/>
              </w:rPr>
            </w:pPr>
            <w:r w:rsidRPr="00171635">
              <w:rPr>
                <w:lang w:eastAsia="zh-CN"/>
              </w:rPr>
              <w:t xml:space="preserve">Value Set: </w:t>
            </w:r>
            <w:r w:rsidRPr="007A3CC0">
              <w:rPr>
                <w:rFonts w:cs="Courier New"/>
                <w:bCs/>
                <w:color w:val="000000"/>
                <w:lang w:eastAsia="zh-CN"/>
              </w:rPr>
              <w:t>Medication Brand Name</w:t>
            </w:r>
            <w:r w:rsidRPr="007A7BE3">
              <w:rPr>
                <w:rFonts w:cs="Courier New"/>
                <w:bCs/>
                <w:color w:val="000000"/>
                <w:lang w:eastAsia="zh-CN"/>
              </w:rPr>
              <w:t xml:space="preserve"> </w:t>
            </w:r>
            <w:r w:rsidRPr="007A3CC0">
              <w:rPr>
                <w:rFonts w:cs="Courier New"/>
                <w:bCs/>
                <w:color w:val="000000"/>
                <w:lang w:eastAsia="zh-CN"/>
              </w:rPr>
              <w:t>2.16.840.1.113883.3.88.12.80.16</w:t>
            </w:r>
          </w:p>
        </w:tc>
      </w:tr>
      <w:tr w:rsidR="00EB2FDD" w:rsidRPr="00AA6C9A" w14:paraId="10DEF430" w14:textId="77777777">
        <w:trPr>
          <w:trHeight w:val="279"/>
          <w:tblHeader/>
        </w:trPr>
        <w:tc>
          <w:tcPr>
            <w:tcW w:w="1620" w:type="dxa"/>
            <w:tcBorders>
              <w:top w:val="nil"/>
              <w:bottom w:val="single" w:sz="4" w:space="0" w:color="auto"/>
              <w:right w:val="nil"/>
            </w:tcBorders>
          </w:tcPr>
          <w:p w14:paraId="7AAE1483" w14:textId="77777777" w:rsidR="00EB2FDD" w:rsidRPr="00AA6C9A" w:rsidRDefault="00EB2FDD" w:rsidP="00A02BA7">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0355E280" w14:textId="77777777" w:rsidR="00EB2FDD" w:rsidRPr="00171635" w:rsidRDefault="00EB2FDD" w:rsidP="00A02BA7">
            <w:pPr>
              <w:pStyle w:val="TableText"/>
              <w:tabs>
                <w:tab w:val="left" w:pos="990"/>
              </w:tabs>
              <w:rPr>
                <w:lang w:eastAsia="zh-CN"/>
              </w:rPr>
            </w:pPr>
            <w:r>
              <w:rPr>
                <w:lang w:eastAsia="zh-CN"/>
              </w:rPr>
              <w:t xml:space="preserve">RxNorm </w:t>
            </w:r>
            <w:r w:rsidRPr="00505494">
              <w:rPr>
                <w:lang w:eastAsia="zh-CN"/>
              </w:rPr>
              <w:t>2.16.840.1.113883.6.88</w:t>
            </w:r>
          </w:p>
        </w:tc>
      </w:tr>
      <w:tr w:rsidR="00EB2FDD" w:rsidRPr="00AA6C9A" w14:paraId="6F70E265" w14:textId="77777777">
        <w:trPr>
          <w:trHeight w:val="279"/>
          <w:tblHeader/>
        </w:trPr>
        <w:tc>
          <w:tcPr>
            <w:tcW w:w="1620" w:type="dxa"/>
            <w:tcBorders>
              <w:top w:val="nil"/>
              <w:bottom w:val="single" w:sz="4" w:space="0" w:color="auto"/>
              <w:right w:val="nil"/>
            </w:tcBorders>
          </w:tcPr>
          <w:p w14:paraId="544A84F1" w14:textId="77777777" w:rsidR="00EB2FDD" w:rsidRPr="00981D77" w:rsidRDefault="00EB2FDD" w:rsidP="00A02BA7">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49DAF189" w14:textId="77777777" w:rsidR="00EB2FDD" w:rsidRPr="00171635" w:rsidRDefault="00EB2FDD" w:rsidP="00A02BA7">
            <w:pPr>
              <w:pStyle w:val="TableText"/>
              <w:tabs>
                <w:tab w:val="left" w:pos="990"/>
              </w:tabs>
              <w:rPr>
                <w:lang w:eastAsia="zh-CN"/>
              </w:rPr>
            </w:pPr>
            <w:r>
              <w:rPr>
                <w:lang w:eastAsia="zh-CN"/>
              </w:rPr>
              <w:t>Brand names</w:t>
            </w:r>
          </w:p>
        </w:tc>
      </w:tr>
      <w:tr w:rsidR="00EB2FDD" w:rsidRPr="00AA6C9A" w14:paraId="1ECB9378" w14:textId="77777777">
        <w:trPr>
          <w:trHeight w:val="279"/>
          <w:tblHeader/>
        </w:trPr>
        <w:tc>
          <w:tcPr>
            <w:tcW w:w="1620" w:type="dxa"/>
            <w:tcBorders>
              <w:top w:val="nil"/>
              <w:bottom w:val="single" w:sz="4" w:space="0" w:color="auto"/>
              <w:right w:val="nil"/>
            </w:tcBorders>
          </w:tcPr>
          <w:p w14:paraId="58AA1D6C" w14:textId="77777777" w:rsidR="00EB2FDD" w:rsidRPr="00981D77" w:rsidRDefault="00EB2FDD" w:rsidP="00A02BA7">
            <w:pPr>
              <w:pStyle w:val="TableText"/>
              <w:tabs>
                <w:tab w:val="left" w:pos="990"/>
              </w:tabs>
              <w:rPr>
                <w:lang w:eastAsia="zh-CN"/>
              </w:rPr>
            </w:pPr>
          </w:p>
        </w:tc>
        <w:tc>
          <w:tcPr>
            <w:tcW w:w="7020" w:type="dxa"/>
            <w:gridSpan w:val="2"/>
            <w:tcBorders>
              <w:top w:val="nil"/>
              <w:left w:val="nil"/>
              <w:bottom w:val="single" w:sz="4" w:space="0" w:color="auto"/>
            </w:tcBorders>
            <w:tcMar>
              <w:left w:w="0" w:type="dxa"/>
              <w:right w:w="115" w:type="dxa"/>
            </w:tcMar>
          </w:tcPr>
          <w:p w14:paraId="1137A542" w14:textId="77777777" w:rsidR="00EB2FDD" w:rsidRPr="00171635" w:rsidRDefault="00EB2FDD" w:rsidP="00A02BA7">
            <w:pPr>
              <w:pStyle w:val="TableText"/>
              <w:tabs>
                <w:tab w:val="left" w:pos="990"/>
              </w:tabs>
              <w:rPr>
                <w:lang w:eastAsia="zh-CN"/>
              </w:rPr>
            </w:pPr>
            <w:r>
              <w:rPr>
                <w:lang w:eastAsia="zh-CN"/>
              </w:rPr>
              <w:t>Example of Codes for reference</w:t>
            </w:r>
          </w:p>
        </w:tc>
      </w:tr>
      <w:tr w:rsidR="00EB2FDD" w:rsidRPr="00AA6C9A" w14:paraId="1F4123A6" w14:textId="77777777">
        <w:trPr>
          <w:trHeight w:val="368"/>
          <w:tblHeader/>
        </w:trPr>
        <w:tc>
          <w:tcPr>
            <w:tcW w:w="1620" w:type="dxa"/>
            <w:shd w:val="clear" w:color="auto" w:fill="E6E6E6"/>
          </w:tcPr>
          <w:p w14:paraId="02E528CE" w14:textId="77777777" w:rsidR="00EB2FDD" w:rsidRPr="00505494" w:rsidRDefault="00EB2FDD" w:rsidP="00A02BA7">
            <w:pPr>
              <w:pStyle w:val="TableHead"/>
              <w:tabs>
                <w:tab w:val="left" w:pos="990"/>
              </w:tabs>
              <w:rPr>
                <w:lang w:eastAsia="zh-CN"/>
              </w:rPr>
            </w:pPr>
            <w:r w:rsidRPr="00505494">
              <w:rPr>
                <w:lang w:eastAsia="zh-CN"/>
              </w:rPr>
              <w:t>Code</w:t>
            </w:r>
          </w:p>
        </w:tc>
        <w:tc>
          <w:tcPr>
            <w:tcW w:w="3330" w:type="dxa"/>
            <w:shd w:val="clear" w:color="auto" w:fill="E6E6E6"/>
          </w:tcPr>
          <w:p w14:paraId="2C5B21E2" w14:textId="77777777" w:rsidR="00EB2FDD" w:rsidRPr="00505494" w:rsidRDefault="00EB2FDD" w:rsidP="00A02BA7">
            <w:pPr>
              <w:pStyle w:val="TableHead"/>
              <w:tabs>
                <w:tab w:val="left" w:pos="990"/>
              </w:tabs>
              <w:rPr>
                <w:lang w:eastAsia="zh-CN"/>
              </w:rPr>
            </w:pPr>
            <w:r w:rsidRPr="00505494">
              <w:rPr>
                <w:lang w:eastAsia="zh-CN"/>
              </w:rPr>
              <w:t>Code System</w:t>
            </w:r>
          </w:p>
        </w:tc>
        <w:tc>
          <w:tcPr>
            <w:tcW w:w="3690" w:type="dxa"/>
            <w:shd w:val="clear" w:color="auto" w:fill="E6E6E6"/>
          </w:tcPr>
          <w:p w14:paraId="3F2F93AD" w14:textId="77777777" w:rsidR="00EB2FDD" w:rsidRPr="00505494" w:rsidRDefault="00EB2FDD" w:rsidP="00A02BA7">
            <w:pPr>
              <w:pStyle w:val="TableHead"/>
              <w:tabs>
                <w:tab w:val="left" w:pos="990"/>
              </w:tabs>
              <w:rPr>
                <w:lang w:eastAsia="zh-CN"/>
              </w:rPr>
            </w:pPr>
            <w:r w:rsidRPr="00505494">
              <w:rPr>
                <w:lang w:eastAsia="zh-CN"/>
              </w:rPr>
              <w:t>Print Name</w:t>
            </w:r>
          </w:p>
        </w:tc>
      </w:tr>
      <w:tr w:rsidR="00EB2FDD" w:rsidRPr="00AA6C9A" w14:paraId="73BBAFF0" w14:textId="77777777">
        <w:tc>
          <w:tcPr>
            <w:tcW w:w="1620" w:type="dxa"/>
            <w:vAlign w:val="bottom"/>
          </w:tcPr>
          <w:p w14:paraId="21015BF1" w14:textId="77777777" w:rsidR="00EB2FDD" w:rsidRPr="00AA6C9A" w:rsidRDefault="00EB2FDD" w:rsidP="00A02BA7">
            <w:pPr>
              <w:pStyle w:val="TableText"/>
              <w:tabs>
                <w:tab w:val="left" w:pos="990"/>
              </w:tabs>
              <w:rPr>
                <w:lang w:eastAsia="zh-CN"/>
              </w:rPr>
            </w:pPr>
            <w:r w:rsidRPr="00C3539E">
              <w:rPr>
                <w:lang w:eastAsia="zh-CN"/>
              </w:rPr>
              <w:t>205734</w:t>
            </w:r>
          </w:p>
        </w:tc>
        <w:tc>
          <w:tcPr>
            <w:tcW w:w="3330" w:type="dxa"/>
            <w:vAlign w:val="bottom"/>
          </w:tcPr>
          <w:p w14:paraId="4C30EEB6" w14:textId="77777777" w:rsidR="00EB2FDD" w:rsidRPr="00171635" w:rsidRDefault="00EB2FDD" w:rsidP="00A02BA7">
            <w:pPr>
              <w:pStyle w:val="TableText"/>
              <w:tabs>
                <w:tab w:val="left" w:pos="990"/>
              </w:tabs>
              <w:rPr>
                <w:lang w:eastAsia="zh-CN"/>
              </w:rPr>
            </w:pPr>
            <w:r>
              <w:rPr>
                <w:lang w:eastAsia="zh-CN"/>
              </w:rPr>
              <w:t>RxNorm</w:t>
            </w:r>
          </w:p>
        </w:tc>
        <w:tc>
          <w:tcPr>
            <w:tcW w:w="3690" w:type="dxa"/>
            <w:vAlign w:val="bottom"/>
          </w:tcPr>
          <w:p w14:paraId="0C42A4DF" w14:textId="77777777" w:rsidR="00EB2FDD" w:rsidRPr="00AA6C9A" w:rsidRDefault="00EB2FDD" w:rsidP="00A02BA7">
            <w:pPr>
              <w:pStyle w:val="TableText"/>
              <w:tabs>
                <w:tab w:val="left" w:pos="990"/>
              </w:tabs>
              <w:rPr>
                <w:lang w:eastAsia="zh-CN"/>
              </w:rPr>
            </w:pPr>
            <w:r w:rsidRPr="00C3539E">
              <w:rPr>
                <w:lang w:eastAsia="zh-CN"/>
              </w:rPr>
              <w:t>Amoxicillin 25 MG/ML Oral Suspension [Amoxil]</w:t>
            </w:r>
          </w:p>
        </w:tc>
      </w:tr>
      <w:tr w:rsidR="00EB2FDD" w:rsidRPr="00AA6C9A" w14:paraId="0624CE36" w14:textId="77777777">
        <w:tc>
          <w:tcPr>
            <w:tcW w:w="1620" w:type="dxa"/>
            <w:vAlign w:val="bottom"/>
          </w:tcPr>
          <w:p w14:paraId="02597B7C" w14:textId="77777777" w:rsidR="00EB2FDD" w:rsidRPr="00AA6C9A" w:rsidRDefault="00EB2FDD" w:rsidP="00A02BA7">
            <w:pPr>
              <w:pStyle w:val="TableText"/>
              <w:tabs>
                <w:tab w:val="left" w:pos="990"/>
              </w:tabs>
              <w:rPr>
                <w:lang w:eastAsia="zh-CN"/>
              </w:rPr>
            </w:pPr>
            <w:r w:rsidRPr="00C3539E">
              <w:rPr>
                <w:lang w:eastAsia="zh-CN"/>
              </w:rPr>
              <w:t>856537</w:t>
            </w:r>
          </w:p>
        </w:tc>
        <w:tc>
          <w:tcPr>
            <w:tcW w:w="3330" w:type="dxa"/>
            <w:vAlign w:val="bottom"/>
          </w:tcPr>
          <w:p w14:paraId="3DE2E9BC" w14:textId="77777777" w:rsidR="00EB2FDD" w:rsidRPr="00171635" w:rsidRDefault="00EB2FDD" w:rsidP="00A02BA7">
            <w:pPr>
              <w:pStyle w:val="TableText"/>
              <w:tabs>
                <w:tab w:val="left" w:pos="990"/>
              </w:tabs>
              <w:rPr>
                <w:lang w:eastAsia="zh-CN"/>
              </w:rPr>
            </w:pPr>
            <w:r>
              <w:rPr>
                <w:lang w:eastAsia="zh-CN"/>
              </w:rPr>
              <w:t>RxNorm</w:t>
            </w:r>
          </w:p>
        </w:tc>
        <w:tc>
          <w:tcPr>
            <w:tcW w:w="3690" w:type="dxa"/>
            <w:vAlign w:val="bottom"/>
          </w:tcPr>
          <w:p w14:paraId="452DB926" w14:textId="77777777" w:rsidR="00EB2FDD" w:rsidRPr="00AA6C9A" w:rsidRDefault="00EB2FDD" w:rsidP="00A02BA7">
            <w:pPr>
              <w:pStyle w:val="TableText"/>
              <w:tabs>
                <w:tab w:val="left" w:pos="990"/>
              </w:tabs>
              <w:rPr>
                <w:lang w:eastAsia="zh-CN"/>
              </w:rPr>
            </w:pPr>
            <w:r w:rsidRPr="00C3539E">
              <w:rPr>
                <w:lang w:eastAsia="zh-CN"/>
              </w:rPr>
              <w:t>24 HR Propranolol Hydrochloride 60 MG Extended Release Capsule [Inderal]</w:t>
            </w:r>
          </w:p>
        </w:tc>
      </w:tr>
      <w:tr w:rsidR="00EB2FDD" w:rsidRPr="00AA6C9A" w14:paraId="7CB03E31" w14:textId="77777777">
        <w:tc>
          <w:tcPr>
            <w:tcW w:w="1620" w:type="dxa"/>
            <w:vAlign w:val="bottom"/>
          </w:tcPr>
          <w:p w14:paraId="4D079434" w14:textId="77777777" w:rsidR="00EB2FDD" w:rsidRPr="00AA6C9A" w:rsidRDefault="00EB2FDD" w:rsidP="00A02BA7">
            <w:pPr>
              <w:pStyle w:val="TableText"/>
              <w:tabs>
                <w:tab w:val="left" w:pos="990"/>
              </w:tabs>
              <w:rPr>
                <w:lang w:eastAsia="zh-CN"/>
              </w:rPr>
            </w:pPr>
            <w:r w:rsidRPr="00C3539E">
              <w:rPr>
                <w:lang w:eastAsia="zh-CN"/>
              </w:rPr>
              <w:t>104700</w:t>
            </w:r>
          </w:p>
        </w:tc>
        <w:tc>
          <w:tcPr>
            <w:tcW w:w="3330" w:type="dxa"/>
            <w:vAlign w:val="bottom"/>
          </w:tcPr>
          <w:p w14:paraId="36CD7DA3" w14:textId="77777777" w:rsidR="00EB2FDD" w:rsidRPr="00171635" w:rsidRDefault="00EB2FDD" w:rsidP="00A02BA7">
            <w:pPr>
              <w:pStyle w:val="TableText"/>
              <w:tabs>
                <w:tab w:val="left" w:pos="990"/>
              </w:tabs>
              <w:rPr>
                <w:lang w:eastAsia="zh-CN"/>
              </w:rPr>
            </w:pPr>
            <w:r>
              <w:rPr>
                <w:lang w:eastAsia="zh-CN"/>
              </w:rPr>
              <w:t>RxNorm</w:t>
            </w:r>
          </w:p>
        </w:tc>
        <w:tc>
          <w:tcPr>
            <w:tcW w:w="3690" w:type="dxa"/>
            <w:vAlign w:val="bottom"/>
          </w:tcPr>
          <w:p w14:paraId="04599B87" w14:textId="77777777" w:rsidR="00EB2FDD" w:rsidRPr="00AA6C9A" w:rsidRDefault="00EB2FDD" w:rsidP="00A02BA7">
            <w:pPr>
              <w:pStyle w:val="TableText"/>
              <w:tabs>
                <w:tab w:val="left" w:pos="990"/>
              </w:tabs>
              <w:rPr>
                <w:lang w:eastAsia="zh-CN"/>
              </w:rPr>
            </w:pPr>
            <w:r w:rsidRPr="00C3539E">
              <w:rPr>
                <w:lang w:eastAsia="zh-CN"/>
              </w:rPr>
              <w:t>Diazepam 5 MG Oral Tablet [Valium]</w:t>
            </w:r>
          </w:p>
        </w:tc>
      </w:tr>
      <w:tr w:rsidR="00EB2FDD" w:rsidRPr="00AA6C9A" w14:paraId="6A05077D" w14:textId="77777777">
        <w:tc>
          <w:tcPr>
            <w:tcW w:w="1620" w:type="dxa"/>
            <w:vAlign w:val="bottom"/>
          </w:tcPr>
          <w:p w14:paraId="104EC7D4" w14:textId="77777777" w:rsidR="00EB2FDD" w:rsidRPr="00AA6C9A" w:rsidRDefault="00EB2FDD" w:rsidP="00A02BA7">
            <w:pPr>
              <w:pStyle w:val="TableText"/>
              <w:tabs>
                <w:tab w:val="left" w:pos="990"/>
              </w:tabs>
              <w:rPr>
                <w:lang w:eastAsia="zh-CN"/>
              </w:rPr>
            </w:pPr>
            <w:r>
              <w:rPr>
                <w:lang w:eastAsia="zh-CN"/>
              </w:rPr>
              <w:t>…</w:t>
            </w:r>
          </w:p>
        </w:tc>
        <w:tc>
          <w:tcPr>
            <w:tcW w:w="3330" w:type="dxa"/>
            <w:vAlign w:val="bottom"/>
          </w:tcPr>
          <w:p w14:paraId="3954C464" w14:textId="77777777" w:rsidR="00EB2FDD" w:rsidRPr="00171635" w:rsidRDefault="00EB2FDD" w:rsidP="00A02BA7">
            <w:pPr>
              <w:pStyle w:val="TableText"/>
              <w:tabs>
                <w:tab w:val="left" w:pos="990"/>
              </w:tabs>
              <w:rPr>
                <w:lang w:eastAsia="zh-CN"/>
              </w:rPr>
            </w:pPr>
          </w:p>
        </w:tc>
        <w:tc>
          <w:tcPr>
            <w:tcW w:w="3690" w:type="dxa"/>
            <w:vAlign w:val="bottom"/>
          </w:tcPr>
          <w:p w14:paraId="03FF08E6" w14:textId="77777777" w:rsidR="00EB2FDD" w:rsidRPr="00AA6C9A" w:rsidRDefault="00EB2FDD" w:rsidP="00A02BA7">
            <w:pPr>
              <w:pStyle w:val="TableText"/>
              <w:tabs>
                <w:tab w:val="left" w:pos="990"/>
              </w:tabs>
              <w:rPr>
                <w:lang w:eastAsia="zh-CN"/>
              </w:rPr>
            </w:pPr>
          </w:p>
        </w:tc>
      </w:tr>
    </w:tbl>
    <w:p w14:paraId="5DFD3F7E" w14:textId="77777777" w:rsidR="00806603" w:rsidRDefault="00806603" w:rsidP="00615FE7">
      <w:pPr>
        <w:pStyle w:val="BodyText"/>
      </w:pPr>
    </w:p>
    <w:p w14:paraId="5779B2FE" w14:textId="77777777" w:rsidR="00806603" w:rsidRPr="0073087A" w:rsidRDefault="00806603" w:rsidP="00806603">
      <w:pPr>
        <w:pStyle w:val="Caption"/>
      </w:pPr>
      <w:bookmarkStart w:id="493" w:name="_Toc163893801"/>
      <w:r>
        <w:lastRenderedPageBreak/>
        <w:t xml:space="preserve">Table </w:t>
      </w:r>
      <w:r w:rsidR="0000006B">
        <w:fldChar w:fldCharType="begin"/>
      </w:r>
      <w:r w:rsidR="0000006B">
        <w:instrText xml:space="preserve"> SEQ Table \* ARABIC </w:instrText>
      </w:r>
      <w:r w:rsidR="0000006B">
        <w:fldChar w:fldCharType="separate"/>
      </w:r>
      <w:r w:rsidR="00D61323">
        <w:t>37</w:t>
      </w:r>
      <w:r w:rsidR="0000006B">
        <w:fldChar w:fldCharType="end"/>
      </w:r>
      <w:r>
        <w:t xml:space="preserve">: </w:t>
      </w:r>
      <w:r w:rsidRPr="007A3CC0">
        <w:rPr>
          <w:rFonts w:cs="Courier New"/>
          <w:bCs/>
        </w:rPr>
        <w:t>Medication Drug Class</w:t>
      </w:r>
      <w:r>
        <w:t xml:space="preserve"> Value Set</w:t>
      </w:r>
      <w:bookmarkEnd w:id="493"/>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806603" w:rsidRPr="00AA6C9A" w14:paraId="615F8167" w14:textId="77777777">
        <w:trPr>
          <w:tblHeader/>
        </w:trPr>
        <w:tc>
          <w:tcPr>
            <w:tcW w:w="8640" w:type="dxa"/>
            <w:gridSpan w:val="3"/>
            <w:tcBorders>
              <w:bottom w:val="nil"/>
            </w:tcBorders>
          </w:tcPr>
          <w:p w14:paraId="72D49B87" w14:textId="77777777" w:rsidR="00806603" w:rsidRPr="00171635" w:rsidRDefault="00806603" w:rsidP="00A02BA7">
            <w:pPr>
              <w:pStyle w:val="TableText"/>
              <w:tabs>
                <w:tab w:val="left" w:pos="990"/>
              </w:tabs>
              <w:rPr>
                <w:b/>
                <w:lang w:eastAsia="zh-CN"/>
              </w:rPr>
            </w:pPr>
            <w:r w:rsidRPr="00171635">
              <w:rPr>
                <w:lang w:eastAsia="zh-CN"/>
              </w:rPr>
              <w:t xml:space="preserve">Value Set: </w:t>
            </w:r>
            <w:r w:rsidRPr="007A3CC0">
              <w:rPr>
                <w:rFonts w:cs="Courier New"/>
                <w:bCs/>
                <w:color w:val="000000"/>
                <w:lang w:eastAsia="zh-CN"/>
              </w:rPr>
              <w:t>Medication Drug Class</w:t>
            </w:r>
            <w:r>
              <w:rPr>
                <w:rFonts w:cs="Courier New"/>
                <w:bCs/>
                <w:color w:val="000000"/>
                <w:lang w:eastAsia="zh-CN"/>
              </w:rPr>
              <w:t xml:space="preserve"> </w:t>
            </w:r>
            <w:r w:rsidRPr="007A3CC0">
              <w:rPr>
                <w:rFonts w:cs="Courier New"/>
                <w:bCs/>
                <w:color w:val="000000"/>
                <w:lang w:eastAsia="zh-CN"/>
              </w:rPr>
              <w:t>2.16.840.1.113883.3.88.12.80.18</w:t>
            </w:r>
          </w:p>
        </w:tc>
      </w:tr>
      <w:tr w:rsidR="00806603" w:rsidRPr="00AA6C9A" w14:paraId="301298CC" w14:textId="77777777">
        <w:trPr>
          <w:trHeight w:val="279"/>
          <w:tblHeader/>
        </w:trPr>
        <w:tc>
          <w:tcPr>
            <w:tcW w:w="1620" w:type="dxa"/>
            <w:tcBorders>
              <w:top w:val="nil"/>
              <w:bottom w:val="single" w:sz="4" w:space="0" w:color="auto"/>
              <w:right w:val="nil"/>
            </w:tcBorders>
          </w:tcPr>
          <w:p w14:paraId="27F433E5" w14:textId="77777777" w:rsidR="00806603" w:rsidRPr="00AA6C9A" w:rsidRDefault="00806603" w:rsidP="00A02BA7">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5E77AC1C" w14:textId="77777777" w:rsidR="00806603" w:rsidRPr="00171635" w:rsidRDefault="00806603" w:rsidP="00A02BA7">
            <w:pPr>
              <w:pStyle w:val="TableText"/>
              <w:tabs>
                <w:tab w:val="left" w:pos="990"/>
              </w:tabs>
              <w:rPr>
                <w:lang w:eastAsia="zh-CN"/>
              </w:rPr>
            </w:pPr>
            <w:r>
              <w:rPr>
                <w:lang w:eastAsia="zh-CN"/>
              </w:rPr>
              <w:t xml:space="preserve">NDF-RT </w:t>
            </w:r>
            <w:r w:rsidRPr="0035041D">
              <w:rPr>
                <w:lang w:eastAsia="zh-CN"/>
              </w:rPr>
              <w:t>2.16.840.1.113883.3.26.1.5</w:t>
            </w:r>
          </w:p>
        </w:tc>
      </w:tr>
      <w:tr w:rsidR="00806603" w:rsidRPr="00AA6C9A" w14:paraId="6ACB00CD" w14:textId="77777777">
        <w:trPr>
          <w:trHeight w:val="279"/>
          <w:tblHeader/>
        </w:trPr>
        <w:tc>
          <w:tcPr>
            <w:tcW w:w="1620" w:type="dxa"/>
            <w:tcBorders>
              <w:top w:val="nil"/>
              <w:bottom w:val="single" w:sz="4" w:space="0" w:color="auto"/>
              <w:right w:val="nil"/>
            </w:tcBorders>
          </w:tcPr>
          <w:p w14:paraId="547C8FCB" w14:textId="77777777" w:rsidR="00806603" w:rsidRPr="00981D77" w:rsidRDefault="00806603" w:rsidP="00A02BA7">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49A535BD" w14:textId="77777777" w:rsidR="00806603" w:rsidRDefault="00806603" w:rsidP="00A02BA7">
            <w:pPr>
              <w:pStyle w:val="TableText"/>
              <w:tabs>
                <w:tab w:val="left" w:pos="990"/>
              </w:tabs>
              <w:rPr>
                <w:lang w:eastAsia="zh-CN"/>
              </w:rPr>
            </w:pPr>
            <w:r w:rsidRPr="00505494">
              <w:rPr>
                <w:lang w:eastAsia="zh-CN"/>
              </w:rPr>
              <w:t>This identifies the pharmacological drug class, such as Cephalosporins</w:t>
            </w:r>
            <w:r>
              <w:rPr>
                <w:lang w:eastAsia="zh-CN"/>
              </w:rPr>
              <w:t xml:space="preserve">. </w:t>
            </w:r>
            <w:r w:rsidRPr="00505494">
              <w:rPr>
                <w:lang w:eastAsia="zh-CN"/>
              </w:rPr>
              <w:t xml:space="preserve">Shall contain a value descending from the NDF-RT concept types of “Mechanism of Action - N0000000223”, “Physiologic Effect - N0000009802” or “Chemical Structure - N0000000002”`. NUI will be used as the concept code. </w:t>
            </w:r>
          </w:p>
          <w:p w14:paraId="620B6914" w14:textId="77777777" w:rsidR="00806603" w:rsidRPr="00171635" w:rsidRDefault="00D61323" w:rsidP="00A02BA7">
            <w:pPr>
              <w:pStyle w:val="TableText"/>
              <w:tabs>
                <w:tab w:val="left" w:pos="990"/>
              </w:tabs>
              <w:rPr>
                <w:lang w:eastAsia="zh-CN"/>
              </w:rPr>
            </w:pPr>
            <w:hyperlink r:id="rId61" w:history="1">
              <w:r w:rsidR="00806603" w:rsidRPr="00870D5E">
                <w:rPr>
                  <w:rStyle w:val="Hyperlink"/>
                  <w:color w:val="0000FF"/>
                </w:rPr>
                <w:t>http://www.cancer.gov/cancertopics/terminologyresources/page5</w:t>
              </w:r>
            </w:hyperlink>
          </w:p>
        </w:tc>
      </w:tr>
      <w:tr w:rsidR="00806603" w:rsidRPr="00AA6C9A" w14:paraId="2DAB512B" w14:textId="77777777">
        <w:trPr>
          <w:trHeight w:val="279"/>
          <w:tblHeader/>
        </w:trPr>
        <w:tc>
          <w:tcPr>
            <w:tcW w:w="1620" w:type="dxa"/>
            <w:tcBorders>
              <w:top w:val="nil"/>
              <w:bottom w:val="single" w:sz="4" w:space="0" w:color="auto"/>
              <w:right w:val="nil"/>
            </w:tcBorders>
          </w:tcPr>
          <w:p w14:paraId="08EA9ED4" w14:textId="77777777" w:rsidR="00806603" w:rsidRDefault="00806603" w:rsidP="00A02BA7">
            <w:pPr>
              <w:pStyle w:val="TableText"/>
              <w:tabs>
                <w:tab w:val="left" w:pos="990"/>
              </w:tabs>
              <w:rPr>
                <w:lang w:eastAsia="zh-CN"/>
              </w:rPr>
            </w:pPr>
          </w:p>
        </w:tc>
        <w:tc>
          <w:tcPr>
            <w:tcW w:w="7020" w:type="dxa"/>
            <w:gridSpan w:val="2"/>
            <w:tcBorders>
              <w:top w:val="nil"/>
              <w:left w:val="nil"/>
              <w:bottom w:val="single" w:sz="4" w:space="0" w:color="auto"/>
            </w:tcBorders>
            <w:tcMar>
              <w:left w:w="0" w:type="dxa"/>
              <w:right w:w="115" w:type="dxa"/>
            </w:tcMar>
          </w:tcPr>
          <w:p w14:paraId="2BDBE34A" w14:textId="77777777" w:rsidR="00806603" w:rsidRPr="00171635" w:rsidRDefault="00806603" w:rsidP="00A02BA7">
            <w:pPr>
              <w:pStyle w:val="TableText"/>
              <w:tabs>
                <w:tab w:val="left" w:pos="990"/>
              </w:tabs>
              <w:rPr>
                <w:lang w:eastAsia="zh-CN"/>
              </w:rPr>
            </w:pPr>
            <w:r>
              <w:rPr>
                <w:lang w:eastAsia="zh-CN"/>
              </w:rPr>
              <w:t>Example of Codes for reference</w:t>
            </w:r>
          </w:p>
        </w:tc>
      </w:tr>
      <w:tr w:rsidR="00806603" w:rsidRPr="00AA6C9A" w14:paraId="408231AA" w14:textId="77777777">
        <w:trPr>
          <w:trHeight w:val="368"/>
          <w:tblHeader/>
        </w:trPr>
        <w:tc>
          <w:tcPr>
            <w:tcW w:w="1620" w:type="dxa"/>
            <w:shd w:val="clear" w:color="auto" w:fill="E6E6E6"/>
          </w:tcPr>
          <w:p w14:paraId="2055BCCF" w14:textId="77777777" w:rsidR="00806603" w:rsidRPr="00505494" w:rsidRDefault="00806603" w:rsidP="00A02BA7">
            <w:pPr>
              <w:pStyle w:val="TableHead"/>
              <w:tabs>
                <w:tab w:val="left" w:pos="990"/>
              </w:tabs>
              <w:rPr>
                <w:lang w:eastAsia="zh-CN"/>
              </w:rPr>
            </w:pPr>
            <w:r w:rsidRPr="00505494">
              <w:rPr>
                <w:lang w:eastAsia="zh-CN"/>
              </w:rPr>
              <w:t>Code</w:t>
            </w:r>
          </w:p>
        </w:tc>
        <w:tc>
          <w:tcPr>
            <w:tcW w:w="3330" w:type="dxa"/>
            <w:shd w:val="clear" w:color="auto" w:fill="E6E6E6"/>
          </w:tcPr>
          <w:p w14:paraId="1439110B" w14:textId="77777777" w:rsidR="00806603" w:rsidRPr="00505494" w:rsidRDefault="00806603" w:rsidP="00A02BA7">
            <w:pPr>
              <w:pStyle w:val="TableHead"/>
              <w:tabs>
                <w:tab w:val="left" w:pos="990"/>
              </w:tabs>
              <w:rPr>
                <w:lang w:eastAsia="zh-CN"/>
              </w:rPr>
            </w:pPr>
            <w:r w:rsidRPr="00505494">
              <w:rPr>
                <w:lang w:eastAsia="zh-CN"/>
              </w:rPr>
              <w:t>Code System</w:t>
            </w:r>
          </w:p>
        </w:tc>
        <w:tc>
          <w:tcPr>
            <w:tcW w:w="3690" w:type="dxa"/>
            <w:shd w:val="clear" w:color="auto" w:fill="E6E6E6"/>
          </w:tcPr>
          <w:p w14:paraId="6C4F7D2E" w14:textId="77777777" w:rsidR="00806603" w:rsidRPr="00505494" w:rsidRDefault="00806603" w:rsidP="00A02BA7">
            <w:pPr>
              <w:pStyle w:val="TableHead"/>
              <w:tabs>
                <w:tab w:val="left" w:pos="990"/>
              </w:tabs>
              <w:rPr>
                <w:lang w:eastAsia="zh-CN"/>
              </w:rPr>
            </w:pPr>
            <w:r w:rsidRPr="00505494">
              <w:rPr>
                <w:lang w:eastAsia="zh-CN"/>
              </w:rPr>
              <w:t>Print Name</w:t>
            </w:r>
          </w:p>
        </w:tc>
      </w:tr>
      <w:tr w:rsidR="00806603" w:rsidRPr="00AA6C9A" w14:paraId="1E0A871C" w14:textId="77777777">
        <w:tc>
          <w:tcPr>
            <w:tcW w:w="1620" w:type="dxa"/>
            <w:vAlign w:val="bottom"/>
          </w:tcPr>
          <w:p w14:paraId="5DB82C95" w14:textId="77777777" w:rsidR="00806603" w:rsidRPr="00AA6C9A" w:rsidRDefault="00806603" w:rsidP="00A02BA7">
            <w:pPr>
              <w:pStyle w:val="TableText"/>
              <w:tabs>
                <w:tab w:val="left" w:pos="990"/>
              </w:tabs>
              <w:rPr>
                <w:lang w:eastAsia="zh-CN"/>
              </w:rPr>
            </w:pPr>
            <w:r w:rsidRPr="0035041D">
              <w:rPr>
                <w:lang w:eastAsia="zh-CN"/>
              </w:rPr>
              <w:t>N0000011161</w:t>
            </w:r>
          </w:p>
        </w:tc>
        <w:tc>
          <w:tcPr>
            <w:tcW w:w="3330" w:type="dxa"/>
            <w:vAlign w:val="bottom"/>
          </w:tcPr>
          <w:p w14:paraId="7D934A8F" w14:textId="77777777" w:rsidR="00806603" w:rsidRPr="00171635" w:rsidRDefault="00806603" w:rsidP="00A02BA7">
            <w:pPr>
              <w:pStyle w:val="TableText"/>
              <w:tabs>
                <w:tab w:val="left" w:pos="990"/>
              </w:tabs>
              <w:rPr>
                <w:lang w:eastAsia="zh-CN"/>
              </w:rPr>
            </w:pPr>
            <w:r>
              <w:rPr>
                <w:lang w:eastAsia="zh-CN"/>
              </w:rPr>
              <w:t>NDF-RT</w:t>
            </w:r>
          </w:p>
        </w:tc>
        <w:tc>
          <w:tcPr>
            <w:tcW w:w="3690" w:type="dxa"/>
            <w:vAlign w:val="bottom"/>
          </w:tcPr>
          <w:p w14:paraId="16A04883" w14:textId="77777777" w:rsidR="00806603" w:rsidRPr="00AA6C9A" w:rsidRDefault="00806603" w:rsidP="00A02BA7">
            <w:pPr>
              <w:pStyle w:val="TableText"/>
              <w:tabs>
                <w:tab w:val="left" w:pos="990"/>
              </w:tabs>
              <w:rPr>
                <w:lang w:eastAsia="zh-CN"/>
              </w:rPr>
            </w:pPr>
            <w:r w:rsidRPr="0035041D">
              <w:rPr>
                <w:lang w:eastAsia="zh-CN"/>
              </w:rPr>
              <w:t>Cephalosporins</w:t>
            </w:r>
          </w:p>
        </w:tc>
      </w:tr>
      <w:tr w:rsidR="00806603" w:rsidRPr="00AA6C9A" w14:paraId="1A06FC06" w14:textId="77777777">
        <w:tc>
          <w:tcPr>
            <w:tcW w:w="1620" w:type="dxa"/>
            <w:vAlign w:val="bottom"/>
          </w:tcPr>
          <w:p w14:paraId="14EDF585" w14:textId="77777777" w:rsidR="00806603" w:rsidRPr="00AA6C9A" w:rsidRDefault="00806603" w:rsidP="00A02BA7">
            <w:pPr>
              <w:pStyle w:val="TableText"/>
              <w:tabs>
                <w:tab w:val="left" w:pos="990"/>
              </w:tabs>
              <w:rPr>
                <w:lang w:eastAsia="zh-CN"/>
              </w:rPr>
            </w:pPr>
            <w:r w:rsidRPr="0035041D">
              <w:rPr>
                <w:lang w:eastAsia="zh-CN"/>
              </w:rPr>
              <w:t>N0000005909</w:t>
            </w:r>
          </w:p>
        </w:tc>
        <w:tc>
          <w:tcPr>
            <w:tcW w:w="3330" w:type="dxa"/>
            <w:vAlign w:val="bottom"/>
          </w:tcPr>
          <w:p w14:paraId="07F0B993" w14:textId="77777777" w:rsidR="00806603" w:rsidRPr="00171635" w:rsidRDefault="00806603" w:rsidP="00A02BA7">
            <w:pPr>
              <w:pStyle w:val="TableText"/>
              <w:tabs>
                <w:tab w:val="left" w:pos="990"/>
              </w:tabs>
              <w:rPr>
                <w:lang w:eastAsia="zh-CN"/>
              </w:rPr>
            </w:pPr>
            <w:r>
              <w:rPr>
                <w:lang w:eastAsia="zh-CN"/>
              </w:rPr>
              <w:t>NDF-RT</w:t>
            </w:r>
          </w:p>
        </w:tc>
        <w:tc>
          <w:tcPr>
            <w:tcW w:w="3690" w:type="dxa"/>
            <w:vAlign w:val="bottom"/>
          </w:tcPr>
          <w:p w14:paraId="390BF01B" w14:textId="77777777" w:rsidR="00806603" w:rsidRPr="00AA6C9A" w:rsidRDefault="00806603" w:rsidP="00A02BA7">
            <w:pPr>
              <w:pStyle w:val="TableText"/>
              <w:tabs>
                <w:tab w:val="left" w:pos="990"/>
              </w:tabs>
              <w:rPr>
                <w:lang w:eastAsia="zh-CN"/>
              </w:rPr>
            </w:pPr>
            <w:r w:rsidRPr="0035041D">
              <w:rPr>
                <w:lang w:eastAsia="zh-CN"/>
              </w:rPr>
              <w:t>2-Propanol</w:t>
            </w:r>
          </w:p>
        </w:tc>
      </w:tr>
      <w:tr w:rsidR="00806603" w:rsidRPr="00AA6C9A" w14:paraId="76B30D06" w14:textId="77777777">
        <w:tc>
          <w:tcPr>
            <w:tcW w:w="1620" w:type="dxa"/>
            <w:vAlign w:val="bottom"/>
          </w:tcPr>
          <w:p w14:paraId="18FF3F35" w14:textId="77777777" w:rsidR="00806603" w:rsidRPr="00AA6C9A" w:rsidRDefault="00806603" w:rsidP="00A02BA7">
            <w:pPr>
              <w:pStyle w:val="TableText"/>
              <w:tabs>
                <w:tab w:val="left" w:pos="990"/>
              </w:tabs>
              <w:rPr>
                <w:lang w:eastAsia="zh-CN"/>
              </w:rPr>
            </w:pPr>
            <w:r w:rsidRPr="0035041D">
              <w:rPr>
                <w:lang w:eastAsia="zh-CN"/>
              </w:rPr>
              <w:t>N0000006629</w:t>
            </w:r>
          </w:p>
        </w:tc>
        <w:tc>
          <w:tcPr>
            <w:tcW w:w="3330" w:type="dxa"/>
            <w:vAlign w:val="bottom"/>
          </w:tcPr>
          <w:p w14:paraId="1328A39B" w14:textId="77777777" w:rsidR="00806603" w:rsidRPr="00171635" w:rsidRDefault="00806603" w:rsidP="00A02BA7">
            <w:pPr>
              <w:pStyle w:val="TableText"/>
              <w:tabs>
                <w:tab w:val="left" w:pos="990"/>
              </w:tabs>
              <w:rPr>
                <w:lang w:eastAsia="zh-CN"/>
              </w:rPr>
            </w:pPr>
            <w:r>
              <w:rPr>
                <w:lang w:eastAsia="zh-CN"/>
              </w:rPr>
              <w:t>NDF-RT</w:t>
            </w:r>
          </w:p>
        </w:tc>
        <w:tc>
          <w:tcPr>
            <w:tcW w:w="3690" w:type="dxa"/>
            <w:vAlign w:val="bottom"/>
          </w:tcPr>
          <w:p w14:paraId="19193280" w14:textId="77777777" w:rsidR="00806603" w:rsidRPr="00AA6C9A" w:rsidRDefault="00806603" w:rsidP="00A02BA7">
            <w:pPr>
              <w:pStyle w:val="TableText"/>
              <w:tabs>
                <w:tab w:val="left" w:pos="990"/>
              </w:tabs>
              <w:rPr>
                <w:lang w:eastAsia="zh-CN"/>
              </w:rPr>
            </w:pPr>
            <w:r w:rsidRPr="0035041D">
              <w:rPr>
                <w:lang w:eastAsia="zh-CN"/>
              </w:rPr>
              <w:t>Filgrastim</w:t>
            </w:r>
          </w:p>
        </w:tc>
      </w:tr>
      <w:tr w:rsidR="00806603" w:rsidRPr="00AA6C9A" w14:paraId="5B5E72F7" w14:textId="77777777">
        <w:tc>
          <w:tcPr>
            <w:tcW w:w="1620" w:type="dxa"/>
            <w:vAlign w:val="bottom"/>
          </w:tcPr>
          <w:p w14:paraId="4E0785AE" w14:textId="77777777" w:rsidR="00806603" w:rsidRPr="00AA6C9A" w:rsidRDefault="00806603" w:rsidP="00A02BA7">
            <w:pPr>
              <w:pStyle w:val="TableText"/>
              <w:tabs>
                <w:tab w:val="left" w:pos="990"/>
              </w:tabs>
              <w:rPr>
                <w:lang w:eastAsia="zh-CN"/>
              </w:rPr>
            </w:pPr>
            <w:r>
              <w:rPr>
                <w:lang w:eastAsia="zh-CN"/>
              </w:rPr>
              <w:t>…</w:t>
            </w:r>
          </w:p>
        </w:tc>
        <w:tc>
          <w:tcPr>
            <w:tcW w:w="3330" w:type="dxa"/>
            <w:vAlign w:val="bottom"/>
          </w:tcPr>
          <w:p w14:paraId="11A050A3" w14:textId="77777777" w:rsidR="00806603" w:rsidRPr="00171635" w:rsidRDefault="00806603" w:rsidP="00A02BA7">
            <w:pPr>
              <w:pStyle w:val="TableText"/>
              <w:tabs>
                <w:tab w:val="left" w:pos="990"/>
              </w:tabs>
              <w:rPr>
                <w:lang w:eastAsia="zh-CN"/>
              </w:rPr>
            </w:pPr>
          </w:p>
        </w:tc>
        <w:tc>
          <w:tcPr>
            <w:tcW w:w="3690" w:type="dxa"/>
            <w:vAlign w:val="bottom"/>
          </w:tcPr>
          <w:p w14:paraId="4E422A52" w14:textId="77777777" w:rsidR="00806603" w:rsidRPr="00AA6C9A" w:rsidRDefault="00806603" w:rsidP="00A02BA7">
            <w:pPr>
              <w:pStyle w:val="TableText"/>
              <w:tabs>
                <w:tab w:val="left" w:pos="990"/>
              </w:tabs>
              <w:rPr>
                <w:lang w:eastAsia="zh-CN"/>
              </w:rPr>
            </w:pPr>
          </w:p>
        </w:tc>
      </w:tr>
    </w:tbl>
    <w:p w14:paraId="516D4C24" w14:textId="77777777" w:rsidR="001D1E92" w:rsidRDefault="001D1E92" w:rsidP="00615FE7">
      <w:pPr>
        <w:pStyle w:val="BodyText"/>
      </w:pPr>
    </w:p>
    <w:p w14:paraId="690ED5D2" w14:textId="77777777" w:rsidR="001D1E92" w:rsidRPr="0073087A" w:rsidRDefault="001D1E92" w:rsidP="001D1E92">
      <w:pPr>
        <w:pStyle w:val="Caption"/>
        <w:tabs>
          <w:tab w:val="left" w:pos="990"/>
        </w:tabs>
        <w:outlineLvl w:val="0"/>
      </w:pPr>
      <w:bookmarkStart w:id="494" w:name="_Toc163893802"/>
      <w:r>
        <w:t xml:space="preserve">Table </w:t>
      </w:r>
      <w:r w:rsidR="0000006B">
        <w:fldChar w:fldCharType="begin"/>
      </w:r>
      <w:r w:rsidR="0000006B">
        <w:instrText xml:space="preserve"> SEQ Table \* ARABIC </w:instrText>
      </w:r>
      <w:r w:rsidR="0000006B">
        <w:fldChar w:fldCharType="separate"/>
      </w:r>
      <w:r w:rsidR="00D61323">
        <w:t>38</w:t>
      </w:r>
      <w:r w:rsidR="0000006B">
        <w:fldChar w:fldCharType="end"/>
      </w:r>
      <w:r>
        <w:t xml:space="preserve">: </w:t>
      </w:r>
      <w:r w:rsidRPr="007A3CC0">
        <w:rPr>
          <w:rFonts w:cs="Courier New"/>
          <w:bCs/>
        </w:rPr>
        <w:t>Medication Clinical Drug</w:t>
      </w:r>
      <w:r>
        <w:t xml:space="preserve"> Value Set</w:t>
      </w:r>
      <w:bookmarkEnd w:id="49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1D1E92" w:rsidRPr="00AA6C9A" w14:paraId="6BBECDD1" w14:textId="77777777">
        <w:trPr>
          <w:tblHeader/>
        </w:trPr>
        <w:tc>
          <w:tcPr>
            <w:tcW w:w="8640" w:type="dxa"/>
            <w:gridSpan w:val="3"/>
            <w:tcBorders>
              <w:bottom w:val="nil"/>
            </w:tcBorders>
          </w:tcPr>
          <w:p w14:paraId="792DC3D5" w14:textId="77777777" w:rsidR="001D1E92" w:rsidRPr="00171635" w:rsidRDefault="001D1E92" w:rsidP="00A02BA7">
            <w:pPr>
              <w:pStyle w:val="TableText"/>
              <w:tabs>
                <w:tab w:val="left" w:pos="990"/>
              </w:tabs>
              <w:rPr>
                <w:b/>
                <w:lang w:eastAsia="zh-CN"/>
              </w:rPr>
            </w:pPr>
            <w:r w:rsidRPr="00171635">
              <w:rPr>
                <w:lang w:eastAsia="zh-CN"/>
              </w:rPr>
              <w:t xml:space="preserve">Value Set: </w:t>
            </w:r>
            <w:r w:rsidRPr="007A3CC0">
              <w:rPr>
                <w:rFonts w:cs="Courier New"/>
                <w:bCs/>
                <w:color w:val="000000"/>
                <w:lang w:eastAsia="zh-CN"/>
              </w:rPr>
              <w:t>Medication Clinical Drug</w:t>
            </w:r>
            <w:r w:rsidRPr="007A7BE3">
              <w:rPr>
                <w:rFonts w:cs="Courier New"/>
                <w:bCs/>
                <w:color w:val="000000"/>
                <w:lang w:eastAsia="zh-CN"/>
              </w:rPr>
              <w:t xml:space="preserve"> </w:t>
            </w:r>
            <w:r w:rsidRPr="00C72E19">
              <w:rPr>
                <w:rFonts w:cs="Courier New"/>
                <w:bCs/>
                <w:color w:val="000000"/>
                <w:lang w:eastAsia="zh-CN"/>
              </w:rPr>
              <w:t>2.16.840.1.113883.3.88.12.80.17</w:t>
            </w:r>
          </w:p>
        </w:tc>
      </w:tr>
      <w:tr w:rsidR="001D1E92" w:rsidRPr="00AA6C9A" w14:paraId="32BAB8B0" w14:textId="77777777">
        <w:trPr>
          <w:trHeight w:val="279"/>
          <w:tblHeader/>
        </w:trPr>
        <w:tc>
          <w:tcPr>
            <w:tcW w:w="1620" w:type="dxa"/>
            <w:tcBorders>
              <w:top w:val="nil"/>
              <w:bottom w:val="single" w:sz="4" w:space="0" w:color="auto"/>
              <w:right w:val="nil"/>
            </w:tcBorders>
          </w:tcPr>
          <w:p w14:paraId="11EACC7B" w14:textId="77777777" w:rsidR="001D1E92" w:rsidRPr="00AA6C9A" w:rsidRDefault="001D1E92" w:rsidP="00A02BA7">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77B34067" w14:textId="77777777" w:rsidR="001D1E92" w:rsidRPr="00171635" w:rsidRDefault="001D1E92" w:rsidP="00A02BA7">
            <w:pPr>
              <w:pStyle w:val="TableText"/>
              <w:tabs>
                <w:tab w:val="left" w:pos="990"/>
              </w:tabs>
              <w:rPr>
                <w:lang w:eastAsia="zh-CN"/>
              </w:rPr>
            </w:pPr>
            <w:r>
              <w:rPr>
                <w:lang w:eastAsia="zh-CN"/>
              </w:rPr>
              <w:t xml:space="preserve">RxNorm </w:t>
            </w:r>
            <w:r w:rsidRPr="00505494">
              <w:rPr>
                <w:lang w:eastAsia="zh-CN"/>
              </w:rPr>
              <w:t>2.16.840.1.113883.6.88</w:t>
            </w:r>
          </w:p>
        </w:tc>
      </w:tr>
      <w:tr w:rsidR="001D1E92" w:rsidRPr="00AA6C9A" w14:paraId="7025CA3D" w14:textId="77777777">
        <w:trPr>
          <w:trHeight w:val="279"/>
          <w:tblHeader/>
        </w:trPr>
        <w:tc>
          <w:tcPr>
            <w:tcW w:w="1620" w:type="dxa"/>
            <w:tcBorders>
              <w:top w:val="nil"/>
              <w:bottom w:val="single" w:sz="4" w:space="0" w:color="auto"/>
              <w:right w:val="nil"/>
            </w:tcBorders>
          </w:tcPr>
          <w:p w14:paraId="404C08C9" w14:textId="77777777" w:rsidR="001D1E92" w:rsidRPr="00981D77" w:rsidRDefault="001D1E92" w:rsidP="00A02BA7">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3FF9E07C" w14:textId="77777777" w:rsidR="001D1E92" w:rsidRPr="00171635" w:rsidRDefault="001D1E92" w:rsidP="00A02BA7">
            <w:pPr>
              <w:pStyle w:val="TableText"/>
              <w:tabs>
                <w:tab w:val="left" w:pos="990"/>
              </w:tabs>
              <w:rPr>
                <w:lang w:eastAsia="zh-CN"/>
              </w:rPr>
            </w:pPr>
            <w:r>
              <w:rPr>
                <w:lang w:eastAsia="zh-CN"/>
              </w:rPr>
              <w:t>Clinical drug names</w:t>
            </w:r>
          </w:p>
        </w:tc>
      </w:tr>
      <w:tr w:rsidR="001D1E92" w:rsidRPr="00AA6C9A" w14:paraId="6D293189" w14:textId="77777777">
        <w:trPr>
          <w:trHeight w:val="279"/>
          <w:tblHeader/>
        </w:trPr>
        <w:tc>
          <w:tcPr>
            <w:tcW w:w="1620" w:type="dxa"/>
            <w:tcBorders>
              <w:top w:val="nil"/>
              <w:bottom w:val="single" w:sz="4" w:space="0" w:color="auto"/>
              <w:right w:val="nil"/>
            </w:tcBorders>
          </w:tcPr>
          <w:p w14:paraId="74CC7427" w14:textId="77777777" w:rsidR="001D1E92" w:rsidRPr="00981D77" w:rsidRDefault="001D1E92" w:rsidP="00A02BA7">
            <w:pPr>
              <w:pStyle w:val="TableText"/>
              <w:tabs>
                <w:tab w:val="left" w:pos="990"/>
              </w:tabs>
              <w:rPr>
                <w:lang w:eastAsia="zh-CN"/>
              </w:rPr>
            </w:pPr>
          </w:p>
        </w:tc>
        <w:tc>
          <w:tcPr>
            <w:tcW w:w="7020" w:type="dxa"/>
            <w:gridSpan w:val="2"/>
            <w:tcBorders>
              <w:top w:val="nil"/>
              <w:left w:val="nil"/>
              <w:bottom w:val="single" w:sz="4" w:space="0" w:color="auto"/>
            </w:tcBorders>
            <w:tcMar>
              <w:left w:w="0" w:type="dxa"/>
              <w:right w:w="115" w:type="dxa"/>
            </w:tcMar>
          </w:tcPr>
          <w:p w14:paraId="6290EEE2" w14:textId="77777777" w:rsidR="001D1E92" w:rsidRPr="00171635" w:rsidRDefault="001D1E92" w:rsidP="00A02BA7">
            <w:pPr>
              <w:pStyle w:val="TableText"/>
              <w:tabs>
                <w:tab w:val="left" w:pos="990"/>
              </w:tabs>
              <w:rPr>
                <w:lang w:eastAsia="zh-CN"/>
              </w:rPr>
            </w:pPr>
            <w:r>
              <w:rPr>
                <w:lang w:eastAsia="zh-CN"/>
              </w:rPr>
              <w:t>Example of Codes for reference</w:t>
            </w:r>
          </w:p>
        </w:tc>
      </w:tr>
      <w:tr w:rsidR="001D1E92" w:rsidRPr="00AA6C9A" w14:paraId="39C3FCF2" w14:textId="77777777">
        <w:trPr>
          <w:trHeight w:val="368"/>
          <w:tblHeader/>
        </w:trPr>
        <w:tc>
          <w:tcPr>
            <w:tcW w:w="1620" w:type="dxa"/>
            <w:shd w:val="clear" w:color="auto" w:fill="E6E6E6"/>
          </w:tcPr>
          <w:p w14:paraId="605E4203" w14:textId="77777777" w:rsidR="001D1E92" w:rsidRPr="00505494" w:rsidRDefault="001D1E92" w:rsidP="00A02BA7">
            <w:pPr>
              <w:pStyle w:val="TableHead"/>
              <w:tabs>
                <w:tab w:val="left" w:pos="990"/>
              </w:tabs>
              <w:rPr>
                <w:lang w:eastAsia="zh-CN"/>
              </w:rPr>
            </w:pPr>
            <w:r w:rsidRPr="00505494">
              <w:rPr>
                <w:lang w:eastAsia="zh-CN"/>
              </w:rPr>
              <w:t>Code</w:t>
            </w:r>
          </w:p>
        </w:tc>
        <w:tc>
          <w:tcPr>
            <w:tcW w:w="3330" w:type="dxa"/>
            <w:shd w:val="clear" w:color="auto" w:fill="E6E6E6"/>
          </w:tcPr>
          <w:p w14:paraId="1B176700" w14:textId="77777777" w:rsidR="001D1E92" w:rsidRPr="00505494" w:rsidRDefault="001D1E92" w:rsidP="00A02BA7">
            <w:pPr>
              <w:pStyle w:val="TableHead"/>
              <w:tabs>
                <w:tab w:val="left" w:pos="990"/>
              </w:tabs>
              <w:rPr>
                <w:lang w:eastAsia="zh-CN"/>
              </w:rPr>
            </w:pPr>
            <w:r w:rsidRPr="00505494">
              <w:rPr>
                <w:lang w:eastAsia="zh-CN"/>
              </w:rPr>
              <w:t>Code System</w:t>
            </w:r>
          </w:p>
        </w:tc>
        <w:tc>
          <w:tcPr>
            <w:tcW w:w="3690" w:type="dxa"/>
            <w:shd w:val="clear" w:color="auto" w:fill="E6E6E6"/>
          </w:tcPr>
          <w:p w14:paraId="6BD732C7" w14:textId="77777777" w:rsidR="001D1E92" w:rsidRPr="00505494" w:rsidRDefault="001D1E92" w:rsidP="00A02BA7">
            <w:pPr>
              <w:pStyle w:val="TableHead"/>
              <w:tabs>
                <w:tab w:val="left" w:pos="990"/>
              </w:tabs>
              <w:rPr>
                <w:lang w:eastAsia="zh-CN"/>
              </w:rPr>
            </w:pPr>
            <w:r w:rsidRPr="00505494">
              <w:rPr>
                <w:lang w:eastAsia="zh-CN"/>
              </w:rPr>
              <w:t>Print Name</w:t>
            </w:r>
          </w:p>
        </w:tc>
      </w:tr>
      <w:tr w:rsidR="001D1E92" w:rsidRPr="00AA6C9A" w14:paraId="065DE7CD" w14:textId="77777777">
        <w:tc>
          <w:tcPr>
            <w:tcW w:w="1620" w:type="dxa"/>
            <w:vAlign w:val="bottom"/>
          </w:tcPr>
          <w:p w14:paraId="2ECBA51C" w14:textId="77777777" w:rsidR="001D1E92" w:rsidRPr="00AA6C9A" w:rsidRDefault="001D1E92" w:rsidP="00A02BA7">
            <w:pPr>
              <w:pStyle w:val="TableText"/>
              <w:tabs>
                <w:tab w:val="left" w:pos="990"/>
              </w:tabs>
              <w:rPr>
                <w:lang w:eastAsia="zh-CN"/>
              </w:rPr>
            </w:pPr>
            <w:r w:rsidRPr="0035041D">
              <w:rPr>
                <w:lang w:eastAsia="zh-CN"/>
              </w:rPr>
              <w:t>313850</w:t>
            </w:r>
          </w:p>
        </w:tc>
        <w:tc>
          <w:tcPr>
            <w:tcW w:w="3330" w:type="dxa"/>
            <w:vAlign w:val="bottom"/>
          </w:tcPr>
          <w:p w14:paraId="5589EACD" w14:textId="77777777" w:rsidR="001D1E92" w:rsidRPr="00171635" w:rsidRDefault="001D1E92" w:rsidP="00A02BA7">
            <w:pPr>
              <w:pStyle w:val="TableText"/>
              <w:tabs>
                <w:tab w:val="left" w:pos="990"/>
              </w:tabs>
              <w:rPr>
                <w:lang w:eastAsia="zh-CN"/>
              </w:rPr>
            </w:pPr>
            <w:r>
              <w:rPr>
                <w:lang w:eastAsia="zh-CN"/>
              </w:rPr>
              <w:t>RxNorm</w:t>
            </w:r>
          </w:p>
        </w:tc>
        <w:tc>
          <w:tcPr>
            <w:tcW w:w="3690" w:type="dxa"/>
            <w:vAlign w:val="bottom"/>
          </w:tcPr>
          <w:p w14:paraId="2701AD31" w14:textId="77777777" w:rsidR="001D1E92" w:rsidRPr="00AA6C9A" w:rsidRDefault="001D1E92" w:rsidP="00A02BA7">
            <w:pPr>
              <w:pStyle w:val="TableText"/>
              <w:tabs>
                <w:tab w:val="left" w:pos="990"/>
              </w:tabs>
              <w:rPr>
                <w:lang w:eastAsia="zh-CN"/>
              </w:rPr>
            </w:pPr>
            <w:r w:rsidRPr="00C3539E">
              <w:rPr>
                <w:lang w:eastAsia="zh-CN"/>
              </w:rPr>
              <w:t>Amoxicillin 40 MG/ML Oral Suspension</w:t>
            </w:r>
          </w:p>
        </w:tc>
      </w:tr>
      <w:tr w:rsidR="001D1E92" w:rsidRPr="00AA6C9A" w14:paraId="25BBC802" w14:textId="77777777">
        <w:tc>
          <w:tcPr>
            <w:tcW w:w="1620" w:type="dxa"/>
            <w:vAlign w:val="bottom"/>
          </w:tcPr>
          <w:p w14:paraId="5B926363" w14:textId="77777777" w:rsidR="001D1E92" w:rsidRPr="00AA6C9A" w:rsidRDefault="001D1E92" w:rsidP="00A02BA7">
            <w:pPr>
              <w:pStyle w:val="TableText"/>
              <w:tabs>
                <w:tab w:val="left" w:pos="990"/>
              </w:tabs>
              <w:rPr>
                <w:lang w:eastAsia="zh-CN"/>
              </w:rPr>
            </w:pPr>
            <w:r w:rsidRPr="00C3539E">
              <w:rPr>
                <w:lang w:eastAsia="zh-CN"/>
              </w:rPr>
              <w:t>856448</w:t>
            </w:r>
          </w:p>
        </w:tc>
        <w:tc>
          <w:tcPr>
            <w:tcW w:w="3330" w:type="dxa"/>
            <w:vAlign w:val="bottom"/>
          </w:tcPr>
          <w:p w14:paraId="19FBA47C" w14:textId="77777777" w:rsidR="001D1E92" w:rsidRPr="00171635" w:rsidRDefault="001D1E92" w:rsidP="00A02BA7">
            <w:pPr>
              <w:pStyle w:val="TableText"/>
              <w:tabs>
                <w:tab w:val="left" w:pos="990"/>
              </w:tabs>
              <w:rPr>
                <w:lang w:eastAsia="zh-CN"/>
              </w:rPr>
            </w:pPr>
            <w:r>
              <w:rPr>
                <w:lang w:eastAsia="zh-CN"/>
              </w:rPr>
              <w:t>RxNorm</w:t>
            </w:r>
          </w:p>
        </w:tc>
        <w:tc>
          <w:tcPr>
            <w:tcW w:w="3690" w:type="dxa"/>
            <w:vAlign w:val="bottom"/>
          </w:tcPr>
          <w:p w14:paraId="65E1E284" w14:textId="77777777" w:rsidR="001D1E92" w:rsidRPr="00AA6C9A" w:rsidRDefault="001D1E92" w:rsidP="00A02BA7">
            <w:pPr>
              <w:pStyle w:val="TableText"/>
              <w:tabs>
                <w:tab w:val="left" w:pos="990"/>
              </w:tabs>
              <w:rPr>
                <w:lang w:eastAsia="zh-CN"/>
              </w:rPr>
            </w:pPr>
            <w:r w:rsidRPr="00C3539E">
              <w:rPr>
                <w:lang w:eastAsia="zh-CN"/>
              </w:rPr>
              <w:t>Propranolol Hydrochloride 10 MG Oral Tablet</w:t>
            </w:r>
          </w:p>
        </w:tc>
      </w:tr>
      <w:tr w:rsidR="001D1E92" w:rsidRPr="00AA6C9A" w14:paraId="16706D94" w14:textId="77777777">
        <w:tc>
          <w:tcPr>
            <w:tcW w:w="1620" w:type="dxa"/>
            <w:vAlign w:val="bottom"/>
          </w:tcPr>
          <w:p w14:paraId="2FF4B757" w14:textId="77777777" w:rsidR="001D1E92" w:rsidRPr="00AA6C9A" w:rsidRDefault="001D1E92" w:rsidP="00A02BA7">
            <w:pPr>
              <w:pStyle w:val="TableText"/>
              <w:tabs>
                <w:tab w:val="left" w:pos="990"/>
              </w:tabs>
              <w:rPr>
                <w:lang w:eastAsia="zh-CN"/>
              </w:rPr>
            </w:pPr>
            <w:r w:rsidRPr="00C3539E">
              <w:rPr>
                <w:lang w:eastAsia="zh-CN"/>
              </w:rPr>
              <w:t>197589</w:t>
            </w:r>
          </w:p>
        </w:tc>
        <w:tc>
          <w:tcPr>
            <w:tcW w:w="3330" w:type="dxa"/>
            <w:vAlign w:val="bottom"/>
          </w:tcPr>
          <w:p w14:paraId="5A2A4A70" w14:textId="77777777" w:rsidR="001D1E92" w:rsidRPr="00171635" w:rsidRDefault="001D1E92" w:rsidP="00A02BA7">
            <w:pPr>
              <w:pStyle w:val="TableText"/>
              <w:tabs>
                <w:tab w:val="left" w:pos="990"/>
              </w:tabs>
              <w:rPr>
                <w:lang w:eastAsia="zh-CN"/>
              </w:rPr>
            </w:pPr>
            <w:r>
              <w:rPr>
                <w:lang w:eastAsia="zh-CN"/>
              </w:rPr>
              <w:t>RxNorm</w:t>
            </w:r>
          </w:p>
        </w:tc>
        <w:tc>
          <w:tcPr>
            <w:tcW w:w="3690" w:type="dxa"/>
            <w:vAlign w:val="bottom"/>
          </w:tcPr>
          <w:p w14:paraId="23768F9E" w14:textId="77777777" w:rsidR="001D1E92" w:rsidRPr="00AA6C9A" w:rsidRDefault="001D1E92" w:rsidP="00A02BA7">
            <w:pPr>
              <w:pStyle w:val="TableText"/>
              <w:tabs>
                <w:tab w:val="left" w:pos="990"/>
              </w:tabs>
              <w:rPr>
                <w:lang w:eastAsia="zh-CN"/>
              </w:rPr>
            </w:pPr>
            <w:r w:rsidRPr="00C3539E">
              <w:rPr>
                <w:lang w:eastAsia="zh-CN"/>
              </w:rPr>
              <w:t>Diazepam 10 MG Oral Tablet</w:t>
            </w:r>
          </w:p>
        </w:tc>
      </w:tr>
      <w:tr w:rsidR="001D1E92" w:rsidRPr="00AA6C9A" w14:paraId="71487823" w14:textId="77777777">
        <w:tc>
          <w:tcPr>
            <w:tcW w:w="1620" w:type="dxa"/>
            <w:vAlign w:val="bottom"/>
          </w:tcPr>
          <w:p w14:paraId="72287DAF" w14:textId="77777777" w:rsidR="001D1E92" w:rsidRPr="00AA6C9A" w:rsidRDefault="001D1E92" w:rsidP="00A02BA7">
            <w:pPr>
              <w:pStyle w:val="TableText"/>
              <w:tabs>
                <w:tab w:val="left" w:pos="990"/>
              </w:tabs>
              <w:rPr>
                <w:lang w:eastAsia="zh-CN"/>
              </w:rPr>
            </w:pPr>
            <w:r>
              <w:rPr>
                <w:lang w:eastAsia="zh-CN"/>
              </w:rPr>
              <w:t>…</w:t>
            </w:r>
          </w:p>
        </w:tc>
        <w:tc>
          <w:tcPr>
            <w:tcW w:w="3330" w:type="dxa"/>
            <w:vAlign w:val="bottom"/>
          </w:tcPr>
          <w:p w14:paraId="166AA840" w14:textId="77777777" w:rsidR="001D1E92" w:rsidRPr="00171635" w:rsidRDefault="001D1E92" w:rsidP="00A02BA7">
            <w:pPr>
              <w:pStyle w:val="TableText"/>
              <w:tabs>
                <w:tab w:val="left" w:pos="990"/>
              </w:tabs>
              <w:rPr>
                <w:lang w:eastAsia="zh-CN"/>
              </w:rPr>
            </w:pPr>
          </w:p>
        </w:tc>
        <w:tc>
          <w:tcPr>
            <w:tcW w:w="3690" w:type="dxa"/>
            <w:vAlign w:val="bottom"/>
          </w:tcPr>
          <w:p w14:paraId="14C55487" w14:textId="77777777" w:rsidR="001D1E92" w:rsidRPr="00AA6C9A" w:rsidRDefault="001D1E92" w:rsidP="00A02BA7">
            <w:pPr>
              <w:pStyle w:val="TableText"/>
              <w:tabs>
                <w:tab w:val="left" w:pos="990"/>
              </w:tabs>
              <w:rPr>
                <w:lang w:eastAsia="zh-CN"/>
              </w:rPr>
            </w:pPr>
          </w:p>
        </w:tc>
      </w:tr>
    </w:tbl>
    <w:p w14:paraId="0435C04B" w14:textId="77777777" w:rsidR="00067279" w:rsidRDefault="00067279" w:rsidP="00615FE7">
      <w:pPr>
        <w:pStyle w:val="BodyText"/>
      </w:pPr>
    </w:p>
    <w:p w14:paraId="1D1EAE2D" w14:textId="77777777" w:rsidR="00067279" w:rsidRPr="0073087A" w:rsidRDefault="00067279" w:rsidP="00067279">
      <w:pPr>
        <w:pStyle w:val="Caption"/>
        <w:tabs>
          <w:tab w:val="left" w:pos="990"/>
        </w:tabs>
      </w:pPr>
      <w:bookmarkStart w:id="495" w:name="_Toc163893803"/>
      <w:r>
        <w:lastRenderedPageBreak/>
        <w:t xml:space="preserve">Table </w:t>
      </w:r>
      <w:r w:rsidR="0000006B">
        <w:fldChar w:fldCharType="begin"/>
      </w:r>
      <w:r w:rsidR="0000006B">
        <w:instrText xml:space="preserve"> SEQ Table \* ARABIC </w:instrText>
      </w:r>
      <w:r w:rsidR="0000006B">
        <w:fldChar w:fldCharType="separate"/>
      </w:r>
      <w:r w:rsidR="00D61323">
        <w:t>39</w:t>
      </w:r>
      <w:r w:rsidR="0000006B">
        <w:fldChar w:fldCharType="end"/>
      </w:r>
      <w:r>
        <w:t xml:space="preserve">: </w:t>
      </w:r>
      <w:r w:rsidRPr="007A3CC0">
        <w:rPr>
          <w:rFonts w:cs="Courier New"/>
          <w:bCs/>
        </w:rPr>
        <w:t>Ingredient Name</w:t>
      </w:r>
      <w:r>
        <w:rPr>
          <w:rFonts w:cs="Courier New"/>
          <w:bCs/>
        </w:rPr>
        <w:t xml:space="preserve"> </w:t>
      </w:r>
      <w:r>
        <w:t>Value Set</w:t>
      </w:r>
      <w:bookmarkEnd w:id="495"/>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067279" w:rsidRPr="00AA6C9A" w14:paraId="2D12D2D9" w14:textId="77777777">
        <w:trPr>
          <w:tblHeader/>
        </w:trPr>
        <w:tc>
          <w:tcPr>
            <w:tcW w:w="8640" w:type="dxa"/>
            <w:gridSpan w:val="3"/>
            <w:tcBorders>
              <w:bottom w:val="nil"/>
            </w:tcBorders>
          </w:tcPr>
          <w:p w14:paraId="3D0CBF47" w14:textId="77777777" w:rsidR="00067279" w:rsidRPr="00171635" w:rsidRDefault="00067279" w:rsidP="00A02BA7">
            <w:pPr>
              <w:pStyle w:val="TableText"/>
              <w:tabs>
                <w:tab w:val="left" w:pos="990"/>
              </w:tabs>
              <w:rPr>
                <w:b/>
                <w:lang w:eastAsia="zh-CN"/>
              </w:rPr>
            </w:pPr>
            <w:r w:rsidRPr="00171635">
              <w:rPr>
                <w:lang w:eastAsia="zh-CN"/>
              </w:rPr>
              <w:t xml:space="preserve">Value Set: </w:t>
            </w:r>
            <w:r w:rsidRPr="007A3CC0">
              <w:rPr>
                <w:rFonts w:cs="Courier New"/>
                <w:bCs/>
                <w:color w:val="000000"/>
                <w:lang w:eastAsia="zh-CN"/>
              </w:rPr>
              <w:t>In</w:t>
            </w:r>
            <w:r>
              <w:rPr>
                <w:rFonts w:cs="Courier New"/>
                <w:bCs/>
                <w:color w:val="000000"/>
                <w:lang w:eastAsia="zh-CN"/>
              </w:rPr>
              <w:t xml:space="preserve">gredient Name </w:t>
            </w:r>
            <w:r w:rsidRPr="007A3CC0">
              <w:rPr>
                <w:rFonts w:cs="Courier New"/>
                <w:bCs/>
                <w:color w:val="000000"/>
                <w:lang w:eastAsia="zh-CN"/>
              </w:rPr>
              <w:t>2.16.840.1.113883.3.88.12.80.20</w:t>
            </w:r>
          </w:p>
        </w:tc>
      </w:tr>
      <w:tr w:rsidR="00067279" w:rsidRPr="00AA6C9A" w14:paraId="55B68974" w14:textId="77777777">
        <w:trPr>
          <w:trHeight w:val="279"/>
          <w:tblHeader/>
        </w:trPr>
        <w:tc>
          <w:tcPr>
            <w:tcW w:w="1620" w:type="dxa"/>
            <w:tcBorders>
              <w:top w:val="nil"/>
              <w:bottom w:val="single" w:sz="4" w:space="0" w:color="auto"/>
              <w:right w:val="nil"/>
            </w:tcBorders>
          </w:tcPr>
          <w:p w14:paraId="462F9052" w14:textId="77777777" w:rsidR="00067279" w:rsidRPr="00AA6C9A" w:rsidRDefault="00067279" w:rsidP="00A02BA7">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29C06A30" w14:textId="77777777" w:rsidR="00067279" w:rsidRPr="00171635" w:rsidRDefault="00067279" w:rsidP="00A02BA7">
            <w:pPr>
              <w:pStyle w:val="TableText"/>
              <w:tabs>
                <w:tab w:val="left" w:pos="990"/>
              </w:tabs>
              <w:rPr>
                <w:lang w:eastAsia="zh-CN"/>
              </w:rPr>
            </w:pPr>
            <w:r>
              <w:rPr>
                <w:lang w:eastAsia="zh-CN"/>
              </w:rPr>
              <w:t xml:space="preserve">Unique Ingredient Identifier (UNII) </w:t>
            </w:r>
            <w:r w:rsidRPr="0032264D">
              <w:rPr>
                <w:lang w:eastAsia="zh-CN"/>
              </w:rPr>
              <w:t>2.16.840.1.113883.4.9</w:t>
            </w:r>
          </w:p>
        </w:tc>
      </w:tr>
      <w:tr w:rsidR="00067279" w:rsidRPr="00AA6C9A" w14:paraId="2F8A4ED8" w14:textId="77777777">
        <w:trPr>
          <w:trHeight w:val="279"/>
          <w:tblHeader/>
        </w:trPr>
        <w:tc>
          <w:tcPr>
            <w:tcW w:w="1620" w:type="dxa"/>
            <w:tcBorders>
              <w:top w:val="nil"/>
              <w:bottom w:val="single" w:sz="4" w:space="0" w:color="auto"/>
              <w:right w:val="nil"/>
            </w:tcBorders>
          </w:tcPr>
          <w:p w14:paraId="56C4150F" w14:textId="77777777" w:rsidR="00067279" w:rsidRPr="00981D77" w:rsidRDefault="00067279" w:rsidP="00A02BA7">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3B68CC32" w14:textId="77777777" w:rsidR="00067279" w:rsidRDefault="00067279" w:rsidP="00A02BA7">
            <w:pPr>
              <w:pStyle w:val="TableText"/>
              <w:tabs>
                <w:tab w:val="left" w:pos="990"/>
              </w:tabs>
              <w:rPr>
                <w:lang w:eastAsia="zh-CN"/>
              </w:rPr>
            </w:pPr>
            <w:r>
              <w:rPr>
                <w:lang w:eastAsia="zh-CN"/>
              </w:rPr>
              <w:t>Unique identifiers for active drug ingredients.</w:t>
            </w:r>
          </w:p>
          <w:p w14:paraId="3E6E7BA5" w14:textId="77777777" w:rsidR="00067279" w:rsidRPr="00171635" w:rsidRDefault="00D61323" w:rsidP="00A02BA7">
            <w:pPr>
              <w:pStyle w:val="TableText"/>
              <w:tabs>
                <w:tab w:val="left" w:pos="990"/>
              </w:tabs>
              <w:rPr>
                <w:lang w:eastAsia="zh-CN"/>
              </w:rPr>
            </w:pPr>
            <w:hyperlink r:id="rId62" w:history="1">
              <w:r w:rsidR="00067279" w:rsidRPr="00870D5E">
                <w:rPr>
                  <w:rStyle w:val="Hyperlink"/>
                  <w:color w:val="0000FF"/>
                </w:rPr>
                <w:t>http://www.fda.gov/ForIndustry/DataStandards/StructuredProductLabeling/ucm162523.htm</w:t>
              </w:r>
            </w:hyperlink>
          </w:p>
        </w:tc>
      </w:tr>
      <w:tr w:rsidR="00067279" w:rsidRPr="00AA6C9A" w14:paraId="45E33A27" w14:textId="77777777">
        <w:trPr>
          <w:trHeight w:val="279"/>
          <w:tblHeader/>
        </w:trPr>
        <w:tc>
          <w:tcPr>
            <w:tcW w:w="1620" w:type="dxa"/>
            <w:tcBorders>
              <w:top w:val="nil"/>
              <w:bottom w:val="single" w:sz="4" w:space="0" w:color="auto"/>
              <w:right w:val="nil"/>
            </w:tcBorders>
          </w:tcPr>
          <w:p w14:paraId="67FF8F81" w14:textId="77777777" w:rsidR="00067279" w:rsidRDefault="00067279" w:rsidP="00A02BA7">
            <w:pPr>
              <w:pStyle w:val="TableText"/>
              <w:tabs>
                <w:tab w:val="left" w:pos="990"/>
              </w:tabs>
              <w:rPr>
                <w:lang w:eastAsia="zh-CN"/>
              </w:rPr>
            </w:pPr>
          </w:p>
        </w:tc>
        <w:tc>
          <w:tcPr>
            <w:tcW w:w="7020" w:type="dxa"/>
            <w:gridSpan w:val="2"/>
            <w:tcBorders>
              <w:top w:val="nil"/>
              <w:left w:val="nil"/>
              <w:bottom w:val="single" w:sz="4" w:space="0" w:color="auto"/>
            </w:tcBorders>
            <w:tcMar>
              <w:left w:w="0" w:type="dxa"/>
              <w:right w:w="115" w:type="dxa"/>
            </w:tcMar>
          </w:tcPr>
          <w:p w14:paraId="52313C4D" w14:textId="77777777" w:rsidR="00067279" w:rsidRDefault="00067279" w:rsidP="00A02BA7">
            <w:pPr>
              <w:pStyle w:val="TableText"/>
              <w:tabs>
                <w:tab w:val="left" w:pos="990"/>
              </w:tabs>
              <w:rPr>
                <w:lang w:eastAsia="zh-CN"/>
              </w:rPr>
            </w:pPr>
            <w:r>
              <w:rPr>
                <w:lang w:eastAsia="zh-CN"/>
              </w:rPr>
              <w:t>Example of Codes for reference</w:t>
            </w:r>
          </w:p>
        </w:tc>
      </w:tr>
      <w:tr w:rsidR="00067279" w:rsidRPr="00AA6C9A" w14:paraId="0BBF206F" w14:textId="77777777">
        <w:trPr>
          <w:trHeight w:val="368"/>
          <w:tblHeader/>
        </w:trPr>
        <w:tc>
          <w:tcPr>
            <w:tcW w:w="1620" w:type="dxa"/>
            <w:shd w:val="clear" w:color="auto" w:fill="E6E6E6"/>
          </w:tcPr>
          <w:p w14:paraId="393ABE63" w14:textId="77777777" w:rsidR="00067279" w:rsidRPr="0032264D" w:rsidRDefault="00067279" w:rsidP="00A02BA7">
            <w:pPr>
              <w:pStyle w:val="TableHead"/>
              <w:tabs>
                <w:tab w:val="left" w:pos="990"/>
              </w:tabs>
              <w:rPr>
                <w:lang w:eastAsia="zh-CN"/>
              </w:rPr>
            </w:pPr>
            <w:r w:rsidRPr="0032264D">
              <w:rPr>
                <w:lang w:eastAsia="zh-CN"/>
              </w:rPr>
              <w:t>Code</w:t>
            </w:r>
          </w:p>
        </w:tc>
        <w:tc>
          <w:tcPr>
            <w:tcW w:w="3330" w:type="dxa"/>
            <w:shd w:val="clear" w:color="auto" w:fill="E6E6E6"/>
          </w:tcPr>
          <w:p w14:paraId="1DA6BC1A" w14:textId="77777777" w:rsidR="00067279" w:rsidRPr="0032264D" w:rsidRDefault="00067279" w:rsidP="00A02BA7">
            <w:pPr>
              <w:pStyle w:val="TableHead"/>
              <w:tabs>
                <w:tab w:val="left" w:pos="990"/>
              </w:tabs>
              <w:rPr>
                <w:lang w:eastAsia="zh-CN"/>
              </w:rPr>
            </w:pPr>
            <w:r w:rsidRPr="0032264D">
              <w:rPr>
                <w:lang w:eastAsia="zh-CN"/>
              </w:rPr>
              <w:t>Code System</w:t>
            </w:r>
          </w:p>
        </w:tc>
        <w:tc>
          <w:tcPr>
            <w:tcW w:w="3690" w:type="dxa"/>
            <w:shd w:val="clear" w:color="auto" w:fill="E6E6E6"/>
          </w:tcPr>
          <w:p w14:paraId="208AE6A6" w14:textId="77777777" w:rsidR="00067279" w:rsidRPr="0032264D" w:rsidRDefault="00067279" w:rsidP="00A02BA7">
            <w:pPr>
              <w:pStyle w:val="TableHead"/>
              <w:tabs>
                <w:tab w:val="left" w:pos="990"/>
              </w:tabs>
              <w:rPr>
                <w:lang w:eastAsia="zh-CN"/>
              </w:rPr>
            </w:pPr>
            <w:r w:rsidRPr="0032264D">
              <w:rPr>
                <w:lang w:eastAsia="zh-CN"/>
              </w:rPr>
              <w:t>Print Name</w:t>
            </w:r>
          </w:p>
        </w:tc>
      </w:tr>
      <w:tr w:rsidR="00067279" w:rsidRPr="00AA6C9A" w14:paraId="03A73657" w14:textId="77777777">
        <w:tc>
          <w:tcPr>
            <w:tcW w:w="1620" w:type="dxa"/>
            <w:vAlign w:val="bottom"/>
          </w:tcPr>
          <w:p w14:paraId="3E4C09A8" w14:textId="77777777" w:rsidR="00067279" w:rsidRPr="00AA6C9A" w:rsidRDefault="00067279" w:rsidP="00A02BA7">
            <w:pPr>
              <w:pStyle w:val="TableText"/>
              <w:tabs>
                <w:tab w:val="left" w:pos="990"/>
              </w:tabs>
              <w:rPr>
                <w:lang w:eastAsia="zh-CN"/>
              </w:rPr>
            </w:pPr>
            <w:r w:rsidRPr="00205A09">
              <w:rPr>
                <w:lang w:eastAsia="zh-CN"/>
              </w:rPr>
              <w:t>OLT4M28U3Z</w:t>
            </w:r>
          </w:p>
        </w:tc>
        <w:tc>
          <w:tcPr>
            <w:tcW w:w="3330" w:type="dxa"/>
            <w:vAlign w:val="bottom"/>
          </w:tcPr>
          <w:p w14:paraId="061B48E1" w14:textId="77777777" w:rsidR="00067279" w:rsidRPr="00171635" w:rsidRDefault="00067279" w:rsidP="00A02BA7">
            <w:pPr>
              <w:pStyle w:val="TableText"/>
              <w:tabs>
                <w:tab w:val="left" w:pos="990"/>
              </w:tabs>
              <w:rPr>
                <w:lang w:eastAsia="zh-CN"/>
              </w:rPr>
            </w:pPr>
            <w:r>
              <w:rPr>
                <w:lang w:eastAsia="zh-CN"/>
              </w:rPr>
              <w:t>UNII</w:t>
            </w:r>
          </w:p>
        </w:tc>
        <w:tc>
          <w:tcPr>
            <w:tcW w:w="3690" w:type="dxa"/>
            <w:vAlign w:val="bottom"/>
          </w:tcPr>
          <w:p w14:paraId="5FC780DB" w14:textId="77777777" w:rsidR="00067279" w:rsidRPr="00AA6C9A" w:rsidRDefault="00067279" w:rsidP="00A02BA7">
            <w:pPr>
              <w:pStyle w:val="TableText"/>
              <w:tabs>
                <w:tab w:val="left" w:pos="990"/>
              </w:tabs>
              <w:rPr>
                <w:lang w:eastAsia="zh-CN"/>
              </w:rPr>
            </w:pPr>
            <w:r w:rsidRPr="00205A09">
              <w:rPr>
                <w:lang w:eastAsia="zh-CN"/>
              </w:rPr>
              <w:t>((3-TRIFLUOROMETHYL)PHENYL)METHYL-PHOSPHONIC ACID</w:t>
            </w:r>
          </w:p>
        </w:tc>
      </w:tr>
      <w:tr w:rsidR="00067279" w:rsidRPr="00AA6C9A" w14:paraId="55BF9AD8" w14:textId="77777777">
        <w:tc>
          <w:tcPr>
            <w:tcW w:w="1620" w:type="dxa"/>
            <w:vAlign w:val="bottom"/>
          </w:tcPr>
          <w:p w14:paraId="40DC66D8" w14:textId="77777777" w:rsidR="00067279" w:rsidRPr="00AA6C9A" w:rsidRDefault="00067279" w:rsidP="00A02BA7">
            <w:pPr>
              <w:pStyle w:val="TableText"/>
              <w:tabs>
                <w:tab w:val="left" w:pos="990"/>
              </w:tabs>
              <w:rPr>
                <w:lang w:eastAsia="zh-CN"/>
              </w:rPr>
            </w:pPr>
            <w:r w:rsidRPr="00205A09">
              <w:rPr>
                <w:lang w:eastAsia="zh-CN"/>
              </w:rPr>
              <w:t>L0VRY82PKO</w:t>
            </w:r>
          </w:p>
        </w:tc>
        <w:tc>
          <w:tcPr>
            <w:tcW w:w="3330" w:type="dxa"/>
            <w:vAlign w:val="bottom"/>
          </w:tcPr>
          <w:p w14:paraId="626251FF" w14:textId="77777777" w:rsidR="00067279" w:rsidRDefault="00067279" w:rsidP="00A02BA7">
            <w:pPr>
              <w:pStyle w:val="TableText"/>
              <w:tabs>
                <w:tab w:val="left" w:pos="990"/>
              </w:tabs>
              <w:rPr>
                <w:lang w:eastAsia="zh-CN"/>
              </w:rPr>
            </w:pPr>
            <w:r>
              <w:rPr>
                <w:lang w:eastAsia="zh-CN"/>
              </w:rPr>
              <w:t>UNII</w:t>
            </w:r>
          </w:p>
        </w:tc>
        <w:tc>
          <w:tcPr>
            <w:tcW w:w="3690" w:type="dxa"/>
            <w:vAlign w:val="bottom"/>
          </w:tcPr>
          <w:p w14:paraId="70F08232" w14:textId="77777777" w:rsidR="00067279" w:rsidRPr="00AA6C9A" w:rsidRDefault="00067279" w:rsidP="00A02BA7">
            <w:pPr>
              <w:pStyle w:val="TableText"/>
              <w:tabs>
                <w:tab w:val="left" w:pos="990"/>
              </w:tabs>
              <w:rPr>
                <w:lang w:eastAsia="zh-CN"/>
              </w:rPr>
            </w:pPr>
            <w:r w:rsidRPr="00205A09">
              <w:rPr>
                <w:lang w:eastAsia="zh-CN"/>
              </w:rPr>
              <w:t>CYCLOHEXENE, 4-[(1Z)-1,5-DIMETHYL-1,4-HEXADIEN-1-YL]-1-METHYL-</w:t>
            </w:r>
          </w:p>
        </w:tc>
      </w:tr>
      <w:tr w:rsidR="00067279" w:rsidRPr="00AA6C9A" w14:paraId="1F887E43" w14:textId="77777777">
        <w:tc>
          <w:tcPr>
            <w:tcW w:w="1620" w:type="dxa"/>
            <w:vAlign w:val="bottom"/>
          </w:tcPr>
          <w:p w14:paraId="32A432DA" w14:textId="77777777" w:rsidR="00067279" w:rsidRPr="00AA6C9A" w:rsidRDefault="00067279" w:rsidP="00A02BA7">
            <w:pPr>
              <w:pStyle w:val="TableText"/>
              <w:tabs>
                <w:tab w:val="left" w:pos="990"/>
              </w:tabs>
              <w:rPr>
                <w:lang w:eastAsia="zh-CN"/>
              </w:rPr>
            </w:pPr>
            <w:r w:rsidRPr="00205A09">
              <w:rPr>
                <w:lang w:eastAsia="zh-CN"/>
              </w:rPr>
              <w:t>62H4W26906</w:t>
            </w:r>
          </w:p>
        </w:tc>
        <w:tc>
          <w:tcPr>
            <w:tcW w:w="3330" w:type="dxa"/>
            <w:vAlign w:val="bottom"/>
          </w:tcPr>
          <w:p w14:paraId="603F9BA0" w14:textId="77777777" w:rsidR="00067279" w:rsidRDefault="00067279" w:rsidP="00A02BA7">
            <w:pPr>
              <w:pStyle w:val="TableText"/>
              <w:tabs>
                <w:tab w:val="left" w:pos="990"/>
              </w:tabs>
              <w:rPr>
                <w:lang w:eastAsia="zh-CN"/>
              </w:rPr>
            </w:pPr>
            <w:r>
              <w:rPr>
                <w:lang w:eastAsia="zh-CN"/>
              </w:rPr>
              <w:t>UNII</w:t>
            </w:r>
          </w:p>
        </w:tc>
        <w:tc>
          <w:tcPr>
            <w:tcW w:w="3690" w:type="dxa"/>
            <w:vAlign w:val="bottom"/>
          </w:tcPr>
          <w:p w14:paraId="03423F71" w14:textId="77777777" w:rsidR="00067279" w:rsidRPr="00AA6C9A" w:rsidRDefault="00067279" w:rsidP="00A02BA7">
            <w:pPr>
              <w:pStyle w:val="TableText"/>
              <w:tabs>
                <w:tab w:val="left" w:pos="990"/>
              </w:tabs>
              <w:rPr>
                <w:lang w:eastAsia="zh-CN"/>
              </w:rPr>
            </w:pPr>
            <w:r w:rsidRPr="00205A09">
              <w:rPr>
                <w:lang w:eastAsia="zh-CN"/>
              </w:rPr>
              <w:t>BISNAFIDE</w:t>
            </w:r>
          </w:p>
        </w:tc>
      </w:tr>
      <w:tr w:rsidR="00067279" w:rsidRPr="00AA6C9A" w14:paraId="2462048E" w14:textId="77777777">
        <w:tc>
          <w:tcPr>
            <w:tcW w:w="1620" w:type="dxa"/>
            <w:vAlign w:val="bottom"/>
          </w:tcPr>
          <w:p w14:paraId="52608A43" w14:textId="77777777" w:rsidR="00067279" w:rsidRPr="00AA6C9A" w:rsidRDefault="00067279" w:rsidP="00A02BA7">
            <w:pPr>
              <w:pStyle w:val="TableText"/>
              <w:tabs>
                <w:tab w:val="left" w:pos="990"/>
              </w:tabs>
              <w:rPr>
                <w:lang w:eastAsia="zh-CN"/>
              </w:rPr>
            </w:pPr>
            <w:r>
              <w:rPr>
                <w:lang w:eastAsia="zh-CN"/>
              </w:rPr>
              <w:t>…</w:t>
            </w:r>
          </w:p>
        </w:tc>
        <w:tc>
          <w:tcPr>
            <w:tcW w:w="3330" w:type="dxa"/>
            <w:vAlign w:val="bottom"/>
          </w:tcPr>
          <w:p w14:paraId="5CA5067A" w14:textId="77777777" w:rsidR="00067279" w:rsidRDefault="00067279" w:rsidP="00A02BA7">
            <w:pPr>
              <w:pStyle w:val="TableText"/>
              <w:tabs>
                <w:tab w:val="left" w:pos="990"/>
              </w:tabs>
              <w:rPr>
                <w:lang w:eastAsia="zh-CN"/>
              </w:rPr>
            </w:pPr>
          </w:p>
        </w:tc>
        <w:tc>
          <w:tcPr>
            <w:tcW w:w="3690" w:type="dxa"/>
            <w:vAlign w:val="bottom"/>
          </w:tcPr>
          <w:p w14:paraId="41F663DE" w14:textId="77777777" w:rsidR="00067279" w:rsidRPr="00AA6C9A" w:rsidRDefault="00067279" w:rsidP="00A02BA7">
            <w:pPr>
              <w:pStyle w:val="TableText"/>
              <w:tabs>
                <w:tab w:val="left" w:pos="990"/>
              </w:tabs>
              <w:rPr>
                <w:lang w:eastAsia="zh-CN"/>
              </w:rPr>
            </w:pPr>
          </w:p>
        </w:tc>
      </w:tr>
    </w:tbl>
    <w:p w14:paraId="5F558B4F" w14:textId="77777777" w:rsidR="00645385" w:rsidRDefault="00645385" w:rsidP="00615FE7">
      <w:pPr>
        <w:pStyle w:val="BodyText"/>
      </w:pPr>
    </w:p>
    <w:p w14:paraId="6FCE39BA" w14:textId="77777777" w:rsidR="003A78BF" w:rsidRDefault="003A78BF" w:rsidP="003A78BF">
      <w:pPr>
        <w:pStyle w:val="Caption"/>
      </w:pPr>
      <w:bookmarkStart w:id="496" w:name="_Toc163893757"/>
      <w:r>
        <w:lastRenderedPageBreak/>
        <w:t xml:space="preserve">Figure </w:t>
      </w:r>
      <w:r w:rsidR="0000006B">
        <w:fldChar w:fldCharType="begin"/>
      </w:r>
      <w:r w:rsidR="0000006B">
        <w:instrText xml:space="preserve"> SEQ Figure \* ARABIC </w:instrText>
      </w:r>
      <w:r w:rsidR="0000006B">
        <w:fldChar w:fldCharType="separate"/>
      </w:r>
      <w:r w:rsidR="00D61323">
        <w:t>62</w:t>
      </w:r>
      <w:r w:rsidR="0000006B">
        <w:fldChar w:fldCharType="end"/>
      </w:r>
      <w:r>
        <w:t>: Allergy</w:t>
      </w:r>
      <w:r w:rsidR="00DD624A">
        <w:t>/alert</w:t>
      </w:r>
      <w:r>
        <w:t xml:space="preserve"> observation example</w:t>
      </w:r>
      <w:bookmarkEnd w:id="496"/>
    </w:p>
    <w:p w14:paraId="55898137" w14:textId="77777777" w:rsidR="005453B5" w:rsidRDefault="005453B5" w:rsidP="005453B5">
      <w:pPr>
        <w:pStyle w:val="Example"/>
      </w:pPr>
      <w:r>
        <w:t>&lt;observation classCode="OBS" moodCode="EVN"&gt;</w:t>
      </w:r>
    </w:p>
    <w:p w14:paraId="172F0382" w14:textId="77777777" w:rsidR="005453B5" w:rsidRDefault="005453B5" w:rsidP="005453B5">
      <w:pPr>
        <w:pStyle w:val="Example"/>
      </w:pPr>
      <w:r>
        <w:t xml:space="preserve">   &lt;!-- allergy observation template --&gt;</w:t>
      </w:r>
    </w:p>
    <w:p w14:paraId="01A6549E" w14:textId="77777777" w:rsidR="005453B5" w:rsidRDefault="005453B5" w:rsidP="005453B5">
      <w:pPr>
        <w:pStyle w:val="Example"/>
      </w:pPr>
      <w:r>
        <w:t xml:space="preserve">   &lt;templateId root="</w:t>
      </w:r>
      <w:r w:rsidR="00DD624A">
        <w:t>2.16.840.1.113883.10.20.21.4.7</w:t>
      </w:r>
      <w:r>
        <w:t>"/&gt;</w:t>
      </w:r>
    </w:p>
    <w:p w14:paraId="6508E253" w14:textId="77777777" w:rsidR="005453B5" w:rsidRDefault="005453B5" w:rsidP="005453B5">
      <w:pPr>
        <w:pStyle w:val="Example"/>
      </w:pPr>
      <w:r>
        <w:t xml:space="preserve">   &lt;id root="4adc1020-7b14-11db-9fe1-0800200c9a66"/&gt;</w:t>
      </w:r>
    </w:p>
    <w:p w14:paraId="20DF7B73" w14:textId="77777777" w:rsidR="005453B5" w:rsidRDefault="005453B5" w:rsidP="005453B5">
      <w:pPr>
        <w:pStyle w:val="Example"/>
      </w:pPr>
      <w:r>
        <w:t xml:space="preserve">   &lt;code code="416098002" displayName="drug allergy" </w:t>
      </w:r>
    </w:p>
    <w:p w14:paraId="388F9BEE" w14:textId="77777777" w:rsidR="005453B5" w:rsidRDefault="005453B5" w:rsidP="005453B5">
      <w:pPr>
        <w:pStyle w:val="Example"/>
      </w:pPr>
      <w:r>
        <w:t xml:space="preserve">         codeSystem="2.16.840.1.113883.6.96" codeSystemName="SNOMED CT"/&gt;</w:t>
      </w:r>
    </w:p>
    <w:p w14:paraId="785DD94B" w14:textId="77777777" w:rsidR="005453B5" w:rsidRDefault="005453B5" w:rsidP="005453B5">
      <w:pPr>
        <w:pStyle w:val="Example"/>
      </w:pPr>
      <w:r>
        <w:t xml:space="preserve">   &lt;statusCode code="completed"/&gt;</w:t>
      </w:r>
    </w:p>
    <w:p w14:paraId="4365F84C" w14:textId="77777777" w:rsidR="005453B5" w:rsidRDefault="005453B5" w:rsidP="005453B5">
      <w:pPr>
        <w:pStyle w:val="Example"/>
      </w:pPr>
      <w:r>
        <w:t xml:space="preserve">   </w:t>
      </w:r>
    </w:p>
    <w:p w14:paraId="39F364BC" w14:textId="77777777" w:rsidR="005453B5" w:rsidRDefault="005453B5" w:rsidP="005453B5">
      <w:pPr>
        <w:pStyle w:val="Example"/>
      </w:pPr>
      <w:r>
        <w:t xml:space="preserve">   &lt;effectiveTime&gt;</w:t>
      </w:r>
    </w:p>
    <w:p w14:paraId="496C5411" w14:textId="77777777" w:rsidR="005453B5" w:rsidRDefault="005453B5" w:rsidP="005453B5">
      <w:pPr>
        <w:pStyle w:val="Example"/>
      </w:pPr>
      <w:r>
        <w:t xml:space="preserve">    &lt;low value="20110215"/&gt;</w:t>
      </w:r>
    </w:p>
    <w:p w14:paraId="5BE1ECDC" w14:textId="77777777" w:rsidR="005453B5" w:rsidRDefault="005453B5" w:rsidP="005453B5">
      <w:pPr>
        <w:pStyle w:val="Example"/>
      </w:pPr>
      <w:r>
        <w:t xml:space="preserve">   &lt;/effectiveTime&gt;</w:t>
      </w:r>
    </w:p>
    <w:p w14:paraId="0548A837" w14:textId="77777777" w:rsidR="005453B5" w:rsidRDefault="005453B5" w:rsidP="005453B5">
      <w:pPr>
        <w:pStyle w:val="Example"/>
      </w:pPr>
      <w:r>
        <w:t xml:space="preserve">   </w:t>
      </w:r>
    </w:p>
    <w:p w14:paraId="4F69F5DC" w14:textId="77777777" w:rsidR="005453B5" w:rsidRDefault="005453B5" w:rsidP="005453B5">
      <w:pPr>
        <w:pStyle w:val="Example"/>
      </w:pPr>
      <w:r>
        <w:t xml:space="preserve">   &lt;value xsi:type="CD" code="282100009" displayName="Adverse reaction to </w:t>
      </w:r>
    </w:p>
    <w:p w14:paraId="2F09D562" w14:textId="77777777" w:rsidR="005453B5" w:rsidRDefault="005453B5" w:rsidP="005453B5">
      <w:pPr>
        <w:pStyle w:val="Example"/>
      </w:pPr>
      <w:r>
        <w:t xml:space="preserve">    substance" codeSystem="2.16.840.1.113883.6.96" codeSystemName="SNOMED CT" </w:t>
      </w:r>
    </w:p>
    <w:p w14:paraId="274BEFFD" w14:textId="77777777" w:rsidR="005453B5" w:rsidRDefault="005453B5" w:rsidP="005453B5">
      <w:pPr>
        <w:pStyle w:val="Example"/>
      </w:pPr>
      <w:r>
        <w:t xml:space="preserve">    xmlns:xsi="http://www.w3.org/2001/XMLSchema-instance"&gt;</w:t>
      </w:r>
    </w:p>
    <w:p w14:paraId="27427928" w14:textId="77777777" w:rsidR="005453B5" w:rsidRDefault="005453B5" w:rsidP="005453B5">
      <w:pPr>
        <w:pStyle w:val="Example"/>
      </w:pPr>
      <w:r>
        <w:t xml:space="preserve">    &lt;originalText&gt;</w:t>
      </w:r>
    </w:p>
    <w:p w14:paraId="3C2EA882" w14:textId="77777777" w:rsidR="005453B5" w:rsidRDefault="005453B5" w:rsidP="005453B5">
      <w:pPr>
        <w:pStyle w:val="Example"/>
      </w:pPr>
      <w:r>
        <w:t xml:space="preserve">     &lt;reference value=""/&gt;</w:t>
      </w:r>
    </w:p>
    <w:p w14:paraId="650346CF" w14:textId="77777777" w:rsidR="005453B5" w:rsidRDefault="005453B5" w:rsidP="005453B5">
      <w:pPr>
        <w:pStyle w:val="Example"/>
      </w:pPr>
      <w:r>
        <w:t xml:space="preserve">    &lt;/originalText&gt;</w:t>
      </w:r>
    </w:p>
    <w:p w14:paraId="49C06D42" w14:textId="77777777" w:rsidR="005453B5" w:rsidRDefault="005453B5" w:rsidP="005453B5">
      <w:pPr>
        <w:pStyle w:val="Example"/>
      </w:pPr>
      <w:r>
        <w:t xml:space="preserve">   &lt;/value&gt;</w:t>
      </w:r>
    </w:p>
    <w:p w14:paraId="762C52B1" w14:textId="77777777" w:rsidR="005453B5" w:rsidRDefault="005453B5" w:rsidP="005453B5">
      <w:pPr>
        <w:pStyle w:val="Example"/>
      </w:pPr>
      <w:r>
        <w:t xml:space="preserve">   </w:t>
      </w:r>
    </w:p>
    <w:p w14:paraId="1D6D48B7" w14:textId="77777777" w:rsidR="005453B5" w:rsidRDefault="005453B5" w:rsidP="005453B5">
      <w:pPr>
        <w:pStyle w:val="Example"/>
      </w:pPr>
      <w:r>
        <w:t xml:space="preserve">   &lt;participant typeCode="CSM"&gt;</w:t>
      </w:r>
    </w:p>
    <w:p w14:paraId="048B4410" w14:textId="77777777" w:rsidR="005453B5" w:rsidRDefault="005453B5" w:rsidP="005453B5">
      <w:pPr>
        <w:pStyle w:val="Example"/>
      </w:pPr>
      <w:r>
        <w:t xml:space="preserve">    &lt;participantRole classCode="MANU"&gt;</w:t>
      </w:r>
    </w:p>
    <w:p w14:paraId="6DBEDA66" w14:textId="77777777" w:rsidR="005453B5" w:rsidRDefault="005453B5" w:rsidP="005453B5">
      <w:pPr>
        <w:pStyle w:val="Example"/>
      </w:pPr>
      <w:r>
        <w:t xml:space="preserve">     &lt;playingEntity classCode="MMAT"&gt;</w:t>
      </w:r>
    </w:p>
    <w:p w14:paraId="4DCD6AEC" w14:textId="77777777" w:rsidR="005453B5" w:rsidRDefault="005453B5" w:rsidP="005453B5">
      <w:pPr>
        <w:pStyle w:val="Example"/>
      </w:pPr>
      <w:r>
        <w:t xml:space="preserve">      &lt;code code="314422" displayName="ALLERGENIC EXTRACT, PENICILLIN" </w:t>
      </w:r>
    </w:p>
    <w:p w14:paraId="5C8BC0EA" w14:textId="77777777" w:rsidR="005453B5" w:rsidRDefault="005453B5" w:rsidP="005453B5">
      <w:pPr>
        <w:pStyle w:val="Example"/>
      </w:pPr>
      <w:r>
        <w:t xml:space="preserve">            codeSystem="2.16.840.1.113883.6.88" codeSystemName="RxNorm"&gt;</w:t>
      </w:r>
    </w:p>
    <w:p w14:paraId="7874C166" w14:textId="77777777" w:rsidR="005453B5" w:rsidRDefault="005453B5" w:rsidP="005453B5">
      <w:pPr>
        <w:pStyle w:val="Example"/>
      </w:pPr>
      <w:r>
        <w:t xml:space="preserve">         &lt;originalText&gt;</w:t>
      </w:r>
    </w:p>
    <w:p w14:paraId="322C5194" w14:textId="77777777" w:rsidR="005453B5" w:rsidRDefault="005453B5" w:rsidP="005453B5">
      <w:pPr>
        <w:pStyle w:val="Example"/>
      </w:pPr>
      <w:r>
        <w:t xml:space="preserve">          &lt;reference value=""/&gt;</w:t>
      </w:r>
    </w:p>
    <w:p w14:paraId="6942676A" w14:textId="77777777" w:rsidR="005453B5" w:rsidRDefault="005453B5" w:rsidP="005453B5">
      <w:pPr>
        <w:pStyle w:val="Example"/>
      </w:pPr>
      <w:r>
        <w:t xml:space="preserve">         &lt;/originalText&gt;</w:t>
      </w:r>
    </w:p>
    <w:p w14:paraId="338646BE" w14:textId="77777777" w:rsidR="005453B5" w:rsidRDefault="005453B5" w:rsidP="005453B5">
      <w:pPr>
        <w:pStyle w:val="Example"/>
      </w:pPr>
      <w:r>
        <w:t xml:space="preserve">      &lt;/code&gt;</w:t>
      </w:r>
    </w:p>
    <w:p w14:paraId="4154BCD1" w14:textId="77777777" w:rsidR="005453B5" w:rsidRDefault="005453B5" w:rsidP="005453B5">
      <w:pPr>
        <w:pStyle w:val="Example"/>
      </w:pPr>
      <w:r>
        <w:t xml:space="preserve">      &lt;name&gt;Penicillin&lt;/name&gt;</w:t>
      </w:r>
    </w:p>
    <w:p w14:paraId="6ADC76F0" w14:textId="77777777" w:rsidR="005453B5" w:rsidRDefault="005453B5" w:rsidP="005453B5">
      <w:pPr>
        <w:pStyle w:val="Example"/>
      </w:pPr>
      <w:r>
        <w:t xml:space="preserve">     &lt;/playingEntity&gt;</w:t>
      </w:r>
    </w:p>
    <w:p w14:paraId="26CBCD4D" w14:textId="77777777" w:rsidR="005453B5" w:rsidRDefault="005453B5" w:rsidP="005453B5">
      <w:pPr>
        <w:pStyle w:val="Example"/>
      </w:pPr>
      <w:r>
        <w:t xml:space="preserve">    &lt;/participantRole&gt;</w:t>
      </w:r>
    </w:p>
    <w:p w14:paraId="738FBD0A" w14:textId="77777777" w:rsidR="005453B5" w:rsidRDefault="005453B5" w:rsidP="005453B5">
      <w:pPr>
        <w:pStyle w:val="Example"/>
      </w:pPr>
      <w:r>
        <w:t xml:space="preserve">   &lt;/participant&gt;</w:t>
      </w:r>
    </w:p>
    <w:p w14:paraId="6C542011" w14:textId="77777777" w:rsidR="005453B5" w:rsidRDefault="005453B5" w:rsidP="005453B5">
      <w:pPr>
        <w:pStyle w:val="Example"/>
      </w:pPr>
      <w:r>
        <w:t xml:space="preserve">   </w:t>
      </w:r>
    </w:p>
    <w:p w14:paraId="725F1AB1" w14:textId="77777777" w:rsidR="005453B5" w:rsidRDefault="005453B5" w:rsidP="005453B5">
      <w:pPr>
        <w:pStyle w:val="Example"/>
      </w:pPr>
      <w:r>
        <w:t xml:space="preserve">   &lt;</w:t>
      </w:r>
      <w:r w:rsidR="00D35BCA">
        <w:t>/</w:t>
      </w:r>
      <w:r>
        <w:t>entryRelationship typeCode="REFR"&gt;</w:t>
      </w:r>
    </w:p>
    <w:p w14:paraId="458FF582" w14:textId="77777777" w:rsidR="003A78BF" w:rsidRDefault="005453B5" w:rsidP="003A78BF">
      <w:pPr>
        <w:pStyle w:val="Example"/>
      </w:pPr>
      <w:r>
        <w:t>&lt;</w:t>
      </w:r>
      <w:r w:rsidR="00D35BCA">
        <w:t>/</w:t>
      </w:r>
      <w:r>
        <w:t>observation classCode="OBS" moodCode="EVN"&gt;</w:t>
      </w:r>
    </w:p>
    <w:p w14:paraId="3ECA43C9" w14:textId="77777777" w:rsidR="00125504" w:rsidRDefault="00125504" w:rsidP="003A78BF">
      <w:pPr>
        <w:pStyle w:val="BodyText"/>
      </w:pPr>
    </w:p>
    <w:p w14:paraId="70973B67" w14:textId="77777777" w:rsidR="00DF23CB" w:rsidRDefault="00DF23CB" w:rsidP="00881658">
      <w:pPr>
        <w:pStyle w:val="Heading2nospace"/>
      </w:pPr>
      <w:bookmarkStart w:id="497" w:name="_Toc163893658"/>
      <w:r>
        <w:t>Condition</w:t>
      </w:r>
      <w:bookmarkStart w:id="498" w:name="CD_Condition"/>
      <w:bookmarkEnd w:id="497"/>
      <w:bookmarkEnd w:id="498"/>
    </w:p>
    <w:p w14:paraId="74CEBFE6" w14:textId="77777777" w:rsidR="00DF23CB" w:rsidRPr="00AA76F1" w:rsidRDefault="00DF23CB" w:rsidP="00AA76F1">
      <w:pPr>
        <w:pStyle w:val="BracketData"/>
      </w:pPr>
      <w:r w:rsidRPr="00AA76F1">
        <w:t>[Act: templateId 2.16.840.1.113883.10.20.22.4.3</w:t>
      </w:r>
      <w:r w:rsidR="00FF63C3">
        <w:t>(open)</w:t>
      </w:r>
      <w:r w:rsidRPr="00AA76F1">
        <w:t>]</w:t>
      </w:r>
    </w:p>
    <w:p w14:paraId="3AA4C088" w14:textId="77777777" w:rsidR="00DF23CB" w:rsidRDefault="00DF23CB" w:rsidP="00AA76F1">
      <w:pPr>
        <w:pStyle w:val="BodyText"/>
      </w:pPr>
      <w:r>
        <w:t>A condition is a clinical statement that a clinician is wants to track. It has important patient management use cases (e.g.</w:t>
      </w:r>
      <w:r w:rsidR="00DF05FF">
        <w:t>,</w:t>
      </w:r>
      <w:r>
        <w:t xml:space="preserve"> health records often present the problem list as a way of summarizing a patient's medical history).</w:t>
      </w:r>
    </w:p>
    <w:p w14:paraId="5D7B037C" w14:textId="77777777" w:rsidR="00DF23CB" w:rsidRPr="008F7A77" w:rsidRDefault="00DF23CB" w:rsidP="00E16EE3">
      <w:pPr>
        <w:widowControl w:val="0"/>
        <w:numPr>
          <w:ilvl w:val="0"/>
          <w:numId w:val="30"/>
        </w:numPr>
        <w:tabs>
          <w:tab w:val="left" w:pos="220"/>
          <w:tab w:val="left" w:pos="720"/>
        </w:tabs>
        <w:autoSpaceDE w:val="0"/>
        <w:autoSpaceDN w:val="0"/>
        <w:adjustRightInd w:val="0"/>
        <w:spacing w:after="40" w:line="260" w:lineRule="exact"/>
        <w:rPr>
          <w:rFonts w:ascii="Times" w:hAnsi="Times"/>
          <w:szCs w:val="32"/>
        </w:rPr>
      </w:pPr>
      <w:r w:rsidRPr="008F7A77">
        <w:rPr>
          <w:rFonts w:ascii="Times" w:hAnsi="Times"/>
          <w:b/>
          <w:szCs w:val="32"/>
        </w:rPr>
        <w:t>SHALL</w:t>
      </w:r>
      <w:r w:rsidRPr="008F7A77">
        <w:rPr>
          <w:rFonts w:ascii="Times" w:hAnsi="Times"/>
          <w:szCs w:val="32"/>
        </w:rPr>
        <w:t xml:space="preserve"> contain exactly one [1..1] </w:t>
      </w:r>
      <w:r w:rsidRPr="008F7A77">
        <w:rPr>
          <w:rFonts w:ascii="Courier" w:hAnsi="Courier"/>
          <w:b/>
          <w:szCs w:val="26"/>
        </w:rPr>
        <w:t>@classCode</w:t>
      </w:r>
      <w:r w:rsidRPr="008F7A77">
        <w:rPr>
          <w:rFonts w:ascii="Courier" w:hAnsi="Courier"/>
          <w:szCs w:val="26"/>
        </w:rPr>
        <w:t xml:space="preserve">="ACT" </w:t>
      </w:r>
      <w:r w:rsidRPr="008F7A77">
        <w:rPr>
          <w:rFonts w:ascii="Times" w:hAnsi="Times"/>
          <w:i/>
          <w:szCs w:val="32"/>
        </w:rPr>
        <w:t>Act</w:t>
      </w:r>
      <w:r w:rsidRPr="008F7A77">
        <w:rPr>
          <w:rFonts w:ascii="Times" w:hAnsi="Times"/>
          <w:szCs w:val="32"/>
        </w:rPr>
        <w:t xml:space="preserve"> (CodeSystem:</w:t>
      </w:r>
      <w:r w:rsidRPr="008F7A77">
        <w:rPr>
          <w:rFonts w:ascii="Courier" w:hAnsi="Courier"/>
          <w:szCs w:val="26"/>
        </w:rPr>
        <w:t xml:space="preserve"> 2.16.840.1.113883.5.6 HL7ActClass</w:t>
      </w:r>
      <w:r w:rsidRPr="008F7A77">
        <w:rPr>
          <w:rFonts w:ascii="Times" w:hAnsi="Times"/>
          <w:szCs w:val="32"/>
        </w:rPr>
        <w:t>) (CONF-146)</w:t>
      </w:r>
    </w:p>
    <w:p w14:paraId="5341A355" w14:textId="77777777" w:rsidR="00DF23CB" w:rsidRPr="008F7A77" w:rsidRDefault="00DF23CB" w:rsidP="00E16EE3">
      <w:pPr>
        <w:widowControl w:val="0"/>
        <w:numPr>
          <w:ilvl w:val="0"/>
          <w:numId w:val="30"/>
        </w:numPr>
        <w:tabs>
          <w:tab w:val="left" w:pos="220"/>
          <w:tab w:val="left" w:pos="720"/>
        </w:tabs>
        <w:autoSpaceDE w:val="0"/>
        <w:autoSpaceDN w:val="0"/>
        <w:adjustRightInd w:val="0"/>
        <w:spacing w:after="40" w:line="260" w:lineRule="exact"/>
        <w:rPr>
          <w:rFonts w:ascii="Times" w:hAnsi="Times"/>
          <w:szCs w:val="32"/>
        </w:rPr>
      </w:pPr>
      <w:r w:rsidRPr="008F7A77">
        <w:rPr>
          <w:rFonts w:ascii="Times" w:hAnsi="Times"/>
          <w:b/>
          <w:szCs w:val="32"/>
        </w:rPr>
        <w:t>SHALL</w:t>
      </w:r>
      <w:r w:rsidRPr="008F7A77">
        <w:rPr>
          <w:rFonts w:ascii="Times" w:hAnsi="Times"/>
          <w:szCs w:val="32"/>
        </w:rPr>
        <w:t xml:space="preserve"> contain exactly one [1..1] </w:t>
      </w:r>
      <w:r w:rsidRPr="008F7A77">
        <w:rPr>
          <w:rFonts w:ascii="Courier" w:hAnsi="Courier"/>
          <w:b/>
          <w:szCs w:val="26"/>
        </w:rPr>
        <w:t>@moodCode</w:t>
      </w:r>
      <w:r w:rsidRPr="008F7A77">
        <w:rPr>
          <w:rFonts w:ascii="Courier" w:hAnsi="Courier"/>
          <w:szCs w:val="26"/>
        </w:rPr>
        <w:t xml:space="preserve">="EVN" </w:t>
      </w:r>
      <w:r w:rsidRPr="008F7A77">
        <w:rPr>
          <w:rFonts w:ascii="Times" w:hAnsi="Times"/>
          <w:i/>
          <w:szCs w:val="32"/>
        </w:rPr>
        <w:t>Event</w:t>
      </w:r>
      <w:r w:rsidRPr="008F7A77">
        <w:rPr>
          <w:rFonts w:ascii="Times" w:hAnsi="Times"/>
          <w:szCs w:val="32"/>
        </w:rPr>
        <w:t xml:space="preserve"> (CodeSystem:</w:t>
      </w:r>
      <w:r w:rsidRPr="008F7A77">
        <w:rPr>
          <w:rFonts w:ascii="Courier" w:hAnsi="Courier"/>
          <w:szCs w:val="26"/>
        </w:rPr>
        <w:t xml:space="preserve"> 2.16.840.1.113883.5.1001 HL7ActMood</w:t>
      </w:r>
      <w:r w:rsidRPr="008F7A77">
        <w:rPr>
          <w:rFonts w:ascii="Times" w:hAnsi="Times"/>
          <w:szCs w:val="32"/>
        </w:rPr>
        <w:t>) (CONF-147)</w:t>
      </w:r>
    </w:p>
    <w:p w14:paraId="1823D450" w14:textId="77777777" w:rsidR="00DF23CB" w:rsidRPr="008F7A77" w:rsidRDefault="00DF23CB" w:rsidP="00E16EE3">
      <w:pPr>
        <w:widowControl w:val="0"/>
        <w:numPr>
          <w:ilvl w:val="0"/>
          <w:numId w:val="30"/>
        </w:numPr>
        <w:tabs>
          <w:tab w:val="left" w:pos="220"/>
          <w:tab w:val="left" w:pos="720"/>
        </w:tabs>
        <w:autoSpaceDE w:val="0"/>
        <w:autoSpaceDN w:val="0"/>
        <w:adjustRightInd w:val="0"/>
        <w:spacing w:after="40" w:line="260" w:lineRule="exact"/>
        <w:rPr>
          <w:rFonts w:ascii="Times" w:hAnsi="Times"/>
          <w:szCs w:val="32"/>
        </w:rPr>
      </w:pPr>
      <w:r w:rsidRPr="008F7A77">
        <w:rPr>
          <w:rFonts w:ascii="Times" w:hAnsi="Times"/>
          <w:b/>
          <w:szCs w:val="32"/>
        </w:rPr>
        <w:t>SHALL</w:t>
      </w:r>
      <w:r w:rsidRPr="008F7A77">
        <w:rPr>
          <w:rFonts w:ascii="Times" w:hAnsi="Times"/>
          <w:szCs w:val="32"/>
        </w:rPr>
        <w:t xml:space="preserve"> contain at least one [1..*] </w:t>
      </w:r>
      <w:r w:rsidRPr="008F7A77">
        <w:rPr>
          <w:rFonts w:ascii="Courier" w:hAnsi="Courier"/>
          <w:b/>
          <w:szCs w:val="26"/>
        </w:rPr>
        <w:t>id</w:t>
      </w:r>
      <w:r w:rsidRPr="008F7A77">
        <w:rPr>
          <w:rFonts w:ascii="Times" w:hAnsi="Times"/>
          <w:szCs w:val="32"/>
        </w:rPr>
        <w:t xml:space="preserve"> (CONF-148)</w:t>
      </w:r>
    </w:p>
    <w:p w14:paraId="3194D223" w14:textId="77777777" w:rsidR="00DF23CB" w:rsidRPr="008F7A77" w:rsidRDefault="00DF23CB" w:rsidP="00E16EE3">
      <w:pPr>
        <w:widowControl w:val="0"/>
        <w:numPr>
          <w:ilvl w:val="0"/>
          <w:numId w:val="30"/>
        </w:numPr>
        <w:tabs>
          <w:tab w:val="left" w:pos="220"/>
          <w:tab w:val="left" w:pos="720"/>
        </w:tabs>
        <w:autoSpaceDE w:val="0"/>
        <w:autoSpaceDN w:val="0"/>
        <w:adjustRightInd w:val="0"/>
        <w:spacing w:after="40" w:line="260" w:lineRule="exact"/>
        <w:rPr>
          <w:rFonts w:ascii="Times" w:hAnsi="Times"/>
          <w:szCs w:val="32"/>
        </w:rPr>
      </w:pPr>
      <w:r w:rsidRPr="008F7A77">
        <w:rPr>
          <w:rFonts w:ascii="Times" w:hAnsi="Times"/>
          <w:b/>
          <w:szCs w:val="32"/>
        </w:rPr>
        <w:t>SHALL</w:t>
      </w:r>
      <w:r w:rsidRPr="008F7A77">
        <w:rPr>
          <w:rFonts w:ascii="Times" w:hAnsi="Times"/>
          <w:szCs w:val="32"/>
        </w:rPr>
        <w:t xml:space="preserve"> contain exactly one [1..1] </w:t>
      </w:r>
      <w:r w:rsidRPr="008F7A77">
        <w:rPr>
          <w:rFonts w:ascii="Courier" w:hAnsi="Courier"/>
          <w:b/>
          <w:szCs w:val="26"/>
        </w:rPr>
        <w:t>code</w:t>
      </w:r>
      <w:r w:rsidRPr="008F7A77">
        <w:rPr>
          <w:rFonts w:ascii="Courier" w:hAnsi="Courier"/>
          <w:szCs w:val="26"/>
        </w:rPr>
        <w:t>/@nullFlavor</w:t>
      </w:r>
      <w:r w:rsidRPr="008F7A77">
        <w:rPr>
          <w:rFonts w:ascii="Times" w:hAnsi="Times"/>
          <w:szCs w:val="32"/>
        </w:rPr>
        <w:t xml:space="preserve"> = "NA" </w:t>
      </w:r>
      <w:r w:rsidRPr="008F7A77">
        <w:rPr>
          <w:rFonts w:ascii="Times" w:hAnsi="Times"/>
          <w:i/>
          <w:szCs w:val="32"/>
        </w:rPr>
        <w:t>NA (not applicable)</w:t>
      </w:r>
      <w:r w:rsidRPr="008F7A77">
        <w:rPr>
          <w:rFonts w:ascii="Times" w:hAnsi="Times"/>
          <w:szCs w:val="32"/>
        </w:rPr>
        <w:t xml:space="preserve"> (CONF-149)</w:t>
      </w:r>
    </w:p>
    <w:p w14:paraId="354E50B9" w14:textId="77777777" w:rsidR="00DF23CB" w:rsidRPr="008F7A77" w:rsidRDefault="00DF23CB" w:rsidP="00E16EE3">
      <w:pPr>
        <w:widowControl w:val="0"/>
        <w:numPr>
          <w:ilvl w:val="0"/>
          <w:numId w:val="30"/>
        </w:numPr>
        <w:tabs>
          <w:tab w:val="left" w:pos="220"/>
          <w:tab w:val="left" w:pos="720"/>
        </w:tabs>
        <w:autoSpaceDE w:val="0"/>
        <w:autoSpaceDN w:val="0"/>
        <w:adjustRightInd w:val="0"/>
        <w:spacing w:after="40" w:line="260" w:lineRule="exact"/>
        <w:rPr>
          <w:rFonts w:ascii="Times" w:hAnsi="Times"/>
          <w:szCs w:val="32"/>
        </w:rPr>
      </w:pPr>
      <w:r w:rsidRPr="008F7A77">
        <w:rPr>
          <w:rFonts w:ascii="Times" w:hAnsi="Times"/>
          <w:b/>
          <w:szCs w:val="32"/>
        </w:rPr>
        <w:lastRenderedPageBreak/>
        <w:t>SHALL</w:t>
      </w:r>
      <w:r w:rsidRPr="008F7A77">
        <w:rPr>
          <w:rFonts w:ascii="Times" w:hAnsi="Times"/>
          <w:szCs w:val="32"/>
        </w:rPr>
        <w:t xml:space="preserve"> contain exactly one [1..1] </w:t>
      </w:r>
      <w:r w:rsidRPr="008F7A77">
        <w:rPr>
          <w:rFonts w:ascii="Courier" w:hAnsi="Courier"/>
          <w:b/>
          <w:szCs w:val="26"/>
        </w:rPr>
        <w:t>statusCode</w:t>
      </w:r>
      <w:r w:rsidRPr="008F7A77">
        <w:rPr>
          <w:rFonts w:ascii="Times" w:hAnsi="Times"/>
          <w:szCs w:val="32"/>
        </w:rPr>
        <w:t xml:space="preserve">, which </w:t>
      </w:r>
      <w:r w:rsidRPr="008F7A77">
        <w:rPr>
          <w:rFonts w:ascii="Times" w:hAnsi="Times"/>
          <w:b/>
          <w:szCs w:val="32"/>
        </w:rPr>
        <w:t>SHALL</w:t>
      </w:r>
      <w:r w:rsidRPr="008F7A77">
        <w:rPr>
          <w:rFonts w:ascii="Times" w:hAnsi="Times"/>
          <w:szCs w:val="32"/>
        </w:rPr>
        <w:t xml:space="preserve"> be selected from ValueSet</w:t>
      </w:r>
      <w:r w:rsidRPr="008F7A77">
        <w:rPr>
          <w:rFonts w:ascii="Courier" w:hAnsi="Courier"/>
          <w:szCs w:val="26"/>
        </w:rPr>
        <w:t xml:space="preserve"> </w:t>
      </w:r>
      <w:r w:rsidR="000D7FD8" w:rsidRPr="000D7FD8">
        <w:rPr>
          <w:rStyle w:val="XMLname"/>
        </w:rPr>
        <w:t>2.16.840.1.113883.11.20.9.19 ProblemAct statusCode</w:t>
      </w:r>
      <w:r w:rsidRPr="000D7FD8">
        <w:rPr>
          <w:rFonts w:ascii="Courier" w:hAnsi="Courier"/>
          <w:szCs w:val="26"/>
        </w:rPr>
        <w:t xml:space="preserve"> </w:t>
      </w:r>
      <w:r w:rsidRPr="000D7FD8">
        <w:rPr>
          <w:rFonts w:ascii="Times" w:hAnsi="Times"/>
          <w:b/>
          <w:szCs w:val="32"/>
        </w:rPr>
        <w:t xml:space="preserve"> </w:t>
      </w:r>
      <w:r w:rsidRPr="008F7A77">
        <w:rPr>
          <w:rFonts w:ascii="Times" w:hAnsi="Times"/>
          <w:b/>
          <w:szCs w:val="32"/>
        </w:rPr>
        <w:t>STATIC</w:t>
      </w:r>
      <w:r w:rsidRPr="008F7A77">
        <w:rPr>
          <w:rFonts w:ascii="Times" w:hAnsi="Times"/>
          <w:szCs w:val="32"/>
        </w:rPr>
        <w:t xml:space="preserve"> (CONF-CONSOL-525)</w:t>
      </w:r>
    </w:p>
    <w:p w14:paraId="187B920A" w14:textId="77777777" w:rsidR="00DF23CB" w:rsidRPr="008F7A77" w:rsidRDefault="00DF23CB" w:rsidP="00E16EE3">
      <w:pPr>
        <w:widowControl w:val="0"/>
        <w:numPr>
          <w:ilvl w:val="0"/>
          <w:numId w:val="30"/>
        </w:numPr>
        <w:tabs>
          <w:tab w:val="left" w:pos="220"/>
          <w:tab w:val="left" w:pos="720"/>
        </w:tabs>
        <w:autoSpaceDE w:val="0"/>
        <w:autoSpaceDN w:val="0"/>
        <w:adjustRightInd w:val="0"/>
        <w:spacing w:after="40" w:line="260" w:lineRule="exact"/>
        <w:rPr>
          <w:rFonts w:ascii="Times" w:hAnsi="Times"/>
          <w:szCs w:val="32"/>
        </w:rPr>
      </w:pPr>
      <w:r w:rsidRPr="008F7A77">
        <w:rPr>
          <w:rFonts w:ascii="Times" w:hAnsi="Times"/>
          <w:b/>
          <w:szCs w:val="32"/>
        </w:rPr>
        <w:t>SHALL</w:t>
      </w:r>
      <w:r w:rsidRPr="008F7A77">
        <w:rPr>
          <w:rFonts w:ascii="Times" w:hAnsi="Times"/>
          <w:szCs w:val="32"/>
        </w:rPr>
        <w:t xml:space="preserve"> contain exactly one [1..1] </w:t>
      </w:r>
      <w:r w:rsidRPr="008F7A77">
        <w:rPr>
          <w:rFonts w:ascii="Courier" w:hAnsi="Courier"/>
          <w:b/>
          <w:szCs w:val="26"/>
        </w:rPr>
        <w:t>effectiveTime</w:t>
      </w:r>
      <w:r w:rsidRPr="008F7A77">
        <w:rPr>
          <w:rFonts w:ascii="Times" w:hAnsi="Times"/>
          <w:szCs w:val="32"/>
        </w:rPr>
        <w:t xml:space="preserve"> (CONF-CONSOL-526)</w:t>
      </w:r>
    </w:p>
    <w:p w14:paraId="579E5263" w14:textId="77777777" w:rsidR="00DF23CB" w:rsidRPr="008F7A77" w:rsidRDefault="00DF23CB" w:rsidP="00E16EE3">
      <w:pPr>
        <w:widowControl w:val="0"/>
        <w:numPr>
          <w:ilvl w:val="1"/>
          <w:numId w:val="30"/>
        </w:numPr>
        <w:tabs>
          <w:tab w:val="left" w:pos="940"/>
        </w:tabs>
        <w:autoSpaceDE w:val="0"/>
        <w:autoSpaceDN w:val="0"/>
        <w:adjustRightInd w:val="0"/>
        <w:spacing w:after="40" w:line="260" w:lineRule="exact"/>
        <w:rPr>
          <w:rFonts w:ascii="Times" w:hAnsi="Times"/>
          <w:szCs w:val="32"/>
        </w:rPr>
      </w:pPr>
      <w:r w:rsidRPr="008F7A77">
        <w:rPr>
          <w:rFonts w:ascii="Times" w:hAnsi="Times"/>
          <w:szCs w:val="32"/>
        </w:rPr>
        <w:t>The effectiveTime element records the starting and ending times during which the concern was active.</w:t>
      </w:r>
    </w:p>
    <w:p w14:paraId="6FCB881D" w14:textId="77777777" w:rsidR="00DF23CB" w:rsidRPr="008F7A77" w:rsidRDefault="00DF23CB" w:rsidP="00E16EE3">
      <w:pPr>
        <w:widowControl w:val="0"/>
        <w:numPr>
          <w:ilvl w:val="1"/>
          <w:numId w:val="30"/>
        </w:numPr>
        <w:tabs>
          <w:tab w:val="left" w:pos="940"/>
        </w:tabs>
        <w:autoSpaceDE w:val="0"/>
        <w:autoSpaceDN w:val="0"/>
        <w:adjustRightInd w:val="0"/>
        <w:spacing w:after="40" w:line="260" w:lineRule="exact"/>
        <w:rPr>
          <w:rFonts w:ascii="Times" w:hAnsi="Times"/>
          <w:szCs w:val="32"/>
        </w:rPr>
      </w:pPr>
      <w:r w:rsidRPr="008F7A77">
        <w:rPr>
          <w:rFonts w:ascii="Times" w:hAnsi="Times"/>
          <w:b/>
          <w:szCs w:val="32"/>
        </w:rPr>
        <w:t>SHALL</w:t>
      </w:r>
      <w:r w:rsidRPr="008F7A77">
        <w:rPr>
          <w:rFonts w:ascii="Times" w:hAnsi="Times"/>
          <w:szCs w:val="32"/>
        </w:rPr>
        <w:t xml:space="preserve"> contain exactly one [1..1] effectiveTime/low element (CONF-CONSOL-520)</w:t>
      </w:r>
    </w:p>
    <w:p w14:paraId="6E31ACCE" w14:textId="77777777" w:rsidR="00DF23CB" w:rsidRPr="008F7A77" w:rsidRDefault="00DF23CB" w:rsidP="00E16EE3">
      <w:pPr>
        <w:widowControl w:val="0"/>
        <w:numPr>
          <w:ilvl w:val="1"/>
          <w:numId w:val="30"/>
        </w:numPr>
        <w:tabs>
          <w:tab w:val="left" w:pos="940"/>
        </w:tabs>
        <w:autoSpaceDE w:val="0"/>
        <w:autoSpaceDN w:val="0"/>
        <w:adjustRightInd w:val="0"/>
        <w:spacing w:after="40" w:line="260" w:lineRule="exact"/>
        <w:rPr>
          <w:rFonts w:ascii="Times" w:hAnsi="Times"/>
          <w:szCs w:val="32"/>
        </w:rPr>
      </w:pPr>
      <w:r w:rsidRPr="008F7A77">
        <w:rPr>
          <w:rFonts w:ascii="Times" w:hAnsi="Times"/>
          <w:b/>
          <w:szCs w:val="32"/>
        </w:rPr>
        <w:t>SHALL</w:t>
      </w:r>
      <w:r w:rsidRPr="008F7A77">
        <w:rPr>
          <w:rFonts w:ascii="Times" w:hAnsi="Times"/>
          <w:szCs w:val="32"/>
        </w:rPr>
        <w:t xml:space="preserve"> contain exactly one [1..1] effectiveTime/high element if statusCode@code=completed or aborted (CONF-CONSOL-521)</w:t>
      </w:r>
    </w:p>
    <w:p w14:paraId="02BF46D0" w14:textId="77777777" w:rsidR="00DF23CB" w:rsidRPr="008F7A77" w:rsidRDefault="00DF23CB" w:rsidP="00E16EE3">
      <w:pPr>
        <w:widowControl w:val="0"/>
        <w:numPr>
          <w:ilvl w:val="1"/>
          <w:numId w:val="30"/>
        </w:numPr>
        <w:tabs>
          <w:tab w:val="left" w:pos="940"/>
        </w:tabs>
        <w:autoSpaceDE w:val="0"/>
        <w:autoSpaceDN w:val="0"/>
        <w:adjustRightInd w:val="0"/>
        <w:spacing w:after="40" w:line="260" w:lineRule="exact"/>
        <w:rPr>
          <w:rFonts w:ascii="Times" w:hAnsi="Times"/>
          <w:szCs w:val="32"/>
        </w:rPr>
      </w:pPr>
      <w:r w:rsidRPr="008F7A77">
        <w:rPr>
          <w:rFonts w:ascii="Times" w:hAnsi="Times"/>
          <w:b/>
          <w:szCs w:val="32"/>
        </w:rPr>
        <w:t>SHALL NOT</w:t>
      </w:r>
      <w:r w:rsidRPr="008F7A77">
        <w:rPr>
          <w:rFonts w:ascii="Times" w:hAnsi="Times"/>
          <w:szCs w:val="32"/>
        </w:rPr>
        <w:t xml:space="preserve"> contain effectiveTime/high element if statusCode@code=active or suspended (CONF-CONSOL-522)</w:t>
      </w:r>
    </w:p>
    <w:p w14:paraId="7F0C434B" w14:textId="77777777" w:rsidR="00DF23CB" w:rsidRPr="008F7A77" w:rsidRDefault="00DF23CB" w:rsidP="00E16EE3">
      <w:pPr>
        <w:widowControl w:val="0"/>
        <w:numPr>
          <w:ilvl w:val="0"/>
          <w:numId w:val="30"/>
        </w:numPr>
        <w:tabs>
          <w:tab w:val="left" w:pos="220"/>
          <w:tab w:val="left" w:pos="720"/>
        </w:tabs>
        <w:autoSpaceDE w:val="0"/>
        <w:autoSpaceDN w:val="0"/>
        <w:adjustRightInd w:val="0"/>
        <w:spacing w:after="40" w:line="260" w:lineRule="exact"/>
        <w:rPr>
          <w:rFonts w:ascii="Times" w:hAnsi="Times"/>
          <w:szCs w:val="32"/>
        </w:rPr>
      </w:pPr>
      <w:r w:rsidRPr="008F7A77">
        <w:rPr>
          <w:rFonts w:ascii="Times" w:hAnsi="Times"/>
          <w:b/>
          <w:szCs w:val="32"/>
        </w:rPr>
        <w:t>SHALL</w:t>
      </w:r>
      <w:r w:rsidRPr="008F7A77">
        <w:rPr>
          <w:rFonts w:ascii="Times" w:hAnsi="Times"/>
          <w:szCs w:val="32"/>
        </w:rPr>
        <w:t xml:space="preserve"> contain at least one [1..*] </w:t>
      </w:r>
      <w:r w:rsidRPr="008F7A77">
        <w:rPr>
          <w:rFonts w:ascii="Courier" w:hAnsi="Courier"/>
          <w:b/>
          <w:szCs w:val="26"/>
        </w:rPr>
        <w:t>entryRelationship</w:t>
      </w:r>
      <w:r w:rsidRPr="008F7A77">
        <w:rPr>
          <w:rFonts w:ascii="Times" w:hAnsi="Times"/>
          <w:szCs w:val="32"/>
        </w:rPr>
        <w:t>, such that</w:t>
      </w:r>
    </w:p>
    <w:p w14:paraId="147E9B1F" w14:textId="77777777" w:rsidR="00DF23CB" w:rsidRPr="008F7A77" w:rsidRDefault="00DF23CB" w:rsidP="00E16EE3">
      <w:pPr>
        <w:widowControl w:val="0"/>
        <w:numPr>
          <w:ilvl w:val="1"/>
          <w:numId w:val="30"/>
        </w:numPr>
        <w:tabs>
          <w:tab w:val="left" w:pos="940"/>
        </w:tabs>
        <w:autoSpaceDE w:val="0"/>
        <w:autoSpaceDN w:val="0"/>
        <w:adjustRightInd w:val="0"/>
        <w:spacing w:after="40" w:line="260" w:lineRule="exact"/>
        <w:rPr>
          <w:rFonts w:ascii="Times" w:hAnsi="Times"/>
          <w:szCs w:val="32"/>
        </w:rPr>
      </w:pPr>
      <w:r w:rsidRPr="008F7A77">
        <w:rPr>
          <w:rFonts w:ascii="Times" w:hAnsi="Times"/>
          <w:szCs w:val="32"/>
        </w:rPr>
        <w:t xml:space="preserve">Contains </w:t>
      </w:r>
      <w:r w:rsidRPr="008F7A77">
        <w:rPr>
          <w:rFonts w:ascii="Courier" w:hAnsi="Courier"/>
          <w:b/>
          <w:szCs w:val="26"/>
        </w:rPr>
        <w:t>@typeCode="</w:t>
      </w:r>
      <w:r w:rsidRPr="008F7A77">
        <w:rPr>
          <w:rFonts w:ascii="Courier" w:hAnsi="Courier"/>
          <w:szCs w:val="26"/>
        </w:rPr>
        <w:t xml:space="preserve">SUBJ" </w:t>
      </w:r>
      <w:r w:rsidRPr="008F7A77">
        <w:rPr>
          <w:rFonts w:ascii="Times" w:hAnsi="Times"/>
          <w:i/>
          <w:szCs w:val="32"/>
        </w:rPr>
        <w:t>SUBJ (has subject)</w:t>
      </w:r>
    </w:p>
    <w:p w14:paraId="5811BD04" w14:textId="77777777" w:rsidR="00DF23CB" w:rsidRPr="008F7A77" w:rsidRDefault="00DF23CB" w:rsidP="00E16EE3">
      <w:pPr>
        <w:widowControl w:val="0"/>
        <w:numPr>
          <w:ilvl w:val="1"/>
          <w:numId w:val="30"/>
        </w:numPr>
        <w:tabs>
          <w:tab w:val="left" w:pos="940"/>
        </w:tabs>
        <w:autoSpaceDE w:val="0"/>
        <w:autoSpaceDN w:val="0"/>
        <w:adjustRightInd w:val="0"/>
        <w:spacing w:after="40" w:line="260" w:lineRule="exact"/>
        <w:rPr>
          <w:rFonts w:ascii="Times" w:hAnsi="Times"/>
          <w:szCs w:val="32"/>
        </w:rPr>
      </w:pPr>
      <w:r w:rsidRPr="008F7A77">
        <w:rPr>
          <w:rFonts w:ascii="Times" w:hAnsi="Times"/>
          <w:szCs w:val="32"/>
        </w:rPr>
        <w:t xml:space="preserve">Contains exactly one [1..1] </w:t>
      </w:r>
      <w:hyperlink r:id="rId63" w:history="1">
        <w:r w:rsidRPr="008F7A77">
          <w:rPr>
            <w:rStyle w:val="Hyperlink"/>
            <w:rFonts w:ascii="Times" w:hAnsi="Times"/>
            <w:color w:val="0020E2"/>
            <w:szCs w:val="32"/>
          </w:rPr>
          <w:t>Condition Entry</w:t>
        </w:r>
      </w:hyperlink>
      <w:r w:rsidRPr="008F7A77">
        <w:rPr>
          <w:rFonts w:ascii="Times" w:hAnsi="Times"/>
          <w:szCs w:val="32"/>
        </w:rPr>
        <w:t xml:space="preserve"> (templateId: </w:t>
      </w:r>
      <w:r w:rsidRPr="008F7A77">
        <w:rPr>
          <w:rFonts w:ascii="Courier" w:hAnsi="Courier"/>
          <w:szCs w:val="26"/>
        </w:rPr>
        <w:t>2.16.840.1.113883.10.20.22.4.4</w:t>
      </w:r>
      <w:r w:rsidRPr="008F7A77">
        <w:rPr>
          <w:rFonts w:ascii="Times" w:hAnsi="Times"/>
          <w:szCs w:val="32"/>
        </w:rPr>
        <w:t>)</w:t>
      </w:r>
    </w:p>
    <w:p w14:paraId="3B8D2A9B" w14:textId="77777777" w:rsidR="00DF23CB" w:rsidRPr="008F7A77" w:rsidRDefault="00DF23CB" w:rsidP="00E16EE3">
      <w:pPr>
        <w:widowControl w:val="0"/>
        <w:numPr>
          <w:ilvl w:val="0"/>
          <w:numId w:val="30"/>
        </w:numPr>
        <w:tabs>
          <w:tab w:val="left" w:pos="220"/>
          <w:tab w:val="left" w:pos="720"/>
        </w:tabs>
        <w:autoSpaceDE w:val="0"/>
        <w:autoSpaceDN w:val="0"/>
        <w:adjustRightInd w:val="0"/>
        <w:spacing w:after="40" w:line="260" w:lineRule="exact"/>
        <w:rPr>
          <w:rFonts w:ascii="Times" w:hAnsi="Times"/>
          <w:szCs w:val="32"/>
        </w:rPr>
      </w:pPr>
      <w:r w:rsidRPr="008F7A77">
        <w:rPr>
          <w:rFonts w:ascii="Times" w:hAnsi="Times"/>
          <w:b/>
          <w:szCs w:val="32"/>
        </w:rPr>
        <w:t>MAY</w:t>
      </w:r>
      <w:r w:rsidRPr="008F7A77">
        <w:rPr>
          <w:rFonts w:ascii="Times" w:hAnsi="Times"/>
          <w:szCs w:val="32"/>
        </w:rPr>
        <w:t xml:space="preserve"> contain zero or one [0..1] </w:t>
      </w:r>
      <w:r w:rsidRPr="008F7A77">
        <w:rPr>
          <w:rFonts w:ascii="Courier" w:hAnsi="Courier"/>
          <w:b/>
          <w:szCs w:val="26"/>
        </w:rPr>
        <w:t>entryRelationship</w:t>
      </w:r>
      <w:r w:rsidRPr="008F7A77">
        <w:rPr>
          <w:rFonts w:ascii="Times" w:hAnsi="Times"/>
          <w:szCs w:val="32"/>
        </w:rPr>
        <w:t>, such that</w:t>
      </w:r>
    </w:p>
    <w:p w14:paraId="31A84238" w14:textId="77777777" w:rsidR="00DF23CB" w:rsidRPr="008F7A77" w:rsidRDefault="00DF23CB" w:rsidP="00E16EE3">
      <w:pPr>
        <w:widowControl w:val="0"/>
        <w:numPr>
          <w:ilvl w:val="1"/>
          <w:numId w:val="30"/>
        </w:numPr>
        <w:tabs>
          <w:tab w:val="left" w:pos="940"/>
        </w:tabs>
        <w:autoSpaceDE w:val="0"/>
        <w:autoSpaceDN w:val="0"/>
        <w:adjustRightInd w:val="0"/>
        <w:spacing w:after="40" w:line="260" w:lineRule="exact"/>
        <w:rPr>
          <w:rFonts w:ascii="Times" w:hAnsi="Times"/>
          <w:szCs w:val="32"/>
        </w:rPr>
      </w:pPr>
      <w:r w:rsidRPr="008F7A77">
        <w:rPr>
          <w:rFonts w:ascii="Times" w:hAnsi="Times"/>
          <w:szCs w:val="32"/>
        </w:rPr>
        <w:t xml:space="preserve">Contains </w:t>
      </w:r>
      <w:r w:rsidRPr="008F7A77">
        <w:rPr>
          <w:rFonts w:ascii="Courier" w:hAnsi="Courier"/>
          <w:b/>
          <w:szCs w:val="26"/>
        </w:rPr>
        <w:t>@typeCode="</w:t>
      </w:r>
      <w:r w:rsidRPr="008F7A77">
        <w:rPr>
          <w:rFonts w:ascii="Courier" w:hAnsi="Courier"/>
          <w:szCs w:val="26"/>
        </w:rPr>
        <w:t xml:space="preserve">SUBJ" </w:t>
      </w:r>
      <w:r w:rsidRPr="008F7A77">
        <w:rPr>
          <w:rFonts w:ascii="Times" w:hAnsi="Times"/>
          <w:i/>
          <w:szCs w:val="32"/>
        </w:rPr>
        <w:t>SUBJ (has subject)</w:t>
      </w:r>
    </w:p>
    <w:p w14:paraId="1F0123E1" w14:textId="77777777" w:rsidR="00DF23CB" w:rsidRPr="008F7A77" w:rsidRDefault="00DF23CB" w:rsidP="00E16EE3">
      <w:pPr>
        <w:widowControl w:val="0"/>
        <w:numPr>
          <w:ilvl w:val="1"/>
          <w:numId w:val="30"/>
        </w:numPr>
        <w:tabs>
          <w:tab w:val="left" w:pos="940"/>
        </w:tabs>
        <w:autoSpaceDE w:val="0"/>
        <w:autoSpaceDN w:val="0"/>
        <w:adjustRightInd w:val="0"/>
        <w:spacing w:after="40" w:line="260" w:lineRule="exact"/>
        <w:rPr>
          <w:rFonts w:ascii="Times" w:hAnsi="Times"/>
          <w:szCs w:val="32"/>
        </w:rPr>
      </w:pPr>
      <w:r w:rsidRPr="008F7A77">
        <w:rPr>
          <w:rFonts w:ascii="Times" w:hAnsi="Times"/>
          <w:b/>
          <w:szCs w:val="32"/>
        </w:rPr>
        <w:t>SHALL</w:t>
      </w:r>
      <w:r w:rsidRPr="008F7A77">
        <w:rPr>
          <w:rFonts w:ascii="Times" w:hAnsi="Times"/>
          <w:szCs w:val="32"/>
        </w:rPr>
        <w:t xml:space="preserve"> contain exactly one [1..1] @inversionInd = "true"</w:t>
      </w:r>
    </w:p>
    <w:p w14:paraId="09CA37CC" w14:textId="77777777" w:rsidR="00DF23CB" w:rsidRPr="008F7A77" w:rsidRDefault="00DF23CB" w:rsidP="00E16EE3">
      <w:pPr>
        <w:widowControl w:val="0"/>
        <w:numPr>
          <w:ilvl w:val="1"/>
          <w:numId w:val="30"/>
        </w:numPr>
        <w:tabs>
          <w:tab w:val="left" w:pos="940"/>
        </w:tabs>
        <w:autoSpaceDE w:val="0"/>
        <w:autoSpaceDN w:val="0"/>
        <w:adjustRightInd w:val="0"/>
        <w:spacing w:after="40" w:line="260" w:lineRule="exact"/>
        <w:rPr>
          <w:rFonts w:ascii="Times" w:hAnsi="Times"/>
          <w:szCs w:val="32"/>
        </w:rPr>
      </w:pPr>
      <w:r w:rsidRPr="008F7A77">
        <w:rPr>
          <w:rFonts w:ascii="Times" w:hAnsi="Times"/>
          <w:szCs w:val="32"/>
        </w:rPr>
        <w:t xml:space="preserve">Contains exactly one [1..1] </w:t>
      </w:r>
      <w:hyperlink r:id="rId64" w:history="1">
        <w:r w:rsidRPr="008F7A77">
          <w:rPr>
            <w:rStyle w:val="Hyperlink"/>
            <w:rFonts w:ascii="Times" w:hAnsi="Times"/>
            <w:color w:val="0020E2"/>
            <w:szCs w:val="32"/>
          </w:rPr>
          <w:t>Episode Observation</w:t>
        </w:r>
      </w:hyperlink>
      <w:r w:rsidRPr="008F7A77">
        <w:rPr>
          <w:rFonts w:ascii="Times" w:hAnsi="Times"/>
          <w:szCs w:val="32"/>
        </w:rPr>
        <w:t xml:space="preserve"> (templateId: </w:t>
      </w:r>
      <w:r w:rsidRPr="008F7A77">
        <w:rPr>
          <w:rFonts w:ascii="Courier" w:hAnsi="Courier"/>
          <w:szCs w:val="26"/>
        </w:rPr>
        <w:t>2.16.840.1.113883.10.20.1.41</w:t>
      </w:r>
      <w:r w:rsidRPr="008F7A77">
        <w:rPr>
          <w:rFonts w:ascii="Times" w:hAnsi="Times"/>
          <w:szCs w:val="32"/>
        </w:rPr>
        <w:t>)</w:t>
      </w:r>
    </w:p>
    <w:p w14:paraId="2DCB4468" w14:textId="77777777" w:rsidR="00DF23CB" w:rsidRPr="008F7A77" w:rsidRDefault="00DF23CB" w:rsidP="003100D0">
      <w:pPr>
        <w:pStyle w:val="BodyText"/>
      </w:pPr>
    </w:p>
    <w:p w14:paraId="6A0C2591" w14:textId="77777777" w:rsidR="00794C10" w:rsidRDefault="00794C10" w:rsidP="00881658">
      <w:pPr>
        <w:pStyle w:val="Heading2nospace"/>
      </w:pPr>
      <w:bookmarkStart w:id="499" w:name="_Toc163893659"/>
      <w:r>
        <w:t xml:space="preserve">Condition </w:t>
      </w:r>
      <w:bookmarkStart w:id="500" w:name="CD_ConditionEntry"/>
      <w:bookmarkEnd w:id="500"/>
      <w:r>
        <w:t>Entry</w:t>
      </w:r>
      <w:bookmarkEnd w:id="499"/>
    </w:p>
    <w:p w14:paraId="6F0A1912" w14:textId="77777777" w:rsidR="00794C10" w:rsidRPr="001C3D01" w:rsidRDefault="00794C10" w:rsidP="001C3D01">
      <w:pPr>
        <w:pStyle w:val="BracketData"/>
      </w:pPr>
      <w:r w:rsidRPr="001C3D01">
        <w:t>[Observation: templateId 2.16.840.1.113883.10.20.22.4.4</w:t>
      </w:r>
      <w:r w:rsidR="00FF63C3">
        <w:t>(open)</w:t>
      </w:r>
      <w:r w:rsidRPr="001C3D01">
        <w:t>]</w:t>
      </w:r>
    </w:p>
    <w:p w14:paraId="7170A8DE" w14:textId="77777777" w:rsidR="00794C10" w:rsidRDefault="00794C10" w:rsidP="00794C10">
      <w:pPr>
        <w:pStyle w:val="BodyText"/>
      </w:pPr>
      <w:r>
        <w:t xml:space="preserve">This section </w:t>
      </w:r>
      <w:r w:rsidR="001C3D01">
        <w:t>uses</w:t>
      </w:r>
      <w:r>
        <w:t xml:space="preserve"> the linking, severity, clinical status and comment content specifications defined elsewhere in the technical framework. In HL7 RIM parlance, observations about a problem, complaint, symptom, finding, diagnosis, or functional limitation of a patient is the event (moodCode='EVN') of observing (&lt;observation classCode='OBS'&gt;) that problem. The &lt;value&gt; of the observation comes from a controlled vocabulary representing such things. The &lt;code&gt; contained within the &lt;observation&gt; describes the method of determination from yet another controlled vocabulary.</w:t>
      </w:r>
    </w:p>
    <w:p w14:paraId="0A0B4B0E" w14:textId="77777777" w:rsidR="00794C10" w:rsidRDefault="00794C10" w:rsidP="00794C10">
      <w:pPr>
        <w:pStyle w:val="BodyText"/>
      </w:pPr>
      <w:r>
        <w:t>The basic pattern for reporting a problem uses the CDA &lt;observation&gt; element, setting the classCode='OBS' to represent that this is an observation of a problem, and the moodCode='EVN', to represent that this is an observation that has in fact taken place. The negationInd attribute, if true, specifies that the problem indicated was observed to not have occurred (which is subtly but importantly different from having not been observed). The value of negationInd should not normally be set to true. Instead, to record that there is "no prior history of chicken pox", one would use a coded value indicated exactly that. However, it is not always possible to record problems in this manner, especially if using a controlled vocabulary that does not supply pre-coordinated negations , or which do not allow the negation to be recorded with post-coordinated coded terminology.</w:t>
      </w:r>
    </w:p>
    <w:p w14:paraId="6E4B1C0B" w14:textId="77777777" w:rsidR="00794C10" w:rsidRDefault="00794C10" w:rsidP="00E16EE3">
      <w:pPr>
        <w:widowControl w:val="0"/>
        <w:numPr>
          <w:ilvl w:val="0"/>
          <w:numId w:val="31"/>
        </w:numPr>
        <w:tabs>
          <w:tab w:val="left" w:pos="220"/>
          <w:tab w:val="left" w:pos="720"/>
        </w:tabs>
        <w:autoSpaceDE w:val="0"/>
        <w:autoSpaceDN w:val="0"/>
        <w:adjustRightInd w:val="0"/>
        <w:spacing w:after="40" w:line="260" w:lineRule="exact"/>
        <w:rPr>
          <w:rFonts w:ascii="Times" w:hAnsi="Times"/>
          <w:szCs w:val="20"/>
        </w:rPr>
      </w:pPr>
      <w:r>
        <w:rPr>
          <w:rFonts w:ascii="Times" w:hAnsi="Times"/>
          <w:b/>
          <w:szCs w:val="20"/>
        </w:rPr>
        <w:t>SHALL</w:t>
      </w:r>
      <w:r>
        <w:rPr>
          <w:rFonts w:ascii="Times" w:hAnsi="Times"/>
          <w:szCs w:val="20"/>
        </w:rPr>
        <w:t xml:space="preserve"> contain exactly one [1..1] </w:t>
      </w:r>
      <w:r>
        <w:rPr>
          <w:rFonts w:ascii="Courier" w:hAnsi="Courier"/>
          <w:b/>
          <w:szCs w:val="20"/>
        </w:rPr>
        <w:t>@classCode</w:t>
      </w:r>
    </w:p>
    <w:p w14:paraId="527FC888" w14:textId="77777777" w:rsidR="00794C10" w:rsidRDefault="00794C10" w:rsidP="00E16EE3">
      <w:pPr>
        <w:widowControl w:val="0"/>
        <w:numPr>
          <w:ilvl w:val="0"/>
          <w:numId w:val="31"/>
        </w:numPr>
        <w:tabs>
          <w:tab w:val="left" w:pos="220"/>
          <w:tab w:val="left" w:pos="720"/>
        </w:tabs>
        <w:autoSpaceDE w:val="0"/>
        <w:autoSpaceDN w:val="0"/>
        <w:adjustRightInd w:val="0"/>
        <w:spacing w:after="40" w:line="260" w:lineRule="exact"/>
        <w:rPr>
          <w:rFonts w:ascii="Times" w:hAnsi="Times"/>
          <w:szCs w:val="20"/>
        </w:rPr>
      </w:pPr>
      <w:r>
        <w:rPr>
          <w:rFonts w:ascii="Times" w:hAnsi="Times"/>
          <w:b/>
          <w:szCs w:val="20"/>
        </w:rPr>
        <w:lastRenderedPageBreak/>
        <w:t>SHALL</w:t>
      </w:r>
      <w:r>
        <w:rPr>
          <w:rFonts w:ascii="Times" w:hAnsi="Times"/>
          <w:szCs w:val="20"/>
        </w:rPr>
        <w:t xml:space="preserve"> contain exactly one [1..1] </w:t>
      </w:r>
      <w:r>
        <w:rPr>
          <w:rFonts w:ascii="Courier" w:hAnsi="Courier"/>
          <w:b/>
          <w:szCs w:val="20"/>
        </w:rPr>
        <w:t>@moodCode</w:t>
      </w:r>
      <w:r>
        <w:rPr>
          <w:rFonts w:ascii="Courier" w:hAnsi="Courier"/>
          <w:szCs w:val="20"/>
        </w:rPr>
        <w:t xml:space="preserve">="EVN" </w:t>
      </w:r>
      <w:r>
        <w:rPr>
          <w:rFonts w:ascii="Times" w:hAnsi="Times"/>
          <w:i/>
          <w:szCs w:val="20"/>
        </w:rPr>
        <w:t>Event</w:t>
      </w:r>
      <w:r>
        <w:rPr>
          <w:rFonts w:ascii="Times" w:hAnsi="Times"/>
          <w:szCs w:val="20"/>
        </w:rPr>
        <w:t xml:space="preserve"> (CodeSystem:</w:t>
      </w:r>
      <w:r>
        <w:rPr>
          <w:rFonts w:ascii="Courier" w:hAnsi="Courier"/>
          <w:szCs w:val="20"/>
        </w:rPr>
        <w:t xml:space="preserve"> 2.16.840.1.113883.5.1001 HL7ActMood</w:t>
      </w:r>
      <w:r>
        <w:rPr>
          <w:rFonts w:ascii="Times" w:hAnsi="Times"/>
          <w:szCs w:val="20"/>
        </w:rPr>
        <w:t>) (CONF-155)</w:t>
      </w:r>
    </w:p>
    <w:p w14:paraId="0B3CF109" w14:textId="77777777" w:rsidR="00794C10" w:rsidRDefault="00794C10" w:rsidP="00E16EE3">
      <w:pPr>
        <w:widowControl w:val="0"/>
        <w:numPr>
          <w:ilvl w:val="0"/>
          <w:numId w:val="31"/>
        </w:numPr>
        <w:tabs>
          <w:tab w:val="left" w:pos="220"/>
          <w:tab w:val="left" w:pos="720"/>
        </w:tabs>
        <w:autoSpaceDE w:val="0"/>
        <w:autoSpaceDN w:val="0"/>
        <w:adjustRightInd w:val="0"/>
        <w:spacing w:after="40" w:line="260" w:lineRule="exact"/>
        <w:rPr>
          <w:rFonts w:ascii="Times" w:hAnsi="Times"/>
          <w:szCs w:val="20"/>
        </w:rPr>
      </w:pPr>
      <w:r>
        <w:rPr>
          <w:rFonts w:ascii="Times" w:hAnsi="Times"/>
          <w:b/>
          <w:szCs w:val="20"/>
        </w:rPr>
        <w:t>SHALL</w:t>
      </w:r>
      <w:r>
        <w:rPr>
          <w:rFonts w:ascii="Times" w:hAnsi="Times"/>
          <w:szCs w:val="20"/>
        </w:rPr>
        <w:t xml:space="preserve"> contain at least one [1..*] </w:t>
      </w:r>
      <w:r>
        <w:rPr>
          <w:rFonts w:ascii="Courier" w:hAnsi="Courier"/>
          <w:b/>
          <w:szCs w:val="20"/>
        </w:rPr>
        <w:t>id</w:t>
      </w:r>
      <w:r>
        <w:rPr>
          <w:rFonts w:ascii="Times" w:hAnsi="Times"/>
          <w:szCs w:val="20"/>
        </w:rPr>
        <w:t xml:space="preserve"> (CONF-CONSOL-529)</w:t>
      </w:r>
    </w:p>
    <w:p w14:paraId="3BF7A1C3" w14:textId="77777777" w:rsidR="00794C10" w:rsidRDefault="00794C10" w:rsidP="00E16EE3">
      <w:pPr>
        <w:widowControl w:val="0"/>
        <w:numPr>
          <w:ilvl w:val="1"/>
          <w:numId w:val="31"/>
        </w:numPr>
        <w:tabs>
          <w:tab w:val="left" w:pos="940"/>
          <w:tab w:val="left" w:pos="1440"/>
        </w:tabs>
        <w:autoSpaceDE w:val="0"/>
        <w:autoSpaceDN w:val="0"/>
        <w:adjustRightInd w:val="0"/>
        <w:spacing w:after="40" w:line="260" w:lineRule="exact"/>
        <w:rPr>
          <w:rFonts w:ascii="Times" w:hAnsi="Times"/>
          <w:szCs w:val="20"/>
        </w:rPr>
      </w:pPr>
      <w:r>
        <w:rPr>
          <w:rFonts w:ascii="Times" w:hAnsi="Times"/>
          <w:szCs w:val="20"/>
        </w:rPr>
        <w:t>The specific observation being recorded must have an identifier (&lt;id&gt;) that shall be provided for tracking purposes. If the source EMR does not or cannot supply an intrinsic identifier, then a GUID shall be provided as the root, with no extension (e.g., &lt;id root='CE1215CD-69EC-4C7B-805F-569233C5E159'/&gt;). At least one identifier must be present, more than one may appear.</w:t>
      </w:r>
    </w:p>
    <w:p w14:paraId="26059839" w14:textId="77777777" w:rsidR="00794C10" w:rsidRDefault="00794C10" w:rsidP="00E16EE3">
      <w:pPr>
        <w:widowControl w:val="0"/>
        <w:numPr>
          <w:ilvl w:val="0"/>
          <w:numId w:val="31"/>
        </w:numPr>
        <w:tabs>
          <w:tab w:val="left" w:pos="220"/>
          <w:tab w:val="left" w:pos="720"/>
        </w:tabs>
        <w:autoSpaceDE w:val="0"/>
        <w:autoSpaceDN w:val="0"/>
        <w:adjustRightInd w:val="0"/>
        <w:spacing w:after="40" w:line="260" w:lineRule="exact"/>
        <w:rPr>
          <w:rFonts w:ascii="Times" w:hAnsi="Times"/>
          <w:szCs w:val="20"/>
        </w:rPr>
      </w:pPr>
      <w:r>
        <w:rPr>
          <w:rFonts w:ascii="Times" w:hAnsi="Times"/>
          <w:b/>
          <w:szCs w:val="20"/>
        </w:rPr>
        <w:t>SHALL</w:t>
      </w:r>
      <w:r>
        <w:rPr>
          <w:rFonts w:ascii="Times" w:hAnsi="Times"/>
          <w:szCs w:val="20"/>
        </w:rPr>
        <w:t xml:space="preserve"> contain exactly one [1..1] </w:t>
      </w:r>
      <w:r>
        <w:rPr>
          <w:rFonts w:ascii="Courier" w:hAnsi="Courier"/>
          <w:b/>
          <w:szCs w:val="20"/>
        </w:rPr>
        <w:t>code</w:t>
      </w:r>
      <w:r>
        <w:rPr>
          <w:rFonts w:ascii="Times" w:hAnsi="Times"/>
          <w:szCs w:val="20"/>
        </w:rPr>
        <w:t xml:space="preserve">, which </w:t>
      </w:r>
      <w:r>
        <w:rPr>
          <w:rFonts w:ascii="Times" w:hAnsi="Times"/>
          <w:b/>
          <w:szCs w:val="20"/>
        </w:rPr>
        <w:t>SHOULD</w:t>
      </w:r>
      <w:r>
        <w:rPr>
          <w:rFonts w:ascii="Times" w:hAnsi="Times"/>
          <w:szCs w:val="20"/>
        </w:rPr>
        <w:t xml:space="preserve"> be selected from ValueSet</w:t>
      </w:r>
      <w:r>
        <w:rPr>
          <w:rFonts w:ascii="Courier" w:hAnsi="Courier"/>
          <w:szCs w:val="20"/>
        </w:rPr>
        <w:t xml:space="preserve"> 2.16.840.1.113883.3.88.12.3221.7.2 Problem Type</w:t>
      </w:r>
      <w:r>
        <w:rPr>
          <w:rFonts w:ascii="Times" w:hAnsi="Times"/>
          <w:b/>
          <w:szCs w:val="20"/>
        </w:rPr>
        <w:t xml:space="preserve"> STATIC</w:t>
      </w:r>
      <w:r>
        <w:rPr>
          <w:rFonts w:ascii="Times" w:hAnsi="Times"/>
          <w:szCs w:val="20"/>
        </w:rPr>
        <w:t xml:space="preserve"> 1 (CONF-CONSOL-530)</w:t>
      </w:r>
    </w:p>
    <w:p w14:paraId="3FAD8924" w14:textId="77777777" w:rsidR="00794C10" w:rsidRDefault="00794C10" w:rsidP="00E16EE3">
      <w:pPr>
        <w:widowControl w:val="0"/>
        <w:numPr>
          <w:ilvl w:val="0"/>
          <w:numId w:val="31"/>
        </w:numPr>
        <w:tabs>
          <w:tab w:val="left" w:pos="220"/>
          <w:tab w:val="left" w:pos="720"/>
        </w:tabs>
        <w:autoSpaceDE w:val="0"/>
        <w:autoSpaceDN w:val="0"/>
        <w:adjustRightInd w:val="0"/>
        <w:spacing w:after="40" w:line="260" w:lineRule="exact"/>
        <w:rPr>
          <w:rFonts w:ascii="Times" w:hAnsi="Times"/>
          <w:szCs w:val="20"/>
        </w:rPr>
      </w:pPr>
      <w:r>
        <w:rPr>
          <w:rFonts w:ascii="Times" w:hAnsi="Times"/>
          <w:b/>
          <w:szCs w:val="20"/>
        </w:rPr>
        <w:t>SHOULD</w:t>
      </w:r>
      <w:r>
        <w:rPr>
          <w:rFonts w:ascii="Times" w:hAnsi="Times"/>
          <w:szCs w:val="20"/>
        </w:rPr>
        <w:t xml:space="preserve"> contain exactly one [1..1] </w:t>
      </w:r>
      <w:r>
        <w:rPr>
          <w:rFonts w:ascii="Courier" w:hAnsi="Courier"/>
          <w:b/>
          <w:szCs w:val="20"/>
        </w:rPr>
        <w:t>text</w:t>
      </w:r>
      <w:r>
        <w:rPr>
          <w:rFonts w:ascii="Times" w:hAnsi="Times"/>
          <w:szCs w:val="20"/>
        </w:rPr>
        <w:t xml:space="preserve"> (CONF-CONSOL-531)</w:t>
      </w:r>
    </w:p>
    <w:p w14:paraId="7F72FA06" w14:textId="77777777" w:rsidR="00794C10" w:rsidRDefault="00794C10" w:rsidP="00E16EE3">
      <w:pPr>
        <w:widowControl w:val="0"/>
        <w:numPr>
          <w:ilvl w:val="1"/>
          <w:numId w:val="31"/>
        </w:numPr>
        <w:tabs>
          <w:tab w:val="left" w:pos="940"/>
          <w:tab w:val="left" w:pos="1440"/>
        </w:tabs>
        <w:autoSpaceDE w:val="0"/>
        <w:autoSpaceDN w:val="0"/>
        <w:adjustRightInd w:val="0"/>
        <w:spacing w:after="40" w:line="260" w:lineRule="exact"/>
        <w:rPr>
          <w:rFonts w:ascii="Times" w:hAnsi="Times"/>
          <w:szCs w:val="20"/>
        </w:rPr>
      </w:pPr>
      <w:r>
        <w:rPr>
          <w:rFonts w:ascii="Times" w:hAnsi="Times"/>
          <w:szCs w:val="20"/>
        </w:rPr>
        <w:t>The &lt;text&gt; element points to the text describing the problem being recorded; including any dates, comments, et cetera. The &lt;reference&gt; contains a URI in value attribute. This URI points to the free text description of the problem in the document that is being described.</w:t>
      </w:r>
    </w:p>
    <w:p w14:paraId="78EEB11C" w14:textId="77777777" w:rsidR="00794C10" w:rsidRDefault="00794C10" w:rsidP="00E16EE3">
      <w:pPr>
        <w:widowControl w:val="0"/>
        <w:numPr>
          <w:ilvl w:val="1"/>
          <w:numId w:val="31"/>
        </w:numPr>
        <w:tabs>
          <w:tab w:val="left" w:pos="940"/>
          <w:tab w:val="left" w:pos="1440"/>
        </w:tabs>
        <w:autoSpaceDE w:val="0"/>
        <w:autoSpaceDN w:val="0"/>
        <w:adjustRightInd w:val="0"/>
        <w:spacing w:after="40" w:line="260" w:lineRule="exact"/>
        <w:rPr>
          <w:rFonts w:ascii="Times" w:hAnsi="Times"/>
          <w:szCs w:val="20"/>
        </w:rPr>
      </w:pPr>
      <w:r>
        <w:rPr>
          <w:rFonts w:ascii="Times" w:hAnsi="Times"/>
          <w:szCs w:val="20"/>
        </w:rPr>
        <w:t xml:space="preserve">The problem name </w:t>
      </w:r>
      <w:r>
        <w:rPr>
          <w:rFonts w:ascii="Times" w:hAnsi="Times"/>
          <w:b/>
          <w:szCs w:val="20"/>
        </w:rPr>
        <w:t>SHOULD</w:t>
      </w:r>
      <w:r>
        <w:rPr>
          <w:rFonts w:ascii="Times" w:hAnsi="Times"/>
          <w:szCs w:val="20"/>
        </w:rPr>
        <w:t xml:space="preserve"> be recorded in the entry by recording a &lt;reference&gt; where the value attribute points to the narrative text containing the name of the problem. (CONF-CONSOL-527)</w:t>
      </w:r>
    </w:p>
    <w:p w14:paraId="780D85F7" w14:textId="77777777" w:rsidR="00794C10" w:rsidRDefault="00794C10" w:rsidP="00E16EE3">
      <w:pPr>
        <w:widowControl w:val="0"/>
        <w:numPr>
          <w:ilvl w:val="0"/>
          <w:numId w:val="31"/>
        </w:numPr>
        <w:tabs>
          <w:tab w:val="left" w:pos="220"/>
          <w:tab w:val="left" w:pos="720"/>
        </w:tabs>
        <w:autoSpaceDE w:val="0"/>
        <w:autoSpaceDN w:val="0"/>
        <w:adjustRightInd w:val="0"/>
        <w:spacing w:after="40" w:line="260" w:lineRule="exact"/>
        <w:rPr>
          <w:rFonts w:ascii="Times" w:hAnsi="Times"/>
          <w:szCs w:val="20"/>
        </w:rPr>
      </w:pPr>
      <w:r>
        <w:rPr>
          <w:rFonts w:ascii="Times" w:hAnsi="Times"/>
          <w:b/>
          <w:szCs w:val="20"/>
        </w:rPr>
        <w:t>SHALL</w:t>
      </w:r>
      <w:r>
        <w:rPr>
          <w:rFonts w:ascii="Times" w:hAnsi="Times"/>
          <w:szCs w:val="20"/>
        </w:rPr>
        <w:t xml:space="preserve"> contain exactly one [1..1] </w:t>
      </w:r>
      <w:r>
        <w:rPr>
          <w:rFonts w:ascii="Courier" w:hAnsi="Courier"/>
          <w:b/>
          <w:szCs w:val="20"/>
        </w:rPr>
        <w:t>statusCode/@code</w:t>
      </w:r>
      <w:r>
        <w:rPr>
          <w:rFonts w:ascii="Courier" w:hAnsi="Courier"/>
          <w:szCs w:val="20"/>
        </w:rPr>
        <w:t xml:space="preserve">="completed" </w:t>
      </w:r>
      <w:r>
        <w:rPr>
          <w:rFonts w:ascii="Times" w:hAnsi="Times"/>
          <w:szCs w:val="20"/>
        </w:rPr>
        <w:t>(CodeSystem:</w:t>
      </w:r>
      <w:r>
        <w:rPr>
          <w:rFonts w:ascii="Courier" w:hAnsi="Courier"/>
          <w:szCs w:val="20"/>
        </w:rPr>
        <w:t xml:space="preserve"> 2.16.840.1.113883.5.14 ActStatus</w:t>
      </w:r>
      <w:r>
        <w:rPr>
          <w:rFonts w:ascii="Times" w:hAnsi="Times"/>
          <w:szCs w:val="20"/>
        </w:rPr>
        <w:t>) (CONF-156, CONF-157)</w:t>
      </w:r>
    </w:p>
    <w:p w14:paraId="39D94C3E" w14:textId="77777777" w:rsidR="00794C10" w:rsidRDefault="00794C10" w:rsidP="00E16EE3">
      <w:pPr>
        <w:widowControl w:val="0"/>
        <w:numPr>
          <w:ilvl w:val="0"/>
          <w:numId w:val="31"/>
        </w:numPr>
        <w:tabs>
          <w:tab w:val="left" w:pos="220"/>
          <w:tab w:val="left" w:pos="720"/>
        </w:tabs>
        <w:autoSpaceDE w:val="0"/>
        <w:autoSpaceDN w:val="0"/>
        <w:adjustRightInd w:val="0"/>
        <w:spacing w:after="40" w:line="260" w:lineRule="exact"/>
        <w:rPr>
          <w:rFonts w:ascii="Times" w:hAnsi="Times"/>
          <w:szCs w:val="20"/>
        </w:rPr>
      </w:pPr>
      <w:r>
        <w:rPr>
          <w:rFonts w:ascii="Times" w:hAnsi="Times"/>
          <w:b/>
          <w:szCs w:val="20"/>
        </w:rPr>
        <w:t>SHOULD</w:t>
      </w:r>
      <w:r>
        <w:rPr>
          <w:rFonts w:ascii="Times" w:hAnsi="Times"/>
          <w:szCs w:val="20"/>
        </w:rPr>
        <w:t xml:space="preserve"> contain exactly one [1..1] </w:t>
      </w:r>
      <w:r>
        <w:rPr>
          <w:rFonts w:ascii="Courier" w:hAnsi="Courier"/>
          <w:b/>
          <w:szCs w:val="20"/>
        </w:rPr>
        <w:t>effectiveTime</w:t>
      </w:r>
      <w:r>
        <w:rPr>
          <w:rFonts w:ascii="Times" w:hAnsi="Times"/>
          <w:szCs w:val="20"/>
        </w:rPr>
        <w:t xml:space="preserve"> (CONF-CONSOL-532)</w:t>
      </w:r>
    </w:p>
    <w:p w14:paraId="604EB592" w14:textId="77777777" w:rsidR="00794C10" w:rsidRDefault="00794C10" w:rsidP="00E16EE3">
      <w:pPr>
        <w:widowControl w:val="0"/>
        <w:numPr>
          <w:ilvl w:val="1"/>
          <w:numId w:val="31"/>
        </w:numPr>
        <w:tabs>
          <w:tab w:val="left" w:pos="940"/>
          <w:tab w:val="left" w:pos="1440"/>
        </w:tabs>
        <w:autoSpaceDE w:val="0"/>
        <w:autoSpaceDN w:val="0"/>
        <w:adjustRightInd w:val="0"/>
        <w:spacing w:after="40" w:line="260" w:lineRule="exact"/>
        <w:rPr>
          <w:rFonts w:ascii="Times" w:hAnsi="Times"/>
          <w:szCs w:val="20"/>
        </w:rPr>
      </w:pPr>
      <w:r>
        <w:rPr>
          <w:rFonts w:ascii="Times" w:hAnsi="Times"/>
          <w:szCs w:val="20"/>
        </w:rPr>
        <w:t>The &lt;effectiveTime&gt; of this &lt;observation&gt; is the time interval over which the &lt;observation&gt; is known to be true. The &lt;low&gt; and &lt;high&gt; values should be no more precise than known, but as precise as possible. While CDA allows for multiple mechanisms to record this time interval (e.g., by low and high values, low and width, high and width, or center point and width), we are constraining Medical summaries to use only the low/high form. The &lt;low&gt; value is the earliest point for which the condition is known to have existed. The &lt;high&gt; value, when present, indicates the time at which the observation was no longer known to be true. Thus, the implication is made that if the &lt;high&gt; value is specified, that the observation was no longer seen after this time, and it thus represents the date of resolution of the problem. Similarly, the &lt;low&gt; value may seem to represent onset of the problem. Neither of these statements is necessarily precise, as the &lt;low&gt; and &lt;high&gt; values may represent only an approximation of the true onset and resolution (respectively) times. For example, it may be the case that onset occurred prior to the &lt;low&gt; value, but no observation may have been possible before that time to discern whether the condition existed prior to that time. The &lt;low&gt; value should normally be present. There are exceptions, such as for the case where the patient may be able to report that they had chicken pox, but are unsure when. In this case, the &lt;effectiveTime&gt; element shall have a &lt;low&gt; element with a nullFlavor attribute set to 'UNK'. The &lt;high&gt; value need not be present when the observation is about a state of the patient that is unlikely to change (e.g., the diagnosis of an incurable disease).</w:t>
      </w:r>
    </w:p>
    <w:p w14:paraId="46989414" w14:textId="77777777" w:rsidR="00794C10" w:rsidRDefault="00794C10" w:rsidP="00E16EE3">
      <w:pPr>
        <w:widowControl w:val="0"/>
        <w:numPr>
          <w:ilvl w:val="1"/>
          <w:numId w:val="31"/>
        </w:numPr>
        <w:tabs>
          <w:tab w:val="left" w:pos="940"/>
          <w:tab w:val="left" w:pos="1440"/>
        </w:tabs>
        <w:autoSpaceDE w:val="0"/>
        <w:autoSpaceDN w:val="0"/>
        <w:adjustRightInd w:val="0"/>
        <w:spacing w:after="40" w:line="260" w:lineRule="exact"/>
        <w:rPr>
          <w:rFonts w:ascii="Times" w:hAnsi="Times"/>
          <w:szCs w:val="20"/>
        </w:rPr>
      </w:pPr>
      <w:r>
        <w:rPr>
          <w:rFonts w:ascii="Times" w:hAnsi="Times"/>
          <w:szCs w:val="20"/>
        </w:rPr>
        <w:t xml:space="preserve">The onset date </w:t>
      </w:r>
      <w:r>
        <w:rPr>
          <w:rFonts w:ascii="Times" w:hAnsi="Times"/>
          <w:b/>
          <w:szCs w:val="20"/>
        </w:rPr>
        <w:t>SHALL</w:t>
      </w:r>
      <w:r>
        <w:rPr>
          <w:rFonts w:ascii="Times" w:hAnsi="Times"/>
          <w:szCs w:val="20"/>
        </w:rPr>
        <w:t xml:space="preserve"> be recorded in the &lt;low&gt; element of the &lt;effectiveTime&gt; element when known. (C83-[DE-7.01-1])</w:t>
      </w:r>
    </w:p>
    <w:p w14:paraId="6675AEA3" w14:textId="77777777" w:rsidR="00794C10" w:rsidRDefault="00794C10" w:rsidP="00E16EE3">
      <w:pPr>
        <w:widowControl w:val="0"/>
        <w:numPr>
          <w:ilvl w:val="1"/>
          <w:numId w:val="31"/>
        </w:numPr>
        <w:tabs>
          <w:tab w:val="left" w:pos="940"/>
          <w:tab w:val="left" w:pos="1440"/>
        </w:tabs>
        <w:autoSpaceDE w:val="0"/>
        <w:autoSpaceDN w:val="0"/>
        <w:adjustRightInd w:val="0"/>
        <w:spacing w:after="40" w:line="260" w:lineRule="exact"/>
        <w:rPr>
          <w:rFonts w:ascii="Times" w:hAnsi="Times"/>
          <w:szCs w:val="20"/>
        </w:rPr>
      </w:pPr>
      <w:r>
        <w:rPr>
          <w:rFonts w:ascii="Times" w:hAnsi="Times"/>
          <w:szCs w:val="20"/>
        </w:rPr>
        <w:t xml:space="preserve">The resolution data </w:t>
      </w:r>
      <w:r>
        <w:rPr>
          <w:rFonts w:ascii="Times" w:hAnsi="Times"/>
          <w:b/>
          <w:szCs w:val="20"/>
        </w:rPr>
        <w:t>SHALL</w:t>
      </w:r>
      <w:r>
        <w:rPr>
          <w:rFonts w:ascii="Times" w:hAnsi="Times"/>
          <w:szCs w:val="20"/>
        </w:rPr>
        <w:t xml:space="preserve"> be recorded in the &lt;high&gt; element of the &lt;effectiveTime&gt; element when known. (C83-[DE-7.01-2])</w:t>
      </w:r>
    </w:p>
    <w:p w14:paraId="4BB98838" w14:textId="77777777" w:rsidR="00794C10" w:rsidRDefault="00794C10" w:rsidP="00E16EE3">
      <w:pPr>
        <w:widowControl w:val="0"/>
        <w:numPr>
          <w:ilvl w:val="1"/>
          <w:numId w:val="31"/>
        </w:numPr>
        <w:tabs>
          <w:tab w:val="left" w:pos="940"/>
          <w:tab w:val="left" w:pos="1440"/>
        </w:tabs>
        <w:autoSpaceDE w:val="0"/>
        <w:autoSpaceDN w:val="0"/>
        <w:adjustRightInd w:val="0"/>
        <w:spacing w:after="40" w:line="260" w:lineRule="exact"/>
        <w:rPr>
          <w:rFonts w:ascii="Times" w:hAnsi="Times"/>
          <w:szCs w:val="20"/>
        </w:rPr>
      </w:pPr>
      <w:r>
        <w:rPr>
          <w:rFonts w:ascii="Times" w:hAnsi="Times"/>
          <w:szCs w:val="20"/>
        </w:rPr>
        <w:t xml:space="preserve">If the problem is known to be resolved, but the date of resolution is not known, then the &lt;high&gt; element </w:t>
      </w:r>
      <w:r>
        <w:rPr>
          <w:rFonts w:ascii="Times" w:hAnsi="Times"/>
          <w:b/>
          <w:szCs w:val="20"/>
        </w:rPr>
        <w:t>SHALL</w:t>
      </w:r>
      <w:r>
        <w:rPr>
          <w:rFonts w:ascii="Times" w:hAnsi="Times"/>
          <w:szCs w:val="20"/>
        </w:rPr>
        <w:t xml:space="preserve"> be present, and the nullFlavor attribute </w:t>
      </w:r>
      <w:r>
        <w:rPr>
          <w:rFonts w:ascii="Times" w:hAnsi="Times"/>
          <w:b/>
          <w:szCs w:val="20"/>
        </w:rPr>
        <w:t>SHALL</w:t>
      </w:r>
      <w:r>
        <w:rPr>
          <w:rFonts w:ascii="Times" w:hAnsi="Times"/>
          <w:szCs w:val="20"/>
        </w:rPr>
        <w:t xml:space="preserve"> be set to 'UNK'. </w:t>
      </w:r>
      <w:r>
        <w:rPr>
          <w:rFonts w:ascii="Times" w:hAnsi="Times"/>
          <w:szCs w:val="20"/>
        </w:rPr>
        <w:lastRenderedPageBreak/>
        <w:t>Therefore, the existence of an &lt;high&gt; element within a problem does indicate that the problem has been resolved. (C83-[DE-7.01-3])</w:t>
      </w:r>
    </w:p>
    <w:p w14:paraId="27ABA07D" w14:textId="77777777" w:rsidR="00794C10" w:rsidRDefault="00794C10" w:rsidP="00E16EE3">
      <w:pPr>
        <w:widowControl w:val="0"/>
        <w:numPr>
          <w:ilvl w:val="0"/>
          <w:numId w:val="31"/>
        </w:numPr>
        <w:tabs>
          <w:tab w:val="left" w:pos="220"/>
          <w:tab w:val="left" w:pos="720"/>
        </w:tabs>
        <w:autoSpaceDE w:val="0"/>
        <w:autoSpaceDN w:val="0"/>
        <w:adjustRightInd w:val="0"/>
        <w:spacing w:after="40" w:line="260" w:lineRule="exact"/>
        <w:rPr>
          <w:rFonts w:ascii="Times" w:hAnsi="Times"/>
          <w:szCs w:val="20"/>
        </w:rPr>
      </w:pPr>
      <w:r>
        <w:rPr>
          <w:rFonts w:ascii="Times" w:hAnsi="Times"/>
          <w:b/>
          <w:szCs w:val="20"/>
        </w:rPr>
        <w:t>SHALL</w:t>
      </w:r>
      <w:r>
        <w:rPr>
          <w:rFonts w:ascii="Times" w:hAnsi="Times"/>
          <w:szCs w:val="20"/>
        </w:rPr>
        <w:t xml:space="preserve"> contain exactly one [1..1] </w:t>
      </w:r>
      <w:r>
        <w:rPr>
          <w:rFonts w:ascii="Courier" w:hAnsi="Courier"/>
          <w:b/>
          <w:szCs w:val="20"/>
        </w:rPr>
        <w:t>value</w:t>
      </w:r>
      <w:r>
        <w:rPr>
          <w:rFonts w:ascii="Times" w:hAnsi="Times"/>
          <w:szCs w:val="20"/>
        </w:rPr>
        <w:t xml:space="preserve">, which </w:t>
      </w:r>
      <w:r>
        <w:rPr>
          <w:rFonts w:ascii="Times" w:hAnsi="Times"/>
          <w:b/>
          <w:szCs w:val="20"/>
        </w:rPr>
        <w:t>SHALL</w:t>
      </w:r>
      <w:r>
        <w:rPr>
          <w:rFonts w:ascii="Times" w:hAnsi="Times"/>
          <w:szCs w:val="20"/>
        </w:rPr>
        <w:t xml:space="preserve"> be selected from ValueSet</w:t>
      </w:r>
      <w:r>
        <w:rPr>
          <w:rFonts w:ascii="Courier" w:hAnsi="Courier"/>
          <w:szCs w:val="20"/>
        </w:rPr>
        <w:t xml:space="preserve"> 2.16.840.1.113883.3.88.12.3221.7.4 Problem</w:t>
      </w:r>
      <w:r>
        <w:rPr>
          <w:rFonts w:ascii="Times" w:hAnsi="Times"/>
          <w:b/>
          <w:szCs w:val="20"/>
        </w:rPr>
        <w:t xml:space="preserve"> DYNAMIC</w:t>
      </w:r>
      <w:r>
        <w:rPr>
          <w:rFonts w:ascii="Times" w:hAnsi="Times"/>
          <w:szCs w:val="20"/>
        </w:rPr>
        <w:t xml:space="preserve"> (CONF-CONSOL-533)</w:t>
      </w:r>
    </w:p>
    <w:p w14:paraId="7E38B492" w14:textId="77777777" w:rsidR="00794C10" w:rsidRDefault="00794C10" w:rsidP="00E16EE3">
      <w:pPr>
        <w:widowControl w:val="0"/>
        <w:numPr>
          <w:ilvl w:val="0"/>
          <w:numId w:val="31"/>
        </w:numPr>
        <w:tabs>
          <w:tab w:val="left" w:pos="220"/>
          <w:tab w:val="left" w:pos="720"/>
        </w:tabs>
        <w:autoSpaceDE w:val="0"/>
        <w:autoSpaceDN w:val="0"/>
        <w:adjustRightInd w:val="0"/>
        <w:spacing w:after="40" w:line="260" w:lineRule="exact"/>
        <w:rPr>
          <w:rFonts w:ascii="Times" w:hAnsi="Times"/>
          <w:szCs w:val="20"/>
        </w:rPr>
      </w:pPr>
      <w:r>
        <w:rPr>
          <w:rFonts w:ascii="Times" w:hAnsi="Times"/>
          <w:b/>
          <w:szCs w:val="20"/>
        </w:rPr>
        <w:t>MAY</w:t>
      </w:r>
      <w:r>
        <w:rPr>
          <w:rFonts w:ascii="Times" w:hAnsi="Times"/>
          <w:szCs w:val="20"/>
        </w:rPr>
        <w:t xml:space="preserve"> contain zero or one [0..1] </w:t>
      </w:r>
      <w:r>
        <w:rPr>
          <w:rFonts w:ascii="Courier" w:hAnsi="Courier"/>
          <w:b/>
          <w:szCs w:val="20"/>
        </w:rPr>
        <w:t>entryRelationship</w:t>
      </w:r>
      <w:r>
        <w:rPr>
          <w:rFonts w:ascii="Times" w:hAnsi="Times"/>
          <w:szCs w:val="20"/>
        </w:rPr>
        <w:t xml:space="preserve"> (CONF-160), such that</w:t>
      </w:r>
    </w:p>
    <w:p w14:paraId="60744B16" w14:textId="77777777" w:rsidR="00794C10" w:rsidRDefault="00794C10" w:rsidP="00E16EE3">
      <w:pPr>
        <w:widowControl w:val="0"/>
        <w:numPr>
          <w:ilvl w:val="1"/>
          <w:numId w:val="31"/>
        </w:numPr>
        <w:tabs>
          <w:tab w:val="left" w:pos="940"/>
          <w:tab w:val="left" w:pos="1440"/>
        </w:tabs>
        <w:autoSpaceDE w:val="0"/>
        <w:autoSpaceDN w:val="0"/>
        <w:adjustRightInd w:val="0"/>
        <w:spacing w:after="40" w:line="260" w:lineRule="exact"/>
        <w:rPr>
          <w:rFonts w:ascii="Times" w:hAnsi="Times"/>
          <w:szCs w:val="20"/>
        </w:rPr>
      </w:pPr>
      <w:r>
        <w:rPr>
          <w:rFonts w:ascii="Times" w:hAnsi="Times"/>
          <w:szCs w:val="20"/>
        </w:rPr>
        <w:t xml:space="preserve">Contains </w:t>
      </w:r>
      <w:r>
        <w:rPr>
          <w:rFonts w:ascii="Courier" w:hAnsi="Courier"/>
          <w:b/>
          <w:szCs w:val="20"/>
        </w:rPr>
        <w:t>@typeCode="</w:t>
      </w:r>
      <w:r>
        <w:rPr>
          <w:rFonts w:ascii="Courier" w:hAnsi="Courier"/>
          <w:szCs w:val="20"/>
        </w:rPr>
        <w:t xml:space="preserve">SUBJ" </w:t>
      </w:r>
      <w:r>
        <w:rPr>
          <w:rFonts w:ascii="Times" w:hAnsi="Times"/>
          <w:i/>
          <w:szCs w:val="20"/>
        </w:rPr>
        <w:t>SUBJ (has subject)</w:t>
      </w:r>
    </w:p>
    <w:p w14:paraId="6871632E" w14:textId="77777777" w:rsidR="00794C10" w:rsidRDefault="00794C10" w:rsidP="00E16EE3">
      <w:pPr>
        <w:widowControl w:val="0"/>
        <w:numPr>
          <w:ilvl w:val="1"/>
          <w:numId w:val="31"/>
        </w:numPr>
        <w:tabs>
          <w:tab w:val="left" w:pos="940"/>
          <w:tab w:val="left" w:pos="1440"/>
        </w:tabs>
        <w:autoSpaceDE w:val="0"/>
        <w:autoSpaceDN w:val="0"/>
        <w:adjustRightInd w:val="0"/>
        <w:spacing w:after="40" w:line="260" w:lineRule="exact"/>
        <w:rPr>
          <w:rFonts w:ascii="Times" w:hAnsi="Times"/>
          <w:szCs w:val="20"/>
        </w:rPr>
      </w:pPr>
      <w:r>
        <w:rPr>
          <w:rFonts w:ascii="Times" w:hAnsi="Times"/>
          <w:b/>
          <w:szCs w:val="20"/>
        </w:rPr>
        <w:t>SHALL</w:t>
      </w:r>
      <w:r>
        <w:rPr>
          <w:rFonts w:ascii="Times" w:hAnsi="Times"/>
          <w:szCs w:val="20"/>
        </w:rPr>
        <w:t xml:space="preserve"> contain exactly one [1..1] @inversionInd = "true"</w:t>
      </w:r>
    </w:p>
    <w:p w14:paraId="60F6D3E5" w14:textId="77777777" w:rsidR="00794C10" w:rsidRDefault="00794C10" w:rsidP="00E16EE3">
      <w:pPr>
        <w:widowControl w:val="0"/>
        <w:numPr>
          <w:ilvl w:val="1"/>
          <w:numId w:val="31"/>
        </w:numPr>
        <w:tabs>
          <w:tab w:val="left" w:pos="940"/>
          <w:tab w:val="left" w:pos="1440"/>
        </w:tabs>
        <w:autoSpaceDE w:val="0"/>
        <w:autoSpaceDN w:val="0"/>
        <w:adjustRightInd w:val="0"/>
        <w:spacing w:after="40" w:line="260" w:lineRule="exact"/>
        <w:rPr>
          <w:rFonts w:ascii="Times" w:hAnsi="Times"/>
          <w:szCs w:val="20"/>
        </w:rPr>
      </w:pPr>
      <w:r>
        <w:rPr>
          <w:rFonts w:ascii="Times" w:hAnsi="Times"/>
          <w:szCs w:val="20"/>
        </w:rPr>
        <w:t xml:space="preserve">Contains exactly one [1..1] </w:t>
      </w:r>
      <w:hyperlink w:anchor="CS_AgeObservation" w:history="1">
        <w:r>
          <w:rPr>
            <w:rStyle w:val="Hyperlink"/>
            <w:rFonts w:ascii="Times" w:hAnsi="Times"/>
            <w:color w:val="0020E2"/>
            <w:szCs w:val="20"/>
          </w:rPr>
          <w:t>Age Observation</w:t>
        </w:r>
      </w:hyperlink>
      <w:r>
        <w:rPr>
          <w:rFonts w:ascii="Times" w:hAnsi="Times"/>
          <w:szCs w:val="20"/>
        </w:rPr>
        <w:t xml:space="preserve"> (templateId: </w:t>
      </w:r>
      <w:r>
        <w:rPr>
          <w:rFonts w:ascii="Courier" w:hAnsi="Courier"/>
          <w:szCs w:val="20"/>
        </w:rPr>
        <w:t>2.16.840.1.113883.10.20.22.4.31</w:t>
      </w:r>
      <w:r>
        <w:rPr>
          <w:rFonts w:ascii="Times" w:hAnsi="Times"/>
          <w:szCs w:val="20"/>
        </w:rPr>
        <w:t>)</w:t>
      </w:r>
    </w:p>
    <w:p w14:paraId="782BDF84" w14:textId="77777777" w:rsidR="00794C10" w:rsidRDefault="00794C10" w:rsidP="00E16EE3">
      <w:pPr>
        <w:widowControl w:val="0"/>
        <w:numPr>
          <w:ilvl w:val="0"/>
          <w:numId w:val="31"/>
        </w:numPr>
        <w:tabs>
          <w:tab w:val="left" w:pos="220"/>
          <w:tab w:val="left" w:pos="720"/>
        </w:tabs>
        <w:autoSpaceDE w:val="0"/>
        <w:autoSpaceDN w:val="0"/>
        <w:adjustRightInd w:val="0"/>
        <w:spacing w:after="40" w:line="260" w:lineRule="exact"/>
        <w:rPr>
          <w:rFonts w:ascii="Times" w:hAnsi="Times"/>
          <w:szCs w:val="20"/>
        </w:rPr>
      </w:pPr>
      <w:r>
        <w:rPr>
          <w:rFonts w:ascii="Times" w:hAnsi="Times"/>
          <w:b/>
          <w:szCs w:val="20"/>
        </w:rPr>
        <w:t>MAY</w:t>
      </w:r>
      <w:r>
        <w:rPr>
          <w:rFonts w:ascii="Times" w:hAnsi="Times"/>
          <w:szCs w:val="20"/>
        </w:rPr>
        <w:t xml:space="preserve"> contain zero or one [0..1] </w:t>
      </w:r>
      <w:r>
        <w:rPr>
          <w:rFonts w:ascii="Courier" w:hAnsi="Courier"/>
          <w:b/>
          <w:szCs w:val="20"/>
        </w:rPr>
        <w:t>entryRelationship</w:t>
      </w:r>
      <w:r>
        <w:rPr>
          <w:rFonts w:ascii="Times" w:hAnsi="Times"/>
          <w:szCs w:val="20"/>
        </w:rPr>
        <w:t xml:space="preserve"> (CONF-CONSOL-535), such that</w:t>
      </w:r>
    </w:p>
    <w:p w14:paraId="462AB74D" w14:textId="77777777" w:rsidR="00794C10" w:rsidRDefault="00794C10" w:rsidP="00E16EE3">
      <w:pPr>
        <w:widowControl w:val="0"/>
        <w:numPr>
          <w:ilvl w:val="1"/>
          <w:numId w:val="31"/>
        </w:numPr>
        <w:tabs>
          <w:tab w:val="left" w:pos="940"/>
          <w:tab w:val="left" w:pos="1440"/>
        </w:tabs>
        <w:autoSpaceDE w:val="0"/>
        <w:autoSpaceDN w:val="0"/>
        <w:adjustRightInd w:val="0"/>
        <w:spacing w:after="40" w:line="260" w:lineRule="exact"/>
        <w:rPr>
          <w:rFonts w:ascii="Times" w:hAnsi="Times"/>
          <w:szCs w:val="20"/>
        </w:rPr>
      </w:pPr>
      <w:r>
        <w:rPr>
          <w:rFonts w:ascii="Times" w:hAnsi="Times"/>
          <w:szCs w:val="20"/>
        </w:rPr>
        <w:t xml:space="preserve">Contains </w:t>
      </w:r>
      <w:r>
        <w:rPr>
          <w:rFonts w:ascii="Courier" w:hAnsi="Courier"/>
          <w:b/>
          <w:szCs w:val="20"/>
        </w:rPr>
        <w:t>@typeCode="</w:t>
      </w:r>
      <w:r>
        <w:rPr>
          <w:rFonts w:ascii="Courier" w:hAnsi="Courier"/>
          <w:szCs w:val="20"/>
        </w:rPr>
        <w:t xml:space="preserve">REFR" </w:t>
      </w:r>
      <w:r>
        <w:rPr>
          <w:rFonts w:ascii="Times" w:hAnsi="Times"/>
          <w:i/>
          <w:szCs w:val="20"/>
        </w:rPr>
        <w:t>REFR (refers to)</w:t>
      </w:r>
    </w:p>
    <w:p w14:paraId="6FC6D19F" w14:textId="77777777" w:rsidR="00794C10" w:rsidRDefault="00794C10" w:rsidP="00E16EE3">
      <w:pPr>
        <w:widowControl w:val="0"/>
        <w:numPr>
          <w:ilvl w:val="1"/>
          <w:numId w:val="31"/>
        </w:numPr>
        <w:tabs>
          <w:tab w:val="left" w:pos="940"/>
          <w:tab w:val="left" w:pos="1440"/>
        </w:tabs>
        <w:autoSpaceDE w:val="0"/>
        <w:autoSpaceDN w:val="0"/>
        <w:adjustRightInd w:val="0"/>
        <w:spacing w:after="40" w:line="260" w:lineRule="exact"/>
        <w:rPr>
          <w:rFonts w:ascii="Times" w:hAnsi="Times"/>
          <w:szCs w:val="20"/>
        </w:rPr>
      </w:pPr>
      <w:r>
        <w:rPr>
          <w:rFonts w:ascii="Times" w:hAnsi="Times"/>
          <w:szCs w:val="20"/>
        </w:rPr>
        <w:t xml:space="preserve">Contains exactly one [1..1] </w:t>
      </w:r>
      <w:hyperlink w:anchor="CS_ProblemStatus" w:history="1">
        <w:r>
          <w:rPr>
            <w:rStyle w:val="Hyperlink"/>
            <w:rFonts w:ascii="Times" w:hAnsi="Times"/>
            <w:color w:val="0020E2"/>
            <w:szCs w:val="20"/>
          </w:rPr>
          <w:t>Problem Status Observation</w:t>
        </w:r>
      </w:hyperlink>
      <w:r>
        <w:rPr>
          <w:rFonts w:ascii="Times" w:hAnsi="Times"/>
          <w:szCs w:val="20"/>
        </w:rPr>
        <w:t xml:space="preserve"> (templateId: </w:t>
      </w:r>
      <w:r>
        <w:rPr>
          <w:rFonts w:ascii="Courier" w:hAnsi="Courier"/>
          <w:szCs w:val="20"/>
        </w:rPr>
        <w:t>2.16.840.1.113883.10.20.22.4.6</w:t>
      </w:r>
      <w:r>
        <w:rPr>
          <w:rFonts w:ascii="Times" w:hAnsi="Times"/>
          <w:szCs w:val="20"/>
        </w:rPr>
        <w:t>)</w:t>
      </w:r>
    </w:p>
    <w:p w14:paraId="3964B9FF" w14:textId="77777777" w:rsidR="00794C10" w:rsidRDefault="00794C10" w:rsidP="00E16EE3">
      <w:pPr>
        <w:widowControl w:val="0"/>
        <w:numPr>
          <w:ilvl w:val="0"/>
          <w:numId w:val="31"/>
        </w:numPr>
        <w:tabs>
          <w:tab w:val="left" w:pos="220"/>
          <w:tab w:val="left" w:pos="720"/>
        </w:tabs>
        <w:autoSpaceDE w:val="0"/>
        <w:autoSpaceDN w:val="0"/>
        <w:adjustRightInd w:val="0"/>
        <w:spacing w:after="40" w:line="260" w:lineRule="exact"/>
        <w:rPr>
          <w:rFonts w:ascii="Times" w:hAnsi="Times"/>
          <w:szCs w:val="20"/>
        </w:rPr>
      </w:pPr>
      <w:r>
        <w:rPr>
          <w:rFonts w:ascii="Times" w:hAnsi="Times"/>
          <w:b/>
          <w:szCs w:val="20"/>
        </w:rPr>
        <w:t>MAY</w:t>
      </w:r>
      <w:r>
        <w:rPr>
          <w:rFonts w:ascii="Times" w:hAnsi="Times"/>
          <w:szCs w:val="20"/>
        </w:rPr>
        <w:t xml:space="preserve"> contain zero or one [0..1] </w:t>
      </w:r>
      <w:r>
        <w:rPr>
          <w:rFonts w:ascii="Courier" w:hAnsi="Courier"/>
          <w:b/>
          <w:szCs w:val="20"/>
        </w:rPr>
        <w:t>entryRelationship</w:t>
      </w:r>
      <w:r>
        <w:rPr>
          <w:rFonts w:ascii="Times" w:hAnsi="Times"/>
          <w:szCs w:val="20"/>
        </w:rPr>
        <w:t xml:space="preserve"> (CONF-CONSOL-536), such that</w:t>
      </w:r>
    </w:p>
    <w:p w14:paraId="68404194" w14:textId="77777777" w:rsidR="00794C10" w:rsidRDefault="00794C10" w:rsidP="00E16EE3">
      <w:pPr>
        <w:widowControl w:val="0"/>
        <w:numPr>
          <w:ilvl w:val="1"/>
          <w:numId w:val="31"/>
        </w:numPr>
        <w:tabs>
          <w:tab w:val="left" w:pos="940"/>
          <w:tab w:val="left" w:pos="1440"/>
        </w:tabs>
        <w:autoSpaceDE w:val="0"/>
        <w:autoSpaceDN w:val="0"/>
        <w:adjustRightInd w:val="0"/>
        <w:spacing w:after="40" w:line="260" w:lineRule="exact"/>
        <w:rPr>
          <w:rFonts w:ascii="Times" w:hAnsi="Times"/>
          <w:szCs w:val="20"/>
        </w:rPr>
      </w:pPr>
      <w:r>
        <w:rPr>
          <w:rFonts w:ascii="Times" w:hAnsi="Times"/>
          <w:szCs w:val="20"/>
        </w:rPr>
        <w:t xml:space="preserve">Contains </w:t>
      </w:r>
      <w:r>
        <w:rPr>
          <w:rFonts w:ascii="Courier" w:hAnsi="Courier"/>
          <w:b/>
          <w:szCs w:val="20"/>
        </w:rPr>
        <w:t>@typeCode="</w:t>
      </w:r>
      <w:r>
        <w:rPr>
          <w:rFonts w:ascii="Courier" w:hAnsi="Courier"/>
          <w:szCs w:val="20"/>
        </w:rPr>
        <w:t xml:space="preserve">REFR" </w:t>
      </w:r>
      <w:r>
        <w:rPr>
          <w:rFonts w:ascii="Times" w:hAnsi="Times"/>
          <w:i/>
          <w:szCs w:val="20"/>
        </w:rPr>
        <w:t>REFR (refers to)</w:t>
      </w:r>
    </w:p>
    <w:p w14:paraId="0420B1B9" w14:textId="77777777" w:rsidR="008026D6" w:rsidRDefault="00794C10" w:rsidP="00E16EE3">
      <w:pPr>
        <w:widowControl w:val="0"/>
        <w:numPr>
          <w:ilvl w:val="1"/>
          <w:numId w:val="31"/>
        </w:numPr>
        <w:tabs>
          <w:tab w:val="left" w:pos="940"/>
        </w:tabs>
        <w:autoSpaceDE w:val="0"/>
        <w:autoSpaceDN w:val="0"/>
        <w:adjustRightInd w:val="0"/>
        <w:spacing w:after="40" w:line="260" w:lineRule="exact"/>
        <w:rPr>
          <w:rFonts w:ascii="Times" w:hAnsi="Times"/>
          <w:szCs w:val="20"/>
        </w:rPr>
      </w:pPr>
      <w:r>
        <w:rPr>
          <w:rFonts w:ascii="Times" w:hAnsi="Times"/>
          <w:szCs w:val="20"/>
        </w:rPr>
        <w:t xml:space="preserve">Contains exactly one [1..1] </w:t>
      </w:r>
      <w:hyperlink w:anchor="CS_HealthStatusObservation" w:history="1">
        <w:r w:rsidRPr="001A7C35">
          <w:rPr>
            <w:rStyle w:val="Hyperlink"/>
            <w:rFonts w:ascii="Times" w:hAnsi="Times"/>
            <w:szCs w:val="20"/>
          </w:rPr>
          <w:t>Health Status Observation</w:t>
        </w:r>
      </w:hyperlink>
      <w:r>
        <w:rPr>
          <w:rFonts w:ascii="Times" w:hAnsi="Times"/>
          <w:szCs w:val="20"/>
        </w:rPr>
        <w:t xml:space="preserve"> (templateId: </w:t>
      </w:r>
      <w:r>
        <w:rPr>
          <w:rFonts w:ascii="Courier" w:hAnsi="Courier"/>
          <w:szCs w:val="20"/>
        </w:rPr>
        <w:t>2.16.840.1.113883.10.20.22.4.5</w:t>
      </w:r>
      <w:r>
        <w:rPr>
          <w:rFonts w:ascii="Times" w:hAnsi="Times"/>
          <w:szCs w:val="20"/>
        </w:rPr>
        <w:t>)</w:t>
      </w:r>
    </w:p>
    <w:p w14:paraId="754EA958" w14:textId="77777777" w:rsidR="008026D6" w:rsidRDefault="00872D0D" w:rsidP="00872D0D">
      <w:pPr>
        <w:pStyle w:val="Caption"/>
      </w:pPr>
      <w:bookmarkStart w:id="501" w:name="_Toc163893804"/>
      <w:r>
        <w:t xml:space="preserve">Table </w:t>
      </w:r>
      <w:r w:rsidR="0000006B">
        <w:fldChar w:fldCharType="begin"/>
      </w:r>
      <w:r w:rsidR="0000006B">
        <w:instrText xml:space="preserve"> SEQ Table \* ARABIC </w:instrText>
      </w:r>
      <w:r w:rsidR="0000006B">
        <w:fldChar w:fldCharType="separate"/>
      </w:r>
      <w:r w:rsidR="00D61323">
        <w:t>40</w:t>
      </w:r>
      <w:r w:rsidR="0000006B">
        <w:fldChar w:fldCharType="end"/>
      </w:r>
      <w:r>
        <w:t>: Problem Type Value Set</w:t>
      </w:r>
      <w:bookmarkEnd w:id="501"/>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E5374C" w:rsidRPr="00171635" w14:paraId="1C555E1D" w14:textId="77777777">
        <w:trPr>
          <w:tblHeader/>
        </w:trPr>
        <w:tc>
          <w:tcPr>
            <w:tcW w:w="8640" w:type="dxa"/>
            <w:gridSpan w:val="3"/>
            <w:tcBorders>
              <w:bottom w:val="nil"/>
            </w:tcBorders>
          </w:tcPr>
          <w:p w14:paraId="65C39C70" w14:textId="77777777" w:rsidR="00E5374C" w:rsidRPr="00171635" w:rsidRDefault="00E5374C" w:rsidP="00A02BA7">
            <w:pPr>
              <w:pStyle w:val="TableText"/>
              <w:tabs>
                <w:tab w:val="left" w:pos="990"/>
              </w:tabs>
              <w:rPr>
                <w:b/>
                <w:lang w:eastAsia="zh-CN"/>
              </w:rPr>
            </w:pPr>
            <w:r w:rsidRPr="00171635">
              <w:rPr>
                <w:lang w:eastAsia="zh-CN"/>
              </w:rPr>
              <w:t xml:space="preserve">Value Set: </w:t>
            </w:r>
            <w:r>
              <w:t>Problem Type 2.16.840.1.113883.3.88.12.3221.7.2</w:t>
            </w:r>
          </w:p>
        </w:tc>
      </w:tr>
      <w:tr w:rsidR="00E5374C" w:rsidRPr="00171635" w14:paraId="4477666A" w14:textId="77777777">
        <w:trPr>
          <w:trHeight w:val="279"/>
          <w:tblHeader/>
        </w:trPr>
        <w:tc>
          <w:tcPr>
            <w:tcW w:w="1620" w:type="dxa"/>
            <w:tcBorders>
              <w:top w:val="nil"/>
              <w:bottom w:val="single" w:sz="4" w:space="0" w:color="auto"/>
              <w:right w:val="nil"/>
            </w:tcBorders>
          </w:tcPr>
          <w:p w14:paraId="120847D1" w14:textId="77777777" w:rsidR="00E5374C" w:rsidRPr="00AA6C9A" w:rsidRDefault="00E5374C" w:rsidP="00A02BA7">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62B7E920" w14:textId="77777777" w:rsidR="00E5374C" w:rsidRPr="00171635" w:rsidRDefault="00E5374C" w:rsidP="00A02BA7">
            <w:pPr>
              <w:pStyle w:val="TableText"/>
              <w:tabs>
                <w:tab w:val="left" w:pos="990"/>
              </w:tabs>
              <w:rPr>
                <w:lang w:eastAsia="zh-CN"/>
              </w:rPr>
            </w:pPr>
            <w:r>
              <w:t>SNOMEDCT 2.16.840.1.113883.6.96</w:t>
            </w:r>
          </w:p>
        </w:tc>
      </w:tr>
      <w:tr w:rsidR="00E5374C" w14:paraId="20F4838F" w14:textId="77777777">
        <w:trPr>
          <w:trHeight w:val="279"/>
          <w:tblHeader/>
        </w:trPr>
        <w:tc>
          <w:tcPr>
            <w:tcW w:w="1620" w:type="dxa"/>
            <w:tcBorders>
              <w:top w:val="nil"/>
              <w:bottom w:val="single" w:sz="4" w:space="0" w:color="auto"/>
              <w:right w:val="nil"/>
            </w:tcBorders>
          </w:tcPr>
          <w:p w14:paraId="33A0B8AA" w14:textId="77777777" w:rsidR="00E5374C" w:rsidRPr="00981D77" w:rsidRDefault="00E5374C" w:rsidP="00A02BA7">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37D92887" w14:textId="77777777" w:rsidR="00E5374C" w:rsidRDefault="00E5374C" w:rsidP="00A02BA7">
            <w:pPr>
              <w:pStyle w:val="TableText"/>
              <w:tabs>
                <w:tab w:val="left" w:pos="990"/>
              </w:tabs>
            </w:pPr>
            <w:r w:rsidRPr="0032264D">
              <w:t>This</w:t>
            </w:r>
            <w:r>
              <w:t xml:space="preserve"> value set</w:t>
            </w:r>
            <w:r w:rsidRPr="0032264D">
              <w:t xml:space="preserve"> indicates the level of medical judgment used to determine the existence of a problem</w:t>
            </w:r>
            <w:r>
              <w:t>.</w:t>
            </w:r>
          </w:p>
        </w:tc>
      </w:tr>
      <w:tr w:rsidR="00E5374C" w:rsidRPr="0032264D" w14:paraId="700AF67C" w14:textId="77777777">
        <w:trPr>
          <w:trHeight w:val="368"/>
          <w:tblHeader/>
        </w:trPr>
        <w:tc>
          <w:tcPr>
            <w:tcW w:w="1620" w:type="dxa"/>
            <w:shd w:val="clear" w:color="auto" w:fill="E6E6E6"/>
          </w:tcPr>
          <w:p w14:paraId="5F67C77C" w14:textId="77777777" w:rsidR="00E5374C" w:rsidRPr="0032264D" w:rsidRDefault="00E5374C" w:rsidP="00A02BA7">
            <w:pPr>
              <w:pStyle w:val="TableHead"/>
              <w:tabs>
                <w:tab w:val="left" w:pos="990"/>
              </w:tabs>
              <w:rPr>
                <w:lang w:eastAsia="zh-CN"/>
              </w:rPr>
            </w:pPr>
            <w:r w:rsidRPr="0032264D">
              <w:rPr>
                <w:lang w:eastAsia="zh-CN"/>
              </w:rPr>
              <w:t>Code</w:t>
            </w:r>
          </w:p>
        </w:tc>
        <w:tc>
          <w:tcPr>
            <w:tcW w:w="3330" w:type="dxa"/>
            <w:shd w:val="clear" w:color="auto" w:fill="E6E6E6"/>
          </w:tcPr>
          <w:p w14:paraId="2B5CC547" w14:textId="77777777" w:rsidR="00E5374C" w:rsidRPr="0032264D" w:rsidRDefault="00E5374C" w:rsidP="00A02BA7">
            <w:pPr>
              <w:pStyle w:val="TableHead"/>
              <w:tabs>
                <w:tab w:val="left" w:pos="990"/>
              </w:tabs>
              <w:rPr>
                <w:lang w:eastAsia="zh-CN"/>
              </w:rPr>
            </w:pPr>
            <w:r w:rsidRPr="0032264D">
              <w:rPr>
                <w:lang w:eastAsia="zh-CN"/>
              </w:rPr>
              <w:t>Code System</w:t>
            </w:r>
          </w:p>
        </w:tc>
        <w:tc>
          <w:tcPr>
            <w:tcW w:w="3690" w:type="dxa"/>
            <w:shd w:val="clear" w:color="auto" w:fill="E6E6E6"/>
          </w:tcPr>
          <w:p w14:paraId="2108F77B" w14:textId="77777777" w:rsidR="00E5374C" w:rsidRPr="0032264D" w:rsidRDefault="00E5374C" w:rsidP="00A02BA7">
            <w:pPr>
              <w:pStyle w:val="TableHead"/>
              <w:tabs>
                <w:tab w:val="left" w:pos="990"/>
              </w:tabs>
              <w:rPr>
                <w:lang w:eastAsia="zh-CN"/>
              </w:rPr>
            </w:pPr>
            <w:r w:rsidRPr="0032264D">
              <w:rPr>
                <w:lang w:eastAsia="zh-CN"/>
              </w:rPr>
              <w:t>Print Name</w:t>
            </w:r>
          </w:p>
        </w:tc>
      </w:tr>
      <w:tr w:rsidR="00E5374C" w14:paraId="4A2D96C3" w14:textId="77777777">
        <w:tc>
          <w:tcPr>
            <w:tcW w:w="1620" w:type="dxa"/>
          </w:tcPr>
          <w:p w14:paraId="6F9ED3DA" w14:textId="77777777" w:rsidR="00E5374C" w:rsidRDefault="00E5374C" w:rsidP="00A02BA7">
            <w:pPr>
              <w:pStyle w:val="TableText"/>
            </w:pPr>
            <w:r>
              <w:t>404684003</w:t>
            </w:r>
          </w:p>
        </w:tc>
        <w:tc>
          <w:tcPr>
            <w:tcW w:w="3330" w:type="dxa"/>
          </w:tcPr>
          <w:p w14:paraId="3B32461C" w14:textId="77777777" w:rsidR="00E5374C" w:rsidRDefault="00E5374C" w:rsidP="00A02BA7">
            <w:pPr>
              <w:pStyle w:val="TableText"/>
            </w:pPr>
            <w:r>
              <w:t>SNOMED CT</w:t>
            </w:r>
          </w:p>
        </w:tc>
        <w:tc>
          <w:tcPr>
            <w:tcW w:w="3690" w:type="dxa"/>
          </w:tcPr>
          <w:p w14:paraId="12B87A04" w14:textId="77777777" w:rsidR="00E5374C" w:rsidRDefault="00E5374C" w:rsidP="00A02BA7">
            <w:pPr>
              <w:pStyle w:val="TableText"/>
            </w:pPr>
            <w:r>
              <w:t>Finding</w:t>
            </w:r>
          </w:p>
        </w:tc>
      </w:tr>
      <w:tr w:rsidR="00E5374C" w14:paraId="5CC91DC8" w14:textId="77777777">
        <w:tc>
          <w:tcPr>
            <w:tcW w:w="1620" w:type="dxa"/>
          </w:tcPr>
          <w:p w14:paraId="51FD903B" w14:textId="77777777" w:rsidR="00E5374C" w:rsidRDefault="00E5374C" w:rsidP="00A02BA7">
            <w:pPr>
              <w:pStyle w:val="TableText"/>
            </w:pPr>
            <w:r>
              <w:t>409586006</w:t>
            </w:r>
          </w:p>
        </w:tc>
        <w:tc>
          <w:tcPr>
            <w:tcW w:w="3330" w:type="dxa"/>
          </w:tcPr>
          <w:p w14:paraId="0792F5AA" w14:textId="77777777" w:rsidR="00E5374C" w:rsidRDefault="00E5374C" w:rsidP="00A02BA7">
            <w:pPr>
              <w:pStyle w:val="TableText"/>
            </w:pPr>
            <w:r>
              <w:t>SNOMED CT</w:t>
            </w:r>
          </w:p>
        </w:tc>
        <w:tc>
          <w:tcPr>
            <w:tcW w:w="3690" w:type="dxa"/>
          </w:tcPr>
          <w:p w14:paraId="2BE72026" w14:textId="77777777" w:rsidR="00E5374C" w:rsidRDefault="00E5374C" w:rsidP="00A02BA7">
            <w:pPr>
              <w:pStyle w:val="TableText"/>
            </w:pPr>
            <w:r>
              <w:t>Complaint</w:t>
            </w:r>
          </w:p>
        </w:tc>
      </w:tr>
      <w:tr w:rsidR="00E5374C" w14:paraId="4604B024" w14:textId="77777777">
        <w:tc>
          <w:tcPr>
            <w:tcW w:w="1620" w:type="dxa"/>
          </w:tcPr>
          <w:p w14:paraId="2A88628A" w14:textId="77777777" w:rsidR="00E5374C" w:rsidRDefault="00E5374C" w:rsidP="00A02BA7">
            <w:pPr>
              <w:pStyle w:val="TableText"/>
            </w:pPr>
            <w:r>
              <w:t>282291009</w:t>
            </w:r>
          </w:p>
        </w:tc>
        <w:tc>
          <w:tcPr>
            <w:tcW w:w="3330" w:type="dxa"/>
          </w:tcPr>
          <w:p w14:paraId="4D391CA7" w14:textId="77777777" w:rsidR="00E5374C" w:rsidRDefault="00E5374C" w:rsidP="00A02BA7">
            <w:pPr>
              <w:pStyle w:val="TableText"/>
            </w:pPr>
            <w:r>
              <w:t>SNOMED CT</w:t>
            </w:r>
          </w:p>
        </w:tc>
        <w:tc>
          <w:tcPr>
            <w:tcW w:w="3690" w:type="dxa"/>
          </w:tcPr>
          <w:p w14:paraId="230D0850" w14:textId="77777777" w:rsidR="00E5374C" w:rsidRDefault="00E5374C" w:rsidP="00A02BA7">
            <w:pPr>
              <w:pStyle w:val="TableText"/>
            </w:pPr>
            <w:r>
              <w:t>Diagnosis</w:t>
            </w:r>
          </w:p>
        </w:tc>
      </w:tr>
      <w:tr w:rsidR="00E5374C" w14:paraId="119D5E99" w14:textId="77777777">
        <w:tc>
          <w:tcPr>
            <w:tcW w:w="1620" w:type="dxa"/>
          </w:tcPr>
          <w:p w14:paraId="3CE62F11" w14:textId="77777777" w:rsidR="00E5374C" w:rsidRDefault="00E5374C" w:rsidP="00A02BA7">
            <w:pPr>
              <w:pStyle w:val="TableText"/>
            </w:pPr>
            <w:r>
              <w:t>64572001</w:t>
            </w:r>
          </w:p>
        </w:tc>
        <w:tc>
          <w:tcPr>
            <w:tcW w:w="3330" w:type="dxa"/>
          </w:tcPr>
          <w:p w14:paraId="65A87EC8" w14:textId="77777777" w:rsidR="00E5374C" w:rsidRDefault="00E5374C" w:rsidP="00A02BA7">
            <w:pPr>
              <w:pStyle w:val="TableText"/>
            </w:pPr>
            <w:r>
              <w:t>SNOMED CT</w:t>
            </w:r>
          </w:p>
        </w:tc>
        <w:tc>
          <w:tcPr>
            <w:tcW w:w="3690" w:type="dxa"/>
          </w:tcPr>
          <w:p w14:paraId="0C14B62C" w14:textId="77777777" w:rsidR="00E5374C" w:rsidRDefault="00E5374C" w:rsidP="00A02BA7">
            <w:pPr>
              <w:pStyle w:val="TableText"/>
            </w:pPr>
            <w:r>
              <w:t>Condition</w:t>
            </w:r>
          </w:p>
        </w:tc>
      </w:tr>
      <w:tr w:rsidR="00E5374C" w14:paraId="0FEBE588" w14:textId="77777777">
        <w:tc>
          <w:tcPr>
            <w:tcW w:w="1620" w:type="dxa"/>
          </w:tcPr>
          <w:p w14:paraId="5D42D84A" w14:textId="77777777" w:rsidR="00E5374C" w:rsidRDefault="00E5374C" w:rsidP="00A02BA7">
            <w:pPr>
              <w:pStyle w:val="TableText"/>
            </w:pPr>
            <w:r>
              <w:t>248536006</w:t>
            </w:r>
          </w:p>
        </w:tc>
        <w:tc>
          <w:tcPr>
            <w:tcW w:w="3330" w:type="dxa"/>
          </w:tcPr>
          <w:p w14:paraId="68707E60" w14:textId="77777777" w:rsidR="00E5374C" w:rsidRDefault="00E5374C" w:rsidP="00A02BA7">
            <w:pPr>
              <w:pStyle w:val="TableText"/>
            </w:pPr>
            <w:r>
              <w:t>SNOMED CT</w:t>
            </w:r>
          </w:p>
        </w:tc>
        <w:tc>
          <w:tcPr>
            <w:tcW w:w="3690" w:type="dxa"/>
          </w:tcPr>
          <w:p w14:paraId="3EAD0D81" w14:textId="77777777" w:rsidR="00E5374C" w:rsidRDefault="00E5374C" w:rsidP="00A02BA7">
            <w:pPr>
              <w:pStyle w:val="TableText"/>
            </w:pPr>
            <w:r>
              <w:t>Functional limitation</w:t>
            </w:r>
          </w:p>
        </w:tc>
      </w:tr>
      <w:tr w:rsidR="00E5374C" w14:paraId="7A6D7EF2" w14:textId="77777777">
        <w:tc>
          <w:tcPr>
            <w:tcW w:w="1620" w:type="dxa"/>
          </w:tcPr>
          <w:p w14:paraId="67D159D0" w14:textId="77777777" w:rsidR="00E5374C" w:rsidRDefault="00E5374C" w:rsidP="00A02BA7">
            <w:pPr>
              <w:pStyle w:val="TableText"/>
            </w:pPr>
            <w:r>
              <w:t>418799008</w:t>
            </w:r>
          </w:p>
        </w:tc>
        <w:tc>
          <w:tcPr>
            <w:tcW w:w="3330" w:type="dxa"/>
          </w:tcPr>
          <w:p w14:paraId="656F5E5F" w14:textId="77777777" w:rsidR="00E5374C" w:rsidRDefault="00E5374C" w:rsidP="00A02BA7">
            <w:pPr>
              <w:pStyle w:val="TableText"/>
            </w:pPr>
            <w:r>
              <w:t>SNOMED CT</w:t>
            </w:r>
          </w:p>
        </w:tc>
        <w:tc>
          <w:tcPr>
            <w:tcW w:w="3690" w:type="dxa"/>
          </w:tcPr>
          <w:p w14:paraId="7C844C3B" w14:textId="77777777" w:rsidR="00E5374C" w:rsidRDefault="00E5374C" w:rsidP="00A02BA7">
            <w:pPr>
              <w:pStyle w:val="TableText"/>
            </w:pPr>
            <w:r>
              <w:t>Symptom</w:t>
            </w:r>
          </w:p>
        </w:tc>
      </w:tr>
      <w:tr w:rsidR="00E5374C" w14:paraId="08D45ECA" w14:textId="77777777">
        <w:tc>
          <w:tcPr>
            <w:tcW w:w="1620" w:type="dxa"/>
          </w:tcPr>
          <w:p w14:paraId="55AC1282" w14:textId="77777777" w:rsidR="00E5374C" w:rsidRDefault="00E5374C" w:rsidP="00A02BA7">
            <w:pPr>
              <w:pStyle w:val="TableText"/>
            </w:pPr>
            <w:r>
              <w:t>55607006</w:t>
            </w:r>
          </w:p>
        </w:tc>
        <w:tc>
          <w:tcPr>
            <w:tcW w:w="3330" w:type="dxa"/>
          </w:tcPr>
          <w:p w14:paraId="454EE429" w14:textId="77777777" w:rsidR="00E5374C" w:rsidRDefault="00E5374C" w:rsidP="00A02BA7">
            <w:pPr>
              <w:pStyle w:val="TableText"/>
            </w:pPr>
            <w:r>
              <w:t>SNOMED CT</w:t>
            </w:r>
          </w:p>
        </w:tc>
        <w:tc>
          <w:tcPr>
            <w:tcW w:w="3690" w:type="dxa"/>
          </w:tcPr>
          <w:p w14:paraId="7E93D80D" w14:textId="77777777" w:rsidR="00E5374C" w:rsidRDefault="00E5374C" w:rsidP="00A02BA7">
            <w:pPr>
              <w:pStyle w:val="TableText"/>
            </w:pPr>
            <w:r>
              <w:t>Problem</w:t>
            </w:r>
          </w:p>
        </w:tc>
      </w:tr>
    </w:tbl>
    <w:p w14:paraId="56452CCB" w14:textId="77777777" w:rsidR="00794C10" w:rsidRDefault="00794C10" w:rsidP="008026D6">
      <w:pPr>
        <w:pStyle w:val="BodyText"/>
      </w:pPr>
    </w:p>
    <w:p w14:paraId="36D4578A" w14:textId="77777777" w:rsidR="00794C10" w:rsidRDefault="00053464" w:rsidP="00053464">
      <w:pPr>
        <w:pStyle w:val="Caption"/>
      </w:pPr>
      <w:bookmarkStart w:id="502" w:name="_Toc163893805"/>
      <w:r>
        <w:lastRenderedPageBreak/>
        <w:t xml:space="preserve">Table </w:t>
      </w:r>
      <w:r w:rsidR="0000006B">
        <w:fldChar w:fldCharType="begin"/>
      </w:r>
      <w:r w:rsidR="0000006B">
        <w:instrText xml:space="preserve"> SEQ Table \* ARABIC </w:instrText>
      </w:r>
      <w:r w:rsidR="0000006B">
        <w:fldChar w:fldCharType="separate"/>
      </w:r>
      <w:r w:rsidR="00D61323">
        <w:t>41</w:t>
      </w:r>
      <w:r w:rsidR="0000006B">
        <w:fldChar w:fldCharType="end"/>
      </w:r>
      <w:r>
        <w:t xml:space="preserve">: Problem </w:t>
      </w:r>
      <w:bookmarkStart w:id="503" w:name="T_VS_Problem"/>
      <w:bookmarkEnd w:id="503"/>
      <w:r>
        <w:t>Value Set</w:t>
      </w:r>
      <w:bookmarkEnd w:id="502"/>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D43C00" w:rsidRPr="00171635" w14:paraId="2A68FB9D" w14:textId="77777777">
        <w:trPr>
          <w:tblHeader/>
        </w:trPr>
        <w:tc>
          <w:tcPr>
            <w:tcW w:w="8640" w:type="dxa"/>
            <w:gridSpan w:val="3"/>
            <w:tcBorders>
              <w:bottom w:val="nil"/>
            </w:tcBorders>
          </w:tcPr>
          <w:p w14:paraId="0B2F2346" w14:textId="77777777" w:rsidR="00D43C00" w:rsidRPr="00171635" w:rsidRDefault="00D43C00" w:rsidP="00A02BA7">
            <w:pPr>
              <w:pStyle w:val="TableText"/>
              <w:tabs>
                <w:tab w:val="left" w:pos="990"/>
              </w:tabs>
              <w:rPr>
                <w:b/>
                <w:lang w:eastAsia="zh-CN"/>
              </w:rPr>
            </w:pPr>
            <w:r w:rsidRPr="00171635">
              <w:rPr>
                <w:lang w:eastAsia="zh-CN"/>
              </w:rPr>
              <w:t xml:space="preserve">Value Set: </w:t>
            </w:r>
            <w:r>
              <w:rPr>
                <w:lang w:eastAsia="zh-CN"/>
              </w:rPr>
              <w:t>Problem</w:t>
            </w:r>
            <w:r w:rsidRPr="00171635">
              <w:rPr>
                <w:lang w:eastAsia="zh-CN"/>
              </w:rPr>
              <w:t xml:space="preserve"> </w:t>
            </w:r>
            <w:r>
              <w:t>2.16.840.1.113883.3.88.12.3221.7.4</w:t>
            </w:r>
          </w:p>
        </w:tc>
      </w:tr>
      <w:tr w:rsidR="00D43C00" w:rsidRPr="00171635" w14:paraId="07056876" w14:textId="77777777">
        <w:trPr>
          <w:trHeight w:val="279"/>
          <w:tblHeader/>
        </w:trPr>
        <w:tc>
          <w:tcPr>
            <w:tcW w:w="1620" w:type="dxa"/>
            <w:tcBorders>
              <w:top w:val="nil"/>
              <w:bottom w:val="single" w:sz="4" w:space="0" w:color="auto"/>
              <w:right w:val="nil"/>
            </w:tcBorders>
          </w:tcPr>
          <w:p w14:paraId="18897EF1" w14:textId="77777777" w:rsidR="00D43C00" w:rsidRPr="00AA6C9A" w:rsidRDefault="00D43C00" w:rsidP="00A02BA7">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6DD7B346" w14:textId="77777777" w:rsidR="00D43C00" w:rsidRPr="00171635" w:rsidRDefault="00D43C00" w:rsidP="00A02BA7">
            <w:pPr>
              <w:pStyle w:val="TableText"/>
              <w:tabs>
                <w:tab w:val="left" w:pos="990"/>
              </w:tabs>
              <w:rPr>
                <w:lang w:eastAsia="zh-CN"/>
              </w:rPr>
            </w:pPr>
            <w:r>
              <w:t xml:space="preserve">SNOMED </w:t>
            </w:r>
            <w:r w:rsidRPr="00096C95">
              <w:t xml:space="preserve">CT </w:t>
            </w:r>
            <w:r w:rsidRPr="00096C95">
              <w:rPr>
                <w:lang w:eastAsia="zh-CN"/>
              </w:rPr>
              <w:t>2.16.840.1.113883.6.96</w:t>
            </w:r>
          </w:p>
        </w:tc>
      </w:tr>
      <w:tr w:rsidR="00D43C00" w14:paraId="489E0090" w14:textId="77777777">
        <w:trPr>
          <w:trHeight w:val="279"/>
          <w:tblHeader/>
        </w:trPr>
        <w:tc>
          <w:tcPr>
            <w:tcW w:w="1620" w:type="dxa"/>
            <w:tcBorders>
              <w:top w:val="nil"/>
              <w:bottom w:val="single" w:sz="4" w:space="0" w:color="auto"/>
              <w:right w:val="nil"/>
            </w:tcBorders>
          </w:tcPr>
          <w:p w14:paraId="75853D39" w14:textId="77777777" w:rsidR="00D43C00" w:rsidRPr="00981D77" w:rsidRDefault="00D43C00" w:rsidP="00A02BA7">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138AA30E" w14:textId="77777777" w:rsidR="00D43C00" w:rsidRDefault="00D43C00" w:rsidP="00A02BA7">
            <w:pPr>
              <w:pStyle w:val="TableText"/>
              <w:tabs>
                <w:tab w:val="left" w:pos="990"/>
              </w:tabs>
            </w:pPr>
            <w:r>
              <w:t>Problems and diagnoses. Limited to</w:t>
            </w:r>
            <w:r w:rsidRPr="002C4630">
              <w:t xml:space="preserve"> terms decending from the Clinical Findings (404684003) or Situation with Explicit Context (243796009) hierarchies.</w:t>
            </w:r>
          </w:p>
        </w:tc>
      </w:tr>
      <w:tr w:rsidR="00D43C00" w14:paraId="5FCF4560" w14:textId="77777777">
        <w:trPr>
          <w:trHeight w:val="279"/>
          <w:tblHeader/>
        </w:trPr>
        <w:tc>
          <w:tcPr>
            <w:tcW w:w="1620" w:type="dxa"/>
            <w:tcBorders>
              <w:top w:val="nil"/>
              <w:bottom w:val="single" w:sz="4" w:space="0" w:color="auto"/>
              <w:right w:val="nil"/>
            </w:tcBorders>
          </w:tcPr>
          <w:p w14:paraId="70888228" w14:textId="77777777" w:rsidR="00D43C00" w:rsidRPr="00981D77" w:rsidRDefault="00D43C00" w:rsidP="00A02BA7">
            <w:pPr>
              <w:pStyle w:val="TableText"/>
              <w:tabs>
                <w:tab w:val="left" w:pos="990"/>
              </w:tabs>
              <w:rPr>
                <w:lang w:eastAsia="zh-CN"/>
              </w:rPr>
            </w:pPr>
          </w:p>
        </w:tc>
        <w:tc>
          <w:tcPr>
            <w:tcW w:w="7020" w:type="dxa"/>
            <w:gridSpan w:val="2"/>
            <w:tcBorders>
              <w:top w:val="nil"/>
              <w:left w:val="nil"/>
              <w:bottom w:val="single" w:sz="4" w:space="0" w:color="auto"/>
            </w:tcBorders>
            <w:tcMar>
              <w:left w:w="0" w:type="dxa"/>
              <w:right w:w="115" w:type="dxa"/>
            </w:tcMar>
          </w:tcPr>
          <w:p w14:paraId="3FF61D4F" w14:textId="77777777" w:rsidR="00D43C00" w:rsidRDefault="00D43C00" w:rsidP="00A02BA7">
            <w:pPr>
              <w:pStyle w:val="TableText"/>
              <w:tabs>
                <w:tab w:val="left" w:pos="990"/>
              </w:tabs>
            </w:pPr>
            <w:r>
              <w:rPr>
                <w:lang w:eastAsia="zh-CN"/>
              </w:rPr>
              <w:t>Example of Codes for reference</w:t>
            </w:r>
          </w:p>
        </w:tc>
      </w:tr>
      <w:tr w:rsidR="00D43C00" w:rsidRPr="002C4630" w14:paraId="362DBAAA" w14:textId="77777777">
        <w:trPr>
          <w:trHeight w:val="368"/>
          <w:tblHeader/>
        </w:trPr>
        <w:tc>
          <w:tcPr>
            <w:tcW w:w="1620" w:type="dxa"/>
            <w:shd w:val="clear" w:color="auto" w:fill="E6E6E6"/>
          </w:tcPr>
          <w:p w14:paraId="2DA5605F" w14:textId="77777777" w:rsidR="00D43C00" w:rsidRPr="002C4630" w:rsidRDefault="00D43C00" w:rsidP="00A02BA7">
            <w:pPr>
              <w:pStyle w:val="TableHead"/>
              <w:tabs>
                <w:tab w:val="left" w:pos="990"/>
              </w:tabs>
              <w:rPr>
                <w:lang w:eastAsia="zh-CN"/>
              </w:rPr>
            </w:pPr>
            <w:r w:rsidRPr="002C4630">
              <w:rPr>
                <w:lang w:eastAsia="zh-CN"/>
              </w:rPr>
              <w:t>Code</w:t>
            </w:r>
          </w:p>
        </w:tc>
        <w:tc>
          <w:tcPr>
            <w:tcW w:w="3330" w:type="dxa"/>
            <w:shd w:val="clear" w:color="auto" w:fill="E6E6E6"/>
          </w:tcPr>
          <w:p w14:paraId="3C6EF6F3" w14:textId="77777777" w:rsidR="00D43C00" w:rsidRPr="002C4630" w:rsidRDefault="00D43C00" w:rsidP="00A02BA7">
            <w:pPr>
              <w:pStyle w:val="TableHead"/>
              <w:tabs>
                <w:tab w:val="left" w:pos="990"/>
              </w:tabs>
              <w:rPr>
                <w:lang w:eastAsia="zh-CN"/>
              </w:rPr>
            </w:pPr>
            <w:r w:rsidRPr="002C4630">
              <w:rPr>
                <w:lang w:eastAsia="zh-CN"/>
              </w:rPr>
              <w:t>Code System</w:t>
            </w:r>
          </w:p>
        </w:tc>
        <w:tc>
          <w:tcPr>
            <w:tcW w:w="3690" w:type="dxa"/>
            <w:shd w:val="clear" w:color="auto" w:fill="E6E6E6"/>
          </w:tcPr>
          <w:p w14:paraId="0804AB56" w14:textId="77777777" w:rsidR="00D43C00" w:rsidRPr="002C4630" w:rsidRDefault="00D43C00" w:rsidP="00A02BA7">
            <w:pPr>
              <w:pStyle w:val="TableHead"/>
              <w:tabs>
                <w:tab w:val="left" w:pos="990"/>
              </w:tabs>
              <w:rPr>
                <w:lang w:eastAsia="zh-CN"/>
              </w:rPr>
            </w:pPr>
            <w:r w:rsidRPr="002C4630">
              <w:rPr>
                <w:lang w:eastAsia="zh-CN"/>
              </w:rPr>
              <w:t>Print Name</w:t>
            </w:r>
          </w:p>
        </w:tc>
      </w:tr>
      <w:tr w:rsidR="00D43C00" w:rsidRPr="00AA6C9A" w14:paraId="483A3845" w14:textId="77777777">
        <w:tc>
          <w:tcPr>
            <w:tcW w:w="1620" w:type="dxa"/>
            <w:vAlign w:val="bottom"/>
          </w:tcPr>
          <w:p w14:paraId="135EDCFC" w14:textId="77777777" w:rsidR="00D43C00" w:rsidRPr="00AA6C9A" w:rsidRDefault="00D43C00" w:rsidP="00A02BA7">
            <w:pPr>
              <w:pStyle w:val="TableText"/>
              <w:tabs>
                <w:tab w:val="left" w:pos="990"/>
              </w:tabs>
              <w:rPr>
                <w:lang w:eastAsia="zh-CN"/>
              </w:rPr>
            </w:pPr>
            <w:r w:rsidRPr="002C4630">
              <w:rPr>
                <w:lang w:eastAsia="zh-CN"/>
              </w:rPr>
              <w:t>46635009</w:t>
            </w:r>
          </w:p>
        </w:tc>
        <w:tc>
          <w:tcPr>
            <w:tcW w:w="3330" w:type="dxa"/>
            <w:vAlign w:val="bottom"/>
          </w:tcPr>
          <w:p w14:paraId="39505F21" w14:textId="77777777" w:rsidR="00D43C00" w:rsidRPr="00171635" w:rsidRDefault="00D43C00" w:rsidP="00A02BA7">
            <w:pPr>
              <w:pStyle w:val="TableText"/>
              <w:tabs>
                <w:tab w:val="left" w:pos="990"/>
              </w:tabs>
              <w:rPr>
                <w:lang w:eastAsia="zh-CN"/>
              </w:rPr>
            </w:pPr>
            <w:r>
              <w:t>SNOMED CT</w:t>
            </w:r>
          </w:p>
        </w:tc>
        <w:tc>
          <w:tcPr>
            <w:tcW w:w="3690" w:type="dxa"/>
            <w:vAlign w:val="bottom"/>
          </w:tcPr>
          <w:p w14:paraId="5B5E3593" w14:textId="77777777" w:rsidR="00D43C00" w:rsidRPr="00AA6C9A" w:rsidRDefault="00D43C00" w:rsidP="00A02BA7">
            <w:pPr>
              <w:pStyle w:val="TableText"/>
              <w:tabs>
                <w:tab w:val="left" w:pos="990"/>
              </w:tabs>
              <w:rPr>
                <w:lang w:eastAsia="zh-CN"/>
              </w:rPr>
            </w:pPr>
            <w:r>
              <w:rPr>
                <w:lang w:eastAsia="zh-CN"/>
              </w:rPr>
              <w:t>Diabetes mellitus type 1</w:t>
            </w:r>
          </w:p>
        </w:tc>
      </w:tr>
      <w:tr w:rsidR="00D43C00" w:rsidRPr="00AA6C9A" w14:paraId="4F0B6BAB" w14:textId="77777777">
        <w:tc>
          <w:tcPr>
            <w:tcW w:w="1620" w:type="dxa"/>
            <w:vAlign w:val="bottom"/>
          </w:tcPr>
          <w:p w14:paraId="7C8D902C" w14:textId="77777777" w:rsidR="00D43C00" w:rsidRPr="00AA6C9A" w:rsidRDefault="00D43C00" w:rsidP="00A02BA7">
            <w:pPr>
              <w:pStyle w:val="TableText"/>
              <w:tabs>
                <w:tab w:val="left" w:pos="990"/>
              </w:tabs>
              <w:rPr>
                <w:lang w:eastAsia="zh-CN"/>
              </w:rPr>
            </w:pPr>
            <w:r w:rsidRPr="002C4630">
              <w:rPr>
                <w:lang w:eastAsia="zh-CN"/>
              </w:rPr>
              <w:t>234422006</w:t>
            </w:r>
          </w:p>
        </w:tc>
        <w:tc>
          <w:tcPr>
            <w:tcW w:w="3330" w:type="dxa"/>
            <w:vAlign w:val="bottom"/>
          </w:tcPr>
          <w:p w14:paraId="5DE0D168" w14:textId="77777777" w:rsidR="00D43C00" w:rsidRDefault="00D43C00" w:rsidP="00A02BA7">
            <w:pPr>
              <w:pStyle w:val="TableText"/>
              <w:tabs>
                <w:tab w:val="left" w:pos="990"/>
              </w:tabs>
            </w:pPr>
            <w:r>
              <w:t>SNOMED CT</w:t>
            </w:r>
          </w:p>
        </w:tc>
        <w:tc>
          <w:tcPr>
            <w:tcW w:w="3690" w:type="dxa"/>
            <w:vAlign w:val="bottom"/>
          </w:tcPr>
          <w:p w14:paraId="14CE7281" w14:textId="77777777" w:rsidR="00D43C00" w:rsidRPr="00AA6C9A" w:rsidRDefault="00D43C00" w:rsidP="00A02BA7">
            <w:pPr>
              <w:pStyle w:val="TableText"/>
              <w:tabs>
                <w:tab w:val="left" w:pos="990"/>
              </w:tabs>
              <w:rPr>
                <w:lang w:eastAsia="zh-CN"/>
              </w:rPr>
            </w:pPr>
            <w:r>
              <w:rPr>
                <w:lang w:eastAsia="zh-CN"/>
              </w:rPr>
              <w:t>Acute porphyria</w:t>
            </w:r>
          </w:p>
        </w:tc>
      </w:tr>
      <w:tr w:rsidR="00D43C00" w:rsidRPr="00AA6C9A" w14:paraId="1422C8E3" w14:textId="77777777">
        <w:tc>
          <w:tcPr>
            <w:tcW w:w="1620" w:type="dxa"/>
            <w:vAlign w:val="bottom"/>
          </w:tcPr>
          <w:p w14:paraId="042E70CB" w14:textId="77777777" w:rsidR="00D43C00" w:rsidRPr="00AA6C9A" w:rsidRDefault="00D43C00" w:rsidP="00A02BA7">
            <w:pPr>
              <w:pStyle w:val="TableText"/>
              <w:tabs>
                <w:tab w:val="left" w:pos="990"/>
              </w:tabs>
              <w:rPr>
                <w:lang w:eastAsia="zh-CN"/>
              </w:rPr>
            </w:pPr>
            <w:r w:rsidRPr="002C4630">
              <w:rPr>
                <w:lang w:eastAsia="zh-CN"/>
              </w:rPr>
              <w:t>31712002</w:t>
            </w:r>
          </w:p>
        </w:tc>
        <w:tc>
          <w:tcPr>
            <w:tcW w:w="3330" w:type="dxa"/>
            <w:vAlign w:val="bottom"/>
          </w:tcPr>
          <w:p w14:paraId="04A9BDEB" w14:textId="77777777" w:rsidR="00D43C00" w:rsidRDefault="00D43C00" w:rsidP="00A02BA7">
            <w:pPr>
              <w:pStyle w:val="TableText"/>
              <w:tabs>
                <w:tab w:val="left" w:pos="990"/>
              </w:tabs>
            </w:pPr>
            <w:r>
              <w:t>SNOMED CT</w:t>
            </w:r>
          </w:p>
        </w:tc>
        <w:tc>
          <w:tcPr>
            <w:tcW w:w="3690" w:type="dxa"/>
            <w:vAlign w:val="bottom"/>
          </w:tcPr>
          <w:p w14:paraId="7EE78D40" w14:textId="77777777" w:rsidR="00D43C00" w:rsidRPr="00AA6C9A" w:rsidRDefault="00D43C00" w:rsidP="00A02BA7">
            <w:pPr>
              <w:pStyle w:val="TableText"/>
              <w:tabs>
                <w:tab w:val="left" w:pos="990"/>
              </w:tabs>
              <w:rPr>
                <w:lang w:eastAsia="zh-CN"/>
              </w:rPr>
            </w:pPr>
            <w:r>
              <w:rPr>
                <w:lang w:eastAsia="zh-CN"/>
              </w:rPr>
              <w:t>Primary biliary chrrhosis</w:t>
            </w:r>
          </w:p>
        </w:tc>
      </w:tr>
      <w:tr w:rsidR="00D43C00" w:rsidRPr="00AA6C9A" w14:paraId="2442D18A" w14:textId="77777777">
        <w:tc>
          <w:tcPr>
            <w:tcW w:w="1620" w:type="dxa"/>
            <w:vAlign w:val="bottom"/>
          </w:tcPr>
          <w:p w14:paraId="15817107" w14:textId="77777777" w:rsidR="00D43C00" w:rsidRPr="00AA6C9A" w:rsidRDefault="00D43C00" w:rsidP="00A02BA7">
            <w:pPr>
              <w:pStyle w:val="TableText"/>
              <w:tabs>
                <w:tab w:val="left" w:pos="990"/>
              </w:tabs>
              <w:rPr>
                <w:lang w:eastAsia="zh-CN"/>
              </w:rPr>
            </w:pPr>
            <w:r>
              <w:rPr>
                <w:lang w:eastAsia="zh-CN"/>
              </w:rPr>
              <w:t>…</w:t>
            </w:r>
          </w:p>
        </w:tc>
        <w:tc>
          <w:tcPr>
            <w:tcW w:w="3330" w:type="dxa"/>
            <w:vAlign w:val="bottom"/>
          </w:tcPr>
          <w:p w14:paraId="21D9D4BD" w14:textId="77777777" w:rsidR="00D43C00" w:rsidRDefault="00D43C00" w:rsidP="00A02BA7">
            <w:pPr>
              <w:pStyle w:val="TableText"/>
              <w:tabs>
                <w:tab w:val="left" w:pos="990"/>
              </w:tabs>
            </w:pPr>
          </w:p>
        </w:tc>
        <w:tc>
          <w:tcPr>
            <w:tcW w:w="3690" w:type="dxa"/>
            <w:vAlign w:val="bottom"/>
          </w:tcPr>
          <w:p w14:paraId="3CC31D2B" w14:textId="77777777" w:rsidR="00D43C00" w:rsidRPr="00AA6C9A" w:rsidRDefault="00D43C00" w:rsidP="00A02BA7">
            <w:pPr>
              <w:pStyle w:val="TableText"/>
              <w:tabs>
                <w:tab w:val="left" w:pos="990"/>
              </w:tabs>
              <w:rPr>
                <w:lang w:eastAsia="zh-CN"/>
              </w:rPr>
            </w:pPr>
          </w:p>
        </w:tc>
      </w:tr>
    </w:tbl>
    <w:p w14:paraId="326D6995" w14:textId="77777777" w:rsidR="00053464" w:rsidRPr="00794C10" w:rsidRDefault="00053464" w:rsidP="00053464">
      <w:pPr>
        <w:pStyle w:val="BodyText"/>
      </w:pPr>
    </w:p>
    <w:p w14:paraId="2A7859CA" w14:textId="77777777" w:rsidR="00210EEB" w:rsidRDefault="00210EEB" w:rsidP="00881658">
      <w:pPr>
        <w:pStyle w:val="Heading2nospace"/>
      </w:pPr>
      <w:bookmarkStart w:id="504" w:name="_Toc163893660"/>
      <w:r>
        <w:t xml:space="preserve">Discharge </w:t>
      </w:r>
      <w:bookmarkStart w:id="505" w:name="CS_DischargeDiagnosis"/>
      <w:bookmarkEnd w:id="505"/>
      <w:r>
        <w:t>Diagnosis</w:t>
      </w:r>
      <w:bookmarkEnd w:id="504"/>
    </w:p>
    <w:p w14:paraId="661959FF" w14:textId="77777777" w:rsidR="00210EEB" w:rsidRPr="00210EEB" w:rsidRDefault="00210EEB" w:rsidP="00210EEB">
      <w:pPr>
        <w:pStyle w:val="BracketData"/>
      </w:pPr>
      <w:r>
        <w:rPr>
          <w:rFonts w:ascii="Bookman Old Style" w:hAnsi="Bookman Old Style"/>
        </w:rPr>
        <w:t>[</w:t>
      </w:r>
      <w:r>
        <w:t>act</w:t>
      </w:r>
      <w:r>
        <w:rPr>
          <w:rFonts w:ascii="Bookman Old Style" w:hAnsi="Bookman Old Style"/>
        </w:rPr>
        <w:t xml:space="preserve">: templateId </w:t>
      </w:r>
      <w:r>
        <w:t>2.16.840.1.113883.10.20.22.4.33(open)</w:t>
      </w:r>
    </w:p>
    <w:p w14:paraId="759E6DA4" w14:textId="77777777" w:rsidR="00210EEB" w:rsidRDefault="00210EEB" w:rsidP="00210EEB">
      <w:pPr>
        <w:pStyle w:val="BodyText"/>
      </w:pPr>
      <w:r w:rsidRPr="00C971A8">
        <w:t xml:space="preserve">The Discharge Diagnosis </w:t>
      </w:r>
      <w:r>
        <w:t xml:space="preserve">entry encodes the patients </w:t>
      </w:r>
      <w:r w:rsidRPr="00C971A8">
        <w:t>relevant problems or diagnoses that occurred during the hospitalization or that need to be followed after hospitalization.</w:t>
      </w:r>
    </w:p>
    <w:p w14:paraId="59E11CE5" w14:textId="77777777" w:rsidR="00210EEB" w:rsidRDefault="00210EEB" w:rsidP="003D62A7">
      <w:pPr>
        <w:numPr>
          <w:ilvl w:val="0"/>
          <w:numId w:val="111"/>
        </w:numPr>
        <w:spacing w:after="40" w:line="260" w:lineRule="exact"/>
      </w:pPr>
      <w:r>
        <w:rPr>
          <w:b/>
          <w:bCs/>
          <w:sz w:val="16"/>
          <w:szCs w:val="16"/>
        </w:rPr>
        <w:t>SHALL</w:t>
      </w:r>
      <w:r>
        <w:t xml:space="preserve"> contain exactly one [1..1] </w:t>
      </w:r>
      <w:r>
        <w:rPr>
          <w:rFonts w:ascii="Courier New" w:hAnsi="Courier New"/>
          <w:b/>
          <w:bCs/>
        </w:rPr>
        <w:t>@classCode</w:t>
      </w:r>
      <w:r>
        <w:t>="</w:t>
      </w:r>
      <w:r>
        <w:rPr>
          <w:rFonts w:ascii="Courier New" w:hAnsi="Courier New"/>
        </w:rPr>
        <w:t>ACT</w:t>
      </w:r>
      <w:r>
        <w:t xml:space="preserve">" (CodeSystem: </w:t>
      </w:r>
      <w:r>
        <w:rPr>
          <w:rFonts w:ascii="Courier New" w:hAnsi="Courier New"/>
        </w:rPr>
        <w:t>2.16.840.1.113883.5.6 HL7ActClass</w:t>
      </w:r>
      <w:r>
        <w:t xml:space="preserve">) (CONF:7663). </w:t>
      </w:r>
    </w:p>
    <w:p w14:paraId="2C1E61D2" w14:textId="77777777" w:rsidR="00210EEB" w:rsidRDefault="00210EEB" w:rsidP="003D62A7">
      <w:pPr>
        <w:numPr>
          <w:ilvl w:val="0"/>
          <w:numId w:val="111"/>
        </w:numPr>
        <w:spacing w:after="40" w:line="260" w:lineRule="exact"/>
      </w:pPr>
      <w:r>
        <w:rPr>
          <w:b/>
          <w:bCs/>
          <w:sz w:val="16"/>
          <w:szCs w:val="16"/>
        </w:rPr>
        <w:t>SHALL</w:t>
      </w:r>
      <w:r>
        <w:t xml:space="preserve"> contain exactly one [1..1] </w:t>
      </w:r>
      <w:r>
        <w:rPr>
          <w:rFonts w:ascii="Courier New" w:hAnsi="Courier New"/>
          <w:b/>
          <w:bCs/>
        </w:rPr>
        <w:t>@moodCode</w:t>
      </w:r>
      <w:r>
        <w:t>="</w:t>
      </w:r>
      <w:r>
        <w:rPr>
          <w:rFonts w:ascii="Courier New" w:hAnsi="Courier New"/>
        </w:rPr>
        <w:t>EVN</w:t>
      </w:r>
      <w:r>
        <w:t xml:space="preserve">" (CodeSystem: </w:t>
      </w:r>
      <w:r>
        <w:rPr>
          <w:rFonts w:ascii="Courier New" w:hAnsi="Courier New"/>
        </w:rPr>
        <w:t>2.16.840.1.113883.5.1001 HL7ActMood</w:t>
      </w:r>
      <w:r>
        <w:t xml:space="preserve">) (CONF:7664). </w:t>
      </w:r>
    </w:p>
    <w:p w14:paraId="249B8CF5" w14:textId="77777777" w:rsidR="00210EEB" w:rsidRDefault="00210EEB" w:rsidP="003D62A7">
      <w:pPr>
        <w:numPr>
          <w:ilvl w:val="0"/>
          <w:numId w:val="111"/>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11535-2</w:t>
      </w:r>
      <w:r>
        <w:t xml:space="preserve">" Discharge diagnosis (CodeSystem: </w:t>
      </w:r>
      <w:r>
        <w:rPr>
          <w:rFonts w:ascii="Courier New" w:hAnsi="Courier New"/>
        </w:rPr>
        <w:t>2.16.840.1.113883.6.1 LOINC</w:t>
      </w:r>
      <w:r>
        <w:t xml:space="preserve">) (CONF:7665). </w:t>
      </w:r>
    </w:p>
    <w:p w14:paraId="7E7B5A68" w14:textId="77777777" w:rsidR="00210EEB" w:rsidRDefault="00210EEB" w:rsidP="003D62A7">
      <w:pPr>
        <w:numPr>
          <w:ilvl w:val="0"/>
          <w:numId w:val="111"/>
        </w:numPr>
        <w:spacing w:after="40" w:line="260" w:lineRule="exact"/>
      </w:pPr>
      <w:r>
        <w:rPr>
          <w:b/>
          <w:bCs/>
          <w:sz w:val="16"/>
          <w:szCs w:val="16"/>
        </w:rPr>
        <w:t>SHALL</w:t>
      </w:r>
      <w:r>
        <w:t xml:space="preserve"> contain exactly one [1..1] </w:t>
      </w:r>
      <w:r>
        <w:rPr>
          <w:rFonts w:ascii="Courier New" w:hAnsi="Courier New"/>
          <w:b/>
          <w:bCs/>
        </w:rPr>
        <w:t>entryRelationship</w:t>
      </w:r>
      <w:r>
        <w:t xml:space="preserve"> (CONF:7666) such that it </w:t>
      </w:r>
    </w:p>
    <w:p w14:paraId="5D484BF4" w14:textId="77777777" w:rsidR="00210EEB" w:rsidRDefault="00210EEB" w:rsidP="003D62A7">
      <w:pPr>
        <w:numPr>
          <w:ilvl w:val="1"/>
          <w:numId w:val="111"/>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SUBJ</w:t>
      </w:r>
      <w:r>
        <w:t xml:space="preserve">" (CodeSystem: </w:t>
      </w:r>
      <w:r>
        <w:rPr>
          <w:rFonts w:ascii="Courier New" w:hAnsi="Courier New"/>
        </w:rPr>
        <w:t>2.16.840.1.113883.5.1002 HL7ActRelationshipType</w:t>
      </w:r>
      <w:r>
        <w:t xml:space="preserve">) (CONF:7667). </w:t>
      </w:r>
    </w:p>
    <w:p w14:paraId="3996B95D" w14:textId="77777777" w:rsidR="00210EEB" w:rsidRDefault="00210EEB" w:rsidP="003D62A7">
      <w:pPr>
        <w:numPr>
          <w:ilvl w:val="1"/>
          <w:numId w:val="111"/>
        </w:numPr>
        <w:spacing w:after="40" w:line="260" w:lineRule="exact"/>
      </w:pPr>
      <w:r>
        <w:rPr>
          <w:b/>
          <w:bCs/>
          <w:sz w:val="16"/>
          <w:szCs w:val="16"/>
        </w:rPr>
        <w:t>SHALL</w:t>
      </w:r>
      <w:r>
        <w:t xml:space="preserve"> contain exactly one [1..1] </w:t>
      </w:r>
      <w:hyperlink w:anchor="CD_ConditionEntry" w:history="1">
        <w:r>
          <w:rPr>
            <w:rStyle w:val="Hyperlink"/>
            <w:rFonts w:ascii="Courier New" w:hAnsi="Courier New"/>
            <w:b/>
            <w:bCs/>
          </w:rPr>
          <w:t>Condition Entry</w:t>
        </w:r>
      </w:hyperlink>
      <w:r>
        <w:t xml:space="preserve"> </w:t>
      </w:r>
      <w:r>
        <w:rPr>
          <w:rFonts w:ascii="Courier New" w:hAnsi="Courier New"/>
        </w:rPr>
        <w:t>(templateId:2.16.840.1.113883.10.20.22.4.4)</w:t>
      </w:r>
      <w:r>
        <w:t xml:space="preserve"> (CONF:7669). </w:t>
      </w:r>
    </w:p>
    <w:p w14:paraId="665209F0" w14:textId="77777777" w:rsidR="00210EEB" w:rsidRPr="00210EEB" w:rsidRDefault="00210EEB" w:rsidP="00210EEB">
      <w:pPr>
        <w:pStyle w:val="BodyText"/>
      </w:pPr>
    </w:p>
    <w:p w14:paraId="74541E44" w14:textId="77777777" w:rsidR="00881F06" w:rsidRDefault="00881F06" w:rsidP="00881658">
      <w:pPr>
        <w:pStyle w:val="Heading2nospace"/>
      </w:pPr>
      <w:bookmarkStart w:id="506" w:name="_Toc163893661"/>
      <w:r>
        <w:t xml:space="preserve">Discharge </w:t>
      </w:r>
      <w:bookmarkStart w:id="507" w:name="CS_DischargeMedication"/>
      <w:bookmarkEnd w:id="507"/>
      <w:r>
        <w:t>Medication</w:t>
      </w:r>
      <w:bookmarkEnd w:id="506"/>
    </w:p>
    <w:p w14:paraId="5A1A0DFD" w14:textId="77777777" w:rsidR="00881F06" w:rsidRDefault="0050161D" w:rsidP="00881F06">
      <w:pPr>
        <w:pStyle w:val="BracketData"/>
      </w:pPr>
      <w:r>
        <w:rPr>
          <w:rFonts w:ascii="Bookman Old Style" w:hAnsi="Bookman Old Style"/>
        </w:rPr>
        <w:t>[</w:t>
      </w:r>
      <w:r>
        <w:t>act</w:t>
      </w:r>
      <w:r>
        <w:rPr>
          <w:rFonts w:ascii="Bookman Old Style" w:hAnsi="Bookman Old Style"/>
        </w:rPr>
        <w:t xml:space="preserve">: templateId </w:t>
      </w:r>
      <w:r>
        <w:t>2.16.840.1.113883.10.20.22.4.35(open)</w:t>
      </w:r>
      <w:r>
        <w:rPr>
          <w:rFonts w:ascii="Bookman Old Style" w:hAnsi="Bookman Old Style"/>
        </w:rPr>
        <w:t>]</w:t>
      </w:r>
    </w:p>
    <w:p w14:paraId="34978358" w14:textId="77777777" w:rsidR="00A50C07" w:rsidRDefault="00881F06" w:rsidP="00881F06">
      <w:pPr>
        <w:pStyle w:val="BodyText"/>
      </w:pPr>
      <w:r w:rsidRPr="00C971A8">
        <w:t xml:space="preserve">The Discharge Medications </w:t>
      </w:r>
      <w:r>
        <w:t xml:space="preserve">entry codes </w:t>
      </w:r>
      <w:r w:rsidRPr="00C971A8">
        <w:t xml:space="preserve">medications that the patient is intended to take (or stop) after discharge. At a minimum, the currently active medications should be </w:t>
      </w:r>
      <w:r>
        <w:t>coded.</w:t>
      </w:r>
    </w:p>
    <w:p w14:paraId="3396980B" w14:textId="77777777" w:rsidR="00A50C07" w:rsidRDefault="00A50C07" w:rsidP="003D62A7">
      <w:pPr>
        <w:numPr>
          <w:ilvl w:val="0"/>
          <w:numId w:val="112"/>
        </w:numPr>
        <w:spacing w:after="40" w:line="260" w:lineRule="exact"/>
      </w:pPr>
      <w:r>
        <w:rPr>
          <w:b/>
          <w:bCs/>
          <w:sz w:val="16"/>
          <w:szCs w:val="16"/>
        </w:rPr>
        <w:t>SHALL</w:t>
      </w:r>
      <w:r>
        <w:t xml:space="preserve"> contain exactly one [1..1] </w:t>
      </w:r>
      <w:r>
        <w:rPr>
          <w:rFonts w:ascii="Courier New" w:hAnsi="Courier New"/>
          <w:b/>
          <w:bCs/>
        </w:rPr>
        <w:t>@classCode</w:t>
      </w:r>
      <w:r>
        <w:t>="</w:t>
      </w:r>
      <w:r>
        <w:rPr>
          <w:rFonts w:ascii="Courier New" w:hAnsi="Courier New"/>
        </w:rPr>
        <w:t>ACT</w:t>
      </w:r>
      <w:r>
        <w:t xml:space="preserve">" (CodeSystem: </w:t>
      </w:r>
      <w:r>
        <w:rPr>
          <w:rFonts w:ascii="Courier New" w:hAnsi="Courier New"/>
        </w:rPr>
        <w:t>2.16.840.1.113883.5.6 HL7ActClass</w:t>
      </w:r>
      <w:r>
        <w:t xml:space="preserve">) (CONF:7689). </w:t>
      </w:r>
    </w:p>
    <w:p w14:paraId="3353A601" w14:textId="77777777" w:rsidR="00A50C07" w:rsidRDefault="00A50C07" w:rsidP="003D62A7">
      <w:pPr>
        <w:numPr>
          <w:ilvl w:val="0"/>
          <w:numId w:val="112"/>
        </w:numPr>
        <w:spacing w:after="40" w:line="260" w:lineRule="exact"/>
      </w:pPr>
      <w:r>
        <w:rPr>
          <w:b/>
          <w:bCs/>
          <w:sz w:val="16"/>
          <w:szCs w:val="16"/>
        </w:rPr>
        <w:t>SHALL</w:t>
      </w:r>
      <w:r>
        <w:t xml:space="preserve"> contain exactly one [1..1] </w:t>
      </w:r>
      <w:r>
        <w:rPr>
          <w:rFonts w:ascii="Courier New" w:hAnsi="Courier New"/>
          <w:b/>
          <w:bCs/>
        </w:rPr>
        <w:t>@moodCode</w:t>
      </w:r>
      <w:r>
        <w:t>="</w:t>
      </w:r>
      <w:r>
        <w:rPr>
          <w:rFonts w:ascii="Courier New" w:hAnsi="Courier New"/>
        </w:rPr>
        <w:t>EVN</w:t>
      </w:r>
      <w:r>
        <w:t xml:space="preserve">" (CodeSystem: </w:t>
      </w:r>
      <w:r>
        <w:rPr>
          <w:rFonts w:ascii="Courier New" w:hAnsi="Courier New"/>
        </w:rPr>
        <w:t>2.16.840.1.113883.5.1001 HL7ActMood</w:t>
      </w:r>
      <w:r>
        <w:t xml:space="preserve">) (CONF:7690). </w:t>
      </w:r>
    </w:p>
    <w:p w14:paraId="2B143D32" w14:textId="77777777" w:rsidR="00A50C07" w:rsidRDefault="00A50C07" w:rsidP="003D62A7">
      <w:pPr>
        <w:numPr>
          <w:ilvl w:val="0"/>
          <w:numId w:val="112"/>
        </w:numPr>
        <w:spacing w:after="40" w:line="260" w:lineRule="exact"/>
      </w:pPr>
      <w:r>
        <w:rPr>
          <w:b/>
          <w:bCs/>
          <w:sz w:val="16"/>
          <w:szCs w:val="16"/>
        </w:rPr>
        <w:lastRenderedPageBreak/>
        <w:t>SHALL</w:t>
      </w:r>
      <w:r>
        <w:t xml:space="preserve"> contain exactly one [1..1] </w:t>
      </w:r>
      <w:r>
        <w:rPr>
          <w:rFonts w:ascii="Courier New" w:hAnsi="Courier New"/>
          <w:b/>
          <w:bCs/>
        </w:rPr>
        <w:t>code/@code</w:t>
      </w:r>
      <w:r>
        <w:t>="</w:t>
      </w:r>
      <w:r>
        <w:rPr>
          <w:rFonts w:ascii="Courier New" w:hAnsi="Courier New"/>
        </w:rPr>
        <w:t>10183-2</w:t>
      </w:r>
      <w:r>
        <w:t xml:space="preserve">" Discharge medication (CodeSystem: </w:t>
      </w:r>
      <w:r>
        <w:rPr>
          <w:rFonts w:ascii="Courier New" w:hAnsi="Courier New"/>
        </w:rPr>
        <w:t>2.16.840.1.113883.6.1 LOINC</w:t>
      </w:r>
      <w:r>
        <w:t xml:space="preserve">) (CONF:7691). </w:t>
      </w:r>
    </w:p>
    <w:p w14:paraId="427C6FEB" w14:textId="77777777" w:rsidR="00A50C07" w:rsidRDefault="00A50C07" w:rsidP="003D62A7">
      <w:pPr>
        <w:numPr>
          <w:ilvl w:val="0"/>
          <w:numId w:val="112"/>
        </w:numPr>
        <w:spacing w:after="40" w:line="260" w:lineRule="exact"/>
      </w:pPr>
      <w:r>
        <w:rPr>
          <w:b/>
          <w:bCs/>
          <w:sz w:val="16"/>
          <w:szCs w:val="16"/>
        </w:rPr>
        <w:t>SHALL</w:t>
      </w:r>
      <w:r>
        <w:t xml:space="preserve"> contain exactly one [1..1] </w:t>
      </w:r>
      <w:r>
        <w:rPr>
          <w:rFonts w:ascii="Courier New" w:hAnsi="Courier New"/>
          <w:b/>
          <w:bCs/>
        </w:rPr>
        <w:t>entryRelationship</w:t>
      </w:r>
      <w:r>
        <w:t xml:space="preserve"> (CONF:7692) such that it </w:t>
      </w:r>
    </w:p>
    <w:p w14:paraId="3ADE7286" w14:textId="77777777" w:rsidR="00A50C07" w:rsidRDefault="00A50C07" w:rsidP="003D62A7">
      <w:pPr>
        <w:numPr>
          <w:ilvl w:val="1"/>
          <w:numId w:val="112"/>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SUBJ</w:t>
      </w:r>
      <w:r>
        <w:t xml:space="preserve">" (CodeSystem: </w:t>
      </w:r>
      <w:r>
        <w:rPr>
          <w:rFonts w:ascii="Courier New" w:hAnsi="Courier New"/>
        </w:rPr>
        <w:t>2.16.840.1.113883.5.1002 HL7ActRelationshipType</w:t>
      </w:r>
      <w:r>
        <w:t xml:space="preserve">) (CONF:7693). </w:t>
      </w:r>
    </w:p>
    <w:p w14:paraId="02DC4498" w14:textId="77777777" w:rsidR="00A50C07" w:rsidRDefault="00A50C07" w:rsidP="003D62A7">
      <w:pPr>
        <w:numPr>
          <w:ilvl w:val="1"/>
          <w:numId w:val="112"/>
        </w:numPr>
        <w:spacing w:after="40" w:line="260" w:lineRule="exact"/>
      </w:pPr>
      <w:r>
        <w:rPr>
          <w:b/>
          <w:bCs/>
          <w:sz w:val="16"/>
          <w:szCs w:val="16"/>
        </w:rPr>
        <w:t>SHALL</w:t>
      </w:r>
      <w:r>
        <w:t xml:space="preserve"> contain exactly one [1..1] </w:t>
      </w:r>
      <w:hyperlink w:anchor="CS_MedicationActivity" w:history="1">
        <w:r>
          <w:rPr>
            <w:rStyle w:val="Hyperlink"/>
            <w:rFonts w:ascii="Courier New" w:hAnsi="Courier New"/>
            <w:b/>
            <w:bCs/>
          </w:rPr>
          <w:t>Medication Activity</w:t>
        </w:r>
      </w:hyperlink>
      <w:r>
        <w:t xml:space="preserve"> </w:t>
      </w:r>
      <w:r>
        <w:rPr>
          <w:rFonts w:ascii="Courier New" w:hAnsi="Courier New"/>
        </w:rPr>
        <w:t>(templateId:2.16.840.1.113883.10.20.22.4.16)</w:t>
      </w:r>
      <w:r>
        <w:t xml:space="preserve"> (CONF:7694). </w:t>
      </w:r>
    </w:p>
    <w:p w14:paraId="57401A63" w14:textId="77777777" w:rsidR="00881F06" w:rsidRPr="00881F06" w:rsidRDefault="00881F06" w:rsidP="00881F06">
      <w:pPr>
        <w:pStyle w:val="BodyText"/>
      </w:pPr>
    </w:p>
    <w:p w14:paraId="51413763" w14:textId="77777777" w:rsidR="00881658" w:rsidRDefault="00881658" w:rsidP="00881658">
      <w:pPr>
        <w:pStyle w:val="Heading2nospace"/>
      </w:pPr>
      <w:bookmarkStart w:id="508" w:name="_Toc163893662"/>
      <w:r>
        <w:t xml:space="preserve">Drug </w:t>
      </w:r>
      <w:bookmarkStart w:id="509" w:name="CS_DrugVehicle"/>
      <w:bookmarkEnd w:id="509"/>
      <w:r>
        <w:t>Vehicle</w:t>
      </w:r>
      <w:bookmarkEnd w:id="508"/>
    </w:p>
    <w:p w14:paraId="4DF69F44" w14:textId="77777777" w:rsidR="00881658" w:rsidRDefault="00881658" w:rsidP="00887108">
      <w:pPr>
        <w:pStyle w:val="BracketData"/>
        <w:rPr>
          <w:rFonts w:ascii="Bookman Old Style" w:hAnsi="Bookman Old Style"/>
        </w:rPr>
      </w:pPr>
      <w:r>
        <w:rPr>
          <w:rFonts w:ascii="Bookman Old Style" w:hAnsi="Bookman Old Style"/>
        </w:rPr>
        <w:t>[</w:t>
      </w:r>
      <w:r>
        <w:t>participantRole</w:t>
      </w:r>
      <w:r>
        <w:rPr>
          <w:rFonts w:ascii="Bookman Old Style" w:hAnsi="Bookman Old Style"/>
        </w:rPr>
        <w:t xml:space="preserve">: templateId </w:t>
      </w:r>
      <w:r>
        <w:t>2.16.840.1.113883.10.20.21.4.24(open)</w:t>
      </w:r>
      <w:r>
        <w:rPr>
          <w:rFonts w:ascii="Bookman Old Style" w:hAnsi="Bookman Old Style"/>
        </w:rPr>
        <w:t>]</w:t>
      </w:r>
    </w:p>
    <w:p w14:paraId="0948C66D" w14:textId="77777777" w:rsidR="00881658" w:rsidRDefault="00881658" w:rsidP="00887108">
      <w:pPr>
        <w:pStyle w:val="BodyText"/>
      </w:pPr>
      <w:r>
        <w:t>This template represents the vehicle (e.g. saline, dextrose) for administering a medication.</w:t>
      </w:r>
    </w:p>
    <w:p w14:paraId="47F10B74" w14:textId="77777777" w:rsidR="00684B6A" w:rsidRDefault="00684B6A" w:rsidP="003D62A7">
      <w:pPr>
        <w:numPr>
          <w:ilvl w:val="0"/>
          <w:numId w:val="46"/>
        </w:numPr>
        <w:spacing w:after="40" w:line="260" w:lineRule="exact"/>
      </w:pPr>
      <w:r>
        <w:rPr>
          <w:b/>
          <w:bCs/>
          <w:sz w:val="16"/>
          <w:szCs w:val="16"/>
        </w:rPr>
        <w:t>SHALL</w:t>
      </w:r>
      <w:r>
        <w:t xml:space="preserve"> contain exactly one [1..1] </w:t>
      </w:r>
      <w:r>
        <w:rPr>
          <w:rFonts w:ascii="Courier New" w:hAnsi="Courier New"/>
          <w:b/>
          <w:bCs/>
        </w:rPr>
        <w:t>@classCode</w:t>
      </w:r>
      <w:r>
        <w:t>="</w:t>
      </w:r>
      <w:r>
        <w:rPr>
          <w:rFonts w:ascii="Courier New" w:hAnsi="Courier New"/>
        </w:rPr>
        <w:t>MANU</w:t>
      </w:r>
      <w:r>
        <w:t xml:space="preserve">" (CodeSystem: </w:t>
      </w:r>
      <w:r>
        <w:rPr>
          <w:rFonts w:ascii="Courier New" w:hAnsi="Courier New"/>
        </w:rPr>
        <w:t>2.16.840.1.113883.5.110 HL7RoleClass</w:t>
      </w:r>
      <w:r>
        <w:t xml:space="preserve">) (CONF:7490). </w:t>
      </w:r>
    </w:p>
    <w:p w14:paraId="05514267" w14:textId="77777777" w:rsidR="00684B6A" w:rsidRDefault="00684B6A" w:rsidP="003D62A7">
      <w:pPr>
        <w:numPr>
          <w:ilvl w:val="0"/>
          <w:numId w:val="46"/>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2.16.840.1.113883.10.20.22.4.24</w:t>
      </w:r>
      <w:r>
        <w:t xml:space="preserve">" (CONF:7495). </w:t>
      </w:r>
    </w:p>
    <w:p w14:paraId="196D140E" w14:textId="77777777" w:rsidR="00684B6A" w:rsidRDefault="00684B6A" w:rsidP="003D62A7">
      <w:pPr>
        <w:numPr>
          <w:ilvl w:val="0"/>
          <w:numId w:val="46"/>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412307009</w:t>
      </w:r>
      <w:r>
        <w:t xml:space="preserve">" Drug vehicle (CodeSystem: </w:t>
      </w:r>
      <w:r>
        <w:rPr>
          <w:rFonts w:ascii="Courier New" w:hAnsi="Courier New"/>
        </w:rPr>
        <w:t>2.16.840.1.113883.6.96 SNOMEDCT</w:t>
      </w:r>
      <w:r>
        <w:t xml:space="preserve">) (CONF:7491). </w:t>
      </w:r>
    </w:p>
    <w:p w14:paraId="08A71E21" w14:textId="77777777" w:rsidR="00684B6A" w:rsidRDefault="00684B6A" w:rsidP="003D62A7">
      <w:pPr>
        <w:numPr>
          <w:ilvl w:val="0"/>
          <w:numId w:val="46"/>
        </w:numPr>
        <w:spacing w:after="40" w:line="260" w:lineRule="exact"/>
      </w:pPr>
      <w:r>
        <w:rPr>
          <w:b/>
          <w:bCs/>
          <w:sz w:val="16"/>
          <w:szCs w:val="16"/>
        </w:rPr>
        <w:t>SHALL</w:t>
      </w:r>
      <w:r>
        <w:t xml:space="preserve"> contain exactly one [1..1] </w:t>
      </w:r>
      <w:r>
        <w:rPr>
          <w:rFonts w:ascii="Courier New" w:hAnsi="Courier New"/>
          <w:b/>
          <w:bCs/>
        </w:rPr>
        <w:t>playingEntity</w:t>
      </w:r>
      <w:r>
        <w:t xml:space="preserve"> (CONF:7492). </w:t>
      </w:r>
    </w:p>
    <w:p w14:paraId="0E3B7E94" w14:textId="77777777" w:rsidR="00684B6A" w:rsidRDefault="00684B6A" w:rsidP="003D62A7">
      <w:pPr>
        <w:numPr>
          <w:ilvl w:val="1"/>
          <w:numId w:val="46"/>
        </w:numPr>
        <w:spacing w:after="40" w:line="260" w:lineRule="exact"/>
      </w:pPr>
      <w:r>
        <w:t xml:space="preserve">This playingEntity </w:t>
      </w:r>
      <w:r>
        <w:rPr>
          <w:b/>
          <w:bCs/>
          <w:sz w:val="16"/>
          <w:szCs w:val="16"/>
        </w:rPr>
        <w:t>SHALL</w:t>
      </w:r>
      <w:r>
        <w:t xml:space="preserve"> contain exactly one [1..1] </w:t>
      </w:r>
      <w:r>
        <w:rPr>
          <w:rFonts w:ascii="Courier New" w:hAnsi="Courier New"/>
          <w:b/>
          <w:bCs/>
        </w:rPr>
        <w:t>code</w:t>
      </w:r>
      <w:r>
        <w:t xml:space="preserve"> (CONF:7493). </w:t>
      </w:r>
    </w:p>
    <w:p w14:paraId="1B73BC26" w14:textId="77777777" w:rsidR="00684B6A" w:rsidRDefault="00684B6A" w:rsidP="003D62A7">
      <w:pPr>
        <w:numPr>
          <w:ilvl w:val="1"/>
          <w:numId w:val="46"/>
        </w:numPr>
        <w:spacing w:after="40" w:line="260" w:lineRule="exact"/>
      </w:pPr>
      <w:r>
        <w:t xml:space="preserve">This playingEntity </w:t>
      </w:r>
      <w:r>
        <w:rPr>
          <w:b/>
          <w:bCs/>
          <w:sz w:val="16"/>
          <w:szCs w:val="16"/>
        </w:rPr>
        <w:t>MAY</w:t>
      </w:r>
      <w:r>
        <w:t xml:space="preserve"> contain zero or one [0..1] </w:t>
      </w:r>
      <w:r>
        <w:rPr>
          <w:rFonts w:ascii="Courier New" w:hAnsi="Courier New"/>
          <w:b/>
          <w:bCs/>
        </w:rPr>
        <w:t>name</w:t>
      </w:r>
      <w:r>
        <w:t xml:space="preserve"> (CONF:7494). </w:t>
      </w:r>
    </w:p>
    <w:p w14:paraId="4205C31D" w14:textId="77777777" w:rsidR="00881658" w:rsidRDefault="00881658" w:rsidP="00C41487">
      <w:pPr>
        <w:pStyle w:val="BodyText"/>
      </w:pPr>
    </w:p>
    <w:p w14:paraId="721B0A0C" w14:textId="77777777" w:rsidR="00712853" w:rsidRDefault="00356731" w:rsidP="0011784E">
      <w:pPr>
        <w:pStyle w:val="Heading2"/>
      </w:pPr>
      <w:bookmarkStart w:id="510" w:name="_Toc163893663"/>
      <w:r>
        <w:t>Episode</w:t>
      </w:r>
      <w:bookmarkStart w:id="511" w:name="CS_EpisodeObs"/>
      <w:bookmarkEnd w:id="511"/>
      <w:r>
        <w:t xml:space="preserve"> Observation</w:t>
      </w:r>
      <w:bookmarkEnd w:id="510"/>
    </w:p>
    <w:p w14:paraId="125D5863" w14:textId="77777777" w:rsidR="00712853" w:rsidRPr="00712853" w:rsidRDefault="00712853" w:rsidP="00712853">
      <w:pPr>
        <w:pStyle w:val="BracketData"/>
      </w:pPr>
      <w:r w:rsidRPr="00712853">
        <w:t>[Observation: templateId 2.16.840.1.113883.10.20.1.41</w:t>
      </w:r>
      <w:r w:rsidR="00FF63C3">
        <w:t>(open)</w:t>
      </w:r>
      <w:r w:rsidRPr="00712853">
        <w:t>]</w:t>
      </w:r>
    </w:p>
    <w:p w14:paraId="22148258" w14:textId="77777777" w:rsidR="002174D6" w:rsidRDefault="00356731" w:rsidP="0011784E">
      <w:pPr>
        <w:pStyle w:val="BodyText"/>
      </w:pPr>
      <w:r>
        <w:t xml:space="preserve">This clinical statement represents instances of a problem.  </w:t>
      </w:r>
      <w:r w:rsidRPr="00CA3905">
        <w:t>Episode observations distinguish among multiple occurrences of a problem or social histo</w:t>
      </w:r>
      <w:r>
        <w:t>ry item. An episode observation</w:t>
      </w:r>
      <w:r w:rsidRPr="00CA3905">
        <w:t xml:space="preserve"> indicate</w:t>
      </w:r>
      <w:r>
        <w:t>s</w:t>
      </w:r>
      <w:r w:rsidRPr="00CA3905">
        <w:t xml:space="preserve"> that a problem act represents a new episode, distinct from other episodes of a similar concern.</w:t>
      </w:r>
    </w:p>
    <w:p w14:paraId="07D91C2D" w14:textId="77777777" w:rsidR="00712853" w:rsidRDefault="00712853" w:rsidP="003D62A7">
      <w:pPr>
        <w:widowControl w:val="0"/>
        <w:numPr>
          <w:ilvl w:val="0"/>
          <w:numId w:val="34"/>
        </w:numPr>
        <w:tabs>
          <w:tab w:val="left" w:pos="220"/>
        </w:tabs>
        <w:autoSpaceDE w:val="0"/>
        <w:autoSpaceDN w:val="0"/>
        <w:adjustRightInd w:val="0"/>
        <w:spacing w:after="40" w:line="260" w:lineRule="exact"/>
        <w:rPr>
          <w:rFonts w:ascii="Times" w:hAnsi="Times"/>
          <w:szCs w:val="20"/>
        </w:rPr>
      </w:pPr>
      <w:r>
        <w:rPr>
          <w:rFonts w:ascii="Times" w:hAnsi="Times"/>
          <w:b/>
          <w:szCs w:val="20"/>
        </w:rPr>
        <w:t>SHALL</w:t>
      </w:r>
      <w:r>
        <w:rPr>
          <w:rFonts w:ascii="Times" w:hAnsi="Times"/>
          <w:szCs w:val="20"/>
        </w:rPr>
        <w:t xml:space="preserve"> contain exactly one [1..1] </w:t>
      </w:r>
      <w:r>
        <w:rPr>
          <w:rFonts w:ascii="Courier" w:hAnsi="Courier"/>
          <w:b/>
          <w:szCs w:val="20"/>
        </w:rPr>
        <w:t>@classCode</w:t>
      </w:r>
      <w:r>
        <w:rPr>
          <w:rFonts w:ascii="Courier" w:hAnsi="Courier"/>
          <w:szCs w:val="20"/>
        </w:rPr>
        <w:t xml:space="preserve">="OBS" </w:t>
      </w:r>
      <w:r>
        <w:rPr>
          <w:rFonts w:ascii="Times" w:hAnsi="Times"/>
          <w:i/>
          <w:szCs w:val="20"/>
        </w:rPr>
        <w:t>Observation</w:t>
      </w:r>
      <w:r>
        <w:rPr>
          <w:rFonts w:ascii="Times" w:hAnsi="Times"/>
          <w:szCs w:val="20"/>
        </w:rPr>
        <w:t xml:space="preserve"> (CodeSystem:</w:t>
      </w:r>
      <w:r>
        <w:rPr>
          <w:rFonts w:ascii="Courier" w:hAnsi="Courier"/>
          <w:szCs w:val="20"/>
        </w:rPr>
        <w:t xml:space="preserve"> 2.16.840.1.113883.5.6 HL7ActClass</w:t>
      </w:r>
      <w:r>
        <w:rPr>
          <w:rFonts w:ascii="Times" w:hAnsi="Times"/>
          <w:szCs w:val="20"/>
        </w:rPr>
        <w:t>) (CONF-170)</w:t>
      </w:r>
    </w:p>
    <w:p w14:paraId="2F1A9249" w14:textId="77777777" w:rsidR="00712853" w:rsidRDefault="00712853" w:rsidP="003D62A7">
      <w:pPr>
        <w:widowControl w:val="0"/>
        <w:numPr>
          <w:ilvl w:val="0"/>
          <w:numId w:val="34"/>
        </w:numPr>
        <w:tabs>
          <w:tab w:val="left" w:pos="220"/>
        </w:tabs>
        <w:autoSpaceDE w:val="0"/>
        <w:autoSpaceDN w:val="0"/>
        <w:adjustRightInd w:val="0"/>
        <w:spacing w:after="40" w:line="260" w:lineRule="exact"/>
        <w:rPr>
          <w:rFonts w:ascii="Times" w:hAnsi="Times"/>
          <w:szCs w:val="20"/>
        </w:rPr>
      </w:pPr>
      <w:r>
        <w:rPr>
          <w:rFonts w:ascii="Times" w:hAnsi="Times"/>
          <w:b/>
          <w:szCs w:val="20"/>
        </w:rPr>
        <w:t>SHALL</w:t>
      </w:r>
      <w:r>
        <w:rPr>
          <w:rFonts w:ascii="Times" w:hAnsi="Times"/>
          <w:szCs w:val="20"/>
        </w:rPr>
        <w:t xml:space="preserve"> contain exactly one [1..1] </w:t>
      </w:r>
      <w:r>
        <w:rPr>
          <w:rFonts w:ascii="Courier" w:hAnsi="Courier"/>
          <w:b/>
          <w:szCs w:val="20"/>
        </w:rPr>
        <w:t>@moodCode</w:t>
      </w:r>
      <w:r>
        <w:rPr>
          <w:rFonts w:ascii="Courier" w:hAnsi="Courier"/>
          <w:szCs w:val="20"/>
        </w:rPr>
        <w:t xml:space="preserve">="EVN" </w:t>
      </w:r>
      <w:r>
        <w:rPr>
          <w:rFonts w:ascii="Times" w:hAnsi="Times"/>
          <w:i/>
          <w:szCs w:val="20"/>
        </w:rPr>
        <w:t>Event</w:t>
      </w:r>
      <w:r>
        <w:rPr>
          <w:rFonts w:ascii="Times" w:hAnsi="Times"/>
          <w:szCs w:val="20"/>
        </w:rPr>
        <w:t xml:space="preserve"> (CodeSystem:</w:t>
      </w:r>
      <w:r>
        <w:rPr>
          <w:rFonts w:ascii="Courier" w:hAnsi="Courier"/>
          <w:szCs w:val="20"/>
        </w:rPr>
        <w:t xml:space="preserve"> 2.16.840.1.113883.5.1001 HL7ActMood</w:t>
      </w:r>
      <w:r>
        <w:rPr>
          <w:rFonts w:ascii="Times" w:hAnsi="Times"/>
          <w:szCs w:val="20"/>
        </w:rPr>
        <w:t>) (CONF-171)</w:t>
      </w:r>
    </w:p>
    <w:p w14:paraId="296ACD3E" w14:textId="77777777" w:rsidR="00712853" w:rsidRDefault="00712853" w:rsidP="003D62A7">
      <w:pPr>
        <w:widowControl w:val="0"/>
        <w:numPr>
          <w:ilvl w:val="0"/>
          <w:numId w:val="34"/>
        </w:numPr>
        <w:tabs>
          <w:tab w:val="left" w:pos="220"/>
        </w:tabs>
        <w:autoSpaceDE w:val="0"/>
        <w:autoSpaceDN w:val="0"/>
        <w:adjustRightInd w:val="0"/>
        <w:spacing w:after="40" w:line="260" w:lineRule="exact"/>
        <w:rPr>
          <w:rFonts w:ascii="Times" w:hAnsi="Times"/>
          <w:szCs w:val="20"/>
        </w:rPr>
      </w:pPr>
      <w:r>
        <w:rPr>
          <w:rFonts w:ascii="Times" w:hAnsi="Times"/>
          <w:b/>
          <w:szCs w:val="20"/>
        </w:rPr>
        <w:t>SHOULD</w:t>
      </w:r>
      <w:r>
        <w:rPr>
          <w:rFonts w:ascii="Times" w:hAnsi="Times"/>
          <w:szCs w:val="20"/>
        </w:rPr>
        <w:t xml:space="preserve"> contain exactly one [1..1] </w:t>
      </w:r>
      <w:r>
        <w:rPr>
          <w:rFonts w:ascii="Courier" w:hAnsi="Courier"/>
          <w:b/>
          <w:szCs w:val="20"/>
        </w:rPr>
        <w:t>code/@code</w:t>
      </w:r>
      <w:r>
        <w:rPr>
          <w:rFonts w:ascii="Courier" w:hAnsi="Courier"/>
          <w:szCs w:val="20"/>
        </w:rPr>
        <w:t xml:space="preserve">="ASSERTION" </w:t>
      </w:r>
      <w:r>
        <w:rPr>
          <w:rFonts w:ascii="Times" w:hAnsi="Times"/>
          <w:szCs w:val="20"/>
        </w:rPr>
        <w:t>(CodeSystem:</w:t>
      </w:r>
      <w:r>
        <w:rPr>
          <w:rFonts w:ascii="Courier" w:hAnsi="Courier"/>
          <w:szCs w:val="20"/>
        </w:rPr>
        <w:t xml:space="preserve"> 2.16.840.1.113883.5.4 ActCode</w:t>
      </w:r>
      <w:r>
        <w:rPr>
          <w:rFonts w:ascii="Times" w:hAnsi="Times"/>
          <w:szCs w:val="20"/>
        </w:rPr>
        <w:t>) (CONF-174)</w:t>
      </w:r>
    </w:p>
    <w:p w14:paraId="01508B62" w14:textId="77777777" w:rsidR="00712853" w:rsidRDefault="00712853" w:rsidP="003D62A7">
      <w:pPr>
        <w:widowControl w:val="0"/>
        <w:numPr>
          <w:ilvl w:val="0"/>
          <w:numId w:val="34"/>
        </w:numPr>
        <w:tabs>
          <w:tab w:val="left" w:pos="220"/>
        </w:tabs>
        <w:autoSpaceDE w:val="0"/>
        <w:autoSpaceDN w:val="0"/>
        <w:adjustRightInd w:val="0"/>
        <w:spacing w:after="40" w:line="260" w:lineRule="exact"/>
        <w:rPr>
          <w:rFonts w:ascii="Times" w:hAnsi="Times"/>
          <w:szCs w:val="20"/>
        </w:rPr>
      </w:pPr>
      <w:r>
        <w:rPr>
          <w:rFonts w:ascii="Times" w:hAnsi="Times"/>
          <w:b/>
          <w:szCs w:val="20"/>
        </w:rPr>
        <w:t>SHALL</w:t>
      </w:r>
      <w:r>
        <w:rPr>
          <w:rFonts w:ascii="Times" w:hAnsi="Times"/>
          <w:szCs w:val="20"/>
        </w:rPr>
        <w:t xml:space="preserve"> contain exactly one [1..1] </w:t>
      </w:r>
      <w:r>
        <w:rPr>
          <w:rFonts w:ascii="Courier" w:hAnsi="Courier"/>
          <w:b/>
          <w:szCs w:val="20"/>
        </w:rPr>
        <w:t>statusCode/@code</w:t>
      </w:r>
      <w:r>
        <w:rPr>
          <w:rFonts w:ascii="Courier" w:hAnsi="Courier"/>
          <w:szCs w:val="20"/>
        </w:rPr>
        <w:t xml:space="preserve">="completed" </w:t>
      </w:r>
      <w:r>
        <w:rPr>
          <w:rFonts w:ascii="Times" w:hAnsi="Times"/>
          <w:szCs w:val="20"/>
        </w:rPr>
        <w:t>(CodeSystem:</w:t>
      </w:r>
      <w:r>
        <w:rPr>
          <w:rFonts w:ascii="Courier" w:hAnsi="Courier"/>
          <w:szCs w:val="20"/>
        </w:rPr>
        <w:t xml:space="preserve"> 2.16.840.1.113883.5.14 ActStatus</w:t>
      </w:r>
      <w:r>
        <w:rPr>
          <w:rFonts w:ascii="Times" w:hAnsi="Times"/>
          <w:szCs w:val="20"/>
        </w:rPr>
        <w:t>) (CONF-172, CONF-173)</w:t>
      </w:r>
    </w:p>
    <w:p w14:paraId="09FFE980" w14:textId="77777777" w:rsidR="00712853" w:rsidRDefault="00712853" w:rsidP="003D62A7">
      <w:pPr>
        <w:widowControl w:val="0"/>
        <w:numPr>
          <w:ilvl w:val="0"/>
          <w:numId w:val="34"/>
        </w:numPr>
        <w:tabs>
          <w:tab w:val="left" w:pos="220"/>
        </w:tabs>
        <w:autoSpaceDE w:val="0"/>
        <w:autoSpaceDN w:val="0"/>
        <w:adjustRightInd w:val="0"/>
        <w:spacing w:after="40" w:line="260" w:lineRule="exact"/>
        <w:rPr>
          <w:rFonts w:ascii="Times" w:hAnsi="Times"/>
          <w:szCs w:val="20"/>
        </w:rPr>
      </w:pPr>
      <w:r>
        <w:rPr>
          <w:rFonts w:ascii="Times" w:hAnsi="Times"/>
          <w:szCs w:val="20"/>
        </w:rPr>
        <w:t xml:space="preserve">value element in an episode observation </w:t>
      </w:r>
      <w:r>
        <w:rPr>
          <w:rFonts w:ascii="Times" w:hAnsi="Times"/>
          <w:b/>
          <w:szCs w:val="20"/>
        </w:rPr>
        <w:t>SHOULD</w:t>
      </w:r>
      <w:r>
        <w:rPr>
          <w:rFonts w:ascii="Times" w:hAnsi="Times"/>
          <w:szCs w:val="20"/>
        </w:rPr>
        <w:t xml:space="preserve"> be the following SNOMED CT expression: &lt;value xsi:type="CD" code="404684003" codeSystem="2.16.840.1.113883.6.96" displayName="Clinical finding"&gt; &lt;qualifier&gt; &lt;name code="246456000" displayName="Episodicity"/&gt; &lt;value code="288527008" displayName="New episode"/&gt; &lt;/qualifier&gt; &lt;/value&gt; (CONF-175)</w:t>
      </w:r>
    </w:p>
    <w:p w14:paraId="39AD7E23" w14:textId="77777777" w:rsidR="00CC2105" w:rsidRDefault="00CC2105" w:rsidP="0011784E">
      <w:pPr>
        <w:pStyle w:val="BodyText"/>
      </w:pPr>
    </w:p>
    <w:p w14:paraId="4FCCD141" w14:textId="77777777" w:rsidR="00CC2105" w:rsidRDefault="00CC2105" w:rsidP="00CC2105">
      <w:pPr>
        <w:pStyle w:val="Caption"/>
      </w:pPr>
      <w:bookmarkStart w:id="512" w:name="_Toc163893758"/>
      <w:r>
        <w:t xml:space="preserve">Figure </w:t>
      </w:r>
      <w:r w:rsidR="0000006B">
        <w:fldChar w:fldCharType="begin"/>
      </w:r>
      <w:r w:rsidR="0000006B">
        <w:instrText xml:space="preserve"> SEQ Figure \* ARABIC </w:instrText>
      </w:r>
      <w:r w:rsidR="0000006B">
        <w:fldChar w:fldCharType="separate"/>
      </w:r>
      <w:r w:rsidR="00D61323">
        <w:t>63</w:t>
      </w:r>
      <w:r w:rsidR="0000006B">
        <w:fldChar w:fldCharType="end"/>
      </w:r>
      <w:r>
        <w:t>: Episode observation example</w:t>
      </w:r>
      <w:bookmarkEnd w:id="512"/>
    </w:p>
    <w:p w14:paraId="7F84862C" w14:textId="77777777" w:rsidR="00CC2105" w:rsidRDefault="00CC2105" w:rsidP="00CC2105">
      <w:pPr>
        <w:pStyle w:val="Example"/>
      </w:pPr>
      <w:r>
        <w:t>&lt;observation&gt;</w:t>
      </w:r>
    </w:p>
    <w:p w14:paraId="1A1C44D7" w14:textId="77777777" w:rsidR="00CC2105" w:rsidRDefault="00CC2105" w:rsidP="00CC2105">
      <w:pPr>
        <w:pStyle w:val="Example"/>
      </w:pPr>
    </w:p>
    <w:p w14:paraId="4989B383" w14:textId="77777777" w:rsidR="00CC2105" w:rsidRDefault="00CC2105" w:rsidP="00CC2105">
      <w:pPr>
        <w:pStyle w:val="Example"/>
      </w:pPr>
      <w:r>
        <w:t>&lt;/observation&gt;</w:t>
      </w:r>
    </w:p>
    <w:p w14:paraId="42B88666" w14:textId="77777777" w:rsidR="00C44933" w:rsidRDefault="00C44933" w:rsidP="00CC2105">
      <w:pPr>
        <w:pStyle w:val="BodyText"/>
      </w:pPr>
    </w:p>
    <w:p w14:paraId="3C08E0C7" w14:textId="77777777" w:rsidR="00D92D86" w:rsidRDefault="00D92D86" w:rsidP="00C44933">
      <w:pPr>
        <w:pStyle w:val="Heading2nospace"/>
      </w:pPr>
      <w:bookmarkStart w:id="513" w:name="_Toc163893664"/>
      <w:r>
        <w:t xml:space="preserve">Health Status </w:t>
      </w:r>
      <w:bookmarkStart w:id="514" w:name="CS_HealthStatusObservation"/>
      <w:bookmarkEnd w:id="514"/>
      <w:r>
        <w:t>Observation</w:t>
      </w:r>
      <w:bookmarkEnd w:id="513"/>
    </w:p>
    <w:p w14:paraId="3BA41772" w14:textId="77777777" w:rsidR="00D92D86" w:rsidRPr="00D92D86" w:rsidRDefault="00D92D86" w:rsidP="00D92D86">
      <w:pPr>
        <w:pStyle w:val="BracketData"/>
      </w:pPr>
      <w:r w:rsidRPr="00D92D86">
        <w:t>[Observation: templateId 2.16.840.1.113883.10.20.22.4.5</w:t>
      </w:r>
      <w:r w:rsidR="00D446B7">
        <w:t>(open)</w:t>
      </w:r>
      <w:r w:rsidRPr="00D92D86">
        <w:t>]</w:t>
      </w:r>
    </w:p>
    <w:p w14:paraId="2124527F" w14:textId="77777777" w:rsidR="00D92D86" w:rsidRDefault="00D92D86" w:rsidP="00D92D86">
      <w:pPr>
        <w:pStyle w:val="BodyText"/>
      </w:pPr>
      <w:r>
        <w:t>The health status observation records information about the current health status of the patient.</w:t>
      </w:r>
    </w:p>
    <w:p w14:paraId="097DA310" w14:textId="77777777" w:rsidR="00D92D86" w:rsidRDefault="00D92D86" w:rsidP="003D62A7">
      <w:pPr>
        <w:widowControl w:val="0"/>
        <w:numPr>
          <w:ilvl w:val="0"/>
          <w:numId w:val="33"/>
        </w:numPr>
        <w:tabs>
          <w:tab w:val="left" w:pos="220"/>
        </w:tabs>
        <w:autoSpaceDE w:val="0"/>
        <w:autoSpaceDN w:val="0"/>
        <w:adjustRightInd w:val="0"/>
        <w:spacing w:after="40" w:line="260" w:lineRule="exact"/>
        <w:rPr>
          <w:rFonts w:ascii="Times" w:hAnsi="Times"/>
          <w:szCs w:val="20"/>
        </w:rPr>
      </w:pPr>
      <w:r>
        <w:rPr>
          <w:rFonts w:ascii="Times" w:hAnsi="Times"/>
          <w:b/>
          <w:szCs w:val="20"/>
        </w:rPr>
        <w:t>SHALL</w:t>
      </w:r>
      <w:r>
        <w:rPr>
          <w:rFonts w:ascii="Times" w:hAnsi="Times"/>
          <w:szCs w:val="20"/>
        </w:rPr>
        <w:t xml:space="preserve"> contain exactly one [1..1] </w:t>
      </w:r>
      <w:r>
        <w:rPr>
          <w:rFonts w:ascii="Courier" w:hAnsi="Courier"/>
          <w:b/>
          <w:szCs w:val="20"/>
        </w:rPr>
        <w:t>@classCode</w:t>
      </w:r>
      <w:r>
        <w:rPr>
          <w:rFonts w:ascii="Courier" w:hAnsi="Courier"/>
          <w:szCs w:val="20"/>
        </w:rPr>
        <w:t xml:space="preserve">="OBS" </w:t>
      </w:r>
      <w:r>
        <w:rPr>
          <w:rFonts w:ascii="Times" w:hAnsi="Times"/>
          <w:i/>
          <w:szCs w:val="20"/>
        </w:rPr>
        <w:t>Observation</w:t>
      </w:r>
      <w:r>
        <w:rPr>
          <w:rFonts w:ascii="Times" w:hAnsi="Times"/>
          <w:szCs w:val="20"/>
        </w:rPr>
        <w:t xml:space="preserve"> (CodeSystem:</w:t>
      </w:r>
      <w:r>
        <w:rPr>
          <w:rFonts w:ascii="Courier" w:hAnsi="Courier"/>
          <w:szCs w:val="20"/>
        </w:rPr>
        <w:t xml:space="preserve"> 2.16.840.1.113883.5.6 HL7ActClass</w:t>
      </w:r>
      <w:r>
        <w:rPr>
          <w:rFonts w:ascii="Times" w:hAnsi="Times"/>
          <w:szCs w:val="20"/>
        </w:rPr>
        <w:t>)</w:t>
      </w:r>
    </w:p>
    <w:p w14:paraId="33E556E2" w14:textId="77777777" w:rsidR="00D92D86" w:rsidRDefault="00D92D86" w:rsidP="003D62A7">
      <w:pPr>
        <w:widowControl w:val="0"/>
        <w:numPr>
          <w:ilvl w:val="0"/>
          <w:numId w:val="33"/>
        </w:numPr>
        <w:tabs>
          <w:tab w:val="left" w:pos="220"/>
        </w:tabs>
        <w:autoSpaceDE w:val="0"/>
        <w:autoSpaceDN w:val="0"/>
        <w:adjustRightInd w:val="0"/>
        <w:spacing w:after="40" w:line="260" w:lineRule="exact"/>
        <w:rPr>
          <w:rFonts w:ascii="Times" w:hAnsi="Times"/>
          <w:szCs w:val="20"/>
        </w:rPr>
      </w:pPr>
      <w:r>
        <w:rPr>
          <w:rFonts w:ascii="Times" w:hAnsi="Times"/>
          <w:b/>
          <w:szCs w:val="20"/>
        </w:rPr>
        <w:t>SHALL</w:t>
      </w:r>
      <w:r>
        <w:rPr>
          <w:rFonts w:ascii="Times" w:hAnsi="Times"/>
          <w:szCs w:val="20"/>
        </w:rPr>
        <w:t xml:space="preserve"> contain exactly one [1..1] </w:t>
      </w:r>
      <w:r>
        <w:rPr>
          <w:rFonts w:ascii="Courier" w:hAnsi="Courier"/>
          <w:b/>
          <w:szCs w:val="20"/>
        </w:rPr>
        <w:t>@moodCode</w:t>
      </w:r>
      <w:r>
        <w:rPr>
          <w:rFonts w:ascii="Courier" w:hAnsi="Courier"/>
          <w:szCs w:val="20"/>
        </w:rPr>
        <w:t xml:space="preserve">="EVN" </w:t>
      </w:r>
      <w:r>
        <w:rPr>
          <w:rFonts w:ascii="Times" w:hAnsi="Times"/>
          <w:i/>
          <w:szCs w:val="20"/>
        </w:rPr>
        <w:t>Event</w:t>
      </w:r>
      <w:r>
        <w:rPr>
          <w:rFonts w:ascii="Times" w:hAnsi="Times"/>
          <w:szCs w:val="20"/>
        </w:rPr>
        <w:t xml:space="preserve"> (CodeSystem:</w:t>
      </w:r>
      <w:r>
        <w:rPr>
          <w:rFonts w:ascii="Courier" w:hAnsi="Courier"/>
          <w:szCs w:val="20"/>
        </w:rPr>
        <w:t xml:space="preserve"> 2.16.840.1.113883.5.1001 HL7ActMood</w:t>
      </w:r>
      <w:r>
        <w:rPr>
          <w:rFonts w:ascii="Times" w:hAnsi="Times"/>
          <w:szCs w:val="20"/>
        </w:rPr>
        <w:t>)</w:t>
      </w:r>
    </w:p>
    <w:p w14:paraId="0042ED2E" w14:textId="77777777" w:rsidR="00D92D86" w:rsidRDefault="00D92D86" w:rsidP="003D62A7">
      <w:pPr>
        <w:widowControl w:val="0"/>
        <w:numPr>
          <w:ilvl w:val="0"/>
          <w:numId w:val="33"/>
        </w:numPr>
        <w:tabs>
          <w:tab w:val="left" w:pos="220"/>
        </w:tabs>
        <w:autoSpaceDE w:val="0"/>
        <w:autoSpaceDN w:val="0"/>
        <w:adjustRightInd w:val="0"/>
        <w:spacing w:after="40" w:line="260" w:lineRule="exact"/>
        <w:rPr>
          <w:rFonts w:ascii="Times" w:hAnsi="Times"/>
          <w:szCs w:val="20"/>
        </w:rPr>
      </w:pPr>
      <w:r>
        <w:rPr>
          <w:rFonts w:ascii="Times" w:hAnsi="Times"/>
          <w:b/>
          <w:szCs w:val="20"/>
        </w:rPr>
        <w:t>SHALL</w:t>
      </w:r>
      <w:r>
        <w:rPr>
          <w:rFonts w:ascii="Times" w:hAnsi="Times"/>
          <w:szCs w:val="20"/>
        </w:rPr>
        <w:t xml:space="preserve"> contain exactly one [1..1] </w:t>
      </w:r>
      <w:r>
        <w:rPr>
          <w:rFonts w:ascii="Courier" w:hAnsi="Courier"/>
          <w:b/>
          <w:szCs w:val="20"/>
        </w:rPr>
        <w:t>code/@code</w:t>
      </w:r>
      <w:r>
        <w:rPr>
          <w:rFonts w:ascii="Courier" w:hAnsi="Courier"/>
          <w:szCs w:val="20"/>
        </w:rPr>
        <w:t xml:space="preserve">="11323-3" </w:t>
      </w:r>
      <w:r>
        <w:rPr>
          <w:rFonts w:ascii="Times" w:hAnsi="Times"/>
          <w:i/>
          <w:szCs w:val="20"/>
        </w:rPr>
        <w:t>Health status</w:t>
      </w:r>
      <w:r>
        <w:rPr>
          <w:rFonts w:ascii="Times" w:hAnsi="Times"/>
          <w:szCs w:val="20"/>
        </w:rPr>
        <w:t xml:space="preserve"> (CodeSystem:</w:t>
      </w:r>
      <w:r>
        <w:rPr>
          <w:rFonts w:ascii="Courier" w:hAnsi="Courier"/>
          <w:szCs w:val="20"/>
        </w:rPr>
        <w:t xml:space="preserve"> 2.16.840.1.113883.6.1 LOINC</w:t>
      </w:r>
      <w:r>
        <w:rPr>
          <w:rFonts w:ascii="Times" w:hAnsi="Times"/>
          <w:szCs w:val="20"/>
        </w:rPr>
        <w:t>) (CONF-166)</w:t>
      </w:r>
    </w:p>
    <w:p w14:paraId="22919F5B" w14:textId="77777777" w:rsidR="00D92D86" w:rsidRDefault="00D92D86" w:rsidP="003D62A7">
      <w:pPr>
        <w:widowControl w:val="0"/>
        <w:numPr>
          <w:ilvl w:val="0"/>
          <w:numId w:val="33"/>
        </w:numPr>
        <w:tabs>
          <w:tab w:val="left" w:pos="220"/>
        </w:tabs>
        <w:autoSpaceDE w:val="0"/>
        <w:autoSpaceDN w:val="0"/>
        <w:adjustRightInd w:val="0"/>
        <w:spacing w:after="40" w:line="260" w:lineRule="exact"/>
        <w:rPr>
          <w:rFonts w:ascii="Times" w:hAnsi="Times"/>
          <w:szCs w:val="20"/>
        </w:rPr>
      </w:pPr>
      <w:r>
        <w:rPr>
          <w:rFonts w:ascii="Times" w:hAnsi="Times"/>
          <w:b/>
          <w:szCs w:val="20"/>
        </w:rPr>
        <w:t>SHALL</w:t>
      </w:r>
      <w:r>
        <w:rPr>
          <w:rFonts w:ascii="Times" w:hAnsi="Times"/>
          <w:szCs w:val="20"/>
        </w:rPr>
        <w:t xml:space="preserve"> contain exactly one [1..1] </w:t>
      </w:r>
      <w:r>
        <w:rPr>
          <w:rFonts w:ascii="Courier" w:hAnsi="Courier"/>
          <w:b/>
          <w:szCs w:val="20"/>
        </w:rPr>
        <w:t>statusCode/@code</w:t>
      </w:r>
      <w:r>
        <w:rPr>
          <w:rFonts w:ascii="Courier" w:hAnsi="Courier"/>
          <w:szCs w:val="20"/>
        </w:rPr>
        <w:t xml:space="preserve">="completed" </w:t>
      </w:r>
      <w:r>
        <w:rPr>
          <w:rFonts w:ascii="Times" w:hAnsi="Times"/>
          <w:szCs w:val="20"/>
        </w:rPr>
        <w:t>(CodeSystem:</w:t>
      </w:r>
      <w:r>
        <w:rPr>
          <w:rFonts w:ascii="Courier" w:hAnsi="Courier"/>
          <w:szCs w:val="20"/>
        </w:rPr>
        <w:t xml:space="preserve"> 2.16.840.1.113883.5.14 ActStatus</w:t>
      </w:r>
      <w:r>
        <w:rPr>
          <w:rFonts w:ascii="Times" w:hAnsi="Times"/>
          <w:szCs w:val="20"/>
        </w:rPr>
        <w:t>)</w:t>
      </w:r>
    </w:p>
    <w:p w14:paraId="479B2EE4" w14:textId="77777777" w:rsidR="00D92D86" w:rsidRDefault="00D92D86" w:rsidP="003D62A7">
      <w:pPr>
        <w:widowControl w:val="0"/>
        <w:numPr>
          <w:ilvl w:val="0"/>
          <w:numId w:val="33"/>
        </w:numPr>
        <w:tabs>
          <w:tab w:val="left" w:pos="220"/>
        </w:tabs>
        <w:autoSpaceDE w:val="0"/>
        <w:autoSpaceDN w:val="0"/>
        <w:adjustRightInd w:val="0"/>
        <w:spacing w:after="40" w:line="260" w:lineRule="exact"/>
        <w:rPr>
          <w:rFonts w:ascii="Times" w:hAnsi="Times"/>
          <w:szCs w:val="20"/>
        </w:rPr>
      </w:pPr>
      <w:r>
        <w:rPr>
          <w:rFonts w:ascii="Times" w:hAnsi="Times"/>
          <w:b/>
          <w:szCs w:val="20"/>
        </w:rPr>
        <w:t>SHALL</w:t>
      </w:r>
      <w:r>
        <w:rPr>
          <w:rFonts w:ascii="Times" w:hAnsi="Times"/>
          <w:szCs w:val="20"/>
        </w:rPr>
        <w:t xml:space="preserve"> contain exactly one [1..1] </w:t>
      </w:r>
      <w:r>
        <w:rPr>
          <w:rFonts w:ascii="Courier" w:hAnsi="Courier"/>
          <w:b/>
          <w:szCs w:val="20"/>
        </w:rPr>
        <w:t>value</w:t>
      </w:r>
      <w:r>
        <w:rPr>
          <w:rFonts w:ascii="Times" w:hAnsi="Times"/>
          <w:szCs w:val="20"/>
        </w:rPr>
        <w:t xml:space="preserve">, which </w:t>
      </w:r>
      <w:r>
        <w:rPr>
          <w:rFonts w:ascii="Times" w:hAnsi="Times"/>
          <w:b/>
          <w:szCs w:val="20"/>
        </w:rPr>
        <w:t>SHALL</w:t>
      </w:r>
      <w:r>
        <w:rPr>
          <w:rFonts w:ascii="Times" w:hAnsi="Times"/>
          <w:szCs w:val="20"/>
        </w:rPr>
        <w:t xml:space="preserve"> be selected from ValueSet</w:t>
      </w:r>
      <w:r>
        <w:rPr>
          <w:rFonts w:ascii="Courier" w:hAnsi="Courier"/>
          <w:szCs w:val="20"/>
        </w:rPr>
        <w:t xml:space="preserve"> 2.16.840.1.113883.1.11.20.12 ProblemHealthStatusCode</w:t>
      </w:r>
      <w:r>
        <w:rPr>
          <w:rFonts w:ascii="Times" w:hAnsi="Times"/>
          <w:b/>
          <w:szCs w:val="20"/>
        </w:rPr>
        <w:t xml:space="preserve"> STATIC</w:t>
      </w:r>
      <w:r>
        <w:rPr>
          <w:rFonts w:ascii="Times" w:hAnsi="Times"/>
          <w:szCs w:val="20"/>
        </w:rPr>
        <w:t xml:space="preserve"> (CONF-CONSOL-545)</w:t>
      </w:r>
    </w:p>
    <w:p w14:paraId="2762B7F9" w14:textId="77777777" w:rsidR="00D92D86" w:rsidRDefault="00D92D86" w:rsidP="003D62A7">
      <w:pPr>
        <w:widowControl w:val="0"/>
        <w:numPr>
          <w:ilvl w:val="0"/>
          <w:numId w:val="33"/>
        </w:numPr>
        <w:tabs>
          <w:tab w:val="left" w:pos="220"/>
        </w:tabs>
        <w:autoSpaceDE w:val="0"/>
        <w:autoSpaceDN w:val="0"/>
        <w:adjustRightInd w:val="0"/>
        <w:spacing w:after="40" w:line="260" w:lineRule="exact"/>
        <w:rPr>
          <w:rFonts w:ascii="Times" w:hAnsi="Times"/>
          <w:szCs w:val="20"/>
        </w:rPr>
      </w:pPr>
      <w:r>
        <w:rPr>
          <w:rFonts w:ascii="Times" w:hAnsi="Times"/>
          <w:b/>
          <w:szCs w:val="20"/>
        </w:rPr>
        <w:t>SHOULD</w:t>
      </w:r>
      <w:r>
        <w:rPr>
          <w:rFonts w:ascii="Times" w:hAnsi="Times"/>
          <w:szCs w:val="20"/>
        </w:rPr>
        <w:t xml:space="preserve"> contain exactly one [1..1] </w:t>
      </w:r>
      <w:r>
        <w:rPr>
          <w:rFonts w:ascii="Courier" w:hAnsi="Courier"/>
          <w:b/>
          <w:szCs w:val="20"/>
        </w:rPr>
        <w:t>text</w:t>
      </w:r>
      <w:r>
        <w:rPr>
          <w:rFonts w:ascii="Times" w:hAnsi="Times"/>
          <w:szCs w:val="20"/>
        </w:rPr>
        <w:t xml:space="preserve"> (CONF-CONSOL-546)</w:t>
      </w:r>
    </w:p>
    <w:p w14:paraId="11388874" w14:textId="77777777" w:rsidR="00D92D86" w:rsidRDefault="00D92D86" w:rsidP="003D62A7">
      <w:pPr>
        <w:widowControl w:val="0"/>
        <w:numPr>
          <w:ilvl w:val="1"/>
          <w:numId w:val="33"/>
        </w:numPr>
        <w:tabs>
          <w:tab w:val="left" w:pos="940"/>
        </w:tabs>
        <w:autoSpaceDE w:val="0"/>
        <w:autoSpaceDN w:val="0"/>
        <w:adjustRightInd w:val="0"/>
        <w:spacing w:after="40" w:line="260" w:lineRule="exact"/>
        <w:rPr>
          <w:rFonts w:ascii="Times" w:hAnsi="Times"/>
          <w:szCs w:val="20"/>
        </w:rPr>
      </w:pPr>
      <w:r>
        <w:rPr>
          <w:rFonts w:ascii="Times" w:hAnsi="Times"/>
          <w:szCs w:val="20"/>
        </w:rPr>
        <w:t xml:space="preserve">The 'text' elements </w:t>
      </w:r>
      <w:r>
        <w:rPr>
          <w:rFonts w:ascii="Times" w:hAnsi="Times"/>
          <w:b/>
          <w:szCs w:val="20"/>
        </w:rPr>
        <w:t>SHOULD</w:t>
      </w:r>
      <w:r>
        <w:rPr>
          <w:rFonts w:ascii="Times" w:hAnsi="Times"/>
          <w:szCs w:val="20"/>
        </w:rPr>
        <w:t xml:space="preserve"> contain a 'reference' element pointing to the narrative where the severity is recorded, rather than duplicate text to avoid ambiguity. (CONF-CONSOL-544)</w:t>
      </w:r>
    </w:p>
    <w:p w14:paraId="40D77812" w14:textId="77777777" w:rsidR="00D92D86" w:rsidRDefault="00D92D86" w:rsidP="003D62A7">
      <w:pPr>
        <w:widowControl w:val="0"/>
        <w:numPr>
          <w:ilvl w:val="0"/>
          <w:numId w:val="33"/>
        </w:numPr>
        <w:tabs>
          <w:tab w:val="left" w:pos="220"/>
        </w:tabs>
        <w:autoSpaceDE w:val="0"/>
        <w:autoSpaceDN w:val="0"/>
        <w:adjustRightInd w:val="0"/>
        <w:spacing w:after="40" w:line="260" w:lineRule="exact"/>
        <w:rPr>
          <w:rFonts w:ascii="Times" w:hAnsi="Times"/>
          <w:szCs w:val="20"/>
        </w:rPr>
      </w:pPr>
      <w:r>
        <w:rPr>
          <w:rFonts w:ascii="Times" w:hAnsi="Times"/>
          <w:b/>
          <w:szCs w:val="20"/>
        </w:rPr>
        <w:t>SHALL NOT</w:t>
      </w:r>
      <w:r>
        <w:rPr>
          <w:rFonts w:ascii="Times" w:hAnsi="Times"/>
          <w:szCs w:val="20"/>
        </w:rPr>
        <w:t xml:space="preserve"> contain any additional Observation attributes.</w:t>
      </w:r>
    </w:p>
    <w:p w14:paraId="252631A4" w14:textId="77777777" w:rsidR="00D92D86" w:rsidRDefault="00D92D86" w:rsidP="003D62A7">
      <w:pPr>
        <w:widowControl w:val="0"/>
        <w:numPr>
          <w:ilvl w:val="0"/>
          <w:numId w:val="33"/>
        </w:numPr>
        <w:tabs>
          <w:tab w:val="left" w:pos="220"/>
        </w:tabs>
        <w:autoSpaceDE w:val="0"/>
        <w:autoSpaceDN w:val="0"/>
        <w:adjustRightInd w:val="0"/>
        <w:spacing w:after="40" w:line="260" w:lineRule="exact"/>
        <w:rPr>
          <w:rFonts w:ascii="Times" w:hAnsi="Times"/>
          <w:szCs w:val="20"/>
        </w:rPr>
      </w:pPr>
      <w:r>
        <w:rPr>
          <w:rFonts w:ascii="Times" w:hAnsi="Times"/>
          <w:b/>
          <w:szCs w:val="20"/>
        </w:rPr>
        <w:t>SHALL NOT</w:t>
      </w:r>
      <w:r>
        <w:rPr>
          <w:rFonts w:ascii="Times" w:hAnsi="Times"/>
          <w:szCs w:val="20"/>
        </w:rPr>
        <w:t xml:space="preserve"> contain any Observation participants.</w:t>
      </w:r>
    </w:p>
    <w:p w14:paraId="454B3805" w14:textId="77777777" w:rsidR="00D92D86" w:rsidRDefault="00D92D86" w:rsidP="003D62A7">
      <w:pPr>
        <w:widowControl w:val="0"/>
        <w:numPr>
          <w:ilvl w:val="0"/>
          <w:numId w:val="33"/>
        </w:numPr>
        <w:tabs>
          <w:tab w:val="left" w:pos="220"/>
        </w:tabs>
        <w:autoSpaceDE w:val="0"/>
        <w:autoSpaceDN w:val="0"/>
        <w:adjustRightInd w:val="0"/>
        <w:spacing w:after="40" w:line="260" w:lineRule="exact"/>
        <w:rPr>
          <w:rFonts w:ascii="Times" w:hAnsi="Times"/>
          <w:szCs w:val="20"/>
        </w:rPr>
      </w:pPr>
      <w:r>
        <w:rPr>
          <w:rFonts w:ascii="Times" w:hAnsi="Times"/>
          <w:b/>
          <w:szCs w:val="20"/>
        </w:rPr>
        <w:t>SHALL NOT</w:t>
      </w:r>
      <w:r>
        <w:rPr>
          <w:rFonts w:ascii="Times" w:hAnsi="Times"/>
          <w:szCs w:val="20"/>
        </w:rPr>
        <w:t xml:space="preserve"> be the source of any Observation relationships.</w:t>
      </w:r>
    </w:p>
    <w:p w14:paraId="71B0F0AE" w14:textId="77777777" w:rsidR="00A438FC" w:rsidRDefault="00A438FC" w:rsidP="00A438FC">
      <w:pPr>
        <w:pStyle w:val="Caption"/>
      </w:pPr>
      <w:bookmarkStart w:id="515" w:name="_Toc163893806"/>
      <w:r>
        <w:lastRenderedPageBreak/>
        <w:t xml:space="preserve">Table </w:t>
      </w:r>
      <w:r w:rsidR="0000006B">
        <w:fldChar w:fldCharType="begin"/>
      </w:r>
      <w:r w:rsidR="0000006B">
        <w:instrText xml:space="preserve"> SEQ Table \* ARABIC </w:instrText>
      </w:r>
      <w:r w:rsidR="0000006B">
        <w:fldChar w:fldCharType="separate"/>
      </w:r>
      <w:r w:rsidR="00D61323">
        <w:t>42</w:t>
      </w:r>
      <w:r w:rsidR="0000006B">
        <w:fldChar w:fldCharType="end"/>
      </w:r>
      <w:r>
        <w:t xml:space="preserve">: Problem </w:t>
      </w:r>
      <w:bookmarkStart w:id="516" w:name="T_VS_ProblemHealthStatusCode"/>
      <w:bookmarkEnd w:id="516"/>
      <w:r>
        <w:t xml:space="preserve">Health Status </w:t>
      </w:r>
      <w:r w:rsidR="00A73B95">
        <w:t xml:space="preserve">Code </w:t>
      </w:r>
      <w:r>
        <w:t>Value Set</w:t>
      </w:r>
      <w:bookmarkEnd w:id="515"/>
    </w:p>
    <w:tbl>
      <w:tblPr>
        <w:tblW w:w="8640" w:type="dxa"/>
        <w:tblInd w:w="72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2037"/>
        <w:gridCol w:w="2476"/>
        <w:gridCol w:w="4127"/>
      </w:tblGrid>
      <w:tr w:rsidR="00A438FC" w14:paraId="2E08011E" w14:textId="77777777">
        <w:trPr>
          <w:trHeight w:val="547"/>
        </w:trPr>
        <w:tc>
          <w:tcPr>
            <w:tcW w:w="8478" w:type="dxa"/>
            <w:gridSpan w:val="3"/>
            <w:tcBorders>
              <w:top w:val="single" w:sz="8" w:space="0" w:color="6D6D6D"/>
              <w:left w:val="single" w:sz="8" w:space="0" w:color="6D6D6D"/>
              <w:bottom w:val="single" w:sz="8" w:space="0" w:color="6D6D6D"/>
              <w:right w:val="single" w:sz="8" w:space="0" w:color="6D6D6D"/>
            </w:tcBorders>
            <w:shd w:val="clear" w:color="auto" w:fill="auto"/>
          </w:tcPr>
          <w:p w14:paraId="2C0E2D63" w14:textId="77777777" w:rsidR="00A438FC" w:rsidRDefault="00A438FC" w:rsidP="00A438FC">
            <w:pPr>
              <w:pStyle w:val="TableText"/>
            </w:pPr>
            <w:r>
              <w:t>Value Set: ProblemHealthStatusCode  2.16.840.1.113883.1.11.20.12</w:t>
            </w:r>
          </w:p>
          <w:p w14:paraId="36EFF147" w14:textId="77777777" w:rsidR="00A438FC" w:rsidRDefault="00A438FC" w:rsidP="00A438FC">
            <w:pPr>
              <w:pStyle w:val="TableText"/>
            </w:pPr>
            <w:r>
              <w:t>Code System: SNOMED CT  2.16.840.1.113883.6.96</w:t>
            </w:r>
          </w:p>
        </w:tc>
      </w:tr>
      <w:tr w:rsidR="00A438FC" w14:paraId="7CA15317" w14:textId="77777777">
        <w:tc>
          <w:tcPr>
            <w:tcW w:w="1998" w:type="dxa"/>
            <w:tcBorders>
              <w:top w:val="single" w:sz="8" w:space="0" w:color="6D6D6D"/>
              <w:left w:val="single" w:sz="8" w:space="0" w:color="6D6D6D"/>
              <w:bottom w:val="single" w:sz="8" w:space="0" w:color="6D6D6D"/>
              <w:right w:val="single" w:sz="8" w:space="0" w:color="6D6D6D"/>
            </w:tcBorders>
            <w:shd w:val="clear" w:color="auto" w:fill="E6E6E6"/>
          </w:tcPr>
          <w:p w14:paraId="041FAAF4" w14:textId="77777777" w:rsidR="00A438FC" w:rsidRDefault="00A438FC" w:rsidP="00A438FC">
            <w:pPr>
              <w:pStyle w:val="TableHead"/>
            </w:pPr>
            <w:r>
              <w:t>Concept Code</w:t>
            </w:r>
          </w:p>
        </w:tc>
        <w:tc>
          <w:tcPr>
            <w:tcW w:w="2430" w:type="dxa"/>
            <w:tcBorders>
              <w:top w:val="single" w:sz="8" w:space="0" w:color="6D6D6D"/>
              <w:left w:val="single" w:sz="8" w:space="0" w:color="6D6D6D"/>
              <w:bottom w:val="single" w:sz="8" w:space="0" w:color="6D6D6D"/>
              <w:right w:val="single" w:sz="8" w:space="0" w:color="6D6D6D"/>
            </w:tcBorders>
            <w:shd w:val="clear" w:color="auto" w:fill="E6E6E6"/>
          </w:tcPr>
          <w:p w14:paraId="4DEDF7F4" w14:textId="77777777" w:rsidR="00A438FC" w:rsidRDefault="00A438FC" w:rsidP="00A438FC">
            <w:pPr>
              <w:pStyle w:val="TableHead"/>
            </w:pPr>
            <w:r>
              <w:t>Concept Name</w:t>
            </w:r>
          </w:p>
        </w:tc>
        <w:tc>
          <w:tcPr>
            <w:tcW w:w="4050" w:type="dxa"/>
            <w:tcBorders>
              <w:top w:val="single" w:sz="8" w:space="0" w:color="6D6D6D"/>
              <w:left w:val="single" w:sz="8" w:space="0" w:color="6D6D6D"/>
              <w:bottom w:val="single" w:sz="8" w:space="0" w:color="6D6D6D"/>
              <w:right w:val="single" w:sz="8" w:space="0" w:color="6D6D6D"/>
            </w:tcBorders>
            <w:shd w:val="clear" w:color="auto" w:fill="E6E6E6"/>
          </w:tcPr>
          <w:p w14:paraId="3D4E3703" w14:textId="77777777" w:rsidR="00A438FC" w:rsidRDefault="00A438FC" w:rsidP="00A438FC">
            <w:pPr>
              <w:pStyle w:val="TableHead"/>
            </w:pPr>
            <w:r>
              <w:t>Code System</w:t>
            </w:r>
          </w:p>
        </w:tc>
      </w:tr>
      <w:tr w:rsidR="00A438FC" w14:paraId="52948DDF" w14:textId="77777777">
        <w:tc>
          <w:tcPr>
            <w:tcW w:w="1998" w:type="dxa"/>
            <w:tcBorders>
              <w:top w:val="single" w:sz="8" w:space="0" w:color="6D6D6D"/>
              <w:left w:val="single" w:sz="8" w:space="0" w:color="6D6D6D"/>
              <w:bottom w:val="single" w:sz="8" w:space="0" w:color="6D6D6D"/>
              <w:right w:val="single" w:sz="8" w:space="0" w:color="6D6D6D"/>
            </w:tcBorders>
            <w:shd w:val="clear" w:color="auto" w:fill="auto"/>
          </w:tcPr>
          <w:p w14:paraId="53FD93DD" w14:textId="77777777" w:rsidR="00A438FC" w:rsidRDefault="00A438FC" w:rsidP="00A438FC">
            <w:pPr>
              <w:pStyle w:val="TableText"/>
            </w:pPr>
            <w:r>
              <w:t>81323004</w:t>
            </w:r>
          </w:p>
        </w:tc>
        <w:tc>
          <w:tcPr>
            <w:tcW w:w="2430" w:type="dxa"/>
            <w:tcBorders>
              <w:top w:val="single" w:sz="8" w:space="0" w:color="6D6D6D"/>
              <w:left w:val="single" w:sz="8" w:space="0" w:color="6D6D6D"/>
              <w:bottom w:val="single" w:sz="8" w:space="0" w:color="6D6D6D"/>
              <w:right w:val="single" w:sz="8" w:space="0" w:color="6D6D6D"/>
            </w:tcBorders>
            <w:shd w:val="clear" w:color="auto" w:fill="auto"/>
          </w:tcPr>
          <w:p w14:paraId="421E5E86" w14:textId="77777777" w:rsidR="00A438FC" w:rsidRDefault="00A438FC" w:rsidP="00A438FC">
            <w:pPr>
              <w:pStyle w:val="TableText"/>
            </w:pPr>
            <w:r>
              <w:t>Alive and well</w:t>
            </w:r>
          </w:p>
        </w:tc>
        <w:tc>
          <w:tcPr>
            <w:tcW w:w="4050" w:type="dxa"/>
            <w:tcBorders>
              <w:top w:val="single" w:sz="8" w:space="0" w:color="6D6D6D"/>
              <w:left w:val="single" w:sz="8" w:space="0" w:color="6D6D6D"/>
              <w:bottom w:val="single" w:sz="8" w:space="0" w:color="6D6D6D"/>
              <w:right w:val="single" w:sz="8" w:space="0" w:color="6D6D6D"/>
            </w:tcBorders>
            <w:shd w:val="clear" w:color="auto" w:fill="auto"/>
          </w:tcPr>
          <w:p w14:paraId="221D2155" w14:textId="77777777" w:rsidR="00A438FC" w:rsidRDefault="00A438FC" w:rsidP="00A438FC">
            <w:pPr>
              <w:pStyle w:val="TableText"/>
            </w:pPr>
            <w:r>
              <w:t>SNOMEDCT</w:t>
            </w:r>
          </w:p>
        </w:tc>
      </w:tr>
      <w:tr w:rsidR="00A438FC" w14:paraId="610E5122" w14:textId="77777777">
        <w:tc>
          <w:tcPr>
            <w:tcW w:w="1998" w:type="dxa"/>
            <w:tcBorders>
              <w:top w:val="single" w:sz="8" w:space="0" w:color="6D6D6D"/>
              <w:left w:val="single" w:sz="8" w:space="0" w:color="6D6D6D"/>
              <w:bottom w:val="single" w:sz="8" w:space="0" w:color="6D6D6D"/>
              <w:right w:val="single" w:sz="8" w:space="0" w:color="6D6D6D"/>
            </w:tcBorders>
            <w:shd w:val="clear" w:color="auto" w:fill="auto"/>
          </w:tcPr>
          <w:p w14:paraId="2813959B" w14:textId="77777777" w:rsidR="00A438FC" w:rsidRDefault="00A438FC" w:rsidP="00A438FC">
            <w:pPr>
              <w:pStyle w:val="TableText"/>
            </w:pPr>
            <w:r>
              <w:t>313386006</w:t>
            </w:r>
          </w:p>
        </w:tc>
        <w:tc>
          <w:tcPr>
            <w:tcW w:w="2430" w:type="dxa"/>
            <w:tcBorders>
              <w:top w:val="single" w:sz="8" w:space="0" w:color="6D6D6D"/>
              <w:left w:val="single" w:sz="8" w:space="0" w:color="6D6D6D"/>
              <w:bottom w:val="single" w:sz="8" w:space="0" w:color="6D6D6D"/>
              <w:right w:val="single" w:sz="8" w:space="0" w:color="6D6D6D"/>
            </w:tcBorders>
            <w:shd w:val="clear" w:color="auto" w:fill="auto"/>
          </w:tcPr>
          <w:p w14:paraId="125F1CE0" w14:textId="77777777" w:rsidR="00A438FC" w:rsidRDefault="00A438FC" w:rsidP="00A438FC">
            <w:pPr>
              <w:pStyle w:val="TableText"/>
            </w:pPr>
            <w:r>
              <w:t>In remission</w:t>
            </w:r>
          </w:p>
        </w:tc>
        <w:tc>
          <w:tcPr>
            <w:tcW w:w="4050" w:type="dxa"/>
            <w:tcBorders>
              <w:top w:val="single" w:sz="8" w:space="0" w:color="6D6D6D"/>
              <w:left w:val="single" w:sz="8" w:space="0" w:color="6D6D6D"/>
              <w:bottom w:val="single" w:sz="8" w:space="0" w:color="6D6D6D"/>
              <w:right w:val="single" w:sz="8" w:space="0" w:color="6D6D6D"/>
            </w:tcBorders>
            <w:shd w:val="clear" w:color="auto" w:fill="auto"/>
          </w:tcPr>
          <w:p w14:paraId="65E36E60" w14:textId="77777777" w:rsidR="00A438FC" w:rsidRDefault="00A438FC" w:rsidP="00A438FC">
            <w:pPr>
              <w:pStyle w:val="TableText"/>
            </w:pPr>
            <w:r>
              <w:t>SNOMEDCT</w:t>
            </w:r>
          </w:p>
        </w:tc>
      </w:tr>
      <w:tr w:rsidR="00A438FC" w14:paraId="70CBC6C8" w14:textId="77777777">
        <w:tc>
          <w:tcPr>
            <w:tcW w:w="1998" w:type="dxa"/>
            <w:tcBorders>
              <w:top w:val="single" w:sz="8" w:space="0" w:color="6D6D6D"/>
              <w:left w:val="single" w:sz="8" w:space="0" w:color="6D6D6D"/>
              <w:bottom w:val="single" w:sz="8" w:space="0" w:color="6D6D6D"/>
              <w:right w:val="single" w:sz="8" w:space="0" w:color="6D6D6D"/>
            </w:tcBorders>
            <w:shd w:val="clear" w:color="auto" w:fill="auto"/>
          </w:tcPr>
          <w:p w14:paraId="7D4B73A5" w14:textId="77777777" w:rsidR="00A438FC" w:rsidRDefault="00A438FC" w:rsidP="00A438FC">
            <w:pPr>
              <w:pStyle w:val="TableText"/>
            </w:pPr>
            <w:r>
              <w:t>162467007</w:t>
            </w:r>
          </w:p>
        </w:tc>
        <w:tc>
          <w:tcPr>
            <w:tcW w:w="2430" w:type="dxa"/>
            <w:tcBorders>
              <w:top w:val="single" w:sz="8" w:space="0" w:color="6D6D6D"/>
              <w:left w:val="single" w:sz="8" w:space="0" w:color="6D6D6D"/>
              <w:bottom w:val="single" w:sz="8" w:space="0" w:color="6D6D6D"/>
              <w:right w:val="single" w:sz="8" w:space="0" w:color="6D6D6D"/>
            </w:tcBorders>
            <w:shd w:val="clear" w:color="auto" w:fill="auto"/>
          </w:tcPr>
          <w:p w14:paraId="52A0692A" w14:textId="77777777" w:rsidR="00A438FC" w:rsidRDefault="00A438FC" w:rsidP="00A438FC">
            <w:pPr>
              <w:pStyle w:val="TableText"/>
            </w:pPr>
            <w:r>
              <w:t>Symptom free</w:t>
            </w:r>
          </w:p>
        </w:tc>
        <w:tc>
          <w:tcPr>
            <w:tcW w:w="4050" w:type="dxa"/>
            <w:tcBorders>
              <w:top w:val="single" w:sz="8" w:space="0" w:color="6D6D6D"/>
              <w:left w:val="single" w:sz="8" w:space="0" w:color="6D6D6D"/>
              <w:bottom w:val="single" w:sz="8" w:space="0" w:color="6D6D6D"/>
              <w:right w:val="single" w:sz="8" w:space="0" w:color="6D6D6D"/>
            </w:tcBorders>
            <w:shd w:val="clear" w:color="auto" w:fill="auto"/>
          </w:tcPr>
          <w:p w14:paraId="6EEF6392" w14:textId="77777777" w:rsidR="00A438FC" w:rsidRDefault="00A438FC" w:rsidP="00A438FC">
            <w:pPr>
              <w:pStyle w:val="TableText"/>
            </w:pPr>
            <w:r>
              <w:t>SNOMEDCT</w:t>
            </w:r>
          </w:p>
        </w:tc>
      </w:tr>
      <w:tr w:rsidR="00A438FC" w14:paraId="1DFBD0A3" w14:textId="77777777">
        <w:tc>
          <w:tcPr>
            <w:tcW w:w="1998" w:type="dxa"/>
            <w:tcBorders>
              <w:top w:val="single" w:sz="8" w:space="0" w:color="6D6D6D"/>
              <w:left w:val="single" w:sz="8" w:space="0" w:color="6D6D6D"/>
              <w:bottom w:val="single" w:sz="8" w:space="0" w:color="6D6D6D"/>
              <w:right w:val="single" w:sz="8" w:space="0" w:color="6D6D6D"/>
            </w:tcBorders>
            <w:shd w:val="clear" w:color="auto" w:fill="auto"/>
          </w:tcPr>
          <w:p w14:paraId="5495D27A" w14:textId="77777777" w:rsidR="00A438FC" w:rsidRDefault="00A438FC" w:rsidP="00A438FC">
            <w:pPr>
              <w:pStyle w:val="TableText"/>
            </w:pPr>
            <w:r>
              <w:t>161901003</w:t>
            </w:r>
          </w:p>
        </w:tc>
        <w:tc>
          <w:tcPr>
            <w:tcW w:w="2430" w:type="dxa"/>
            <w:tcBorders>
              <w:top w:val="single" w:sz="8" w:space="0" w:color="6D6D6D"/>
              <w:left w:val="single" w:sz="8" w:space="0" w:color="6D6D6D"/>
              <w:bottom w:val="single" w:sz="8" w:space="0" w:color="6D6D6D"/>
              <w:right w:val="single" w:sz="8" w:space="0" w:color="6D6D6D"/>
            </w:tcBorders>
            <w:shd w:val="clear" w:color="auto" w:fill="auto"/>
          </w:tcPr>
          <w:p w14:paraId="12B87AD9" w14:textId="77777777" w:rsidR="00A438FC" w:rsidRDefault="00A438FC" w:rsidP="00A438FC">
            <w:pPr>
              <w:pStyle w:val="TableText"/>
            </w:pPr>
            <w:r>
              <w:t>Chronically ill</w:t>
            </w:r>
          </w:p>
        </w:tc>
        <w:tc>
          <w:tcPr>
            <w:tcW w:w="4050" w:type="dxa"/>
            <w:tcBorders>
              <w:top w:val="single" w:sz="8" w:space="0" w:color="6D6D6D"/>
              <w:left w:val="single" w:sz="8" w:space="0" w:color="6D6D6D"/>
              <w:bottom w:val="single" w:sz="8" w:space="0" w:color="6D6D6D"/>
              <w:right w:val="single" w:sz="8" w:space="0" w:color="6D6D6D"/>
            </w:tcBorders>
            <w:shd w:val="clear" w:color="auto" w:fill="auto"/>
          </w:tcPr>
          <w:p w14:paraId="4A4D9938" w14:textId="77777777" w:rsidR="00A438FC" w:rsidRDefault="00A438FC" w:rsidP="00A438FC">
            <w:pPr>
              <w:pStyle w:val="TableText"/>
            </w:pPr>
            <w:r>
              <w:t>SNOMEDCT</w:t>
            </w:r>
          </w:p>
        </w:tc>
      </w:tr>
      <w:tr w:rsidR="00A438FC" w14:paraId="70E70685" w14:textId="77777777">
        <w:tc>
          <w:tcPr>
            <w:tcW w:w="1998" w:type="dxa"/>
            <w:tcBorders>
              <w:top w:val="single" w:sz="8" w:space="0" w:color="6D6D6D"/>
              <w:left w:val="single" w:sz="8" w:space="0" w:color="6D6D6D"/>
              <w:bottom w:val="single" w:sz="8" w:space="0" w:color="6D6D6D"/>
              <w:right w:val="single" w:sz="8" w:space="0" w:color="6D6D6D"/>
            </w:tcBorders>
            <w:shd w:val="clear" w:color="auto" w:fill="auto"/>
          </w:tcPr>
          <w:p w14:paraId="607FC824" w14:textId="77777777" w:rsidR="00A438FC" w:rsidRDefault="00A438FC" w:rsidP="00A438FC">
            <w:pPr>
              <w:pStyle w:val="TableText"/>
            </w:pPr>
            <w:r>
              <w:t>271593001</w:t>
            </w:r>
          </w:p>
        </w:tc>
        <w:tc>
          <w:tcPr>
            <w:tcW w:w="2430" w:type="dxa"/>
            <w:tcBorders>
              <w:top w:val="single" w:sz="8" w:space="0" w:color="6D6D6D"/>
              <w:left w:val="single" w:sz="8" w:space="0" w:color="6D6D6D"/>
              <w:bottom w:val="single" w:sz="8" w:space="0" w:color="6D6D6D"/>
              <w:right w:val="single" w:sz="8" w:space="0" w:color="6D6D6D"/>
            </w:tcBorders>
            <w:shd w:val="clear" w:color="auto" w:fill="auto"/>
          </w:tcPr>
          <w:p w14:paraId="212DFF7F" w14:textId="77777777" w:rsidR="00A438FC" w:rsidRDefault="00A438FC" w:rsidP="00A438FC">
            <w:pPr>
              <w:pStyle w:val="TableText"/>
            </w:pPr>
            <w:r>
              <w:t>Severely ill</w:t>
            </w:r>
          </w:p>
        </w:tc>
        <w:tc>
          <w:tcPr>
            <w:tcW w:w="4050" w:type="dxa"/>
            <w:tcBorders>
              <w:top w:val="single" w:sz="8" w:space="0" w:color="6D6D6D"/>
              <w:left w:val="single" w:sz="8" w:space="0" w:color="6D6D6D"/>
              <w:bottom w:val="single" w:sz="8" w:space="0" w:color="6D6D6D"/>
              <w:right w:val="single" w:sz="8" w:space="0" w:color="6D6D6D"/>
            </w:tcBorders>
            <w:shd w:val="clear" w:color="auto" w:fill="auto"/>
          </w:tcPr>
          <w:p w14:paraId="7CAF6C9F" w14:textId="77777777" w:rsidR="00A438FC" w:rsidRDefault="00A438FC" w:rsidP="00A438FC">
            <w:pPr>
              <w:pStyle w:val="TableText"/>
            </w:pPr>
            <w:r>
              <w:t>SNOMEDCT</w:t>
            </w:r>
          </w:p>
        </w:tc>
      </w:tr>
      <w:tr w:rsidR="00A438FC" w14:paraId="152D71F4" w14:textId="77777777">
        <w:tc>
          <w:tcPr>
            <w:tcW w:w="1998" w:type="dxa"/>
            <w:tcBorders>
              <w:top w:val="single" w:sz="8" w:space="0" w:color="6D6D6D"/>
              <w:left w:val="single" w:sz="8" w:space="0" w:color="6D6D6D"/>
              <w:bottom w:val="single" w:sz="8" w:space="0" w:color="6D6D6D"/>
              <w:right w:val="single" w:sz="8" w:space="0" w:color="6D6D6D"/>
            </w:tcBorders>
            <w:shd w:val="clear" w:color="auto" w:fill="auto"/>
          </w:tcPr>
          <w:p w14:paraId="69F218C5" w14:textId="77777777" w:rsidR="00A438FC" w:rsidRDefault="00A438FC" w:rsidP="00A438FC">
            <w:pPr>
              <w:pStyle w:val="TableText"/>
            </w:pPr>
            <w:r>
              <w:t>21134002</w:t>
            </w:r>
          </w:p>
        </w:tc>
        <w:tc>
          <w:tcPr>
            <w:tcW w:w="2430" w:type="dxa"/>
            <w:tcBorders>
              <w:top w:val="single" w:sz="8" w:space="0" w:color="6D6D6D"/>
              <w:left w:val="single" w:sz="8" w:space="0" w:color="6D6D6D"/>
              <w:bottom w:val="single" w:sz="8" w:space="0" w:color="6D6D6D"/>
              <w:right w:val="single" w:sz="8" w:space="0" w:color="6D6D6D"/>
            </w:tcBorders>
            <w:shd w:val="clear" w:color="auto" w:fill="auto"/>
          </w:tcPr>
          <w:p w14:paraId="07AD3289" w14:textId="77777777" w:rsidR="00A438FC" w:rsidRDefault="00A438FC" w:rsidP="00A438FC">
            <w:pPr>
              <w:pStyle w:val="TableText"/>
            </w:pPr>
            <w:r>
              <w:t>Disabled</w:t>
            </w:r>
          </w:p>
        </w:tc>
        <w:tc>
          <w:tcPr>
            <w:tcW w:w="4050" w:type="dxa"/>
            <w:tcBorders>
              <w:top w:val="single" w:sz="8" w:space="0" w:color="6D6D6D"/>
              <w:left w:val="single" w:sz="8" w:space="0" w:color="6D6D6D"/>
              <w:bottom w:val="single" w:sz="8" w:space="0" w:color="6D6D6D"/>
              <w:right w:val="single" w:sz="8" w:space="0" w:color="6D6D6D"/>
            </w:tcBorders>
            <w:shd w:val="clear" w:color="auto" w:fill="auto"/>
          </w:tcPr>
          <w:p w14:paraId="1A7853A4" w14:textId="77777777" w:rsidR="00A438FC" w:rsidRDefault="00A438FC" w:rsidP="00A438FC">
            <w:pPr>
              <w:pStyle w:val="TableText"/>
            </w:pPr>
            <w:r>
              <w:t>SNOMEDCT</w:t>
            </w:r>
          </w:p>
        </w:tc>
      </w:tr>
      <w:tr w:rsidR="00A438FC" w14:paraId="231E8951" w14:textId="77777777">
        <w:tc>
          <w:tcPr>
            <w:tcW w:w="1998" w:type="dxa"/>
            <w:tcBorders>
              <w:top w:val="single" w:sz="8" w:space="0" w:color="6D6D6D"/>
              <w:left w:val="single" w:sz="8" w:space="0" w:color="6D6D6D"/>
              <w:bottom w:val="single" w:sz="8" w:space="0" w:color="6D6D6D"/>
              <w:right w:val="single" w:sz="8" w:space="0" w:color="6D6D6D"/>
            </w:tcBorders>
            <w:shd w:val="clear" w:color="auto" w:fill="auto"/>
          </w:tcPr>
          <w:p w14:paraId="0B795A09" w14:textId="77777777" w:rsidR="00A438FC" w:rsidRDefault="00A438FC" w:rsidP="00A438FC">
            <w:pPr>
              <w:pStyle w:val="TableText"/>
            </w:pPr>
            <w:r>
              <w:t>161045001</w:t>
            </w:r>
          </w:p>
        </w:tc>
        <w:tc>
          <w:tcPr>
            <w:tcW w:w="2430" w:type="dxa"/>
            <w:tcBorders>
              <w:top w:val="single" w:sz="8" w:space="0" w:color="6D6D6D"/>
              <w:left w:val="single" w:sz="8" w:space="0" w:color="6D6D6D"/>
              <w:bottom w:val="single" w:sz="8" w:space="0" w:color="6D6D6D"/>
              <w:right w:val="single" w:sz="8" w:space="0" w:color="6D6D6D"/>
            </w:tcBorders>
            <w:shd w:val="clear" w:color="auto" w:fill="auto"/>
          </w:tcPr>
          <w:p w14:paraId="497FCE2E" w14:textId="77777777" w:rsidR="00A438FC" w:rsidRDefault="00A438FC" w:rsidP="00A438FC">
            <w:pPr>
              <w:pStyle w:val="TableText"/>
            </w:pPr>
            <w:r>
              <w:t>Severely disabled</w:t>
            </w:r>
          </w:p>
        </w:tc>
        <w:tc>
          <w:tcPr>
            <w:tcW w:w="4050" w:type="dxa"/>
            <w:tcBorders>
              <w:top w:val="single" w:sz="8" w:space="0" w:color="6D6D6D"/>
              <w:left w:val="single" w:sz="8" w:space="0" w:color="6D6D6D"/>
              <w:bottom w:val="single" w:sz="8" w:space="0" w:color="6D6D6D"/>
              <w:right w:val="single" w:sz="8" w:space="0" w:color="6D6D6D"/>
            </w:tcBorders>
            <w:shd w:val="clear" w:color="auto" w:fill="auto"/>
          </w:tcPr>
          <w:p w14:paraId="47159C6B" w14:textId="77777777" w:rsidR="00A438FC" w:rsidRDefault="00A438FC" w:rsidP="00A438FC">
            <w:pPr>
              <w:pStyle w:val="TableText"/>
            </w:pPr>
            <w:r>
              <w:t>SNOMEDCT</w:t>
            </w:r>
          </w:p>
        </w:tc>
      </w:tr>
      <w:tr w:rsidR="00A438FC" w14:paraId="7C3578B6" w14:textId="77777777">
        <w:tc>
          <w:tcPr>
            <w:tcW w:w="1998" w:type="dxa"/>
            <w:tcBorders>
              <w:top w:val="single" w:sz="8" w:space="0" w:color="6D6D6D"/>
              <w:left w:val="single" w:sz="8" w:space="0" w:color="6D6D6D"/>
              <w:bottom w:val="single" w:sz="8" w:space="0" w:color="6D6D6D"/>
              <w:right w:val="single" w:sz="8" w:space="0" w:color="6D6D6D"/>
            </w:tcBorders>
            <w:shd w:val="clear" w:color="auto" w:fill="auto"/>
          </w:tcPr>
          <w:p w14:paraId="6586B719" w14:textId="77777777" w:rsidR="00A438FC" w:rsidRDefault="00A438FC" w:rsidP="00A438FC">
            <w:pPr>
              <w:pStyle w:val="TableText"/>
            </w:pPr>
            <w:r>
              <w:t>419099009</w:t>
            </w:r>
          </w:p>
        </w:tc>
        <w:tc>
          <w:tcPr>
            <w:tcW w:w="2430" w:type="dxa"/>
            <w:tcBorders>
              <w:top w:val="single" w:sz="8" w:space="0" w:color="6D6D6D"/>
              <w:left w:val="single" w:sz="8" w:space="0" w:color="6D6D6D"/>
              <w:bottom w:val="single" w:sz="8" w:space="0" w:color="6D6D6D"/>
              <w:right w:val="single" w:sz="8" w:space="0" w:color="6D6D6D"/>
            </w:tcBorders>
            <w:shd w:val="clear" w:color="auto" w:fill="auto"/>
          </w:tcPr>
          <w:p w14:paraId="7C2B2FA4" w14:textId="77777777" w:rsidR="00A438FC" w:rsidRDefault="00A438FC" w:rsidP="00A438FC">
            <w:pPr>
              <w:pStyle w:val="TableText"/>
            </w:pPr>
            <w:r>
              <w:t>Deceased</w:t>
            </w:r>
          </w:p>
        </w:tc>
        <w:tc>
          <w:tcPr>
            <w:tcW w:w="4050" w:type="dxa"/>
            <w:tcBorders>
              <w:top w:val="single" w:sz="8" w:space="0" w:color="6D6D6D"/>
              <w:left w:val="single" w:sz="8" w:space="0" w:color="6D6D6D"/>
              <w:bottom w:val="single" w:sz="8" w:space="0" w:color="6D6D6D"/>
              <w:right w:val="single" w:sz="8" w:space="0" w:color="6D6D6D"/>
            </w:tcBorders>
            <w:shd w:val="clear" w:color="auto" w:fill="auto"/>
          </w:tcPr>
          <w:p w14:paraId="1FCFA68F" w14:textId="77777777" w:rsidR="00A438FC" w:rsidRDefault="00A438FC" w:rsidP="00A438FC">
            <w:pPr>
              <w:pStyle w:val="TableText"/>
            </w:pPr>
            <w:r>
              <w:t>SNOMEDCT</w:t>
            </w:r>
          </w:p>
        </w:tc>
      </w:tr>
    </w:tbl>
    <w:p w14:paraId="2A64EA3C" w14:textId="77777777" w:rsidR="00D92D86" w:rsidRPr="00D92D86" w:rsidRDefault="00D92D86" w:rsidP="00D92D86">
      <w:pPr>
        <w:pStyle w:val="BodyText"/>
      </w:pPr>
    </w:p>
    <w:p w14:paraId="7C7ACD0B" w14:textId="77777777" w:rsidR="00C44933" w:rsidRDefault="00C44933" w:rsidP="00C44933">
      <w:pPr>
        <w:pStyle w:val="Heading2nospace"/>
      </w:pPr>
      <w:bookmarkStart w:id="517" w:name="_Toc163893665"/>
      <w:r>
        <w:t>Indication</w:t>
      </w:r>
      <w:bookmarkStart w:id="518" w:name="CS_Indication"/>
      <w:bookmarkEnd w:id="517"/>
      <w:bookmarkEnd w:id="518"/>
    </w:p>
    <w:p w14:paraId="0E19299E" w14:textId="77777777" w:rsidR="00C44933" w:rsidRDefault="00C44933" w:rsidP="00C44933">
      <w:pPr>
        <w:pStyle w:val="BracketData"/>
        <w:rPr>
          <w:rFonts w:ascii="Bookman Old Style" w:hAnsi="Bookman Old Style"/>
        </w:rPr>
      </w:pPr>
      <w:r>
        <w:rPr>
          <w:rFonts w:ascii="Bookman Old Style" w:hAnsi="Bookman Old Style"/>
        </w:rPr>
        <w:t>[</w:t>
      </w:r>
      <w:r>
        <w:t>observation</w:t>
      </w:r>
      <w:r>
        <w:rPr>
          <w:rFonts w:ascii="Bookman Old Style" w:hAnsi="Bookman Old Style"/>
        </w:rPr>
        <w:t xml:space="preserve">: templateId </w:t>
      </w:r>
      <w:r>
        <w:t>2.16.840.1.113883.10.20.21.4.19(open)</w:t>
      </w:r>
      <w:r>
        <w:rPr>
          <w:rFonts w:ascii="Bookman Old Style" w:hAnsi="Bookman Old Style"/>
        </w:rPr>
        <w:t>]</w:t>
      </w:r>
    </w:p>
    <w:p w14:paraId="765E475F" w14:textId="77777777" w:rsidR="00C44933" w:rsidRDefault="00C44933" w:rsidP="00C44933">
      <w:pPr>
        <w:pStyle w:val="BodyText"/>
      </w:pPr>
      <w:r>
        <w:t>Th</w:t>
      </w:r>
      <w:r w:rsidR="006C2290">
        <w:t>e Indication Observation</w:t>
      </w:r>
      <w:r>
        <w:t xml:space="preserve"> documents the rationale for an activity. It can do this with the id element to reference a problem recorded elsewhere in the document or with a code and value to record the problem type and problem within the Indication. For example, the indication for a prescription of a painkiller might be a headache that is documented in the Problems Section.</w:t>
      </w:r>
    </w:p>
    <w:p w14:paraId="19E4F177" w14:textId="77777777" w:rsidR="00A106CC" w:rsidRDefault="00A106CC" w:rsidP="003D62A7">
      <w:pPr>
        <w:numPr>
          <w:ilvl w:val="0"/>
          <w:numId w:val="47"/>
        </w:numPr>
        <w:spacing w:after="40" w:line="260" w:lineRule="exact"/>
      </w:pPr>
      <w:r>
        <w:rPr>
          <w:b/>
          <w:bCs/>
          <w:sz w:val="16"/>
          <w:szCs w:val="16"/>
        </w:rPr>
        <w:t>SHALL</w:t>
      </w:r>
      <w:r>
        <w:t xml:space="preserve"> contain exactly one [1..1] </w:t>
      </w:r>
      <w:r>
        <w:rPr>
          <w:rFonts w:ascii="Courier New" w:hAnsi="Courier New"/>
          <w:b/>
          <w:bCs/>
        </w:rPr>
        <w:t>@classCode</w:t>
      </w:r>
      <w:r>
        <w:t>="</w:t>
      </w:r>
      <w:r>
        <w:rPr>
          <w:rFonts w:ascii="Courier New" w:hAnsi="Courier New"/>
        </w:rPr>
        <w:t>OBS</w:t>
      </w:r>
      <w:r>
        <w:t xml:space="preserve">" (CodeSystem: </w:t>
      </w:r>
      <w:r>
        <w:rPr>
          <w:rFonts w:ascii="Courier New" w:hAnsi="Courier New"/>
        </w:rPr>
        <w:t>2.16.840.1.113883.5.6 HL7ActClass</w:t>
      </w:r>
      <w:r>
        <w:t xml:space="preserve">) (CONF:7480). </w:t>
      </w:r>
    </w:p>
    <w:p w14:paraId="7F100FB5" w14:textId="77777777" w:rsidR="00A106CC" w:rsidRDefault="00A106CC" w:rsidP="003D62A7">
      <w:pPr>
        <w:numPr>
          <w:ilvl w:val="0"/>
          <w:numId w:val="47"/>
        </w:numPr>
        <w:spacing w:after="40" w:line="260" w:lineRule="exact"/>
      </w:pPr>
      <w:r>
        <w:rPr>
          <w:b/>
          <w:bCs/>
          <w:sz w:val="16"/>
          <w:szCs w:val="16"/>
        </w:rPr>
        <w:t>SHALL</w:t>
      </w:r>
      <w:r>
        <w:t xml:space="preserve"> contain exactly one [1..1] </w:t>
      </w:r>
      <w:r>
        <w:rPr>
          <w:rFonts w:ascii="Courier New" w:hAnsi="Courier New"/>
          <w:b/>
          <w:bCs/>
        </w:rPr>
        <w:t>@moodCode</w:t>
      </w:r>
      <w:r>
        <w:t>="</w:t>
      </w:r>
      <w:r>
        <w:rPr>
          <w:rFonts w:ascii="Courier New" w:hAnsi="Courier New"/>
        </w:rPr>
        <w:t>EVN</w:t>
      </w:r>
      <w:r>
        <w:t xml:space="preserve">" (CodeSystem: </w:t>
      </w:r>
      <w:r>
        <w:rPr>
          <w:rFonts w:ascii="Courier New" w:hAnsi="Courier New"/>
        </w:rPr>
        <w:t>2.16.840.1.113883.5.1001 HL7ActMood</w:t>
      </w:r>
      <w:r>
        <w:t xml:space="preserve">) (CONF:7481). </w:t>
      </w:r>
    </w:p>
    <w:p w14:paraId="26379CC6" w14:textId="77777777" w:rsidR="00A106CC" w:rsidRDefault="00A106CC" w:rsidP="003D62A7">
      <w:pPr>
        <w:numPr>
          <w:ilvl w:val="0"/>
          <w:numId w:val="47"/>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2.16.840.1.113883.10.20.22.4.19</w:t>
      </w:r>
      <w:r>
        <w:t xml:space="preserve">" (CONF:7482). </w:t>
      </w:r>
    </w:p>
    <w:p w14:paraId="3E8621E2" w14:textId="77777777" w:rsidR="00A106CC" w:rsidRDefault="00A106CC" w:rsidP="003D62A7">
      <w:pPr>
        <w:numPr>
          <w:ilvl w:val="0"/>
          <w:numId w:val="47"/>
        </w:numPr>
        <w:spacing w:after="40" w:line="260" w:lineRule="exact"/>
      </w:pPr>
      <w:r>
        <w:rPr>
          <w:b/>
          <w:bCs/>
          <w:sz w:val="16"/>
          <w:szCs w:val="16"/>
        </w:rPr>
        <w:t>SHALL</w:t>
      </w:r>
      <w:r>
        <w:t xml:space="preserve"> contain exactly one [1..1] </w:t>
      </w:r>
      <w:r>
        <w:rPr>
          <w:rFonts w:ascii="Courier New" w:hAnsi="Courier New"/>
          <w:b/>
          <w:bCs/>
        </w:rPr>
        <w:t>id</w:t>
      </w:r>
      <w:r>
        <w:t xml:space="preserve"> (CONF:7483). </w:t>
      </w:r>
    </w:p>
    <w:p w14:paraId="3ACEBFA8" w14:textId="77777777" w:rsidR="00A106CC" w:rsidRDefault="00A106CC" w:rsidP="003D62A7">
      <w:pPr>
        <w:numPr>
          <w:ilvl w:val="0"/>
          <w:numId w:val="47"/>
        </w:numPr>
        <w:spacing w:after="40" w:line="260" w:lineRule="exact"/>
      </w:pPr>
      <w:r>
        <w:t>Set the observation/id equal to an ID on the problem list to signify that problem as an indication. (In such a case, it may not be necessary to also populate the indication's observation/code and observation/value, particularly if the referenced problem is within the same CDA document). (CONF:7484).</w:t>
      </w:r>
    </w:p>
    <w:p w14:paraId="289B60BB" w14:textId="77777777" w:rsidR="00A106CC" w:rsidRDefault="00A106CC" w:rsidP="003D62A7">
      <w:pPr>
        <w:numPr>
          <w:ilvl w:val="0"/>
          <w:numId w:val="47"/>
        </w:numPr>
        <w:spacing w:after="40" w:line="260" w:lineRule="exact"/>
      </w:pPr>
      <w:r>
        <w:rPr>
          <w:b/>
          <w:bCs/>
          <w:sz w:val="16"/>
          <w:szCs w:val="16"/>
        </w:rPr>
        <w:t>SHALL</w:t>
      </w:r>
      <w:r>
        <w:t xml:space="preserve"> contain exactly one [1..1] </w:t>
      </w:r>
      <w:r>
        <w:rPr>
          <w:rFonts w:ascii="Courier New" w:hAnsi="Courier New"/>
          <w:b/>
          <w:bCs/>
        </w:rPr>
        <w:t>statusCode/@code/@code</w:t>
      </w:r>
      <w:r>
        <w:t>="</w:t>
      </w:r>
      <w:r>
        <w:rPr>
          <w:rFonts w:ascii="Courier New" w:hAnsi="Courier New"/>
        </w:rPr>
        <w:t>completed</w:t>
      </w:r>
      <w:r>
        <w:t xml:space="preserve">" Completed (CodeSystem: </w:t>
      </w:r>
      <w:r>
        <w:rPr>
          <w:rFonts w:ascii="Courier New" w:hAnsi="Courier New"/>
        </w:rPr>
        <w:t>2.16.840.1.113883.5.14 HL7ActStatus</w:t>
      </w:r>
      <w:r>
        <w:t xml:space="preserve">) (CONF:7487). </w:t>
      </w:r>
    </w:p>
    <w:p w14:paraId="6BDAB175" w14:textId="77777777" w:rsidR="00A106CC" w:rsidRDefault="00A106CC" w:rsidP="003D62A7">
      <w:pPr>
        <w:numPr>
          <w:ilvl w:val="0"/>
          <w:numId w:val="47"/>
        </w:numPr>
        <w:spacing w:after="40" w:line="260" w:lineRule="exact"/>
      </w:pPr>
      <w:r>
        <w:rPr>
          <w:b/>
          <w:bCs/>
          <w:sz w:val="16"/>
          <w:szCs w:val="16"/>
        </w:rPr>
        <w:t>SHOULD</w:t>
      </w:r>
      <w:r>
        <w:t xml:space="preserve"> contain exactly one [1..1] </w:t>
      </w:r>
      <w:r>
        <w:rPr>
          <w:rFonts w:ascii="Courier New" w:hAnsi="Courier New"/>
          <w:b/>
          <w:bCs/>
        </w:rPr>
        <w:t>effectiveTime</w:t>
      </w:r>
      <w:r>
        <w:t xml:space="preserve"> (CONF:7488). </w:t>
      </w:r>
    </w:p>
    <w:p w14:paraId="3FD6D94E" w14:textId="77777777" w:rsidR="00A106CC" w:rsidRDefault="00A106CC" w:rsidP="003D62A7">
      <w:pPr>
        <w:numPr>
          <w:ilvl w:val="0"/>
          <w:numId w:val="47"/>
        </w:numPr>
        <w:spacing w:after="40" w:line="260" w:lineRule="exact"/>
      </w:pPr>
      <w:r>
        <w:rPr>
          <w:b/>
          <w:bCs/>
          <w:sz w:val="16"/>
          <w:szCs w:val="16"/>
        </w:rPr>
        <w:t>SHOULD</w:t>
      </w:r>
      <w:r>
        <w:t xml:space="preserve"> contain exactly one [1..1] </w:t>
      </w:r>
      <w:r>
        <w:rPr>
          <w:rFonts w:ascii="Courier New" w:hAnsi="Courier New"/>
          <w:b/>
          <w:bCs/>
        </w:rPr>
        <w:t>value with @xsi:type="CD"</w:t>
      </w:r>
      <w:r>
        <w:t xml:space="preserve"> (CONF:7489). </w:t>
      </w:r>
    </w:p>
    <w:p w14:paraId="305B4C4B" w14:textId="77777777" w:rsidR="00A106CC" w:rsidRDefault="00A106CC" w:rsidP="003D62A7">
      <w:pPr>
        <w:numPr>
          <w:ilvl w:val="1"/>
          <w:numId w:val="47"/>
        </w:numPr>
        <w:spacing w:after="40" w:line="260" w:lineRule="exact"/>
      </w:pPr>
      <w:r>
        <w:t xml:space="preserve">This value </w:t>
      </w:r>
      <w:r>
        <w:rPr>
          <w:b/>
          <w:bCs/>
          <w:sz w:val="16"/>
          <w:szCs w:val="16"/>
        </w:rPr>
        <w:t>SHOULD</w:t>
      </w:r>
      <w:r>
        <w:t xml:space="preserve"> contain </w:t>
      </w:r>
      <w:r>
        <w:rPr>
          <w:rFonts w:ascii="Courier New" w:hAnsi="Courier New"/>
          <w:b/>
          <w:bCs/>
        </w:rPr>
        <w:t>@code</w:t>
      </w:r>
      <w:r>
        <w:t xml:space="preserve">, which </w:t>
      </w:r>
      <w:r>
        <w:rPr>
          <w:b/>
          <w:bCs/>
          <w:sz w:val="16"/>
          <w:szCs w:val="16"/>
        </w:rPr>
        <w:t>SHOULD</w:t>
      </w:r>
      <w:r>
        <w:t xml:space="preserve"> be selected from ValueSet </w:t>
      </w:r>
      <w:r>
        <w:rPr>
          <w:rFonts w:ascii="Courier New" w:hAnsi="Courier New"/>
        </w:rPr>
        <w:t>2.16.840.1.113883.3.88.12.3221.7.4 Problem</w:t>
      </w:r>
      <w:r>
        <w:t xml:space="preserve"> </w:t>
      </w:r>
      <w:r>
        <w:rPr>
          <w:b/>
          <w:bCs/>
          <w:sz w:val="16"/>
          <w:szCs w:val="16"/>
        </w:rPr>
        <w:t>DYNAMIC</w:t>
      </w:r>
      <w:r>
        <w:t xml:space="preserve"> (CONF:7991). </w:t>
      </w:r>
    </w:p>
    <w:p w14:paraId="398AB39C" w14:textId="77777777" w:rsidR="00C44933" w:rsidRDefault="00C44933" w:rsidP="00C41487">
      <w:pPr>
        <w:pStyle w:val="BodyText"/>
      </w:pPr>
    </w:p>
    <w:p w14:paraId="191943C3" w14:textId="77777777" w:rsidR="006072B4" w:rsidRDefault="006072B4" w:rsidP="006072B4">
      <w:pPr>
        <w:pStyle w:val="Heading2nospace"/>
      </w:pPr>
      <w:bookmarkStart w:id="519" w:name="_Toc163893666"/>
      <w:r>
        <w:lastRenderedPageBreak/>
        <w:t>Instruction</w:t>
      </w:r>
      <w:bookmarkStart w:id="520" w:name="CS_Instruction"/>
      <w:bookmarkEnd w:id="520"/>
      <w:r w:rsidR="00897E5E">
        <w:t>s</w:t>
      </w:r>
      <w:bookmarkEnd w:id="519"/>
    </w:p>
    <w:p w14:paraId="79494C61" w14:textId="77777777" w:rsidR="006072B4" w:rsidRDefault="006072B4" w:rsidP="006072B4">
      <w:pPr>
        <w:pStyle w:val="BracketData"/>
        <w:rPr>
          <w:rFonts w:ascii="Bookman Old Style" w:hAnsi="Bookman Old Style"/>
        </w:rPr>
      </w:pPr>
      <w:r>
        <w:rPr>
          <w:rFonts w:ascii="Bookman Old Style" w:hAnsi="Bookman Old Style"/>
        </w:rPr>
        <w:t>[</w:t>
      </w:r>
      <w:r>
        <w:t>act</w:t>
      </w:r>
      <w:r>
        <w:rPr>
          <w:rFonts w:ascii="Bookman Old Style" w:hAnsi="Bookman Old Style"/>
        </w:rPr>
        <w:t xml:space="preserve">: templateId </w:t>
      </w:r>
      <w:r>
        <w:t>2.16.840.1.113883.10.20.21.4.20(open)</w:t>
      </w:r>
      <w:r>
        <w:rPr>
          <w:rFonts w:ascii="Bookman Old Style" w:hAnsi="Bookman Old Style"/>
        </w:rPr>
        <w:t>]</w:t>
      </w:r>
    </w:p>
    <w:p w14:paraId="0C041C74" w14:textId="77777777" w:rsidR="006072B4" w:rsidRDefault="006C2290" w:rsidP="006072B4">
      <w:pPr>
        <w:pStyle w:val="BodyText"/>
      </w:pPr>
      <w:r>
        <w:t>The Instruction</w:t>
      </w:r>
      <w:r w:rsidR="008038BC">
        <w:t>s</w:t>
      </w:r>
      <w:r w:rsidR="006072B4">
        <w:t xml:space="preserve"> template can be used in several ways, such as to record patient instructions within a Medication Activity</w:t>
      </w:r>
      <w:r w:rsidR="00FE17B8">
        <w:t xml:space="preserve"> or</w:t>
      </w:r>
      <w:r w:rsidR="006072B4">
        <w:t xml:space="preserve"> to record fill instructions within a supply order. The </w:t>
      </w:r>
      <w:r w:rsidR="006072B4" w:rsidRPr="009F69CF">
        <w:rPr>
          <w:rStyle w:val="XMLname"/>
        </w:rPr>
        <w:t>Act/code</w:t>
      </w:r>
      <w:r w:rsidR="006072B4">
        <w:t xml:space="preserve"> defines the type of instruction (e.g. </w:t>
      </w:r>
      <w:r w:rsidR="006072B4" w:rsidRPr="009F69CF">
        <w:rPr>
          <w:rStyle w:val="XMLname"/>
        </w:rPr>
        <w:t>code="311401005" codeSystem="2.16.840.1.113883.6.96" displayName="patient instruction"</w:t>
      </w:r>
      <w:r w:rsidR="006072B4">
        <w:t>).</w:t>
      </w:r>
    </w:p>
    <w:p w14:paraId="14C44152" w14:textId="77777777" w:rsidR="00D60DDF" w:rsidRDefault="00D60DDF" w:rsidP="003D62A7">
      <w:pPr>
        <w:numPr>
          <w:ilvl w:val="0"/>
          <w:numId w:val="48"/>
        </w:numPr>
        <w:spacing w:after="40" w:line="260" w:lineRule="exact"/>
      </w:pPr>
      <w:r>
        <w:rPr>
          <w:b/>
          <w:bCs/>
          <w:sz w:val="16"/>
          <w:szCs w:val="16"/>
        </w:rPr>
        <w:t>SHALL</w:t>
      </w:r>
      <w:r>
        <w:t xml:space="preserve"> contain exactly one [1..1] </w:t>
      </w:r>
      <w:r>
        <w:rPr>
          <w:rFonts w:ascii="Courier New" w:hAnsi="Courier New"/>
          <w:b/>
          <w:bCs/>
        </w:rPr>
        <w:t>@classCode</w:t>
      </w:r>
      <w:r>
        <w:t>="</w:t>
      </w:r>
      <w:r>
        <w:rPr>
          <w:rFonts w:ascii="Courier New" w:hAnsi="Courier New"/>
        </w:rPr>
        <w:t>ACT</w:t>
      </w:r>
      <w:r>
        <w:t xml:space="preserve">" (CodeSystem: </w:t>
      </w:r>
      <w:r>
        <w:rPr>
          <w:rFonts w:ascii="Courier New" w:hAnsi="Courier New"/>
        </w:rPr>
        <w:t>2.16.840.1.113883.5.6 HL7ActClass</w:t>
      </w:r>
      <w:r>
        <w:t xml:space="preserve">) (CONF:7391). </w:t>
      </w:r>
    </w:p>
    <w:p w14:paraId="480A9C96" w14:textId="77777777" w:rsidR="00D60DDF" w:rsidRDefault="00D60DDF" w:rsidP="003D62A7">
      <w:pPr>
        <w:numPr>
          <w:ilvl w:val="0"/>
          <w:numId w:val="48"/>
        </w:numPr>
        <w:spacing w:after="40" w:line="260" w:lineRule="exact"/>
      </w:pPr>
      <w:r>
        <w:rPr>
          <w:b/>
          <w:bCs/>
          <w:sz w:val="16"/>
          <w:szCs w:val="16"/>
        </w:rPr>
        <w:t>SHALL</w:t>
      </w:r>
      <w:r>
        <w:t xml:space="preserve"> contain exactly one [1..1] </w:t>
      </w:r>
      <w:r>
        <w:rPr>
          <w:rFonts w:ascii="Courier New" w:hAnsi="Courier New"/>
          <w:b/>
          <w:bCs/>
        </w:rPr>
        <w:t>@moodCode</w:t>
      </w:r>
      <w:r>
        <w:t>="</w:t>
      </w:r>
      <w:r>
        <w:rPr>
          <w:rFonts w:ascii="Courier New" w:hAnsi="Courier New"/>
        </w:rPr>
        <w:t>INT</w:t>
      </w:r>
      <w:r>
        <w:t xml:space="preserve">" (CodeSystem: </w:t>
      </w:r>
      <w:r>
        <w:rPr>
          <w:rFonts w:ascii="Courier New" w:hAnsi="Courier New"/>
        </w:rPr>
        <w:t>2.16.840.1.113883.5.1001 HL7ActMood</w:t>
      </w:r>
      <w:r>
        <w:t xml:space="preserve">) (CONF:7392). </w:t>
      </w:r>
    </w:p>
    <w:p w14:paraId="5A26105D" w14:textId="77777777" w:rsidR="00D60DDF" w:rsidRDefault="00D60DDF" w:rsidP="003D62A7">
      <w:pPr>
        <w:numPr>
          <w:ilvl w:val="0"/>
          <w:numId w:val="48"/>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2.16.840.1.113883.10.20.22.4.20</w:t>
      </w:r>
      <w:r>
        <w:t xml:space="preserve">" (CONF:7393). </w:t>
      </w:r>
    </w:p>
    <w:p w14:paraId="014EB2E1" w14:textId="77777777" w:rsidR="00D60DDF" w:rsidRDefault="00D60DDF" w:rsidP="003D62A7">
      <w:pPr>
        <w:numPr>
          <w:ilvl w:val="0"/>
          <w:numId w:val="48"/>
        </w:numPr>
        <w:spacing w:after="40" w:line="260" w:lineRule="exact"/>
      </w:pPr>
      <w:r>
        <w:rPr>
          <w:b/>
          <w:bCs/>
          <w:sz w:val="16"/>
          <w:szCs w:val="16"/>
        </w:rPr>
        <w:t>SHALL</w:t>
      </w:r>
      <w:r>
        <w:t xml:space="preserve"> contain exactly one [1..1] </w:t>
      </w:r>
      <w:r>
        <w:rPr>
          <w:rFonts w:ascii="Courier New" w:hAnsi="Courier New"/>
          <w:b/>
          <w:bCs/>
        </w:rPr>
        <w:t>code/@code</w:t>
      </w:r>
      <w:r>
        <w:t xml:space="preserve"> (CONF:7394). </w:t>
      </w:r>
    </w:p>
    <w:p w14:paraId="43311537" w14:textId="77777777" w:rsidR="00D60DDF" w:rsidRDefault="00D60DDF" w:rsidP="003D62A7">
      <w:pPr>
        <w:numPr>
          <w:ilvl w:val="0"/>
          <w:numId w:val="48"/>
        </w:numPr>
        <w:spacing w:after="40" w:line="260" w:lineRule="exact"/>
      </w:pPr>
      <w:r>
        <w:rPr>
          <w:b/>
          <w:bCs/>
          <w:sz w:val="16"/>
          <w:szCs w:val="16"/>
        </w:rPr>
        <w:t>SHALL</w:t>
      </w:r>
      <w:r>
        <w:t xml:space="preserve"> contain exactly one [1..1] </w:t>
      </w:r>
      <w:r>
        <w:rPr>
          <w:rFonts w:ascii="Courier New" w:hAnsi="Courier New"/>
          <w:b/>
          <w:bCs/>
        </w:rPr>
        <w:t>text</w:t>
      </w:r>
      <w:r>
        <w:t xml:space="preserve"> (CONF:7395). </w:t>
      </w:r>
    </w:p>
    <w:p w14:paraId="4D07B0A7" w14:textId="77777777" w:rsidR="00D60DDF" w:rsidRDefault="00D60DDF" w:rsidP="003D62A7">
      <w:pPr>
        <w:numPr>
          <w:ilvl w:val="1"/>
          <w:numId w:val="48"/>
        </w:numPr>
        <w:spacing w:after="40" w:line="260" w:lineRule="exact"/>
      </w:pPr>
      <w:r>
        <w:t xml:space="preserve">This text </w:t>
      </w:r>
      <w:r>
        <w:rPr>
          <w:b/>
          <w:bCs/>
          <w:sz w:val="16"/>
          <w:szCs w:val="16"/>
        </w:rPr>
        <w:t>SHOULD</w:t>
      </w:r>
      <w:r>
        <w:t xml:space="preserve"> contain zero or one [0..1] </w:t>
      </w:r>
      <w:r>
        <w:rPr>
          <w:rFonts w:ascii="Courier New" w:hAnsi="Courier New"/>
          <w:b/>
          <w:bCs/>
        </w:rPr>
        <w:t>reference</w:t>
      </w:r>
      <w:r>
        <w:t xml:space="preserve"> (CONF:7397). </w:t>
      </w:r>
    </w:p>
    <w:p w14:paraId="3B10DB86" w14:textId="77777777" w:rsidR="00D60DDF" w:rsidRDefault="00D60DDF" w:rsidP="003D62A7">
      <w:pPr>
        <w:numPr>
          <w:ilvl w:val="2"/>
          <w:numId w:val="48"/>
        </w:numPr>
        <w:spacing w:after="40" w:line="260" w:lineRule="exact"/>
      </w:pPr>
      <w:r>
        <w:t>A reference/@value can point to its corresponding narrative (using the approach defined in CDA Release 2, section 4.3.5.1 ). (CONF:7398).</w:t>
      </w:r>
    </w:p>
    <w:p w14:paraId="10C269E4" w14:textId="77777777" w:rsidR="00D60DDF" w:rsidRDefault="00D60DDF" w:rsidP="003D62A7">
      <w:pPr>
        <w:numPr>
          <w:ilvl w:val="0"/>
          <w:numId w:val="48"/>
        </w:numPr>
        <w:spacing w:after="40" w:line="260" w:lineRule="exact"/>
      </w:pPr>
      <w:r>
        <w:rPr>
          <w:b/>
          <w:bCs/>
          <w:sz w:val="16"/>
          <w:szCs w:val="16"/>
        </w:rPr>
        <w:t>SHALL</w:t>
      </w:r>
      <w:r>
        <w:t xml:space="preserve"> contain exactly one [1..1] </w:t>
      </w:r>
      <w:r>
        <w:rPr>
          <w:rFonts w:ascii="Courier New" w:hAnsi="Courier New"/>
          <w:b/>
          <w:bCs/>
        </w:rPr>
        <w:t>statusCode/@code/@code</w:t>
      </w:r>
      <w:r>
        <w:t>="</w:t>
      </w:r>
      <w:r>
        <w:rPr>
          <w:rFonts w:ascii="Courier New" w:hAnsi="Courier New"/>
        </w:rPr>
        <w:t>completed</w:t>
      </w:r>
      <w:r>
        <w:t xml:space="preserve">" Completed (CodeSystem: </w:t>
      </w:r>
      <w:r>
        <w:rPr>
          <w:rFonts w:ascii="Courier New" w:hAnsi="Courier New"/>
        </w:rPr>
        <w:t>2.16.840.1.113883.5.14 HL7ActStatus</w:t>
      </w:r>
      <w:r>
        <w:t xml:space="preserve">) (CONF:7396). </w:t>
      </w:r>
    </w:p>
    <w:p w14:paraId="0D650AE0" w14:textId="77777777" w:rsidR="006072B4" w:rsidRDefault="006072B4" w:rsidP="00C41487">
      <w:pPr>
        <w:pStyle w:val="BodyText"/>
      </w:pPr>
    </w:p>
    <w:p w14:paraId="785EEBF1" w14:textId="77777777" w:rsidR="009F246F" w:rsidRDefault="009F246F" w:rsidP="009F246F">
      <w:pPr>
        <w:pStyle w:val="Heading2nospace"/>
      </w:pPr>
      <w:bookmarkStart w:id="521" w:name="_Toc163893667"/>
      <w:r>
        <w:t xml:space="preserve">Medication </w:t>
      </w:r>
      <w:bookmarkStart w:id="522" w:name="CS_MedicationActivity"/>
      <w:bookmarkEnd w:id="522"/>
      <w:r w:rsidR="0092323E">
        <w:t>Activity</w:t>
      </w:r>
      <w:bookmarkEnd w:id="521"/>
    </w:p>
    <w:p w14:paraId="6C8E8212" w14:textId="77777777" w:rsidR="009F246F" w:rsidRDefault="009F246F" w:rsidP="0005102A">
      <w:pPr>
        <w:pStyle w:val="BracketData"/>
        <w:rPr>
          <w:rFonts w:ascii="Bookman Old Style" w:hAnsi="Bookman Old Style"/>
        </w:rPr>
      </w:pPr>
      <w:r>
        <w:rPr>
          <w:rFonts w:ascii="Bookman Old Style" w:hAnsi="Bookman Old Style"/>
        </w:rPr>
        <w:t>[</w:t>
      </w:r>
      <w:r>
        <w:t>substanceAdministration</w:t>
      </w:r>
      <w:r>
        <w:rPr>
          <w:rFonts w:ascii="Bookman Old Style" w:hAnsi="Bookman Old Style"/>
        </w:rPr>
        <w:t xml:space="preserve">: templateId </w:t>
      </w:r>
      <w:r>
        <w:t>2.16.840.1.113883.10.20.21.4.16(open)</w:t>
      </w:r>
      <w:r>
        <w:rPr>
          <w:rFonts w:ascii="Bookman Old Style" w:hAnsi="Bookman Old Style"/>
        </w:rPr>
        <w:t>]</w:t>
      </w:r>
    </w:p>
    <w:p w14:paraId="3220E0C1" w14:textId="77777777" w:rsidR="009F246F" w:rsidRDefault="009F246F" w:rsidP="0005102A">
      <w:pPr>
        <w:pStyle w:val="BodyText"/>
      </w:pPr>
      <w:r>
        <w:t xml:space="preserve">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Medication activities in "EVN" mood reflect actual </w:t>
      </w:r>
      <w:r w:rsidR="0063112E">
        <w:t>use</w:t>
      </w:r>
      <w:r>
        <w:t>.</w:t>
      </w:r>
    </w:p>
    <w:p w14:paraId="325B1B77" w14:textId="77777777" w:rsidR="009F246F" w:rsidRDefault="009F246F" w:rsidP="0005102A">
      <w:pPr>
        <w:pStyle w:val="BodyText"/>
      </w:pPr>
      <w:r>
        <w:t xml:space="preserve">Medication timing is complex. This template requires that there be a </w:t>
      </w:r>
      <w:r w:rsidRPr="0005102A">
        <w:rPr>
          <w:rStyle w:val="XMLname"/>
        </w:rPr>
        <w:t>substanceAdministration/effectiveTime</w:t>
      </w:r>
      <w:r>
        <w:t xml:space="preserve"> valued with a time interval, representing the start and stop </w:t>
      </w:r>
      <w:r w:rsidR="0005102A">
        <w:t xml:space="preserve">dates. Additional </w:t>
      </w:r>
      <w:r w:rsidR="0005102A" w:rsidRPr="0005102A">
        <w:rPr>
          <w:rStyle w:val="XMLname"/>
        </w:rPr>
        <w:t>effectiveTime</w:t>
      </w:r>
      <w:r w:rsidR="0005102A">
        <w:rPr>
          <w:rStyle w:val="XMLname"/>
        </w:rPr>
        <w:t xml:space="preserve"> </w:t>
      </w:r>
      <w:r w:rsidR="0005102A" w:rsidRPr="0005102A">
        <w:t>element</w:t>
      </w:r>
      <w:r w:rsidRPr="0005102A">
        <w:t>s</w:t>
      </w:r>
      <w:r>
        <w:t xml:space="preserve"> are optional, and can be used to represent frequency and other aspects of more detailed dosing regimens.</w:t>
      </w:r>
    </w:p>
    <w:p w14:paraId="6C39656A" w14:textId="77777777" w:rsidR="00E309D0" w:rsidRDefault="00E309D0" w:rsidP="003D62A7">
      <w:pPr>
        <w:numPr>
          <w:ilvl w:val="0"/>
          <w:numId w:val="49"/>
        </w:numPr>
        <w:spacing w:after="40" w:line="260" w:lineRule="exact"/>
      </w:pPr>
      <w:r>
        <w:rPr>
          <w:b/>
          <w:bCs/>
          <w:sz w:val="16"/>
          <w:szCs w:val="16"/>
        </w:rPr>
        <w:t>SHALL</w:t>
      </w:r>
      <w:r>
        <w:t xml:space="preserve"> contain exactly one [1..1] </w:t>
      </w:r>
      <w:r>
        <w:rPr>
          <w:rFonts w:ascii="Courier New" w:hAnsi="Courier New"/>
          <w:b/>
          <w:bCs/>
        </w:rPr>
        <w:t>@classCode</w:t>
      </w:r>
      <w:r>
        <w:t>="</w:t>
      </w:r>
      <w:r>
        <w:rPr>
          <w:rFonts w:ascii="Courier New" w:hAnsi="Courier New"/>
        </w:rPr>
        <w:t>SBADM</w:t>
      </w:r>
      <w:r>
        <w:t xml:space="preserve">" (CodeSystem: </w:t>
      </w:r>
      <w:r>
        <w:rPr>
          <w:rFonts w:ascii="Courier New" w:hAnsi="Courier New"/>
        </w:rPr>
        <w:t>2.16.840.1.113883.5.6 HL7ActClass</w:t>
      </w:r>
      <w:r>
        <w:t xml:space="preserve">) (CONF:7496). </w:t>
      </w:r>
    </w:p>
    <w:p w14:paraId="70F494C2" w14:textId="77777777" w:rsidR="00E309D0" w:rsidRDefault="00E309D0" w:rsidP="003D62A7">
      <w:pPr>
        <w:numPr>
          <w:ilvl w:val="0"/>
          <w:numId w:val="49"/>
        </w:numPr>
        <w:spacing w:after="40" w:line="260" w:lineRule="exact"/>
      </w:pPr>
      <w:r>
        <w:rPr>
          <w:b/>
          <w:bCs/>
          <w:sz w:val="16"/>
          <w:szCs w:val="16"/>
        </w:rPr>
        <w:t>SHALL</w:t>
      </w:r>
      <w:r>
        <w:t xml:space="preserve"> contain </w:t>
      </w:r>
      <w:r>
        <w:rPr>
          <w:rFonts w:ascii="Courier New" w:hAnsi="Courier New"/>
          <w:b/>
          <w:bCs/>
        </w:rPr>
        <w:t>@moodCode</w:t>
      </w:r>
      <w:r>
        <w:t xml:space="preserve">, which </w:t>
      </w:r>
      <w:r>
        <w:rPr>
          <w:b/>
          <w:bCs/>
          <w:sz w:val="16"/>
          <w:szCs w:val="16"/>
        </w:rPr>
        <w:t>SHALL</w:t>
      </w:r>
      <w:r>
        <w:t xml:space="preserve"> be selected from ValueSet </w:t>
      </w:r>
      <w:r>
        <w:rPr>
          <w:rFonts w:ascii="Courier New" w:hAnsi="Courier New"/>
        </w:rPr>
        <w:t>2.16.840.1.113883.11.20.9.18 MoodCodeEvnInt</w:t>
      </w:r>
      <w:r>
        <w:t xml:space="preserve"> </w:t>
      </w:r>
      <w:r>
        <w:rPr>
          <w:b/>
          <w:bCs/>
          <w:sz w:val="16"/>
          <w:szCs w:val="16"/>
        </w:rPr>
        <w:t>STATIC</w:t>
      </w:r>
      <w:r>
        <w:t xml:space="preserve"> 2011-04-03 (CONF:7497). </w:t>
      </w:r>
    </w:p>
    <w:p w14:paraId="71FBBD0D" w14:textId="77777777" w:rsidR="00E309D0" w:rsidRDefault="00E309D0" w:rsidP="003D62A7">
      <w:pPr>
        <w:numPr>
          <w:ilvl w:val="0"/>
          <w:numId w:val="49"/>
        </w:numPr>
        <w:spacing w:after="40" w:line="260" w:lineRule="exact"/>
      </w:pPr>
      <w:r>
        <w:rPr>
          <w:b/>
          <w:bCs/>
          <w:sz w:val="16"/>
          <w:szCs w:val="16"/>
        </w:rPr>
        <w:t>SHALL</w:t>
      </w:r>
      <w:r>
        <w:t xml:space="preserve"> contain exactly one [1..1] </w:t>
      </w:r>
      <w:r>
        <w:rPr>
          <w:rFonts w:ascii="Courier New" w:hAnsi="Courier New"/>
          <w:b/>
          <w:bCs/>
        </w:rPr>
        <w:t>templateId/@root</w:t>
      </w:r>
      <w:r>
        <w:t xml:space="preserve"> (CONF:7499). </w:t>
      </w:r>
    </w:p>
    <w:p w14:paraId="61908F2F" w14:textId="77777777" w:rsidR="00E309D0" w:rsidRDefault="00E309D0" w:rsidP="003D62A7">
      <w:pPr>
        <w:numPr>
          <w:ilvl w:val="0"/>
          <w:numId w:val="49"/>
        </w:numPr>
        <w:spacing w:after="40" w:line="260" w:lineRule="exact"/>
      </w:pPr>
      <w:r>
        <w:rPr>
          <w:b/>
          <w:bCs/>
          <w:sz w:val="16"/>
          <w:szCs w:val="16"/>
        </w:rPr>
        <w:t>SHALL</w:t>
      </w:r>
      <w:r>
        <w:t xml:space="preserve"> contain at least one [1..*] </w:t>
      </w:r>
      <w:r>
        <w:rPr>
          <w:rFonts w:ascii="Courier New" w:hAnsi="Courier New"/>
          <w:b/>
          <w:bCs/>
        </w:rPr>
        <w:t>id</w:t>
      </w:r>
      <w:r>
        <w:t xml:space="preserve"> (CONF:7500). </w:t>
      </w:r>
    </w:p>
    <w:p w14:paraId="01D1FAD5" w14:textId="77777777" w:rsidR="00E309D0" w:rsidRDefault="00E309D0" w:rsidP="003D62A7">
      <w:pPr>
        <w:numPr>
          <w:ilvl w:val="0"/>
          <w:numId w:val="49"/>
        </w:numPr>
        <w:spacing w:after="40" w:line="260" w:lineRule="exact"/>
      </w:pPr>
      <w:r>
        <w:rPr>
          <w:b/>
          <w:bCs/>
          <w:sz w:val="16"/>
          <w:szCs w:val="16"/>
        </w:rPr>
        <w:t>MAY</w:t>
      </w:r>
      <w:r>
        <w:t xml:space="preserve"> contain zero or one [0..1] </w:t>
      </w:r>
      <w:r>
        <w:rPr>
          <w:rFonts w:ascii="Courier New" w:hAnsi="Courier New"/>
          <w:b/>
          <w:bCs/>
        </w:rPr>
        <w:t>code</w:t>
      </w:r>
      <w:r>
        <w:t xml:space="preserve"> (CONF:7506). </w:t>
      </w:r>
    </w:p>
    <w:p w14:paraId="6F908169" w14:textId="77777777" w:rsidR="00E309D0" w:rsidRDefault="00E309D0" w:rsidP="003D62A7">
      <w:pPr>
        <w:numPr>
          <w:ilvl w:val="0"/>
          <w:numId w:val="49"/>
        </w:numPr>
        <w:spacing w:after="40" w:line="260" w:lineRule="exact"/>
      </w:pPr>
      <w:r>
        <w:rPr>
          <w:b/>
          <w:bCs/>
          <w:sz w:val="16"/>
          <w:szCs w:val="16"/>
        </w:rPr>
        <w:t>SHOULD</w:t>
      </w:r>
      <w:r>
        <w:t xml:space="preserve"> contain zero or one [0..1] </w:t>
      </w:r>
      <w:r>
        <w:rPr>
          <w:rFonts w:ascii="Courier New" w:hAnsi="Courier New"/>
          <w:b/>
          <w:bCs/>
        </w:rPr>
        <w:t>text</w:t>
      </w:r>
      <w:r>
        <w:t xml:space="preserve"> (CONF:7501). </w:t>
      </w:r>
    </w:p>
    <w:p w14:paraId="15C196A8" w14:textId="77777777" w:rsidR="00E309D0" w:rsidRDefault="00E309D0" w:rsidP="003D62A7">
      <w:pPr>
        <w:numPr>
          <w:ilvl w:val="1"/>
          <w:numId w:val="49"/>
        </w:numPr>
        <w:spacing w:after="40" w:line="260" w:lineRule="exact"/>
      </w:pPr>
      <w:r>
        <w:lastRenderedPageBreak/>
        <w:t xml:space="preserve">This text, if present, </w:t>
      </w:r>
      <w:r>
        <w:rPr>
          <w:b/>
          <w:bCs/>
          <w:sz w:val="16"/>
          <w:szCs w:val="16"/>
        </w:rPr>
        <w:t>SHOULD</w:t>
      </w:r>
      <w:r>
        <w:t xml:space="preserve"> contain exactly one [1..1] </w:t>
      </w:r>
      <w:r>
        <w:rPr>
          <w:rFonts w:ascii="Courier New" w:hAnsi="Courier New"/>
          <w:b/>
          <w:bCs/>
        </w:rPr>
        <w:t>reference</w:t>
      </w:r>
      <w:r>
        <w:t xml:space="preserve"> (CONF:7502). </w:t>
      </w:r>
    </w:p>
    <w:p w14:paraId="3EBD58AA" w14:textId="77777777" w:rsidR="00E309D0" w:rsidRDefault="00E309D0" w:rsidP="003D62A7">
      <w:pPr>
        <w:numPr>
          <w:ilvl w:val="2"/>
          <w:numId w:val="49"/>
        </w:numPr>
        <w:spacing w:after="40" w:line="260" w:lineRule="exact"/>
      </w:pPr>
      <w:r>
        <w:t>A reference/@value SHOULD point to its corresponding narrative. (CONF:7503).</w:t>
      </w:r>
    </w:p>
    <w:p w14:paraId="00FF3CFD" w14:textId="77777777" w:rsidR="00E309D0" w:rsidRDefault="00E309D0" w:rsidP="003D62A7">
      <w:pPr>
        <w:numPr>
          <w:ilvl w:val="0"/>
          <w:numId w:val="49"/>
        </w:numPr>
        <w:spacing w:after="40" w:line="260" w:lineRule="exact"/>
      </w:pPr>
      <w:r>
        <w:rPr>
          <w:b/>
          <w:bCs/>
          <w:sz w:val="16"/>
          <w:szCs w:val="16"/>
        </w:rPr>
        <w:t>SHALL</w:t>
      </w:r>
      <w:r>
        <w:t xml:space="preserve"> contain exactly one [1..1] </w:t>
      </w:r>
      <w:r>
        <w:rPr>
          <w:rFonts w:ascii="Courier New" w:hAnsi="Courier New"/>
          <w:b/>
          <w:bCs/>
        </w:rPr>
        <w:t>statusCode</w:t>
      </w:r>
      <w:r>
        <w:t xml:space="preserve"> (CONF:7507). </w:t>
      </w:r>
    </w:p>
    <w:p w14:paraId="5AD37779" w14:textId="77777777" w:rsidR="00E309D0" w:rsidRDefault="00E309D0" w:rsidP="003D62A7">
      <w:pPr>
        <w:numPr>
          <w:ilvl w:val="0"/>
          <w:numId w:val="49"/>
        </w:numPr>
        <w:spacing w:after="40" w:line="260" w:lineRule="exact"/>
      </w:pPr>
      <w:r>
        <w:rPr>
          <w:b/>
          <w:bCs/>
          <w:sz w:val="16"/>
          <w:szCs w:val="16"/>
        </w:rPr>
        <w:t>SHALL</w:t>
      </w:r>
      <w:r>
        <w:t xml:space="preserve"> contain exactly one [1..1] </w:t>
      </w:r>
      <w:r>
        <w:rPr>
          <w:rFonts w:ascii="Courier New" w:hAnsi="Courier New"/>
          <w:b/>
          <w:bCs/>
        </w:rPr>
        <w:t>effectiveTime</w:t>
      </w:r>
      <w:r>
        <w:t xml:space="preserve"> (CONF:7508) such that it </w:t>
      </w:r>
    </w:p>
    <w:p w14:paraId="7D9B3452" w14:textId="77777777" w:rsidR="00E309D0" w:rsidRDefault="00E309D0" w:rsidP="003D62A7">
      <w:pPr>
        <w:numPr>
          <w:ilvl w:val="1"/>
          <w:numId w:val="49"/>
        </w:numPr>
        <w:spacing w:after="40" w:line="260" w:lineRule="exact"/>
      </w:pPr>
      <w:r>
        <w:rPr>
          <w:b/>
          <w:bCs/>
          <w:sz w:val="16"/>
          <w:szCs w:val="16"/>
        </w:rPr>
        <w:t>SHALL</w:t>
      </w:r>
      <w:r>
        <w:t xml:space="preserve"> contain exactly one [1..1] </w:t>
      </w:r>
      <w:r>
        <w:rPr>
          <w:rFonts w:ascii="Courier New" w:hAnsi="Courier New"/>
          <w:b/>
          <w:bCs/>
        </w:rPr>
        <w:t>low</w:t>
      </w:r>
      <w:r>
        <w:t xml:space="preserve"> (CONF:7511). </w:t>
      </w:r>
    </w:p>
    <w:p w14:paraId="46333183" w14:textId="77777777" w:rsidR="00E309D0" w:rsidRDefault="00E309D0" w:rsidP="003D62A7">
      <w:pPr>
        <w:numPr>
          <w:ilvl w:val="1"/>
          <w:numId w:val="49"/>
        </w:numPr>
        <w:spacing w:after="40" w:line="260" w:lineRule="exact"/>
      </w:pPr>
      <w:r>
        <w:rPr>
          <w:b/>
          <w:bCs/>
          <w:sz w:val="16"/>
          <w:szCs w:val="16"/>
        </w:rPr>
        <w:t>SHALL</w:t>
      </w:r>
      <w:r>
        <w:t xml:space="preserve"> contain exactly one [1..1] </w:t>
      </w:r>
      <w:r>
        <w:rPr>
          <w:rFonts w:ascii="Courier New" w:hAnsi="Courier New"/>
          <w:b/>
          <w:bCs/>
        </w:rPr>
        <w:t>high</w:t>
      </w:r>
      <w:r>
        <w:t xml:space="preserve"> (CONF:7512). </w:t>
      </w:r>
    </w:p>
    <w:p w14:paraId="34FF5505" w14:textId="77777777" w:rsidR="00E309D0" w:rsidRDefault="00E309D0" w:rsidP="003D62A7">
      <w:pPr>
        <w:numPr>
          <w:ilvl w:val="0"/>
          <w:numId w:val="49"/>
        </w:numPr>
        <w:spacing w:after="40" w:line="260" w:lineRule="exact"/>
      </w:pPr>
      <w:r>
        <w:rPr>
          <w:b/>
          <w:bCs/>
          <w:sz w:val="16"/>
          <w:szCs w:val="16"/>
        </w:rPr>
        <w:t>SHOULD</w:t>
      </w:r>
      <w:r>
        <w:t xml:space="preserve"> contain at least one [1..*] </w:t>
      </w:r>
      <w:r>
        <w:rPr>
          <w:rFonts w:ascii="Courier New" w:hAnsi="Courier New"/>
          <w:b/>
          <w:bCs/>
        </w:rPr>
        <w:t>effectiveTime</w:t>
      </w:r>
      <w:r>
        <w:t xml:space="preserve"> (CONF:7513). </w:t>
      </w:r>
    </w:p>
    <w:p w14:paraId="426D5FE8" w14:textId="77777777" w:rsidR="00E309D0" w:rsidRDefault="00E309D0" w:rsidP="003D62A7">
      <w:pPr>
        <w:numPr>
          <w:ilvl w:val="0"/>
          <w:numId w:val="49"/>
        </w:numPr>
        <w:spacing w:after="40" w:line="260" w:lineRule="exact"/>
      </w:pPr>
      <w:r>
        <w:rPr>
          <w:b/>
          <w:bCs/>
          <w:sz w:val="16"/>
          <w:szCs w:val="16"/>
        </w:rPr>
        <w:t>MAY</w:t>
      </w:r>
      <w:r>
        <w:t xml:space="preserve"> contain zero or one [0..1] </w:t>
      </w:r>
      <w:r>
        <w:rPr>
          <w:rFonts w:ascii="Courier New" w:hAnsi="Courier New"/>
          <w:b/>
          <w:bCs/>
        </w:rPr>
        <w:t>repeatNumber</w:t>
      </w:r>
      <w:r>
        <w:t xml:space="preserve"> (CONF:7555). </w:t>
      </w:r>
    </w:p>
    <w:p w14:paraId="79051EDF" w14:textId="77777777" w:rsidR="00E309D0" w:rsidRDefault="00E309D0" w:rsidP="003D62A7">
      <w:pPr>
        <w:numPr>
          <w:ilvl w:val="1"/>
          <w:numId w:val="49"/>
        </w:numPr>
        <w:spacing w:after="40" w:line="260" w:lineRule="exact"/>
      </w:pPr>
      <w:r>
        <w:t>In "INT" (intent) mood, the repeatNumber defines the number of allowed administrations. For example, a repeatNumber of "3" means that the substance can be administered up to 3 times. In "EVN" (event) mood, the repeatNumber is the number of occurrences. For example, a repeatNumber of "3" in a dispense act means that the current dispensation is the 3rd. A repeatNumber of "3" in a substance administration event means that the current administration is the 3rd in a series. (CONF:7556).</w:t>
      </w:r>
    </w:p>
    <w:p w14:paraId="547E37D0" w14:textId="77777777" w:rsidR="00E309D0" w:rsidRDefault="00E309D0" w:rsidP="003D62A7">
      <w:pPr>
        <w:numPr>
          <w:ilvl w:val="0"/>
          <w:numId w:val="49"/>
        </w:numPr>
        <w:spacing w:after="40" w:line="260" w:lineRule="exact"/>
      </w:pPr>
      <w:r>
        <w:rPr>
          <w:b/>
          <w:bCs/>
          <w:sz w:val="16"/>
          <w:szCs w:val="16"/>
        </w:rPr>
        <w:t>MAY</w:t>
      </w:r>
      <w:r>
        <w:t xml:space="preserve"> contain zero or one [0..1] </w:t>
      </w:r>
      <w:r>
        <w:rPr>
          <w:rFonts w:ascii="Courier New" w:hAnsi="Courier New"/>
          <w:b/>
          <w:bCs/>
        </w:rPr>
        <w:t>routeCode/@code</w:t>
      </w:r>
      <w:r>
        <w:t xml:space="preserve">, which </w:t>
      </w:r>
      <w:r>
        <w:rPr>
          <w:b/>
          <w:bCs/>
          <w:sz w:val="16"/>
          <w:szCs w:val="16"/>
        </w:rPr>
        <w:t>SHALL</w:t>
      </w:r>
      <w:r>
        <w:t xml:space="preserve"> be selected from ValueSet </w:t>
      </w:r>
      <w:r>
        <w:rPr>
          <w:rFonts w:ascii="Courier New" w:hAnsi="Courier New"/>
        </w:rPr>
        <w:t>2.16.840.1.113883.3.88.12.3221.8.7 Medication Route FDA</w:t>
      </w:r>
      <w:r>
        <w:t xml:space="preserve"> </w:t>
      </w:r>
      <w:r>
        <w:rPr>
          <w:b/>
          <w:bCs/>
          <w:sz w:val="16"/>
          <w:szCs w:val="16"/>
        </w:rPr>
        <w:t>DYNAMIC</w:t>
      </w:r>
      <w:r>
        <w:t xml:space="preserve"> (CONF:7514). </w:t>
      </w:r>
    </w:p>
    <w:p w14:paraId="0930087F" w14:textId="77777777" w:rsidR="00E309D0" w:rsidRDefault="00E309D0" w:rsidP="003D62A7">
      <w:pPr>
        <w:numPr>
          <w:ilvl w:val="0"/>
          <w:numId w:val="49"/>
        </w:numPr>
        <w:spacing w:after="40" w:line="260" w:lineRule="exact"/>
      </w:pPr>
      <w:r>
        <w:rPr>
          <w:b/>
          <w:bCs/>
          <w:sz w:val="16"/>
          <w:szCs w:val="16"/>
        </w:rPr>
        <w:t>MAY</w:t>
      </w:r>
      <w:r>
        <w:t xml:space="preserve"> contain zero or one [0..1] </w:t>
      </w:r>
      <w:r>
        <w:rPr>
          <w:rFonts w:ascii="Courier New" w:hAnsi="Courier New"/>
          <w:b/>
          <w:bCs/>
        </w:rPr>
        <w:t>approachSiteCode/@code</w:t>
      </w:r>
      <w:r>
        <w:t xml:space="preserve">, which </w:t>
      </w:r>
      <w:r>
        <w:rPr>
          <w:b/>
          <w:bCs/>
          <w:sz w:val="16"/>
          <w:szCs w:val="16"/>
        </w:rPr>
        <w:t>SHALL</w:t>
      </w:r>
      <w:r>
        <w:t xml:space="preserve"> be selected from ValueSet </w:t>
      </w:r>
      <w:r>
        <w:rPr>
          <w:rFonts w:ascii="Courier New" w:hAnsi="Courier New"/>
        </w:rPr>
        <w:t>2.16.840.1.113883.3.88.12.3221.8.9 Body site</w:t>
      </w:r>
      <w:r>
        <w:t xml:space="preserve"> </w:t>
      </w:r>
      <w:r>
        <w:rPr>
          <w:b/>
          <w:bCs/>
          <w:sz w:val="16"/>
          <w:szCs w:val="16"/>
        </w:rPr>
        <w:t>DYNAMIC</w:t>
      </w:r>
      <w:r>
        <w:t xml:space="preserve"> (CONF:7515). </w:t>
      </w:r>
    </w:p>
    <w:p w14:paraId="12C2B320" w14:textId="77777777" w:rsidR="00E309D0" w:rsidRDefault="00E309D0" w:rsidP="003D62A7">
      <w:pPr>
        <w:numPr>
          <w:ilvl w:val="0"/>
          <w:numId w:val="49"/>
        </w:numPr>
        <w:spacing w:after="40" w:line="260" w:lineRule="exact"/>
      </w:pPr>
      <w:r>
        <w:rPr>
          <w:b/>
          <w:bCs/>
          <w:sz w:val="16"/>
          <w:szCs w:val="16"/>
        </w:rPr>
        <w:t>SHOULD</w:t>
      </w:r>
      <w:r>
        <w:t xml:space="preserve"> contain exactly one [1..1] </w:t>
      </w:r>
      <w:r>
        <w:rPr>
          <w:rFonts w:ascii="Courier New" w:hAnsi="Courier New"/>
          <w:b/>
          <w:bCs/>
        </w:rPr>
        <w:t>doseQuantity</w:t>
      </w:r>
      <w:r>
        <w:t xml:space="preserve"> (CONF:7516). </w:t>
      </w:r>
    </w:p>
    <w:p w14:paraId="525E94F0" w14:textId="77777777" w:rsidR="00E309D0" w:rsidRDefault="00E309D0" w:rsidP="003D62A7">
      <w:pPr>
        <w:numPr>
          <w:ilvl w:val="1"/>
          <w:numId w:val="49"/>
        </w:numPr>
        <w:spacing w:after="40" w:line="260" w:lineRule="exact"/>
      </w:pPr>
      <w:r>
        <w:t>Pre-coordinated consumable: If the consumable code is a precoordinated unit dose (e.g. "metoprolol 25mg tablet") then doseQuantity is a unitless number that indicates the number of products given per administration (e.g. "2", meaning 2 x "metoprolol 25mg tablet"). Not pre-coordinated consumable: If the consumable code is not pre-coordinated (e.g. is simply "metoprolol"), then doseQuantity must represent a physical quantity with @unit, e.g. "25" and "mg", specifying the amount of product given per administration. (CONF:7533).</w:t>
      </w:r>
    </w:p>
    <w:p w14:paraId="11848B84" w14:textId="77777777" w:rsidR="00E309D0" w:rsidRDefault="00E309D0" w:rsidP="003D62A7">
      <w:pPr>
        <w:numPr>
          <w:ilvl w:val="1"/>
          <w:numId w:val="49"/>
        </w:numPr>
        <w:spacing w:after="40" w:line="260" w:lineRule="exact"/>
      </w:pPr>
      <w:r>
        <w:t xml:space="preserve">This doseQuantity </w:t>
      </w:r>
      <w:r>
        <w:rPr>
          <w:b/>
          <w:bCs/>
          <w:sz w:val="16"/>
          <w:szCs w:val="16"/>
        </w:rPr>
        <w:t>SHOULD</w:t>
      </w:r>
      <w:r>
        <w:t xml:space="preserve"> contain </w:t>
      </w:r>
      <w:r>
        <w:rPr>
          <w:rFonts w:ascii="Courier New" w:hAnsi="Courier New"/>
          <w:b/>
          <w:bCs/>
        </w:rPr>
        <w:t>@unit</w:t>
      </w:r>
      <w:r>
        <w:t xml:space="preserve">, which </w:t>
      </w:r>
      <w:r>
        <w:rPr>
          <w:b/>
          <w:bCs/>
          <w:sz w:val="16"/>
          <w:szCs w:val="16"/>
        </w:rPr>
        <w:t>SHALL</w:t>
      </w:r>
      <w:r>
        <w:t xml:space="preserve"> be selected from ValueSet </w:t>
      </w:r>
      <w:r>
        <w:rPr>
          <w:rFonts w:ascii="Courier New" w:hAnsi="Courier New"/>
        </w:rPr>
        <w:t>2.16.840.1.113883.1.11.12839 UCUM Units of Measure (case sensitive)</w:t>
      </w:r>
      <w:r>
        <w:t xml:space="preserve"> </w:t>
      </w:r>
      <w:r>
        <w:rPr>
          <w:b/>
          <w:bCs/>
          <w:sz w:val="16"/>
          <w:szCs w:val="16"/>
        </w:rPr>
        <w:t>DYNAMIC</w:t>
      </w:r>
      <w:r>
        <w:t xml:space="preserve"> (CONF:7526). </w:t>
      </w:r>
    </w:p>
    <w:p w14:paraId="24E8EFA4" w14:textId="77777777" w:rsidR="00E309D0" w:rsidRDefault="00E309D0" w:rsidP="003D62A7">
      <w:pPr>
        <w:numPr>
          <w:ilvl w:val="0"/>
          <w:numId w:val="49"/>
        </w:numPr>
        <w:spacing w:after="40" w:line="260" w:lineRule="exact"/>
      </w:pPr>
      <w:r>
        <w:rPr>
          <w:b/>
          <w:bCs/>
          <w:sz w:val="16"/>
          <w:szCs w:val="16"/>
        </w:rPr>
        <w:t>MAY</w:t>
      </w:r>
      <w:r>
        <w:t xml:space="preserve"> contain zero or one [0..1] </w:t>
      </w:r>
      <w:r>
        <w:rPr>
          <w:rFonts w:ascii="Courier New" w:hAnsi="Courier New"/>
          <w:b/>
          <w:bCs/>
        </w:rPr>
        <w:t>rateQuantity</w:t>
      </w:r>
      <w:r>
        <w:t xml:space="preserve"> (CONF:7517). </w:t>
      </w:r>
    </w:p>
    <w:p w14:paraId="173E3242" w14:textId="77777777" w:rsidR="00E309D0" w:rsidRDefault="00E309D0" w:rsidP="003D62A7">
      <w:pPr>
        <w:numPr>
          <w:ilvl w:val="1"/>
          <w:numId w:val="49"/>
        </w:numPr>
        <w:spacing w:after="40" w:line="260" w:lineRule="exact"/>
      </w:pPr>
      <w:r>
        <w:t xml:space="preserve">This rateQuantity, if present, </w:t>
      </w:r>
      <w:r>
        <w:rPr>
          <w:b/>
          <w:bCs/>
          <w:sz w:val="16"/>
          <w:szCs w:val="16"/>
        </w:rPr>
        <w:t>SHALL</w:t>
      </w:r>
      <w:r>
        <w:t xml:space="preserve"> contain </w:t>
      </w:r>
      <w:r>
        <w:rPr>
          <w:rFonts w:ascii="Courier New" w:hAnsi="Courier New"/>
          <w:b/>
          <w:bCs/>
        </w:rPr>
        <w:t>@unit</w:t>
      </w:r>
      <w:r>
        <w:t xml:space="preserve">, which </w:t>
      </w:r>
      <w:r>
        <w:rPr>
          <w:b/>
          <w:bCs/>
          <w:sz w:val="16"/>
          <w:szCs w:val="16"/>
        </w:rPr>
        <w:t>SHALL</w:t>
      </w:r>
      <w:r>
        <w:t xml:space="preserve"> be selected from ValueSet </w:t>
      </w:r>
      <w:r>
        <w:rPr>
          <w:rFonts w:ascii="Courier New" w:hAnsi="Courier New"/>
        </w:rPr>
        <w:t>2.16.840.1.113883.1.11.12839 UCUM Units of Measure (case sensitive)</w:t>
      </w:r>
      <w:r>
        <w:t xml:space="preserve"> </w:t>
      </w:r>
      <w:r>
        <w:rPr>
          <w:b/>
          <w:bCs/>
          <w:sz w:val="16"/>
          <w:szCs w:val="16"/>
        </w:rPr>
        <w:t>DYNAMIC</w:t>
      </w:r>
      <w:r>
        <w:t xml:space="preserve"> (CONF:7525). </w:t>
      </w:r>
    </w:p>
    <w:p w14:paraId="481AD2FC" w14:textId="77777777" w:rsidR="00E309D0" w:rsidRDefault="00E309D0" w:rsidP="003D62A7">
      <w:pPr>
        <w:numPr>
          <w:ilvl w:val="0"/>
          <w:numId w:val="49"/>
        </w:numPr>
        <w:spacing w:after="40" w:line="260" w:lineRule="exact"/>
      </w:pPr>
      <w:r>
        <w:t>Medication Activity SHOULD include doseQuantity OR rateQuantity (CONF:7529).</w:t>
      </w:r>
    </w:p>
    <w:p w14:paraId="481CF28D" w14:textId="77777777" w:rsidR="00E309D0" w:rsidRDefault="00E309D0" w:rsidP="003D62A7">
      <w:pPr>
        <w:numPr>
          <w:ilvl w:val="0"/>
          <w:numId w:val="49"/>
        </w:numPr>
        <w:spacing w:after="40" w:line="260" w:lineRule="exact"/>
      </w:pPr>
      <w:r>
        <w:rPr>
          <w:b/>
          <w:bCs/>
          <w:sz w:val="16"/>
          <w:szCs w:val="16"/>
        </w:rPr>
        <w:t>MAY</w:t>
      </w:r>
      <w:r>
        <w:t xml:space="preserve"> contain zero or one [0..1] </w:t>
      </w:r>
      <w:r>
        <w:rPr>
          <w:rFonts w:ascii="Courier New" w:hAnsi="Courier New"/>
          <w:b/>
          <w:bCs/>
        </w:rPr>
        <w:t>maxDoseQuantity</w:t>
      </w:r>
      <w:r>
        <w:t xml:space="preserve"> (CONF:7518). </w:t>
      </w:r>
    </w:p>
    <w:p w14:paraId="1991DF5F" w14:textId="77777777" w:rsidR="00E309D0" w:rsidRDefault="00E309D0" w:rsidP="003D62A7">
      <w:pPr>
        <w:numPr>
          <w:ilvl w:val="0"/>
          <w:numId w:val="49"/>
        </w:numPr>
        <w:spacing w:after="40" w:line="260" w:lineRule="exact"/>
      </w:pPr>
      <w:r>
        <w:rPr>
          <w:b/>
          <w:bCs/>
          <w:sz w:val="16"/>
          <w:szCs w:val="16"/>
        </w:rPr>
        <w:t>MAY</w:t>
      </w:r>
      <w:r>
        <w:t xml:space="preserve"> contain zero or one [0..1] </w:t>
      </w:r>
      <w:r>
        <w:rPr>
          <w:rFonts w:ascii="Courier New" w:hAnsi="Courier New"/>
          <w:b/>
          <w:bCs/>
        </w:rPr>
        <w:t>administrationUnitCode/@code</w:t>
      </w:r>
      <w:r>
        <w:t xml:space="preserve">, which </w:t>
      </w:r>
      <w:r>
        <w:rPr>
          <w:b/>
          <w:bCs/>
          <w:sz w:val="16"/>
          <w:szCs w:val="16"/>
        </w:rPr>
        <w:t>SHALL</w:t>
      </w:r>
      <w:r>
        <w:t xml:space="preserve"> be selected from ValueSet </w:t>
      </w:r>
      <w:r>
        <w:rPr>
          <w:rFonts w:ascii="Courier New" w:hAnsi="Courier New"/>
        </w:rPr>
        <w:t>2.16.840.1.113883.3.88.12.3221.8.11 Medication Product Form</w:t>
      </w:r>
      <w:r>
        <w:t xml:space="preserve"> </w:t>
      </w:r>
      <w:r>
        <w:rPr>
          <w:b/>
          <w:bCs/>
          <w:sz w:val="16"/>
          <w:szCs w:val="16"/>
        </w:rPr>
        <w:t>DYNAMIC</w:t>
      </w:r>
      <w:r>
        <w:t xml:space="preserve"> (CONF:7519). </w:t>
      </w:r>
    </w:p>
    <w:p w14:paraId="0C32F251" w14:textId="77777777" w:rsidR="00E309D0" w:rsidRDefault="00E309D0" w:rsidP="003D62A7">
      <w:pPr>
        <w:numPr>
          <w:ilvl w:val="0"/>
          <w:numId w:val="49"/>
        </w:numPr>
        <w:spacing w:after="40" w:line="260" w:lineRule="exact"/>
      </w:pPr>
      <w:r>
        <w:rPr>
          <w:b/>
          <w:bCs/>
          <w:sz w:val="16"/>
          <w:szCs w:val="16"/>
        </w:rPr>
        <w:t>SHALL</w:t>
      </w:r>
      <w:r>
        <w:t xml:space="preserve"> contain exactly one [1..1] </w:t>
      </w:r>
      <w:r>
        <w:rPr>
          <w:rFonts w:ascii="Courier New" w:hAnsi="Courier New"/>
          <w:b/>
          <w:bCs/>
        </w:rPr>
        <w:t>consumable</w:t>
      </w:r>
      <w:r>
        <w:t xml:space="preserve"> (CONF:7520). </w:t>
      </w:r>
    </w:p>
    <w:p w14:paraId="1986C6C0" w14:textId="77777777" w:rsidR="00E309D0" w:rsidRDefault="00E309D0" w:rsidP="003D62A7">
      <w:pPr>
        <w:numPr>
          <w:ilvl w:val="1"/>
          <w:numId w:val="49"/>
        </w:numPr>
        <w:spacing w:after="40" w:line="260" w:lineRule="exact"/>
      </w:pPr>
      <w:r>
        <w:lastRenderedPageBreak/>
        <w:t xml:space="preserve">This consumable </w:t>
      </w:r>
      <w:r>
        <w:rPr>
          <w:b/>
          <w:bCs/>
          <w:sz w:val="16"/>
          <w:szCs w:val="16"/>
        </w:rPr>
        <w:t>SHALL</w:t>
      </w:r>
      <w:r>
        <w:t xml:space="preserve"> contain exactly one [1..1] </w:t>
      </w:r>
      <w:hyperlink w:anchor="CS_MedicationInformation" w:history="1">
        <w:r>
          <w:rPr>
            <w:rStyle w:val="Hyperlink"/>
            <w:rFonts w:ascii="Courier New" w:hAnsi="Courier New"/>
            <w:b/>
            <w:bCs/>
          </w:rPr>
          <w:t>Medication Information</w:t>
        </w:r>
      </w:hyperlink>
      <w:r>
        <w:t xml:space="preserve"> </w:t>
      </w:r>
      <w:r>
        <w:rPr>
          <w:rFonts w:ascii="Courier New" w:hAnsi="Courier New"/>
        </w:rPr>
        <w:t>(templateId:2.16.840.1.113883.10.20.22.4.23)</w:t>
      </w:r>
      <w:r>
        <w:t xml:space="preserve"> (CONF:7521). </w:t>
      </w:r>
    </w:p>
    <w:p w14:paraId="62836580" w14:textId="77777777" w:rsidR="00E309D0" w:rsidRDefault="00E309D0" w:rsidP="003D62A7">
      <w:pPr>
        <w:numPr>
          <w:ilvl w:val="0"/>
          <w:numId w:val="49"/>
        </w:numPr>
        <w:spacing w:after="40" w:line="260" w:lineRule="exact"/>
      </w:pPr>
      <w:r>
        <w:rPr>
          <w:b/>
          <w:bCs/>
          <w:sz w:val="16"/>
          <w:szCs w:val="16"/>
        </w:rPr>
        <w:t>MAY</w:t>
      </w:r>
      <w:r>
        <w:t xml:space="preserve"> contain zero or one [0..1] </w:t>
      </w:r>
      <w:r>
        <w:rPr>
          <w:rFonts w:ascii="Courier New" w:hAnsi="Courier New"/>
          <w:b/>
          <w:bCs/>
        </w:rPr>
        <w:t>performer</w:t>
      </w:r>
      <w:r>
        <w:t xml:space="preserve"> (CONF:7522). </w:t>
      </w:r>
    </w:p>
    <w:p w14:paraId="65D9D0B7" w14:textId="77777777" w:rsidR="00E309D0" w:rsidRDefault="00E309D0" w:rsidP="003D62A7">
      <w:pPr>
        <w:numPr>
          <w:ilvl w:val="0"/>
          <w:numId w:val="49"/>
        </w:numPr>
        <w:spacing w:after="40" w:line="260" w:lineRule="exact"/>
      </w:pPr>
      <w:r>
        <w:rPr>
          <w:b/>
          <w:bCs/>
          <w:sz w:val="16"/>
          <w:szCs w:val="16"/>
        </w:rPr>
        <w:t>MAY</w:t>
      </w:r>
      <w:r>
        <w:t xml:space="preserve"> contain zero or more [0..*] </w:t>
      </w:r>
      <w:r>
        <w:rPr>
          <w:rFonts w:ascii="Courier New" w:hAnsi="Courier New"/>
          <w:b/>
          <w:bCs/>
        </w:rPr>
        <w:t>participant</w:t>
      </w:r>
      <w:r>
        <w:t xml:space="preserve"> (CONF:7523) such that it </w:t>
      </w:r>
    </w:p>
    <w:p w14:paraId="7028E7ED" w14:textId="77777777" w:rsidR="00E309D0" w:rsidRDefault="00E309D0" w:rsidP="003D62A7">
      <w:pPr>
        <w:numPr>
          <w:ilvl w:val="1"/>
          <w:numId w:val="49"/>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CSM</w:t>
      </w:r>
      <w:r>
        <w:t xml:space="preserve">" (CodeSystem: </w:t>
      </w:r>
      <w:r>
        <w:rPr>
          <w:rFonts w:ascii="Courier New" w:hAnsi="Courier New"/>
        </w:rPr>
        <w:t>2.16.840.1.113883.5.90 HL7ParticipationType</w:t>
      </w:r>
      <w:r>
        <w:t xml:space="preserve">) (CONF:7524). </w:t>
      </w:r>
    </w:p>
    <w:p w14:paraId="6C565B11" w14:textId="77777777" w:rsidR="00E309D0" w:rsidRDefault="00E309D0" w:rsidP="003D62A7">
      <w:pPr>
        <w:numPr>
          <w:ilvl w:val="1"/>
          <w:numId w:val="49"/>
        </w:numPr>
        <w:spacing w:after="40" w:line="260" w:lineRule="exact"/>
      </w:pPr>
      <w:r>
        <w:rPr>
          <w:b/>
          <w:bCs/>
          <w:sz w:val="16"/>
          <w:szCs w:val="16"/>
        </w:rPr>
        <w:t>SHALL</w:t>
      </w:r>
      <w:r>
        <w:t xml:space="preserve"> contain exactly one [1..1] </w:t>
      </w:r>
      <w:hyperlink w:anchor="CS_DrugVehicle" w:history="1">
        <w:r>
          <w:rPr>
            <w:rStyle w:val="Hyperlink"/>
            <w:rFonts w:ascii="Courier New" w:hAnsi="Courier New"/>
            <w:b/>
            <w:bCs/>
          </w:rPr>
          <w:t>Drug vehicle</w:t>
        </w:r>
      </w:hyperlink>
      <w:r>
        <w:t xml:space="preserve"> </w:t>
      </w:r>
      <w:r>
        <w:rPr>
          <w:rFonts w:ascii="Courier New" w:hAnsi="Courier New"/>
        </w:rPr>
        <w:t>(templateId:2.16.840.1.113883.10.20.22.4.24)</w:t>
      </w:r>
      <w:r>
        <w:t xml:space="preserve"> (CONF:7535). </w:t>
      </w:r>
    </w:p>
    <w:p w14:paraId="47F091A3" w14:textId="77777777" w:rsidR="00E309D0" w:rsidRDefault="00E309D0" w:rsidP="003D62A7">
      <w:pPr>
        <w:numPr>
          <w:ilvl w:val="0"/>
          <w:numId w:val="49"/>
        </w:numPr>
        <w:spacing w:after="40" w:line="260" w:lineRule="exact"/>
      </w:pPr>
      <w:r>
        <w:rPr>
          <w:b/>
          <w:bCs/>
          <w:sz w:val="16"/>
          <w:szCs w:val="16"/>
        </w:rPr>
        <w:t>MAY</w:t>
      </w:r>
      <w:r>
        <w:t xml:space="preserve"> contain zero or more [0..*] </w:t>
      </w:r>
      <w:r>
        <w:rPr>
          <w:rFonts w:ascii="Courier New" w:hAnsi="Courier New"/>
          <w:b/>
          <w:bCs/>
        </w:rPr>
        <w:t>entryRelationship</w:t>
      </w:r>
      <w:r>
        <w:t xml:space="preserve"> (CONF:7536) such that it </w:t>
      </w:r>
    </w:p>
    <w:p w14:paraId="730FFACB" w14:textId="77777777" w:rsidR="00E309D0" w:rsidRDefault="00E309D0" w:rsidP="003D62A7">
      <w:pPr>
        <w:numPr>
          <w:ilvl w:val="1"/>
          <w:numId w:val="49"/>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RSON</w:t>
      </w:r>
      <w:r>
        <w:t xml:space="preserve">" (CodeSystem: </w:t>
      </w:r>
      <w:r>
        <w:rPr>
          <w:rFonts w:ascii="Courier New" w:hAnsi="Courier New"/>
        </w:rPr>
        <w:t>2.16.840.1.113883.5.1002 HL7ActRelationshipType</w:t>
      </w:r>
      <w:r>
        <w:t xml:space="preserve">) (CONF:7537). </w:t>
      </w:r>
    </w:p>
    <w:p w14:paraId="4715431E" w14:textId="77777777" w:rsidR="00E309D0" w:rsidRDefault="00E309D0" w:rsidP="003D62A7">
      <w:pPr>
        <w:numPr>
          <w:ilvl w:val="1"/>
          <w:numId w:val="49"/>
        </w:numPr>
        <w:spacing w:after="40" w:line="260" w:lineRule="exact"/>
      </w:pPr>
      <w:r>
        <w:rPr>
          <w:b/>
          <w:bCs/>
          <w:sz w:val="16"/>
          <w:szCs w:val="16"/>
        </w:rPr>
        <w:t>SHALL</w:t>
      </w:r>
      <w:r>
        <w:t xml:space="preserve"> contain exactly one [1..1] </w:t>
      </w:r>
      <w:hyperlink w:anchor="CS_Indication" w:history="1">
        <w:r>
          <w:rPr>
            <w:rStyle w:val="Hyperlink"/>
            <w:rFonts w:ascii="Courier New" w:hAnsi="Courier New"/>
            <w:b/>
            <w:bCs/>
          </w:rPr>
          <w:t>Indication</w:t>
        </w:r>
      </w:hyperlink>
      <w:r>
        <w:t xml:space="preserve"> </w:t>
      </w:r>
      <w:r>
        <w:rPr>
          <w:rFonts w:ascii="Courier New" w:hAnsi="Courier New"/>
        </w:rPr>
        <w:t>(templateId:2.16.840.1.113883.10.20.22.4.19)</w:t>
      </w:r>
      <w:r>
        <w:t xml:space="preserve"> (CONF:7538). </w:t>
      </w:r>
    </w:p>
    <w:p w14:paraId="15BCBC07" w14:textId="77777777" w:rsidR="00E309D0" w:rsidRDefault="00E309D0" w:rsidP="003D62A7">
      <w:pPr>
        <w:numPr>
          <w:ilvl w:val="0"/>
          <w:numId w:val="49"/>
        </w:numPr>
        <w:spacing w:after="40" w:line="260" w:lineRule="exact"/>
      </w:pPr>
      <w:r>
        <w:rPr>
          <w:b/>
          <w:bCs/>
          <w:sz w:val="16"/>
          <w:szCs w:val="16"/>
        </w:rPr>
        <w:t>MAY</w:t>
      </w:r>
      <w:r>
        <w:t xml:space="preserve"> contain zero or one [0..1] </w:t>
      </w:r>
      <w:r>
        <w:rPr>
          <w:rFonts w:ascii="Courier New" w:hAnsi="Courier New"/>
          <w:b/>
          <w:bCs/>
        </w:rPr>
        <w:t>entryRelationship</w:t>
      </w:r>
      <w:r>
        <w:t xml:space="preserve"> (CONF:7539) such that it </w:t>
      </w:r>
    </w:p>
    <w:p w14:paraId="04862220" w14:textId="77777777" w:rsidR="00E309D0" w:rsidRDefault="00E309D0" w:rsidP="003D62A7">
      <w:pPr>
        <w:numPr>
          <w:ilvl w:val="1"/>
          <w:numId w:val="49"/>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SUBJ</w:t>
      </w:r>
      <w:r>
        <w:t xml:space="preserve">" (CodeSystem: </w:t>
      </w:r>
      <w:r>
        <w:rPr>
          <w:rFonts w:ascii="Courier New" w:hAnsi="Courier New"/>
        </w:rPr>
        <w:t>2.16.840.1.113883.5.1002 HL7ActRelationshipType</w:t>
      </w:r>
      <w:r>
        <w:t xml:space="preserve">) (CONF:7540). </w:t>
      </w:r>
    </w:p>
    <w:p w14:paraId="28D7E757" w14:textId="77777777" w:rsidR="00E309D0" w:rsidRDefault="00E309D0" w:rsidP="003D62A7">
      <w:pPr>
        <w:numPr>
          <w:ilvl w:val="1"/>
          <w:numId w:val="49"/>
        </w:numPr>
        <w:spacing w:after="40" w:line="260" w:lineRule="exact"/>
      </w:pPr>
      <w:r>
        <w:rPr>
          <w:b/>
          <w:bCs/>
          <w:sz w:val="16"/>
          <w:szCs w:val="16"/>
        </w:rPr>
        <w:t>SHALL</w:t>
      </w:r>
      <w:r>
        <w:t xml:space="preserve"> contain exactly one [1..1] </w:t>
      </w:r>
      <w:r>
        <w:rPr>
          <w:rFonts w:ascii="Courier New" w:hAnsi="Courier New"/>
          <w:b/>
          <w:bCs/>
        </w:rPr>
        <w:t>@inversionInd</w:t>
      </w:r>
      <w:r>
        <w:t>="</w:t>
      </w:r>
      <w:r>
        <w:rPr>
          <w:rFonts w:ascii="Courier New" w:hAnsi="Courier New"/>
        </w:rPr>
        <w:t>true</w:t>
      </w:r>
      <w:r>
        <w:t xml:space="preserve">" (CONF:7542). </w:t>
      </w:r>
    </w:p>
    <w:p w14:paraId="7DD2B38B" w14:textId="77777777" w:rsidR="00E309D0" w:rsidRDefault="00E309D0" w:rsidP="003D62A7">
      <w:pPr>
        <w:numPr>
          <w:ilvl w:val="1"/>
          <w:numId w:val="49"/>
        </w:numPr>
        <w:spacing w:after="40" w:line="260" w:lineRule="exact"/>
      </w:pPr>
      <w:r>
        <w:rPr>
          <w:b/>
          <w:bCs/>
          <w:sz w:val="16"/>
          <w:szCs w:val="16"/>
        </w:rPr>
        <w:t>SHALL</w:t>
      </w:r>
      <w:r>
        <w:t xml:space="preserve"> contain exactly one [1..1] </w:t>
      </w:r>
      <w:hyperlink w:anchor="CS_Instruction" w:history="1">
        <w:r>
          <w:rPr>
            <w:rStyle w:val="Hyperlink"/>
            <w:rFonts w:ascii="Courier New" w:hAnsi="Courier New"/>
            <w:b/>
            <w:bCs/>
          </w:rPr>
          <w:t>Instructions</w:t>
        </w:r>
      </w:hyperlink>
      <w:r>
        <w:t xml:space="preserve"> </w:t>
      </w:r>
      <w:r>
        <w:rPr>
          <w:rFonts w:ascii="Courier New" w:hAnsi="Courier New"/>
        </w:rPr>
        <w:t>(templateId:2.16.840.1.113883.10.20.22.4.20)</w:t>
      </w:r>
      <w:r>
        <w:t xml:space="preserve"> (CONF:7541). </w:t>
      </w:r>
    </w:p>
    <w:p w14:paraId="173ECB84" w14:textId="77777777" w:rsidR="00E309D0" w:rsidRDefault="00E309D0" w:rsidP="003D62A7">
      <w:pPr>
        <w:numPr>
          <w:ilvl w:val="0"/>
          <w:numId w:val="49"/>
        </w:numPr>
        <w:spacing w:after="40" w:line="260" w:lineRule="exact"/>
      </w:pPr>
      <w:r>
        <w:rPr>
          <w:b/>
          <w:bCs/>
          <w:sz w:val="16"/>
          <w:szCs w:val="16"/>
        </w:rPr>
        <w:t>MAY</w:t>
      </w:r>
      <w:r>
        <w:t xml:space="preserve"> contain zero or one [0..1] </w:t>
      </w:r>
      <w:r>
        <w:rPr>
          <w:rFonts w:ascii="Courier New" w:hAnsi="Courier New"/>
          <w:b/>
          <w:bCs/>
        </w:rPr>
        <w:t>entryRelationship</w:t>
      </w:r>
      <w:r>
        <w:t xml:space="preserve"> (CONF:7543) such that it </w:t>
      </w:r>
    </w:p>
    <w:p w14:paraId="5F124FB5" w14:textId="77777777" w:rsidR="00E309D0" w:rsidRDefault="00E309D0" w:rsidP="003D62A7">
      <w:pPr>
        <w:numPr>
          <w:ilvl w:val="1"/>
          <w:numId w:val="49"/>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REFR</w:t>
      </w:r>
      <w:r>
        <w:t xml:space="preserve">" (CodeSystem: </w:t>
      </w:r>
      <w:r>
        <w:rPr>
          <w:rFonts w:ascii="Courier New" w:hAnsi="Courier New"/>
        </w:rPr>
        <w:t>2.16.840.1.113883.5.1002 HL7ActRelationshipType</w:t>
      </w:r>
      <w:r>
        <w:t xml:space="preserve">) (CONF:7547). </w:t>
      </w:r>
    </w:p>
    <w:p w14:paraId="5C88BAE7" w14:textId="77777777" w:rsidR="00E309D0" w:rsidRDefault="00E309D0" w:rsidP="003D62A7">
      <w:pPr>
        <w:numPr>
          <w:ilvl w:val="1"/>
          <w:numId w:val="49"/>
        </w:numPr>
        <w:spacing w:after="40" w:line="260" w:lineRule="exact"/>
      </w:pPr>
      <w:r>
        <w:rPr>
          <w:b/>
          <w:bCs/>
          <w:sz w:val="16"/>
          <w:szCs w:val="16"/>
        </w:rPr>
        <w:t>SHALL</w:t>
      </w:r>
      <w:r>
        <w:t xml:space="preserve"> contain exactly one [1..1] </w:t>
      </w:r>
      <w:hyperlink w:anchor="CS_MedicationInSupplyOrder" w:history="1">
        <w:r>
          <w:rPr>
            <w:rStyle w:val="Hyperlink"/>
            <w:rFonts w:ascii="Courier New" w:hAnsi="Courier New"/>
            <w:b/>
            <w:bCs/>
          </w:rPr>
          <w:t>Medication Supply Order</w:t>
        </w:r>
      </w:hyperlink>
      <w:r>
        <w:t xml:space="preserve"> </w:t>
      </w:r>
      <w:r>
        <w:rPr>
          <w:rFonts w:ascii="Courier New" w:hAnsi="Courier New"/>
        </w:rPr>
        <w:t>(templateId:2.16.840.1.113883.10.20.22.4.17)</w:t>
      </w:r>
      <w:r>
        <w:t xml:space="preserve"> (CONF:7545). </w:t>
      </w:r>
    </w:p>
    <w:p w14:paraId="04771C31" w14:textId="77777777" w:rsidR="00E309D0" w:rsidRDefault="00E309D0" w:rsidP="003D62A7">
      <w:pPr>
        <w:numPr>
          <w:ilvl w:val="0"/>
          <w:numId w:val="49"/>
        </w:numPr>
        <w:spacing w:after="40" w:line="260" w:lineRule="exact"/>
      </w:pPr>
      <w:r>
        <w:rPr>
          <w:b/>
          <w:bCs/>
          <w:sz w:val="16"/>
          <w:szCs w:val="16"/>
        </w:rPr>
        <w:t>MAY</w:t>
      </w:r>
      <w:r>
        <w:t xml:space="preserve"> contain zero or one [0..1] </w:t>
      </w:r>
      <w:r>
        <w:rPr>
          <w:rFonts w:ascii="Courier New" w:hAnsi="Courier New"/>
          <w:b/>
          <w:bCs/>
        </w:rPr>
        <w:t>entryRelationship</w:t>
      </w:r>
      <w:r>
        <w:t xml:space="preserve"> (CONF:7549) such that it </w:t>
      </w:r>
    </w:p>
    <w:p w14:paraId="68814955" w14:textId="77777777" w:rsidR="00E309D0" w:rsidRDefault="00E309D0" w:rsidP="003D62A7">
      <w:pPr>
        <w:numPr>
          <w:ilvl w:val="1"/>
          <w:numId w:val="49"/>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REFR</w:t>
      </w:r>
      <w:r>
        <w:t xml:space="preserve">" (CodeSystem: </w:t>
      </w:r>
      <w:r>
        <w:rPr>
          <w:rFonts w:ascii="Courier New" w:hAnsi="Courier New"/>
        </w:rPr>
        <w:t>2.16.840.1.113883.5.1002 HL7ActRelationshipType</w:t>
      </w:r>
      <w:r>
        <w:t xml:space="preserve">) (CONF:7553). </w:t>
      </w:r>
    </w:p>
    <w:p w14:paraId="42E7314C" w14:textId="77777777" w:rsidR="00E309D0" w:rsidRDefault="00E309D0" w:rsidP="003D62A7">
      <w:pPr>
        <w:numPr>
          <w:ilvl w:val="1"/>
          <w:numId w:val="49"/>
        </w:numPr>
        <w:spacing w:after="40" w:line="260" w:lineRule="exact"/>
      </w:pPr>
      <w:r>
        <w:rPr>
          <w:b/>
          <w:bCs/>
          <w:sz w:val="16"/>
          <w:szCs w:val="16"/>
        </w:rPr>
        <w:t>SHALL</w:t>
      </w:r>
      <w:r>
        <w:t xml:space="preserve"> contain exactly one [1..1] </w:t>
      </w:r>
      <w:hyperlink w:anchor="CS_MedicationDispense" w:history="1">
        <w:r>
          <w:rPr>
            <w:rStyle w:val="Hyperlink"/>
            <w:rFonts w:ascii="Courier New" w:hAnsi="Courier New"/>
            <w:b/>
            <w:bCs/>
          </w:rPr>
          <w:t>Medication Dispense</w:t>
        </w:r>
      </w:hyperlink>
      <w:r>
        <w:t xml:space="preserve"> </w:t>
      </w:r>
      <w:r>
        <w:rPr>
          <w:rFonts w:ascii="Courier New" w:hAnsi="Courier New"/>
        </w:rPr>
        <w:t>(templateId:2.16.840.1.113883.10.20.22.4.18)</w:t>
      </w:r>
      <w:r>
        <w:t xml:space="preserve"> (CONF:7554). </w:t>
      </w:r>
    </w:p>
    <w:p w14:paraId="3A5B0E45" w14:textId="77777777" w:rsidR="00E309D0" w:rsidRDefault="00E309D0" w:rsidP="003D62A7">
      <w:pPr>
        <w:numPr>
          <w:ilvl w:val="0"/>
          <w:numId w:val="49"/>
        </w:numPr>
        <w:spacing w:after="40" w:line="260" w:lineRule="exact"/>
      </w:pPr>
      <w:r>
        <w:rPr>
          <w:b/>
          <w:bCs/>
          <w:sz w:val="16"/>
          <w:szCs w:val="16"/>
        </w:rPr>
        <w:t>MAY</w:t>
      </w:r>
      <w:r>
        <w:t xml:space="preserve"> contain zero or one [0..1] </w:t>
      </w:r>
      <w:r>
        <w:rPr>
          <w:rFonts w:ascii="Courier New" w:hAnsi="Courier New"/>
          <w:b/>
          <w:bCs/>
        </w:rPr>
        <w:t>entryRelationship</w:t>
      </w:r>
      <w:r>
        <w:t xml:space="preserve"> (CONF:7552) such that it </w:t>
      </w:r>
    </w:p>
    <w:p w14:paraId="523F48DA" w14:textId="77777777" w:rsidR="00E309D0" w:rsidRDefault="00E309D0" w:rsidP="003D62A7">
      <w:pPr>
        <w:numPr>
          <w:ilvl w:val="1"/>
          <w:numId w:val="49"/>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CAUS</w:t>
      </w:r>
      <w:r>
        <w:t xml:space="preserve">" (CodeSystem: </w:t>
      </w:r>
      <w:r>
        <w:rPr>
          <w:rFonts w:ascii="Courier New" w:hAnsi="Courier New"/>
        </w:rPr>
        <w:t>2.16.840.1.113883.5.1002 HL7ActRelationshipType</w:t>
      </w:r>
      <w:r>
        <w:t xml:space="preserve">) (CONF:7544). </w:t>
      </w:r>
    </w:p>
    <w:p w14:paraId="60DAC097" w14:textId="77777777" w:rsidR="00E309D0" w:rsidRDefault="00E309D0" w:rsidP="003D62A7">
      <w:pPr>
        <w:numPr>
          <w:ilvl w:val="1"/>
          <w:numId w:val="49"/>
        </w:numPr>
        <w:spacing w:after="40" w:line="260" w:lineRule="exact"/>
      </w:pPr>
      <w:r>
        <w:rPr>
          <w:b/>
          <w:bCs/>
          <w:sz w:val="16"/>
          <w:szCs w:val="16"/>
        </w:rPr>
        <w:t>SHALL</w:t>
      </w:r>
      <w:r>
        <w:t xml:space="preserve"> contain exactly one [1..1] </w:t>
      </w:r>
      <w:hyperlink w:anchor="CS_ReactionObservation" w:history="1">
        <w:r>
          <w:rPr>
            <w:rStyle w:val="Hyperlink"/>
            <w:rFonts w:ascii="Courier New" w:hAnsi="Courier New"/>
            <w:b/>
            <w:bCs/>
          </w:rPr>
          <w:t>Reaction Observation</w:t>
        </w:r>
      </w:hyperlink>
      <w:r>
        <w:t xml:space="preserve"> </w:t>
      </w:r>
      <w:r>
        <w:rPr>
          <w:rFonts w:ascii="Courier New" w:hAnsi="Courier New"/>
        </w:rPr>
        <w:t>(templateId:2.16.840.1.113883.10.20.22.4.9)</w:t>
      </w:r>
      <w:r>
        <w:t xml:space="preserve"> (CONF:7548). </w:t>
      </w:r>
    </w:p>
    <w:p w14:paraId="431B4230" w14:textId="77777777" w:rsidR="00E309D0" w:rsidRDefault="00E309D0" w:rsidP="003D62A7">
      <w:pPr>
        <w:numPr>
          <w:ilvl w:val="0"/>
          <w:numId w:val="49"/>
        </w:numPr>
        <w:spacing w:after="40" w:line="260" w:lineRule="exact"/>
      </w:pPr>
      <w:r>
        <w:rPr>
          <w:b/>
          <w:bCs/>
          <w:sz w:val="16"/>
          <w:szCs w:val="16"/>
        </w:rPr>
        <w:t>MAY</w:t>
      </w:r>
      <w:r>
        <w:t xml:space="preserve"> contain zero or more [0..*] </w:t>
      </w:r>
      <w:r>
        <w:rPr>
          <w:rFonts w:ascii="Courier New" w:hAnsi="Courier New"/>
          <w:b/>
          <w:bCs/>
        </w:rPr>
        <w:t>precondition</w:t>
      </w:r>
      <w:r>
        <w:t xml:space="preserve"> (CONF:7546) such that it </w:t>
      </w:r>
    </w:p>
    <w:p w14:paraId="07C70368" w14:textId="77777777" w:rsidR="00E309D0" w:rsidRDefault="00E309D0" w:rsidP="003D62A7">
      <w:pPr>
        <w:numPr>
          <w:ilvl w:val="1"/>
          <w:numId w:val="49"/>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PRCN</w:t>
      </w:r>
      <w:r>
        <w:t xml:space="preserve">" (CodeSystem: </w:t>
      </w:r>
      <w:r>
        <w:rPr>
          <w:rFonts w:ascii="Courier New" w:hAnsi="Courier New"/>
        </w:rPr>
        <w:t>2.16.840.1.113883.5.1002 HL7ActRelationshipType</w:t>
      </w:r>
      <w:r>
        <w:t xml:space="preserve">) (CONF:7550). </w:t>
      </w:r>
    </w:p>
    <w:p w14:paraId="78DA69B2" w14:textId="77777777" w:rsidR="009B541B" w:rsidRDefault="00E309D0" w:rsidP="003D62A7">
      <w:pPr>
        <w:numPr>
          <w:ilvl w:val="1"/>
          <w:numId w:val="49"/>
        </w:numPr>
        <w:spacing w:after="40" w:line="260" w:lineRule="exact"/>
      </w:pPr>
      <w:r>
        <w:rPr>
          <w:b/>
          <w:bCs/>
          <w:sz w:val="16"/>
          <w:szCs w:val="16"/>
        </w:rPr>
        <w:t>SHALL</w:t>
      </w:r>
      <w:r>
        <w:t xml:space="preserve"> contain exactly one [1..1] </w:t>
      </w:r>
      <w:hyperlink w:anchor="CS_PreconditionForSubstanceAdmin" w:history="1">
        <w:r>
          <w:rPr>
            <w:rStyle w:val="Hyperlink"/>
            <w:rFonts w:ascii="Courier New" w:hAnsi="Courier New"/>
            <w:b/>
            <w:bCs/>
          </w:rPr>
          <w:t>Precondition for Substance Administration</w:t>
        </w:r>
      </w:hyperlink>
      <w:r>
        <w:t xml:space="preserve"> </w:t>
      </w:r>
      <w:r>
        <w:rPr>
          <w:rFonts w:ascii="Courier New" w:hAnsi="Courier New"/>
        </w:rPr>
        <w:t>(templateId:2.16.840.1.113883.10.20.22.4.25)</w:t>
      </w:r>
      <w:r>
        <w:t xml:space="preserve"> (CONF:7551). </w:t>
      </w:r>
    </w:p>
    <w:p w14:paraId="6E15C55A" w14:textId="77777777" w:rsidR="009B541B" w:rsidRPr="0073087A" w:rsidRDefault="009B541B" w:rsidP="009B541B">
      <w:pPr>
        <w:pStyle w:val="Caption"/>
        <w:tabs>
          <w:tab w:val="left" w:pos="990"/>
        </w:tabs>
        <w:outlineLvl w:val="0"/>
      </w:pPr>
      <w:bookmarkStart w:id="523" w:name="_Toc163893807"/>
      <w:r>
        <w:lastRenderedPageBreak/>
        <w:t xml:space="preserve">Table </w:t>
      </w:r>
      <w:r w:rsidR="0000006B">
        <w:fldChar w:fldCharType="begin"/>
      </w:r>
      <w:r w:rsidR="0000006B">
        <w:instrText xml:space="preserve"> SEQ Table \* ARABIC </w:instrText>
      </w:r>
      <w:r w:rsidR="0000006B">
        <w:fldChar w:fldCharType="separate"/>
      </w:r>
      <w:r w:rsidR="00D61323">
        <w:t>43</w:t>
      </w:r>
      <w:r w:rsidR="0000006B">
        <w:fldChar w:fldCharType="end"/>
      </w:r>
      <w:r>
        <w:t xml:space="preserve">: </w:t>
      </w:r>
      <w:bookmarkStart w:id="524" w:name="T_VS_MoodCodeEvnIn"/>
      <w:r>
        <w:t>MoodCodeEvnIn</w:t>
      </w:r>
      <w:bookmarkEnd w:id="524"/>
      <w:r>
        <w:t>t Value Set</w:t>
      </w:r>
      <w:bookmarkEnd w:id="523"/>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9B541B" w:rsidRPr="00AA6C9A" w14:paraId="5B9A2683" w14:textId="77777777">
        <w:trPr>
          <w:tblHeader/>
        </w:trPr>
        <w:tc>
          <w:tcPr>
            <w:tcW w:w="8640" w:type="dxa"/>
            <w:gridSpan w:val="3"/>
            <w:tcBorders>
              <w:bottom w:val="nil"/>
            </w:tcBorders>
          </w:tcPr>
          <w:p w14:paraId="5440F8EB" w14:textId="77777777" w:rsidR="009B541B" w:rsidRPr="00171635" w:rsidRDefault="009B541B" w:rsidP="00A02BA7">
            <w:pPr>
              <w:pStyle w:val="TableText"/>
              <w:tabs>
                <w:tab w:val="left" w:pos="990"/>
              </w:tabs>
              <w:rPr>
                <w:b/>
                <w:lang w:eastAsia="zh-CN"/>
              </w:rPr>
            </w:pPr>
            <w:r w:rsidRPr="00171635">
              <w:rPr>
                <w:lang w:eastAsia="zh-CN"/>
              </w:rPr>
              <w:t xml:space="preserve">Value Set: </w:t>
            </w:r>
            <w:r>
              <w:t>MoodCodeEvnInt</w:t>
            </w:r>
            <w:r w:rsidRPr="00171635">
              <w:rPr>
                <w:lang w:eastAsia="zh-CN"/>
              </w:rPr>
              <w:t xml:space="preserve"> </w:t>
            </w:r>
            <w:r w:rsidRPr="00C74837">
              <w:rPr>
                <w:lang w:eastAsia="zh-CN"/>
              </w:rPr>
              <w:t>2.16.840.1.113883.11.20.9.18</w:t>
            </w:r>
          </w:p>
        </w:tc>
      </w:tr>
      <w:tr w:rsidR="009B541B" w:rsidRPr="00AA6C9A" w14:paraId="1928F25C" w14:textId="77777777">
        <w:trPr>
          <w:trHeight w:val="279"/>
          <w:tblHeader/>
        </w:trPr>
        <w:tc>
          <w:tcPr>
            <w:tcW w:w="1620" w:type="dxa"/>
            <w:tcBorders>
              <w:top w:val="nil"/>
              <w:bottom w:val="single" w:sz="4" w:space="0" w:color="auto"/>
              <w:right w:val="nil"/>
            </w:tcBorders>
          </w:tcPr>
          <w:p w14:paraId="43C452F2" w14:textId="77777777" w:rsidR="009B541B" w:rsidRPr="00761B97" w:rsidRDefault="009B541B" w:rsidP="00A02BA7">
            <w:pPr>
              <w:pStyle w:val="TableText"/>
              <w:tabs>
                <w:tab w:val="left" w:pos="990"/>
              </w:tabs>
              <w:rPr>
                <w:lang w:eastAsia="zh-CN"/>
              </w:rPr>
            </w:pPr>
            <w:r w:rsidRPr="00761B97">
              <w:rPr>
                <w:lang w:eastAsia="zh-CN"/>
              </w:rPr>
              <w:t>Code System(s):</w:t>
            </w:r>
          </w:p>
        </w:tc>
        <w:tc>
          <w:tcPr>
            <w:tcW w:w="7020" w:type="dxa"/>
            <w:gridSpan w:val="2"/>
            <w:tcBorders>
              <w:top w:val="nil"/>
              <w:left w:val="nil"/>
              <w:bottom w:val="single" w:sz="4" w:space="0" w:color="auto"/>
            </w:tcBorders>
            <w:tcMar>
              <w:left w:w="0" w:type="dxa"/>
              <w:right w:w="115" w:type="dxa"/>
            </w:tcMar>
          </w:tcPr>
          <w:p w14:paraId="5DAEE235" w14:textId="77777777" w:rsidR="009B541B" w:rsidRPr="00171635" w:rsidRDefault="009B541B" w:rsidP="00A02BA7">
            <w:pPr>
              <w:pStyle w:val="TableText"/>
              <w:tabs>
                <w:tab w:val="left" w:pos="990"/>
              </w:tabs>
              <w:rPr>
                <w:lang w:eastAsia="zh-CN"/>
              </w:rPr>
            </w:pPr>
            <w:r w:rsidRPr="00761B97">
              <w:rPr>
                <w:lang w:eastAsia="zh-CN"/>
              </w:rPr>
              <w:t>HL7ActMood 2.16.840.1.113883.5.1001</w:t>
            </w:r>
          </w:p>
        </w:tc>
      </w:tr>
      <w:tr w:rsidR="009B541B" w:rsidRPr="00AA6C9A" w14:paraId="017FE8F6" w14:textId="77777777">
        <w:trPr>
          <w:trHeight w:val="279"/>
          <w:tblHeader/>
        </w:trPr>
        <w:tc>
          <w:tcPr>
            <w:tcW w:w="1620" w:type="dxa"/>
            <w:tcBorders>
              <w:top w:val="nil"/>
              <w:bottom w:val="single" w:sz="4" w:space="0" w:color="auto"/>
              <w:right w:val="nil"/>
            </w:tcBorders>
          </w:tcPr>
          <w:p w14:paraId="52E66480" w14:textId="77777777" w:rsidR="009B541B" w:rsidRPr="00761B97" w:rsidRDefault="009B541B" w:rsidP="00A02BA7">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6BAA5B5D" w14:textId="77777777" w:rsidR="009B541B" w:rsidRPr="00761B97" w:rsidRDefault="009B541B" w:rsidP="00A02BA7">
            <w:pPr>
              <w:pStyle w:val="TableText"/>
              <w:tabs>
                <w:tab w:val="left" w:pos="990"/>
              </w:tabs>
              <w:rPr>
                <w:lang w:eastAsia="zh-CN"/>
              </w:rPr>
            </w:pPr>
            <w:r>
              <w:rPr>
                <w:lang w:eastAsia="zh-CN"/>
              </w:rPr>
              <w:t>Subset of HL7 ActMood codes, constrained to represent event (EVN) and intent (INT) moodes</w:t>
            </w:r>
          </w:p>
        </w:tc>
      </w:tr>
      <w:tr w:rsidR="009B541B" w:rsidRPr="00AA6C9A" w14:paraId="57D97C1D" w14:textId="77777777">
        <w:trPr>
          <w:trHeight w:val="368"/>
          <w:tblHeader/>
        </w:trPr>
        <w:tc>
          <w:tcPr>
            <w:tcW w:w="1620" w:type="dxa"/>
            <w:shd w:val="clear" w:color="auto" w:fill="E6E6E6"/>
          </w:tcPr>
          <w:p w14:paraId="2318E7AE" w14:textId="77777777" w:rsidR="009B541B" w:rsidRPr="00AA6C9A" w:rsidRDefault="009B541B" w:rsidP="00A02BA7">
            <w:pPr>
              <w:pStyle w:val="TableHead"/>
              <w:tabs>
                <w:tab w:val="left" w:pos="990"/>
              </w:tabs>
              <w:rPr>
                <w:lang w:eastAsia="zh-CN"/>
              </w:rPr>
            </w:pPr>
            <w:r w:rsidRPr="00AA6C9A">
              <w:rPr>
                <w:lang w:eastAsia="zh-CN"/>
              </w:rPr>
              <w:t>Code</w:t>
            </w:r>
          </w:p>
        </w:tc>
        <w:tc>
          <w:tcPr>
            <w:tcW w:w="3330" w:type="dxa"/>
            <w:shd w:val="clear" w:color="auto" w:fill="E6E6E6"/>
          </w:tcPr>
          <w:p w14:paraId="0D7CCE8A" w14:textId="77777777" w:rsidR="009B541B" w:rsidRPr="00171635" w:rsidRDefault="009B541B" w:rsidP="00A02BA7">
            <w:pPr>
              <w:pStyle w:val="TableHead"/>
              <w:tabs>
                <w:tab w:val="left" w:pos="990"/>
              </w:tabs>
              <w:rPr>
                <w:lang w:eastAsia="zh-CN"/>
              </w:rPr>
            </w:pPr>
            <w:r w:rsidRPr="00171635">
              <w:rPr>
                <w:lang w:eastAsia="zh-CN"/>
              </w:rPr>
              <w:t>Code System</w:t>
            </w:r>
          </w:p>
        </w:tc>
        <w:tc>
          <w:tcPr>
            <w:tcW w:w="3690" w:type="dxa"/>
            <w:shd w:val="clear" w:color="auto" w:fill="E6E6E6"/>
          </w:tcPr>
          <w:p w14:paraId="080C3853" w14:textId="77777777" w:rsidR="009B541B" w:rsidRPr="00AA6C9A" w:rsidRDefault="009B541B" w:rsidP="00A02BA7">
            <w:pPr>
              <w:pStyle w:val="TableHead"/>
              <w:tabs>
                <w:tab w:val="left" w:pos="990"/>
              </w:tabs>
              <w:rPr>
                <w:lang w:eastAsia="zh-CN"/>
              </w:rPr>
            </w:pPr>
            <w:r w:rsidRPr="00AA6C9A">
              <w:rPr>
                <w:lang w:eastAsia="zh-CN"/>
              </w:rPr>
              <w:t>Print Name</w:t>
            </w:r>
          </w:p>
        </w:tc>
      </w:tr>
      <w:tr w:rsidR="009B541B" w:rsidRPr="00AA6C9A" w14:paraId="1878B0FC" w14:textId="77777777">
        <w:tc>
          <w:tcPr>
            <w:tcW w:w="1620" w:type="dxa"/>
            <w:vAlign w:val="bottom"/>
          </w:tcPr>
          <w:p w14:paraId="4D7B5052" w14:textId="77777777" w:rsidR="009B541B" w:rsidRPr="00761B97" w:rsidRDefault="009B541B" w:rsidP="00A02BA7">
            <w:pPr>
              <w:pStyle w:val="TableText"/>
              <w:tabs>
                <w:tab w:val="left" w:pos="990"/>
              </w:tabs>
              <w:rPr>
                <w:lang w:eastAsia="zh-CN"/>
              </w:rPr>
            </w:pPr>
            <w:r>
              <w:rPr>
                <w:lang w:eastAsia="zh-CN"/>
              </w:rPr>
              <w:t>EVN</w:t>
            </w:r>
          </w:p>
        </w:tc>
        <w:tc>
          <w:tcPr>
            <w:tcW w:w="3330" w:type="dxa"/>
            <w:vAlign w:val="bottom"/>
          </w:tcPr>
          <w:p w14:paraId="0EC52B9D" w14:textId="77777777" w:rsidR="009B541B" w:rsidRPr="00761B97" w:rsidRDefault="009B541B" w:rsidP="00A02BA7">
            <w:pPr>
              <w:pStyle w:val="TableText"/>
              <w:tabs>
                <w:tab w:val="left" w:pos="990"/>
              </w:tabs>
              <w:rPr>
                <w:lang w:eastAsia="zh-CN"/>
              </w:rPr>
            </w:pPr>
            <w:r w:rsidRPr="00761B97">
              <w:rPr>
                <w:lang w:eastAsia="zh-CN"/>
              </w:rPr>
              <w:t>HL7ActMood</w:t>
            </w:r>
          </w:p>
        </w:tc>
        <w:tc>
          <w:tcPr>
            <w:tcW w:w="3690" w:type="dxa"/>
            <w:vAlign w:val="bottom"/>
          </w:tcPr>
          <w:p w14:paraId="3D26E700" w14:textId="77777777" w:rsidR="009B541B" w:rsidRPr="00AA6C9A" w:rsidRDefault="009B541B" w:rsidP="00A02BA7">
            <w:pPr>
              <w:pStyle w:val="TableText"/>
              <w:tabs>
                <w:tab w:val="left" w:pos="990"/>
              </w:tabs>
              <w:rPr>
                <w:lang w:eastAsia="zh-CN"/>
              </w:rPr>
            </w:pPr>
            <w:r>
              <w:rPr>
                <w:lang w:eastAsia="zh-CN"/>
              </w:rPr>
              <w:t>Event</w:t>
            </w:r>
          </w:p>
        </w:tc>
      </w:tr>
      <w:tr w:rsidR="009B541B" w:rsidRPr="00AA6C9A" w14:paraId="04009272" w14:textId="77777777">
        <w:tc>
          <w:tcPr>
            <w:tcW w:w="1620" w:type="dxa"/>
            <w:vAlign w:val="bottom"/>
          </w:tcPr>
          <w:p w14:paraId="692A800C" w14:textId="77777777" w:rsidR="009B541B" w:rsidRPr="00761B97" w:rsidRDefault="009B541B" w:rsidP="00A02BA7">
            <w:pPr>
              <w:pStyle w:val="TableText"/>
              <w:tabs>
                <w:tab w:val="left" w:pos="990"/>
              </w:tabs>
              <w:rPr>
                <w:lang w:eastAsia="zh-CN"/>
              </w:rPr>
            </w:pPr>
            <w:r>
              <w:rPr>
                <w:lang w:eastAsia="zh-CN"/>
              </w:rPr>
              <w:t>INT</w:t>
            </w:r>
          </w:p>
        </w:tc>
        <w:tc>
          <w:tcPr>
            <w:tcW w:w="3330" w:type="dxa"/>
            <w:vAlign w:val="bottom"/>
          </w:tcPr>
          <w:p w14:paraId="1E7F37A9" w14:textId="77777777" w:rsidR="009B541B" w:rsidRPr="00761B97" w:rsidRDefault="009B541B" w:rsidP="00A02BA7">
            <w:pPr>
              <w:pStyle w:val="TableText"/>
              <w:tabs>
                <w:tab w:val="left" w:pos="990"/>
              </w:tabs>
              <w:rPr>
                <w:lang w:eastAsia="zh-CN"/>
              </w:rPr>
            </w:pPr>
            <w:r w:rsidRPr="00761B97">
              <w:rPr>
                <w:lang w:eastAsia="zh-CN"/>
              </w:rPr>
              <w:t>HL7ActMood</w:t>
            </w:r>
          </w:p>
        </w:tc>
        <w:tc>
          <w:tcPr>
            <w:tcW w:w="3690" w:type="dxa"/>
            <w:vAlign w:val="bottom"/>
          </w:tcPr>
          <w:p w14:paraId="11870612" w14:textId="77777777" w:rsidR="009B541B" w:rsidRPr="00AA6C9A" w:rsidRDefault="009B541B" w:rsidP="00A02BA7">
            <w:pPr>
              <w:pStyle w:val="TableText"/>
              <w:tabs>
                <w:tab w:val="left" w:pos="990"/>
              </w:tabs>
              <w:rPr>
                <w:lang w:eastAsia="zh-CN"/>
              </w:rPr>
            </w:pPr>
            <w:r>
              <w:rPr>
                <w:lang w:eastAsia="zh-CN"/>
              </w:rPr>
              <w:t>Intent</w:t>
            </w:r>
          </w:p>
        </w:tc>
      </w:tr>
    </w:tbl>
    <w:p w14:paraId="24FED1D8" w14:textId="77777777" w:rsidR="00E309D0" w:rsidRDefault="00E309D0" w:rsidP="009B541B">
      <w:pPr>
        <w:pStyle w:val="BodyText"/>
      </w:pPr>
    </w:p>
    <w:p w14:paraId="5EC5084F" w14:textId="77777777" w:rsidR="00302C3B" w:rsidRDefault="00302C3B" w:rsidP="00302C3B">
      <w:pPr>
        <w:pStyle w:val="Caption"/>
      </w:pPr>
      <w:bookmarkStart w:id="525" w:name="_Toc163893808"/>
      <w:r>
        <w:t xml:space="preserve">Table </w:t>
      </w:r>
      <w:r w:rsidR="0000006B">
        <w:fldChar w:fldCharType="begin"/>
      </w:r>
      <w:r w:rsidR="0000006B">
        <w:instrText xml:space="preserve"> SEQ Table \* ARABIC </w:instrText>
      </w:r>
      <w:r w:rsidR="0000006B">
        <w:fldChar w:fldCharType="separate"/>
      </w:r>
      <w:r w:rsidR="00D61323">
        <w:t>44</w:t>
      </w:r>
      <w:r w:rsidR="0000006B">
        <w:fldChar w:fldCharType="end"/>
      </w:r>
      <w:r>
        <w:t xml:space="preserve">: </w:t>
      </w:r>
      <w:r w:rsidR="001E1492">
        <w:t>Medication</w:t>
      </w:r>
      <w:bookmarkStart w:id="526" w:name="T_VS_MedicationRouteFDA"/>
      <w:bookmarkEnd w:id="526"/>
      <w:r w:rsidR="001E1492">
        <w:t xml:space="preserve"> Route FDA Value Set</w:t>
      </w:r>
      <w:bookmarkEnd w:id="525"/>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045647" w:rsidRPr="00AA6C9A" w14:paraId="77A91736" w14:textId="77777777">
        <w:trPr>
          <w:tblHeader/>
        </w:trPr>
        <w:tc>
          <w:tcPr>
            <w:tcW w:w="8640" w:type="dxa"/>
            <w:gridSpan w:val="3"/>
            <w:tcBorders>
              <w:bottom w:val="nil"/>
            </w:tcBorders>
          </w:tcPr>
          <w:p w14:paraId="47DCAB6C" w14:textId="77777777" w:rsidR="00045647" w:rsidRPr="00AA6C9A" w:rsidRDefault="00045647" w:rsidP="00746893">
            <w:pPr>
              <w:pStyle w:val="TableText"/>
              <w:tabs>
                <w:tab w:val="left" w:pos="990"/>
              </w:tabs>
              <w:rPr>
                <w:b/>
                <w:lang w:eastAsia="zh-CN"/>
              </w:rPr>
            </w:pPr>
            <w:r w:rsidRPr="00AA6C9A">
              <w:rPr>
                <w:lang w:eastAsia="zh-CN"/>
              </w:rPr>
              <w:t xml:space="preserve">Value Set: </w:t>
            </w:r>
            <w:r>
              <w:t>Medication Route FDA Value Set 2.16.840.1.113883.3.88.12.3221.8.7</w:t>
            </w:r>
          </w:p>
        </w:tc>
      </w:tr>
      <w:tr w:rsidR="00045647" w:rsidRPr="00AA6C9A" w14:paraId="59633E38" w14:textId="77777777">
        <w:trPr>
          <w:trHeight w:val="279"/>
          <w:tblHeader/>
        </w:trPr>
        <w:tc>
          <w:tcPr>
            <w:tcW w:w="1620" w:type="dxa"/>
            <w:tcBorders>
              <w:top w:val="nil"/>
              <w:bottom w:val="single" w:sz="4" w:space="0" w:color="auto"/>
              <w:right w:val="nil"/>
            </w:tcBorders>
          </w:tcPr>
          <w:p w14:paraId="2CEC6FAD" w14:textId="77777777" w:rsidR="00045647" w:rsidRPr="00AA6C9A" w:rsidRDefault="00045647" w:rsidP="00746893">
            <w:pPr>
              <w:pStyle w:val="TableText"/>
              <w:tabs>
                <w:tab w:val="left" w:pos="990"/>
              </w:tabs>
              <w:rPr>
                <w:lang w:eastAsia="zh-CN"/>
              </w:rPr>
            </w:pPr>
            <w:r w:rsidRPr="00AA6C9A">
              <w:rPr>
                <w:lang w:eastAsia="zh-CN"/>
              </w:rPr>
              <w:t>Code System</w:t>
            </w:r>
            <w:r>
              <w:rPr>
                <w:lang w:eastAsia="zh-CN"/>
              </w:rPr>
              <w:t>(</w:t>
            </w:r>
            <w:r w:rsidRPr="00AA6C9A">
              <w:rPr>
                <w:lang w:eastAsia="zh-CN"/>
              </w:rPr>
              <w:t>s</w:t>
            </w:r>
            <w:r>
              <w:rPr>
                <w:lang w:eastAsia="zh-CN"/>
              </w:rPr>
              <w:t>)</w:t>
            </w:r>
            <w:r w:rsidRPr="00AA6C9A">
              <w:rPr>
                <w:lang w:eastAsia="zh-CN"/>
              </w:rPr>
              <w:t>:</w:t>
            </w:r>
          </w:p>
        </w:tc>
        <w:tc>
          <w:tcPr>
            <w:tcW w:w="7020" w:type="dxa"/>
            <w:gridSpan w:val="2"/>
            <w:tcBorders>
              <w:top w:val="nil"/>
              <w:left w:val="nil"/>
              <w:bottom w:val="single" w:sz="4" w:space="0" w:color="auto"/>
            </w:tcBorders>
            <w:tcMar>
              <w:left w:w="0" w:type="dxa"/>
              <w:right w:w="115" w:type="dxa"/>
            </w:tcMar>
          </w:tcPr>
          <w:p w14:paraId="0584F979" w14:textId="77777777" w:rsidR="00045647" w:rsidRPr="00AA6C9A" w:rsidRDefault="00045647" w:rsidP="00746893">
            <w:pPr>
              <w:pStyle w:val="TableText"/>
              <w:tabs>
                <w:tab w:val="left" w:pos="990"/>
              </w:tabs>
              <w:rPr>
                <w:lang w:eastAsia="zh-CN"/>
              </w:rPr>
            </w:pPr>
            <w:r w:rsidRPr="00697232">
              <w:t xml:space="preserve">National Cancer Institute (NCI) Thesaurus </w:t>
            </w:r>
            <w:r w:rsidRPr="00697232">
              <w:rPr>
                <w:lang w:eastAsia="zh-CN"/>
              </w:rPr>
              <w:t>2.16.840.1.113883.3.26.1.1</w:t>
            </w:r>
          </w:p>
        </w:tc>
      </w:tr>
      <w:tr w:rsidR="00045647" w:rsidRPr="008F113C" w14:paraId="424D9B2C" w14:textId="77777777">
        <w:trPr>
          <w:trHeight w:val="279"/>
          <w:tblHeader/>
        </w:trPr>
        <w:tc>
          <w:tcPr>
            <w:tcW w:w="1620" w:type="dxa"/>
            <w:tcBorders>
              <w:top w:val="nil"/>
              <w:bottom w:val="single" w:sz="4" w:space="0" w:color="auto"/>
              <w:right w:val="nil"/>
            </w:tcBorders>
          </w:tcPr>
          <w:p w14:paraId="4F56CB13" w14:textId="77777777" w:rsidR="00045647" w:rsidRPr="00AA6C9A" w:rsidRDefault="00045647" w:rsidP="00746893">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4FB984D9" w14:textId="77777777" w:rsidR="00045647" w:rsidRDefault="00045647" w:rsidP="00746893">
            <w:pPr>
              <w:pStyle w:val="Default"/>
              <w:rPr>
                <w:szCs w:val="18"/>
              </w:rPr>
            </w:pPr>
            <w:r>
              <w:rPr>
                <w:szCs w:val="18"/>
              </w:rPr>
              <w:t xml:space="preserve">This indicates the method for the medication received by the individual (e.g., by mouth, intravenously, topically, etc). NCI concept code for route of administration: C38114 </w:t>
            </w:r>
          </w:p>
          <w:p w14:paraId="1B2A56B8" w14:textId="77777777" w:rsidR="00045647" w:rsidRPr="008F113C" w:rsidRDefault="00D61323" w:rsidP="00746893">
            <w:pPr>
              <w:pStyle w:val="Default"/>
              <w:rPr>
                <w:szCs w:val="18"/>
              </w:rPr>
            </w:pPr>
            <w:hyperlink r:id="rId65" w:history="1">
              <w:r w:rsidR="00045647" w:rsidRPr="00870D5E">
                <w:rPr>
                  <w:rStyle w:val="Hyperlink"/>
                  <w:rFonts w:eastAsia="?l?r ??’c"/>
                  <w:color w:val="0000FF"/>
                  <w:szCs w:val="18"/>
                </w:rPr>
                <w:t>http://www.fda.gov/ForIndustry/DataStandards/StructuredProductLabeling/ucm162034.htm</w:t>
              </w:r>
            </w:hyperlink>
            <w:r w:rsidR="00045647">
              <w:rPr>
                <w:szCs w:val="18"/>
              </w:rPr>
              <w:t xml:space="preserve"> </w:t>
            </w:r>
          </w:p>
        </w:tc>
      </w:tr>
      <w:tr w:rsidR="00045647" w14:paraId="06926F0D" w14:textId="77777777">
        <w:trPr>
          <w:trHeight w:val="279"/>
          <w:tblHeader/>
        </w:trPr>
        <w:tc>
          <w:tcPr>
            <w:tcW w:w="1620" w:type="dxa"/>
            <w:tcBorders>
              <w:top w:val="nil"/>
              <w:bottom w:val="single" w:sz="4" w:space="0" w:color="auto"/>
              <w:right w:val="nil"/>
            </w:tcBorders>
          </w:tcPr>
          <w:p w14:paraId="3646C804" w14:textId="77777777" w:rsidR="00045647" w:rsidRDefault="00045647" w:rsidP="00746893">
            <w:pPr>
              <w:pStyle w:val="TableText"/>
              <w:tabs>
                <w:tab w:val="left" w:pos="990"/>
              </w:tabs>
              <w:rPr>
                <w:lang w:eastAsia="zh-CN"/>
              </w:rPr>
            </w:pPr>
          </w:p>
        </w:tc>
        <w:tc>
          <w:tcPr>
            <w:tcW w:w="7020" w:type="dxa"/>
            <w:gridSpan w:val="2"/>
            <w:tcBorders>
              <w:top w:val="nil"/>
              <w:left w:val="nil"/>
              <w:bottom w:val="single" w:sz="4" w:space="0" w:color="auto"/>
            </w:tcBorders>
            <w:tcMar>
              <w:left w:w="0" w:type="dxa"/>
              <w:right w:w="115" w:type="dxa"/>
            </w:tcMar>
          </w:tcPr>
          <w:p w14:paraId="547423E8" w14:textId="77777777" w:rsidR="00045647" w:rsidRDefault="00045647" w:rsidP="00746893">
            <w:pPr>
              <w:pStyle w:val="Default"/>
              <w:rPr>
                <w:szCs w:val="18"/>
              </w:rPr>
            </w:pPr>
            <w:r>
              <w:rPr>
                <w:szCs w:val="18"/>
              </w:rPr>
              <w:t>Examples of codes for reference</w:t>
            </w:r>
          </w:p>
        </w:tc>
      </w:tr>
      <w:tr w:rsidR="00045647" w:rsidRPr="00AA6C9A" w14:paraId="6ECE5BAD" w14:textId="77777777">
        <w:trPr>
          <w:trHeight w:val="368"/>
          <w:tblHeader/>
        </w:trPr>
        <w:tc>
          <w:tcPr>
            <w:tcW w:w="1620" w:type="dxa"/>
            <w:shd w:val="clear" w:color="auto" w:fill="E6E6E6"/>
          </w:tcPr>
          <w:p w14:paraId="3ABAEB30" w14:textId="77777777" w:rsidR="00045647" w:rsidRPr="00AA6C9A" w:rsidRDefault="00045647" w:rsidP="00746893">
            <w:pPr>
              <w:pStyle w:val="TableHead"/>
              <w:tabs>
                <w:tab w:val="left" w:pos="990"/>
              </w:tabs>
              <w:rPr>
                <w:lang w:eastAsia="zh-CN"/>
              </w:rPr>
            </w:pPr>
            <w:r w:rsidRPr="008F113C">
              <w:rPr>
                <w:lang w:eastAsia="zh-CN"/>
              </w:rPr>
              <w:t>Code</w:t>
            </w:r>
          </w:p>
        </w:tc>
        <w:tc>
          <w:tcPr>
            <w:tcW w:w="3330" w:type="dxa"/>
            <w:shd w:val="clear" w:color="auto" w:fill="E6E6E6"/>
          </w:tcPr>
          <w:p w14:paraId="2FDD6362" w14:textId="77777777" w:rsidR="00045647" w:rsidRPr="00AA6C9A" w:rsidRDefault="00045647" w:rsidP="00746893">
            <w:pPr>
              <w:pStyle w:val="TableHead"/>
              <w:tabs>
                <w:tab w:val="left" w:pos="990"/>
              </w:tabs>
              <w:rPr>
                <w:lang w:eastAsia="zh-CN"/>
              </w:rPr>
            </w:pPr>
            <w:r w:rsidRPr="00AA6C9A">
              <w:rPr>
                <w:lang w:eastAsia="zh-CN"/>
              </w:rPr>
              <w:t>Code System</w:t>
            </w:r>
          </w:p>
        </w:tc>
        <w:tc>
          <w:tcPr>
            <w:tcW w:w="3690" w:type="dxa"/>
            <w:shd w:val="clear" w:color="auto" w:fill="E6E6E6"/>
          </w:tcPr>
          <w:p w14:paraId="5B3A835D" w14:textId="77777777" w:rsidR="00045647" w:rsidRPr="00AA6C9A" w:rsidRDefault="00045647" w:rsidP="00746893">
            <w:pPr>
              <w:pStyle w:val="TableHead"/>
              <w:tabs>
                <w:tab w:val="left" w:pos="990"/>
              </w:tabs>
              <w:rPr>
                <w:lang w:eastAsia="zh-CN"/>
              </w:rPr>
            </w:pPr>
            <w:r w:rsidRPr="008F113C">
              <w:rPr>
                <w:lang w:eastAsia="zh-CN"/>
              </w:rPr>
              <w:t>Print Name</w:t>
            </w:r>
          </w:p>
        </w:tc>
      </w:tr>
      <w:tr w:rsidR="00045647" w:rsidRPr="000B138B" w14:paraId="4E3CEAEA" w14:textId="77777777">
        <w:tc>
          <w:tcPr>
            <w:tcW w:w="1620" w:type="dxa"/>
            <w:vAlign w:val="bottom"/>
          </w:tcPr>
          <w:p w14:paraId="7D9FF454" w14:textId="77777777" w:rsidR="00045647" w:rsidRPr="000B138B" w:rsidRDefault="00045647" w:rsidP="00746893">
            <w:pPr>
              <w:pStyle w:val="TableText"/>
              <w:tabs>
                <w:tab w:val="left" w:pos="990"/>
              </w:tabs>
              <w:rPr>
                <w:lang w:eastAsia="zh-CN"/>
              </w:rPr>
            </w:pPr>
            <w:r w:rsidRPr="000B138B">
              <w:rPr>
                <w:lang w:eastAsia="zh-CN"/>
              </w:rPr>
              <w:t>C38229</w:t>
            </w:r>
          </w:p>
        </w:tc>
        <w:tc>
          <w:tcPr>
            <w:tcW w:w="3330" w:type="dxa"/>
            <w:vAlign w:val="bottom"/>
          </w:tcPr>
          <w:p w14:paraId="7C6D3DB6" w14:textId="77777777" w:rsidR="00045647" w:rsidRPr="000B138B" w:rsidRDefault="00045647" w:rsidP="00746893">
            <w:pPr>
              <w:pStyle w:val="TableText"/>
              <w:tabs>
                <w:tab w:val="left" w:pos="990"/>
              </w:tabs>
              <w:rPr>
                <w:lang w:eastAsia="zh-CN"/>
              </w:rPr>
            </w:pPr>
            <w:r w:rsidRPr="000B138B">
              <w:t>NCI Thesaurus</w:t>
            </w:r>
          </w:p>
        </w:tc>
        <w:tc>
          <w:tcPr>
            <w:tcW w:w="3690" w:type="dxa"/>
            <w:vAlign w:val="bottom"/>
          </w:tcPr>
          <w:p w14:paraId="05E5716C" w14:textId="77777777" w:rsidR="00045647" w:rsidRPr="000B138B" w:rsidRDefault="00045647" w:rsidP="00746893">
            <w:pPr>
              <w:pStyle w:val="TableText"/>
              <w:tabs>
                <w:tab w:val="left" w:pos="990"/>
              </w:tabs>
              <w:rPr>
                <w:lang w:eastAsia="zh-CN"/>
              </w:rPr>
            </w:pPr>
            <w:r w:rsidRPr="000B138B">
              <w:rPr>
                <w:lang w:eastAsia="zh-CN"/>
              </w:rPr>
              <w:t>INTRACAUDAL</w:t>
            </w:r>
          </w:p>
        </w:tc>
      </w:tr>
      <w:tr w:rsidR="00045647" w:rsidRPr="000B138B" w14:paraId="3E1064AB" w14:textId="77777777">
        <w:tc>
          <w:tcPr>
            <w:tcW w:w="1620" w:type="dxa"/>
            <w:vAlign w:val="bottom"/>
          </w:tcPr>
          <w:p w14:paraId="120CF312" w14:textId="77777777" w:rsidR="00045647" w:rsidRPr="000B138B" w:rsidRDefault="00045647" w:rsidP="00746893">
            <w:pPr>
              <w:pStyle w:val="TableText"/>
              <w:tabs>
                <w:tab w:val="left" w:pos="990"/>
              </w:tabs>
              <w:rPr>
                <w:lang w:eastAsia="zh-CN"/>
              </w:rPr>
            </w:pPr>
            <w:r w:rsidRPr="000B138B">
              <w:rPr>
                <w:lang w:eastAsia="zh-CN"/>
              </w:rPr>
              <w:t>C38276</w:t>
            </w:r>
          </w:p>
        </w:tc>
        <w:tc>
          <w:tcPr>
            <w:tcW w:w="3330" w:type="dxa"/>
          </w:tcPr>
          <w:p w14:paraId="15D5A7C6" w14:textId="77777777" w:rsidR="00045647" w:rsidRPr="000B138B" w:rsidRDefault="00045647" w:rsidP="00746893">
            <w:pPr>
              <w:rPr>
                <w:sz w:val="18"/>
                <w:szCs w:val="18"/>
              </w:rPr>
            </w:pPr>
            <w:r w:rsidRPr="000B138B">
              <w:rPr>
                <w:sz w:val="18"/>
                <w:szCs w:val="18"/>
              </w:rPr>
              <w:t>NCI Thesaurus</w:t>
            </w:r>
          </w:p>
        </w:tc>
        <w:tc>
          <w:tcPr>
            <w:tcW w:w="3690" w:type="dxa"/>
            <w:vAlign w:val="bottom"/>
          </w:tcPr>
          <w:p w14:paraId="40920D2E" w14:textId="77777777" w:rsidR="00045647" w:rsidRPr="000B138B" w:rsidRDefault="00045647" w:rsidP="00746893">
            <w:pPr>
              <w:pStyle w:val="TableText"/>
              <w:tabs>
                <w:tab w:val="left" w:pos="990"/>
              </w:tabs>
              <w:rPr>
                <w:lang w:eastAsia="zh-CN"/>
              </w:rPr>
            </w:pPr>
            <w:r w:rsidRPr="000B138B">
              <w:rPr>
                <w:lang w:eastAsia="zh-CN"/>
              </w:rPr>
              <w:t>INTRAVENOUS</w:t>
            </w:r>
          </w:p>
        </w:tc>
      </w:tr>
      <w:tr w:rsidR="00045647" w:rsidRPr="000B138B" w14:paraId="55ABA2D3" w14:textId="77777777">
        <w:tc>
          <w:tcPr>
            <w:tcW w:w="1620" w:type="dxa"/>
            <w:vAlign w:val="bottom"/>
          </w:tcPr>
          <w:p w14:paraId="15F2CE7D" w14:textId="77777777" w:rsidR="00045647" w:rsidRPr="000B138B" w:rsidRDefault="00045647" w:rsidP="00746893">
            <w:pPr>
              <w:pStyle w:val="TableText"/>
              <w:tabs>
                <w:tab w:val="left" w:pos="990"/>
              </w:tabs>
              <w:rPr>
                <w:lang w:eastAsia="zh-CN"/>
              </w:rPr>
            </w:pPr>
            <w:r w:rsidRPr="000B138B">
              <w:rPr>
                <w:lang w:eastAsia="zh-CN"/>
              </w:rPr>
              <w:t>C38288</w:t>
            </w:r>
          </w:p>
        </w:tc>
        <w:tc>
          <w:tcPr>
            <w:tcW w:w="3330" w:type="dxa"/>
          </w:tcPr>
          <w:p w14:paraId="1EE84723" w14:textId="77777777" w:rsidR="00045647" w:rsidRPr="000B138B" w:rsidRDefault="00045647" w:rsidP="00746893">
            <w:pPr>
              <w:rPr>
                <w:sz w:val="18"/>
                <w:szCs w:val="18"/>
              </w:rPr>
            </w:pPr>
            <w:r w:rsidRPr="000B138B">
              <w:rPr>
                <w:sz w:val="18"/>
                <w:szCs w:val="18"/>
              </w:rPr>
              <w:t>NCI Thesaurus</w:t>
            </w:r>
          </w:p>
        </w:tc>
        <w:tc>
          <w:tcPr>
            <w:tcW w:w="3690" w:type="dxa"/>
            <w:vAlign w:val="bottom"/>
          </w:tcPr>
          <w:p w14:paraId="4FFDC642" w14:textId="77777777" w:rsidR="00045647" w:rsidRPr="000B138B" w:rsidRDefault="00045647" w:rsidP="00746893">
            <w:pPr>
              <w:pStyle w:val="TableText"/>
              <w:tabs>
                <w:tab w:val="left" w:pos="990"/>
              </w:tabs>
              <w:rPr>
                <w:lang w:eastAsia="zh-CN"/>
              </w:rPr>
            </w:pPr>
            <w:r w:rsidRPr="000B138B">
              <w:rPr>
                <w:lang w:eastAsia="zh-CN"/>
              </w:rPr>
              <w:t>ORAL</w:t>
            </w:r>
          </w:p>
        </w:tc>
      </w:tr>
      <w:tr w:rsidR="00045647" w:rsidRPr="000B138B" w14:paraId="02D7B70D" w14:textId="77777777">
        <w:tc>
          <w:tcPr>
            <w:tcW w:w="1620" w:type="dxa"/>
            <w:vAlign w:val="bottom"/>
          </w:tcPr>
          <w:p w14:paraId="3492521E" w14:textId="77777777" w:rsidR="00045647" w:rsidRPr="000B138B" w:rsidRDefault="00045647" w:rsidP="00746893">
            <w:pPr>
              <w:pStyle w:val="TableText"/>
              <w:tabs>
                <w:tab w:val="left" w:pos="990"/>
              </w:tabs>
              <w:rPr>
                <w:lang w:eastAsia="zh-CN"/>
              </w:rPr>
            </w:pPr>
            <w:r w:rsidRPr="000B138B">
              <w:rPr>
                <w:lang w:eastAsia="zh-CN"/>
              </w:rPr>
              <w:t>C38295</w:t>
            </w:r>
          </w:p>
        </w:tc>
        <w:tc>
          <w:tcPr>
            <w:tcW w:w="3330" w:type="dxa"/>
          </w:tcPr>
          <w:p w14:paraId="6C651E17" w14:textId="77777777" w:rsidR="00045647" w:rsidRPr="000B138B" w:rsidRDefault="00045647" w:rsidP="00746893">
            <w:pPr>
              <w:rPr>
                <w:sz w:val="18"/>
                <w:szCs w:val="18"/>
              </w:rPr>
            </w:pPr>
            <w:r w:rsidRPr="000B138B">
              <w:rPr>
                <w:sz w:val="18"/>
                <w:szCs w:val="18"/>
              </w:rPr>
              <w:t>NCI Thesaurus</w:t>
            </w:r>
          </w:p>
        </w:tc>
        <w:tc>
          <w:tcPr>
            <w:tcW w:w="3690" w:type="dxa"/>
            <w:vAlign w:val="bottom"/>
          </w:tcPr>
          <w:p w14:paraId="7E404659" w14:textId="77777777" w:rsidR="00045647" w:rsidRPr="000B138B" w:rsidRDefault="00045647" w:rsidP="00746893">
            <w:pPr>
              <w:pStyle w:val="TableText"/>
              <w:tabs>
                <w:tab w:val="left" w:pos="990"/>
              </w:tabs>
              <w:rPr>
                <w:lang w:eastAsia="zh-CN"/>
              </w:rPr>
            </w:pPr>
            <w:r w:rsidRPr="000B138B">
              <w:rPr>
                <w:lang w:eastAsia="zh-CN"/>
              </w:rPr>
              <w:t>RECTAL</w:t>
            </w:r>
          </w:p>
        </w:tc>
      </w:tr>
      <w:tr w:rsidR="00045647" w14:paraId="4DD63BA0" w14:textId="77777777">
        <w:tc>
          <w:tcPr>
            <w:tcW w:w="1620" w:type="dxa"/>
            <w:vAlign w:val="bottom"/>
          </w:tcPr>
          <w:p w14:paraId="289624CC" w14:textId="77777777" w:rsidR="00045647" w:rsidRPr="004B4001" w:rsidRDefault="00045647" w:rsidP="00746893">
            <w:pPr>
              <w:pStyle w:val="TableText"/>
              <w:tabs>
                <w:tab w:val="left" w:pos="990"/>
              </w:tabs>
              <w:rPr>
                <w:lang w:eastAsia="zh-CN"/>
              </w:rPr>
            </w:pPr>
            <w:r>
              <w:rPr>
                <w:lang w:eastAsia="zh-CN"/>
              </w:rPr>
              <w:t>…</w:t>
            </w:r>
          </w:p>
        </w:tc>
        <w:tc>
          <w:tcPr>
            <w:tcW w:w="3330" w:type="dxa"/>
          </w:tcPr>
          <w:p w14:paraId="230E6CFF" w14:textId="77777777" w:rsidR="00045647" w:rsidRPr="004B4001" w:rsidRDefault="00045647" w:rsidP="00746893">
            <w:pPr>
              <w:rPr>
                <w:sz w:val="18"/>
                <w:szCs w:val="18"/>
              </w:rPr>
            </w:pPr>
          </w:p>
        </w:tc>
        <w:tc>
          <w:tcPr>
            <w:tcW w:w="3690" w:type="dxa"/>
            <w:vAlign w:val="bottom"/>
          </w:tcPr>
          <w:p w14:paraId="7B7836AB" w14:textId="77777777" w:rsidR="00045647" w:rsidRDefault="00045647" w:rsidP="00746893">
            <w:pPr>
              <w:pStyle w:val="TableText"/>
              <w:tabs>
                <w:tab w:val="left" w:pos="990"/>
              </w:tabs>
              <w:rPr>
                <w:lang w:eastAsia="zh-CN"/>
              </w:rPr>
            </w:pPr>
          </w:p>
        </w:tc>
      </w:tr>
    </w:tbl>
    <w:p w14:paraId="2EBA4C8E" w14:textId="77777777" w:rsidR="00302C3B" w:rsidRDefault="00302C3B" w:rsidP="006241E4">
      <w:pPr>
        <w:pStyle w:val="BodyText"/>
      </w:pPr>
    </w:p>
    <w:p w14:paraId="3C17BED9" w14:textId="77777777" w:rsidR="001E1492" w:rsidRDefault="002F491B" w:rsidP="002F491B">
      <w:pPr>
        <w:pStyle w:val="Caption"/>
      </w:pPr>
      <w:bookmarkStart w:id="527" w:name="_Toc163893809"/>
      <w:r>
        <w:lastRenderedPageBreak/>
        <w:t xml:space="preserve">Table </w:t>
      </w:r>
      <w:r w:rsidR="0000006B">
        <w:fldChar w:fldCharType="begin"/>
      </w:r>
      <w:r w:rsidR="0000006B">
        <w:instrText xml:space="preserve"> SEQ Table \* ARABIC </w:instrText>
      </w:r>
      <w:r w:rsidR="0000006B">
        <w:fldChar w:fldCharType="separate"/>
      </w:r>
      <w:r w:rsidR="00D61323">
        <w:t>45</w:t>
      </w:r>
      <w:r w:rsidR="0000006B">
        <w:fldChar w:fldCharType="end"/>
      </w:r>
      <w:r>
        <w:t xml:space="preserve">: Body </w:t>
      </w:r>
      <w:bookmarkStart w:id="528" w:name="T_VS_BodySite"/>
      <w:bookmarkEnd w:id="528"/>
      <w:r>
        <w:t>Site Value Set</w:t>
      </w:r>
      <w:bookmarkEnd w:id="52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4117F4" w:rsidRPr="00AA6C9A" w14:paraId="2FDE9C61" w14:textId="77777777">
        <w:trPr>
          <w:tblHeader/>
        </w:trPr>
        <w:tc>
          <w:tcPr>
            <w:tcW w:w="8640" w:type="dxa"/>
            <w:gridSpan w:val="3"/>
            <w:tcBorders>
              <w:bottom w:val="nil"/>
            </w:tcBorders>
          </w:tcPr>
          <w:p w14:paraId="76016DCF" w14:textId="77777777" w:rsidR="004117F4" w:rsidRPr="00AA6C9A" w:rsidRDefault="004117F4" w:rsidP="00746893">
            <w:pPr>
              <w:pStyle w:val="TableText"/>
              <w:tabs>
                <w:tab w:val="left" w:pos="990"/>
              </w:tabs>
              <w:rPr>
                <w:b/>
                <w:lang w:eastAsia="zh-CN"/>
              </w:rPr>
            </w:pPr>
            <w:r w:rsidRPr="00AA6C9A">
              <w:rPr>
                <w:lang w:eastAsia="zh-CN"/>
              </w:rPr>
              <w:t xml:space="preserve">Value Set: </w:t>
            </w:r>
            <w:r>
              <w:rPr>
                <w:lang w:eastAsia="zh-CN"/>
              </w:rPr>
              <w:t>Body Site Value Set</w:t>
            </w:r>
            <w:r w:rsidRPr="00AA6C9A">
              <w:rPr>
                <w:lang w:eastAsia="zh-CN"/>
              </w:rPr>
              <w:t xml:space="preserve"> </w:t>
            </w:r>
            <w:r>
              <w:t>2.16.840.1.113883.3.88.12.3221.8.9</w:t>
            </w:r>
          </w:p>
        </w:tc>
      </w:tr>
      <w:tr w:rsidR="004117F4" w:rsidRPr="00981D77" w14:paraId="3B1F5623" w14:textId="77777777">
        <w:trPr>
          <w:trHeight w:val="279"/>
          <w:tblHeader/>
        </w:trPr>
        <w:tc>
          <w:tcPr>
            <w:tcW w:w="1620" w:type="dxa"/>
            <w:tcBorders>
              <w:top w:val="nil"/>
              <w:bottom w:val="single" w:sz="4" w:space="0" w:color="auto"/>
              <w:right w:val="nil"/>
            </w:tcBorders>
          </w:tcPr>
          <w:p w14:paraId="0A220A96" w14:textId="77777777" w:rsidR="004117F4" w:rsidRPr="00981D77" w:rsidRDefault="004117F4" w:rsidP="00746893">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56FCCBB2" w14:textId="77777777" w:rsidR="004117F4" w:rsidRPr="00981D77" w:rsidRDefault="004117F4" w:rsidP="00746893">
            <w:pPr>
              <w:pStyle w:val="TableText"/>
              <w:tabs>
                <w:tab w:val="left" w:pos="990"/>
              </w:tabs>
              <w:rPr>
                <w:lang w:eastAsia="zh-CN"/>
              </w:rPr>
            </w:pPr>
            <w:r>
              <w:t>SNOMED CT</w:t>
            </w:r>
            <w:r w:rsidRPr="00981D77">
              <w:rPr>
                <w:lang w:eastAsia="zh-CN"/>
              </w:rPr>
              <w:t xml:space="preserve"> 2.16.840.1.113883.6.96</w:t>
            </w:r>
          </w:p>
        </w:tc>
      </w:tr>
      <w:tr w:rsidR="004117F4" w14:paraId="41EDB7EE" w14:textId="77777777">
        <w:trPr>
          <w:trHeight w:val="279"/>
          <w:tblHeader/>
        </w:trPr>
        <w:tc>
          <w:tcPr>
            <w:tcW w:w="1620" w:type="dxa"/>
            <w:tcBorders>
              <w:top w:val="nil"/>
              <w:bottom w:val="single" w:sz="4" w:space="0" w:color="auto"/>
              <w:right w:val="nil"/>
            </w:tcBorders>
          </w:tcPr>
          <w:p w14:paraId="3C385AD3" w14:textId="77777777" w:rsidR="004117F4" w:rsidRPr="00981D77" w:rsidRDefault="004117F4" w:rsidP="00746893">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59012FE3" w14:textId="77777777" w:rsidR="004117F4" w:rsidRPr="00AC12D7" w:rsidRDefault="004117F4" w:rsidP="00746893">
            <w:pPr>
              <w:pStyle w:val="Default"/>
              <w:rPr>
                <w:szCs w:val="18"/>
              </w:rPr>
            </w:pPr>
            <w:r>
              <w:rPr>
                <w:szCs w:val="18"/>
              </w:rPr>
              <w:t>Contains values descending from the SNOMED CT® Anatomical Structure (91723000) hierarchy or Acquired body structure (body structure) (280115004) or Anatomical site notations for tumor staging (body structure) (258331007) or Body structure, altered from its original anatomical structure (morphologic abnormality) (118956008) or Physical anatomical entity (body structure) (91722005) This indicates the anatomical site.</w:t>
            </w:r>
          </w:p>
          <w:p w14:paraId="1D96EC23" w14:textId="77777777" w:rsidR="004117F4" w:rsidRDefault="00D61323" w:rsidP="00746893">
            <w:pPr>
              <w:pStyle w:val="TableText"/>
              <w:tabs>
                <w:tab w:val="left" w:pos="990"/>
              </w:tabs>
            </w:pPr>
            <w:hyperlink r:id="rId66" w:history="1">
              <w:r w:rsidR="004117F4" w:rsidRPr="00870D5E">
                <w:rPr>
                  <w:rStyle w:val="Hyperlink"/>
                  <w:rFonts w:eastAsia="?l?r ??’c"/>
                  <w:color w:val="0000FF"/>
                </w:rPr>
                <w:t>http://www.nlm.nih.gov/research/umls/Snomed/snomed_main.html</w:t>
              </w:r>
            </w:hyperlink>
            <w:r w:rsidR="004117F4">
              <w:rPr>
                <w:lang w:eastAsia="zh-CN"/>
              </w:rPr>
              <w:t xml:space="preserve"> </w:t>
            </w:r>
          </w:p>
        </w:tc>
      </w:tr>
      <w:tr w:rsidR="004117F4" w14:paraId="5B0BA4EA" w14:textId="77777777">
        <w:trPr>
          <w:trHeight w:val="279"/>
          <w:tblHeader/>
        </w:trPr>
        <w:tc>
          <w:tcPr>
            <w:tcW w:w="1620" w:type="dxa"/>
            <w:tcBorders>
              <w:top w:val="nil"/>
              <w:bottom w:val="single" w:sz="4" w:space="0" w:color="auto"/>
              <w:right w:val="nil"/>
            </w:tcBorders>
          </w:tcPr>
          <w:p w14:paraId="57B60EA9" w14:textId="77777777" w:rsidR="004117F4" w:rsidRDefault="004117F4" w:rsidP="00746893">
            <w:pPr>
              <w:pStyle w:val="TableText"/>
              <w:tabs>
                <w:tab w:val="left" w:pos="990"/>
              </w:tabs>
              <w:rPr>
                <w:lang w:eastAsia="zh-CN"/>
              </w:rPr>
            </w:pPr>
          </w:p>
        </w:tc>
        <w:tc>
          <w:tcPr>
            <w:tcW w:w="7020" w:type="dxa"/>
            <w:gridSpan w:val="2"/>
            <w:tcBorders>
              <w:top w:val="nil"/>
              <w:left w:val="nil"/>
              <w:bottom w:val="single" w:sz="4" w:space="0" w:color="auto"/>
            </w:tcBorders>
            <w:tcMar>
              <w:left w:w="0" w:type="dxa"/>
              <w:right w:w="115" w:type="dxa"/>
            </w:tcMar>
          </w:tcPr>
          <w:p w14:paraId="7E5D4421" w14:textId="77777777" w:rsidR="004117F4" w:rsidRDefault="004117F4" w:rsidP="00746893">
            <w:pPr>
              <w:pStyle w:val="Default"/>
              <w:rPr>
                <w:szCs w:val="18"/>
              </w:rPr>
            </w:pPr>
            <w:r>
              <w:rPr>
                <w:szCs w:val="18"/>
              </w:rPr>
              <w:t>Examples of codes for reference</w:t>
            </w:r>
          </w:p>
        </w:tc>
      </w:tr>
      <w:tr w:rsidR="004117F4" w:rsidRPr="00981D77" w14:paraId="313F06D6" w14:textId="77777777">
        <w:trPr>
          <w:trHeight w:val="368"/>
          <w:tblHeader/>
        </w:trPr>
        <w:tc>
          <w:tcPr>
            <w:tcW w:w="1620" w:type="dxa"/>
            <w:shd w:val="clear" w:color="auto" w:fill="E6E6E6"/>
          </w:tcPr>
          <w:p w14:paraId="68C299D2" w14:textId="77777777" w:rsidR="004117F4" w:rsidRPr="00981D77" w:rsidRDefault="004117F4" w:rsidP="00746893">
            <w:pPr>
              <w:pStyle w:val="TableHead"/>
              <w:tabs>
                <w:tab w:val="left" w:pos="990"/>
              </w:tabs>
            </w:pPr>
            <w:r w:rsidRPr="002711C8">
              <w:t>Code</w:t>
            </w:r>
          </w:p>
        </w:tc>
        <w:tc>
          <w:tcPr>
            <w:tcW w:w="3330" w:type="dxa"/>
            <w:shd w:val="clear" w:color="auto" w:fill="E6E6E6"/>
          </w:tcPr>
          <w:p w14:paraId="0C93EDF3" w14:textId="77777777" w:rsidR="004117F4" w:rsidRPr="00981D77" w:rsidRDefault="004117F4" w:rsidP="00746893">
            <w:pPr>
              <w:pStyle w:val="TableHead"/>
              <w:tabs>
                <w:tab w:val="left" w:pos="990"/>
              </w:tabs>
            </w:pPr>
            <w:r w:rsidRPr="00981D77">
              <w:t>Code System</w:t>
            </w:r>
          </w:p>
        </w:tc>
        <w:tc>
          <w:tcPr>
            <w:tcW w:w="3690" w:type="dxa"/>
            <w:shd w:val="clear" w:color="auto" w:fill="E6E6E6"/>
          </w:tcPr>
          <w:p w14:paraId="221C42E5" w14:textId="77777777" w:rsidR="004117F4" w:rsidRPr="00981D77" w:rsidRDefault="004117F4" w:rsidP="00746893">
            <w:pPr>
              <w:pStyle w:val="TableHead"/>
              <w:tabs>
                <w:tab w:val="left" w:pos="990"/>
              </w:tabs>
            </w:pPr>
            <w:r w:rsidRPr="002711C8">
              <w:t>Print Name</w:t>
            </w:r>
          </w:p>
        </w:tc>
      </w:tr>
      <w:tr w:rsidR="004117F4" w:rsidRPr="00AA6C9A" w14:paraId="3294B886" w14:textId="77777777">
        <w:tc>
          <w:tcPr>
            <w:tcW w:w="1620" w:type="dxa"/>
            <w:vAlign w:val="bottom"/>
          </w:tcPr>
          <w:p w14:paraId="59F609B2" w14:textId="77777777" w:rsidR="004117F4" w:rsidRPr="00AA6C9A" w:rsidRDefault="004117F4" w:rsidP="00746893">
            <w:pPr>
              <w:pStyle w:val="TableText"/>
              <w:tabs>
                <w:tab w:val="left" w:pos="990"/>
              </w:tabs>
              <w:rPr>
                <w:lang w:eastAsia="zh-CN"/>
              </w:rPr>
            </w:pPr>
            <w:r w:rsidRPr="00AC12D7">
              <w:rPr>
                <w:lang w:eastAsia="zh-CN"/>
              </w:rPr>
              <w:t>361316009</w:t>
            </w:r>
          </w:p>
        </w:tc>
        <w:tc>
          <w:tcPr>
            <w:tcW w:w="3330" w:type="dxa"/>
            <w:vAlign w:val="bottom"/>
          </w:tcPr>
          <w:p w14:paraId="4EDED638" w14:textId="77777777" w:rsidR="004117F4" w:rsidRPr="00AA6C9A" w:rsidRDefault="004117F4" w:rsidP="00746893">
            <w:pPr>
              <w:pStyle w:val="TableText"/>
              <w:tabs>
                <w:tab w:val="left" w:pos="990"/>
              </w:tabs>
              <w:rPr>
                <w:lang w:eastAsia="zh-CN"/>
              </w:rPr>
            </w:pPr>
            <w:r>
              <w:rPr>
                <w:lang w:eastAsia="zh-CN"/>
              </w:rPr>
              <w:t>SNOMED CT</w:t>
            </w:r>
          </w:p>
        </w:tc>
        <w:tc>
          <w:tcPr>
            <w:tcW w:w="3690" w:type="dxa"/>
            <w:vAlign w:val="bottom"/>
          </w:tcPr>
          <w:p w14:paraId="55CCF30A" w14:textId="77777777" w:rsidR="004117F4" w:rsidRPr="00AA6C9A" w:rsidRDefault="004117F4" w:rsidP="00746893">
            <w:pPr>
              <w:pStyle w:val="TableText"/>
              <w:tabs>
                <w:tab w:val="left" w:pos="990"/>
              </w:tabs>
              <w:rPr>
                <w:lang w:eastAsia="zh-CN"/>
              </w:rPr>
            </w:pPr>
            <w:r w:rsidRPr="00AC12D7">
              <w:rPr>
                <w:lang w:eastAsia="zh-CN"/>
              </w:rPr>
              <w:t>entire embryonic artery</w:t>
            </w:r>
          </w:p>
        </w:tc>
      </w:tr>
      <w:tr w:rsidR="004117F4" w:rsidRPr="00AA6C9A" w14:paraId="2B8A0DEF" w14:textId="77777777">
        <w:tc>
          <w:tcPr>
            <w:tcW w:w="1620" w:type="dxa"/>
            <w:vAlign w:val="bottom"/>
          </w:tcPr>
          <w:p w14:paraId="0E77CA1E" w14:textId="77777777" w:rsidR="004117F4" w:rsidRPr="00AA6C9A" w:rsidRDefault="004117F4" w:rsidP="00746893">
            <w:pPr>
              <w:pStyle w:val="TableText"/>
              <w:tabs>
                <w:tab w:val="left" w:pos="990"/>
              </w:tabs>
              <w:rPr>
                <w:lang w:eastAsia="zh-CN"/>
              </w:rPr>
            </w:pPr>
            <w:r w:rsidRPr="005E2950">
              <w:rPr>
                <w:lang w:eastAsia="zh-CN"/>
              </w:rPr>
              <w:t>38033009</w:t>
            </w:r>
          </w:p>
        </w:tc>
        <w:tc>
          <w:tcPr>
            <w:tcW w:w="3330" w:type="dxa"/>
            <w:vAlign w:val="bottom"/>
          </w:tcPr>
          <w:p w14:paraId="2491A7C8" w14:textId="77777777" w:rsidR="004117F4" w:rsidRDefault="004117F4" w:rsidP="00746893">
            <w:pPr>
              <w:pStyle w:val="TableText"/>
              <w:tabs>
                <w:tab w:val="left" w:pos="990"/>
              </w:tabs>
              <w:rPr>
                <w:lang w:eastAsia="zh-CN"/>
              </w:rPr>
            </w:pPr>
            <w:r>
              <w:rPr>
                <w:lang w:eastAsia="zh-CN"/>
              </w:rPr>
              <w:t>SNOMED CT</w:t>
            </w:r>
          </w:p>
        </w:tc>
        <w:tc>
          <w:tcPr>
            <w:tcW w:w="3690" w:type="dxa"/>
            <w:vAlign w:val="bottom"/>
          </w:tcPr>
          <w:p w14:paraId="02DE770E" w14:textId="77777777" w:rsidR="004117F4" w:rsidRPr="00AA6C9A" w:rsidRDefault="004117F4" w:rsidP="00746893">
            <w:pPr>
              <w:pStyle w:val="TableText"/>
              <w:tabs>
                <w:tab w:val="left" w:pos="990"/>
              </w:tabs>
              <w:rPr>
                <w:lang w:eastAsia="zh-CN"/>
              </w:rPr>
            </w:pPr>
            <w:r w:rsidRPr="00AC12D7">
              <w:rPr>
                <w:lang w:eastAsia="zh-CN"/>
              </w:rPr>
              <w:t>amputation stump</w:t>
            </w:r>
          </w:p>
        </w:tc>
      </w:tr>
      <w:tr w:rsidR="004117F4" w:rsidRPr="00AA6C9A" w14:paraId="60E7EA0F" w14:textId="77777777">
        <w:tc>
          <w:tcPr>
            <w:tcW w:w="1620" w:type="dxa"/>
            <w:vAlign w:val="bottom"/>
          </w:tcPr>
          <w:p w14:paraId="6A4545FE" w14:textId="77777777" w:rsidR="004117F4" w:rsidRPr="00AA6C9A" w:rsidRDefault="004117F4" w:rsidP="00746893">
            <w:pPr>
              <w:pStyle w:val="TableText"/>
              <w:tabs>
                <w:tab w:val="left" w:pos="990"/>
              </w:tabs>
              <w:rPr>
                <w:lang w:eastAsia="zh-CN"/>
              </w:rPr>
            </w:pPr>
            <w:r w:rsidRPr="005E2950">
              <w:rPr>
                <w:lang w:eastAsia="zh-CN"/>
              </w:rPr>
              <w:t>9550003</w:t>
            </w:r>
          </w:p>
        </w:tc>
        <w:tc>
          <w:tcPr>
            <w:tcW w:w="3330" w:type="dxa"/>
            <w:vAlign w:val="bottom"/>
          </w:tcPr>
          <w:p w14:paraId="7E9B0CA4" w14:textId="77777777" w:rsidR="004117F4" w:rsidRDefault="004117F4" w:rsidP="00746893">
            <w:pPr>
              <w:pStyle w:val="TableText"/>
              <w:tabs>
                <w:tab w:val="left" w:pos="990"/>
              </w:tabs>
              <w:rPr>
                <w:lang w:eastAsia="zh-CN"/>
              </w:rPr>
            </w:pPr>
            <w:r w:rsidRPr="005E2950">
              <w:rPr>
                <w:lang w:eastAsia="zh-CN"/>
              </w:rPr>
              <w:t>SNOMED CT</w:t>
            </w:r>
          </w:p>
        </w:tc>
        <w:tc>
          <w:tcPr>
            <w:tcW w:w="3690" w:type="dxa"/>
            <w:vAlign w:val="bottom"/>
          </w:tcPr>
          <w:p w14:paraId="1D40FAF2" w14:textId="77777777" w:rsidR="004117F4" w:rsidRPr="00AA6C9A" w:rsidRDefault="004117F4" w:rsidP="00746893">
            <w:pPr>
              <w:pStyle w:val="TableText"/>
              <w:tabs>
                <w:tab w:val="left" w:pos="990"/>
              </w:tabs>
              <w:rPr>
                <w:lang w:eastAsia="zh-CN"/>
              </w:rPr>
            </w:pPr>
            <w:r w:rsidRPr="005E2950">
              <w:rPr>
                <w:lang w:eastAsia="zh-CN"/>
              </w:rPr>
              <w:t>bronchogenic cyst</w:t>
            </w:r>
          </w:p>
        </w:tc>
      </w:tr>
      <w:tr w:rsidR="004117F4" w:rsidRPr="00AA6C9A" w14:paraId="0805C239" w14:textId="77777777">
        <w:tc>
          <w:tcPr>
            <w:tcW w:w="1620" w:type="dxa"/>
            <w:vAlign w:val="bottom"/>
          </w:tcPr>
          <w:p w14:paraId="3C0B1A9D" w14:textId="77777777" w:rsidR="004117F4" w:rsidRPr="00AA6C9A" w:rsidRDefault="004117F4" w:rsidP="00746893">
            <w:pPr>
              <w:pStyle w:val="TableText"/>
              <w:tabs>
                <w:tab w:val="left" w:pos="990"/>
              </w:tabs>
              <w:rPr>
                <w:lang w:eastAsia="zh-CN"/>
              </w:rPr>
            </w:pPr>
            <w:r w:rsidRPr="005E2950">
              <w:rPr>
                <w:lang w:eastAsia="zh-CN"/>
              </w:rPr>
              <w:t>302509004</w:t>
            </w:r>
          </w:p>
        </w:tc>
        <w:tc>
          <w:tcPr>
            <w:tcW w:w="3330" w:type="dxa"/>
            <w:vAlign w:val="bottom"/>
          </w:tcPr>
          <w:p w14:paraId="1108D8B9" w14:textId="77777777" w:rsidR="004117F4" w:rsidRDefault="004117F4" w:rsidP="00746893">
            <w:pPr>
              <w:pStyle w:val="TableText"/>
              <w:tabs>
                <w:tab w:val="left" w:pos="990"/>
              </w:tabs>
              <w:rPr>
                <w:lang w:eastAsia="zh-CN"/>
              </w:rPr>
            </w:pPr>
            <w:r w:rsidRPr="005E2950">
              <w:rPr>
                <w:lang w:eastAsia="zh-CN"/>
              </w:rPr>
              <w:t>SNOMED CT</w:t>
            </w:r>
          </w:p>
        </w:tc>
        <w:tc>
          <w:tcPr>
            <w:tcW w:w="3690" w:type="dxa"/>
            <w:vAlign w:val="bottom"/>
          </w:tcPr>
          <w:p w14:paraId="1B6EE2F6" w14:textId="77777777" w:rsidR="004117F4" w:rsidRPr="00AA6C9A" w:rsidRDefault="004117F4" w:rsidP="00746893">
            <w:pPr>
              <w:pStyle w:val="TableText"/>
              <w:tabs>
                <w:tab w:val="left" w:pos="990"/>
              </w:tabs>
              <w:rPr>
                <w:lang w:eastAsia="zh-CN"/>
              </w:rPr>
            </w:pPr>
            <w:r w:rsidRPr="005E2950">
              <w:rPr>
                <w:lang w:eastAsia="zh-CN"/>
              </w:rPr>
              <w:t>heart</w:t>
            </w:r>
          </w:p>
        </w:tc>
      </w:tr>
      <w:tr w:rsidR="004117F4" w:rsidRPr="005E2950" w14:paraId="0FB82C2C" w14:textId="77777777">
        <w:tc>
          <w:tcPr>
            <w:tcW w:w="1620" w:type="dxa"/>
            <w:vAlign w:val="bottom"/>
          </w:tcPr>
          <w:p w14:paraId="5FF8C9CA" w14:textId="77777777" w:rsidR="004117F4" w:rsidRPr="005E2950" w:rsidRDefault="004117F4" w:rsidP="00746893">
            <w:pPr>
              <w:pStyle w:val="TableText"/>
              <w:tabs>
                <w:tab w:val="left" w:pos="990"/>
              </w:tabs>
              <w:rPr>
                <w:lang w:eastAsia="zh-CN"/>
              </w:rPr>
            </w:pPr>
            <w:r>
              <w:rPr>
                <w:lang w:eastAsia="zh-CN"/>
              </w:rPr>
              <w:t>…</w:t>
            </w:r>
          </w:p>
        </w:tc>
        <w:tc>
          <w:tcPr>
            <w:tcW w:w="3330" w:type="dxa"/>
            <w:vAlign w:val="bottom"/>
          </w:tcPr>
          <w:p w14:paraId="6662365A" w14:textId="77777777" w:rsidR="004117F4" w:rsidRPr="005E2950" w:rsidRDefault="004117F4" w:rsidP="00746893">
            <w:pPr>
              <w:pStyle w:val="TableText"/>
              <w:tabs>
                <w:tab w:val="left" w:pos="990"/>
              </w:tabs>
              <w:rPr>
                <w:lang w:eastAsia="zh-CN"/>
              </w:rPr>
            </w:pPr>
          </w:p>
        </w:tc>
        <w:tc>
          <w:tcPr>
            <w:tcW w:w="3690" w:type="dxa"/>
            <w:vAlign w:val="bottom"/>
          </w:tcPr>
          <w:p w14:paraId="60CC1115" w14:textId="77777777" w:rsidR="004117F4" w:rsidRPr="005E2950" w:rsidRDefault="004117F4" w:rsidP="00746893">
            <w:pPr>
              <w:pStyle w:val="TableText"/>
              <w:tabs>
                <w:tab w:val="left" w:pos="990"/>
              </w:tabs>
              <w:rPr>
                <w:lang w:eastAsia="zh-CN"/>
              </w:rPr>
            </w:pPr>
          </w:p>
        </w:tc>
      </w:tr>
    </w:tbl>
    <w:p w14:paraId="278349C9" w14:textId="77777777" w:rsidR="00302C3B" w:rsidRDefault="00302C3B" w:rsidP="006241E4">
      <w:pPr>
        <w:pStyle w:val="BodyText"/>
      </w:pPr>
    </w:p>
    <w:p w14:paraId="72B26787" w14:textId="77777777" w:rsidR="001E1492" w:rsidRDefault="002F491B" w:rsidP="002F491B">
      <w:pPr>
        <w:pStyle w:val="Caption"/>
      </w:pPr>
      <w:bookmarkStart w:id="529" w:name="_Toc163893810"/>
      <w:r>
        <w:t xml:space="preserve">Table </w:t>
      </w:r>
      <w:r w:rsidR="0000006B">
        <w:fldChar w:fldCharType="begin"/>
      </w:r>
      <w:r w:rsidR="0000006B">
        <w:instrText xml:space="preserve"> SEQ Table \* ARABIC </w:instrText>
      </w:r>
      <w:r w:rsidR="0000006B">
        <w:fldChar w:fldCharType="separate"/>
      </w:r>
      <w:r w:rsidR="00D61323">
        <w:t>46</w:t>
      </w:r>
      <w:r w:rsidR="0000006B">
        <w:fldChar w:fldCharType="end"/>
      </w:r>
      <w:r>
        <w:t xml:space="preserve">: Medication </w:t>
      </w:r>
      <w:bookmarkStart w:id="530" w:name="T_VS_MedicationProductForm"/>
      <w:bookmarkEnd w:id="530"/>
      <w:r>
        <w:t>Product Form Value Set</w:t>
      </w:r>
      <w:bookmarkEnd w:id="529"/>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245839" w:rsidRPr="00171635" w14:paraId="00118732" w14:textId="77777777">
        <w:trPr>
          <w:tblHeader/>
        </w:trPr>
        <w:tc>
          <w:tcPr>
            <w:tcW w:w="8640" w:type="dxa"/>
            <w:gridSpan w:val="3"/>
            <w:tcBorders>
              <w:bottom w:val="nil"/>
            </w:tcBorders>
          </w:tcPr>
          <w:p w14:paraId="413A9922" w14:textId="77777777" w:rsidR="00245839" w:rsidRPr="00171635" w:rsidRDefault="00245839" w:rsidP="00A02BA7">
            <w:pPr>
              <w:pStyle w:val="TableText"/>
              <w:tabs>
                <w:tab w:val="left" w:pos="990"/>
              </w:tabs>
              <w:rPr>
                <w:b/>
                <w:lang w:eastAsia="zh-CN"/>
              </w:rPr>
            </w:pPr>
            <w:r w:rsidRPr="00171635">
              <w:rPr>
                <w:lang w:eastAsia="zh-CN"/>
              </w:rPr>
              <w:t xml:space="preserve">Value Set: </w:t>
            </w:r>
            <w:r>
              <w:t>Medication Product Form 2.16.840.1.113883.3.88.12.3221.8.11</w:t>
            </w:r>
          </w:p>
        </w:tc>
      </w:tr>
      <w:tr w:rsidR="00245839" w:rsidRPr="00171635" w14:paraId="41863532" w14:textId="77777777">
        <w:trPr>
          <w:trHeight w:val="279"/>
          <w:tblHeader/>
        </w:trPr>
        <w:tc>
          <w:tcPr>
            <w:tcW w:w="1620" w:type="dxa"/>
            <w:tcBorders>
              <w:top w:val="nil"/>
              <w:bottom w:val="single" w:sz="4" w:space="0" w:color="auto"/>
              <w:right w:val="nil"/>
            </w:tcBorders>
          </w:tcPr>
          <w:p w14:paraId="3B7C3479" w14:textId="77777777" w:rsidR="00245839" w:rsidRPr="00AA6C9A" w:rsidRDefault="00245839" w:rsidP="00A02BA7">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26F5DF5A" w14:textId="77777777" w:rsidR="00245839" w:rsidRPr="00171635" w:rsidRDefault="00245839" w:rsidP="00A02BA7">
            <w:pPr>
              <w:pStyle w:val="Default"/>
              <w:rPr>
                <w:lang w:eastAsia="zh-CN"/>
              </w:rPr>
            </w:pPr>
            <w:r>
              <w:rPr>
                <w:szCs w:val="18"/>
              </w:rPr>
              <w:t xml:space="preserve">National Cancer Institute (NCI) Thesaurus </w:t>
            </w:r>
            <w:r>
              <w:t>2.16.840.1.113883.3.26.1.1</w:t>
            </w:r>
          </w:p>
        </w:tc>
      </w:tr>
      <w:tr w:rsidR="00245839" w14:paraId="6BF18095" w14:textId="77777777">
        <w:trPr>
          <w:trHeight w:val="279"/>
          <w:tblHeader/>
        </w:trPr>
        <w:tc>
          <w:tcPr>
            <w:tcW w:w="1620" w:type="dxa"/>
            <w:tcBorders>
              <w:top w:val="nil"/>
              <w:bottom w:val="single" w:sz="4" w:space="0" w:color="auto"/>
              <w:right w:val="nil"/>
            </w:tcBorders>
          </w:tcPr>
          <w:p w14:paraId="54B38D2A" w14:textId="77777777" w:rsidR="00245839" w:rsidRPr="00981D77" w:rsidRDefault="00245839" w:rsidP="00A02BA7">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073B6179" w14:textId="77777777" w:rsidR="00245839" w:rsidRDefault="00245839" w:rsidP="00A02BA7">
            <w:pPr>
              <w:pStyle w:val="Default"/>
              <w:rPr>
                <w:szCs w:val="18"/>
              </w:rPr>
            </w:pPr>
            <w:r w:rsidRPr="00E63B74">
              <w:rPr>
                <w:szCs w:val="18"/>
              </w:rPr>
              <w:t xml:space="preserve">This is the physical form of the product as presented to the individual. For example: tablet, capsule, liquid or ointment. </w:t>
            </w:r>
          </w:p>
          <w:p w14:paraId="0C1710F0" w14:textId="77777777" w:rsidR="00245839" w:rsidRDefault="00D61323" w:rsidP="00A02BA7">
            <w:pPr>
              <w:pStyle w:val="Default"/>
              <w:rPr>
                <w:szCs w:val="18"/>
              </w:rPr>
            </w:pPr>
            <w:hyperlink r:id="rId67" w:history="1">
              <w:r w:rsidR="00245839" w:rsidRPr="00870D5E">
                <w:rPr>
                  <w:rStyle w:val="Hyperlink"/>
                  <w:color w:val="0000FF"/>
                  <w:szCs w:val="18"/>
                </w:rPr>
                <w:t>http://www.fda.gov/ForIndustry/DataStandards/StructuredProductLabeling/ucm162038.htm</w:t>
              </w:r>
            </w:hyperlink>
          </w:p>
        </w:tc>
      </w:tr>
      <w:tr w:rsidR="00245839" w14:paraId="306710D0" w14:textId="77777777">
        <w:trPr>
          <w:trHeight w:val="279"/>
          <w:tblHeader/>
        </w:trPr>
        <w:tc>
          <w:tcPr>
            <w:tcW w:w="1620" w:type="dxa"/>
            <w:tcBorders>
              <w:top w:val="nil"/>
              <w:bottom w:val="single" w:sz="4" w:space="0" w:color="auto"/>
              <w:right w:val="nil"/>
            </w:tcBorders>
          </w:tcPr>
          <w:p w14:paraId="2ADEB337" w14:textId="77777777" w:rsidR="00245839" w:rsidRPr="00981D77" w:rsidRDefault="00245839" w:rsidP="00A02BA7">
            <w:pPr>
              <w:pStyle w:val="TableText"/>
              <w:tabs>
                <w:tab w:val="left" w:pos="990"/>
              </w:tabs>
              <w:rPr>
                <w:lang w:eastAsia="zh-CN"/>
              </w:rPr>
            </w:pPr>
          </w:p>
        </w:tc>
        <w:tc>
          <w:tcPr>
            <w:tcW w:w="7020" w:type="dxa"/>
            <w:gridSpan w:val="2"/>
            <w:tcBorders>
              <w:top w:val="nil"/>
              <w:left w:val="nil"/>
              <w:bottom w:val="single" w:sz="4" w:space="0" w:color="auto"/>
            </w:tcBorders>
            <w:tcMar>
              <w:left w:w="0" w:type="dxa"/>
              <w:right w:w="115" w:type="dxa"/>
            </w:tcMar>
          </w:tcPr>
          <w:p w14:paraId="3C8E0BCA" w14:textId="77777777" w:rsidR="00245839" w:rsidRDefault="00245839" w:rsidP="00A02BA7">
            <w:pPr>
              <w:pStyle w:val="Default"/>
              <w:rPr>
                <w:szCs w:val="18"/>
              </w:rPr>
            </w:pPr>
            <w:r>
              <w:rPr>
                <w:lang w:eastAsia="zh-CN"/>
              </w:rPr>
              <w:t>Example of Codes for reference</w:t>
            </w:r>
          </w:p>
        </w:tc>
      </w:tr>
      <w:tr w:rsidR="00245839" w:rsidRPr="00E63B74" w14:paraId="3ADC12ED" w14:textId="77777777">
        <w:trPr>
          <w:trHeight w:val="368"/>
          <w:tblHeader/>
        </w:trPr>
        <w:tc>
          <w:tcPr>
            <w:tcW w:w="1620" w:type="dxa"/>
            <w:shd w:val="clear" w:color="auto" w:fill="E6E6E6"/>
          </w:tcPr>
          <w:p w14:paraId="7CFCB986" w14:textId="77777777" w:rsidR="00245839" w:rsidRPr="00E63B74" w:rsidRDefault="00245839" w:rsidP="00A02BA7">
            <w:pPr>
              <w:pStyle w:val="TableHead"/>
              <w:tabs>
                <w:tab w:val="left" w:pos="990"/>
              </w:tabs>
              <w:rPr>
                <w:lang w:eastAsia="zh-CN"/>
              </w:rPr>
            </w:pPr>
            <w:r w:rsidRPr="00E63B74">
              <w:rPr>
                <w:lang w:eastAsia="zh-CN"/>
              </w:rPr>
              <w:t>Code</w:t>
            </w:r>
          </w:p>
        </w:tc>
        <w:tc>
          <w:tcPr>
            <w:tcW w:w="3330" w:type="dxa"/>
            <w:shd w:val="clear" w:color="auto" w:fill="E6E6E6"/>
          </w:tcPr>
          <w:p w14:paraId="06665234" w14:textId="77777777" w:rsidR="00245839" w:rsidRPr="00E63B74" w:rsidRDefault="00245839" w:rsidP="00A02BA7">
            <w:pPr>
              <w:pStyle w:val="TableHead"/>
              <w:tabs>
                <w:tab w:val="left" w:pos="990"/>
              </w:tabs>
              <w:rPr>
                <w:lang w:eastAsia="zh-CN"/>
              </w:rPr>
            </w:pPr>
            <w:r w:rsidRPr="00E63B74">
              <w:rPr>
                <w:lang w:eastAsia="zh-CN"/>
              </w:rPr>
              <w:t>Code System</w:t>
            </w:r>
          </w:p>
        </w:tc>
        <w:tc>
          <w:tcPr>
            <w:tcW w:w="3690" w:type="dxa"/>
            <w:shd w:val="clear" w:color="auto" w:fill="E6E6E6"/>
          </w:tcPr>
          <w:p w14:paraId="1E6C4692" w14:textId="77777777" w:rsidR="00245839" w:rsidRPr="00E63B74" w:rsidRDefault="00245839" w:rsidP="00A02BA7">
            <w:pPr>
              <w:pStyle w:val="TableHead"/>
              <w:tabs>
                <w:tab w:val="left" w:pos="990"/>
              </w:tabs>
              <w:rPr>
                <w:lang w:eastAsia="zh-CN"/>
              </w:rPr>
            </w:pPr>
            <w:r w:rsidRPr="00E63B74">
              <w:rPr>
                <w:lang w:eastAsia="zh-CN"/>
              </w:rPr>
              <w:t>Print Name</w:t>
            </w:r>
          </w:p>
        </w:tc>
      </w:tr>
      <w:tr w:rsidR="00245839" w:rsidRPr="00AA6C9A" w14:paraId="510DB646" w14:textId="77777777">
        <w:tc>
          <w:tcPr>
            <w:tcW w:w="1620" w:type="dxa"/>
            <w:vAlign w:val="bottom"/>
          </w:tcPr>
          <w:p w14:paraId="27CED74E" w14:textId="77777777" w:rsidR="00245839" w:rsidRPr="00AA6C9A" w:rsidRDefault="00245839" w:rsidP="00400AD6">
            <w:pPr>
              <w:pStyle w:val="TableText"/>
              <w:rPr>
                <w:lang w:eastAsia="zh-CN"/>
              </w:rPr>
            </w:pPr>
            <w:r>
              <w:t>C42887</w:t>
            </w:r>
          </w:p>
        </w:tc>
        <w:tc>
          <w:tcPr>
            <w:tcW w:w="3330" w:type="dxa"/>
            <w:vAlign w:val="bottom"/>
          </w:tcPr>
          <w:p w14:paraId="45269092" w14:textId="77777777" w:rsidR="00245839" w:rsidRPr="00171635" w:rsidRDefault="00245839" w:rsidP="00400AD6">
            <w:pPr>
              <w:pStyle w:val="TableText"/>
              <w:rPr>
                <w:lang w:eastAsia="zh-CN"/>
              </w:rPr>
            </w:pPr>
            <w:r>
              <w:t>NCI Thesaurus</w:t>
            </w:r>
          </w:p>
        </w:tc>
        <w:tc>
          <w:tcPr>
            <w:tcW w:w="3690" w:type="dxa"/>
            <w:vAlign w:val="bottom"/>
          </w:tcPr>
          <w:p w14:paraId="73850495" w14:textId="77777777" w:rsidR="00245839" w:rsidRPr="00AA6C9A" w:rsidRDefault="00245839" w:rsidP="00400AD6">
            <w:pPr>
              <w:pStyle w:val="TableText"/>
              <w:rPr>
                <w:lang w:eastAsia="zh-CN"/>
              </w:rPr>
            </w:pPr>
            <w:r w:rsidRPr="00E63B74">
              <w:rPr>
                <w:lang w:eastAsia="zh-CN"/>
              </w:rPr>
              <w:t>AEROSOL</w:t>
            </w:r>
          </w:p>
        </w:tc>
      </w:tr>
      <w:tr w:rsidR="00245839" w:rsidRPr="00AA6C9A" w14:paraId="4E7CEFA5" w14:textId="77777777">
        <w:tc>
          <w:tcPr>
            <w:tcW w:w="1620" w:type="dxa"/>
            <w:vAlign w:val="bottom"/>
          </w:tcPr>
          <w:p w14:paraId="161675DF" w14:textId="77777777" w:rsidR="00245839" w:rsidRPr="00AA6C9A" w:rsidRDefault="00245839" w:rsidP="00400AD6">
            <w:pPr>
              <w:pStyle w:val="TableText"/>
              <w:rPr>
                <w:lang w:eastAsia="zh-CN"/>
              </w:rPr>
            </w:pPr>
            <w:r>
              <w:t>C42909</w:t>
            </w:r>
          </w:p>
        </w:tc>
        <w:tc>
          <w:tcPr>
            <w:tcW w:w="3330" w:type="dxa"/>
            <w:vAlign w:val="bottom"/>
          </w:tcPr>
          <w:p w14:paraId="76B4A8B3" w14:textId="77777777" w:rsidR="00245839" w:rsidRDefault="00245839" w:rsidP="00400AD6">
            <w:pPr>
              <w:pStyle w:val="TableText"/>
            </w:pPr>
            <w:r>
              <w:t>NCI Thesaurus</w:t>
            </w:r>
          </w:p>
        </w:tc>
        <w:tc>
          <w:tcPr>
            <w:tcW w:w="3690" w:type="dxa"/>
            <w:vAlign w:val="bottom"/>
          </w:tcPr>
          <w:p w14:paraId="0BB8E02E" w14:textId="77777777" w:rsidR="00245839" w:rsidRPr="00AA6C9A" w:rsidRDefault="00245839" w:rsidP="00400AD6">
            <w:pPr>
              <w:pStyle w:val="TableText"/>
              <w:rPr>
                <w:lang w:eastAsia="zh-CN"/>
              </w:rPr>
            </w:pPr>
            <w:r>
              <w:t xml:space="preserve">GRANULE, EFFERVESCENT </w:t>
            </w:r>
          </w:p>
        </w:tc>
      </w:tr>
      <w:tr w:rsidR="00245839" w:rsidRPr="00AA6C9A" w14:paraId="269655D2" w14:textId="77777777">
        <w:tc>
          <w:tcPr>
            <w:tcW w:w="1620" w:type="dxa"/>
            <w:vAlign w:val="bottom"/>
          </w:tcPr>
          <w:p w14:paraId="2A0269DB" w14:textId="77777777" w:rsidR="00245839" w:rsidRPr="00AA6C9A" w:rsidRDefault="00245839" w:rsidP="00400AD6">
            <w:pPr>
              <w:pStyle w:val="TableText"/>
              <w:rPr>
                <w:lang w:eastAsia="zh-CN"/>
              </w:rPr>
            </w:pPr>
            <w:r>
              <w:t>C42998</w:t>
            </w:r>
          </w:p>
        </w:tc>
        <w:tc>
          <w:tcPr>
            <w:tcW w:w="3330" w:type="dxa"/>
            <w:vAlign w:val="bottom"/>
          </w:tcPr>
          <w:p w14:paraId="39A3B307" w14:textId="77777777" w:rsidR="00245839" w:rsidRDefault="00245839" w:rsidP="00400AD6">
            <w:pPr>
              <w:pStyle w:val="TableText"/>
            </w:pPr>
            <w:r>
              <w:t>NCI Thesaurus</w:t>
            </w:r>
          </w:p>
        </w:tc>
        <w:tc>
          <w:tcPr>
            <w:tcW w:w="3690" w:type="dxa"/>
            <w:vAlign w:val="bottom"/>
          </w:tcPr>
          <w:p w14:paraId="5817DD6C" w14:textId="77777777" w:rsidR="00245839" w:rsidRPr="00AA6C9A" w:rsidRDefault="00245839" w:rsidP="00400AD6">
            <w:pPr>
              <w:pStyle w:val="TableText"/>
              <w:rPr>
                <w:lang w:eastAsia="zh-CN"/>
              </w:rPr>
            </w:pPr>
            <w:r>
              <w:t xml:space="preserve">TABLET </w:t>
            </w:r>
          </w:p>
        </w:tc>
      </w:tr>
      <w:tr w:rsidR="00245839" w:rsidRPr="00AA6C9A" w14:paraId="7B5FE587" w14:textId="77777777">
        <w:tc>
          <w:tcPr>
            <w:tcW w:w="1620" w:type="dxa"/>
            <w:vAlign w:val="bottom"/>
          </w:tcPr>
          <w:p w14:paraId="70672E1B" w14:textId="77777777" w:rsidR="00245839" w:rsidRPr="00AA6C9A" w:rsidRDefault="00245839" w:rsidP="00400AD6">
            <w:pPr>
              <w:pStyle w:val="TableText"/>
              <w:rPr>
                <w:lang w:eastAsia="zh-CN"/>
              </w:rPr>
            </w:pPr>
            <w:r>
              <w:rPr>
                <w:lang w:eastAsia="zh-CN"/>
              </w:rPr>
              <w:t>…</w:t>
            </w:r>
          </w:p>
        </w:tc>
        <w:tc>
          <w:tcPr>
            <w:tcW w:w="3330" w:type="dxa"/>
            <w:vAlign w:val="bottom"/>
          </w:tcPr>
          <w:p w14:paraId="4160B353" w14:textId="77777777" w:rsidR="00245839" w:rsidRDefault="00245839" w:rsidP="00400AD6">
            <w:pPr>
              <w:pStyle w:val="TableText"/>
            </w:pPr>
          </w:p>
        </w:tc>
        <w:tc>
          <w:tcPr>
            <w:tcW w:w="3690" w:type="dxa"/>
            <w:vAlign w:val="bottom"/>
          </w:tcPr>
          <w:p w14:paraId="35CC582F" w14:textId="77777777" w:rsidR="00245839" w:rsidRPr="00AA6C9A" w:rsidRDefault="00245839" w:rsidP="00400AD6">
            <w:pPr>
              <w:pStyle w:val="TableText"/>
              <w:rPr>
                <w:lang w:eastAsia="zh-CN"/>
              </w:rPr>
            </w:pPr>
          </w:p>
        </w:tc>
      </w:tr>
    </w:tbl>
    <w:p w14:paraId="28F55FCF" w14:textId="77777777" w:rsidR="00302C3B" w:rsidRDefault="00302C3B" w:rsidP="006241E4">
      <w:pPr>
        <w:pStyle w:val="BodyText"/>
      </w:pPr>
    </w:p>
    <w:p w14:paraId="68695419" w14:textId="77777777" w:rsidR="00A13E78" w:rsidRPr="0073087A" w:rsidRDefault="00A13E78" w:rsidP="00A13E78">
      <w:pPr>
        <w:pStyle w:val="Caption"/>
        <w:tabs>
          <w:tab w:val="left" w:pos="990"/>
        </w:tabs>
        <w:outlineLvl w:val="0"/>
      </w:pPr>
      <w:bookmarkStart w:id="531" w:name="_Toc163893811"/>
      <w:r>
        <w:lastRenderedPageBreak/>
        <w:t xml:space="preserve">Table </w:t>
      </w:r>
      <w:r w:rsidR="0000006B">
        <w:fldChar w:fldCharType="begin"/>
      </w:r>
      <w:r w:rsidR="0000006B">
        <w:instrText xml:space="preserve"> SEQ Table \* ARABIC </w:instrText>
      </w:r>
      <w:r w:rsidR="0000006B">
        <w:fldChar w:fldCharType="separate"/>
      </w:r>
      <w:r w:rsidR="00D61323">
        <w:t>47</w:t>
      </w:r>
      <w:r w:rsidR="0000006B">
        <w:fldChar w:fldCharType="end"/>
      </w:r>
      <w:r>
        <w:t xml:space="preserve">: Unit of </w:t>
      </w:r>
      <w:bookmarkStart w:id="532" w:name="T_VS_UnitOFMeasure"/>
      <w:bookmarkEnd w:id="532"/>
      <w:r>
        <w:t>Measure Value Set</w:t>
      </w:r>
      <w:bookmarkEnd w:id="531"/>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A13E78" w:rsidRPr="00AA6C9A" w14:paraId="5640F910" w14:textId="77777777">
        <w:trPr>
          <w:tblHeader/>
        </w:trPr>
        <w:tc>
          <w:tcPr>
            <w:tcW w:w="8640" w:type="dxa"/>
            <w:gridSpan w:val="3"/>
            <w:tcBorders>
              <w:bottom w:val="nil"/>
            </w:tcBorders>
          </w:tcPr>
          <w:p w14:paraId="2BCC435C" w14:textId="77777777" w:rsidR="00A13E78" w:rsidRPr="00171635" w:rsidRDefault="00A13E78" w:rsidP="00A02BA7">
            <w:pPr>
              <w:pStyle w:val="TableText"/>
              <w:tabs>
                <w:tab w:val="left" w:pos="990"/>
              </w:tabs>
              <w:rPr>
                <w:b/>
                <w:lang w:eastAsia="zh-CN"/>
              </w:rPr>
            </w:pPr>
            <w:r w:rsidRPr="00171635">
              <w:rPr>
                <w:lang w:eastAsia="zh-CN"/>
              </w:rPr>
              <w:t xml:space="preserve">Value Set: </w:t>
            </w:r>
            <w:r>
              <w:t>Unit of Measure 2.16.</w:t>
            </w:r>
            <w:r w:rsidRPr="00E63B74">
              <w:t>840.1.113883.3.88.12.80.29 (or 2.16.840.1.113883.1.11.12839)</w:t>
            </w:r>
          </w:p>
        </w:tc>
      </w:tr>
      <w:tr w:rsidR="00A13E78" w:rsidRPr="00AA6C9A" w14:paraId="7D6A73A9" w14:textId="77777777">
        <w:trPr>
          <w:trHeight w:val="279"/>
          <w:tblHeader/>
        </w:trPr>
        <w:tc>
          <w:tcPr>
            <w:tcW w:w="1620" w:type="dxa"/>
            <w:tcBorders>
              <w:top w:val="nil"/>
              <w:bottom w:val="single" w:sz="4" w:space="0" w:color="auto"/>
              <w:right w:val="nil"/>
            </w:tcBorders>
          </w:tcPr>
          <w:p w14:paraId="159FB015" w14:textId="77777777" w:rsidR="00A13E78" w:rsidRPr="00AA6C9A" w:rsidRDefault="00A13E78" w:rsidP="00A02BA7">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2A32E43B" w14:textId="77777777" w:rsidR="00A13E78" w:rsidRPr="00171635" w:rsidRDefault="00A13E78" w:rsidP="00A02BA7">
            <w:pPr>
              <w:pStyle w:val="TableText"/>
              <w:tabs>
                <w:tab w:val="left" w:pos="990"/>
              </w:tabs>
              <w:rPr>
                <w:lang w:eastAsia="zh-CN"/>
              </w:rPr>
            </w:pPr>
            <w:r>
              <w:rPr>
                <w:lang w:eastAsia="zh-CN"/>
              </w:rPr>
              <w:t>Unified Code for Units of Measure (UCUM)</w:t>
            </w:r>
            <w:r w:rsidRPr="00171635">
              <w:rPr>
                <w:lang w:eastAsia="zh-CN"/>
              </w:rPr>
              <w:t xml:space="preserve"> </w:t>
            </w:r>
            <w:r w:rsidRPr="00BF2DF9">
              <w:rPr>
                <w:lang w:eastAsia="zh-CN"/>
              </w:rPr>
              <w:t>2.16.840.1.113883.6.8</w:t>
            </w:r>
          </w:p>
        </w:tc>
      </w:tr>
      <w:tr w:rsidR="00A13E78" w:rsidRPr="00AA6C9A" w14:paraId="144DDCE6" w14:textId="77777777">
        <w:trPr>
          <w:trHeight w:val="279"/>
          <w:tblHeader/>
        </w:trPr>
        <w:tc>
          <w:tcPr>
            <w:tcW w:w="1620" w:type="dxa"/>
            <w:tcBorders>
              <w:top w:val="nil"/>
              <w:bottom w:val="single" w:sz="4" w:space="0" w:color="auto"/>
              <w:right w:val="nil"/>
            </w:tcBorders>
          </w:tcPr>
          <w:p w14:paraId="77E41E7D" w14:textId="77777777" w:rsidR="00A13E78" w:rsidRPr="00981D77" w:rsidRDefault="00A13E78" w:rsidP="00A02BA7">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0572AA9C" w14:textId="77777777" w:rsidR="00A13E78" w:rsidRDefault="00A13E78" w:rsidP="00A02BA7">
            <w:pPr>
              <w:pStyle w:val="TableText"/>
              <w:tabs>
                <w:tab w:val="left" w:pos="990"/>
              </w:tabs>
              <w:rPr>
                <w:lang w:eastAsia="zh-CN"/>
              </w:rPr>
            </w:pPr>
            <w:r>
              <w:rPr>
                <w:lang w:eastAsia="zh-CN"/>
              </w:rPr>
              <w:t xml:space="preserve">UCUM codes </w:t>
            </w:r>
            <w:r w:rsidRPr="00E63B74">
              <w:rPr>
                <w:lang w:eastAsia="zh-CN"/>
              </w:rPr>
              <w:t>include all units of measures being contemporarily used in international science, engineering, and business. The purpose is to facilitate unambiguous electronic communication of quantities together with their units. The focus is on electronic communication, as opposed to communication between humans.</w:t>
            </w:r>
          </w:p>
          <w:p w14:paraId="1B07C644" w14:textId="77777777" w:rsidR="00A13E78" w:rsidRDefault="00D61323" w:rsidP="00A02BA7">
            <w:pPr>
              <w:pStyle w:val="TableText"/>
              <w:tabs>
                <w:tab w:val="left" w:pos="990"/>
              </w:tabs>
              <w:rPr>
                <w:lang w:eastAsia="zh-CN"/>
              </w:rPr>
            </w:pPr>
            <w:hyperlink r:id="rId68" w:history="1">
              <w:r w:rsidR="00A13E78" w:rsidRPr="00870D5E">
                <w:rPr>
                  <w:rStyle w:val="Hyperlink"/>
                  <w:color w:val="0000FF"/>
                </w:rPr>
                <w:t>http://www.regenstrief.org/medinformatics/ucum</w:t>
              </w:r>
            </w:hyperlink>
          </w:p>
        </w:tc>
      </w:tr>
      <w:tr w:rsidR="00A13E78" w:rsidRPr="00AA6C9A" w14:paraId="4371137F" w14:textId="77777777">
        <w:trPr>
          <w:trHeight w:val="279"/>
          <w:tblHeader/>
        </w:trPr>
        <w:tc>
          <w:tcPr>
            <w:tcW w:w="1620" w:type="dxa"/>
            <w:tcBorders>
              <w:top w:val="nil"/>
              <w:bottom w:val="single" w:sz="4" w:space="0" w:color="auto"/>
              <w:right w:val="nil"/>
            </w:tcBorders>
          </w:tcPr>
          <w:p w14:paraId="0A200DE5" w14:textId="77777777" w:rsidR="00A13E78" w:rsidRPr="00981D77" w:rsidRDefault="00A13E78" w:rsidP="00A02BA7">
            <w:pPr>
              <w:pStyle w:val="TableText"/>
              <w:tabs>
                <w:tab w:val="left" w:pos="990"/>
              </w:tabs>
              <w:rPr>
                <w:lang w:eastAsia="zh-CN"/>
              </w:rPr>
            </w:pPr>
          </w:p>
        </w:tc>
        <w:tc>
          <w:tcPr>
            <w:tcW w:w="7020" w:type="dxa"/>
            <w:gridSpan w:val="2"/>
            <w:tcBorders>
              <w:top w:val="nil"/>
              <w:left w:val="nil"/>
              <w:bottom w:val="single" w:sz="4" w:space="0" w:color="auto"/>
            </w:tcBorders>
            <w:tcMar>
              <w:left w:w="0" w:type="dxa"/>
              <w:right w:w="115" w:type="dxa"/>
            </w:tcMar>
          </w:tcPr>
          <w:p w14:paraId="0AC1AF5C" w14:textId="77777777" w:rsidR="00A13E78" w:rsidRDefault="00A13E78" w:rsidP="00A02BA7">
            <w:pPr>
              <w:pStyle w:val="TableText"/>
              <w:tabs>
                <w:tab w:val="left" w:pos="990"/>
              </w:tabs>
              <w:rPr>
                <w:lang w:eastAsia="zh-CN"/>
              </w:rPr>
            </w:pPr>
            <w:r>
              <w:rPr>
                <w:lang w:eastAsia="zh-CN"/>
              </w:rPr>
              <w:t>Example of Codes for reference</w:t>
            </w:r>
          </w:p>
        </w:tc>
      </w:tr>
      <w:tr w:rsidR="00A13E78" w:rsidRPr="00AA6C9A" w14:paraId="6AF0352E" w14:textId="77777777">
        <w:trPr>
          <w:trHeight w:val="368"/>
          <w:tblHeader/>
        </w:trPr>
        <w:tc>
          <w:tcPr>
            <w:tcW w:w="1620" w:type="dxa"/>
            <w:shd w:val="clear" w:color="auto" w:fill="E6E6E6"/>
          </w:tcPr>
          <w:p w14:paraId="6405B604" w14:textId="77777777" w:rsidR="00A13E78" w:rsidRPr="00E63B74" w:rsidRDefault="00A13E78" w:rsidP="00A02BA7">
            <w:pPr>
              <w:pStyle w:val="TableHead"/>
              <w:tabs>
                <w:tab w:val="left" w:pos="990"/>
              </w:tabs>
              <w:rPr>
                <w:lang w:eastAsia="zh-CN"/>
              </w:rPr>
            </w:pPr>
            <w:r w:rsidRPr="00E63B74">
              <w:rPr>
                <w:lang w:eastAsia="zh-CN"/>
              </w:rPr>
              <w:t>Code</w:t>
            </w:r>
          </w:p>
        </w:tc>
        <w:tc>
          <w:tcPr>
            <w:tcW w:w="3330" w:type="dxa"/>
            <w:shd w:val="clear" w:color="auto" w:fill="E6E6E6"/>
          </w:tcPr>
          <w:p w14:paraId="4A24B136" w14:textId="77777777" w:rsidR="00A13E78" w:rsidRPr="00E63B74" w:rsidRDefault="00A13E78" w:rsidP="00A02BA7">
            <w:pPr>
              <w:pStyle w:val="TableHead"/>
              <w:tabs>
                <w:tab w:val="left" w:pos="990"/>
              </w:tabs>
              <w:rPr>
                <w:lang w:eastAsia="zh-CN"/>
              </w:rPr>
            </w:pPr>
            <w:r w:rsidRPr="00E63B74">
              <w:rPr>
                <w:lang w:eastAsia="zh-CN"/>
              </w:rPr>
              <w:t>Code System</w:t>
            </w:r>
          </w:p>
        </w:tc>
        <w:tc>
          <w:tcPr>
            <w:tcW w:w="3690" w:type="dxa"/>
            <w:shd w:val="clear" w:color="auto" w:fill="E6E6E6"/>
          </w:tcPr>
          <w:p w14:paraId="7CAF44D2" w14:textId="77777777" w:rsidR="00A13E78" w:rsidRPr="00E63B74" w:rsidRDefault="00A13E78" w:rsidP="00A02BA7">
            <w:pPr>
              <w:pStyle w:val="TableHead"/>
              <w:tabs>
                <w:tab w:val="left" w:pos="990"/>
              </w:tabs>
              <w:rPr>
                <w:lang w:eastAsia="zh-CN"/>
              </w:rPr>
            </w:pPr>
            <w:r w:rsidRPr="00E63B74">
              <w:rPr>
                <w:lang w:eastAsia="zh-CN"/>
              </w:rPr>
              <w:t>Print Name</w:t>
            </w:r>
          </w:p>
        </w:tc>
      </w:tr>
      <w:tr w:rsidR="00A13E78" w:rsidRPr="00AA6C9A" w14:paraId="2183A477" w14:textId="77777777">
        <w:tc>
          <w:tcPr>
            <w:tcW w:w="1620" w:type="dxa"/>
            <w:vAlign w:val="bottom"/>
          </w:tcPr>
          <w:p w14:paraId="1C352085" w14:textId="77777777" w:rsidR="00A13E78" w:rsidRPr="00AA6C9A" w:rsidRDefault="00A13E78" w:rsidP="00A02BA7">
            <w:pPr>
              <w:pStyle w:val="TableText"/>
              <w:tabs>
                <w:tab w:val="left" w:pos="990"/>
              </w:tabs>
              <w:rPr>
                <w:lang w:eastAsia="zh-CN"/>
              </w:rPr>
            </w:pPr>
            <w:r>
              <w:t>mmol/kg</w:t>
            </w:r>
          </w:p>
        </w:tc>
        <w:tc>
          <w:tcPr>
            <w:tcW w:w="3330" w:type="dxa"/>
            <w:vAlign w:val="bottom"/>
          </w:tcPr>
          <w:p w14:paraId="3D2D5D11" w14:textId="77777777" w:rsidR="00A13E78" w:rsidRPr="00171635" w:rsidRDefault="00A13E78" w:rsidP="00A02BA7">
            <w:pPr>
              <w:pStyle w:val="TableText"/>
              <w:tabs>
                <w:tab w:val="left" w:pos="990"/>
              </w:tabs>
              <w:rPr>
                <w:lang w:eastAsia="zh-CN"/>
              </w:rPr>
            </w:pPr>
            <w:r>
              <w:rPr>
                <w:lang w:eastAsia="zh-CN"/>
              </w:rPr>
              <w:t>UCUM</w:t>
            </w:r>
          </w:p>
        </w:tc>
        <w:tc>
          <w:tcPr>
            <w:tcW w:w="3690" w:type="dxa"/>
            <w:vAlign w:val="bottom"/>
          </w:tcPr>
          <w:p w14:paraId="10582B59" w14:textId="77777777" w:rsidR="00A13E78" w:rsidRPr="00AA6C9A" w:rsidRDefault="00A13E78" w:rsidP="00A02BA7">
            <w:pPr>
              <w:pStyle w:val="TableText"/>
              <w:tabs>
                <w:tab w:val="left" w:pos="990"/>
              </w:tabs>
              <w:rPr>
                <w:lang w:eastAsia="zh-CN"/>
              </w:rPr>
            </w:pPr>
            <w:r>
              <w:t>MilliMolesPerKiloGram</w:t>
            </w:r>
          </w:p>
        </w:tc>
      </w:tr>
      <w:tr w:rsidR="00A13E78" w:rsidRPr="00AA6C9A" w14:paraId="5EAB9D4A" w14:textId="77777777">
        <w:tc>
          <w:tcPr>
            <w:tcW w:w="1620" w:type="dxa"/>
            <w:vAlign w:val="bottom"/>
          </w:tcPr>
          <w:p w14:paraId="5249265F" w14:textId="77777777" w:rsidR="00A13E78" w:rsidRPr="00AA6C9A" w:rsidRDefault="00A13E78" w:rsidP="00A02BA7">
            <w:pPr>
              <w:pStyle w:val="TableText"/>
              <w:tabs>
                <w:tab w:val="left" w:pos="990"/>
              </w:tabs>
              <w:rPr>
                <w:lang w:eastAsia="zh-CN"/>
              </w:rPr>
            </w:pPr>
            <w:r>
              <w:t>fL</w:t>
            </w:r>
          </w:p>
        </w:tc>
        <w:tc>
          <w:tcPr>
            <w:tcW w:w="3330" w:type="dxa"/>
            <w:vAlign w:val="bottom"/>
          </w:tcPr>
          <w:p w14:paraId="5B51ECBE" w14:textId="77777777" w:rsidR="00A13E78" w:rsidRDefault="00A13E78" w:rsidP="00A02BA7">
            <w:pPr>
              <w:pStyle w:val="TableText"/>
              <w:tabs>
                <w:tab w:val="left" w:pos="990"/>
              </w:tabs>
              <w:rPr>
                <w:lang w:eastAsia="zh-CN"/>
              </w:rPr>
            </w:pPr>
            <w:r>
              <w:rPr>
                <w:lang w:eastAsia="zh-CN"/>
              </w:rPr>
              <w:t>UCUM</w:t>
            </w:r>
          </w:p>
        </w:tc>
        <w:tc>
          <w:tcPr>
            <w:tcW w:w="3690" w:type="dxa"/>
            <w:vAlign w:val="bottom"/>
          </w:tcPr>
          <w:p w14:paraId="70F413E1" w14:textId="77777777" w:rsidR="00A13E78" w:rsidRPr="00AA6C9A" w:rsidRDefault="00A13E78" w:rsidP="00A02BA7">
            <w:pPr>
              <w:pStyle w:val="TableText"/>
              <w:tabs>
                <w:tab w:val="left" w:pos="990"/>
              </w:tabs>
              <w:rPr>
                <w:lang w:eastAsia="zh-CN"/>
              </w:rPr>
            </w:pPr>
            <w:r>
              <w:rPr>
                <w:lang w:eastAsia="zh-CN"/>
              </w:rPr>
              <w:t>FemtoLiter</w:t>
            </w:r>
          </w:p>
        </w:tc>
      </w:tr>
      <w:tr w:rsidR="00A13E78" w:rsidRPr="00AA6C9A" w14:paraId="577DD689" w14:textId="77777777">
        <w:tc>
          <w:tcPr>
            <w:tcW w:w="1620" w:type="dxa"/>
            <w:vAlign w:val="bottom"/>
          </w:tcPr>
          <w:p w14:paraId="78BE1824" w14:textId="77777777" w:rsidR="00A13E78" w:rsidRPr="00AA6C9A" w:rsidRDefault="00A13E78" w:rsidP="00A02BA7">
            <w:pPr>
              <w:pStyle w:val="TableText"/>
              <w:tabs>
                <w:tab w:val="left" w:pos="990"/>
              </w:tabs>
              <w:rPr>
                <w:lang w:eastAsia="zh-CN"/>
              </w:rPr>
            </w:pPr>
            <w:r>
              <w:t>ug/mL</w:t>
            </w:r>
          </w:p>
        </w:tc>
        <w:tc>
          <w:tcPr>
            <w:tcW w:w="3330" w:type="dxa"/>
            <w:vAlign w:val="bottom"/>
          </w:tcPr>
          <w:p w14:paraId="2FB10B60" w14:textId="77777777" w:rsidR="00A13E78" w:rsidRDefault="00A13E78" w:rsidP="00A02BA7">
            <w:pPr>
              <w:pStyle w:val="TableText"/>
              <w:tabs>
                <w:tab w:val="left" w:pos="990"/>
              </w:tabs>
              <w:rPr>
                <w:lang w:eastAsia="zh-CN"/>
              </w:rPr>
            </w:pPr>
            <w:r>
              <w:rPr>
                <w:lang w:eastAsia="zh-CN"/>
              </w:rPr>
              <w:t>UCUM</w:t>
            </w:r>
          </w:p>
        </w:tc>
        <w:tc>
          <w:tcPr>
            <w:tcW w:w="3690" w:type="dxa"/>
            <w:vAlign w:val="bottom"/>
          </w:tcPr>
          <w:p w14:paraId="360E23BD" w14:textId="77777777" w:rsidR="00A13E78" w:rsidRPr="00AA6C9A" w:rsidRDefault="00A13E78" w:rsidP="00A02BA7">
            <w:pPr>
              <w:pStyle w:val="TableText"/>
              <w:tabs>
                <w:tab w:val="left" w:pos="990"/>
              </w:tabs>
              <w:rPr>
                <w:lang w:eastAsia="zh-CN"/>
              </w:rPr>
            </w:pPr>
            <w:r>
              <w:t>MicroGramsPerMilliLiter</w:t>
            </w:r>
          </w:p>
        </w:tc>
      </w:tr>
      <w:tr w:rsidR="00A13E78" w:rsidRPr="00AA6C9A" w14:paraId="69F1FF5C" w14:textId="77777777">
        <w:tc>
          <w:tcPr>
            <w:tcW w:w="1620" w:type="dxa"/>
            <w:vAlign w:val="bottom"/>
          </w:tcPr>
          <w:p w14:paraId="119C2D8C" w14:textId="77777777" w:rsidR="00A13E78" w:rsidRPr="00AA6C9A" w:rsidRDefault="00A13E78" w:rsidP="00A02BA7">
            <w:pPr>
              <w:pStyle w:val="TableText"/>
              <w:tabs>
                <w:tab w:val="left" w:pos="990"/>
              </w:tabs>
              <w:rPr>
                <w:lang w:eastAsia="zh-CN"/>
              </w:rPr>
            </w:pPr>
            <w:r>
              <w:rPr>
                <w:lang w:eastAsia="zh-CN"/>
              </w:rPr>
              <w:t>…</w:t>
            </w:r>
          </w:p>
        </w:tc>
        <w:tc>
          <w:tcPr>
            <w:tcW w:w="3330" w:type="dxa"/>
            <w:vAlign w:val="bottom"/>
          </w:tcPr>
          <w:p w14:paraId="2F8C1D4A" w14:textId="77777777" w:rsidR="00A13E78" w:rsidRDefault="00A13E78" w:rsidP="00A02BA7">
            <w:pPr>
              <w:pStyle w:val="TableText"/>
              <w:tabs>
                <w:tab w:val="left" w:pos="990"/>
              </w:tabs>
              <w:rPr>
                <w:lang w:eastAsia="zh-CN"/>
              </w:rPr>
            </w:pPr>
          </w:p>
        </w:tc>
        <w:tc>
          <w:tcPr>
            <w:tcW w:w="3690" w:type="dxa"/>
            <w:vAlign w:val="bottom"/>
          </w:tcPr>
          <w:p w14:paraId="2D4C7A06" w14:textId="77777777" w:rsidR="00A13E78" w:rsidRPr="00AA6C9A" w:rsidRDefault="00A13E78" w:rsidP="00A02BA7">
            <w:pPr>
              <w:pStyle w:val="TableText"/>
              <w:tabs>
                <w:tab w:val="left" w:pos="990"/>
              </w:tabs>
              <w:rPr>
                <w:lang w:eastAsia="zh-CN"/>
              </w:rPr>
            </w:pPr>
          </w:p>
        </w:tc>
      </w:tr>
    </w:tbl>
    <w:p w14:paraId="03DE5BB2" w14:textId="77777777" w:rsidR="009F246F" w:rsidRDefault="009F246F" w:rsidP="006241E4">
      <w:pPr>
        <w:pStyle w:val="BodyText"/>
      </w:pPr>
    </w:p>
    <w:p w14:paraId="04706507" w14:textId="77777777" w:rsidR="004E1037" w:rsidRDefault="00573C13" w:rsidP="004E1037">
      <w:pPr>
        <w:pStyle w:val="Heading2nospace"/>
      </w:pPr>
      <w:bookmarkStart w:id="533" w:name="_Toc163893668"/>
      <w:r>
        <w:t xml:space="preserve">Medication </w:t>
      </w:r>
      <w:bookmarkStart w:id="534" w:name="CS_MedicationDispense"/>
      <w:bookmarkEnd w:id="534"/>
      <w:r>
        <w:t>Dispense</w:t>
      </w:r>
      <w:bookmarkEnd w:id="533"/>
    </w:p>
    <w:p w14:paraId="66E07B35" w14:textId="77777777" w:rsidR="004E1037" w:rsidRDefault="004E1037" w:rsidP="004E1037">
      <w:pPr>
        <w:pStyle w:val="BracketData"/>
        <w:rPr>
          <w:rFonts w:ascii="Bookman Old Style" w:hAnsi="Bookman Old Style"/>
        </w:rPr>
      </w:pPr>
      <w:r>
        <w:rPr>
          <w:rFonts w:ascii="Bookman Old Style" w:hAnsi="Bookman Old Style"/>
        </w:rPr>
        <w:t>[</w:t>
      </w:r>
      <w:r>
        <w:t>supply</w:t>
      </w:r>
      <w:r>
        <w:rPr>
          <w:rFonts w:ascii="Bookman Old Style" w:hAnsi="Bookman Old Style"/>
        </w:rPr>
        <w:t xml:space="preserve">: templateId </w:t>
      </w:r>
      <w:r>
        <w:t>2.16.840.1.113883.10.20.21.4.18(open)</w:t>
      </w:r>
      <w:r>
        <w:rPr>
          <w:rFonts w:ascii="Bookman Old Style" w:hAnsi="Bookman Old Style"/>
        </w:rPr>
        <w:t>]</w:t>
      </w:r>
    </w:p>
    <w:p w14:paraId="4CE38CE6" w14:textId="77777777" w:rsidR="00510CC7" w:rsidRDefault="00510CC7" w:rsidP="003D62A7">
      <w:pPr>
        <w:numPr>
          <w:ilvl w:val="0"/>
          <w:numId w:val="50"/>
        </w:numPr>
        <w:spacing w:after="40" w:line="260" w:lineRule="exact"/>
      </w:pPr>
      <w:r>
        <w:rPr>
          <w:b/>
          <w:bCs/>
          <w:sz w:val="16"/>
          <w:szCs w:val="16"/>
        </w:rPr>
        <w:t>SHALL</w:t>
      </w:r>
      <w:r>
        <w:t xml:space="preserve"> contain exactly one [1..1] </w:t>
      </w:r>
      <w:r>
        <w:rPr>
          <w:rFonts w:ascii="Courier New" w:hAnsi="Courier New"/>
          <w:b/>
          <w:bCs/>
        </w:rPr>
        <w:t>@classCode</w:t>
      </w:r>
      <w:r>
        <w:t>="</w:t>
      </w:r>
      <w:r>
        <w:rPr>
          <w:rFonts w:ascii="Courier New" w:hAnsi="Courier New"/>
        </w:rPr>
        <w:t>SPLY</w:t>
      </w:r>
      <w:r>
        <w:t xml:space="preserve">" (CodeSystem: </w:t>
      </w:r>
      <w:r>
        <w:rPr>
          <w:rFonts w:ascii="Courier New" w:hAnsi="Courier New"/>
        </w:rPr>
        <w:t>2.16.840.1.113883.5.6 HL7ActClass</w:t>
      </w:r>
      <w:r>
        <w:t xml:space="preserve">) (CONF:7451). </w:t>
      </w:r>
    </w:p>
    <w:p w14:paraId="50A13BEE" w14:textId="77777777" w:rsidR="00510CC7" w:rsidRDefault="00510CC7" w:rsidP="003D62A7">
      <w:pPr>
        <w:numPr>
          <w:ilvl w:val="0"/>
          <w:numId w:val="50"/>
        </w:numPr>
        <w:spacing w:after="40" w:line="260" w:lineRule="exact"/>
      </w:pPr>
      <w:r>
        <w:rPr>
          <w:b/>
          <w:bCs/>
          <w:sz w:val="16"/>
          <w:szCs w:val="16"/>
        </w:rPr>
        <w:t>SHALL</w:t>
      </w:r>
      <w:r>
        <w:t xml:space="preserve"> contain exactly one [1..1] </w:t>
      </w:r>
      <w:r>
        <w:rPr>
          <w:rFonts w:ascii="Courier New" w:hAnsi="Courier New"/>
          <w:b/>
          <w:bCs/>
        </w:rPr>
        <w:t>@moodCode</w:t>
      </w:r>
      <w:r>
        <w:t>="</w:t>
      </w:r>
      <w:r>
        <w:rPr>
          <w:rFonts w:ascii="Courier New" w:hAnsi="Courier New"/>
        </w:rPr>
        <w:t>EVN</w:t>
      </w:r>
      <w:r>
        <w:t xml:space="preserve">" (CodeSystem: </w:t>
      </w:r>
      <w:r>
        <w:rPr>
          <w:rFonts w:ascii="Courier New" w:hAnsi="Courier New"/>
        </w:rPr>
        <w:t>2.16.840.1.113883.5.1001 HL7ActMood</w:t>
      </w:r>
      <w:r>
        <w:t xml:space="preserve">) (CONF:7452). </w:t>
      </w:r>
    </w:p>
    <w:p w14:paraId="5484F446" w14:textId="77777777" w:rsidR="00510CC7" w:rsidRDefault="00510CC7" w:rsidP="003D62A7">
      <w:pPr>
        <w:numPr>
          <w:ilvl w:val="0"/>
          <w:numId w:val="50"/>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2.16.840.1.113883.10.20.22.4.18</w:t>
      </w:r>
      <w:r>
        <w:t xml:space="preserve">" (CONF:7453). </w:t>
      </w:r>
    </w:p>
    <w:p w14:paraId="0B9C00F7" w14:textId="77777777" w:rsidR="00510CC7" w:rsidRDefault="00510CC7" w:rsidP="003D62A7">
      <w:pPr>
        <w:numPr>
          <w:ilvl w:val="0"/>
          <w:numId w:val="50"/>
        </w:numPr>
        <w:spacing w:after="40" w:line="260" w:lineRule="exact"/>
      </w:pPr>
      <w:r>
        <w:rPr>
          <w:b/>
          <w:bCs/>
          <w:sz w:val="16"/>
          <w:szCs w:val="16"/>
        </w:rPr>
        <w:t>SHALL</w:t>
      </w:r>
      <w:r>
        <w:t xml:space="preserve"> contain at least one [1..*] </w:t>
      </w:r>
      <w:r>
        <w:rPr>
          <w:rFonts w:ascii="Courier New" w:hAnsi="Courier New"/>
          <w:b/>
          <w:bCs/>
        </w:rPr>
        <w:t>id</w:t>
      </w:r>
      <w:r>
        <w:t xml:space="preserve"> (CONF:7454). </w:t>
      </w:r>
    </w:p>
    <w:p w14:paraId="7ADDCDE8" w14:textId="77777777" w:rsidR="00510CC7" w:rsidRDefault="00510CC7" w:rsidP="003D62A7">
      <w:pPr>
        <w:numPr>
          <w:ilvl w:val="0"/>
          <w:numId w:val="50"/>
        </w:numPr>
        <w:spacing w:after="40" w:line="260" w:lineRule="exact"/>
      </w:pPr>
      <w:r>
        <w:rPr>
          <w:b/>
          <w:bCs/>
          <w:sz w:val="16"/>
          <w:szCs w:val="16"/>
        </w:rPr>
        <w:t>SHALL</w:t>
      </w:r>
      <w:r>
        <w:t xml:space="preserve"> contain exactly one [1..1] </w:t>
      </w:r>
      <w:r>
        <w:rPr>
          <w:rFonts w:ascii="Courier New" w:hAnsi="Courier New"/>
          <w:b/>
          <w:bCs/>
        </w:rPr>
        <w:t>statusCode/@code</w:t>
      </w:r>
      <w:r>
        <w:t xml:space="preserve">, which </w:t>
      </w:r>
      <w:r>
        <w:rPr>
          <w:b/>
          <w:bCs/>
          <w:sz w:val="16"/>
          <w:szCs w:val="16"/>
        </w:rPr>
        <w:t>SHALL</w:t>
      </w:r>
      <w:r>
        <w:t xml:space="preserve"> be selected from ValueSet </w:t>
      </w:r>
      <w:r>
        <w:rPr>
          <w:rFonts w:ascii="Courier New" w:hAnsi="Courier New"/>
        </w:rPr>
        <w:t>2.16.840.1.113883.3.88.12.80.64 Medication Fill Status</w:t>
      </w:r>
      <w:r>
        <w:t xml:space="preserve"> </w:t>
      </w:r>
      <w:r>
        <w:rPr>
          <w:b/>
          <w:bCs/>
          <w:sz w:val="16"/>
          <w:szCs w:val="16"/>
        </w:rPr>
        <w:t>DYNAMIC</w:t>
      </w:r>
      <w:r>
        <w:t xml:space="preserve"> (CONF:7455). </w:t>
      </w:r>
    </w:p>
    <w:p w14:paraId="2A3136BE" w14:textId="77777777" w:rsidR="00510CC7" w:rsidRDefault="00510CC7" w:rsidP="003D62A7">
      <w:pPr>
        <w:numPr>
          <w:ilvl w:val="0"/>
          <w:numId w:val="50"/>
        </w:numPr>
        <w:spacing w:after="40" w:line="260" w:lineRule="exact"/>
      </w:pPr>
      <w:r>
        <w:rPr>
          <w:b/>
          <w:bCs/>
          <w:sz w:val="16"/>
          <w:szCs w:val="16"/>
        </w:rPr>
        <w:t>SHOULD</w:t>
      </w:r>
      <w:r>
        <w:t xml:space="preserve"> contain exactly one [1..1] </w:t>
      </w:r>
      <w:r>
        <w:rPr>
          <w:rFonts w:ascii="Courier New" w:hAnsi="Courier New"/>
          <w:b/>
          <w:bCs/>
        </w:rPr>
        <w:t>effectiveTime</w:t>
      </w:r>
      <w:r>
        <w:t xml:space="preserve"> (CONF:7456). </w:t>
      </w:r>
    </w:p>
    <w:p w14:paraId="3D0DDB6F" w14:textId="77777777" w:rsidR="00510CC7" w:rsidRDefault="00510CC7" w:rsidP="003D62A7">
      <w:pPr>
        <w:numPr>
          <w:ilvl w:val="0"/>
          <w:numId w:val="50"/>
        </w:numPr>
        <w:spacing w:after="40" w:line="260" w:lineRule="exact"/>
      </w:pPr>
      <w:r>
        <w:rPr>
          <w:b/>
          <w:bCs/>
          <w:sz w:val="16"/>
          <w:szCs w:val="16"/>
        </w:rPr>
        <w:t>SHOULD</w:t>
      </w:r>
      <w:r>
        <w:t xml:space="preserve"> contain exactly one [1..1] </w:t>
      </w:r>
      <w:r>
        <w:rPr>
          <w:rFonts w:ascii="Courier New" w:hAnsi="Courier New"/>
          <w:b/>
          <w:bCs/>
        </w:rPr>
        <w:t>repeatNumber</w:t>
      </w:r>
      <w:r>
        <w:t xml:space="preserve"> (CONF:7457). </w:t>
      </w:r>
    </w:p>
    <w:p w14:paraId="57A804F1" w14:textId="77777777" w:rsidR="00510CC7" w:rsidRDefault="00510CC7" w:rsidP="003D62A7">
      <w:pPr>
        <w:numPr>
          <w:ilvl w:val="1"/>
          <w:numId w:val="50"/>
        </w:numPr>
        <w:spacing w:after="40" w:line="260" w:lineRule="exact"/>
      </w:pPr>
      <w:r>
        <w:t>In "EVN" (event) mood, the repeatNumber is the number of occurrences. For example, a repeatNumber of "3" in a dispense act means that the current dispensation is the 3rd. A repeatNumber of "3" in a substance administration event means that the current administration is the 3rd in a series. (CONF:7466).</w:t>
      </w:r>
    </w:p>
    <w:p w14:paraId="63D286A9" w14:textId="77777777" w:rsidR="00510CC7" w:rsidRDefault="00510CC7" w:rsidP="003D62A7">
      <w:pPr>
        <w:numPr>
          <w:ilvl w:val="0"/>
          <w:numId w:val="50"/>
        </w:numPr>
        <w:spacing w:after="40" w:line="260" w:lineRule="exact"/>
      </w:pPr>
      <w:r>
        <w:rPr>
          <w:b/>
          <w:bCs/>
          <w:sz w:val="16"/>
          <w:szCs w:val="16"/>
        </w:rPr>
        <w:t>SHOULD</w:t>
      </w:r>
      <w:r>
        <w:t xml:space="preserve"> contain exactly one [1..1] </w:t>
      </w:r>
      <w:r>
        <w:rPr>
          <w:rFonts w:ascii="Courier New" w:hAnsi="Courier New"/>
          <w:b/>
          <w:bCs/>
        </w:rPr>
        <w:t>quantity</w:t>
      </w:r>
      <w:r>
        <w:t xml:space="preserve"> (CONF:7458). </w:t>
      </w:r>
    </w:p>
    <w:p w14:paraId="1E84FDED" w14:textId="77777777" w:rsidR="00510CC7" w:rsidRDefault="00510CC7" w:rsidP="003D62A7">
      <w:pPr>
        <w:numPr>
          <w:ilvl w:val="0"/>
          <w:numId w:val="50"/>
        </w:numPr>
        <w:spacing w:after="40" w:line="260" w:lineRule="exact"/>
      </w:pPr>
      <w:r>
        <w:rPr>
          <w:b/>
          <w:bCs/>
          <w:sz w:val="16"/>
          <w:szCs w:val="16"/>
        </w:rPr>
        <w:t>MAY</w:t>
      </w:r>
      <w:r>
        <w:t xml:space="preserve"> contain zero or one [0..1] </w:t>
      </w:r>
      <w:r>
        <w:rPr>
          <w:rFonts w:ascii="Courier New" w:hAnsi="Courier New"/>
          <w:b/>
          <w:bCs/>
        </w:rPr>
        <w:t>product</w:t>
      </w:r>
      <w:r>
        <w:t xml:space="preserve"> (CONF:7459) such that it </w:t>
      </w:r>
    </w:p>
    <w:p w14:paraId="6F0E4297" w14:textId="77777777" w:rsidR="00510CC7" w:rsidRDefault="00510CC7" w:rsidP="003D62A7">
      <w:pPr>
        <w:numPr>
          <w:ilvl w:val="1"/>
          <w:numId w:val="50"/>
        </w:numPr>
        <w:spacing w:after="40" w:line="260" w:lineRule="exact"/>
      </w:pPr>
      <w:r>
        <w:rPr>
          <w:b/>
          <w:bCs/>
          <w:sz w:val="16"/>
          <w:szCs w:val="16"/>
        </w:rPr>
        <w:t>SHALL</w:t>
      </w:r>
      <w:r>
        <w:t xml:space="preserve"> contain exactly one [1..1] </w:t>
      </w:r>
      <w:hyperlink w:anchor="CS_MedicationInformation" w:history="1">
        <w:r>
          <w:rPr>
            <w:rStyle w:val="Hyperlink"/>
            <w:rFonts w:ascii="Courier New" w:hAnsi="Courier New"/>
            <w:b/>
            <w:bCs/>
          </w:rPr>
          <w:t>Medication Information</w:t>
        </w:r>
      </w:hyperlink>
      <w:r>
        <w:t xml:space="preserve"> </w:t>
      </w:r>
      <w:r>
        <w:rPr>
          <w:rFonts w:ascii="Courier New" w:hAnsi="Courier New"/>
        </w:rPr>
        <w:t>(templateId:2.16.840.1.113883.10.20.22.4.23)</w:t>
      </w:r>
      <w:r>
        <w:t xml:space="preserve"> (CONF:7460). </w:t>
      </w:r>
    </w:p>
    <w:p w14:paraId="111D7E5D" w14:textId="77777777" w:rsidR="00510CC7" w:rsidRDefault="00510CC7" w:rsidP="003D62A7">
      <w:pPr>
        <w:numPr>
          <w:ilvl w:val="0"/>
          <w:numId w:val="50"/>
        </w:numPr>
        <w:spacing w:after="40" w:line="260" w:lineRule="exact"/>
      </w:pPr>
      <w:r>
        <w:rPr>
          <w:b/>
          <w:bCs/>
          <w:sz w:val="16"/>
          <w:szCs w:val="16"/>
        </w:rPr>
        <w:t>MAY</w:t>
      </w:r>
      <w:r>
        <w:t xml:space="preserve"> contain zero or one [0..1] </w:t>
      </w:r>
      <w:r>
        <w:rPr>
          <w:rFonts w:ascii="Courier New" w:hAnsi="Courier New"/>
          <w:b/>
          <w:bCs/>
        </w:rPr>
        <w:t>performer</w:t>
      </w:r>
      <w:r>
        <w:t xml:space="preserve"> (CONF:7461). </w:t>
      </w:r>
    </w:p>
    <w:p w14:paraId="338571A7" w14:textId="77777777" w:rsidR="00510CC7" w:rsidRDefault="00510CC7" w:rsidP="003D62A7">
      <w:pPr>
        <w:numPr>
          <w:ilvl w:val="0"/>
          <w:numId w:val="50"/>
        </w:numPr>
        <w:spacing w:after="40" w:line="260" w:lineRule="exact"/>
      </w:pPr>
      <w:r>
        <w:rPr>
          <w:b/>
          <w:bCs/>
          <w:sz w:val="16"/>
          <w:szCs w:val="16"/>
        </w:rPr>
        <w:t>SHALL</w:t>
      </w:r>
      <w:r>
        <w:t xml:space="preserve"> contain exactly one [1..1] </w:t>
      </w:r>
      <w:r>
        <w:rPr>
          <w:rFonts w:ascii="Courier New" w:hAnsi="Courier New"/>
          <w:b/>
          <w:bCs/>
        </w:rPr>
        <w:t>assignedEntity</w:t>
      </w:r>
      <w:r>
        <w:t xml:space="preserve"> (CONF:7467). </w:t>
      </w:r>
    </w:p>
    <w:p w14:paraId="2165F288" w14:textId="77777777" w:rsidR="00510CC7" w:rsidRDefault="00510CC7" w:rsidP="003D62A7">
      <w:pPr>
        <w:numPr>
          <w:ilvl w:val="1"/>
          <w:numId w:val="50"/>
        </w:numPr>
        <w:spacing w:after="40" w:line="260" w:lineRule="exact"/>
      </w:pPr>
      <w:r>
        <w:lastRenderedPageBreak/>
        <w:t xml:space="preserve">This assignedEntity </w:t>
      </w:r>
      <w:r>
        <w:rPr>
          <w:b/>
          <w:bCs/>
          <w:sz w:val="16"/>
          <w:szCs w:val="16"/>
        </w:rPr>
        <w:t>SHOULD</w:t>
      </w:r>
      <w:r>
        <w:t xml:space="preserve"> contain exactly one [1..1] </w:t>
      </w:r>
      <w:hyperlink w:anchor="S_USRealmHeaderAddress" w:history="1">
        <w:r w:rsidR="007E0C3F">
          <w:rPr>
            <w:rStyle w:val="Hyperlink"/>
            <w:rFonts w:ascii="Courier New" w:hAnsi="Courier New"/>
            <w:b/>
            <w:bCs/>
          </w:rPr>
          <w:t>US Realm Clinical Document</w:t>
        </w:r>
        <w:r w:rsidR="009738AD">
          <w:rPr>
            <w:rStyle w:val="Hyperlink"/>
            <w:rFonts w:ascii="Courier New" w:hAnsi="Courier New"/>
            <w:b/>
            <w:bCs/>
          </w:rPr>
          <w:t xml:space="preserve"> Header Address</w:t>
        </w:r>
      </w:hyperlink>
      <w:r>
        <w:t xml:space="preserve"> </w:t>
      </w:r>
      <w:r>
        <w:rPr>
          <w:rFonts w:ascii="Courier New" w:hAnsi="Courier New"/>
        </w:rPr>
        <w:t>(templateId:2.16.840.1.113883.10.20.22.5.2)</w:t>
      </w:r>
      <w:r>
        <w:t xml:space="preserve"> (CONF:7468). </w:t>
      </w:r>
    </w:p>
    <w:p w14:paraId="5F15FD3B" w14:textId="77777777" w:rsidR="00510CC7" w:rsidRDefault="00510CC7" w:rsidP="003D62A7">
      <w:pPr>
        <w:numPr>
          <w:ilvl w:val="0"/>
          <w:numId w:val="50"/>
        </w:numPr>
        <w:spacing w:after="40" w:line="260" w:lineRule="exact"/>
      </w:pPr>
      <w:r>
        <w:rPr>
          <w:b/>
          <w:bCs/>
          <w:sz w:val="16"/>
          <w:szCs w:val="16"/>
        </w:rPr>
        <w:t>MAY</w:t>
      </w:r>
      <w:r>
        <w:t xml:space="preserve"> contain zero or one [0..1] </w:t>
      </w:r>
      <w:r>
        <w:rPr>
          <w:rFonts w:ascii="Courier New" w:hAnsi="Courier New"/>
          <w:b/>
          <w:bCs/>
        </w:rPr>
        <w:t>entryRelationship</w:t>
      </w:r>
      <w:r>
        <w:t xml:space="preserve"> (CONF:7473) such that it </w:t>
      </w:r>
    </w:p>
    <w:p w14:paraId="69A0B89E" w14:textId="77777777" w:rsidR="00510CC7" w:rsidRDefault="00510CC7" w:rsidP="003D62A7">
      <w:pPr>
        <w:numPr>
          <w:ilvl w:val="1"/>
          <w:numId w:val="50"/>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REFR</w:t>
      </w:r>
      <w:r>
        <w:t xml:space="preserve">" (CodeSystem: </w:t>
      </w:r>
      <w:r>
        <w:rPr>
          <w:rFonts w:ascii="Courier New" w:hAnsi="Courier New"/>
        </w:rPr>
        <w:t>2.16.840.1.113883.5.1002 HL7ActRelationshipType</w:t>
      </w:r>
      <w:r>
        <w:t xml:space="preserve">) (CONF:7474). </w:t>
      </w:r>
    </w:p>
    <w:p w14:paraId="55D76CB9" w14:textId="77777777" w:rsidR="00510CC7" w:rsidRDefault="00510CC7" w:rsidP="003D62A7">
      <w:pPr>
        <w:numPr>
          <w:ilvl w:val="1"/>
          <w:numId w:val="50"/>
        </w:numPr>
        <w:spacing w:after="40" w:line="260" w:lineRule="exact"/>
      </w:pPr>
      <w:r>
        <w:rPr>
          <w:b/>
          <w:bCs/>
          <w:sz w:val="16"/>
          <w:szCs w:val="16"/>
        </w:rPr>
        <w:t>SHALL</w:t>
      </w:r>
      <w:r>
        <w:t xml:space="preserve"> contain exactly one [1..1] </w:t>
      </w:r>
      <w:hyperlink w:anchor="CS_MedicationInSupplyOrder" w:history="1">
        <w:r>
          <w:rPr>
            <w:rStyle w:val="Hyperlink"/>
            <w:rFonts w:ascii="Courier New" w:hAnsi="Courier New"/>
            <w:b/>
            <w:bCs/>
          </w:rPr>
          <w:t>Medication Supply Order</w:t>
        </w:r>
      </w:hyperlink>
      <w:r>
        <w:t xml:space="preserve"> </w:t>
      </w:r>
      <w:r>
        <w:rPr>
          <w:rFonts w:ascii="Courier New" w:hAnsi="Courier New"/>
        </w:rPr>
        <w:t>(templateId:2.16.840.1.113883.10.20.22.4.17)</w:t>
      </w:r>
      <w:r>
        <w:t xml:space="preserve"> (CONF:7476). </w:t>
      </w:r>
    </w:p>
    <w:p w14:paraId="4472E18E" w14:textId="77777777" w:rsidR="002F491B" w:rsidRDefault="00933267" w:rsidP="00933267">
      <w:pPr>
        <w:pStyle w:val="Caption"/>
      </w:pPr>
      <w:bookmarkStart w:id="535" w:name="_Toc163893812"/>
      <w:r>
        <w:t xml:space="preserve">Table </w:t>
      </w:r>
      <w:r w:rsidR="0000006B">
        <w:fldChar w:fldCharType="begin"/>
      </w:r>
      <w:r w:rsidR="0000006B">
        <w:instrText xml:space="preserve"> SEQ Table \* ARABIC </w:instrText>
      </w:r>
      <w:r w:rsidR="0000006B">
        <w:fldChar w:fldCharType="separate"/>
      </w:r>
      <w:r w:rsidR="00D61323">
        <w:t>48</w:t>
      </w:r>
      <w:r w:rsidR="0000006B">
        <w:fldChar w:fldCharType="end"/>
      </w:r>
      <w:r>
        <w:t>: Medication Fill Status</w:t>
      </w:r>
      <w:bookmarkEnd w:id="535"/>
    </w:p>
    <w:tbl>
      <w:tblPr>
        <w:tblW w:w="0" w:type="auto"/>
        <w:tblInd w:w="72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2088"/>
        <w:gridCol w:w="2700"/>
        <w:gridCol w:w="3852"/>
        <w:gridCol w:w="18"/>
      </w:tblGrid>
      <w:tr w:rsidR="002F491B" w14:paraId="43B208EB" w14:textId="77777777">
        <w:trPr>
          <w:gridAfter w:val="1"/>
          <w:wAfter w:w="18" w:type="dxa"/>
          <w:trHeight w:val="500"/>
        </w:trPr>
        <w:tc>
          <w:tcPr>
            <w:tcW w:w="8640" w:type="dxa"/>
            <w:gridSpan w:val="3"/>
            <w:tcBorders>
              <w:top w:val="single" w:sz="8" w:space="0" w:color="6D6D6D"/>
              <w:left w:val="single" w:sz="8" w:space="0" w:color="6D6D6D"/>
              <w:bottom w:val="single" w:sz="8" w:space="0" w:color="6D6D6D"/>
              <w:right w:val="single" w:sz="8" w:space="0" w:color="6D6D6D"/>
            </w:tcBorders>
            <w:shd w:val="clear" w:color="auto" w:fill="auto"/>
          </w:tcPr>
          <w:p w14:paraId="0643D117" w14:textId="77777777" w:rsidR="002F491B" w:rsidRDefault="002F491B" w:rsidP="00D36D65">
            <w:pPr>
              <w:pStyle w:val="TableText"/>
            </w:pPr>
            <w:r>
              <w:t xml:space="preserve">Value Set: </w:t>
            </w:r>
            <w:r w:rsidR="00215C65">
              <w:t xml:space="preserve">Medication Fill Status </w:t>
            </w:r>
            <w:r w:rsidR="00204082" w:rsidRPr="00204082">
              <w:t xml:space="preserve"> 2.16.840.1.113883.3.88.12.80.64</w:t>
            </w:r>
          </w:p>
          <w:p w14:paraId="72B92449" w14:textId="77777777" w:rsidR="002F491B" w:rsidRDefault="002F491B" w:rsidP="00D36D65">
            <w:pPr>
              <w:pStyle w:val="TableText"/>
            </w:pPr>
            <w:r>
              <w:t xml:space="preserve">Code System: </w:t>
            </w:r>
            <w:r w:rsidR="00215C65">
              <w:t xml:space="preserve">ActStatus </w:t>
            </w:r>
            <w:r w:rsidR="00215C65" w:rsidRPr="00215C65">
              <w:t xml:space="preserve"> 2.16.840.1.113883.5.14</w:t>
            </w:r>
          </w:p>
        </w:tc>
      </w:tr>
      <w:tr w:rsidR="002F491B" w14:paraId="46AC0599" w14:textId="77777777">
        <w:tc>
          <w:tcPr>
            <w:tcW w:w="2088" w:type="dxa"/>
            <w:tcBorders>
              <w:top w:val="single" w:sz="8" w:space="0" w:color="6D6D6D"/>
              <w:left w:val="single" w:sz="8" w:space="0" w:color="6D6D6D"/>
              <w:bottom w:val="single" w:sz="8" w:space="0" w:color="6D6D6D"/>
              <w:right w:val="single" w:sz="8" w:space="0" w:color="6D6D6D"/>
            </w:tcBorders>
            <w:shd w:val="clear" w:color="auto" w:fill="E6E6E6"/>
          </w:tcPr>
          <w:p w14:paraId="200CF7B7" w14:textId="77777777" w:rsidR="002F491B" w:rsidRDefault="002F491B" w:rsidP="00D36D65">
            <w:pPr>
              <w:pStyle w:val="TableHead"/>
            </w:pPr>
            <w:r>
              <w:t>Concept Code</w:t>
            </w:r>
          </w:p>
        </w:tc>
        <w:tc>
          <w:tcPr>
            <w:tcW w:w="2700" w:type="dxa"/>
            <w:tcBorders>
              <w:top w:val="single" w:sz="8" w:space="0" w:color="6D6D6D"/>
              <w:left w:val="single" w:sz="8" w:space="0" w:color="6D6D6D"/>
              <w:bottom w:val="single" w:sz="8" w:space="0" w:color="6D6D6D"/>
              <w:right w:val="single" w:sz="8" w:space="0" w:color="6D6D6D"/>
            </w:tcBorders>
            <w:shd w:val="clear" w:color="auto" w:fill="E6E6E6"/>
          </w:tcPr>
          <w:p w14:paraId="2C87E0E1" w14:textId="77777777" w:rsidR="002F491B" w:rsidRDefault="002F491B" w:rsidP="00D36D65">
            <w:pPr>
              <w:pStyle w:val="TableHead"/>
            </w:pPr>
            <w:r>
              <w:t>Concept Name</w:t>
            </w:r>
          </w:p>
        </w:tc>
        <w:tc>
          <w:tcPr>
            <w:tcW w:w="3870" w:type="dxa"/>
            <w:gridSpan w:val="2"/>
            <w:tcBorders>
              <w:top w:val="single" w:sz="8" w:space="0" w:color="6D6D6D"/>
              <w:left w:val="single" w:sz="8" w:space="0" w:color="6D6D6D"/>
              <w:bottom w:val="single" w:sz="8" w:space="0" w:color="6D6D6D"/>
              <w:right w:val="single" w:sz="8" w:space="0" w:color="6D6D6D"/>
            </w:tcBorders>
            <w:shd w:val="clear" w:color="auto" w:fill="E6E6E6"/>
          </w:tcPr>
          <w:p w14:paraId="73CAD075" w14:textId="77777777" w:rsidR="002F491B" w:rsidRDefault="002F491B" w:rsidP="00D36D65">
            <w:pPr>
              <w:pStyle w:val="TableHead"/>
            </w:pPr>
            <w:r>
              <w:t>Code System</w:t>
            </w:r>
          </w:p>
        </w:tc>
      </w:tr>
      <w:tr w:rsidR="00204082" w14:paraId="5FAEC65F" w14:textId="77777777">
        <w:tc>
          <w:tcPr>
            <w:tcW w:w="2088" w:type="dxa"/>
            <w:tcBorders>
              <w:top w:val="single" w:sz="8" w:space="0" w:color="6D6D6D"/>
              <w:left w:val="single" w:sz="8" w:space="0" w:color="6D6D6D"/>
              <w:bottom w:val="single" w:sz="8" w:space="0" w:color="6D6D6D"/>
              <w:right w:val="single" w:sz="8" w:space="0" w:color="6D6D6D"/>
            </w:tcBorders>
            <w:shd w:val="clear" w:color="auto" w:fill="auto"/>
          </w:tcPr>
          <w:p w14:paraId="505FAA67" w14:textId="77777777" w:rsidR="00204082" w:rsidRDefault="00204082" w:rsidP="00204082">
            <w:pPr>
              <w:pStyle w:val="TableText"/>
            </w:pPr>
            <w:r>
              <w:t>aborted</w:t>
            </w:r>
          </w:p>
        </w:tc>
        <w:tc>
          <w:tcPr>
            <w:tcW w:w="2700" w:type="dxa"/>
            <w:tcBorders>
              <w:top w:val="single" w:sz="8" w:space="0" w:color="6D6D6D"/>
              <w:left w:val="single" w:sz="8" w:space="0" w:color="6D6D6D"/>
              <w:bottom w:val="single" w:sz="8" w:space="0" w:color="6D6D6D"/>
              <w:right w:val="single" w:sz="8" w:space="0" w:color="6D6D6D"/>
            </w:tcBorders>
            <w:shd w:val="clear" w:color="auto" w:fill="auto"/>
          </w:tcPr>
          <w:p w14:paraId="011919DF" w14:textId="77777777" w:rsidR="00204082" w:rsidRDefault="00204082" w:rsidP="00204082">
            <w:pPr>
              <w:pStyle w:val="TableText"/>
            </w:pPr>
            <w:r>
              <w:t>Aborted</w:t>
            </w:r>
          </w:p>
        </w:tc>
        <w:tc>
          <w:tcPr>
            <w:tcW w:w="3870" w:type="dxa"/>
            <w:gridSpan w:val="2"/>
            <w:tcBorders>
              <w:top w:val="single" w:sz="8" w:space="0" w:color="6D6D6D"/>
              <w:left w:val="single" w:sz="8" w:space="0" w:color="6D6D6D"/>
              <w:bottom w:val="single" w:sz="8" w:space="0" w:color="6D6D6D"/>
              <w:right w:val="single" w:sz="8" w:space="0" w:color="6D6D6D"/>
            </w:tcBorders>
            <w:shd w:val="clear" w:color="auto" w:fill="auto"/>
          </w:tcPr>
          <w:p w14:paraId="3B023B6E" w14:textId="77777777" w:rsidR="00204082" w:rsidRDefault="00204082" w:rsidP="00204082">
            <w:pPr>
              <w:pStyle w:val="TableText"/>
            </w:pPr>
            <w:r>
              <w:t>ActStatus</w:t>
            </w:r>
          </w:p>
        </w:tc>
      </w:tr>
      <w:tr w:rsidR="00204082" w14:paraId="4B1F0ED5" w14:textId="77777777">
        <w:tc>
          <w:tcPr>
            <w:tcW w:w="2088" w:type="dxa"/>
            <w:tcBorders>
              <w:top w:val="single" w:sz="8" w:space="0" w:color="6D6D6D"/>
              <w:left w:val="single" w:sz="8" w:space="0" w:color="6D6D6D"/>
              <w:bottom w:val="single" w:sz="8" w:space="0" w:color="6D6D6D"/>
              <w:right w:val="single" w:sz="8" w:space="0" w:color="6D6D6D"/>
            </w:tcBorders>
            <w:shd w:val="clear" w:color="auto" w:fill="auto"/>
          </w:tcPr>
          <w:p w14:paraId="4EFD26E4" w14:textId="77777777" w:rsidR="00204082" w:rsidRDefault="00204082" w:rsidP="00204082">
            <w:pPr>
              <w:pStyle w:val="TableText"/>
            </w:pPr>
            <w:r>
              <w:t>completed</w:t>
            </w:r>
          </w:p>
        </w:tc>
        <w:tc>
          <w:tcPr>
            <w:tcW w:w="2700" w:type="dxa"/>
            <w:tcBorders>
              <w:top w:val="single" w:sz="8" w:space="0" w:color="6D6D6D"/>
              <w:left w:val="single" w:sz="8" w:space="0" w:color="6D6D6D"/>
              <w:bottom w:val="single" w:sz="8" w:space="0" w:color="6D6D6D"/>
              <w:right w:val="single" w:sz="8" w:space="0" w:color="6D6D6D"/>
            </w:tcBorders>
            <w:shd w:val="clear" w:color="auto" w:fill="auto"/>
          </w:tcPr>
          <w:p w14:paraId="60C9E6BF" w14:textId="77777777" w:rsidR="00204082" w:rsidRDefault="00204082" w:rsidP="00204082">
            <w:pPr>
              <w:pStyle w:val="TableText"/>
            </w:pPr>
            <w:r>
              <w:t>Completed</w:t>
            </w:r>
          </w:p>
        </w:tc>
        <w:tc>
          <w:tcPr>
            <w:tcW w:w="3870" w:type="dxa"/>
            <w:gridSpan w:val="2"/>
            <w:tcBorders>
              <w:top w:val="single" w:sz="8" w:space="0" w:color="6D6D6D"/>
              <w:left w:val="single" w:sz="8" w:space="0" w:color="6D6D6D"/>
              <w:bottom w:val="single" w:sz="8" w:space="0" w:color="6D6D6D"/>
              <w:right w:val="single" w:sz="8" w:space="0" w:color="6D6D6D"/>
            </w:tcBorders>
            <w:shd w:val="clear" w:color="auto" w:fill="auto"/>
          </w:tcPr>
          <w:p w14:paraId="3CA61922" w14:textId="77777777" w:rsidR="00204082" w:rsidRDefault="00204082" w:rsidP="00204082">
            <w:pPr>
              <w:pStyle w:val="TableText"/>
            </w:pPr>
            <w:r>
              <w:t>ActStatus</w:t>
            </w:r>
          </w:p>
        </w:tc>
      </w:tr>
    </w:tbl>
    <w:p w14:paraId="0188E749" w14:textId="77777777" w:rsidR="004B055A" w:rsidRDefault="004B055A" w:rsidP="006241E4">
      <w:pPr>
        <w:pStyle w:val="BodyText"/>
      </w:pPr>
    </w:p>
    <w:p w14:paraId="7C1D9031" w14:textId="77777777" w:rsidR="004B055A" w:rsidRDefault="004B055A" w:rsidP="004B055A">
      <w:pPr>
        <w:pStyle w:val="Heading2nospace"/>
      </w:pPr>
      <w:bookmarkStart w:id="536" w:name="_Toc163893669"/>
      <w:r>
        <w:t>Medication</w:t>
      </w:r>
      <w:bookmarkStart w:id="537" w:name="CS_MedicationInformation"/>
      <w:bookmarkEnd w:id="537"/>
      <w:r>
        <w:t xml:space="preserve"> Information</w:t>
      </w:r>
      <w:bookmarkEnd w:id="536"/>
    </w:p>
    <w:p w14:paraId="15319C3E" w14:textId="77777777" w:rsidR="004B055A" w:rsidRDefault="004B055A" w:rsidP="004B055A">
      <w:pPr>
        <w:pStyle w:val="BracketData"/>
        <w:rPr>
          <w:rFonts w:ascii="Bookman Old Style" w:hAnsi="Bookman Old Style"/>
        </w:rPr>
      </w:pPr>
      <w:r>
        <w:rPr>
          <w:rFonts w:ascii="Bookman Old Style" w:hAnsi="Bookman Old Style"/>
        </w:rPr>
        <w:t>[</w:t>
      </w:r>
      <w:r>
        <w:t>manufacturedProduct</w:t>
      </w:r>
      <w:r>
        <w:rPr>
          <w:rFonts w:ascii="Bookman Old Style" w:hAnsi="Bookman Old Style"/>
        </w:rPr>
        <w:t xml:space="preserve">: templateId </w:t>
      </w:r>
      <w:r>
        <w:t>2.16.840.1.113883.10.20.21.4.23(open)</w:t>
      </w:r>
      <w:r>
        <w:rPr>
          <w:rFonts w:ascii="Bookman Old Style" w:hAnsi="Bookman Old Style"/>
        </w:rPr>
        <w:t>]</w:t>
      </w:r>
    </w:p>
    <w:p w14:paraId="2B43BFE1" w14:textId="77777777" w:rsidR="004B055A" w:rsidRDefault="004B055A" w:rsidP="004B055A">
      <w:pPr>
        <w:pStyle w:val="BodyText"/>
      </w:pPr>
      <w:r>
        <w:t>The medication can be recorded as a precoordinated product strength, product form, or product concentration (e.g. "metoprolol 25mg tablet", "amoxicillin 400mg/5mL suspension"); or not pre-coordinated (e.g. "metoprolol product").</w:t>
      </w:r>
    </w:p>
    <w:p w14:paraId="6124EDE8" w14:textId="77777777" w:rsidR="00140550" w:rsidRDefault="00140550" w:rsidP="003D62A7">
      <w:pPr>
        <w:numPr>
          <w:ilvl w:val="0"/>
          <w:numId w:val="51"/>
        </w:numPr>
        <w:spacing w:after="40" w:line="260" w:lineRule="exact"/>
      </w:pPr>
      <w:r>
        <w:rPr>
          <w:b/>
          <w:bCs/>
          <w:sz w:val="16"/>
          <w:szCs w:val="16"/>
        </w:rPr>
        <w:t>SHALL</w:t>
      </w:r>
      <w:r>
        <w:t xml:space="preserve"> contain exactly one [1..1] </w:t>
      </w:r>
      <w:r>
        <w:rPr>
          <w:rFonts w:ascii="Courier New" w:hAnsi="Courier New"/>
          <w:b/>
          <w:bCs/>
        </w:rPr>
        <w:t>@classCode</w:t>
      </w:r>
      <w:r>
        <w:t>="</w:t>
      </w:r>
      <w:r>
        <w:rPr>
          <w:rFonts w:ascii="Courier New" w:hAnsi="Courier New"/>
        </w:rPr>
        <w:t>MANU</w:t>
      </w:r>
      <w:r>
        <w:t xml:space="preserve">" (CodeSystem: </w:t>
      </w:r>
      <w:r>
        <w:rPr>
          <w:rFonts w:ascii="Courier New" w:hAnsi="Courier New"/>
        </w:rPr>
        <w:t>2.16.840.1.113883.5.110 HL7RoleClass</w:t>
      </w:r>
      <w:r>
        <w:t xml:space="preserve">) (CONF:7408). </w:t>
      </w:r>
    </w:p>
    <w:p w14:paraId="60C7CEF2" w14:textId="77777777" w:rsidR="00140550" w:rsidRDefault="00140550" w:rsidP="003D62A7">
      <w:pPr>
        <w:numPr>
          <w:ilvl w:val="0"/>
          <w:numId w:val="51"/>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2.16.840.1.113883.10.20.22.4.23</w:t>
      </w:r>
      <w:r>
        <w:t xml:space="preserve">" (CONF:7409). </w:t>
      </w:r>
    </w:p>
    <w:p w14:paraId="6C5B08CE" w14:textId="77777777" w:rsidR="00140550" w:rsidRDefault="00140550" w:rsidP="003D62A7">
      <w:pPr>
        <w:numPr>
          <w:ilvl w:val="0"/>
          <w:numId w:val="51"/>
        </w:numPr>
        <w:spacing w:after="40" w:line="260" w:lineRule="exact"/>
      </w:pPr>
      <w:r>
        <w:rPr>
          <w:b/>
          <w:bCs/>
          <w:sz w:val="16"/>
          <w:szCs w:val="16"/>
        </w:rPr>
        <w:t>MAY</w:t>
      </w:r>
      <w:r>
        <w:t xml:space="preserve"> contain zero or more [0..*] </w:t>
      </w:r>
      <w:r>
        <w:rPr>
          <w:rFonts w:ascii="Courier New" w:hAnsi="Courier New"/>
          <w:b/>
          <w:bCs/>
        </w:rPr>
        <w:t>id</w:t>
      </w:r>
      <w:r>
        <w:t xml:space="preserve"> (CONF:7410). </w:t>
      </w:r>
    </w:p>
    <w:p w14:paraId="7B6DC071" w14:textId="77777777" w:rsidR="00140550" w:rsidRDefault="00140550" w:rsidP="003D62A7">
      <w:pPr>
        <w:numPr>
          <w:ilvl w:val="0"/>
          <w:numId w:val="51"/>
        </w:numPr>
        <w:spacing w:after="40" w:line="260" w:lineRule="exact"/>
      </w:pPr>
      <w:r>
        <w:rPr>
          <w:b/>
          <w:bCs/>
          <w:sz w:val="16"/>
          <w:szCs w:val="16"/>
        </w:rPr>
        <w:t>SHALL</w:t>
      </w:r>
      <w:r>
        <w:t xml:space="preserve"> contain exactly one [1..1] </w:t>
      </w:r>
      <w:r>
        <w:rPr>
          <w:rFonts w:ascii="Courier New" w:hAnsi="Courier New"/>
          <w:b/>
          <w:bCs/>
        </w:rPr>
        <w:t>manufacturedMaterial</w:t>
      </w:r>
      <w:r>
        <w:t xml:space="preserve"> (CONF:7411). </w:t>
      </w:r>
    </w:p>
    <w:p w14:paraId="3C7CA7C3" w14:textId="77777777" w:rsidR="00140550" w:rsidRDefault="00140550" w:rsidP="003D62A7">
      <w:pPr>
        <w:numPr>
          <w:ilvl w:val="1"/>
          <w:numId w:val="51"/>
        </w:numPr>
        <w:spacing w:after="40" w:line="260" w:lineRule="exact"/>
      </w:pPr>
      <w:r>
        <w:t xml:space="preserve">This manufacturedMaterial </w:t>
      </w:r>
      <w:r>
        <w:rPr>
          <w:b/>
          <w:bCs/>
          <w:sz w:val="16"/>
          <w:szCs w:val="16"/>
        </w:rPr>
        <w:t>SHALL</w:t>
      </w:r>
      <w:r>
        <w:t xml:space="preserve"> contain exactly one [1..1] </w:t>
      </w:r>
      <w:r>
        <w:rPr>
          <w:rFonts w:ascii="Courier New" w:hAnsi="Courier New"/>
          <w:b/>
          <w:bCs/>
        </w:rPr>
        <w:t>code</w:t>
      </w:r>
      <w:r>
        <w:t xml:space="preserve">, which </w:t>
      </w:r>
      <w:r>
        <w:rPr>
          <w:b/>
          <w:bCs/>
          <w:sz w:val="16"/>
          <w:szCs w:val="16"/>
        </w:rPr>
        <w:t>SHALL</w:t>
      </w:r>
      <w:r>
        <w:t xml:space="preserve"> be selected from ValueSet </w:t>
      </w:r>
      <w:r>
        <w:rPr>
          <w:rFonts w:ascii="Courier New" w:hAnsi="Courier New"/>
        </w:rPr>
        <w:t>2.16.840.1.113883.3.88.12.80.17 Medication Clinical Drug</w:t>
      </w:r>
      <w:r>
        <w:t xml:space="preserve"> </w:t>
      </w:r>
      <w:r>
        <w:rPr>
          <w:b/>
          <w:bCs/>
          <w:sz w:val="16"/>
          <w:szCs w:val="16"/>
        </w:rPr>
        <w:t>DYNAMIC</w:t>
      </w:r>
      <w:r>
        <w:t xml:space="preserve"> (CONF:7412). </w:t>
      </w:r>
    </w:p>
    <w:p w14:paraId="153CAF4C" w14:textId="77777777" w:rsidR="00140550" w:rsidRDefault="00140550" w:rsidP="003D62A7">
      <w:pPr>
        <w:numPr>
          <w:ilvl w:val="2"/>
          <w:numId w:val="51"/>
        </w:numPr>
        <w:spacing w:after="40" w:line="260" w:lineRule="exact"/>
      </w:pPr>
      <w:r>
        <w:t xml:space="preserve">This code </w:t>
      </w:r>
      <w:r>
        <w:rPr>
          <w:b/>
          <w:bCs/>
          <w:sz w:val="16"/>
          <w:szCs w:val="16"/>
        </w:rPr>
        <w:t>SHOULD</w:t>
      </w:r>
      <w:r>
        <w:t xml:space="preserve"> contain exactly one [1..1] </w:t>
      </w:r>
      <w:r>
        <w:rPr>
          <w:rFonts w:ascii="Courier New" w:hAnsi="Courier New"/>
          <w:b/>
          <w:bCs/>
        </w:rPr>
        <w:t>originalText</w:t>
      </w:r>
      <w:r>
        <w:t xml:space="preserve"> (CONF:7413). </w:t>
      </w:r>
    </w:p>
    <w:p w14:paraId="541DA6B6" w14:textId="77777777" w:rsidR="00140550" w:rsidRDefault="00140550" w:rsidP="003D62A7">
      <w:pPr>
        <w:numPr>
          <w:ilvl w:val="3"/>
          <w:numId w:val="51"/>
        </w:numPr>
        <w:spacing w:after="40" w:line="260" w:lineRule="exact"/>
      </w:pPr>
      <w:r>
        <w:t xml:space="preserve">This originalText </w:t>
      </w:r>
      <w:r>
        <w:rPr>
          <w:b/>
          <w:bCs/>
          <w:sz w:val="16"/>
          <w:szCs w:val="16"/>
        </w:rPr>
        <w:t>SHOULD</w:t>
      </w:r>
      <w:r>
        <w:t xml:space="preserve"> contain exactly one [1..1] </w:t>
      </w:r>
      <w:r>
        <w:rPr>
          <w:rFonts w:ascii="Courier New" w:hAnsi="Courier New"/>
          <w:b/>
          <w:bCs/>
        </w:rPr>
        <w:t>reference</w:t>
      </w:r>
      <w:r>
        <w:t xml:space="preserve"> (CONF:7417). </w:t>
      </w:r>
    </w:p>
    <w:p w14:paraId="1091857D" w14:textId="77777777" w:rsidR="00140550" w:rsidRDefault="00140550" w:rsidP="003D62A7">
      <w:pPr>
        <w:numPr>
          <w:ilvl w:val="4"/>
          <w:numId w:val="51"/>
        </w:numPr>
        <w:spacing w:after="40" w:line="260" w:lineRule="exact"/>
      </w:pPr>
      <w:r>
        <w:t xml:space="preserve">A reference/@value </w:t>
      </w:r>
      <w:r w:rsidRPr="00C51288">
        <w:rPr>
          <w:rStyle w:val="keyword"/>
        </w:rPr>
        <w:t>SHOULD</w:t>
      </w:r>
      <w:r>
        <w:t xml:space="preserve"> point to its corresponding narrative (using the approach defined in CDA Release 2, section 4.3.5.1 ). (CONF:7418).</w:t>
      </w:r>
    </w:p>
    <w:p w14:paraId="39BAB911" w14:textId="77777777" w:rsidR="00140550" w:rsidRDefault="00140550" w:rsidP="003D62A7">
      <w:pPr>
        <w:numPr>
          <w:ilvl w:val="2"/>
          <w:numId w:val="51"/>
        </w:numPr>
        <w:spacing w:after="40" w:line="260" w:lineRule="exact"/>
      </w:pPr>
      <w:r>
        <w:t xml:space="preserve">This code </w:t>
      </w:r>
      <w:r>
        <w:rPr>
          <w:b/>
          <w:bCs/>
          <w:sz w:val="16"/>
          <w:szCs w:val="16"/>
        </w:rPr>
        <w:t>MAY</w:t>
      </w:r>
      <w:r>
        <w:t xml:space="preserve"> contain zero or more [0..*] </w:t>
      </w:r>
      <w:r>
        <w:rPr>
          <w:rFonts w:ascii="Courier New" w:hAnsi="Courier New"/>
          <w:b/>
          <w:bCs/>
        </w:rPr>
        <w:t>translation</w:t>
      </w:r>
      <w:r>
        <w:t xml:space="preserve"> (CONF:7414). </w:t>
      </w:r>
    </w:p>
    <w:p w14:paraId="4B5AA4E8" w14:textId="77777777" w:rsidR="00140550" w:rsidRDefault="00140550" w:rsidP="003D62A7">
      <w:pPr>
        <w:numPr>
          <w:ilvl w:val="3"/>
          <w:numId w:val="51"/>
        </w:numPr>
        <w:spacing w:after="40" w:line="260" w:lineRule="exact"/>
      </w:pPr>
      <w:r>
        <w:t>Translations can be used to represent generic product name, packaged product code, etc. (CONF:7420).</w:t>
      </w:r>
    </w:p>
    <w:p w14:paraId="6F75290D" w14:textId="77777777" w:rsidR="00140550" w:rsidRDefault="00140550" w:rsidP="003D62A7">
      <w:pPr>
        <w:numPr>
          <w:ilvl w:val="0"/>
          <w:numId w:val="51"/>
        </w:numPr>
        <w:spacing w:after="40" w:line="260" w:lineRule="exact"/>
      </w:pPr>
      <w:r>
        <w:rPr>
          <w:b/>
          <w:bCs/>
          <w:sz w:val="16"/>
          <w:szCs w:val="16"/>
        </w:rPr>
        <w:t>MAY</w:t>
      </w:r>
      <w:r>
        <w:t xml:space="preserve"> contain zero or one [0..1] </w:t>
      </w:r>
      <w:r>
        <w:rPr>
          <w:rFonts w:ascii="Courier New" w:hAnsi="Courier New"/>
          <w:b/>
          <w:bCs/>
        </w:rPr>
        <w:t>manufacturerOrganization</w:t>
      </w:r>
      <w:r>
        <w:t xml:space="preserve"> (CONF:7416). </w:t>
      </w:r>
    </w:p>
    <w:p w14:paraId="7CB4D094" w14:textId="77777777" w:rsidR="004B055A" w:rsidRDefault="004B055A" w:rsidP="005C27AD">
      <w:pPr>
        <w:pStyle w:val="BodyText"/>
      </w:pPr>
    </w:p>
    <w:p w14:paraId="3FB2BD85" w14:textId="77777777" w:rsidR="00F47BC5" w:rsidRDefault="00F47BC5" w:rsidP="00F47BC5">
      <w:pPr>
        <w:pStyle w:val="Heading2nospace"/>
      </w:pPr>
      <w:bookmarkStart w:id="538" w:name="_Toc163893670"/>
      <w:r>
        <w:lastRenderedPageBreak/>
        <w:t xml:space="preserve">Medication </w:t>
      </w:r>
      <w:bookmarkStart w:id="539" w:name="CS_MedicationInSupplyOrder"/>
      <w:bookmarkEnd w:id="539"/>
      <w:r>
        <w:t>Supply Order</w:t>
      </w:r>
      <w:bookmarkEnd w:id="538"/>
    </w:p>
    <w:p w14:paraId="471D659E" w14:textId="77777777" w:rsidR="00F47BC5" w:rsidRDefault="00F47BC5" w:rsidP="00F47BC5">
      <w:pPr>
        <w:pStyle w:val="BracketData"/>
        <w:rPr>
          <w:rFonts w:ascii="Bookman Old Style" w:hAnsi="Bookman Old Style"/>
        </w:rPr>
      </w:pPr>
      <w:r>
        <w:rPr>
          <w:rFonts w:ascii="Bookman Old Style" w:hAnsi="Bookman Old Style"/>
        </w:rPr>
        <w:t>[</w:t>
      </w:r>
      <w:r>
        <w:t>supply</w:t>
      </w:r>
      <w:r>
        <w:rPr>
          <w:rFonts w:ascii="Bookman Old Style" w:hAnsi="Bookman Old Style"/>
        </w:rPr>
        <w:t xml:space="preserve">: templateId </w:t>
      </w:r>
      <w:r>
        <w:t>2.16.840.1.113883.10.20.21.4.17(open)</w:t>
      </w:r>
      <w:r>
        <w:rPr>
          <w:rFonts w:ascii="Bookman Old Style" w:hAnsi="Bookman Old Style"/>
        </w:rPr>
        <w:t>]</w:t>
      </w:r>
    </w:p>
    <w:p w14:paraId="4DD0311E" w14:textId="77777777" w:rsidR="00977016" w:rsidRDefault="00977016" w:rsidP="003D62A7">
      <w:pPr>
        <w:numPr>
          <w:ilvl w:val="0"/>
          <w:numId w:val="52"/>
        </w:numPr>
        <w:spacing w:after="40" w:line="260" w:lineRule="exact"/>
      </w:pPr>
      <w:r>
        <w:rPr>
          <w:b/>
          <w:bCs/>
          <w:sz w:val="16"/>
          <w:szCs w:val="16"/>
        </w:rPr>
        <w:t>SHALL</w:t>
      </w:r>
      <w:r>
        <w:t xml:space="preserve"> contain exactly one [1..1] </w:t>
      </w:r>
      <w:r>
        <w:rPr>
          <w:rFonts w:ascii="Courier New" w:hAnsi="Courier New"/>
          <w:b/>
          <w:bCs/>
        </w:rPr>
        <w:t>@classCode</w:t>
      </w:r>
      <w:r>
        <w:t>="</w:t>
      </w:r>
      <w:r>
        <w:rPr>
          <w:rFonts w:ascii="Courier New" w:hAnsi="Courier New"/>
        </w:rPr>
        <w:t>SPLY</w:t>
      </w:r>
      <w:r>
        <w:t xml:space="preserve">" (CodeSystem: </w:t>
      </w:r>
      <w:r>
        <w:rPr>
          <w:rFonts w:ascii="Courier New" w:hAnsi="Courier New"/>
        </w:rPr>
        <w:t>2.16.840.1.113883.5.6 HL7ActClass</w:t>
      </w:r>
      <w:r>
        <w:t xml:space="preserve">) (CONF:7427). </w:t>
      </w:r>
    </w:p>
    <w:p w14:paraId="46F93A1E" w14:textId="77777777" w:rsidR="00977016" w:rsidRDefault="00977016" w:rsidP="003D62A7">
      <w:pPr>
        <w:numPr>
          <w:ilvl w:val="0"/>
          <w:numId w:val="52"/>
        </w:numPr>
        <w:spacing w:after="40" w:line="260" w:lineRule="exact"/>
      </w:pPr>
      <w:r>
        <w:rPr>
          <w:b/>
          <w:bCs/>
          <w:sz w:val="16"/>
          <w:szCs w:val="16"/>
        </w:rPr>
        <w:t>SHALL</w:t>
      </w:r>
      <w:r>
        <w:t xml:space="preserve"> contain exactly one [1..1] </w:t>
      </w:r>
      <w:r>
        <w:rPr>
          <w:rFonts w:ascii="Courier New" w:hAnsi="Courier New"/>
          <w:b/>
          <w:bCs/>
        </w:rPr>
        <w:t>@moodCode</w:t>
      </w:r>
      <w:r>
        <w:t>="</w:t>
      </w:r>
      <w:r>
        <w:rPr>
          <w:rFonts w:ascii="Courier New" w:hAnsi="Courier New"/>
        </w:rPr>
        <w:t>INT</w:t>
      </w:r>
      <w:r>
        <w:t xml:space="preserve">" (CodeSystem: </w:t>
      </w:r>
      <w:r>
        <w:rPr>
          <w:rFonts w:ascii="Courier New" w:hAnsi="Courier New"/>
        </w:rPr>
        <w:t>2.16.840.1.113883.5.1001 HL7ActMood</w:t>
      </w:r>
      <w:r>
        <w:t xml:space="preserve">) (CONF:7428). </w:t>
      </w:r>
    </w:p>
    <w:p w14:paraId="62377227" w14:textId="77777777" w:rsidR="00977016" w:rsidRDefault="00977016" w:rsidP="003D62A7">
      <w:pPr>
        <w:numPr>
          <w:ilvl w:val="0"/>
          <w:numId w:val="52"/>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2.16.840.1.113883.10.20.22.4.17</w:t>
      </w:r>
      <w:r>
        <w:t xml:space="preserve">" (CONF:7429). </w:t>
      </w:r>
    </w:p>
    <w:p w14:paraId="04233988" w14:textId="77777777" w:rsidR="00977016" w:rsidRDefault="00977016" w:rsidP="003D62A7">
      <w:pPr>
        <w:numPr>
          <w:ilvl w:val="0"/>
          <w:numId w:val="52"/>
        </w:numPr>
        <w:spacing w:after="40" w:line="260" w:lineRule="exact"/>
      </w:pPr>
      <w:r>
        <w:rPr>
          <w:b/>
          <w:bCs/>
          <w:sz w:val="16"/>
          <w:szCs w:val="16"/>
        </w:rPr>
        <w:t>SHALL</w:t>
      </w:r>
      <w:r>
        <w:t xml:space="preserve"> contain at least one [1..*] </w:t>
      </w:r>
      <w:r>
        <w:rPr>
          <w:rFonts w:ascii="Courier New" w:hAnsi="Courier New"/>
          <w:b/>
          <w:bCs/>
        </w:rPr>
        <w:t>id</w:t>
      </w:r>
      <w:r>
        <w:t xml:space="preserve"> (CONF:7430). </w:t>
      </w:r>
    </w:p>
    <w:p w14:paraId="5662D771" w14:textId="77777777" w:rsidR="00977016" w:rsidRDefault="00977016" w:rsidP="003D62A7">
      <w:pPr>
        <w:numPr>
          <w:ilvl w:val="0"/>
          <w:numId w:val="52"/>
        </w:numPr>
        <w:spacing w:after="40" w:line="260" w:lineRule="exact"/>
      </w:pPr>
      <w:r>
        <w:rPr>
          <w:b/>
          <w:bCs/>
          <w:sz w:val="16"/>
          <w:szCs w:val="16"/>
        </w:rPr>
        <w:t>SHALL</w:t>
      </w:r>
      <w:r>
        <w:t xml:space="preserve"> contain exactly one [1..1] </w:t>
      </w:r>
      <w:r>
        <w:rPr>
          <w:rFonts w:ascii="Courier New" w:hAnsi="Courier New"/>
          <w:b/>
          <w:bCs/>
        </w:rPr>
        <w:t>statusCode</w:t>
      </w:r>
      <w:r>
        <w:t xml:space="preserve"> (CONF:7432). </w:t>
      </w:r>
    </w:p>
    <w:p w14:paraId="28EFFD5E" w14:textId="77777777" w:rsidR="00977016" w:rsidRDefault="00977016" w:rsidP="003D62A7">
      <w:pPr>
        <w:numPr>
          <w:ilvl w:val="0"/>
          <w:numId w:val="52"/>
        </w:numPr>
        <w:spacing w:after="40" w:line="260" w:lineRule="exact"/>
      </w:pPr>
      <w:r>
        <w:rPr>
          <w:b/>
          <w:bCs/>
          <w:sz w:val="16"/>
          <w:szCs w:val="16"/>
        </w:rPr>
        <w:t>SHOULD</w:t>
      </w:r>
      <w:r>
        <w:t xml:space="preserve"> contain exactly one [1..1] </w:t>
      </w:r>
      <w:r>
        <w:rPr>
          <w:rFonts w:ascii="Courier New" w:hAnsi="Courier New"/>
          <w:b/>
          <w:bCs/>
        </w:rPr>
        <w:t>effectiveTime/high</w:t>
      </w:r>
      <w:r>
        <w:t xml:space="preserve"> (CONF:7433). </w:t>
      </w:r>
    </w:p>
    <w:p w14:paraId="19D7C788" w14:textId="77777777" w:rsidR="00977016" w:rsidRDefault="00977016" w:rsidP="003D62A7">
      <w:pPr>
        <w:numPr>
          <w:ilvl w:val="0"/>
          <w:numId w:val="52"/>
        </w:numPr>
        <w:spacing w:after="40" w:line="260" w:lineRule="exact"/>
      </w:pPr>
      <w:r>
        <w:rPr>
          <w:b/>
          <w:bCs/>
          <w:sz w:val="16"/>
          <w:szCs w:val="16"/>
        </w:rPr>
        <w:t>SHOULD</w:t>
      </w:r>
      <w:r>
        <w:t xml:space="preserve"> contain exactly one [1..1] </w:t>
      </w:r>
      <w:r>
        <w:rPr>
          <w:rFonts w:ascii="Courier New" w:hAnsi="Courier New"/>
          <w:b/>
          <w:bCs/>
        </w:rPr>
        <w:t>repeatNumber</w:t>
      </w:r>
      <w:r>
        <w:t xml:space="preserve"> (CONF:7434). </w:t>
      </w:r>
    </w:p>
    <w:p w14:paraId="060E71B8" w14:textId="77777777" w:rsidR="00977016" w:rsidRDefault="00977016" w:rsidP="003D62A7">
      <w:pPr>
        <w:numPr>
          <w:ilvl w:val="1"/>
          <w:numId w:val="52"/>
        </w:numPr>
        <w:spacing w:after="40" w:line="260" w:lineRule="exact"/>
      </w:pPr>
      <w:r>
        <w:t>In "INT" (intent) mood, the repeatNumber defines the number of allowed fills. For example, a repeatNumber of "3" means that the substance can be supplied up to 3 times (or, can be dispensed, with 2 refills). (CONF:7435).</w:t>
      </w:r>
    </w:p>
    <w:p w14:paraId="732D53FE" w14:textId="77777777" w:rsidR="00977016" w:rsidRDefault="00977016" w:rsidP="003D62A7">
      <w:pPr>
        <w:numPr>
          <w:ilvl w:val="0"/>
          <w:numId w:val="52"/>
        </w:numPr>
        <w:spacing w:after="40" w:line="260" w:lineRule="exact"/>
      </w:pPr>
      <w:r>
        <w:rPr>
          <w:b/>
          <w:bCs/>
          <w:sz w:val="16"/>
          <w:szCs w:val="16"/>
        </w:rPr>
        <w:t>SHOULD</w:t>
      </w:r>
      <w:r>
        <w:t xml:space="preserve"> contain exactly one [1..1] </w:t>
      </w:r>
      <w:r>
        <w:rPr>
          <w:rFonts w:ascii="Courier New" w:hAnsi="Courier New"/>
          <w:b/>
          <w:bCs/>
        </w:rPr>
        <w:t>quantity</w:t>
      </w:r>
      <w:r>
        <w:t xml:space="preserve"> (CONF:7436). </w:t>
      </w:r>
    </w:p>
    <w:p w14:paraId="2CFC214C" w14:textId="77777777" w:rsidR="00977016" w:rsidRDefault="00977016" w:rsidP="003D62A7">
      <w:pPr>
        <w:numPr>
          <w:ilvl w:val="0"/>
          <w:numId w:val="52"/>
        </w:numPr>
        <w:spacing w:after="40" w:line="260" w:lineRule="exact"/>
      </w:pPr>
      <w:r>
        <w:rPr>
          <w:b/>
          <w:bCs/>
          <w:sz w:val="16"/>
          <w:szCs w:val="16"/>
        </w:rPr>
        <w:t>MAY</w:t>
      </w:r>
      <w:r>
        <w:t xml:space="preserve"> contain zero or one [0..1] </w:t>
      </w:r>
      <w:r>
        <w:rPr>
          <w:rFonts w:ascii="Courier New" w:hAnsi="Courier New"/>
          <w:b/>
          <w:bCs/>
        </w:rPr>
        <w:t>product</w:t>
      </w:r>
      <w:r>
        <w:t xml:space="preserve"> (CONF:7439) such that it </w:t>
      </w:r>
    </w:p>
    <w:p w14:paraId="5F963B59" w14:textId="77777777" w:rsidR="00977016" w:rsidRDefault="00977016" w:rsidP="003D62A7">
      <w:pPr>
        <w:numPr>
          <w:ilvl w:val="1"/>
          <w:numId w:val="52"/>
        </w:numPr>
        <w:spacing w:after="40" w:line="260" w:lineRule="exact"/>
      </w:pPr>
      <w:r>
        <w:rPr>
          <w:b/>
          <w:bCs/>
          <w:sz w:val="16"/>
          <w:szCs w:val="16"/>
        </w:rPr>
        <w:t>SHALL</w:t>
      </w:r>
      <w:r>
        <w:t xml:space="preserve"> contain exactly one [1..1] </w:t>
      </w:r>
      <w:hyperlink w:anchor="CS_MedicationInformation" w:history="1">
        <w:r>
          <w:rPr>
            <w:rStyle w:val="Hyperlink"/>
            <w:rFonts w:ascii="Courier New" w:hAnsi="Courier New"/>
            <w:b/>
            <w:bCs/>
          </w:rPr>
          <w:t>Medication Information</w:t>
        </w:r>
      </w:hyperlink>
      <w:r>
        <w:t xml:space="preserve"> </w:t>
      </w:r>
      <w:r>
        <w:rPr>
          <w:rFonts w:ascii="Courier New" w:hAnsi="Courier New"/>
        </w:rPr>
        <w:t>(templateId:2.16.840.1.113883.10.20.22.4.23)</w:t>
      </w:r>
      <w:r>
        <w:t xml:space="preserve"> (CONF:7437). </w:t>
      </w:r>
    </w:p>
    <w:p w14:paraId="216F9DE6" w14:textId="77777777" w:rsidR="00977016" w:rsidRDefault="00977016" w:rsidP="003D62A7">
      <w:pPr>
        <w:numPr>
          <w:ilvl w:val="0"/>
          <w:numId w:val="52"/>
        </w:numPr>
        <w:spacing w:after="40" w:line="260" w:lineRule="exact"/>
      </w:pPr>
      <w:r>
        <w:rPr>
          <w:b/>
          <w:bCs/>
          <w:sz w:val="16"/>
          <w:szCs w:val="16"/>
        </w:rPr>
        <w:t>MAY</w:t>
      </w:r>
      <w:r>
        <w:t xml:space="preserve"> contain zero or one [0..1] </w:t>
      </w:r>
      <w:r>
        <w:rPr>
          <w:rFonts w:ascii="Courier New" w:hAnsi="Courier New"/>
          <w:b/>
          <w:bCs/>
        </w:rPr>
        <w:t>author</w:t>
      </w:r>
      <w:r>
        <w:t xml:space="preserve"> (CONF:7438). </w:t>
      </w:r>
    </w:p>
    <w:p w14:paraId="52094EDB" w14:textId="77777777" w:rsidR="00977016" w:rsidRDefault="00977016" w:rsidP="003D62A7">
      <w:pPr>
        <w:numPr>
          <w:ilvl w:val="0"/>
          <w:numId w:val="52"/>
        </w:numPr>
        <w:spacing w:after="40" w:line="260" w:lineRule="exact"/>
      </w:pPr>
      <w:r>
        <w:rPr>
          <w:b/>
          <w:bCs/>
          <w:sz w:val="16"/>
          <w:szCs w:val="16"/>
        </w:rPr>
        <w:t>MAY</w:t>
      </w:r>
      <w:r>
        <w:t xml:space="preserve"> contain zero or one [0..1] </w:t>
      </w:r>
      <w:r>
        <w:rPr>
          <w:rFonts w:ascii="Courier New" w:hAnsi="Courier New"/>
          <w:b/>
          <w:bCs/>
        </w:rPr>
        <w:t>entryRelationship</w:t>
      </w:r>
      <w:r>
        <w:t xml:space="preserve"> (CONF:7442) such that it </w:t>
      </w:r>
    </w:p>
    <w:p w14:paraId="4A22FA47" w14:textId="77777777" w:rsidR="00977016" w:rsidRDefault="00977016" w:rsidP="003D62A7">
      <w:pPr>
        <w:numPr>
          <w:ilvl w:val="1"/>
          <w:numId w:val="52"/>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SUBJ</w:t>
      </w:r>
      <w:r>
        <w:t xml:space="preserve">" (CodeSystem: </w:t>
      </w:r>
      <w:r>
        <w:rPr>
          <w:rFonts w:ascii="Courier New" w:hAnsi="Courier New"/>
        </w:rPr>
        <w:t>2.16.840.1.113883.5.1002 HL7ActRelationshipType</w:t>
      </w:r>
      <w:r>
        <w:t xml:space="preserve">) (CONF:7444). </w:t>
      </w:r>
    </w:p>
    <w:p w14:paraId="3AE86403" w14:textId="77777777" w:rsidR="00977016" w:rsidRDefault="00977016" w:rsidP="003D62A7">
      <w:pPr>
        <w:numPr>
          <w:ilvl w:val="1"/>
          <w:numId w:val="52"/>
        </w:numPr>
        <w:spacing w:after="40" w:line="260" w:lineRule="exact"/>
      </w:pPr>
      <w:r>
        <w:rPr>
          <w:b/>
          <w:bCs/>
          <w:sz w:val="16"/>
          <w:szCs w:val="16"/>
        </w:rPr>
        <w:t>SHALL</w:t>
      </w:r>
      <w:r>
        <w:t xml:space="preserve"> contain exactly one [1..1] </w:t>
      </w:r>
      <w:r>
        <w:rPr>
          <w:rFonts w:ascii="Courier New" w:hAnsi="Courier New"/>
          <w:b/>
          <w:bCs/>
        </w:rPr>
        <w:t>@inversionInd</w:t>
      </w:r>
      <w:r>
        <w:t>="</w:t>
      </w:r>
      <w:r>
        <w:rPr>
          <w:rFonts w:ascii="Courier New" w:hAnsi="Courier New"/>
        </w:rPr>
        <w:t>true</w:t>
      </w:r>
      <w:r>
        <w:t xml:space="preserve">" (CONF:7445). </w:t>
      </w:r>
    </w:p>
    <w:p w14:paraId="0051A85A" w14:textId="77777777" w:rsidR="00977016" w:rsidRDefault="00977016" w:rsidP="003D62A7">
      <w:pPr>
        <w:numPr>
          <w:ilvl w:val="1"/>
          <w:numId w:val="52"/>
        </w:numPr>
        <w:spacing w:after="40" w:line="260" w:lineRule="exact"/>
      </w:pPr>
      <w:r>
        <w:rPr>
          <w:b/>
          <w:bCs/>
          <w:sz w:val="16"/>
          <w:szCs w:val="16"/>
        </w:rPr>
        <w:t>SHALL</w:t>
      </w:r>
      <w:r>
        <w:t xml:space="preserve"> contain exactly one [1..1] </w:t>
      </w:r>
      <w:hyperlink w:anchor="CS_Instruction" w:history="1">
        <w:r>
          <w:rPr>
            <w:rStyle w:val="Hyperlink"/>
            <w:rFonts w:ascii="Courier New" w:hAnsi="Courier New"/>
            <w:b/>
            <w:bCs/>
          </w:rPr>
          <w:t>Instructions</w:t>
        </w:r>
      </w:hyperlink>
      <w:r>
        <w:t xml:space="preserve"> </w:t>
      </w:r>
      <w:r>
        <w:rPr>
          <w:rFonts w:ascii="Courier New" w:hAnsi="Courier New"/>
        </w:rPr>
        <w:t>(templateId:2.16.840.1.113883.10.20.22.4.20)</w:t>
      </w:r>
      <w:r>
        <w:t xml:space="preserve"> (CONF:7443). </w:t>
      </w:r>
    </w:p>
    <w:p w14:paraId="57B42F54" w14:textId="77777777" w:rsidR="00F47BC5" w:rsidRDefault="00F47BC5" w:rsidP="002E22E5">
      <w:pPr>
        <w:pStyle w:val="BodyText"/>
      </w:pPr>
    </w:p>
    <w:p w14:paraId="368890EB" w14:textId="77777777" w:rsidR="005B45BB" w:rsidRDefault="005B45BB" w:rsidP="005B45BB">
      <w:pPr>
        <w:pStyle w:val="Heading2nospace"/>
      </w:pPr>
      <w:bookmarkStart w:id="540" w:name="_Toc163893671"/>
      <w:r>
        <w:t xml:space="preserve">Medication </w:t>
      </w:r>
      <w:bookmarkStart w:id="541" w:name="CS_MedicationInUseNoneKnown"/>
      <w:bookmarkEnd w:id="541"/>
      <w:r>
        <w:t>Use – None Known</w:t>
      </w:r>
      <w:bookmarkEnd w:id="540"/>
    </w:p>
    <w:p w14:paraId="302C62B6" w14:textId="77777777" w:rsidR="005B45BB" w:rsidRDefault="005B45BB" w:rsidP="00A42C12">
      <w:pPr>
        <w:pStyle w:val="BracketData"/>
        <w:rPr>
          <w:rFonts w:ascii="Bookman Old Style" w:hAnsi="Bookman Old Style"/>
        </w:rPr>
      </w:pPr>
      <w:r>
        <w:t>observation</w:t>
      </w:r>
      <w:r>
        <w:rPr>
          <w:rFonts w:ascii="Bookman Old Style" w:hAnsi="Bookman Old Style"/>
        </w:rPr>
        <w:t xml:space="preserve">: templateId </w:t>
      </w:r>
      <w:r>
        <w:t>2.16.840.1.113883.10.20.21.4.29(open)</w:t>
      </w:r>
      <w:r>
        <w:rPr>
          <w:rFonts w:ascii="Bookman Old Style" w:hAnsi="Bookman Old Style"/>
        </w:rPr>
        <w:t>]</w:t>
      </w:r>
    </w:p>
    <w:p w14:paraId="31D3A3B4" w14:textId="77777777" w:rsidR="005B45BB" w:rsidRDefault="00A42C12" w:rsidP="00A42C12">
      <w:pPr>
        <w:pStyle w:val="BodyText"/>
      </w:pPr>
      <w:r>
        <w:t>This template</w:t>
      </w:r>
      <w:r w:rsidR="005B45BB">
        <w:t xml:space="preserve"> indicate</w:t>
      </w:r>
      <w:r>
        <w:t>s</w:t>
      </w:r>
      <w:r w:rsidR="005B45BB">
        <w:t xml:space="preserve"> that the subject is not known to be on any medications.</w:t>
      </w:r>
    </w:p>
    <w:p w14:paraId="1F3C0416" w14:textId="77777777" w:rsidR="00734C32" w:rsidRDefault="00734C32" w:rsidP="003D62A7">
      <w:pPr>
        <w:numPr>
          <w:ilvl w:val="0"/>
          <w:numId w:val="53"/>
        </w:numPr>
        <w:spacing w:after="40" w:line="260" w:lineRule="exact"/>
      </w:pPr>
      <w:r>
        <w:rPr>
          <w:b/>
          <w:bCs/>
          <w:sz w:val="16"/>
          <w:szCs w:val="16"/>
        </w:rPr>
        <w:t>SHALL</w:t>
      </w:r>
      <w:r>
        <w:t xml:space="preserve"> contain exactly one [1..1] </w:t>
      </w:r>
      <w:r>
        <w:rPr>
          <w:rFonts w:ascii="Courier New" w:hAnsi="Courier New"/>
          <w:b/>
          <w:bCs/>
        </w:rPr>
        <w:t>@classCode</w:t>
      </w:r>
      <w:r>
        <w:t>="</w:t>
      </w:r>
      <w:r>
        <w:rPr>
          <w:rFonts w:ascii="Courier New" w:hAnsi="Courier New"/>
        </w:rPr>
        <w:t>OBS</w:t>
      </w:r>
      <w:r>
        <w:t xml:space="preserve">" (CodeSystem: </w:t>
      </w:r>
      <w:r>
        <w:rPr>
          <w:rFonts w:ascii="Courier New" w:hAnsi="Courier New"/>
        </w:rPr>
        <w:t>2.16.840.1.113883.5.6 HL7ActClass</w:t>
      </w:r>
      <w:r>
        <w:t xml:space="preserve">) (CONF:7557). </w:t>
      </w:r>
    </w:p>
    <w:p w14:paraId="5C7595B5" w14:textId="77777777" w:rsidR="00734C32" w:rsidRDefault="00734C32" w:rsidP="003D62A7">
      <w:pPr>
        <w:numPr>
          <w:ilvl w:val="0"/>
          <w:numId w:val="53"/>
        </w:numPr>
        <w:spacing w:after="40" w:line="260" w:lineRule="exact"/>
      </w:pPr>
      <w:r>
        <w:rPr>
          <w:b/>
          <w:bCs/>
          <w:sz w:val="16"/>
          <w:szCs w:val="16"/>
        </w:rPr>
        <w:t>SHALL</w:t>
      </w:r>
      <w:r>
        <w:t xml:space="preserve"> contain exactly one [1..1] </w:t>
      </w:r>
      <w:r>
        <w:rPr>
          <w:rFonts w:ascii="Courier New" w:hAnsi="Courier New"/>
          <w:b/>
          <w:bCs/>
        </w:rPr>
        <w:t>@moodCode</w:t>
      </w:r>
      <w:r>
        <w:t>="</w:t>
      </w:r>
      <w:r>
        <w:rPr>
          <w:rFonts w:ascii="Courier New" w:hAnsi="Courier New"/>
        </w:rPr>
        <w:t>EVN</w:t>
      </w:r>
      <w:r>
        <w:t xml:space="preserve">" (CodeSystem: </w:t>
      </w:r>
      <w:r>
        <w:rPr>
          <w:rFonts w:ascii="Courier New" w:hAnsi="Courier New"/>
        </w:rPr>
        <w:t>2.16.840.1.113883.5.1001 HL7ActMood</w:t>
      </w:r>
      <w:r>
        <w:t xml:space="preserve">) (CONF:7558). </w:t>
      </w:r>
    </w:p>
    <w:p w14:paraId="25FD392A" w14:textId="77777777" w:rsidR="00734C32" w:rsidRDefault="00734C32" w:rsidP="003D62A7">
      <w:pPr>
        <w:numPr>
          <w:ilvl w:val="0"/>
          <w:numId w:val="53"/>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2.16.840.1.113883.10.20.22.4.29</w:t>
      </w:r>
      <w:r>
        <w:t xml:space="preserve">" (CONF:7559). </w:t>
      </w:r>
    </w:p>
    <w:p w14:paraId="7E86D61F" w14:textId="77777777" w:rsidR="00734C32" w:rsidRDefault="00734C32" w:rsidP="003D62A7">
      <w:pPr>
        <w:numPr>
          <w:ilvl w:val="0"/>
          <w:numId w:val="53"/>
        </w:numPr>
        <w:spacing w:after="40" w:line="260" w:lineRule="exact"/>
      </w:pPr>
      <w:r>
        <w:rPr>
          <w:b/>
          <w:bCs/>
          <w:sz w:val="16"/>
          <w:szCs w:val="16"/>
        </w:rPr>
        <w:t>SHALL</w:t>
      </w:r>
      <w:r>
        <w:t xml:space="preserve"> contain at least one [1..*] </w:t>
      </w:r>
      <w:r>
        <w:rPr>
          <w:rFonts w:ascii="Courier New" w:hAnsi="Courier New"/>
          <w:b/>
          <w:bCs/>
        </w:rPr>
        <w:t>id</w:t>
      </w:r>
      <w:r>
        <w:t xml:space="preserve"> (CONF:7560). </w:t>
      </w:r>
    </w:p>
    <w:p w14:paraId="15D1699C" w14:textId="77777777" w:rsidR="00734C32" w:rsidRDefault="00734C32" w:rsidP="003D62A7">
      <w:pPr>
        <w:numPr>
          <w:ilvl w:val="0"/>
          <w:numId w:val="53"/>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ASSERTION</w:t>
      </w:r>
      <w:r>
        <w:t xml:space="preserve">" (CodeSystem: </w:t>
      </w:r>
      <w:r>
        <w:rPr>
          <w:rFonts w:ascii="Courier New" w:hAnsi="Courier New"/>
        </w:rPr>
        <w:t>2.16.840.1.113883.5.4 HL7ActCode</w:t>
      </w:r>
      <w:r>
        <w:t xml:space="preserve">) (CONF:7561). </w:t>
      </w:r>
    </w:p>
    <w:p w14:paraId="1DCD5360" w14:textId="77777777" w:rsidR="00734C32" w:rsidRDefault="00734C32" w:rsidP="003D62A7">
      <w:pPr>
        <w:numPr>
          <w:ilvl w:val="0"/>
          <w:numId w:val="53"/>
        </w:numPr>
        <w:spacing w:after="40" w:line="260" w:lineRule="exact"/>
      </w:pPr>
      <w:r>
        <w:rPr>
          <w:b/>
          <w:bCs/>
          <w:sz w:val="16"/>
          <w:szCs w:val="16"/>
        </w:rPr>
        <w:t>MAY</w:t>
      </w:r>
      <w:r>
        <w:t xml:space="preserve"> contain zero or one [0..1] </w:t>
      </w:r>
      <w:r>
        <w:rPr>
          <w:rFonts w:ascii="Courier New" w:hAnsi="Courier New"/>
          <w:b/>
          <w:bCs/>
        </w:rPr>
        <w:t>text</w:t>
      </w:r>
      <w:r>
        <w:t xml:space="preserve"> (CONF:7565). </w:t>
      </w:r>
    </w:p>
    <w:p w14:paraId="69044B36" w14:textId="77777777" w:rsidR="00734C32" w:rsidRDefault="00734C32" w:rsidP="003D62A7">
      <w:pPr>
        <w:numPr>
          <w:ilvl w:val="1"/>
          <w:numId w:val="53"/>
        </w:numPr>
        <w:spacing w:after="40" w:line="260" w:lineRule="exact"/>
      </w:pPr>
      <w:r>
        <w:lastRenderedPageBreak/>
        <w:t xml:space="preserve">This text, if present, </w:t>
      </w:r>
      <w:r>
        <w:rPr>
          <w:b/>
          <w:bCs/>
          <w:sz w:val="16"/>
          <w:szCs w:val="16"/>
        </w:rPr>
        <w:t>SHOULD</w:t>
      </w:r>
      <w:r>
        <w:t xml:space="preserve"> contain exactly one [1..1] </w:t>
      </w:r>
      <w:r>
        <w:rPr>
          <w:rFonts w:ascii="Courier New" w:hAnsi="Courier New"/>
          <w:b/>
          <w:bCs/>
        </w:rPr>
        <w:t>reference</w:t>
      </w:r>
      <w:r>
        <w:t xml:space="preserve"> (CONF:7566). </w:t>
      </w:r>
    </w:p>
    <w:p w14:paraId="64C63F71" w14:textId="77777777" w:rsidR="00734C32" w:rsidRDefault="00734C32" w:rsidP="003D62A7">
      <w:pPr>
        <w:numPr>
          <w:ilvl w:val="2"/>
          <w:numId w:val="53"/>
        </w:numPr>
        <w:spacing w:after="40" w:line="260" w:lineRule="exact"/>
      </w:pPr>
      <w:r>
        <w:t xml:space="preserve">A reference/@value </w:t>
      </w:r>
      <w:r w:rsidRPr="00EB49BD">
        <w:rPr>
          <w:rStyle w:val="keyword"/>
        </w:rPr>
        <w:t>SHOULD</w:t>
      </w:r>
      <w:r>
        <w:t xml:space="preserve"> point to its corresponding narrative (using the approach defined in CDA Release 2, section 4.3.5.1 ). (CONF:7567).</w:t>
      </w:r>
    </w:p>
    <w:p w14:paraId="247CB050" w14:textId="77777777" w:rsidR="00734C32" w:rsidRDefault="00734C32" w:rsidP="003D62A7">
      <w:pPr>
        <w:numPr>
          <w:ilvl w:val="0"/>
          <w:numId w:val="53"/>
        </w:numPr>
        <w:spacing w:after="40" w:line="260" w:lineRule="exact"/>
      </w:pPr>
      <w:r>
        <w:rPr>
          <w:b/>
          <w:bCs/>
          <w:sz w:val="16"/>
          <w:szCs w:val="16"/>
        </w:rPr>
        <w:t>SHALL</w:t>
      </w:r>
      <w:r>
        <w:t xml:space="preserve"> contain exactly one [1..1] </w:t>
      </w:r>
      <w:r>
        <w:rPr>
          <w:rFonts w:ascii="Courier New" w:hAnsi="Courier New"/>
          <w:b/>
          <w:bCs/>
        </w:rPr>
        <w:t>statusCode/@code/@code</w:t>
      </w:r>
      <w:r>
        <w:t>="</w:t>
      </w:r>
      <w:r>
        <w:rPr>
          <w:rFonts w:ascii="Courier New" w:hAnsi="Courier New"/>
        </w:rPr>
        <w:t>completed</w:t>
      </w:r>
      <w:r>
        <w:t xml:space="preserve">" Completed (CodeSystem: </w:t>
      </w:r>
      <w:r>
        <w:rPr>
          <w:rFonts w:ascii="Courier New" w:hAnsi="Courier New"/>
        </w:rPr>
        <w:t>2.16.840.1.113883.5.14 HL7ActStatus</w:t>
      </w:r>
      <w:r>
        <w:t xml:space="preserve">) (CONF:7562). </w:t>
      </w:r>
    </w:p>
    <w:p w14:paraId="5E84B3DE" w14:textId="77777777" w:rsidR="00734C32" w:rsidRDefault="00734C32" w:rsidP="003D62A7">
      <w:pPr>
        <w:numPr>
          <w:ilvl w:val="0"/>
          <w:numId w:val="53"/>
        </w:numPr>
        <w:spacing w:after="40" w:line="260" w:lineRule="exact"/>
      </w:pPr>
      <w:r>
        <w:rPr>
          <w:b/>
          <w:bCs/>
          <w:sz w:val="16"/>
          <w:szCs w:val="16"/>
        </w:rPr>
        <w:t>SHOULD</w:t>
      </w:r>
      <w:r>
        <w:t xml:space="preserve"> contain exactly one [1..1] </w:t>
      </w:r>
      <w:r>
        <w:rPr>
          <w:rFonts w:ascii="Courier New" w:hAnsi="Courier New"/>
          <w:b/>
          <w:bCs/>
        </w:rPr>
        <w:t>effectiveTime</w:t>
      </w:r>
      <w:r>
        <w:t xml:space="preserve"> (CONF:7563). </w:t>
      </w:r>
    </w:p>
    <w:p w14:paraId="23F53E71" w14:textId="77777777" w:rsidR="00734C32" w:rsidRDefault="00734C32" w:rsidP="003D62A7">
      <w:pPr>
        <w:numPr>
          <w:ilvl w:val="0"/>
          <w:numId w:val="53"/>
        </w:numPr>
        <w:spacing w:after="40" w:line="260" w:lineRule="exact"/>
      </w:pPr>
      <w:r>
        <w:rPr>
          <w:b/>
          <w:bCs/>
          <w:sz w:val="16"/>
          <w:szCs w:val="16"/>
        </w:rPr>
        <w:t>SHALL</w:t>
      </w:r>
      <w:r>
        <w:t xml:space="preserve"> contain exactly one [1..1] </w:t>
      </w:r>
      <w:r>
        <w:rPr>
          <w:rFonts w:ascii="Courier New" w:hAnsi="Courier New"/>
          <w:b/>
          <w:bCs/>
        </w:rPr>
        <w:t>value/@code</w:t>
      </w:r>
      <w:r>
        <w:t>="</w:t>
      </w:r>
      <w:r>
        <w:rPr>
          <w:rFonts w:ascii="Courier New" w:hAnsi="Courier New"/>
        </w:rPr>
        <w:t>182904002</w:t>
      </w:r>
      <w:r>
        <w:t xml:space="preserve">" Drug treatment unknown (CodeSystem: </w:t>
      </w:r>
      <w:r>
        <w:rPr>
          <w:rFonts w:ascii="Courier New" w:hAnsi="Courier New"/>
        </w:rPr>
        <w:t>2.16.840.1.113883.6.96 SNOMEDCT</w:t>
      </w:r>
      <w:r>
        <w:t xml:space="preserve">) (CONF:7564). </w:t>
      </w:r>
    </w:p>
    <w:p w14:paraId="12693305" w14:textId="77777777" w:rsidR="005B45BB" w:rsidRDefault="005B45BB" w:rsidP="002E22E5">
      <w:pPr>
        <w:pStyle w:val="BodyText"/>
      </w:pPr>
    </w:p>
    <w:p w14:paraId="68D7029B" w14:textId="77777777" w:rsidR="00071635" w:rsidRDefault="00071635" w:rsidP="00071635">
      <w:pPr>
        <w:pStyle w:val="Heading2nospace"/>
      </w:pPr>
      <w:bookmarkStart w:id="542" w:name="_Toc163893672"/>
      <w:r>
        <w:t xml:space="preserve">Precondition for </w:t>
      </w:r>
      <w:bookmarkStart w:id="543" w:name="CS_PreconditionForSubstanceAdmin"/>
      <w:bookmarkEnd w:id="543"/>
      <w:r>
        <w:t>Substance Administration</w:t>
      </w:r>
      <w:bookmarkEnd w:id="542"/>
    </w:p>
    <w:p w14:paraId="1B8BF291" w14:textId="77777777" w:rsidR="00071635" w:rsidRDefault="00071635" w:rsidP="00071635">
      <w:pPr>
        <w:pStyle w:val="BracketData"/>
        <w:rPr>
          <w:rFonts w:ascii="Bookman Old Style" w:hAnsi="Bookman Old Style"/>
        </w:rPr>
      </w:pPr>
      <w:r>
        <w:rPr>
          <w:rFonts w:ascii="Bookman Old Style" w:hAnsi="Bookman Old Style"/>
        </w:rPr>
        <w:t>[</w:t>
      </w:r>
      <w:r>
        <w:t>precondition</w:t>
      </w:r>
      <w:r>
        <w:rPr>
          <w:rFonts w:ascii="Bookman Old Style" w:hAnsi="Bookman Old Style"/>
        </w:rPr>
        <w:t xml:space="preserve">: templateId </w:t>
      </w:r>
      <w:r>
        <w:t>2.16.840.1.113883.10.20.21.4.25(open)</w:t>
      </w:r>
      <w:r>
        <w:rPr>
          <w:rFonts w:ascii="Bookman Old Style" w:hAnsi="Bookman Old Style"/>
        </w:rPr>
        <w:t>]</w:t>
      </w:r>
    </w:p>
    <w:p w14:paraId="62E55A9F" w14:textId="77777777" w:rsidR="00071635" w:rsidRDefault="00071635" w:rsidP="00071635">
      <w:pPr>
        <w:pStyle w:val="BodyText"/>
      </w:pPr>
      <w:r>
        <w:t>A criterion for administration can be used to record that the medication is to be administered only when the associated criteria are met.</w:t>
      </w:r>
    </w:p>
    <w:p w14:paraId="13D27D93" w14:textId="77777777" w:rsidR="00D7753A" w:rsidRDefault="00D7753A" w:rsidP="003D62A7">
      <w:pPr>
        <w:numPr>
          <w:ilvl w:val="0"/>
          <w:numId w:val="54"/>
        </w:numPr>
        <w:spacing w:after="40" w:line="260" w:lineRule="exact"/>
      </w:pPr>
      <w:r>
        <w:rPr>
          <w:b/>
          <w:bCs/>
          <w:sz w:val="16"/>
          <w:szCs w:val="16"/>
        </w:rPr>
        <w:t>SHALL</w:t>
      </w:r>
      <w:r>
        <w:t xml:space="preserve"> contain exactly one [1..1] </w:t>
      </w:r>
      <w:r>
        <w:rPr>
          <w:rFonts w:ascii="Courier New" w:hAnsi="Courier New"/>
          <w:b/>
          <w:bCs/>
        </w:rPr>
        <w:t>@classCode</w:t>
      </w:r>
      <w:r>
        <w:t>="</w:t>
      </w:r>
      <w:r>
        <w:rPr>
          <w:rFonts w:ascii="Courier New" w:hAnsi="Courier New"/>
        </w:rPr>
        <w:t>OBS</w:t>
      </w:r>
      <w:r>
        <w:t xml:space="preserve">" (CodeSystem: </w:t>
      </w:r>
      <w:r>
        <w:rPr>
          <w:rFonts w:ascii="Courier New" w:hAnsi="Courier New"/>
        </w:rPr>
        <w:t>2.16.840.1.113883.5.6 HL7ActClass</w:t>
      </w:r>
      <w:r>
        <w:t xml:space="preserve">) (CONF:7370). </w:t>
      </w:r>
    </w:p>
    <w:p w14:paraId="0D2834E4" w14:textId="77777777" w:rsidR="00D7753A" w:rsidRDefault="00D7753A" w:rsidP="003D62A7">
      <w:pPr>
        <w:numPr>
          <w:ilvl w:val="0"/>
          <w:numId w:val="54"/>
        </w:numPr>
        <w:spacing w:after="40" w:line="260" w:lineRule="exact"/>
      </w:pPr>
      <w:r>
        <w:rPr>
          <w:b/>
          <w:bCs/>
          <w:sz w:val="16"/>
          <w:szCs w:val="16"/>
        </w:rPr>
        <w:t>SHALL</w:t>
      </w:r>
      <w:r>
        <w:t xml:space="preserve"> contain exactly one [1..1] </w:t>
      </w:r>
      <w:r>
        <w:rPr>
          <w:rFonts w:ascii="Courier New" w:hAnsi="Courier New"/>
          <w:b/>
          <w:bCs/>
        </w:rPr>
        <w:t>@moodCode</w:t>
      </w:r>
      <w:r>
        <w:t>="</w:t>
      </w:r>
      <w:r>
        <w:rPr>
          <w:rFonts w:ascii="Courier New" w:hAnsi="Courier New"/>
        </w:rPr>
        <w:t>EVN.CRT</w:t>
      </w:r>
      <w:r>
        <w:t xml:space="preserve">" (CodeSystem: </w:t>
      </w:r>
      <w:r>
        <w:rPr>
          <w:rFonts w:ascii="Courier New" w:hAnsi="Courier New"/>
        </w:rPr>
        <w:t>2.16.840.1.113883.5.1001 HL7ActMood</w:t>
      </w:r>
      <w:r>
        <w:t xml:space="preserve">) (CONF:7371). </w:t>
      </w:r>
    </w:p>
    <w:p w14:paraId="5A81C30D" w14:textId="77777777" w:rsidR="00D7753A" w:rsidRDefault="00D7753A" w:rsidP="003D62A7">
      <w:pPr>
        <w:numPr>
          <w:ilvl w:val="0"/>
          <w:numId w:val="54"/>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2.16.840.1.113883.10.20.22.4.25</w:t>
      </w:r>
      <w:r>
        <w:t xml:space="preserve">" (CONF:7372). </w:t>
      </w:r>
    </w:p>
    <w:p w14:paraId="3F24BAB7" w14:textId="77777777" w:rsidR="00D7753A" w:rsidRDefault="00D7753A" w:rsidP="003D62A7">
      <w:pPr>
        <w:numPr>
          <w:ilvl w:val="0"/>
          <w:numId w:val="54"/>
        </w:numPr>
        <w:spacing w:after="40" w:line="260" w:lineRule="exact"/>
      </w:pPr>
      <w:r>
        <w:rPr>
          <w:b/>
          <w:bCs/>
          <w:sz w:val="16"/>
          <w:szCs w:val="16"/>
        </w:rPr>
        <w:t>SHALL</w:t>
      </w:r>
      <w:r>
        <w:t xml:space="preserve"> contain exactly one [1..1] </w:t>
      </w:r>
      <w:r>
        <w:rPr>
          <w:rFonts w:ascii="Courier New" w:hAnsi="Courier New"/>
          <w:b/>
          <w:bCs/>
        </w:rPr>
        <w:t>criterion</w:t>
      </w:r>
      <w:r>
        <w:t xml:space="preserve"> (CONF:7366). </w:t>
      </w:r>
    </w:p>
    <w:p w14:paraId="7F1BD505" w14:textId="77777777" w:rsidR="00D7753A" w:rsidRDefault="00D7753A" w:rsidP="003D62A7">
      <w:pPr>
        <w:numPr>
          <w:ilvl w:val="1"/>
          <w:numId w:val="54"/>
        </w:numPr>
        <w:spacing w:after="40" w:line="260" w:lineRule="exact"/>
      </w:pPr>
      <w:r>
        <w:t xml:space="preserve">This criterion </w:t>
      </w:r>
      <w:r>
        <w:rPr>
          <w:b/>
          <w:bCs/>
          <w:sz w:val="16"/>
          <w:szCs w:val="16"/>
        </w:rPr>
        <w:t>SHOULD</w:t>
      </w:r>
      <w:r>
        <w:t xml:space="preserve"> contain exactly one [1..1] </w:t>
      </w:r>
      <w:r>
        <w:rPr>
          <w:rFonts w:ascii="Courier New" w:hAnsi="Courier New"/>
          <w:b/>
          <w:bCs/>
        </w:rPr>
        <w:t>code/@code</w:t>
      </w:r>
      <w:r>
        <w:t xml:space="preserve"> (CONF:7367). </w:t>
      </w:r>
    </w:p>
    <w:p w14:paraId="69C81926" w14:textId="77777777" w:rsidR="00D7753A" w:rsidRDefault="00D7753A" w:rsidP="003D62A7">
      <w:pPr>
        <w:numPr>
          <w:ilvl w:val="1"/>
          <w:numId w:val="54"/>
        </w:numPr>
        <w:spacing w:after="40" w:line="260" w:lineRule="exact"/>
      </w:pPr>
      <w:r>
        <w:t xml:space="preserve">This criterion </w:t>
      </w:r>
      <w:r>
        <w:rPr>
          <w:b/>
          <w:bCs/>
          <w:sz w:val="16"/>
          <w:szCs w:val="16"/>
        </w:rPr>
        <w:t>MAY</w:t>
      </w:r>
      <w:r>
        <w:t xml:space="preserve"> contain zero or one [0..1] </w:t>
      </w:r>
      <w:r>
        <w:rPr>
          <w:rFonts w:ascii="Courier New" w:hAnsi="Courier New"/>
          <w:b/>
          <w:bCs/>
        </w:rPr>
        <w:t>text</w:t>
      </w:r>
      <w:r>
        <w:t xml:space="preserve"> (CONF:7373). </w:t>
      </w:r>
    </w:p>
    <w:p w14:paraId="3C79BC38" w14:textId="77777777" w:rsidR="00D7753A" w:rsidRDefault="00D7753A" w:rsidP="003D62A7">
      <w:pPr>
        <w:numPr>
          <w:ilvl w:val="1"/>
          <w:numId w:val="54"/>
        </w:numPr>
        <w:spacing w:after="40" w:line="260" w:lineRule="exact"/>
      </w:pPr>
      <w:r>
        <w:t xml:space="preserve">This criterion </w:t>
      </w:r>
      <w:r>
        <w:rPr>
          <w:b/>
          <w:bCs/>
          <w:sz w:val="16"/>
          <w:szCs w:val="16"/>
        </w:rPr>
        <w:t>SHOULD</w:t>
      </w:r>
      <w:r>
        <w:t xml:space="preserve"> contain exactly one [1..1] </w:t>
      </w:r>
      <w:r>
        <w:rPr>
          <w:rFonts w:ascii="Courier New" w:hAnsi="Courier New"/>
          <w:b/>
          <w:bCs/>
        </w:rPr>
        <w:t>value with @xsi:type="CD"</w:t>
      </w:r>
      <w:r>
        <w:t xml:space="preserve"> (CONF:7369). </w:t>
      </w:r>
    </w:p>
    <w:p w14:paraId="25367C06" w14:textId="77777777" w:rsidR="0011784E" w:rsidRDefault="0011784E" w:rsidP="00C80797">
      <w:pPr>
        <w:pStyle w:val="Heading2nospace"/>
      </w:pPr>
      <w:bookmarkStart w:id="544" w:name="_Toc163893673"/>
      <w:r>
        <w:t xml:space="preserve">Problem </w:t>
      </w:r>
      <w:bookmarkStart w:id="545" w:name="CS_ProblemStatus"/>
      <w:bookmarkEnd w:id="545"/>
      <w:r>
        <w:t>Status</w:t>
      </w:r>
      <w:bookmarkEnd w:id="544"/>
    </w:p>
    <w:p w14:paraId="3640B731" w14:textId="77777777" w:rsidR="003438AB" w:rsidRDefault="003438AB" w:rsidP="0075738A">
      <w:pPr>
        <w:pStyle w:val="BracketData"/>
        <w:rPr>
          <w:rFonts w:ascii="Bookman Old Style" w:hAnsi="Bookman Old Style"/>
        </w:rPr>
      </w:pPr>
      <w:r>
        <w:rPr>
          <w:rFonts w:ascii="Bookman Old Style" w:hAnsi="Bookman Old Style"/>
        </w:rPr>
        <w:t>[</w:t>
      </w:r>
      <w:r>
        <w:t>observation</w:t>
      </w:r>
      <w:r>
        <w:rPr>
          <w:rFonts w:ascii="Bookman Old Style" w:hAnsi="Bookman Old Style"/>
        </w:rPr>
        <w:t xml:space="preserve">: templateId </w:t>
      </w:r>
      <w:r>
        <w:t>2.16.840.1.113883.10.20.2</w:t>
      </w:r>
      <w:r w:rsidR="00250A54">
        <w:t>2</w:t>
      </w:r>
      <w:r>
        <w:t>.4.6(open)</w:t>
      </w:r>
      <w:r>
        <w:rPr>
          <w:rFonts w:ascii="Bookman Old Style" w:hAnsi="Bookman Old Style"/>
        </w:rPr>
        <w:t>]</w:t>
      </w:r>
    </w:p>
    <w:p w14:paraId="6BC09170" w14:textId="77777777" w:rsidR="003438AB" w:rsidRDefault="003438AB" w:rsidP="003438AB">
      <w:pPr>
        <w:pStyle w:val="BodyText"/>
      </w:pPr>
      <w:r>
        <w:t>This clinical statement represents the status of a patient problem. Typical values are "Active", "Inactive", and "Resolved". A resolved problem no longer exists as a problem for the patient as of the time of recording (it may reoccur, but that would be a new instance). An inactive problem is one that still exists for the patient but is not currently a cause for concern (e.g., diabetes that is under control). An active problem exists and is a current cause for concern. A problem status observation will always refer to and be contained in a single problem observation.</w:t>
      </w:r>
    </w:p>
    <w:p w14:paraId="55987032" w14:textId="77777777" w:rsidR="0041764A" w:rsidRDefault="0041764A" w:rsidP="003D62A7">
      <w:pPr>
        <w:numPr>
          <w:ilvl w:val="0"/>
          <w:numId w:val="41"/>
        </w:numPr>
        <w:spacing w:after="40" w:line="260" w:lineRule="exact"/>
      </w:pPr>
      <w:r>
        <w:rPr>
          <w:b/>
          <w:bCs/>
          <w:sz w:val="16"/>
          <w:szCs w:val="16"/>
        </w:rPr>
        <w:t>SHALL</w:t>
      </w:r>
      <w:r>
        <w:t xml:space="preserve"> contain exactly one [1..1] </w:t>
      </w:r>
      <w:r>
        <w:rPr>
          <w:rFonts w:ascii="Courier New" w:hAnsi="Courier New"/>
          <w:b/>
          <w:bCs/>
        </w:rPr>
        <w:t>@classCode</w:t>
      </w:r>
      <w:r>
        <w:t>="</w:t>
      </w:r>
      <w:r>
        <w:rPr>
          <w:rFonts w:ascii="Courier New" w:hAnsi="Courier New"/>
        </w:rPr>
        <w:t>OBS</w:t>
      </w:r>
      <w:r>
        <w:t xml:space="preserve">" Observation (CodeSystem: </w:t>
      </w:r>
      <w:r>
        <w:rPr>
          <w:rFonts w:ascii="Courier New" w:hAnsi="Courier New"/>
        </w:rPr>
        <w:t>2.16.840.1.113883.5.6 HL7ActClass</w:t>
      </w:r>
      <w:r>
        <w:t xml:space="preserve">) </w:t>
      </w:r>
      <w:r>
        <w:rPr>
          <w:b/>
          <w:bCs/>
          <w:sz w:val="16"/>
          <w:szCs w:val="16"/>
        </w:rPr>
        <w:t>STATIC</w:t>
      </w:r>
      <w:r>
        <w:t xml:space="preserve"> (CONF:7357). </w:t>
      </w:r>
    </w:p>
    <w:p w14:paraId="54150767" w14:textId="77777777" w:rsidR="0041764A" w:rsidRDefault="0041764A" w:rsidP="003D62A7">
      <w:pPr>
        <w:numPr>
          <w:ilvl w:val="0"/>
          <w:numId w:val="41"/>
        </w:numPr>
        <w:spacing w:after="40" w:line="260" w:lineRule="exact"/>
      </w:pPr>
      <w:r>
        <w:rPr>
          <w:b/>
          <w:bCs/>
          <w:sz w:val="16"/>
          <w:szCs w:val="16"/>
        </w:rPr>
        <w:t>SHALL</w:t>
      </w:r>
      <w:r>
        <w:t xml:space="preserve"> contain exactly one [1..1] </w:t>
      </w:r>
      <w:r>
        <w:rPr>
          <w:rFonts w:ascii="Courier New" w:hAnsi="Courier New"/>
          <w:b/>
          <w:bCs/>
        </w:rPr>
        <w:t>@moodCode</w:t>
      </w:r>
      <w:r>
        <w:t>="</w:t>
      </w:r>
      <w:r>
        <w:rPr>
          <w:rFonts w:ascii="Courier New" w:hAnsi="Courier New"/>
        </w:rPr>
        <w:t>EVN</w:t>
      </w:r>
      <w:r>
        <w:t xml:space="preserve">" Event (CodeSystem: </w:t>
      </w:r>
      <w:r>
        <w:rPr>
          <w:rFonts w:ascii="Courier New" w:hAnsi="Courier New"/>
        </w:rPr>
        <w:t>2.16.840.1.113883.5.1001 HL7ActMood</w:t>
      </w:r>
      <w:r>
        <w:t xml:space="preserve">) </w:t>
      </w:r>
      <w:r>
        <w:rPr>
          <w:b/>
          <w:bCs/>
          <w:sz w:val="16"/>
          <w:szCs w:val="16"/>
        </w:rPr>
        <w:t>STATIC</w:t>
      </w:r>
      <w:r>
        <w:t xml:space="preserve"> (CONF:7358). </w:t>
      </w:r>
    </w:p>
    <w:p w14:paraId="45C9E112" w14:textId="77777777" w:rsidR="0041764A" w:rsidRDefault="0041764A" w:rsidP="003D62A7">
      <w:pPr>
        <w:numPr>
          <w:ilvl w:val="0"/>
          <w:numId w:val="41"/>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2.16.840.1.113883.10.20.22.4.6</w:t>
      </w:r>
      <w:r>
        <w:t xml:space="preserve">" (CONF:7359). </w:t>
      </w:r>
    </w:p>
    <w:p w14:paraId="6CCC4388" w14:textId="77777777" w:rsidR="0041764A" w:rsidRDefault="0041764A" w:rsidP="003D62A7">
      <w:pPr>
        <w:numPr>
          <w:ilvl w:val="0"/>
          <w:numId w:val="41"/>
        </w:numPr>
        <w:spacing w:after="40" w:line="260" w:lineRule="exact"/>
      </w:pPr>
      <w:r>
        <w:rPr>
          <w:b/>
          <w:bCs/>
          <w:sz w:val="16"/>
          <w:szCs w:val="16"/>
        </w:rPr>
        <w:lastRenderedPageBreak/>
        <w:t>SHALL</w:t>
      </w:r>
      <w:r>
        <w:t xml:space="preserve"> contain exactly one [1..1] </w:t>
      </w:r>
      <w:r>
        <w:rPr>
          <w:rFonts w:ascii="Courier New" w:hAnsi="Courier New"/>
          <w:b/>
          <w:bCs/>
        </w:rPr>
        <w:t>code</w:t>
      </w:r>
      <w:r>
        <w:t>="</w:t>
      </w:r>
      <w:r>
        <w:rPr>
          <w:rFonts w:ascii="Courier New" w:hAnsi="Courier New"/>
        </w:rPr>
        <w:t>33999-4</w:t>
      </w:r>
      <w:r>
        <w:t xml:space="preserve">" Status (CodeSystem: </w:t>
      </w:r>
      <w:r>
        <w:rPr>
          <w:rFonts w:ascii="Courier New" w:hAnsi="Courier New"/>
        </w:rPr>
        <w:t>2.16.840.1.113883.6.1 LOINC</w:t>
      </w:r>
      <w:r>
        <w:t xml:space="preserve">) </w:t>
      </w:r>
      <w:r>
        <w:rPr>
          <w:b/>
          <w:bCs/>
          <w:sz w:val="16"/>
          <w:szCs w:val="16"/>
        </w:rPr>
        <w:t>STATIC</w:t>
      </w:r>
      <w:r>
        <w:t xml:space="preserve"> (CONF:7361). </w:t>
      </w:r>
    </w:p>
    <w:p w14:paraId="7347A9FF" w14:textId="77777777" w:rsidR="0041764A" w:rsidRDefault="0041764A" w:rsidP="003D62A7">
      <w:pPr>
        <w:numPr>
          <w:ilvl w:val="0"/>
          <w:numId w:val="41"/>
        </w:numPr>
        <w:spacing w:after="40" w:line="260" w:lineRule="exact"/>
      </w:pPr>
      <w:r>
        <w:rPr>
          <w:b/>
          <w:bCs/>
          <w:sz w:val="16"/>
          <w:szCs w:val="16"/>
        </w:rPr>
        <w:t>SHOULD</w:t>
      </w:r>
      <w:r>
        <w:t xml:space="preserve"> contain exactly one [1..1] </w:t>
      </w:r>
      <w:r>
        <w:rPr>
          <w:rFonts w:ascii="Courier New" w:hAnsi="Courier New"/>
          <w:b/>
          <w:bCs/>
        </w:rPr>
        <w:t>text</w:t>
      </w:r>
      <w:r>
        <w:t xml:space="preserve"> (CONF:7362). </w:t>
      </w:r>
    </w:p>
    <w:p w14:paraId="1F518391" w14:textId="77777777" w:rsidR="0041764A" w:rsidRDefault="0041764A" w:rsidP="003D62A7">
      <w:pPr>
        <w:numPr>
          <w:ilvl w:val="1"/>
          <w:numId w:val="41"/>
        </w:numPr>
        <w:spacing w:after="40" w:line="260" w:lineRule="exact"/>
      </w:pPr>
      <w:r>
        <w:t xml:space="preserve">This text </w:t>
      </w:r>
      <w:r>
        <w:rPr>
          <w:b/>
          <w:bCs/>
          <w:sz w:val="16"/>
          <w:szCs w:val="16"/>
        </w:rPr>
        <w:t>SHOULD</w:t>
      </w:r>
      <w:r>
        <w:t xml:space="preserve"> contain exactly one [1..1] </w:t>
      </w:r>
      <w:r>
        <w:rPr>
          <w:rFonts w:ascii="Courier New" w:hAnsi="Courier New"/>
          <w:b/>
          <w:bCs/>
        </w:rPr>
        <w:t>reference</w:t>
      </w:r>
      <w:r>
        <w:t xml:space="preserve"> (CONF:7363). </w:t>
      </w:r>
    </w:p>
    <w:p w14:paraId="153102C2" w14:textId="77777777" w:rsidR="0041764A" w:rsidRDefault="0041764A" w:rsidP="003D62A7">
      <w:pPr>
        <w:numPr>
          <w:ilvl w:val="2"/>
          <w:numId w:val="41"/>
        </w:numPr>
        <w:spacing w:after="40" w:line="260" w:lineRule="exact"/>
      </w:pPr>
      <w:r>
        <w:t xml:space="preserve">A reference/@value </w:t>
      </w:r>
      <w:r w:rsidRPr="0041764A">
        <w:rPr>
          <w:rStyle w:val="keyword"/>
        </w:rPr>
        <w:t>SHOULD</w:t>
      </w:r>
      <w:r>
        <w:t xml:space="preserve"> point to its corresponding narrative (using the approach defined in CDA Release 2, section 4.3.5.1 ). (CONF:7375).</w:t>
      </w:r>
    </w:p>
    <w:p w14:paraId="14437EFB" w14:textId="77777777" w:rsidR="0041764A" w:rsidRDefault="0041764A" w:rsidP="003D62A7">
      <w:pPr>
        <w:numPr>
          <w:ilvl w:val="0"/>
          <w:numId w:val="41"/>
        </w:numPr>
        <w:spacing w:after="40" w:line="260" w:lineRule="exact"/>
      </w:pPr>
      <w:r>
        <w:rPr>
          <w:b/>
          <w:bCs/>
          <w:sz w:val="16"/>
          <w:szCs w:val="16"/>
        </w:rPr>
        <w:t>SHALL</w:t>
      </w:r>
      <w:r>
        <w:t xml:space="preserve"> contain exactly one [1..1] </w:t>
      </w:r>
      <w:r>
        <w:rPr>
          <w:rFonts w:ascii="Courier New" w:hAnsi="Courier New"/>
          <w:b/>
          <w:bCs/>
        </w:rPr>
        <w:t>statusCode/@code</w:t>
      </w:r>
      <w:r>
        <w:t>="</w:t>
      </w:r>
      <w:r>
        <w:rPr>
          <w:rFonts w:ascii="Courier New" w:hAnsi="Courier New"/>
        </w:rPr>
        <w:t>completed</w:t>
      </w:r>
      <w:r>
        <w:t xml:space="preserve">" Completed (CodeSystem: </w:t>
      </w:r>
      <w:r>
        <w:rPr>
          <w:rFonts w:ascii="Courier New" w:hAnsi="Courier New"/>
        </w:rPr>
        <w:t>2.16.840.1.113883.5.14 HL7ActStatus</w:t>
      </w:r>
      <w:r>
        <w:t xml:space="preserve">) </w:t>
      </w:r>
      <w:r>
        <w:rPr>
          <w:b/>
          <w:bCs/>
          <w:sz w:val="16"/>
          <w:szCs w:val="16"/>
        </w:rPr>
        <w:t>STATIC</w:t>
      </w:r>
      <w:r>
        <w:t xml:space="preserve"> (CONF:7364). </w:t>
      </w:r>
    </w:p>
    <w:p w14:paraId="7C6B26FE" w14:textId="77777777" w:rsidR="0041764A" w:rsidRDefault="0041764A" w:rsidP="003D62A7">
      <w:pPr>
        <w:numPr>
          <w:ilvl w:val="0"/>
          <w:numId w:val="41"/>
        </w:numPr>
        <w:spacing w:after="40" w:line="260" w:lineRule="exact"/>
      </w:pPr>
      <w:r>
        <w:rPr>
          <w:b/>
          <w:bCs/>
          <w:sz w:val="16"/>
          <w:szCs w:val="16"/>
        </w:rPr>
        <w:t>SHALL</w:t>
      </w:r>
      <w:r>
        <w:t xml:space="preserve"> contain exactly one [1..1] </w:t>
      </w:r>
      <w:r>
        <w:rPr>
          <w:rFonts w:ascii="Courier New" w:hAnsi="Courier New"/>
          <w:b/>
          <w:bCs/>
        </w:rPr>
        <w:t>value with @xsi:type="CD"</w:t>
      </w:r>
      <w:r>
        <w:t xml:space="preserve">, where the @code </w:t>
      </w:r>
      <w:r>
        <w:rPr>
          <w:b/>
          <w:bCs/>
          <w:sz w:val="16"/>
          <w:szCs w:val="16"/>
        </w:rPr>
        <w:t>SHALL</w:t>
      </w:r>
      <w:r>
        <w:t xml:space="preserve"> be selected from ValueSet </w:t>
      </w:r>
      <w:r>
        <w:rPr>
          <w:rFonts w:ascii="Courier New" w:hAnsi="Courier New"/>
        </w:rPr>
        <w:t>2.16.840.1.113883.1.11.20.13 Problem Status</w:t>
      </w:r>
      <w:r>
        <w:t xml:space="preserve"> </w:t>
      </w:r>
      <w:r>
        <w:rPr>
          <w:b/>
          <w:bCs/>
          <w:sz w:val="16"/>
          <w:szCs w:val="16"/>
        </w:rPr>
        <w:t>DYNAMIC</w:t>
      </w:r>
      <w:r>
        <w:t xml:space="preserve"> (CONF:7365). </w:t>
      </w:r>
    </w:p>
    <w:p w14:paraId="35C3C6E0" w14:textId="77777777" w:rsidR="00D36D65" w:rsidRDefault="00D36D65" w:rsidP="00D36D65">
      <w:pPr>
        <w:pStyle w:val="Caption"/>
      </w:pPr>
      <w:bookmarkStart w:id="546" w:name="_Toc163893813"/>
      <w:r>
        <w:t xml:space="preserve">Table </w:t>
      </w:r>
      <w:r w:rsidR="0000006B">
        <w:fldChar w:fldCharType="begin"/>
      </w:r>
      <w:r w:rsidR="0000006B">
        <w:instrText xml:space="preserve"> SEQ Table \* ARABIC </w:instrText>
      </w:r>
      <w:r w:rsidR="0000006B">
        <w:fldChar w:fldCharType="separate"/>
      </w:r>
      <w:r w:rsidR="00D61323">
        <w:t>49</w:t>
      </w:r>
      <w:r w:rsidR="0000006B">
        <w:fldChar w:fldCharType="end"/>
      </w:r>
      <w:r>
        <w:t xml:space="preserve">: Problem </w:t>
      </w:r>
      <w:bookmarkStart w:id="547" w:name="T_VS_ProblemStatusCode"/>
      <w:bookmarkEnd w:id="547"/>
      <w:r>
        <w:t>Status Value Set</w:t>
      </w:r>
      <w:bookmarkEnd w:id="546"/>
    </w:p>
    <w:tbl>
      <w:tblPr>
        <w:tblW w:w="0" w:type="auto"/>
        <w:tblInd w:w="72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2088"/>
        <w:gridCol w:w="2700"/>
        <w:gridCol w:w="3852"/>
        <w:gridCol w:w="18"/>
      </w:tblGrid>
      <w:tr w:rsidR="00D36D65" w14:paraId="7077341C" w14:textId="77777777">
        <w:trPr>
          <w:gridAfter w:val="1"/>
          <w:wAfter w:w="18" w:type="dxa"/>
          <w:trHeight w:val="500"/>
        </w:trPr>
        <w:tc>
          <w:tcPr>
            <w:tcW w:w="8640" w:type="dxa"/>
            <w:gridSpan w:val="3"/>
            <w:tcBorders>
              <w:top w:val="single" w:sz="8" w:space="0" w:color="6D6D6D"/>
              <w:left w:val="single" w:sz="8" w:space="0" w:color="6D6D6D"/>
              <w:bottom w:val="single" w:sz="8" w:space="0" w:color="6D6D6D"/>
              <w:right w:val="single" w:sz="8" w:space="0" w:color="6D6D6D"/>
            </w:tcBorders>
            <w:shd w:val="clear" w:color="auto" w:fill="auto"/>
          </w:tcPr>
          <w:p w14:paraId="32B148BB" w14:textId="77777777" w:rsidR="00D36D65" w:rsidRDefault="00D36D65" w:rsidP="00D36D65">
            <w:pPr>
              <w:pStyle w:val="TableText"/>
            </w:pPr>
            <w:r>
              <w:t>Value Set: ProblemStatusCode   2.16.840.1.113883.1.11.20.13</w:t>
            </w:r>
          </w:p>
          <w:p w14:paraId="5640011A" w14:textId="77777777" w:rsidR="00D36D65" w:rsidRDefault="00D36D65" w:rsidP="00D36D65">
            <w:pPr>
              <w:pStyle w:val="TableText"/>
            </w:pPr>
            <w:r>
              <w:t>Code System: SNOMED CT 2.16.840.1.113883.6.96</w:t>
            </w:r>
          </w:p>
        </w:tc>
      </w:tr>
      <w:tr w:rsidR="00D36D65" w14:paraId="1F5F4CA3" w14:textId="77777777">
        <w:tc>
          <w:tcPr>
            <w:tcW w:w="2088" w:type="dxa"/>
            <w:tcBorders>
              <w:top w:val="single" w:sz="8" w:space="0" w:color="6D6D6D"/>
              <w:left w:val="single" w:sz="8" w:space="0" w:color="6D6D6D"/>
              <w:bottom w:val="single" w:sz="8" w:space="0" w:color="6D6D6D"/>
              <w:right w:val="single" w:sz="8" w:space="0" w:color="6D6D6D"/>
            </w:tcBorders>
            <w:shd w:val="clear" w:color="auto" w:fill="E6E6E6"/>
          </w:tcPr>
          <w:p w14:paraId="28170511" w14:textId="77777777" w:rsidR="00D36D65" w:rsidRDefault="00D36D65" w:rsidP="00D36D65">
            <w:pPr>
              <w:pStyle w:val="TableHead"/>
            </w:pPr>
            <w:r>
              <w:t>Concept Code</w:t>
            </w:r>
          </w:p>
        </w:tc>
        <w:tc>
          <w:tcPr>
            <w:tcW w:w="2700" w:type="dxa"/>
            <w:tcBorders>
              <w:top w:val="single" w:sz="8" w:space="0" w:color="6D6D6D"/>
              <w:left w:val="single" w:sz="8" w:space="0" w:color="6D6D6D"/>
              <w:bottom w:val="single" w:sz="8" w:space="0" w:color="6D6D6D"/>
              <w:right w:val="single" w:sz="8" w:space="0" w:color="6D6D6D"/>
            </w:tcBorders>
            <w:shd w:val="clear" w:color="auto" w:fill="E6E6E6"/>
          </w:tcPr>
          <w:p w14:paraId="162A306D" w14:textId="77777777" w:rsidR="00D36D65" w:rsidRDefault="00D36D65" w:rsidP="00D36D65">
            <w:pPr>
              <w:pStyle w:val="TableHead"/>
            </w:pPr>
            <w:r>
              <w:t>Concept Name</w:t>
            </w:r>
          </w:p>
        </w:tc>
        <w:tc>
          <w:tcPr>
            <w:tcW w:w="3870" w:type="dxa"/>
            <w:gridSpan w:val="2"/>
            <w:tcBorders>
              <w:top w:val="single" w:sz="8" w:space="0" w:color="6D6D6D"/>
              <w:left w:val="single" w:sz="8" w:space="0" w:color="6D6D6D"/>
              <w:bottom w:val="single" w:sz="8" w:space="0" w:color="6D6D6D"/>
              <w:right w:val="single" w:sz="8" w:space="0" w:color="6D6D6D"/>
            </w:tcBorders>
            <w:shd w:val="clear" w:color="auto" w:fill="E6E6E6"/>
          </w:tcPr>
          <w:p w14:paraId="6B907181" w14:textId="77777777" w:rsidR="00D36D65" w:rsidRDefault="00D36D65" w:rsidP="00D36D65">
            <w:pPr>
              <w:pStyle w:val="TableHead"/>
            </w:pPr>
            <w:r>
              <w:t>Code System</w:t>
            </w:r>
          </w:p>
        </w:tc>
      </w:tr>
      <w:tr w:rsidR="00D36D65" w14:paraId="1BE3EA40" w14:textId="77777777">
        <w:tc>
          <w:tcPr>
            <w:tcW w:w="2088" w:type="dxa"/>
            <w:tcBorders>
              <w:top w:val="single" w:sz="8" w:space="0" w:color="6D6D6D"/>
              <w:left w:val="single" w:sz="8" w:space="0" w:color="6D6D6D"/>
              <w:bottom w:val="single" w:sz="8" w:space="0" w:color="6D6D6D"/>
              <w:right w:val="single" w:sz="8" w:space="0" w:color="6D6D6D"/>
            </w:tcBorders>
            <w:shd w:val="clear" w:color="auto" w:fill="auto"/>
          </w:tcPr>
          <w:p w14:paraId="260BDCE9" w14:textId="77777777" w:rsidR="00D36D65" w:rsidRDefault="00D36D65" w:rsidP="00D36D65">
            <w:pPr>
              <w:pStyle w:val="TableText"/>
            </w:pPr>
            <w:r>
              <w:t>55561003</w:t>
            </w:r>
          </w:p>
        </w:tc>
        <w:tc>
          <w:tcPr>
            <w:tcW w:w="2700" w:type="dxa"/>
            <w:tcBorders>
              <w:top w:val="single" w:sz="8" w:space="0" w:color="6D6D6D"/>
              <w:left w:val="single" w:sz="8" w:space="0" w:color="6D6D6D"/>
              <w:bottom w:val="single" w:sz="8" w:space="0" w:color="6D6D6D"/>
              <w:right w:val="single" w:sz="8" w:space="0" w:color="6D6D6D"/>
            </w:tcBorders>
            <w:shd w:val="clear" w:color="auto" w:fill="auto"/>
          </w:tcPr>
          <w:p w14:paraId="3026AC5D" w14:textId="77777777" w:rsidR="00D36D65" w:rsidRDefault="00D36D65" w:rsidP="00D36D65">
            <w:pPr>
              <w:pStyle w:val="TableText"/>
            </w:pPr>
            <w:r>
              <w:t>Active</w:t>
            </w:r>
          </w:p>
        </w:tc>
        <w:tc>
          <w:tcPr>
            <w:tcW w:w="3870" w:type="dxa"/>
            <w:gridSpan w:val="2"/>
            <w:tcBorders>
              <w:top w:val="single" w:sz="8" w:space="0" w:color="6D6D6D"/>
              <w:left w:val="single" w:sz="8" w:space="0" w:color="6D6D6D"/>
              <w:bottom w:val="single" w:sz="8" w:space="0" w:color="6D6D6D"/>
              <w:right w:val="single" w:sz="8" w:space="0" w:color="6D6D6D"/>
            </w:tcBorders>
            <w:shd w:val="clear" w:color="auto" w:fill="auto"/>
          </w:tcPr>
          <w:p w14:paraId="56AF3DD5" w14:textId="77777777" w:rsidR="00D36D65" w:rsidRDefault="00D36D65" w:rsidP="00D36D65">
            <w:pPr>
              <w:pStyle w:val="TableText"/>
            </w:pPr>
            <w:r>
              <w:t>SNOMED CT</w:t>
            </w:r>
          </w:p>
        </w:tc>
      </w:tr>
      <w:tr w:rsidR="00D36D65" w14:paraId="5DF5BBDC" w14:textId="77777777">
        <w:tc>
          <w:tcPr>
            <w:tcW w:w="2088" w:type="dxa"/>
            <w:tcBorders>
              <w:top w:val="single" w:sz="8" w:space="0" w:color="6D6D6D"/>
              <w:left w:val="single" w:sz="8" w:space="0" w:color="6D6D6D"/>
              <w:bottom w:val="single" w:sz="8" w:space="0" w:color="6D6D6D"/>
              <w:right w:val="single" w:sz="8" w:space="0" w:color="6D6D6D"/>
            </w:tcBorders>
            <w:shd w:val="clear" w:color="auto" w:fill="auto"/>
          </w:tcPr>
          <w:p w14:paraId="119E52DF" w14:textId="77777777" w:rsidR="00D36D65" w:rsidRDefault="00D36D65" w:rsidP="00D36D65">
            <w:pPr>
              <w:pStyle w:val="TableText"/>
            </w:pPr>
            <w:r>
              <w:t>73425007</w:t>
            </w:r>
          </w:p>
        </w:tc>
        <w:tc>
          <w:tcPr>
            <w:tcW w:w="2700" w:type="dxa"/>
            <w:tcBorders>
              <w:top w:val="single" w:sz="8" w:space="0" w:color="6D6D6D"/>
              <w:left w:val="single" w:sz="8" w:space="0" w:color="6D6D6D"/>
              <w:bottom w:val="single" w:sz="8" w:space="0" w:color="6D6D6D"/>
              <w:right w:val="single" w:sz="8" w:space="0" w:color="6D6D6D"/>
            </w:tcBorders>
            <w:shd w:val="clear" w:color="auto" w:fill="auto"/>
          </w:tcPr>
          <w:p w14:paraId="01DE02A4" w14:textId="77777777" w:rsidR="00D36D65" w:rsidRDefault="00D36D65" w:rsidP="00D36D65">
            <w:pPr>
              <w:pStyle w:val="TableText"/>
            </w:pPr>
            <w:r>
              <w:t>Inactive</w:t>
            </w:r>
          </w:p>
        </w:tc>
        <w:tc>
          <w:tcPr>
            <w:tcW w:w="3870" w:type="dxa"/>
            <w:gridSpan w:val="2"/>
            <w:tcBorders>
              <w:top w:val="single" w:sz="8" w:space="0" w:color="6D6D6D"/>
              <w:left w:val="single" w:sz="8" w:space="0" w:color="6D6D6D"/>
              <w:bottom w:val="single" w:sz="8" w:space="0" w:color="6D6D6D"/>
              <w:right w:val="single" w:sz="8" w:space="0" w:color="6D6D6D"/>
            </w:tcBorders>
            <w:shd w:val="clear" w:color="auto" w:fill="auto"/>
          </w:tcPr>
          <w:p w14:paraId="3D1807F3" w14:textId="77777777" w:rsidR="00D36D65" w:rsidRDefault="00D36D65" w:rsidP="00D36D65">
            <w:pPr>
              <w:pStyle w:val="TableText"/>
            </w:pPr>
            <w:r>
              <w:t>SNOMED CT</w:t>
            </w:r>
          </w:p>
        </w:tc>
      </w:tr>
      <w:tr w:rsidR="00D36D65" w14:paraId="4C23709C" w14:textId="77777777">
        <w:tc>
          <w:tcPr>
            <w:tcW w:w="2088" w:type="dxa"/>
            <w:tcBorders>
              <w:top w:val="single" w:sz="8" w:space="0" w:color="6D6D6D"/>
              <w:left w:val="single" w:sz="8" w:space="0" w:color="6D6D6D"/>
              <w:bottom w:val="single" w:sz="8" w:space="0" w:color="6D6D6D"/>
              <w:right w:val="single" w:sz="8" w:space="0" w:color="6D6D6D"/>
            </w:tcBorders>
            <w:shd w:val="clear" w:color="auto" w:fill="auto"/>
          </w:tcPr>
          <w:p w14:paraId="3734DBD0" w14:textId="77777777" w:rsidR="00D36D65" w:rsidRDefault="00D36D65" w:rsidP="00D36D65">
            <w:pPr>
              <w:pStyle w:val="TableText"/>
            </w:pPr>
            <w:r>
              <w:t>90734009</w:t>
            </w:r>
          </w:p>
        </w:tc>
        <w:tc>
          <w:tcPr>
            <w:tcW w:w="2700" w:type="dxa"/>
            <w:tcBorders>
              <w:top w:val="single" w:sz="8" w:space="0" w:color="6D6D6D"/>
              <w:left w:val="single" w:sz="8" w:space="0" w:color="6D6D6D"/>
              <w:bottom w:val="single" w:sz="8" w:space="0" w:color="6D6D6D"/>
              <w:right w:val="single" w:sz="8" w:space="0" w:color="6D6D6D"/>
            </w:tcBorders>
            <w:shd w:val="clear" w:color="auto" w:fill="auto"/>
          </w:tcPr>
          <w:p w14:paraId="01E17BD4" w14:textId="77777777" w:rsidR="00D36D65" w:rsidRDefault="00D36D65" w:rsidP="00D36D65">
            <w:pPr>
              <w:pStyle w:val="TableText"/>
            </w:pPr>
            <w:r>
              <w:t>Chronic</w:t>
            </w:r>
          </w:p>
        </w:tc>
        <w:tc>
          <w:tcPr>
            <w:tcW w:w="3870" w:type="dxa"/>
            <w:gridSpan w:val="2"/>
            <w:tcBorders>
              <w:top w:val="single" w:sz="8" w:space="0" w:color="6D6D6D"/>
              <w:left w:val="single" w:sz="8" w:space="0" w:color="6D6D6D"/>
              <w:bottom w:val="single" w:sz="8" w:space="0" w:color="6D6D6D"/>
              <w:right w:val="single" w:sz="8" w:space="0" w:color="6D6D6D"/>
            </w:tcBorders>
            <w:shd w:val="clear" w:color="auto" w:fill="auto"/>
          </w:tcPr>
          <w:p w14:paraId="42582F82" w14:textId="77777777" w:rsidR="00D36D65" w:rsidRDefault="00D36D65" w:rsidP="00D36D65">
            <w:pPr>
              <w:pStyle w:val="TableText"/>
            </w:pPr>
            <w:r>
              <w:t>SNOMED CT</w:t>
            </w:r>
          </w:p>
        </w:tc>
      </w:tr>
      <w:tr w:rsidR="00D36D65" w14:paraId="12DF31E5" w14:textId="77777777">
        <w:tc>
          <w:tcPr>
            <w:tcW w:w="2088" w:type="dxa"/>
            <w:tcBorders>
              <w:top w:val="single" w:sz="8" w:space="0" w:color="6D6D6D"/>
              <w:left w:val="single" w:sz="8" w:space="0" w:color="6D6D6D"/>
              <w:bottom w:val="single" w:sz="8" w:space="0" w:color="6D6D6D"/>
              <w:right w:val="single" w:sz="8" w:space="0" w:color="6D6D6D"/>
            </w:tcBorders>
            <w:shd w:val="clear" w:color="auto" w:fill="auto"/>
          </w:tcPr>
          <w:p w14:paraId="06A3EE1C" w14:textId="77777777" w:rsidR="00D36D65" w:rsidRDefault="00D36D65" w:rsidP="00D36D65">
            <w:pPr>
              <w:pStyle w:val="TableText"/>
            </w:pPr>
            <w:r>
              <w:t>7087005</w:t>
            </w:r>
          </w:p>
        </w:tc>
        <w:tc>
          <w:tcPr>
            <w:tcW w:w="2700" w:type="dxa"/>
            <w:tcBorders>
              <w:top w:val="single" w:sz="8" w:space="0" w:color="6D6D6D"/>
              <w:left w:val="single" w:sz="8" w:space="0" w:color="6D6D6D"/>
              <w:bottom w:val="single" w:sz="8" w:space="0" w:color="6D6D6D"/>
              <w:right w:val="single" w:sz="8" w:space="0" w:color="6D6D6D"/>
            </w:tcBorders>
            <w:shd w:val="clear" w:color="auto" w:fill="auto"/>
          </w:tcPr>
          <w:p w14:paraId="59F26F0E" w14:textId="77777777" w:rsidR="00D36D65" w:rsidRDefault="00D36D65" w:rsidP="00D36D65">
            <w:pPr>
              <w:pStyle w:val="TableText"/>
            </w:pPr>
            <w:r>
              <w:t>Intermittent</w:t>
            </w:r>
          </w:p>
        </w:tc>
        <w:tc>
          <w:tcPr>
            <w:tcW w:w="3870" w:type="dxa"/>
            <w:gridSpan w:val="2"/>
            <w:tcBorders>
              <w:top w:val="single" w:sz="8" w:space="0" w:color="6D6D6D"/>
              <w:left w:val="single" w:sz="8" w:space="0" w:color="6D6D6D"/>
              <w:bottom w:val="single" w:sz="8" w:space="0" w:color="6D6D6D"/>
              <w:right w:val="single" w:sz="8" w:space="0" w:color="6D6D6D"/>
            </w:tcBorders>
            <w:shd w:val="clear" w:color="auto" w:fill="auto"/>
          </w:tcPr>
          <w:p w14:paraId="449B3F7B" w14:textId="77777777" w:rsidR="00D36D65" w:rsidRDefault="00D36D65" w:rsidP="00D36D65">
            <w:pPr>
              <w:pStyle w:val="TableText"/>
            </w:pPr>
            <w:r>
              <w:t>SNOMED CT</w:t>
            </w:r>
          </w:p>
        </w:tc>
      </w:tr>
      <w:tr w:rsidR="00D36D65" w14:paraId="4A314376" w14:textId="77777777">
        <w:tc>
          <w:tcPr>
            <w:tcW w:w="2088" w:type="dxa"/>
            <w:tcBorders>
              <w:top w:val="single" w:sz="8" w:space="0" w:color="6D6D6D"/>
              <w:left w:val="single" w:sz="8" w:space="0" w:color="6D6D6D"/>
              <w:bottom w:val="single" w:sz="8" w:space="0" w:color="6D6D6D"/>
              <w:right w:val="single" w:sz="8" w:space="0" w:color="6D6D6D"/>
            </w:tcBorders>
            <w:shd w:val="clear" w:color="auto" w:fill="auto"/>
          </w:tcPr>
          <w:p w14:paraId="1789DA5D" w14:textId="77777777" w:rsidR="00D36D65" w:rsidRDefault="00D36D65" w:rsidP="00D36D65">
            <w:pPr>
              <w:pStyle w:val="TableText"/>
            </w:pPr>
            <w:r>
              <w:t>255227004</w:t>
            </w:r>
          </w:p>
        </w:tc>
        <w:tc>
          <w:tcPr>
            <w:tcW w:w="2700" w:type="dxa"/>
            <w:tcBorders>
              <w:top w:val="single" w:sz="8" w:space="0" w:color="6D6D6D"/>
              <w:left w:val="single" w:sz="8" w:space="0" w:color="6D6D6D"/>
              <w:bottom w:val="single" w:sz="8" w:space="0" w:color="6D6D6D"/>
              <w:right w:val="single" w:sz="8" w:space="0" w:color="6D6D6D"/>
            </w:tcBorders>
            <w:shd w:val="clear" w:color="auto" w:fill="auto"/>
          </w:tcPr>
          <w:p w14:paraId="1E8ACFCB" w14:textId="77777777" w:rsidR="00D36D65" w:rsidRDefault="00D36D65" w:rsidP="00D36D65">
            <w:pPr>
              <w:pStyle w:val="TableText"/>
            </w:pPr>
            <w:r>
              <w:t>Recurrent</w:t>
            </w:r>
          </w:p>
        </w:tc>
        <w:tc>
          <w:tcPr>
            <w:tcW w:w="3870" w:type="dxa"/>
            <w:gridSpan w:val="2"/>
            <w:tcBorders>
              <w:top w:val="single" w:sz="8" w:space="0" w:color="6D6D6D"/>
              <w:left w:val="single" w:sz="8" w:space="0" w:color="6D6D6D"/>
              <w:bottom w:val="single" w:sz="8" w:space="0" w:color="6D6D6D"/>
              <w:right w:val="single" w:sz="8" w:space="0" w:color="6D6D6D"/>
            </w:tcBorders>
            <w:shd w:val="clear" w:color="auto" w:fill="auto"/>
          </w:tcPr>
          <w:p w14:paraId="4E526674" w14:textId="77777777" w:rsidR="00D36D65" w:rsidRDefault="00D36D65" w:rsidP="00D36D65">
            <w:pPr>
              <w:pStyle w:val="TableText"/>
            </w:pPr>
            <w:r>
              <w:t>SNOMED CT</w:t>
            </w:r>
          </w:p>
        </w:tc>
      </w:tr>
      <w:tr w:rsidR="00D36D65" w14:paraId="0B8C8084" w14:textId="77777777">
        <w:tc>
          <w:tcPr>
            <w:tcW w:w="2088" w:type="dxa"/>
            <w:tcBorders>
              <w:top w:val="single" w:sz="8" w:space="0" w:color="6D6D6D"/>
              <w:left w:val="single" w:sz="8" w:space="0" w:color="6D6D6D"/>
              <w:bottom w:val="single" w:sz="8" w:space="0" w:color="6D6D6D"/>
              <w:right w:val="single" w:sz="8" w:space="0" w:color="6D6D6D"/>
            </w:tcBorders>
            <w:shd w:val="clear" w:color="auto" w:fill="auto"/>
          </w:tcPr>
          <w:p w14:paraId="5EF5DF1B" w14:textId="77777777" w:rsidR="00D36D65" w:rsidRDefault="00D36D65" w:rsidP="00D36D65">
            <w:pPr>
              <w:pStyle w:val="TableText"/>
            </w:pPr>
            <w:r>
              <w:t>415684004</w:t>
            </w:r>
          </w:p>
        </w:tc>
        <w:tc>
          <w:tcPr>
            <w:tcW w:w="2700" w:type="dxa"/>
            <w:tcBorders>
              <w:top w:val="single" w:sz="8" w:space="0" w:color="6D6D6D"/>
              <w:left w:val="single" w:sz="8" w:space="0" w:color="6D6D6D"/>
              <w:bottom w:val="single" w:sz="8" w:space="0" w:color="6D6D6D"/>
              <w:right w:val="single" w:sz="8" w:space="0" w:color="6D6D6D"/>
            </w:tcBorders>
            <w:shd w:val="clear" w:color="auto" w:fill="auto"/>
          </w:tcPr>
          <w:p w14:paraId="197CF577" w14:textId="77777777" w:rsidR="00D36D65" w:rsidRDefault="00D36D65" w:rsidP="00D36D65">
            <w:pPr>
              <w:pStyle w:val="TableText"/>
            </w:pPr>
            <w:r>
              <w:t>Rule out</w:t>
            </w:r>
          </w:p>
        </w:tc>
        <w:tc>
          <w:tcPr>
            <w:tcW w:w="3870" w:type="dxa"/>
            <w:gridSpan w:val="2"/>
            <w:tcBorders>
              <w:top w:val="single" w:sz="8" w:space="0" w:color="6D6D6D"/>
              <w:left w:val="single" w:sz="8" w:space="0" w:color="6D6D6D"/>
              <w:bottom w:val="single" w:sz="8" w:space="0" w:color="6D6D6D"/>
              <w:right w:val="single" w:sz="8" w:space="0" w:color="6D6D6D"/>
            </w:tcBorders>
            <w:shd w:val="clear" w:color="auto" w:fill="auto"/>
          </w:tcPr>
          <w:p w14:paraId="69E183DC" w14:textId="77777777" w:rsidR="00D36D65" w:rsidRDefault="00D36D65" w:rsidP="00D36D65">
            <w:pPr>
              <w:pStyle w:val="TableText"/>
            </w:pPr>
            <w:r>
              <w:t>SNOMED CT</w:t>
            </w:r>
          </w:p>
        </w:tc>
      </w:tr>
      <w:tr w:rsidR="00D36D65" w14:paraId="0326FADF" w14:textId="77777777">
        <w:tc>
          <w:tcPr>
            <w:tcW w:w="2088" w:type="dxa"/>
            <w:tcBorders>
              <w:top w:val="single" w:sz="8" w:space="0" w:color="6D6D6D"/>
              <w:left w:val="single" w:sz="8" w:space="0" w:color="6D6D6D"/>
              <w:bottom w:val="single" w:sz="8" w:space="0" w:color="6D6D6D"/>
              <w:right w:val="single" w:sz="8" w:space="0" w:color="6D6D6D"/>
            </w:tcBorders>
            <w:shd w:val="clear" w:color="auto" w:fill="auto"/>
          </w:tcPr>
          <w:p w14:paraId="282B0984" w14:textId="77777777" w:rsidR="00D36D65" w:rsidRDefault="00D36D65" w:rsidP="00D36D65">
            <w:pPr>
              <w:pStyle w:val="TableText"/>
            </w:pPr>
            <w:r>
              <w:t>410516002</w:t>
            </w:r>
          </w:p>
        </w:tc>
        <w:tc>
          <w:tcPr>
            <w:tcW w:w="2700" w:type="dxa"/>
            <w:tcBorders>
              <w:top w:val="single" w:sz="8" w:space="0" w:color="6D6D6D"/>
              <w:left w:val="single" w:sz="8" w:space="0" w:color="6D6D6D"/>
              <w:bottom w:val="single" w:sz="8" w:space="0" w:color="6D6D6D"/>
              <w:right w:val="single" w:sz="8" w:space="0" w:color="6D6D6D"/>
            </w:tcBorders>
            <w:shd w:val="clear" w:color="auto" w:fill="auto"/>
          </w:tcPr>
          <w:p w14:paraId="1618E453" w14:textId="77777777" w:rsidR="00D36D65" w:rsidRDefault="00D36D65" w:rsidP="00D36D65">
            <w:pPr>
              <w:pStyle w:val="TableText"/>
            </w:pPr>
            <w:r>
              <w:t>Ruled out</w:t>
            </w:r>
          </w:p>
        </w:tc>
        <w:tc>
          <w:tcPr>
            <w:tcW w:w="3870" w:type="dxa"/>
            <w:gridSpan w:val="2"/>
            <w:tcBorders>
              <w:top w:val="single" w:sz="8" w:space="0" w:color="6D6D6D"/>
              <w:left w:val="single" w:sz="8" w:space="0" w:color="6D6D6D"/>
              <w:bottom w:val="single" w:sz="8" w:space="0" w:color="6D6D6D"/>
              <w:right w:val="single" w:sz="8" w:space="0" w:color="6D6D6D"/>
            </w:tcBorders>
            <w:shd w:val="clear" w:color="auto" w:fill="auto"/>
          </w:tcPr>
          <w:p w14:paraId="53FBEFAF" w14:textId="77777777" w:rsidR="00D36D65" w:rsidRDefault="00D36D65" w:rsidP="00D36D65">
            <w:pPr>
              <w:pStyle w:val="TableText"/>
            </w:pPr>
            <w:r>
              <w:t>SNOMED CT</w:t>
            </w:r>
          </w:p>
        </w:tc>
      </w:tr>
      <w:tr w:rsidR="00D36D65" w14:paraId="6102D94B" w14:textId="77777777">
        <w:tc>
          <w:tcPr>
            <w:tcW w:w="2088" w:type="dxa"/>
            <w:tcBorders>
              <w:top w:val="single" w:sz="8" w:space="0" w:color="6D6D6D"/>
              <w:left w:val="single" w:sz="8" w:space="0" w:color="6D6D6D"/>
              <w:bottom w:val="single" w:sz="8" w:space="0" w:color="6D6D6D"/>
              <w:right w:val="single" w:sz="8" w:space="0" w:color="6D6D6D"/>
            </w:tcBorders>
            <w:shd w:val="clear" w:color="auto" w:fill="auto"/>
          </w:tcPr>
          <w:p w14:paraId="0972FEE1" w14:textId="77777777" w:rsidR="00D36D65" w:rsidRDefault="00D36D65" w:rsidP="00D36D65">
            <w:pPr>
              <w:pStyle w:val="TableText"/>
            </w:pPr>
            <w:r>
              <w:t>413322009</w:t>
            </w:r>
          </w:p>
        </w:tc>
        <w:tc>
          <w:tcPr>
            <w:tcW w:w="2700" w:type="dxa"/>
            <w:tcBorders>
              <w:top w:val="single" w:sz="8" w:space="0" w:color="6D6D6D"/>
              <w:left w:val="single" w:sz="8" w:space="0" w:color="6D6D6D"/>
              <w:bottom w:val="single" w:sz="8" w:space="0" w:color="6D6D6D"/>
              <w:right w:val="single" w:sz="8" w:space="0" w:color="6D6D6D"/>
            </w:tcBorders>
            <w:shd w:val="clear" w:color="auto" w:fill="auto"/>
          </w:tcPr>
          <w:p w14:paraId="1BA8A442" w14:textId="77777777" w:rsidR="00D36D65" w:rsidRDefault="00D36D65" w:rsidP="00D36D65">
            <w:pPr>
              <w:pStyle w:val="TableText"/>
            </w:pPr>
            <w:r>
              <w:t>Resolved</w:t>
            </w:r>
          </w:p>
        </w:tc>
        <w:tc>
          <w:tcPr>
            <w:tcW w:w="3870" w:type="dxa"/>
            <w:gridSpan w:val="2"/>
            <w:tcBorders>
              <w:top w:val="single" w:sz="8" w:space="0" w:color="6D6D6D"/>
              <w:left w:val="single" w:sz="8" w:space="0" w:color="6D6D6D"/>
              <w:bottom w:val="single" w:sz="8" w:space="0" w:color="6D6D6D"/>
              <w:right w:val="single" w:sz="8" w:space="0" w:color="6D6D6D"/>
            </w:tcBorders>
            <w:shd w:val="clear" w:color="auto" w:fill="auto"/>
          </w:tcPr>
          <w:p w14:paraId="2FB22A05" w14:textId="77777777" w:rsidR="00D36D65" w:rsidRDefault="00D36D65" w:rsidP="00D36D65">
            <w:pPr>
              <w:pStyle w:val="TableText"/>
            </w:pPr>
            <w:r>
              <w:t>SNOMED CT</w:t>
            </w:r>
          </w:p>
        </w:tc>
      </w:tr>
    </w:tbl>
    <w:p w14:paraId="455701C7" w14:textId="77777777" w:rsidR="003438AB" w:rsidRDefault="003438AB" w:rsidP="00D36D65">
      <w:pPr>
        <w:pStyle w:val="BodyText"/>
      </w:pPr>
    </w:p>
    <w:p w14:paraId="35EC0443" w14:textId="77777777" w:rsidR="00FF5F7C" w:rsidRDefault="00FF5F7C" w:rsidP="00FF5F7C">
      <w:pPr>
        <w:pStyle w:val="Caption"/>
      </w:pPr>
      <w:bookmarkStart w:id="548" w:name="_Toc163893759"/>
      <w:r>
        <w:t xml:space="preserve">Figure </w:t>
      </w:r>
      <w:r w:rsidR="0000006B">
        <w:fldChar w:fldCharType="begin"/>
      </w:r>
      <w:r w:rsidR="0000006B">
        <w:instrText xml:space="preserve"> SEQ Figure \* ARABIC </w:instrText>
      </w:r>
      <w:r w:rsidR="0000006B">
        <w:fldChar w:fldCharType="separate"/>
      </w:r>
      <w:r w:rsidR="00D61323">
        <w:t>64</w:t>
      </w:r>
      <w:r w:rsidR="0000006B">
        <w:fldChar w:fldCharType="end"/>
      </w:r>
      <w:r>
        <w:t>: Problem status example</w:t>
      </w:r>
      <w:bookmarkEnd w:id="548"/>
    </w:p>
    <w:p w14:paraId="3A6C576E" w14:textId="77777777" w:rsidR="00D825A8" w:rsidRDefault="00D825A8" w:rsidP="00D825A8">
      <w:pPr>
        <w:pStyle w:val="Example"/>
      </w:pPr>
      <w:r>
        <w:t>&lt;observation classCode="OBS" moodCode="EVN"&gt;</w:t>
      </w:r>
    </w:p>
    <w:p w14:paraId="6962EFAD" w14:textId="77777777" w:rsidR="00D825A8" w:rsidRDefault="00D825A8" w:rsidP="00D825A8">
      <w:pPr>
        <w:pStyle w:val="Example"/>
      </w:pPr>
      <w:r>
        <w:t xml:space="preserve">  &lt;!-- Status observation template --&gt;</w:t>
      </w:r>
    </w:p>
    <w:p w14:paraId="13919C16" w14:textId="77777777" w:rsidR="00D825A8" w:rsidRDefault="00D825A8" w:rsidP="00D825A8">
      <w:pPr>
        <w:pStyle w:val="Example"/>
      </w:pPr>
      <w:r>
        <w:t xml:space="preserve">  &lt;templateId root="</w:t>
      </w:r>
      <w:r w:rsidRPr="00ED568E">
        <w:t>2.16.840.1.113883.10.20.21.4.6</w:t>
      </w:r>
      <w:r>
        <w:t>"/&gt;</w:t>
      </w:r>
    </w:p>
    <w:p w14:paraId="541DC278" w14:textId="77777777" w:rsidR="00D825A8" w:rsidRDefault="00D825A8" w:rsidP="00D825A8">
      <w:pPr>
        <w:pStyle w:val="Example"/>
      </w:pPr>
      <w:r>
        <w:t xml:space="preserve">  &lt;code code="33999-4" codeSystem="2.16.840.1.113883.6.1"</w:t>
      </w:r>
    </w:p>
    <w:p w14:paraId="14BA6491" w14:textId="77777777" w:rsidR="00D825A8" w:rsidRDefault="00D825A8" w:rsidP="00D825A8">
      <w:pPr>
        <w:pStyle w:val="Example"/>
      </w:pPr>
      <w:r>
        <w:t xml:space="preserve">    </w:t>
      </w:r>
      <w:r w:rsidR="00206A32">
        <w:t xml:space="preserve">    </w:t>
      </w:r>
      <w:r>
        <w:t>codeSystemName="LOINC" displayName="Status"/&gt;</w:t>
      </w:r>
    </w:p>
    <w:p w14:paraId="4DB0C287" w14:textId="77777777" w:rsidR="00D825A8" w:rsidRDefault="00D825A8" w:rsidP="00D825A8">
      <w:pPr>
        <w:pStyle w:val="Example"/>
      </w:pPr>
      <w:r>
        <w:t xml:space="preserve">  &lt;statusCode code="completed"/&gt;</w:t>
      </w:r>
    </w:p>
    <w:p w14:paraId="11238332" w14:textId="77777777" w:rsidR="00D825A8" w:rsidRDefault="00D825A8" w:rsidP="00D825A8">
      <w:pPr>
        <w:pStyle w:val="Example"/>
      </w:pPr>
      <w:r>
        <w:t xml:space="preserve">  &lt;value xsi:type="CE" code="55561003"</w:t>
      </w:r>
    </w:p>
    <w:p w14:paraId="1A6CD9F3" w14:textId="77777777" w:rsidR="00D825A8" w:rsidRDefault="00D825A8" w:rsidP="00D825A8">
      <w:pPr>
        <w:pStyle w:val="Example"/>
      </w:pPr>
      <w:r>
        <w:t xml:space="preserve">    </w:t>
      </w:r>
      <w:r w:rsidR="00206A32">
        <w:t xml:space="preserve">    </w:t>
      </w:r>
      <w:r>
        <w:t>codeSystem="2.16.840.1.113883.6.96"</w:t>
      </w:r>
    </w:p>
    <w:p w14:paraId="5CF20F60" w14:textId="77777777" w:rsidR="00D825A8" w:rsidRDefault="00D825A8" w:rsidP="00D825A8">
      <w:pPr>
        <w:pStyle w:val="Example"/>
      </w:pPr>
      <w:r>
        <w:t xml:space="preserve">    </w:t>
      </w:r>
      <w:r w:rsidR="00206A32">
        <w:t xml:space="preserve">    </w:t>
      </w:r>
      <w:r>
        <w:t>codeSystemName="SNOMED" displayName="Active"/&gt;</w:t>
      </w:r>
    </w:p>
    <w:p w14:paraId="4D44B662" w14:textId="77777777" w:rsidR="00D825A8" w:rsidRPr="00D138C7" w:rsidRDefault="00D825A8" w:rsidP="00D825A8">
      <w:pPr>
        <w:pStyle w:val="Example"/>
      </w:pPr>
      <w:r>
        <w:t>&lt;/observation&gt;</w:t>
      </w:r>
    </w:p>
    <w:p w14:paraId="6015A5A4" w14:textId="77777777" w:rsidR="00A9756F" w:rsidRDefault="00A9756F" w:rsidP="00FE38C0">
      <w:pPr>
        <w:pStyle w:val="Heading2nospace"/>
      </w:pPr>
      <w:bookmarkStart w:id="549" w:name="_Toc163893674"/>
      <w:r>
        <w:t xml:space="preserve">Procedure </w:t>
      </w:r>
      <w:bookmarkStart w:id="550" w:name="CS_ProcedureActivityAct"/>
      <w:bookmarkEnd w:id="550"/>
      <w:r>
        <w:t>Activity Act</w:t>
      </w:r>
      <w:bookmarkEnd w:id="549"/>
    </w:p>
    <w:p w14:paraId="39806ED4" w14:textId="77777777" w:rsidR="00FE38C0" w:rsidRDefault="00FE38C0" w:rsidP="00FE38C0">
      <w:pPr>
        <w:pStyle w:val="BracketData"/>
        <w:rPr>
          <w:rFonts w:ascii="Bookman Old Style" w:hAnsi="Bookman Old Style"/>
        </w:rPr>
      </w:pPr>
      <w:r>
        <w:rPr>
          <w:rFonts w:ascii="Bookman Old Style" w:hAnsi="Bookman Old Style"/>
        </w:rPr>
        <w:t>[</w:t>
      </w:r>
      <w:r>
        <w:t>act</w:t>
      </w:r>
      <w:r>
        <w:rPr>
          <w:rFonts w:ascii="Bookman Old Style" w:hAnsi="Bookman Old Style"/>
        </w:rPr>
        <w:t xml:space="preserve">: templateId </w:t>
      </w:r>
      <w:r>
        <w:t>2.16.840.1.113883.10.20.22.4.12(open)</w:t>
      </w:r>
      <w:r>
        <w:rPr>
          <w:rFonts w:ascii="Bookman Old Style" w:hAnsi="Bookman Old Style"/>
        </w:rPr>
        <w:t>]</w:t>
      </w:r>
    </w:p>
    <w:p w14:paraId="0F288439" w14:textId="77777777" w:rsidR="00FE38C0" w:rsidRDefault="00FE38C0" w:rsidP="00FE38C0">
      <w:pPr>
        <w:pStyle w:val="BodyText"/>
      </w:pPr>
      <w:r>
        <w:t>This clinical statement represents any procedure that cannot be classified as an observation or a procedure according to the HL7 RIM. Examples of these procedures are a dressing change, teaching or feeding a patient or providing comfort measures.</w:t>
      </w:r>
    </w:p>
    <w:p w14:paraId="206543F1" w14:textId="77777777" w:rsidR="00FE38C0" w:rsidRDefault="00FE38C0" w:rsidP="003D62A7">
      <w:pPr>
        <w:numPr>
          <w:ilvl w:val="0"/>
          <w:numId w:val="79"/>
        </w:numPr>
        <w:spacing w:after="40" w:line="260" w:lineRule="exact"/>
        <w:rPr>
          <w:szCs w:val="20"/>
        </w:rPr>
      </w:pPr>
      <w:r>
        <w:rPr>
          <w:b/>
          <w:bCs/>
          <w:sz w:val="16"/>
          <w:szCs w:val="16"/>
        </w:rPr>
        <w:lastRenderedPageBreak/>
        <w:t>SHALL</w:t>
      </w:r>
      <w:r>
        <w:rPr>
          <w:szCs w:val="20"/>
        </w:rPr>
        <w:t xml:space="preserve"> contain exactly one [1..1] </w:t>
      </w:r>
      <w:r>
        <w:rPr>
          <w:rFonts w:ascii="Courier New" w:hAnsi="Courier New" w:cs="Courier New"/>
          <w:b/>
          <w:bCs/>
          <w:szCs w:val="20"/>
        </w:rPr>
        <w:t>@classCode</w:t>
      </w:r>
      <w:r>
        <w:rPr>
          <w:szCs w:val="20"/>
        </w:rPr>
        <w:t>="</w:t>
      </w:r>
      <w:r>
        <w:rPr>
          <w:rFonts w:ascii="Courier New" w:hAnsi="Courier New" w:cs="Courier New"/>
          <w:szCs w:val="20"/>
        </w:rPr>
        <w:t>ACT</w:t>
      </w:r>
      <w:r>
        <w:rPr>
          <w:szCs w:val="20"/>
        </w:rPr>
        <w:t xml:space="preserve">" </w:t>
      </w:r>
      <w:r>
        <w:rPr>
          <w:rFonts w:ascii="Courier New" w:hAnsi="Courier New" w:cs="Courier New"/>
          <w:i/>
          <w:iCs/>
          <w:szCs w:val="20"/>
        </w:rPr>
        <w:t>Act</w:t>
      </w:r>
      <w:r>
        <w:rPr>
          <w:szCs w:val="20"/>
        </w:rPr>
        <w:t xml:space="preserve"> (CodeSystem: </w:t>
      </w:r>
      <w:r>
        <w:rPr>
          <w:rFonts w:ascii="Courier New" w:hAnsi="Courier New" w:cs="Courier New"/>
          <w:szCs w:val="20"/>
        </w:rPr>
        <w:t>2.16.840.1.113883.5.6 HL7ActClass</w:t>
      </w:r>
      <w:r>
        <w:rPr>
          <w:szCs w:val="20"/>
        </w:rPr>
        <w:t xml:space="preserve">) </w:t>
      </w:r>
      <w:r>
        <w:rPr>
          <w:b/>
          <w:bCs/>
          <w:sz w:val="16"/>
          <w:szCs w:val="16"/>
        </w:rPr>
        <w:t>STATIC</w:t>
      </w:r>
      <w:r>
        <w:rPr>
          <w:szCs w:val="20"/>
        </w:rPr>
        <w:t xml:space="preserve"> (CONF:8289). </w:t>
      </w:r>
    </w:p>
    <w:p w14:paraId="67EC4818" w14:textId="77777777" w:rsidR="00FE38C0" w:rsidRDefault="00FE38C0" w:rsidP="003D62A7">
      <w:pPr>
        <w:numPr>
          <w:ilvl w:val="0"/>
          <w:numId w:val="79"/>
        </w:numPr>
        <w:spacing w:after="40" w:line="260" w:lineRule="exact"/>
        <w:rPr>
          <w:szCs w:val="20"/>
        </w:rPr>
      </w:pPr>
      <w:r>
        <w:rPr>
          <w:b/>
          <w:bCs/>
          <w:sz w:val="16"/>
          <w:szCs w:val="16"/>
        </w:rPr>
        <w:t>SHALL</w:t>
      </w:r>
      <w:r>
        <w:rPr>
          <w:szCs w:val="20"/>
        </w:rPr>
        <w:t xml:space="preserve"> contain </w:t>
      </w:r>
      <w:r>
        <w:rPr>
          <w:rFonts w:ascii="Courier New" w:hAnsi="Courier New" w:cs="Courier New"/>
          <w:b/>
          <w:bCs/>
          <w:szCs w:val="20"/>
        </w:rPr>
        <w:t>@moodCode</w:t>
      </w:r>
      <w:r>
        <w:rPr>
          <w:szCs w:val="20"/>
        </w:rPr>
        <w:t xml:space="preserve">, which </w:t>
      </w:r>
      <w:r>
        <w:rPr>
          <w:b/>
          <w:bCs/>
          <w:sz w:val="16"/>
          <w:szCs w:val="16"/>
        </w:rPr>
        <w:t>SHALL</w:t>
      </w:r>
      <w:r>
        <w:rPr>
          <w:szCs w:val="20"/>
        </w:rPr>
        <w:t xml:space="preserve"> be selected from ValueSet </w:t>
      </w:r>
      <w:r>
        <w:rPr>
          <w:rFonts w:ascii="Courier New" w:hAnsi="Courier New" w:cs="Courier New"/>
          <w:szCs w:val="20"/>
        </w:rPr>
        <w:t>2.16.840.1.113883.11.20.9.18 MoodCodeEvnInt</w:t>
      </w:r>
      <w:r>
        <w:rPr>
          <w:szCs w:val="20"/>
        </w:rPr>
        <w:t xml:space="preserve"> </w:t>
      </w:r>
      <w:r>
        <w:rPr>
          <w:b/>
          <w:bCs/>
          <w:sz w:val="16"/>
          <w:szCs w:val="16"/>
        </w:rPr>
        <w:t>STATIC</w:t>
      </w:r>
      <w:r>
        <w:rPr>
          <w:szCs w:val="20"/>
        </w:rPr>
        <w:t xml:space="preserve"> 2011-04-03 (CONF:8290). </w:t>
      </w:r>
    </w:p>
    <w:p w14:paraId="6E96AEDC" w14:textId="77777777" w:rsidR="00FE38C0" w:rsidRDefault="00FE38C0" w:rsidP="003D62A7">
      <w:pPr>
        <w:numPr>
          <w:ilvl w:val="0"/>
          <w:numId w:val="79"/>
        </w:numPr>
        <w:spacing w:after="40" w:line="260" w:lineRule="exact"/>
        <w:rPr>
          <w:szCs w:val="20"/>
        </w:rPr>
      </w:pPr>
      <w:r>
        <w:rPr>
          <w:b/>
          <w:bCs/>
          <w:sz w:val="16"/>
          <w:szCs w:val="16"/>
        </w:rPr>
        <w:t>SHALL</w:t>
      </w:r>
      <w:r>
        <w:rPr>
          <w:szCs w:val="20"/>
        </w:rPr>
        <w:t xml:space="preserve"> contain exactly one [1..1] </w:t>
      </w:r>
      <w:r>
        <w:rPr>
          <w:rFonts w:ascii="Courier New" w:hAnsi="Courier New" w:cs="Courier New"/>
          <w:b/>
          <w:bCs/>
          <w:szCs w:val="20"/>
        </w:rPr>
        <w:t>templateId/@root</w:t>
      </w:r>
      <w:r>
        <w:rPr>
          <w:szCs w:val="20"/>
        </w:rPr>
        <w:t>="</w:t>
      </w:r>
      <w:r>
        <w:rPr>
          <w:rFonts w:ascii="Courier New" w:hAnsi="Courier New" w:cs="Courier New"/>
          <w:szCs w:val="20"/>
        </w:rPr>
        <w:t>2.16.840.1.113883.10.20.22.4.12</w:t>
      </w:r>
      <w:r>
        <w:rPr>
          <w:szCs w:val="20"/>
        </w:rPr>
        <w:t xml:space="preserve">" (CONF:8291). </w:t>
      </w:r>
    </w:p>
    <w:p w14:paraId="25BF2E93" w14:textId="77777777" w:rsidR="00FE38C0" w:rsidRDefault="00FE38C0" w:rsidP="003D62A7">
      <w:pPr>
        <w:numPr>
          <w:ilvl w:val="0"/>
          <w:numId w:val="79"/>
        </w:numPr>
        <w:spacing w:after="40" w:line="260" w:lineRule="exact"/>
        <w:rPr>
          <w:szCs w:val="20"/>
        </w:rPr>
      </w:pPr>
      <w:r>
        <w:rPr>
          <w:b/>
          <w:bCs/>
          <w:sz w:val="16"/>
          <w:szCs w:val="16"/>
        </w:rPr>
        <w:t>SHALL</w:t>
      </w:r>
      <w:r>
        <w:rPr>
          <w:szCs w:val="20"/>
        </w:rPr>
        <w:t xml:space="preserve"> contain at least one [1..*] </w:t>
      </w:r>
      <w:r>
        <w:rPr>
          <w:rFonts w:ascii="Courier New" w:hAnsi="Courier New" w:cs="Courier New"/>
          <w:b/>
          <w:bCs/>
          <w:szCs w:val="20"/>
        </w:rPr>
        <w:t>id</w:t>
      </w:r>
      <w:r>
        <w:rPr>
          <w:szCs w:val="20"/>
        </w:rPr>
        <w:t xml:space="preserve"> (CONF:8292). </w:t>
      </w:r>
    </w:p>
    <w:p w14:paraId="326A9299" w14:textId="77777777" w:rsidR="00FE38C0" w:rsidRDefault="00FE38C0" w:rsidP="003D62A7">
      <w:pPr>
        <w:numPr>
          <w:ilvl w:val="0"/>
          <w:numId w:val="79"/>
        </w:numPr>
        <w:spacing w:after="40" w:line="260" w:lineRule="exact"/>
        <w:rPr>
          <w:szCs w:val="20"/>
        </w:rPr>
      </w:pPr>
      <w:r>
        <w:rPr>
          <w:b/>
          <w:bCs/>
          <w:sz w:val="16"/>
          <w:szCs w:val="16"/>
        </w:rPr>
        <w:t>SHALL</w:t>
      </w:r>
      <w:r>
        <w:rPr>
          <w:szCs w:val="20"/>
        </w:rPr>
        <w:t xml:space="preserve"> contain exactly one [1..1] </w:t>
      </w:r>
      <w:r>
        <w:rPr>
          <w:rFonts w:ascii="Courier New" w:hAnsi="Courier New" w:cs="Courier New"/>
          <w:b/>
          <w:bCs/>
          <w:szCs w:val="20"/>
        </w:rPr>
        <w:t>code</w:t>
      </w:r>
      <w:r>
        <w:rPr>
          <w:szCs w:val="20"/>
        </w:rPr>
        <w:t xml:space="preserve"> (CONF:8293). </w:t>
      </w:r>
    </w:p>
    <w:p w14:paraId="3D86BF37" w14:textId="77777777" w:rsidR="00FE38C0" w:rsidRDefault="00FE38C0" w:rsidP="003D62A7">
      <w:pPr>
        <w:numPr>
          <w:ilvl w:val="1"/>
          <w:numId w:val="79"/>
        </w:numPr>
        <w:spacing w:after="40" w:line="260" w:lineRule="exact"/>
        <w:rPr>
          <w:szCs w:val="20"/>
        </w:rPr>
      </w:pPr>
      <w:r>
        <w:rPr>
          <w:szCs w:val="20"/>
        </w:rPr>
        <w:t xml:space="preserve">This code @code in a procedure activity observation </w:t>
      </w:r>
      <w:r w:rsidRPr="00FE38C0">
        <w:rPr>
          <w:rStyle w:val="keyword"/>
        </w:rPr>
        <w:t>SHOULD</w:t>
      </w:r>
      <w:r>
        <w:rPr>
          <w:szCs w:val="20"/>
        </w:rPr>
        <w:t xml:space="preserve"> be selected from LOINC (codeSystem 2.16.840.1.113883.6.1) or SNOMED-CT CT (codeSystem 2.16.840.1.113883.6.96). (CONF:8294).</w:t>
      </w:r>
    </w:p>
    <w:p w14:paraId="75626D54" w14:textId="77777777" w:rsidR="00FE38C0" w:rsidRDefault="00FE38C0" w:rsidP="003D62A7">
      <w:pPr>
        <w:numPr>
          <w:ilvl w:val="1"/>
          <w:numId w:val="79"/>
        </w:numPr>
        <w:spacing w:after="40" w:line="260" w:lineRule="exact"/>
        <w:rPr>
          <w:szCs w:val="20"/>
        </w:rPr>
      </w:pPr>
      <w:r>
        <w:rPr>
          <w:szCs w:val="20"/>
        </w:rPr>
        <w:t xml:space="preserve">This code </w:t>
      </w:r>
      <w:r>
        <w:rPr>
          <w:b/>
          <w:bCs/>
          <w:sz w:val="16"/>
          <w:szCs w:val="16"/>
        </w:rPr>
        <w:t>SHOULD</w:t>
      </w:r>
      <w:r>
        <w:rPr>
          <w:szCs w:val="20"/>
        </w:rPr>
        <w:t xml:space="preserve"> contain exactly one [1..1] </w:t>
      </w:r>
      <w:r>
        <w:rPr>
          <w:rFonts w:ascii="Courier New" w:hAnsi="Courier New" w:cs="Courier New"/>
          <w:b/>
          <w:bCs/>
          <w:szCs w:val="20"/>
        </w:rPr>
        <w:t>originalText</w:t>
      </w:r>
      <w:r>
        <w:rPr>
          <w:szCs w:val="20"/>
        </w:rPr>
        <w:t xml:space="preserve"> (CONF:8295). </w:t>
      </w:r>
    </w:p>
    <w:p w14:paraId="5C09333D" w14:textId="77777777" w:rsidR="00FE38C0" w:rsidRDefault="00FE38C0" w:rsidP="003D62A7">
      <w:pPr>
        <w:numPr>
          <w:ilvl w:val="2"/>
          <w:numId w:val="79"/>
        </w:numPr>
        <w:spacing w:after="40" w:line="260" w:lineRule="exact"/>
        <w:rPr>
          <w:szCs w:val="20"/>
        </w:rPr>
      </w:pPr>
      <w:r>
        <w:rPr>
          <w:szCs w:val="20"/>
        </w:rPr>
        <w:t xml:space="preserve">This originalText </w:t>
      </w:r>
      <w:r>
        <w:rPr>
          <w:b/>
          <w:bCs/>
          <w:sz w:val="16"/>
          <w:szCs w:val="16"/>
        </w:rPr>
        <w:t>SHOULD</w:t>
      </w:r>
      <w:r>
        <w:rPr>
          <w:szCs w:val="20"/>
        </w:rPr>
        <w:t xml:space="preserve"> contain exactly one [1..1] </w:t>
      </w:r>
      <w:r>
        <w:rPr>
          <w:rFonts w:ascii="Courier New" w:hAnsi="Courier New" w:cs="Courier New"/>
          <w:b/>
          <w:bCs/>
          <w:szCs w:val="20"/>
        </w:rPr>
        <w:t>reference</w:t>
      </w:r>
      <w:r>
        <w:rPr>
          <w:szCs w:val="20"/>
        </w:rPr>
        <w:t xml:space="preserve"> (CONF:8296). </w:t>
      </w:r>
    </w:p>
    <w:p w14:paraId="67FF9196" w14:textId="77777777" w:rsidR="00FE38C0" w:rsidRDefault="00FE38C0" w:rsidP="003D62A7">
      <w:pPr>
        <w:numPr>
          <w:ilvl w:val="3"/>
          <w:numId w:val="79"/>
        </w:numPr>
        <w:spacing w:after="40" w:line="260" w:lineRule="exact"/>
        <w:rPr>
          <w:szCs w:val="20"/>
        </w:rPr>
      </w:pPr>
      <w:r>
        <w:rPr>
          <w:szCs w:val="20"/>
        </w:rPr>
        <w:t xml:space="preserve">A reference/@value </w:t>
      </w:r>
      <w:r w:rsidRPr="00FE38C0">
        <w:rPr>
          <w:rStyle w:val="keyword"/>
        </w:rPr>
        <w:t>SHOULD</w:t>
      </w:r>
      <w:r>
        <w:rPr>
          <w:szCs w:val="20"/>
        </w:rPr>
        <w:t xml:space="preserve"> point to its corresponding narrative (using the approach defined in CDA Release 2, section 4.3.5.1 ). (CONF:8297).</w:t>
      </w:r>
    </w:p>
    <w:p w14:paraId="52810CF2" w14:textId="77777777" w:rsidR="00FE38C0" w:rsidRDefault="00FE38C0" w:rsidP="003D62A7">
      <w:pPr>
        <w:numPr>
          <w:ilvl w:val="0"/>
          <w:numId w:val="79"/>
        </w:numPr>
        <w:spacing w:after="40" w:line="260" w:lineRule="exact"/>
        <w:rPr>
          <w:szCs w:val="20"/>
        </w:rPr>
      </w:pPr>
      <w:r>
        <w:rPr>
          <w:b/>
          <w:bCs/>
          <w:sz w:val="16"/>
          <w:szCs w:val="16"/>
        </w:rPr>
        <w:t>SHALL</w:t>
      </w:r>
      <w:r>
        <w:rPr>
          <w:szCs w:val="20"/>
        </w:rPr>
        <w:t xml:space="preserve"> contain exactly one [1..1] </w:t>
      </w:r>
      <w:r>
        <w:rPr>
          <w:rFonts w:ascii="Courier New" w:hAnsi="Courier New" w:cs="Courier New"/>
          <w:b/>
          <w:bCs/>
          <w:szCs w:val="20"/>
        </w:rPr>
        <w:t>statusCode/@code</w:t>
      </w:r>
      <w:r>
        <w:rPr>
          <w:szCs w:val="20"/>
        </w:rPr>
        <w:t xml:space="preserve">, which </w:t>
      </w:r>
      <w:r>
        <w:rPr>
          <w:b/>
          <w:bCs/>
          <w:sz w:val="16"/>
          <w:szCs w:val="16"/>
        </w:rPr>
        <w:t>SHALL</w:t>
      </w:r>
      <w:r>
        <w:rPr>
          <w:szCs w:val="20"/>
        </w:rPr>
        <w:t xml:space="preserve"> be selected from ValueSet </w:t>
      </w:r>
      <w:r>
        <w:rPr>
          <w:rFonts w:ascii="Courier New" w:hAnsi="Courier New" w:cs="Courier New"/>
          <w:szCs w:val="20"/>
        </w:rPr>
        <w:t>2.16.840.1.113883.11.20.9.22 ProcedureAct statusCode</w:t>
      </w:r>
      <w:r>
        <w:rPr>
          <w:szCs w:val="20"/>
        </w:rPr>
        <w:t xml:space="preserve"> </w:t>
      </w:r>
      <w:r>
        <w:rPr>
          <w:b/>
          <w:bCs/>
          <w:sz w:val="16"/>
          <w:szCs w:val="16"/>
        </w:rPr>
        <w:t>DYNAMIC</w:t>
      </w:r>
      <w:r>
        <w:rPr>
          <w:szCs w:val="20"/>
        </w:rPr>
        <w:t xml:space="preserve"> (CONF:8298). </w:t>
      </w:r>
    </w:p>
    <w:p w14:paraId="3BDA7781" w14:textId="77777777" w:rsidR="00FE38C0" w:rsidRDefault="00FE38C0" w:rsidP="003D62A7">
      <w:pPr>
        <w:numPr>
          <w:ilvl w:val="0"/>
          <w:numId w:val="79"/>
        </w:numPr>
        <w:spacing w:after="40" w:line="260" w:lineRule="exact"/>
        <w:rPr>
          <w:szCs w:val="20"/>
        </w:rPr>
      </w:pPr>
      <w:r>
        <w:rPr>
          <w:b/>
          <w:bCs/>
          <w:sz w:val="16"/>
          <w:szCs w:val="16"/>
        </w:rPr>
        <w:t>SHOULD</w:t>
      </w:r>
      <w:r>
        <w:rPr>
          <w:szCs w:val="20"/>
        </w:rPr>
        <w:t xml:space="preserve"> contain zero or one [0..1] </w:t>
      </w:r>
      <w:r>
        <w:rPr>
          <w:rFonts w:ascii="Courier New" w:hAnsi="Courier New" w:cs="Courier New"/>
          <w:b/>
          <w:bCs/>
          <w:szCs w:val="20"/>
        </w:rPr>
        <w:t>effectiveTime</w:t>
      </w:r>
      <w:r>
        <w:rPr>
          <w:szCs w:val="20"/>
        </w:rPr>
        <w:t xml:space="preserve"> (CONF:8299). </w:t>
      </w:r>
    </w:p>
    <w:p w14:paraId="472776AA" w14:textId="77777777" w:rsidR="00FE38C0" w:rsidRDefault="00FE38C0" w:rsidP="003D62A7">
      <w:pPr>
        <w:numPr>
          <w:ilvl w:val="0"/>
          <w:numId w:val="79"/>
        </w:numPr>
        <w:spacing w:after="40" w:line="260" w:lineRule="exact"/>
        <w:rPr>
          <w:szCs w:val="20"/>
        </w:rPr>
      </w:pPr>
      <w:r>
        <w:rPr>
          <w:b/>
          <w:bCs/>
          <w:sz w:val="16"/>
          <w:szCs w:val="16"/>
        </w:rPr>
        <w:t>MAY</w:t>
      </w:r>
      <w:r>
        <w:rPr>
          <w:szCs w:val="20"/>
        </w:rPr>
        <w:t xml:space="preserve"> contain zero or one [0..1] </w:t>
      </w:r>
      <w:r>
        <w:rPr>
          <w:rFonts w:ascii="Courier New" w:hAnsi="Courier New" w:cs="Courier New"/>
          <w:b/>
          <w:bCs/>
          <w:szCs w:val="20"/>
        </w:rPr>
        <w:t>priorityCode/@code</w:t>
      </w:r>
      <w:r>
        <w:rPr>
          <w:szCs w:val="20"/>
        </w:rPr>
        <w:t xml:space="preserve">, which </w:t>
      </w:r>
      <w:r>
        <w:rPr>
          <w:b/>
          <w:bCs/>
          <w:sz w:val="16"/>
          <w:szCs w:val="16"/>
        </w:rPr>
        <w:t>SHALL</w:t>
      </w:r>
      <w:r>
        <w:rPr>
          <w:szCs w:val="20"/>
        </w:rPr>
        <w:t xml:space="preserve"> be selected from ValueSet </w:t>
      </w:r>
      <w:r>
        <w:rPr>
          <w:rFonts w:ascii="Courier New" w:hAnsi="Courier New" w:cs="Courier New"/>
          <w:szCs w:val="20"/>
        </w:rPr>
        <w:t>2.16.840.1.113883.1.11.16866 ActPriority</w:t>
      </w:r>
      <w:r>
        <w:rPr>
          <w:szCs w:val="20"/>
        </w:rPr>
        <w:t xml:space="preserve"> </w:t>
      </w:r>
      <w:r>
        <w:rPr>
          <w:b/>
          <w:bCs/>
          <w:sz w:val="16"/>
          <w:szCs w:val="16"/>
        </w:rPr>
        <w:t>DYNAMIC</w:t>
      </w:r>
      <w:r>
        <w:rPr>
          <w:szCs w:val="20"/>
        </w:rPr>
        <w:t xml:space="preserve"> (CONF:8300). </w:t>
      </w:r>
    </w:p>
    <w:p w14:paraId="500039B0" w14:textId="77777777" w:rsidR="00FE38C0" w:rsidRDefault="00FE38C0" w:rsidP="003D62A7">
      <w:pPr>
        <w:numPr>
          <w:ilvl w:val="0"/>
          <w:numId w:val="79"/>
        </w:numPr>
        <w:spacing w:after="40" w:line="260" w:lineRule="exact"/>
        <w:rPr>
          <w:szCs w:val="20"/>
        </w:rPr>
      </w:pPr>
      <w:r>
        <w:rPr>
          <w:b/>
          <w:bCs/>
          <w:sz w:val="16"/>
          <w:szCs w:val="16"/>
        </w:rPr>
        <w:t>SHOULD</w:t>
      </w:r>
      <w:r>
        <w:rPr>
          <w:szCs w:val="20"/>
        </w:rPr>
        <w:t xml:space="preserve"> contain zero or more [0..*] </w:t>
      </w:r>
      <w:r>
        <w:rPr>
          <w:rFonts w:ascii="Courier New" w:hAnsi="Courier New" w:cs="Courier New"/>
          <w:b/>
          <w:bCs/>
          <w:szCs w:val="20"/>
        </w:rPr>
        <w:t>performer</w:t>
      </w:r>
      <w:r>
        <w:rPr>
          <w:szCs w:val="20"/>
        </w:rPr>
        <w:t xml:space="preserve"> (CONF:8301). </w:t>
      </w:r>
    </w:p>
    <w:p w14:paraId="33B1FE4A" w14:textId="77777777" w:rsidR="00FE38C0" w:rsidRDefault="00FE38C0" w:rsidP="003D62A7">
      <w:pPr>
        <w:numPr>
          <w:ilvl w:val="1"/>
          <w:numId w:val="79"/>
        </w:numPr>
        <w:spacing w:after="40" w:line="260" w:lineRule="exact"/>
        <w:rPr>
          <w:szCs w:val="20"/>
        </w:rPr>
      </w:pPr>
      <w:r>
        <w:rPr>
          <w:szCs w:val="20"/>
        </w:rPr>
        <w:t xml:space="preserve">Such performers, if present, </w:t>
      </w:r>
      <w:r>
        <w:rPr>
          <w:b/>
          <w:bCs/>
          <w:sz w:val="16"/>
          <w:szCs w:val="16"/>
        </w:rPr>
        <w:t>SHALL</w:t>
      </w:r>
      <w:r>
        <w:rPr>
          <w:szCs w:val="20"/>
        </w:rPr>
        <w:t xml:space="preserve"> contain exactly one [1..1] </w:t>
      </w:r>
      <w:r>
        <w:rPr>
          <w:rFonts w:ascii="Courier New" w:hAnsi="Courier New" w:cs="Courier New"/>
          <w:b/>
          <w:bCs/>
          <w:szCs w:val="20"/>
        </w:rPr>
        <w:t>assignedEntity</w:t>
      </w:r>
      <w:r>
        <w:rPr>
          <w:szCs w:val="20"/>
        </w:rPr>
        <w:t xml:space="preserve"> (CONF:8302). </w:t>
      </w:r>
    </w:p>
    <w:p w14:paraId="4E751F32" w14:textId="77777777" w:rsidR="00FE38C0" w:rsidRDefault="00FE38C0" w:rsidP="003D62A7">
      <w:pPr>
        <w:numPr>
          <w:ilvl w:val="2"/>
          <w:numId w:val="79"/>
        </w:numPr>
        <w:spacing w:after="40" w:line="260" w:lineRule="exact"/>
        <w:rPr>
          <w:szCs w:val="20"/>
        </w:rPr>
      </w:pPr>
      <w:r>
        <w:rPr>
          <w:szCs w:val="20"/>
        </w:rPr>
        <w:t xml:space="preserve">This assignedEntity </w:t>
      </w:r>
      <w:r>
        <w:rPr>
          <w:b/>
          <w:bCs/>
          <w:sz w:val="16"/>
          <w:szCs w:val="16"/>
        </w:rPr>
        <w:t>SHALL</w:t>
      </w:r>
      <w:r>
        <w:rPr>
          <w:szCs w:val="20"/>
        </w:rPr>
        <w:t xml:space="preserve"> contain at least one [1..*] </w:t>
      </w:r>
      <w:r>
        <w:rPr>
          <w:rFonts w:ascii="Courier New" w:hAnsi="Courier New" w:cs="Courier New"/>
          <w:b/>
          <w:bCs/>
          <w:szCs w:val="20"/>
        </w:rPr>
        <w:t>id</w:t>
      </w:r>
      <w:r>
        <w:rPr>
          <w:szCs w:val="20"/>
        </w:rPr>
        <w:t xml:space="preserve"> (CONF:8303). </w:t>
      </w:r>
    </w:p>
    <w:p w14:paraId="7E3A917C" w14:textId="77777777" w:rsidR="00FE38C0" w:rsidRDefault="00FE38C0" w:rsidP="003D62A7">
      <w:pPr>
        <w:numPr>
          <w:ilvl w:val="2"/>
          <w:numId w:val="79"/>
        </w:numPr>
        <w:spacing w:after="40" w:line="260" w:lineRule="exact"/>
        <w:rPr>
          <w:szCs w:val="20"/>
        </w:rPr>
      </w:pPr>
      <w:r>
        <w:rPr>
          <w:szCs w:val="20"/>
        </w:rPr>
        <w:t xml:space="preserve">This assignedEntity </w:t>
      </w:r>
      <w:r>
        <w:rPr>
          <w:b/>
          <w:bCs/>
          <w:sz w:val="16"/>
          <w:szCs w:val="16"/>
        </w:rPr>
        <w:t>SHALL</w:t>
      </w:r>
      <w:r>
        <w:rPr>
          <w:szCs w:val="20"/>
        </w:rPr>
        <w:t xml:space="preserve"> contain exactly one [1..1] </w:t>
      </w:r>
      <w:r>
        <w:rPr>
          <w:rFonts w:ascii="Courier New" w:hAnsi="Courier New" w:cs="Courier New"/>
          <w:b/>
          <w:bCs/>
          <w:szCs w:val="20"/>
        </w:rPr>
        <w:t>addr</w:t>
      </w:r>
      <w:r>
        <w:rPr>
          <w:szCs w:val="20"/>
        </w:rPr>
        <w:t xml:space="preserve"> (CONF:8304). </w:t>
      </w:r>
    </w:p>
    <w:p w14:paraId="27EC3776" w14:textId="77777777" w:rsidR="00FE38C0" w:rsidRDefault="00FE38C0" w:rsidP="003D62A7">
      <w:pPr>
        <w:numPr>
          <w:ilvl w:val="2"/>
          <w:numId w:val="79"/>
        </w:numPr>
        <w:spacing w:after="40" w:line="260" w:lineRule="exact"/>
        <w:rPr>
          <w:szCs w:val="20"/>
        </w:rPr>
      </w:pPr>
      <w:r>
        <w:rPr>
          <w:szCs w:val="20"/>
        </w:rPr>
        <w:t xml:space="preserve">This assignedEntity </w:t>
      </w:r>
      <w:r>
        <w:rPr>
          <w:b/>
          <w:bCs/>
          <w:sz w:val="16"/>
          <w:szCs w:val="16"/>
        </w:rPr>
        <w:t>SHALL</w:t>
      </w:r>
      <w:r>
        <w:rPr>
          <w:szCs w:val="20"/>
        </w:rPr>
        <w:t xml:space="preserve"> contain exactly one [1..1] </w:t>
      </w:r>
      <w:r>
        <w:rPr>
          <w:rFonts w:ascii="Courier New" w:hAnsi="Courier New" w:cs="Courier New"/>
          <w:b/>
          <w:bCs/>
          <w:szCs w:val="20"/>
        </w:rPr>
        <w:t>telecom</w:t>
      </w:r>
      <w:r>
        <w:rPr>
          <w:szCs w:val="20"/>
        </w:rPr>
        <w:t xml:space="preserve"> (CONF:8305). </w:t>
      </w:r>
    </w:p>
    <w:p w14:paraId="2C18759F" w14:textId="77777777" w:rsidR="00FE38C0" w:rsidRDefault="00FE38C0" w:rsidP="003D62A7">
      <w:pPr>
        <w:numPr>
          <w:ilvl w:val="2"/>
          <w:numId w:val="79"/>
        </w:numPr>
        <w:spacing w:after="40" w:line="260" w:lineRule="exact"/>
        <w:rPr>
          <w:szCs w:val="20"/>
        </w:rPr>
      </w:pPr>
      <w:r>
        <w:rPr>
          <w:szCs w:val="20"/>
        </w:rPr>
        <w:t xml:space="preserve">This assignedEntity </w:t>
      </w:r>
      <w:r>
        <w:rPr>
          <w:b/>
          <w:bCs/>
          <w:sz w:val="16"/>
          <w:szCs w:val="16"/>
        </w:rPr>
        <w:t>SHOULD</w:t>
      </w:r>
      <w:r>
        <w:rPr>
          <w:szCs w:val="20"/>
        </w:rPr>
        <w:t xml:space="preserve"> contain zero or one [0..1] </w:t>
      </w:r>
      <w:r>
        <w:rPr>
          <w:rFonts w:ascii="Courier New" w:hAnsi="Courier New" w:cs="Courier New"/>
          <w:b/>
          <w:bCs/>
          <w:szCs w:val="20"/>
        </w:rPr>
        <w:t>representedOrganization</w:t>
      </w:r>
      <w:r>
        <w:rPr>
          <w:szCs w:val="20"/>
        </w:rPr>
        <w:t xml:space="preserve"> (CONF:8306). </w:t>
      </w:r>
    </w:p>
    <w:p w14:paraId="416520BD" w14:textId="77777777" w:rsidR="00FE38C0" w:rsidRDefault="00FE38C0" w:rsidP="003D62A7">
      <w:pPr>
        <w:numPr>
          <w:ilvl w:val="3"/>
          <w:numId w:val="79"/>
        </w:numPr>
        <w:spacing w:after="40" w:line="260" w:lineRule="exact"/>
        <w:rPr>
          <w:szCs w:val="20"/>
        </w:rPr>
      </w:pPr>
      <w:r>
        <w:rPr>
          <w:szCs w:val="20"/>
        </w:rPr>
        <w:t xml:space="preserve">This representedOrganization, if present, </w:t>
      </w:r>
      <w:r>
        <w:rPr>
          <w:b/>
          <w:bCs/>
          <w:sz w:val="16"/>
          <w:szCs w:val="16"/>
        </w:rPr>
        <w:t>SHOULD</w:t>
      </w:r>
      <w:r>
        <w:rPr>
          <w:szCs w:val="20"/>
        </w:rPr>
        <w:t xml:space="preserve"> contain zero or more [0..*] </w:t>
      </w:r>
      <w:r>
        <w:rPr>
          <w:rFonts w:ascii="Courier New" w:hAnsi="Courier New" w:cs="Courier New"/>
          <w:b/>
          <w:bCs/>
          <w:szCs w:val="20"/>
        </w:rPr>
        <w:t>id</w:t>
      </w:r>
      <w:r>
        <w:rPr>
          <w:szCs w:val="20"/>
        </w:rPr>
        <w:t xml:space="preserve"> (CONF:8307). </w:t>
      </w:r>
    </w:p>
    <w:p w14:paraId="5FA5D38A" w14:textId="77777777" w:rsidR="00FE38C0" w:rsidRDefault="00FE38C0" w:rsidP="003D62A7">
      <w:pPr>
        <w:numPr>
          <w:ilvl w:val="3"/>
          <w:numId w:val="79"/>
        </w:numPr>
        <w:spacing w:after="40" w:line="260" w:lineRule="exact"/>
        <w:rPr>
          <w:szCs w:val="20"/>
        </w:rPr>
      </w:pPr>
      <w:r>
        <w:rPr>
          <w:szCs w:val="20"/>
        </w:rPr>
        <w:t xml:space="preserve">This representedOrganization, if present, </w:t>
      </w:r>
      <w:r>
        <w:rPr>
          <w:b/>
          <w:bCs/>
          <w:sz w:val="16"/>
          <w:szCs w:val="16"/>
        </w:rPr>
        <w:t>MAY</w:t>
      </w:r>
      <w:r>
        <w:rPr>
          <w:szCs w:val="20"/>
        </w:rPr>
        <w:t xml:space="preserve"> contain zero or more [0..*] </w:t>
      </w:r>
      <w:r>
        <w:rPr>
          <w:rFonts w:ascii="Courier New" w:hAnsi="Courier New" w:cs="Courier New"/>
          <w:b/>
          <w:bCs/>
          <w:szCs w:val="20"/>
        </w:rPr>
        <w:t>name</w:t>
      </w:r>
      <w:r>
        <w:rPr>
          <w:szCs w:val="20"/>
        </w:rPr>
        <w:t xml:space="preserve"> (CONF:8308). </w:t>
      </w:r>
    </w:p>
    <w:p w14:paraId="77B15003" w14:textId="77777777" w:rsidR="00FE38C0" w:rsidRDefault="00FE38C0" w:rsidP="003D62A7">
      <w:pPr>
        <w:numPr>
          <w:ilvl w:val="3"/>
          <w:numId w:val="79"/>
        </w:numPr>
        <w:spacing w:after="40" w:line="260" w:lineRule="exact"/>
        <w:rPr>
          <w:szCs w:val="20"/>
        </w:rPr>
      </w:pPr>
      <w:r>
        <w:rPr>
          <w:szCs w:val="20"/>
        </w:rPr>
        <w:t xml:space="preserve">This representedOrganization, if present, </w:t>
      </w:r>
      <w:r>
        <w:rPr>
          <w:b/>
          <w:bCs/>
          <w:sz w:val="16"/>
          <w:szCs w:val="16"/>
        </w:rPr>
        <w:t>SHALL</w:t>
      </w:r>
      <w:r>
        <w:rPr>
          <w:szCs w:val="20"/>
        </w:rPr>
        <w:t xml:space="preserve"> contain exactly one [1..1] </w:t>
      </w:r>
      <w:r>
        <w:rPr>
          <w:rFonts w:ascii="Courier New" w:hAnsi="Courier New" w:cs="Courier New"/>
          <w:b/>
          <w:bCs/>
          <w:szCs w:val="20"/>
        </w:rPr>
        <w:t>addr</w:t>
      </w:r>
      <w:r>
        <w:rPr>
          <w:szCs w:val="20"/>
        </w:rPr>
        <w:t xml:space="preserve"> (CONF:8309). </w:t>
      </w:r>
    </w:p>
    <w:p w14:paraId="68577F18" w14:textId="77777777" w:rsidR="00FE38C0" w:rsidRDefault="00FE38C0" w:rsidP="003D62A7">
      <w:pPr>
        <w:numPr>
          <w:ilvl w:val="3"/>
          <w:numId w:val="79"/>
        </w:numPr>
        <w:spacing w:after="40" w:line="260" w:lineRule="exact"/>
        <w:rPr>
          <w:szCs w:val="20"/>
        </w:rPr>
      </w:pPr>
      <w:r>
        <w:rPr>
          <w:szCs w:val="20"/>
        </w:rPr>
        <w:t xml:space="preserve">This representedOrganization, if present, </w:t>
      </w:r>
      <w:r>
        <w:rPr>
          <w:b/>
          <w:bCs/>
          <w:sz w:val="16"/>
          <w:szCs w:val="16"/>
        </w:rPr>
        <w:t>SHALL</w:t>
      </w:r>
      <w:r>
        <w:rPr>
          <w:szCs w:val="20"/>
        </w:rPr>
        <w:t xml:space="preserve"> contain exactly one [1..1] </w:t>
      </w:r>
      <w:r>
        <w:rPr>
          <w:rFonts w:ascii="Courier New" w:hAnsi="Courier New" w:cs="Courier New"/>
          <w:b/>
          <w:bCs/>
          <w:szCs w:val="20"/>
        </w:rPr>
        <w:t>telecom</w:t>
      </w:r>
      <w:r>
        <w:rPr>
          <w:szCs w:val="20"/>
        </w:rPr>
        <w:t xml:space="preserve"> (CONF:8310). </w:t>
      </w:r>
    </w:p>
    <w:p w14:paraId="7FB3AD3B" w14:textId="77777777" w:rsidR="00FE38C0" w:rsidRDefault="00FE38C0" w:rsidP="003D62A7">
      <w:pPr>
        <w:numPr>
          <w:ilvl w:val="0"/>
          <w:numId w:val="79"/>
        </w:numPr>
        <w:spacing w:after="40" w:line="260" w:lineRule="exact"/>
        <w:rPr>
          <w:szCs w:val="20"/>
        </w:rPr>
      </w:pPr>
      <w:r>
        <w:rPr>
          <w:b/>
          <w:bCs/>
          <w:sz w:val="16"/>
          <w:szCs w:val="16"/>
        </w:rPr>
        <w:t>MAY</w:t>
      </w:r>
      <w:r>
        <w:rPr>
          <w:szCs w:val="20"/>
        </w:rPr>
        <w:t xml:space="preserve"> contain zero or more [0..*] </w:t>
      </w:r>
      <w:r>
        <w:rPr>
          <w:rFonts w:ascii="Courier New" w:hAnsi="Courier New" w:cs="Courier New"/>
          <w:b/>
          <w:bCs/>
          <w:szCs w:val="20"/>
        </w:rPr>
        <w:t>participant</w:t>
      </w:r>
      <w:r>
        <w:rPr>
          <w:szCs w:val="20"/>
        </w:rPr>
        <w:t xml:space="preserve"> (CONF:8311). </w:t>
      </w:r>
    </w:p>
    <w:p w14:paraId="2B09B7C1" w14:textId="77777777" w:rsidR="00FE38C0" w:rsidRDefault="00FE38C0" w:rsidP="003D62A7">
      <w:pPr>
        <w:numPr>
          <w:ilvl w:val="1"/>
          <w:numId w:val="79"/>
        </w:numPr>
        <w:spacing w:after="40" w:line="260" w:lineRule="exact"/>
        <w:rPr>
          <w:szCs w:val="20"/>
        </w:rPr>
      </w:pPr>
      <w:r>
        <w:rPr>
          <w:szCs w:val="20"/>
        </w:rPr>
        <w:lastRenderedPageBreak/>
        <w:t xml:space="preserve">Such participants, if present, </w:t>
      </w:r>
      <w:r>
        <w:rPr>
          <w:b/>
          <w:bCs/>
          <w:sz w:val="16"/>
          <w:szCs w:val="16"/>
        </w:rPr>
        <w:t>SHALL</w:t>
      </w:r>
      <w:r>
        <w:rPr>
          <w:szCs w:val="20"/>
        </w:rPr>
        <w:t xml:space="preserve"> contain exactly one [1..1] </w:t>
      </w:r>
      <w:r>
        <w:rPr>
          <w:rFonts w:ascii="Courier New" w:hAnsi="Courier New" w:cs="Courier New"/>
          <w:b/>
          <w:bCs/>
          <w:szCs w:val="20"/>
        </w:rPr>
        <w:t>@typeCode</w:t>
      </w:r>
      <w:r>
        <w:rPr>
          <w:szCs w:val="20"/>
        </w:rPr>
        <w:t>="</w:t>
      </w:r>
      <w:r>
        <w:rPr>
          <w:rFonts w:ascii="Courier New" w:hAnsi="Courier New" w:cs="Courier New"/>
          <w:szCs w:val="20"/>
        </w:rPr>
        <w:t>LOC</w:t>
      </w:r>
      <w:r>
        <w:rPr>
          <w:szCs w:val="20"/>
        </w:rPr>
        <w:t xml:space="preserve">" </w:t>
      </w:r>
      <w:r>
        <w:rPr>
          <w:rFonts w:ascii="Courier New" w:hAnsi="Courier New" w:cs="Courier New"/>
          <w:i/>
          <w:iCs/>
          <w:szCs w:val="20"/>
        </w:rPr>
        <w:t>Location</w:t>
      </w:r>
      <w:r>
        <w:rPr>
          <w:szCs w:val="20"/>
        </w:rPr>
        <w:t xml:space="preserve"> (CodeSystem: </w:t>
      </w:r>
      <w:r>
        <w:rPr>
          <w:rFonts w:ascii="Courier New" w:hAnsi="Courier New" w:cs="Courier New"/>
          <w:szCs w:val="20"/>
        </w:rPr>
        <w:t>2.16.840.1.113883.5.1002 HL7ActRelationshipType</w:t>
      </w:r>
      <w:r>
        <w:rPr>
          <w:szCs w:val="20"/>
        </w:rPr>
        <w:t xml:space="preserve">) </w:t>
      </w:r>
      <w:r>
        <w:rPr>
          <w:b/>
          <w:bCs/>
          <w:sz w:val="16"/>
          <w:szCs w:val="16"/>
        </w:rPr>
        <w:t>STATIC</w:t>
      </w:r>
      <w:r>
        <w:rPr>
          <w:szCs w:val="20"/>
        </w:rPr>
        <w:t xml:space="preserve"> (CONF:8312). </w:t>
      </w:r>
    </w:p>
    <w:p w14:paraId="2EDB42C1" w14:textId="77777777" w:rsidR="00FE38C0" w:rsidRDefault="00FE38C0" w:rsidP="003D62A7">
      <w:pPr>
        <w:numPr>
          <w:ilvl w:val="1"/>
          <w:numId w:val="79"/>
        </w:numPr>
        <w:spacing w:after="40" w:line="260" w:lineRule="exact"/>
        <w:rPr>
          <w:szCs w:val="20"/>
        </w:rPr>
      </w:pPr>
      <w:r>
        <w:rPr>
          <w:szCs w:val="20"/>
        </w:rPr>
        <w:t xml:space="preserve">Such participants, if present, </w:t>
      </w:r>
      <w:r>
        <w:rPr>
          <w:b/>
          <w:bCs/>
          <w:sz w:val="16"/>
          <w:szCs w:val="16"/>
        </w:rPr>
        <w:t>SHALL</w:t>
      </w:r>
      <w:r>
        <w:rPr>
          <w:szCs w:val="20"/>
        </w:rPr>
        <w:t xml:space="preserve"> contain exactly one [1..1] </w:t>
      </w:r>
      <w:hyperlink w:anchor="CS_ServiceDellivery" w:history="1">
        <w:r>
          <w:rPr>
            <w:rStyle w:val="Hyperlink"/>
            <w:rFonts w:ascii="Courier New" w:hAnsi="Courier New" w:cs="Courier New"/>
            <w:b/>
            <w:bCs/>
            <w:szCs w:val="20"/>
          </w:rPr>
          <w:t>Service Delivery Location</w:t>
        </w:r>
      </w:hyperlink>
      <w:r>
        <w:rPr>
          <w:szCs w:val="20"/>
        </w:rPr>
        <w:t xml:space="preserve"> </w:t>
      </w:r>
      <w:r>
        <w:rPr>
          <w:rFonts w:ascii="Courier New" w:hAnsi="Courier New" w:cs="Courier New"/>
          <w:szCs w:val="20"/>
        </w:rPr>
        <w:t>(templateId:2.16.840.1.113883.10.20.22.4.32)</w:t>
      </w:r>
      <w:r>
        <w:rPr>
          <w:szCs w:val="20"/>
        </w:rPr>
        <w:t xml:space="preserve"> (CONF:8313). </w:t>
      </w:r>
    </w:p>
    <w:p w14:paraId="2C9C9F36" w14:textId="77777777" w:rsidR="00FE38C0" w:rsidRDefault="00FE38C0" w:rsidP="003D62A7">
      <w:pPr>
        <w:numPr>
          <w:ilvl w:val="0"/>
          <w:numId w:val="79"/>
        </w:numPr>
        <w:spacing w:after="40" w:line="260" w:lineRule="exact"/>
        <w:rPr>
          <w:szCs w:val="20"/>
        </w:rPr>
      </w:pPr>
      <w:r>
        <w:rPr>
          <w:b/>
          <w:bCs/>
          <w:sz w:val="16"/>
          <w:szCs w:val="16"/>
        </w:rPr>
        <w:t>MAY</w:t>
      </w:r>
      <w:r>
        <w:rPr>
          <w:szCs w:val="20"/>
        </w:rPr>
        <w:t xml:space="preserve"> contain zero or more [0..*] </w:t>
      </w:r>
      <w:r>
        <w:rPr>
          <w:rFonts w:ascii="Courier New" w:hAnsi="Courier New" w:cs="Courier New"/>
          <w:b/>
          <w:bCs/>
          <w:szCs w:val="20"/>
        </w:rPr>
        <w:t>entryRelationship</w:t>
      </w:r>
      <w:r>
        <w:rPr>
          <w:szCs w:val="20"/>
        </w:rPr>
        <w:t xml:space="preserve"> (CONF:8314). </w:t>
      </w:r>
    </w:p>
    <w:p w14:paraId="0F949DD5" w14:textId="77777777" w:rsidR="00FE38C0" w:rsidRDefault="00FE38C0" w:rsidP="003D62A7">
      <w:pPr>
        <w:numPr>
          <w:ilvl w:val="1"/>
          <w:numId w:val="79"/>
        </w:numPr>
        <w:spacing w:after="40" w:line="260" w:lineRule="exact"/>
        <w:rPr>
          <w:szCs w:val="20"/>
        </w:rPr>
      </w:pPr>
      <w:r>
        <w:rPr>
          <w:szCs w:val="20"/>
        </w:rPr>
        <w:t xml:space="preserve">Such entryRelationships, if present, </w:t>
      </w:r>
      <w:r>
        <w:rPr>
          <w:b/>
          <w:bCs/>
          <w:sz w:val="16"/>
          <w:szCs w:val="16"/>
        </w:rPr>
        <w:t>SHALL</w:t>
      </w:r>
      <w:r>
        <w:rPr>
          <w:szCs w:val="20"/>
        </w:rPr>
        <w:t xml:space="preserve"> contain exactly one [1..1] </w:t>
      </w:r>
      <w:r>
        <w:rPr>
          <w:rFonts w:ascii="Courier New" w:hAnsi="Courier New" w:cs="Courier New"/>
          <w:b/>
          <w:bCs/>
          <w:szCs w:val="20"/>
        </w:rPr>
        <w:t>@typeCode</w:t>
      </w:r>
      <w:r>
        <w:rPr>
          <w:szCs w:val="20"/>
        </w:rPr>
        <w:t>="</w:t>
      </w:r>
      <w:r>
        <w:rPr>
          <w:rFonts w:ascii="Courier New" w:hAnsi="Courier New" w:cs="Courier New"/>
          <w:szCs w:val="20"/>
        </w:rPr>
        <w:t>COMP</w:t>
      </w:r>
      <w:r>
        <w:rPr>
          <w:szCs w:val="20"/>
        </w:rPr>
        <w:t xml:space="preserve">" </w:t>
      </w:r>
      <w:r>
        <w:rPr>
          <w:rFonts w:ascii="Courier New" w:hAnsi="Courier New" w:cs="Courier New"/>
          <w:i/>
          <w:iCs/>
          <w:szCs w:val="20"/>
        </w:rPr>
        <w:t>Component</w:t>
      </w:r>
      <w:r>
        <w:rPr>
          <w:szCs w:val="20"/>
        </w:rPr>
        <w:t xml:space="preserve"> (CodeSystem: </w:t>
      </w:r>
      <w:r>
        <w:rPr>
          <w:rFonts w:ascii="Courier New" w:hAnsi="Courier New" w:cs="Courier New"/>
          <w:szCs w:val="20"/>
        </w:rPr>
        <w:t>2.16.840.1.113883.5.1002 HL7ActRelationshipType</w:t>
      </w:r>
      <w:r>
        <w:rPr>
          <w:szCs w:val="20"/>
        </w:rPr>
        <w:t xml:space="preserve">) </w:t>
      </w:r>
      <w:r>
        <w:rPr>
          <w:b/>
          <w:bCs/>
          <w:sz w:val="16"/>
          <w:szCs w:val="16"/>
        </w:rPr>
        <w:t>STATIC</w:t>
      </w:r>
      <w:r>
        <w:rPr>
          <w:szCs w:val="20"/>
        </w:rPr>
        <w:t xml:space="preserve"> (CONF:8315). </w:t>
      </w:r>
    </w:p>
    <w:p w14:paraId="5377A53B" w14:textId="77777777" w:rsidR="00FE38C0" w:rsidRDefault="00FE38C0" w:rsidP="003D62A7">
      <w:pPr>
        <w:numPr>
          <w:ilvl w:val="1"/>
          <w:numId w:val="79"/>
        </w:numPr>
        <w:spacing w:after="40" w:line="260" w:lineRule="exact"/>
        <w:rPr>
          <w:szCs w:val="20"/>
        </w:rPr>
      </w:pPr>
      <w:r>
        <w:rPr>
          <w:szCs w:val="20"/>
        </w:rPr>
        <w:t xml:space="preserve">Such entryRelationships, if present, </w:t>
      </w:r>
      <w:r>
        <w:rPr>
          <w:b/>
          <w:bCs/>
          <w:sz w:val="16"/>
          <w:szCs w:val="16"/>
        </w:rPr>
        <w:t>SHALL</w:t>
      </w:r>
      <w:r>
        <w:rPr>
          <w:szCs w:val="20"/>
        </w:rPr>
        <w:t xml:space="preserve"> contain exactly one [1..1] </w:t>
      </w:r>
      <w:r>
        <w:rPr>
          <w:rFonts w:ascii="Courier New" w:hAnsi="Courier New" w:cs="Courier New"/>
          <w:b/>
          <w:bCs/>
          <w:szCs w:val="20"/>
        </w:rPr>
        <w:t>@inversionInd</w:t>
      </w:r>
      <w:r>
        <w:rPr>
          <w:szCs w:val="20"/>
        </w:rPr>
        <w:t>="</w:t>
      </w:r>
      <w:r>
        <w:rPr>
          <w:rFonts w:ascii="Courier New" w:hAnsi="Courier New" w:cs="Courier New"/>
          <w:szCs w:val="20"/>
        </w:rPr>
        <w:t>true</w:t>
      </w:r>
      <w:r>
        <w:rPr>
          <w:szCs w:val="20"/>
        </w:rPr>
        <w:t xml:space="preserve">" </w:t>
      </w:r>
      <w:r>
        <w:rPr>
          <w:rFonts w:ascii="Courier New" w:hAnsi="Courier New" w:cs="Courier New"/>
          <w:i/>
          <w:iCs/>
          <w:szCs w:val="20"/>
        </w:rPr>
        <w:t>true</w:t>
      </w:r>
      <w:r>
        <w:rPr>
          <w:szCs w:val="20"/>
        </w:rPr>
        <w:t xml:space="preserve"> (CONF:8316). </w:t>
      </w:r>
    </w:p>
    <w:p w14:paraId="300AB2C2" w14:textId="77777777" w:rsidR="00FE38C0" w:rsidRDefault="00FE38C0" w:rsidP="003D62A7">
      <w:pPr>
        <w:numPr>
          <w:ilvl w:val="1"/>
          <w:numId w:val="79"/>
        </w:numPr>
        <w:spacing w:after="40" w:line="260" w:lineRule="exact"/>
        <w:rPr>
          <w:szCs w:val="20"/>
        </w:rPr>
      </w:pPr>
      <w:r>
        <w:rPr>
          <w:szCs w:val="20"/>
        </w:rPr>
        <w:t xml:space="preserve">Such entryRelationships, if present, </w:t>
      </w:r>
      <w:r>
        <w:rPr>
          <w:b/>
          <w:bCs/>
          <w:sz w:val="16"/>
          <w:szCs w:val="16"/>
        </w:rPr>
        <w:t>SHALL</w:t>
      </w:r>
      <w:r>
        <w:rPr>
          <w:szCs w:val="20"/>
        </w:rPr>
        <w:t xml:space="preserve"> contain exactly one [1..1] </w:t>
      </w:r>
      <w:r>
        <w:rPr>
          <w:rFonts w:ascii="Courier New" w:hAnsi="Courier New" w:cs="Courier New"/>
          <w:b/>
          <w:bCs/>
          <w:szCs w:val="20"/>
        </w:rPr>
        <w:t>encounter</w:t>
      </w:r>
      <w:r>
        <w:rPr>
          <w:szCs w:val="20"/>
        </w:rPr>
        <w:t xml:space="preserve"> (CONF:8317). </w:t>
      </w:r>
    </w:p>
    <w:p w14:paraId="25788CA7" w14:textId="77777777" w:rsidR="00FE38C0" w:rsidRDefault="00FE38C0" w:rsidP="003D62A7">
      <w:pPr>
        <w:numPr>
          <w:ilvl w:val="2"/>
          <w:numId w:val="79"/>
        </w:numPr>
        <w:spacing w:after="40" w:line="260" w:lineRule="exact"/>
        <w:rPr>
          <w:szCs w:val="20"/>
        </w:rPr>
      </w:pPr>
      <w:r>
        <w:rPr>
          <w:szCs w:val="20"/>
        </w:rPr>
        <w:t xml:space="preserve">This encounter </w:t>
      </w:r>
      <w:r>
        <w:rPr>
          <w:b/>
          <w:bCs/>
          <w:sz w:val="16"/>
          <w:szCs w:val="16"/>
        </w:rPr>
        <w:t>SHALL</w:t>
      </w:r>
      <w:r>
        <w:rPr>
          <w:szCs w:val="20"/>
        </w:rPr>
        <w:t xml:space="preserve"> contain exactly one [1..1] </w:t>
      </w:r>
      <w:r>
        <w:rPr>
          <w:rFonts w:ascii="Courier New" w:hAnsi="Courier New" w:cs="Courier New"/>
          <w:b/>
          <w:bCs/>
          <w:szCs w:val="20"/>
        </w:rPr>
        <w:t>@classCode</w:t>
      </w:r>
      <w:r>
        <w:rPr>
          <w:szCs w:val="20"/>
        </w:rPr>
        <w:t>="</w:t>
      </w:r>
      <w:r>
        <w:rPr>
          <w:rFonts w:ascii="Courier New" w:hAnsi="Courier New" w:cs="Courier New"/>
          <w:szCs w:val="20"/>
        </w:rPr>
        <w:t>ENC</w:t>
      </w:r>
      <w:r>
        <w:rPr>
          <w:szCs w:val="20"/>
        </w:rPr>
        <w:t xml:space="preserve">" </w:t>
      </w:r>
      <w:r>
        <w:rPr>
          <w:rFonts w:ascii="Courier New" w:hAnsi="Courier New" w:cs="Courier New"/>
          <w:i/>
          <w:iCs/>
          <w:szCs w:val="20"/>
        </w:rPr>
        <w:t>Encounter</w:t>
      </w:r>
      <w:r>
        <w:rPr>
          <w:szCs w:val="20"/>
        </w:rPr>
        <w:t xml:space="preserve"> (CodeSystem: </w:t>
      </w:r>
      <w:r>
        <w:rPr>
          <w:rFonts w:ascii="Courier New" w:hAnsi="Courier New" w:cs="Courier New"/>
          <w:szCs w:val="20"/>
        </w:rPr>
        <w:t>2.16.840.1.113883.5.6 HL7ActClass</w:t>
      </w:r>
      <w:r>
        <w:rPr>
          <w:szCs w:val="20"/>
        </w:rPr>
        <w:t xml:space="preserve">) </w:t>
      </w:r>
      <w:r>
        <w:rPr>
          <w:b/>
          <w:bCs/>
          <w:sz w:val="16"/>
          <w:szCs w:val="16"/>
        </w:rPr>
        <w:t>STATIC</w:t>
      </w:r>
      <w:r>
        <w:rPr>
          <w:szCs w:val="20"/>
        </w:rPr>
        <w:t xml:space="preserve"> (CONF:8318). </w:t>
      </w:r>
    </w:p>
    <w:p w14:paraId="1CB8A3C8" w14:textId="77777777" w:rsidR="00FE38C0" w:rsidRDefault="00FE38C0" w:rsidP="003D62A7">
      <w:pPr>
        <w:numPr>
          <w:ilvl w:val="2"/>
          <w:numId w:val="79"/>
        </w:numPr>
        <w:spacing w:after="40" w:line="260" w:lineRule="exact"/>
        <w:rPr>
          <w:szCs w:val="20"/>
        </w:rPr>
      </w:pPr>
      <w:r>
        <w:rPr>
          <w:szCs w:val="20"/>
        </w:rPr>
        <w:t xml:space="preserve">This encounter </w:t>
      </w:r>
      <w:r>
        <w:rPr>
          <w:b/>
          <w:bCs/>
          <w:sz w:val="16"/>
          <w:szCs w:val="16"/>
        </w:rPr>
        <w:t>SHALL</w:t>
      </w:r>
      <w:r>
        <w:rPr>
          <w:szCs w:val="20"/>
        </w:rPr>
        <w:t xml:space="preserve"> contain exactly one [1..1] </w:t>
      </w:r>
      <w:r>
        <w:rPr>
          <w:rFonts w:ascii="Courier New" w:hAnsi="Courier New" w:cs="Courier New"/>
          <w:b/>
          <w:bCs/>
          <w:szCs w:val="20"/>
        </w:rPr>
        <w:t>@moodCode</w:t>
      </w:r>
      <w:r>
        <w:rPr>
          <w:szCs w:val="20"/>
        </w:rPr>
        <w:t>="</w:t>
      </w:r>
      <w:r>
        <w:rPr>
          <w:rFonts w:ascii="Courier New" w:hAnsi="Courier New" w:cs="Courier New"/>
          <w:szCs w:val="20"/>
        </w:rPr>
        <w:t>EVN</w:t>
      </w:r>
      <w:r>
        <w:rPr>
          <w:szCs w:val="20"/>
        </w:rPr>
        <w:t xml:space="preserve">" </w:t>
      </w:r>
      <w:r>
        <w:rPr>
          <w:rFonts w:ascii="Courier New" w:hAnsi="Courier New" w:cs="Courier New"/>
          <w:i/>
          <w:iCs/>
          <w:szCs w:val="20"/>
        </w:rPr>
        <w:t>Event</w:t>
      </w:r>
      <w:r>
        <w:rPr>
          <w:szCs w:val="20"/>
        </w:rPr>
        <w:t xml:space="preserve"> (CodeSystem: </w:t>
      </w:r>
      <w:r>
        <w:rPr>
          <w:rFonts w:ascii="Courier New" w:hAnsi="Courier New" w:cs="Courier New"/>
          <w:szCs w:val="20"/>
        </w:rPr>
        <w:t>2.16.840.1.113883.5.1001 HL7ActMood</w:t>
      </w:r>
      <w:r>
        <w:rPr>
          <w:szCs w:val="20"/>
        </w:rPr>
        <w:t xml:space="preserve">) </w:t>
      </w:r>
      <w:r>
        <w:rPr>
          <w:b/>
          <w:bCs/>
          <w:sz w:val="16"/>
          <w:szCs w:val="16"/>
        </w:rPr>
        <w:t>STATIC</w:t>
      </w:r>
      <w:r>
        <w:rPr>
          <w:szCs w:val="20"/>
        </w:rPr>
        <w:t xml:space="preserve"> (CONF:8319). </w:t>
      </w:r>
    </w:p>
    <w:p w14:paraId="72700393" w14:textId="77777777" w:rsidR="00FE38C0" w:rsidRDefault="00FE38C0" w:rsidP="003D62A7">
      <w:pPr>
        <w:numPr>
          <w:ilvl w:val="3"/>
          <w:numId w:val="79"/>
        </w:numPr>
        <w:spacing w:after="40" w:line="260" w:lineRule="exact"/>
        <w:rPr>
          <w:szCs w:val="20"/>
        </w:rPr>
      </w:pPr>
      <w:r>
        <w:rPr>
          <w:szCs w:val="20"/>
        </w:rPr>
        <w:t>Set the encounter ID to the ID of an encounter in another section to signify they are the same encounter. (CONF:8321).</w:t>
      </w:r>
    </w:p>
    <w:p w14:paraId="4E460906" w14:textId="77777777" w:rsidR="00FE38C0" w:rsidRDefault="00FE38C0" w:rsidP="003D62A7">
      <w:pPr>
        <w:numPr>
          <w:ilvl w:val="2"/>
          <w:numId w:val="79"/>
        </w:numPr>
        <w:spacing w:after="40" w:line="260" w:lineRule="exact"/>
        <w:rPr>
          <w:szCs w:val="20"/>
        </w:rPr>
      </w:pPr>
      <w:r>
        <w:rPr>
          <w:szCs w:val="20"/>
        </w:rPr>
        <w:t xml:space="preserve">This encounter </w:t>
      </w:r>
      <w:r>
        <w:rPr>
          <w:b/>
          <w:bCs/>
          <w:sz w:val="16"/>
          <w:szCs w:val="16"/>
        </w:rPr>
        <w:t>SHALL</w:t>
      </w:r>
      <w:r>
        <w:rPr>
          <w:szCs w:val="20"/>
        </w:rPr>
        <w:t xml:space="preserve"> contain exactly one [1..1] </w:t>
      </w:r>
      <w:r>
        <w:rPr>
          <w:rFonts w:ascii="Courier New" w:hAnsi="Courier New" w:cs="Courier New"/>
          <w:b/>
          <w:bCs/>
          <w:szCs w:val="20"/>
        </w:rPr>
        <w:t>id</w:t>
      </w:r>
      <w:r>
        <w:rPr>
          <w:szCs w:val="20"/>
        </w:rPr>
        <w:t xml:space="preserve"> (CONF:8320). </w:t>
      </w:r>
    </w:p>
    <w:p w14:paraId="6FD5174C" w14:textId="77777777" w:rsidR="00FE38C0" w:rsidRDefault="00FE38C0" w:rsidP="003D62A7">
      <w:pPr>
        <w:numPr>
          <w:ilvl w:val="0"/>
          <w:numId w:val="79"/>
        </w:numPr>
        <w:spacing w:after="40" w:line="260" w:lineRule="exact"/>
        <w:rPr>
          <w:szCs w:val="20"/>
        </w:rPr>
      </w:pPr>
      <w:r>
        <w:rPr>
          <w:b/>
          <w:bCs/>
          <w:sz w:val="16"/>
          <w:szCs w:val="16"/>
        </w:rPr>
        <w:t>MAY</w:t>
      </w:r>
      <w:r>
        <w:rPr>
          <w:szCs w:val="20"/>
        </w:rPr>
        <w:t xml:space="preserve"> contain zero or one [0..1] </w:t>
      </w:r>
      <w:r>
        <w:rPr>
          <w:rFonts w:ascii="Courier New" w:hAnsi="Courier New" w:cs="Courier New"/>
          <w:b/>
          <w:bCs/>
          <w:szCs w:val="20"/>
        </w:rPr>
        <w:t>entryRelationship</w:t>
      </w:r>
      <w:r>
        <w:rPr>
          <w:szCs w:val="20"/>
        </w:rPr>
        <w:t xml:space="preserve"> (CONF:8322). </w:t>
      </w:r>
    </w:p>
    <w:p w14:paraId="5CEBC2EE" w14:textId="77777777" w:rsidR="00FE38C0" w:rsidRDefault="00FE38C0" w:rsidP="003D62A7">
      <w:pPr>
        <w:numPr>
          <w:ilvl w:val="1"/>
          <w:numId w:val="79"/>
        </w:numPr>
        <w:spacing w:after="40" w:line="260" w:lineRule="exact"/>
        <w:rPr>
          <w:szCs w:val="20"/>
        </w:rPr>
      </w:pPr>
      <w:r>
        <w:rPr>
          <w:szCs w:val="20"/>
        </w:rPr>
        <w:t xml:space="preserve">This entryRelationship, if present, </w:t>
      </w:r>
      <w:r>
        <w:rPr>
          <w:b/>
          <w:bCs/>
          <w:sz w:val="16"/>
          <w:szCs w:val="16"/>
        </w:rPr>
        <w:t>SHALL</w:t>
      </w:r>
      <w:r>
        <w:rPr>
          <w:szCs w:val="20"/>
        </w:rPr>
        <w:t xml:space="preserve"> contain exactly one [1..1] </w:t>
      </w:r>
      <w:r>
        <w:rPr>
          <w:rFonts w:ascii="Courier New" w:hAnsi="Courier New" w:cs="Courier New"/>
          <w:b/>
          <w:bCs/>
          <w:szCs w:val="20"/>
        </w:rPr>
        <w:t>@typeCode</w:t>
      </w:r>
      <w:r>
        <w:rPr>
          <w:szCs w:val="20"/>
        </w:rPr>
        <w:t>="</w:t>
      </w:r>
      <w:r>
        <w:rPr>
          <w:rFonts w:ascii="Courier New" w:hAnsi="Courier New" w:cs="Courier New"/>
          <w:szCs w:val="20"/>
        </w:rPr>
        <w:t>SUBJ</w:t>
      </w:r>
      <w:r>
        <w:rPr>
          <w:szCs w:val="20"/>
        </w:rPr>
        <w:t xml:space="preserve">" </w:t>
      </w:r>
      <w:r>
        <w:rPr>
          <w:rFonts w:ascii="Courier New" w:hAnsi="Courier New" w:cs="Courier New"/>
          <w:i/>
          <w:iCs/>
          <w:szCs w:val="20"/>
        </w:rPr>
        <w:t>Has Subject</w:t>
      </w:r>
      <w:r>
        <w:rPr>
          <w:szCs w:val="20"/>
        </w:rPr>
        <w:t xml:space="preserve"> (CodeSystem: </w:t>
      </w:r>
      <w:r>
        <w:rPr>
          <w:rFonts w:ascii="Courier New" w:hAnsi="Courier New" w:cs="Courier New"/>
          <w:szCs w:val="20"/>
        </w:rPr>
        <w:t>2.16.840.1.113883.5.1002 HL7ActRelationshipType</w:t>
      </w:r>
      <w:r>
        <w:rPr>
          <w:szCs w:val="20"/>
        </w:rPr>
        <w:t xml:space="preserve">) </w:t>
      </w:r>
      <w:r>
        <w:rPr>
          <w:b/>
          <w:bCs/>
          <w:sz w:val="16"/>
          <w:szCs w:val="16"/>
        </w:rPr>
        <w:t>STATIC</w:t>
      </w:r>
      <w:r>
        <w:rPr>
          <w:szCs w:val="20"/>
        </w:rPr>
        <w:t xml:space="preserve"> (CONF:8323). </w:t>
      </w:r>
    </w:p>
    <w:p w14:paraId="5BA21C45" w14:textId="77777777" w:rsidR="00FE38C0" w:rsidRDefault="00FE38C0" w:rsidP="003D62A7">
      <w:pPr>
        <w:numPr>
          <w:ilvl w:val="1"/>
          <w:numId w:val="79"/>
        </w:numPr>
        <w:spacing w:after="40" w:line="260" w:lineRule="exact"/>
        <w:rPr>
          <w:szCs w:val="20"/>
        </w:rPr>
      </w:pPr>
      <w:r>
        <w:rPr>
          <w:szCs w:val="20"/>
        </w:rPr>
        <w:t xml:space="preserve">This entryRelationship, if present, </w:t>
      </w:r>
      <w:r>
        <w:rPr>
          <w:b/>
          <w:bCs/>
          <w:sz w:val="16"/>
          <w:szCs w:val="16"/>
        </w:rPr>
        <w:t>SHALL</w:t>
      </w:r>
      <w:r>
        <w:rPr>
          <w:szCs w:val="20"/>
        </w:rPr>
        <w:t xml:space="preserve"> contain exactly one [1..1] </w:t>
      </w:r>
      <w:r>
        <w:rPr>
          <w:rFonts w:ascii="Courier New" w:hAnsi="Courier New" w:cs="Courier New"/>
          <w:b/>
          <w:bCs/>
          <w:szCs w:val="20"/>
        </w:rPr>
        <w:t>@inversionInd</w:t>
      </w:r>
      <w:r>
        <w:rPr>
          <w:szCs w:val="20"/>
        </w:rPr>
        <w:t>="</w:t>
      </w:r>
      <w:r>
        <w:rPr>
          <w:rFonts w:ascii="Courier New" w:hAnsi="Courier New" w:cs="Courier New"/>
          <w:szCs w:val="20"/>
        </w:rPr>
        <w:t>true</w:t>
      </w:r>
      <w:r>
        <w:rPr>
          <w:szCs w:val="20"/>
        </w:rPr>
        <w:t xml:space="preserve">" </w:t>
      </w:r>
      <w:r>
        <w:rPr>
          <w:rFonts w:ascii="Courier New" w:hAnsi="Courier New" w:cs="Courier New"/>
          <w:i/>
          <w:iCs/>
          <w:szCs w:val="20"/>
        </w:rPr>
        <w:t>true</w:t>
      </w:r>
      <w:r>
        <w:rPr>
          <w:szCs w:val="20"/>
        </w:rPr>
        <w:t xml:space="preserve"> (CONF:8324). </w:t>
      </w:r>
    </w:p>
    <w:p w14:paraId="75236DE9" w14:textId="77777777" w:rsidR="00FE38C0" w:rsidRDefault="00FE38C0" w:rsidP="003D62A7">
      <w:pPr>
        <w:numPr>
          <w:ilvl w:val="1"/>
          <w:numId w:val="79"/>
        </w:numPr>
        <w:spacing w:after="40" w:line="260" w:lineRule="exact"/>
        <w:rPr>
          <w:szCs w:val="20"/>
        </w:rPr>
      </w:pPr>
      <w:r>
        <w:rPr>
          <w:szCs w:val="20"/>
        </w:rPr>
        <w:t xml:space="preserve">This entryRelationship, if present, </w:t>
      </w:r>
      <w:r>
        <w:rPr>
          <w:b/>
          <w:bCs/>
          <w:sz w:val="16"/>
          <w:szCs w:val="16"/>
        </w:rPr>
        <w:t>SHALL</w:t>
      </w:r>
      <w:r>
        <w:rPr>
          <w:szCs w:val="20"/>
        </w:rPr>
        <w:t xml:space="preserve"> contain exactly one [1..1] </w:t>
      </w:r>
      <w:hyperlink w:anchor="CS_Instruction" w:history="1">
        <w:r>
          <w:rPr>
            <w:rStyle w:val="Hyperlink"/>
            <w:rFonts w:ascii="Courier New" w:hAnsi="Courier New" w:cs="Courier New"/>
            <w:b/>
            <w:bCs/>
            <w:szCs w:val="20"/>
          </w:rPr>
          <w:t>Instructions</w:t>
        </w:r>
      </w:hyperlink>
      <w:r>
        <w:rPr>
          <w:szCs w:val="20"/>
        </w:rPr>
        <w:t xml:space="preserve"> </w:t>
      </w:r>
      <w:r>
        <w:rPr>
          <w:rFonts w:ascii="Courier New" w:hAnsi="Courier New" w:cs="Courier New"/>
          <w:szCs w:val="20"/>
        </w:rPr>
        <w:t>(templateId:2.16.840.1.113883.10.20.22.4.20)</w:t>
      </w:r>
      <w:r>
        <w:rPr>
          <w:szCs w:val="20"/>
        </w:rPr>
        <w:t xml:space="preserve"> (CONF:8325). </w:t>
      </w:r>
    </w:p>
    <w:p w14:paraId="6B3C8498" w14:textId="77777777" w:rsidR="00FE38C0" w:rsidRDefault="00FE38C0" w:rsidP="003D62A7">
      <w:pPr>
        <w:numPr>
          <w:ilvl w:val="0"/>
          <w:numId w:val="79"/>
        </w:numPr>
        <w:spacing w:after="40" w:line="260" w:lineRule="exact"/>
        <w:rPr>
          <w:szCs w:val="20"/>
        </w:rPr>
      </w:pPr>
      <w:r>
        <w:rPr>
          <w:b/>
          <w:bCs/>
          <w:sz w:val="16"/>
          <w:szCs w:val="16"/>
        </w:rPr>
        <w:t>MAY</w:t>
      </w:r>
      <w:r>
        <w:rPr>
          <w:szCs w:val="20"/>
        </w:rPr>
        <w:t xml:space="preserve"> contain zero or more [0..*] </w:t>
      </w:r>
      <w:r>
        <w:rPr>
          <w:rFonts w:ascii="Courier New" w:hAnsi="Courier New" w:cs="Courier New"/>
          <w:b/>
          <w:bCs/>
          <w:szCs w:val="20"/>
        </w:rPr>
        <w:t>entryRelationship</w:t>
      </w:r>
      <w:r>
        <w:rPr>
          <w:szCs w:val="20"/>
        </w:rPr>
        <w:t xml:space="preserve"> (CONF:8326). </w:t>
      </w:r>
    </w:p>
    <w:p w14:paraId="0BB7AC4A" w14:textId="77777777" w:rsidR="00FE38C0" w:rsidRDefault="00FE38C0" w:rsidP="003D62A7">
      <w:pPr>
        <w:numPr>
          <w:ilvl w:val="1"/>
          <w:numId w:val="79"/>
        </w:numPr>
        <w:spacing w:after="40" w:line="260" w:lineRule="exact"/>
        <w:rPr>
          <w:szCs w:val="20"/>
        </w:rPr>
      </w:pPr>
      <w:r>
        <w:rPr>
          <w:szCs w:val="20"/>
        </w:rPr>
        <w:t xml:space="preserve">Such entryRelationships, if present, </w:t>
      </w:r>
      <w:r>
        <w:rPr>
          <w:b/>
          <w:bCs/>
          <w:sz w:val="16"/>
          <w:szCs w:val="16"/>
        </w:rPr>
        <w:t>SHALL</w:t>
      </w:r>
      <w:r>
        <w:rPr>
          <w:szCs w:val="20"/>
        </w:rPr>
        <w:t xml:space="preserve"> contain exactly one [1..1] </w:t>
      </w:r>
      <w:r>
        <w:rPr>
          <w:rFonts w:ascii="Courier New" w:hAnsi="Courier New" w:cs="Courier New"/>
          <w:b/>
          <w:bCs/>
          <w:szCs w:val="20"/>
        </w:rPr>
        <w:t>@typeCode</w:t>
      </w:r>
      <w:r>
        <w:rPr>
          <w:szCs w:val="20"/>
        </w:rPr>
        <w:t>="</w:t>
      </w:r>
      <w:r>
        <w:rPr>
          <w:rFonts w:ascii="Courier New" w:hAnsi="Courier New" w:cs="Courier New"/>
          <w:szCs w:val="20"/>
        </w:rPr>
        <w:t>RSON</w:t>
      </w:r>
      <w:r>
        <w:rPr>
          <w:szCs w:val="20"/>
        </w:rPr>
        <w:t xml:space="preserve">" </w:t>
      </w:r>
      <w:r>
        <w:rPr>
          <w:rFonts w:ascii="Courier New" w:hAnsi="Courier New" w:cs="Courier New"/>
          <w:i/>
          <w:iCs/>
          <w:szCs w:val="20"/>
        </w:rPr>
        <w:t>Has Reason</w:t>
      </w:r>
      <w:r>
        <w:rPr>
          <w:szCs w:val="20"/>
        </w:rPr>
        <w:t xml:space="preserve"> (CodeSystem: </w:t>
      </w:r>
      <w:r>
        <w:rPr>
          <w:rFonts w:ascii="Courier New" w:hAnsi="Courier New" w:cs="Courier New"/>
          <w:szCs w:val="20"/>
        </w:rPr>
        <w:t>2.16.840.1.113883.5.1002 HL7ActRelationshipType</w:t>
      </w:r>
      <w:r>
        <w:rPr>
          <w:szCs w:val="20"/>
        </w:rPr>
        <w:t xml:space="preserve">) </w:t>
      </w:r>
      <w:r>
        <w:rPr>
          <w:b/>
          <w:bCs/>
          <w:sz w:val="16"/>
          <w:szCs w:val="16"/>
        </w:rPr>
        <w:t>STATIC</w:t>
      </w:r>
      <w:r>
        <w:rPr>
          <w:szCs w:val="20"/>
        </w:rPr>
        <w:t xml:space="preserve"> (CONF:8327). </w:t>
      </w:r>
    </w:p>
    <w:p w14:paraId="20594A1B" w14:textId="77777777" w:rsidR="00FE38C0" w:rsidRDefault="00FE38C0" w:rsidP="003D62A7">
      <w:pPr>
        <w:numPr>
          <w:ilvl w:val="1"/>
          <w:numId w:val="79"/>
        </w:numPr>
        <w:spacing w:after="40" w:line="260" w:lineRule="exact"/>
        <w:rPr>
          <w:szCs w:val="20"/>
        </w:rPr>
      </w:pPr>
      <w:r>
        <w:rPr>
          <w:szCs w:val="20"/>
        </w:rPr>
        <w:t xml:space="preserve">Such entryRelationships, if present, </w:t>
      </w:r>
      <w:r>
        <w:rPr>
          <w:b/>
          <w:bCs/>
          <w:sz w:val="16"/>
          <w:szCs w:val="16"/>
        </w:rPr>
        <w:t>SHALL</w:t>
      </w:r>
      <w:r>
        <w:rPr>
          <w:szCs w:val="20"/>
        </w:rPr>
        <w:t xml:space="preserve"> contain exactly one [1..1] </w:t>
      </w:r>
      <w:hyperlink w:anchor="CS_Indication" w:history="1">
        <w:r>
          <w:rPr>
            <w:rStyle w:val="Hyperlink"/>
            <w:rFonts w:ascii="Courier New" w:hAnsi="Courier New" w:cs="Courier New"/>
            <w:b/>
            <w:bCs/>
            <w:szCs w:val="20"/>
          </w:rPr>
          <w:t>Indication</w:t>
        </w:r>
      </w:hyperlink>
      <w:r>
        <w:rPr>
          <w:szCs w:val="20"/>
        </w:rPr>
        <w:t xml:space="preserve"> </w:t>
      </w:r>
      <w:r>
        <w:rPr>
          <w:rFonts w:ascii="Courier New" w:hAnsi="Courier New" w:cs="Courier New"/>
          <w:szCs w:val="20"/>
        </w:rPr>
        <w:t>(templateId:2.16.840.1.113883.10.20.22.4.19)</w:t>
      </w:r>
      <w:r>
        <w:rPr>
          <w:szCs w:val="20"/>
        </w:rPr>
        <w:t xml:space="preserve"> (CONF:8328). </w:t>
      </w:r>
    </w:p>
    <w:p w14:paraId="1C7CC2A1" w14:textId="77777777" w:rsidR="00FE38C0" w:rsidRDefault="00FE38C0" w:rsidP="003D62A7">
      <w:pPr>
        <w:numPr>
          <w:ilvl w:val="0"/>
          <w:numId w:val="79"/>
        </w:numPr>
        <w:spacing w:after="40" w:line="260" w:lineRule="exact"/>
        <w:rPr>
          <w:szCs w:val="20"/>
        </w:rPr>
      </w:pPr>
      <w:r>
        <w:rPr>
          <w:b/>
          <w:bCs/>
          <w:sz w:val="16"/>
          <w:szCs w:val="16"/>
        </w:rPr>
        <w:t>MAY</w:t>
      </w:r>
      <w:r>
        <w:rPr>
          <w:szCs w:val="20"/>
        </w:rPr>
        <w:t xml:space="preserve"> contain zero or one [0..1] </w:t>
      </w:r>
      <w:r>
        <w:rPr>
          <w:rFonts w:ascii="Courier New" w:hAnsi="Courier New" w:cs="Courier New"/>
          <w:b/>
          <w:bCs/>
          <w:szCs w:val="20"/>
        </w:rPr>
        <w:t>entryRelationship</w:t>
      </w:r>
      <w:r>
        <w:rPr>
          <w:szCs w:val="20"/>
        </w:rPr>
        <w:t xml:space="preserve"> (CONF:8329). </w:t>
      </w:r>
    </w:p>
    <w:p w14:paraId="794365A3" w14:textId="77777777" w:rsidR="00FE38C0" w:rsidRDefault="00FE38C0" w:rsidP="003D62A7">
      <w:pPr>
        <w:numPr>
          <w:ilvl w:val="1"/>
          <w:numId w:val="79"/>
        </w:numPr>
        <w:spacing w:after="40" w:line="260" w:lineRule="exact"/>
        <w:rPr>
          <w:szCs w:val="20"/>
        </w:rPr>
      </w:pPr>
      <w:r>
        <w:rPr>
          <w:szCs w:val="20"/>
        </w:rPr>
        <w:t xml:space="preserve">This entryRelationship, if present, </w:t>
      </w:r>
      <w:r>
        <w:rPr>
          <w:b/>
          <w:bCs/>
          <w:sz w:val="16"/>
          <w:szCs w:val="16"/>
        </w:rPr>
        <w:t>SHALL</w:t>
      </w:r>
      <w:r>
        <w:rPr>
          <w:szCs w:val="20"/>
        </w:rPr>
        <w:t xml:space="preserve"> contain exactly one [1..1] </w:t>
      </w:r>
      <w:r>
        <w:rPr>
          <w:rFonts w:ascii="Courier New" w:hAnsi="Courier New" w:cs="Courier New"/>
          <w:b/>
          <w:bCs/>
          <w:szCs w:val="20"/>
        </w:rPr>
        <w:t>@typeCode</w:t>
      </w:r>
      <w:r>
        <w:rPr>
          <w:szCs w:val="20"/>
        </w:rPr>
        <w:t>="</w:t>
      </w:r>
      <w:r>
        <w:rPr>
          <w:rFonts w:ascii="Courier New" w:hAnsi="Courier New" w:cs="Courier New"/>
          <w:szCs w:val="20"/>
        </w:rPr>
        <w:t>COMP</w:t>
      </w:r>
      <w:r>
        <w:rPr>
          <w:szCs w:val="20"/>
        </w:rPr>
        <w:t xml:space="preserve">" </w:t>
      </w:r>
      <w:r>
        <w:rPr>
          <w:rFonts w:ascii="Courier New" w:hAnsi="Courier New" w:cs="Courier New"/>
          <w:i/>
          <w:iCs/>
          <w:szCs w:val="20"/>
        </w:rPr>
        <w:t>Has Compenent</w:t>
      </w:r>
      <w:r>
        <w:rPr>
          <w:szCs w:val="20"/>
        </w:rPr>
        <w:t xml:space="preserve"> (CodeSystem: </w:t>
      </w:r>
      <w:r>
        <w:rPr>
          <w:rFonts w:ascii="Courier New" w:hAnsi="Courier New" w:cs="Courier New"/>
          <w:szCs w:val="20"/>
        </w:rPr>
        <w:t>2.16.840.1.113883.5.1002 HL7ActRelationshipType</w:t>
      </w:r>
      <w:r>
        <w:rPr>
          <w:szCs w:val="20"/>
        </w:rPr>
        <w:t xml:space="preserve">) </w:t>
      </w:r>
      <w:r>
        <w:rPr>
          <w:b/>
          <w:bCs/>
          <w:sz w:val="16"/>
          <w:szCs w:val="16"/>
        </w:rPr>
        <w:t>STATIC</w:t>
      </w:r>
      <w:r>
        <w:rPr>
          <w:szCs w:val="20"/>
        </w:rPr>
        <w:t xml:space="preserve"> (CONF:8330). </w:t>
      </w:r>
    </w:p>
    <w:p w14:paraId="299F2589" w14:textId="77777777" w:rsidR="00D77396" w:rsidRDefault="00FE38C0" w:rsidP="003D62A7">
      <w:pPr>
        <w:numPr>
          <w:ilvl w:val="1"/>
          <w:numId w:val="79"/>
        </w:numPr>
        <w:spacing w:after="40" w:line="260" w:lineRule="exact"/>
        <w:rPr>
          <w:szCs w:val="20"/>
        </w:rPr>
      </w:pPr>
      <w:r>
        <w:rPr>
          <w:szCs w:val="20"/>
        </w:rPr>
        <w:lastRenderedPageBreak/>
        <w:t xml:space="preserve">This entryRelationship, if present, </w:t>
      </w:r>
      <w:r>
        <w:rPr>
          <w:b/>
          <w:bCs/>
          <w:sz w:val="16"/>
          <w:szCs w:val="16"/>
        </w:rPr>
        <w:t>SHALL</w:t>
      </w:r>
      <w:r>
        <w:rPr>
          <w:szCs w:val="20"/>
        </w:rPr>
        <w:t xml:space="preserve"> contain exactly one [1..1] </w:t>
      </w:r>
      <w:hyperlink w:anchor="CS_MedicationActivity" w:history="1">
        <w:r>
          <w:rPr>
            <w:rStyle w:val="Hyperlink"/>
            <w:rFonts w:ascii="Courier New" w:hAnsi="Courier New" w:cs="Courier New"/>
            <w:b/>
            <w:bCs/>
            <w:szCs w:val="20"/>
          </w:rPr>
          <w:t>Medication Activity</w:t>
        </w:r>
      </w:hyperlink>
      <w:r>
        <w:rPr>
          <w:szCs w:val="20"/>
        </w:rPr>
        <w:t xml:space="preserve"> </w:t>
      </w:r>
      <w:r>
        <w:rPr>
          <w:rFonts w:ascii="Courier New" w:hAnsi="Courier New" w:cs="Courier New"/>
          <w:szCs w:val="20"/>
        </w:rPr>
        <w:t>(templateId:2.16.840.1.113883.10.20.22.4.16)</w:t>
      </w:r>
      <w:r>
        <w:rPr>
          <w:szCs w:val="20"/>
        </w:rPr>
        <w:t xml:space="preserve"> (CONF:8331). </w:t>
      </w:r>
    </w:p>
    <w:p w14:paraId="596FD468" w14:textId="77777777" w:rsidR="00D77396" w:rsidRPr="0073087A" w:rsidRDefault="00D77396" w:rsidP="00D77396">
      <w:pPr>
        <w:pStyle w:val="Caption"/>
        <w:tabs>
          <w:tab w:val="left" w:pos="990"/>
        </w:tabs>
        <w:outlineLvl w:val="0"/>
      </w:pPr>
      <w:bookmarkStart w:id="551" w:name="_Toc163893814"/>
      <w:r>
        <w:t xml:space="preserve">Table </w:t>
      </w:r>
      <w:r w:rsidR="0000006B">
        <w:fldChar w:fldCharType="begin"/>
      </w:r>
      <w:r w:rsidR="0000006B">
        <w:instrText xml:space="preserve"> SEQ Table \* ARABIC </w:instrText>
      </w:r>
      <w:r w:rsidR="0000006B">
        <w:fldChar w:fldCharType="separate"/>
      </w:r>
      <w:r w:rsidR="00D61323">
        <w:t>50</w:t>
      </w:r>
      <w:r w:rsidR="0000006B">
        <w:fldChar w:fldCharType="end"/>
      </w:r>
      <w:r>
        <w:t>: Procedure Act Status Code Value Set</w:t>
      </w:r>
      <w:bookmarkEnd w:id="551"/>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D77396" w:rsidRPr="00AA6C9A" w14:paraId="221C02BC" w14:textId="77777777">
        <w:trPr>
          <w:tblHeader/>
        </w:trPr>
        <w:tc>
          <w:tcPr>
            <w:tcW w:w="8640" w:type="dxa"/>
            <w:gridSpan w:val="3"/>
            <w:tcBorders>
              <w:bottom w:val="nil"/>
            </w:tcBorders>
          </w:tcPr>
          <w:p w14:paraId="3234793E" w14:textId="77777777" w:rsidR="00D77396" w:rsidRPr="00171635" w:rsidRDefault="00D77396" w:rsidP="00A02BA7">
            <w:pPr>
              <w:pStyle w:val="TableText"/>
              <w:tabs>
                <w:tab w:val="left" w:pos="990"/>
              </w:tabs>
              <w:rPr>
                <w:b/>
                <w:lang w:eastAsia="zh-CN"/>
              </w:rPr>
            </w:pPr>
            <w:r w:rsidRPr="00171635">
              <w:rPr>
                <w:lang w:eastAsia="zh-CN"/>
              </w:rPr>
              <w:t xml:space="preserve">Value Set: </w:t>
            </w:r>
            <w:r>
              <w:t xml:space="preserve">ProcedureAct statusCode </w:t>
            </w:r>
            <w:r w:rsidRPr="00D80427">
              <w:rPr>
                <w:lang w:eastAsia="zh-CN"/>
              </w:rPr>
              <w:t>2.16.840.1.113883.11.20.9.22</w:t>
            </w:r>
          </w:p>
        </w:tc>
      </w:tr>
      <w:tr w:rsidR="00D77396" w:rsidRPr="00AA6C9A" w14:paraId="542AC52E" w14:textId="77777777">
        <w:trPr>
          <w:trHeight w:val="279"/>
          <w:tblHeader/>
        </w:trPr>
        <w:tc>
          <w:tcPr>
            <w:tcW w:w="1620" w:type="dxa"/>
            <w:tcBorders>
              <w:top w:val="nil"/>
              <w:bottom w:val="single" w:sz="4" w:space="0" w:color="auto"/>
              <w:right w:val="nil"/>
            </w:tcBorders>
          </w:tcPr>
          <w:p w14:paraId="27A1BD84" w14:textId="77777777" w:rsidR="00D77396" w:rsidRPr="00761B97" w:rsidRDefault="00D77396" w:rsidP="00A02BA7">
            <w:pPr>
              <w:pStyle w:val="TableText"/>
              <w:tabs>
                <w:tab w:val="left" w:pos="990"/>
              </w:tabs>
              <w:rPr>
                <w:lang w:eastAsia="zh-CN"/>
              </w:rPr>
            </w:pPr>
            <w:r w:rsidRPr="00761B97">
              <w:rPr>
                <w:lang w:eastAsia="zh-CN"/>
              </w:rPr>
              <w:t>Code System(s):</w:t>
            </w:r>
          </w:p>
        </w:tc>
        <w:tc>
          <w:tcPr>
            <w:tcW w:w="7020" w:type="dxa"/>
            <w:gridSpan w:val="2"/>
            <w:tcBorders>
              <w:top w:val="nil"/>
              <w:left w:val="nil"/>
              <w:bottom w:val="single" w:sz="4" w:space="0" w:color="auto"/>
            </w:tcBorders>
            <w:tcMar>
              <w:left w:w="0" w:type="dxa"/>
              <w:right w:w="115" w:type="dxa"/>
            </w:tcMar>
          </w:tcPr>
          <w:p w14:paraId="02F034EB" w14:textId="77777777" w:rsidR="00D77396" w:rsidRPr="00761B97" w:rsidRDefault="00D77396" w:rsidP="00A02BA7">
            <w:pPr>
              <w:pStyle w:val="TableText"/>
              <w:tabs>
                <w:tab w:val="left" w:pos="990"/>
              </w:tabs>
              <w:rPr>
                <w:lang w:eastAsia="zh-CN"/>
              </w:rPr>
            </w:pPr>
            <w:r w:rsidRPr="00761B97">
              <w:rPr>
                <w:lang w:eastAsia="zh-CN"/>
              </w:rPr>
              <w:t>HL7ActStatus 2.16.840.1.113883.5.14</w:t>
            </w:r>
          </w:p>
        </w:tc>
      </w:tr>
      <w:tr w:rsidR="00D77396" w:rsidRPr="00AA6C9A" w14:paraId="6F75DBFA" w14:textId="77777777">
        <w:trPr>
          <w:trHeight w:val="279"/>
          <w:tblHeader/>
        </w:trPr>
        <w:tc>
          <w:tcPr>
            <w:tcW w:w="1620" w:type="dxa"/>
            <w:tcBorders>
              <w:top w:val="nil"/>
              <w:bottom w:val="single" w:sz="4" w:space="0" w:color="auto"/>
              <w:right w:val="nil"/>
            </w:tcBorders>
          </w:tcPr>
          <w:p w14:paraId="07DB5D31" w14:textId="77777777" w:rsidR="00D77396" w:rsidRPr="00761B97" w:rsidRDefault="00D77396" w:rsidP="00A02BA7">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0592E55D" w14:textId="77777777" w:rsidR="00D77396" w:rsidRPr="00761B97" w:rsidRDefault="00D77396" w:rsidP="00A02BA7">
            <w:pPr>
              <w:pStyle w:val="TableText"/>
              <w:tabs>
                <w:tab w:val="left" w:pos="990"/>
              </w:tabs>
              <w:rPr>
                <w:lang w:eastAsia="zh-CN"/>
              </w:rPr>
            </w:pPr>
            <w:r w:rsidRPr="00761B97">
              <w:rPr>
                <w:lang w:eastAsia="zh-CN"/>
              </w:rPr>
              <w:t>A ValueSet of HL7 actStatus codes for use with a procedure activity</w:t>
            </w:r>
          </w:p>
        </w:tc>
      </w:tr>
      <w:tr w:rsidR="00D77396" w:rsidRPr="00AA6C9A" w14:paraId="12CA9F4C" w14:textId="77777777">
        <w:trPr>
          <w:trHeight w:val="368"/>
          <w:tblHeader/>
        </w:trPr>
        <w:tc>
          <w:tcPr>
            <w:tcW w:w="1620" w:type="dxa"/>
            <w:shd w:val="clear" w:color="auto" w:fill="E6E6E6"/>
          </w:tcPr>
          <w:p w14:paraId="1784F2B2" w14:textId="77777777" w:rsidR="00D77396" w:rsidRPr="00761B97" w:rsidRDefault="00D77396" w:rsidP="00A02BA7">
            <w:pPr>
              <w:pStyle w:val="TableHead"/>
              <w:tabs>
                <w:tab w:val="left" w:pos="990"/>
              </w:tabs>
              <w:rPr>
                <w:lang w:eastAsia="zh-CN"/>
              </w:rPr>
            </w:pPr>
            <w:r w:rsidRPr="00761B97">
              <w:rPr>
                <w:lang w:eastAsia="zh-CN"/>
              </w:rPr>
              <w:t>Code</w:t>
            </w:r>
          </w:p>
        </w:tc>
        <w:tc>
          <w:tcPr>
            <w:tcW w:w="3330" w:type="dxa"/>
            <w:shd w:val="clear" w:color="auto" w:fill="E6E6E6"/>
          </w:tcPr>
          <w:p w14:paraId="625F474A" w14:textId="77777777" w:rsidR="00D77396" w:rsidRPr="00761B97" w:rsidRDefault="00D77396" w:rsidP="00A02BA7">
            <w:pPr>
              <w:pStyle w:val="TableHead"/>
              <w:tabs>
                <w:tab w:val="left" w:pos="990"/>
              </w:tabs>
              <w:rPr>
                <w:lang w:eastAsia="zh-CN"/>
              </w:rPr>
            </w:pPr>
            <w:r w:rsidRPr="00761B97">
              <w:rPr>
                <w:lang w:eastAsia="zh-CN"/>
              </w:rPr>
              <w:t>Code System</w:t>
            </w:r>
          </w:p>
        </w:tc>
        <w:tc>
          <w:tcPr>
            <w:tcW w:w="3690" w:type="dxa"/>
            <w:shd w:val="clear" w:color="auto" w:fill="E6E6E6"/>
          </w:tcPr>
          <w:p w14:paraId="7C3EDDA9" w14:textId="77777777" w:rsidR="00D77396" w:rsidRPr="00761B97" w:rsidRDefault="00D77396" w:rsidP="00A02BA7">
            <w:pPr>
              <w:pStyle w:val="TableHead"/>
              <w:tabs>
                <w:tab w:val="left" w:pos="990"/>
              </w:tabs>
              <w:rPr>
                <w:lang w:eastAsia="zh-CN"/>
              </w:rPr>
            </w:pPr>
            <w:r w:rsidRPr="00761B97">
              <w:rPr>
                <w:lang w:eastAsia="zh-CN"/>
              </w:rPr>
              <w:t>Print Name</w:t>
            </w:r>
          </w:p>
        </w:tc>
      </w:tr>
      <w:tr w:rsidR="00D77396" w:rsidRPr="00761B97" w14:paraId="264A6718" w14:textId="77777777">
        <w:tc>
          <w:tcPr>
            <w:tcW w:w="1620" w:type="dxa"/>
          </w:tcPr>
          <w:p w14:paraId="024DE6AD" w14:textId="77777777" w:rsidR="00D77396" w:rsidRPr="00761B97" w:rsidRDefault="00D77396" w:rsidP="00A02BA7">
            <w:pPr>
              <w:rPr>
                <w:sz w:val="18"/>
              </w:rPr>
            </w:pPr>
            <w:r w:rsidRPr="00761B97">
              <w:rPr>
                <w:color w:val="000000"/>
                <w:sz w:val="18"/>
              </w:rPr>
              <w:t>Completed</w:t>
            </w:r>
          </w:p>
        </w:tc>
        <w:tc>
          <w:tcPr>
            <w:tcW w:w="3330" w:type="dxa"/>
            <w:vAlign w:val="bottom"/>
          </w:tcPr>
          <w:p w14:paraId="019739F1" w14:textId="77777777" w:rsidR="00D77396" w:rsidRPr="00761B97" w:rsidRDefault="00D77396" w:rsidP="00A02BA7">
            <w:pPr>
              <w:pStyle w:val="TableText"/>
              <w:tabs>
                <w:tab w:val="left" w:pos="990"/>
              </w:tabs>
              <w:rPr>
                <w:lang w:eastAsia="zh-CN"/>
              </w:rPr>
            </w:pPr>
            <w:r w:rsidRPr="00761B97">
              <w:rPr>
                <w:lang w:eastAsia="zh-CN"/>
              </w:rPr>
              <w:t>HL7ActStatus</w:t>
            </w:r>
          </w:p>
        </w:tc>
        <w:tc>
          <w:tcPr>
            <w:tcW w:w="3690" w:type="dxa"/>
          </w:tcPr>
          <w:p w14:paraId="219683C8" w14:textId="77777777" w:rsidR="00D77396" w:rsidRPr="00761B97" w:rsidRDefault="00D77396" w:rsidP="00A02BA7">
            <w:pPr>
              <w:rPr>
                <w:sz w:val="18"/>
              </w:rPr>
            </w:pPr>
            <w:r w:rsidRPr="00761B97">
              <w:rPr>
                <w:color w:val="000000"/>
                <w:sz w:val="18"/>
              </w:rPr>
              <w:t>Completed</w:t>
            </w:r>
          </w:p>
        </w:tc>
      </w:tr>
      <w:tr w:rsidR="00D77396" w:rsidRPr="00761B97" w14:paraId="338128FD" w14:textId="77777777">
        <w:tc>
          <w:tcPr>
            <w:tcW w:w="1620" w:type="dxa"/>
          </w:tcPr>
          <w:p w14:paraId="0F61C971" w14:textId="77777777" w:rsidR="00D77396" w:rsidRPr="00761B97" w:rsidRDefault="00D77396" w:rsidP="00A02BA7">
            <w:pPr>
              <w:rPr>
                <w:sz w:val="18"/>
              </w:rPr>
            </w:pPr>
            <w:r w:rsidRPr="00761B97">
              <w:rPr>
                <w:color w:val="000000"/>
                <w:sz w:val="18"/>
              </w:rPr>
              <w:t>active</w:t>
            </w:r>
          </w:p>
        </w:tc>
        <w:tc>
          <w:tcPr>
            <w:tcW w:w="3330" w:type="dxa"/>
            <w:vAlign w:val="bottom"/>
          </w:tcPr>
          <w:p w14:paraId="3579BB59" w14:textId="77777777" w:rsidR="00D77396" w:rsidRPr="00761B97" w:rsidRDefault="00D77396" w:rsidP="00A02BA7">
            <w:pPr>
              <w:pStyle w:val="TableText"/>
              <w:tabs>
                <w:tab w:val="left" w:pos="990"/>
              </w:tabs>
              <w:rPr>
                <w:lang w:eastAsia="zh-CN"/>
              </w:rPr>
            </w:pPr>
            <w:r w:rsidRPr="00761B97">
              <w:rPr>
                <w:lang w:eastAsia="zh-CN"/>
              </w:rPr>
              <w:t>HL7ActStatus</w:t>
            </w:r>
          </w:p>
        </w:tc>
        <w:tc>
          <w:tcPr>
            <w:tcW w:w="3690" w:type="dxa"/>
          </w:tcPr>
          <w:p w14:paraId="1A150583" w14:textId="77777777" w:rsidR="00D77396" w:rsidRPr="00761B97" w:rsidRDefault="00D77396" w:rsidP="00A02BA7">
            <w:pPr>
              <w:rPr>
                <w:sz w:val="18"/>
              </w:rPr>
            </w:pPr>
            <w:r w:rsidRPr="00761B97">
              <w:rPr>
                <w:color w:val="000000"/>
                <w:sz w:val="18"/>
              </w:rPr>
              <w:t>Active</w:t>
            </w:r>
          </w:p>
        </w:tc>
      </w:tr>
      <w:tr w:rsidR="00D77396" w:rsidRPr="00761B97" w14:paraId="083608F9" w14:textId="77777777">
        <w:tc>
          <w:tcPr>
            <w:tcW w:w="1620" w:type="dxa"/>
          </w:tcPr>
          <w:p w14:paraId="7D0E46CD" w14:textId="77777777" w:rsidR="00D77396" w:rsidRPr="00761B97" w:rsidRDefault="00D77396" w:rsidP="00A02BA7">
            <w:pPr>
              <w:rPr>
                <w:sz w:val="18"/>
              </w:rPr>
            </w:pPr>
            <w:r w:rsidRPr="00761B97">
              <w:rPr>
                <w:color w:val="000000"/>
                <w:sz w:val="18"/>
              </w:rPr>
              <w:t>aborted</w:t>
            </w:r>
          </w:p>
        </w:tc>
        <w:tc>
          <w:tcPr>
            <w:tcW w:w="3330" w:type="dxa"/>
            <w:vAlign w:val="bottom"/>
          </w:tcPr>
          <w:p w14:paraId="27BF1EF6" w14:textId="77777777" w:rsidR="00D77396" w:rsidRPr="00761B97" w:rsidRDefault="00D77396" w:rsidP="00A02BA7">
            <w:pPr>
              <w:pStyle w:val="TableText"/>
              <w:tabs>
                <w:tab w:val="left" w:pos="990"/>
              </w:tabs>
              <w:rPr>
                <w:lang w:eastAsia="zh-CN"/>
              </w:rPr>
            </w:pPr>
            <w:r w:rsidRPr="00761B97">
              <w:rPr>
                <w:lang w:eastAsia="zh-CN"/>
              </w:rPr>
              <w:t>HL7ActStatus</w:t>
            </w:r>
          </w:p>
        </w:tc>
        <w:tc>
          <w:tcPr>
            <w:tcW w:w="3690" w:type="dxa"/>
          </w:tcPr>
          <w:p w14:paraId="6A1379D6" w14:textId="77777777" w:rsidR="00D77396" w:rsidRPr="00761B97" w:rsidRDefault="00D77396" w:rsidP="00A02BA7">
            <w:pPr>
              <w:rPr>
                <w:sz w:val="18"/>
              </w:rPr>
            </w:pPr>
            <w:r w:rsidRPr="00761B97">
              <w:rPr>
                <w:color w:val="000000"/>
                <w:sz w:val="18"/>
              </w:rPr>
              <w:t>Aborted</w:t>
            </w:r>
          </w:p>
        </w:tc>
      </w:tr>
      <w:tr w:rsidR="00D77396" w:rsidRPr="00761B97" w14:paraId="4B720F3B" w14:textId="77777777">
        <w:tc>
          <w:tcPr>
            <w:tcW w:w="1620" w:type="dxa"/>
          </w:tcPr>
          <w:p w14:paraId="1C02E019" w14:textId="77777777" w:rsidR="00D77396" w:rsidRPr="00761B97" w:rsidRDefault="00D77396" w:rsidP="00A02BA7">
            <w:pPr>
              <w:rPr>
                <w:sz w:val="18"/>
              </w:rPr>
            </w:pPr>
            <w:r w:rsidRPr="00761B97">
              <w:rPr>
                <w:color w:val="000000"/>
                <w:sz w:val="18"/>
              </w:rPr>
              <w:t>cancelled</w:t>
            </w:r>
          </w:p>
        </w:tc>
        <w:tc>
          <w:tcPr>
            <w:tcW w:w="3330" w:type="dxa"/>
            <w:vAlign w:val="bottom"/>
          </w:tcPr>
          <w:p w14:paraId="355BD5EE" w14:textId="77777777" w:rsidR="00D77396" w:rsidRPr="00761B97" w:rsidRDefault="00D77396" w:rsidP="00A02BA7">
            <w:pPr>
              <w:pStyle w:val="TableText"/>
              <w:tabs>
                <w:tab w:val="left" w:pos="990"/>
              </w:tabs>
              <w:rPr>
                <w:lang w:eastAsia="zh-CN"/>
              </w:rPr>
            </w:pPr>
            <w:r w:rsidRPr="00761B97">
              <w:rPr>
                <w:lang w:eastAsia="zh-CN"/>
              </w:rPr>
              <w:t>HL7ActStatus</w:t>
            </w:r>
          </w:p>
        </w:tc>
        <w:tc>
          <w:tcPr>
            <w:tcW w:w="3690" w:type="dxa"/>
          </w:tcPr>
          <w:p w14:paraId="1F2AE3CE" w14:textId="77777777" w:rsidR="00D77396" w:rsidRPr="00761B97" w:rsidRDefault="00D77396" w:rsidP="00A02BA7">
            <w:pPr>
              <w:rPr>
                <w:sz w:val="18"/>
              </w:rPr>
            </w:pPr>
            <w:r w:rsidRPr="00761B97">
              <w:rPr>
                <w:color w:val="000000"/>
                <w:sz w:val="18"/>
              </w:rPr>
              <w:t>Cancelled</w:t>
            </w:r>
          </w:p>
        </w:tc>
      </w:tr>
    </w:tbl>
    <w:p w14:paraId="71BF2984" w14:textId="77777777" w:rsidR="00D77396" w:rsidRDefault="00D77396" w:rsidP="00D77396">
      <w:pPr>
        <w:pStyle w:val="BodyText"/>
      </w:pPr>
    </w:p>
    <w:p w14:paraId="4DA89A0C" w14:textId="77777777" w:rsidR="00EE07AB" w:rsidRPr="0073087A" w:rsidRDefault="00EE07AB" w:rsidP="00EE07AB">
      <w:pPr>
        <w:pStyle w:val="Caption"/>
        <w:tabs>
          <w:tab w:val="left" w:pos="990"/>
        </w:tabs>
        <w:outlineLvl w:val="0"/>
      </w:pPr>
      <w:bookmarkStart w:id="552" w:name="_Toc163893815"/>
      <w:r>
        <w:t xml:space="preserve">Table </w:t>
      </w:r>
      <w:r w:rsidR="0000006B">
        <w:fldChar w:fldCharType="begin"/>
      </w:r>
      <w:r w:rsidR="0000006B">
        <w:instrText xml:space="preserve"> SEQ Table \* ARABIC </w:instrText>
      </w:r>
      <w:r w:rsidR="0000006B">
        <w:fldChar w:fldCharType="separate"/>
      </w:r>
      <w:r w:rsidR="00D61323">
        <w:t>51</w:t>
      </w:r>
      <w:r w:rsidR="0000006B">
        <w:fldChar w:fldCharType="end"/>
      </w:r>
      <w:r>
        <w:t>: Act Priority Value Set</w:t>
      </w:r>
      <w:bookmarkEnd w:id="552"/>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1C7B25" w:rsidRPr="00171635" w14:paraId="77CF8F28" w14:textId="77777777">
        <w:trPr>
          <w:tblHeader/>
        </w:trPr>
        <w:tc>
          <w:tcPr>
            <w:tcW w:w="8640" w:type="dxa"/>
            <w:gridSpan w:val="3"/>
            <w:tcBorders>
              <w:bottom w:val="nil"/>
            </w:tcBorders>
          </w:tcPr>
          <w:p w14:paraId="582AAA2E" w14:textId="77777777" w:rsidR="001C7B25" w:rsidRPr="00171635" w:rsidRDefault="001C7B25" w:rsidP="00A02BA7">
            <w:pPr>
              <w:pStyle w:val="TableText"/>
              <w:tabs>
                <w:tab w:val="left" w:pos="990"/>
              </w:tabs>
              <w:rPr>
                <w:b/>
                <w:lang w:eastAsia="zh-CN"/>
              </w:rPr>
            </w:pPr>
            <w:r w:rsidRPr="00171635">
              <w:rPr>
                <w:lang w:eastAsia="zh-CN"/>
              </w:rPr>
              <w:t xml:space="preserve">Value Set: </w:t>
            </w:r>
            <w:r>
              <w:t>ActPriority</w:t>
            </w:r>
            <w:r w:rsidRPr="00171635">
              <w:rPr>
                <w:lang w:eastAsia="zh-CN"/>
              </w:rPr>
              <w:t xml:space="preserve"> </w:t>
            </w:r>
            <w:r w:rsidRPr="00D80427">
              <w:rPr>
                <w:lang w:eastAsia="zh-CN"/>
              </w:rPr>
              <w:t>2.16.840.1.113883.1.11.16866</w:t>
            </w:r>
          </w:p>
        </w:tc>
      </w:tr>
      <w:tr w:rsidR="001C7B25" w:rsidRPr="00171635" w14:paraId="5D03DDD6" w14:textId="77777777">
        <w:trPr>
          <w:trHeight w:val="279"/>
          <w:tblHeader/>
        </w:trPr>
        <w:tc>
          <w:tcPr>
            <w:tcW w:w="1620" w:type="dxa"/>
            <w:tcBorders>
              <w:top w:val="nil"/>
              <w:bottom w:val="single" w:sz="4" w:space="0" w:color="auto"/>
              <w:right w:val="nil"/>
            </w:tcBorders>
          </w:tcPr>
          <w:p w14:paraId="70B3F9AC" w14:textId="77777777" w:rsidR="001C7B25" w:rsidRPr="00AA6C9A" w:rsidRDefault="001C7B25" w:rsidP="00A02BA7">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437E3D56" w14:textId="77777777" w:rsidR="001C7B25" w:rsidRPr="00171635" w:rsidRDefault="001C7B25" w:rsidP="00A02BA7">
            <w:pPr>
              <w:pStyle w:val="TableText"/>
              <w:tabs>
                <w:tab w:val="left" w:pos="990"/>
              </w:tabs>
              <w:rPr>
                <w:lang w:eastAsia="zh-CN"/>
              </w:rPr>
            </w:pPr>
            <w:r>
              <w:rPr>
                <w:lang w:eastAsia="zh-CN"/>
              </w:rPr>
              <w:t xml:space="preserve">ActPriority </w:t>
            </w:r>
            <w:r w:rsidRPr="000B138B">
              <w:rPr>
                <w:lang w:eastAsia="zh-CN"/>
              </w:rPr>
              <w:t>2.16.840.1.113883.5.7</w:t>
            </w:r>
          </w:p>
        </w:tc>
      </w:tr>
      <w:tr w:rsidR="001C7B25" w:rsidRPr="000B138B" w14:paraId="6785ABC7" w14:textId="77777777">
        <w:trPr>
          <w:trHeight w:val="279"/>
          <w:tblHeader/>
        </w:trPr>
        <w:tc>
          <w:tcPr>
            <w:tcW w:w="1620" w:type="dxa"/>
            <w:tcBorders>
              <w:top w:val="nil"/>
              <w:bottom w:val="single" w:sz="4" w:space="0" w:color="auto"/>
              <w:right w:val="nil"/>
            </w:tcBorders>
          </w:tcPr>
          <w:p w14:paraId="78625386" w14:textId="77777777" w:rsidR="001C7B25" w:rsidRPr="00981D77" w:rsidRDefault="001C7B25" w:rsidP="00A02BA7">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6F2B3463" w14:textId="77777777" w:rsidR="001C7B25" w:rsidRPr="000B138B" w:rsidRDefault="001C7B25" w:rsidP="00A02BA7">
            <w:pPr>
              <w:rPr>
                <w:noProof/>
                <w:sz w:val="18"/>
                <w:szCs w:val="18"/>
                <w:lang w:eastAsia="zh-CN"/>
              </w:rPr>
            </w:pPr>
            <w:r w:rsidRPr="000B138B">
              <w:rPr>
                <w:noProof/>
                <w:sz w:val="18"/>
                <w:szCs w:val="18"/>
                <w:lang w:eastAsia="zh-CN"/>
              </w:rPr>
              <w:t>A code or set of codes (e.g., for routine, emergency,) specifying the urgency under which the Act happened, can happen, is happening, is intended to happen, or is</w:t>
            </w:r>
            <w:r>
              <w:rPr>
                <w:noProof/>
                <w:sz w:val="18"/>
                <w:szCs w:val="18"/>
                <w:lang w:eastAsia="zh-CN"/>
              </w:rPr>
              <w:t xml:space="preserve"> requested/demanded to happen.</w:t>
            </w:r>
          </w:p>
        </w:tc>
      </w:tr>
      <w:tr w:rsidR="001C7B25" w:rsidRPr="000B138B" w14:paraId="5FF36228" w14:textId="77777777">
        <w:trPr>
          <w:trHeight w:val="368"/>
          <w:tblHeader/>
        </w:trPr>
        <w:tc>
          <w:tcPr>
            <w:tcW w:w="1620" w:type="dxa"/>
            <w:shd w:val="clear" w:color="auto" w:fill="E6E6E6"/>
          </w:tcPr>
          <w:p w14:paraId="0E1BEE34" w14:textId="77777777" w:rsidR="001C7B25" w:rsidRPr="000B138B" w:rsidRDefault="001C7B25" w:rsidP="00A02BA7">
            <w:pPr>
              <w:pStyle w:val="TableHead"/>
              <w:tabs>
                <w:tab w:val="left" w:pos="990"/>
              </w:tabs>
              <w:rPr>
                <w:lang w:eastAsia="zh-CN"/>
              </w:rPr>
            </w:pPr>
            <w:r w:rsidRPr="000B138B">
              <w:rPr>
                <w:lang w:eastAsia="zh-CN"/>
              </w:rPr>
              <w:t>Code</w:t>
            </w:r>
          </w:p>
        </w:tc>
        <w:tc>
          <w:tcPr>
            <w:tcW w:w="3330" w:type="dxa"/>
            <w:shd w:val="clear" w:color="auto" w:fill="E6E6E6"/>
          </w:tcPr>
          <w:p w14:paraId="608DEC7F" w14:textId="77777777" w:rsidR="001C7B25" w:rsidRPr="000B138B" w:rsidRDefault="001C7B25" w:rsidP="00A02BA7">
            <w:pPr>
              <w:pStyle w:val="TableHead"/>
              <w:tabs>
                <w:tab w:val="left" w:pos="990"/>
              </w:tabs>
              <w:rPr>
                <w:lang w:eastAsia="zh-CN"/>
              </w:rPr>
            </w:pPr>
            <w:r w:rsidRPr="000B138B">
              <w:rPr>
                <w:lang w:eastAsia="zh-CN"/>
              </w:rPr>
              <w:t>Code System</w:t>
            </w:r>
          </w:p>
        </w:tc>
        <w:tc>
          <w:tcPr>
            <w:tcW w:w="3690" w:type="dxa"/>
            <w:shd w:val="clear" w:color="auto" w:fill="E6E6E6"/>
          </w:tcPr>
          <w:p w14:paraId="3FB6B966" w14:textId="77777777" w:rsidR="001C7B25" w:rsidRPr="000B138B" w:rsidRDefault="001C7B25" w:rsidP="00A02BA7">
            <w:pPr>
              <w:pStyle w:val="TableHead"/>
              <w:tabs>
                <w:tab w:val="left" w:pos="990"/>
              </w:tabs>
              <w:rPr>
                <w:lang w:eastAsia="zh-CN"/>
              </w:rPr>
            </w:pPr>
            <w:r w:rsidRPr="000B138B">
              <w:rPr>
                <w:lang w:eastAsia="zh-CN"/>
              </w:rPr>
              <w:t>Print Name</w:t>
            </w:r>
          </w:p>
        </w:tc>
      </w:tr>
      <w:tr w:rsidR="001C7B25" w:rsidRPr="00AA6C9A" w14:paraId="518F7535" w14:textId="77777777">
        <w:tc>
          <w:tcPr>
            <w:tcW w:w="1620" w:type="dxa"/>
            <w:vAlign w:val="bottom"/>
          </w:tcPr>
          <w:p w14:paraId="17098C26" w14:textId="77777777" w:rsidR="001C7B25" w:rsidRPr="00AA6C9A" w:rsidRDefault="001C7B25" w:rsidP="00A02BA7">
            <w:pPr>
              <w:pStyle w:val="TableText"/>
              <w:tabs>
                <w:tab w:val="left" w:pos="990"/>
              </w:tabs>
              <w:rPr>
                <w:lang w:eastAsia="zh-CN"/>
              </w:rPr>
            </w:pPr>
            <w:r>
              <w:rPr>
                <w:lang w:eastAsia="zh-CN"/>
              </w:rPr>
              <w:t>A</w:t>
            </w:r>
          </w:p>
        </w:tc>
        <w:tc>
          <w:tcPr>
            <w:tcW w:w="3330" w:type="dxa"/>
            <w:vAlign w:val="bottom"/>
          </w:tcPr>
          <w:p w14:paraId="64524BB2" w14:textId="77777777" w:rsidR="001C7B25" w:rsidRPr="00171635" w:rsidRDefault="001C7B25" w:rsidP="00A02BA7">
            <w:pPr>
              <w:pStyle w:val="TableText"/>
              <w:tabs>
                <w:tab w:val="left" w:pos="990"/>
              </w:tabs>
              <w:rPr>
                <w:lang w:eastAsia="zh-CN"/>
              </w:rPr>
            </w:pPr>
            <w:r>
              <w:rPr>
                <w:lang w:eastAsia="zh-CN"/>
              </w:rPr>
              <w:t>ActPriority</w:t>
            </w:r>
          </w:p>
        </w:tc>
        <w:tc>
          <w:tcPr>
            <w:tcW w:w="3690" w:type="dxa"/>
            <w:vAlign w:val="bottom"/>
          </w:tcPr>
          <w:p w14:paraId="442EC6DA" w14:textId="77777777" w:rsidR="001C7B25" w:rsidRPr="00AA6C9A" w:rsidRDefault="001C7B25" w:rsidP="00A02BA7">
            <w:pPr>
              <w:pStyle w:val="TableText"/>
              <w:tabs>
                <w:tab w:val="left" w:pos="990"/>
              </w:tabs>
              <w:rPr>
                <w:lang w:eastAsia="zh-CN"/>
              </w:rPr>
            </w:pPr>
            <w:r>
              <w:rPr>
                <w:lang w:eastAsia="zh-CN"/>
              </w:rPr>
              <w:t>ASAP</w:t>
            </w:r>
          </w:p>
        </w:tc>
      </w:tr>
      <w:tr w:rsidR="001C7B25" w:rsidRPr="00AA6C9A" w14:paraId="6B923DBE" w14:textId="77777777">
        <w:tc>
          <w:tcPr>
            <w:tcW w:w="1620" w:type="dxa"/>
            <w:vAlign w:val="bottom"/>
          </w:tcPr>
          <w:p w14:paraId="07904E32" w14:textId="77777777" w:rsidR="001C7B25" w:rsidRPr="00AA6C9A" w:rsidRDefault="001C7B25" w:rsidP="00A02BA7">
            <w:pPr>
              <w:pStyle w:val="TableText"/>
              <w:tabs>
                <w:tab w:val="left" w:pos="990"/>
              </w:tabs>
              <w:rPr>
                <w:lang w:eastAsia="zh-CN"/>
              </w:rPr>
            </w:pPr>
            <w:r>
              <w:rPr>
                <w:lang w:eastAsia="zh-CN"/>
              </w:rPr>
              <w:t>CR</w:t>
            </w:r>
          </w:p>
        </w:tc>
        <w:tc>
          <w:tcPr>
            <w:tcW w:w="3330" w:type="dxa"/>
            <w:vAlign w:val="bottom"/>
          </w:tcPr>
          <w:p w14:paraId="461482C5" w14:textId="77777777" w:rsidR="001C7B25" w:rsidRDefault="001C7B25" w:rsidP="00A02BA7">
            <w:pPr>
              <w:pStyle w:val="TableText"/>
              <w:tabs>
                <w:tab w:val="left" w:pos="990"/>
              </w:tabs>
              <w:rPr>
                <w:lang w:eastAsia="zh-CN"/>
              </w:rPr>
            </w:pPr>
            <w:r>
              <w:rPr>
                <w:lang w:eastAsia="zh-CN"/>
              </w:rPr>
              <w:t>ActPriority</w:t>
            </w:r>
          </w:p>
        </w:tc>
        <w:tc>
          <w:tcPr>
            <w:tcW w:w="3690" w:type="dxa"/>
            <w:vAlign w:val="bottom"/>
          </w:tcPr>
          <w:p w14:paraId="1BE998A9" w14:textId="77777777" w:rsidR="001C7B25" w:rsidRPr="00AA6C9A" w:rsidRDefault="001C7B25" w:rsidP="00A02BA7">
            <w:pPr>
              <w:pStyle w:val="TableText"/>
              <w:tabs>
                <w:tab w:val="left" w:pos="990"/>
              </w:tabs>
              <w:rPr>
                <w:lang w:eastAsia="zh-CN"/>
              </w:rPr>
            </w:pPr>
            <w:r>
              <w:rPr>
                <w:lang w:eastAsia="zh-CN"/>
              </w:rPr>
              <w:t>Callback results</w:t>
            </w:r>
          </w:p>
        </w:tc>
      </w:tr>
      <w:tr w:rsidR="001C7B25" w:rsidRPr="00AA6C9A" w14:paraId="083F271E" w14:textId="77777777">
        <w:tc>
          <w:tcPr>
            <w:tcW w:w="1620" w:type="dxa"/>
            <w:vAlign w:val="bottom"/>
          </w:tcPr>
          <w:p w14:paraId="6457A49F" w14:textId="77777777" w:rsidR="001C7B25" w:rsidRPr="00AA6C9A" w:rsidRDefault="001C7B25" w:rsidP="00A02BA7">
            <w:pPr>
              <w:pStyle w:val="TableText"/>
              <w:tabs>
                <w:tab w:val="left" w:pos="990"/>
              </w:tabs>
              <w:rPr>
                <w:lang w:eastAsia="zh-CN"/>
              </w:rPr>
            </w:pPr>
            <w:r>
              <w:rPr>
                <w:lang w:eastAsia="zh-CN"/>
              </w:rPr>
              <w:t>CS</w:t>
            </w:r>
          </w:p>
        </w:tc>
        <w:tc>
          <w:tcPr>
            <w:tcW w:w="3330" w:type="dxa"/>
            <w:vAlign w:val="bottom"/>
          </w:tcPr>
          <w:p w14:paraId="115358AF" w14:textId="77777777" w:rsidR="001C7B25" w:rsidRDefault="001C7B25" w:rsidP="00A02BA7">
            <w:pPr>
              <w:pStyle w:val="TableText"/>
              <w:tabs>
                <w:tab w:val="left" w:pos="990"/>
              </w:tabs>
              <w:rPr>
                <w:lang w:eastAsia="zh-CN"/>
              </w:rPr>
            </w:pPr>
            <w:r>
              <w:rPr>
                <w:lang w:eastAsia="zh-CN"/>
              </w:rPr>
              <w:t>ActPriority</w:t>
            </w:r>
          </w:p>
        </w:tc>
        <w:tc>
          <w:tcPr>
            <w:tcW w:w="3690" w:type="dxa"/>
            <w:vAlign w:val="bottom"/>
          </w:tcPr>
          <w:p w14:paraId="457DDAC9" w14:textId="77777777" w:rsidR="001C7B25" w:rsidRPr="00AA6C9A" w:rsidRDefault="001C7B25" w:rsidP="00A02BA7">
            <w:pPr>
              <w:pStyle w:val="TableText"/>
              <w:tabs>
                <w:tab w:val="left" w:pos="990"/>
              </w:tabs>
              <w:rPr>
                <w:lang w:eastAsia="zh-CN"/>
              </w:rPr>
            </w:pPr>
            <w:r>
              <w:rPr>
                <w:lang w:eastAsia="zh-CN"/>
              </w:rPr>
              <w:t>Callback for scheduling</w:t>
            </w:r>
          </w:p>
        </w:tc>
      </w:tr>
      <w:tr w:rsidR="001C7B25" w:rsidRPr="00AA6C9A" w14:paraId="643D9FBA" w14:textId="77777777">
        <w:tc>
          <w:tcPr>
            <w:tcW w:w="1620" w:type="dxa"/>
            <w:vAlign w:val="bottom"/>
          </w:tcPr>
          <w:p w14:paraId="79CC520F" w14:textId="77777777" w:rsidR="001C7B25" w:rsidRPr="00AA6C9A" w:rsidRDefault="001C7B25" w:rsidP="00A02BA7">
            <w:pPr>
              <w:pStyle w:val="TableText"/>
              <w:tabs>
                <w:tab w:val="left" w:pos="990"/>
              </w:tabs>
              <w:rPr>
                <w:lang w:eastAsia="zh-CN"/>
              </w:rPr>
            </w:pPr>
            <w:r>
              <w:rPr>
                <w:lang w:eastAsia="zh-CN"/>
              </w:rPr>
              <w:t>CSP</w:t>
            </w:r>
          </w:p>
        </w:tc>
        <w:tc>
          <w:tcPr>
            <w:tcW w:w="3330" w:type="dxa"/>
            <w:vAlign w:val="bottom"/>
          </w:tcPr>
          <w:p w14:paraId="2E74F114" w14:textId="77777777" w:rsidR="001C7B25" w:rsidRDefault="001C7B25" w:rsidP="00A02BA7">
            <w:pPr>
              <w:pStyle w:val="TableText"/>
              <w:tabs>
                <w:tab w:val="left" w:pos="990"/>
              </w:tabs>
              <w:rPr>
                <w:lang w:eastAsia="zh-CN"/>
              </w:rPr>
            </w:pPr>
            <w:r>
              <w:rPr>
                <w:lang w:eastAsia="zh-CN"/>
              </w:rPr>
              <w:t>ActPriority</w:t>
            </w:r>
          </w:p>
        </w:tc>
        <w:tc>
          <w:tcPr>
            <w:tcW w:w="3690" w:type="dxa"/>
            <w:vAlign w:val="bottom"/>
          </w:tcPr>
          <w:p w14:paraId="575147D5" w14:textId="77777777" w:rsidR="001C7B25" w:rsidRPr="00AA6C9A" w:rsidRDefault="001C7B25" w:rsidP="00A02BA7">
            <w:pPr>
              <w:pStyle w:val="TableText"/>
              <w:tabs>
                <w:tab w:val="left" w:pos="990"/>
              </w:tabs>
              <w:rPr>
                <w:lang w:eastAsia="zh-CN"/>
              </w:rPr>
            </w:pPr>
            <w:r>
              <w:rPr>
                <w:lang w:eastAsia="zh-CN"/>
              </w:rPr>
              <w:t>Callback placer for scheduling</w:t>
            </w:r>
          </w:p>
        </w:tc>
      </w:tr>
      <w:tr w:rsidR="001C7B25" w:rsidRPr="00AA6C9A" w14:paraId="7AABB9CC" w14:textId="77777777">
        <w:tc>
          <w:tcPr>
            <w:tcW w:w="1620" w:type="dxa"/>
            <w:vAlign w:val="bottom"/>
          </w:tcPr>
          <w:p w14:paraId="2B258B3F" w14:textId="77777777" w:rsidR="001C7B25" w:rsidRPr="00AA6C9A" w:rsidRDefault="001C7B25" w:rsidP="00A02BA7">
            <w:pPr>
              <w:pStyle w:val="TableText"/>
              <w:tabs>
                <w:tab w:val="left" w:pos="990"/>
              </w:tabs>
              <w:rPr>
                <w:lang w:eastAsia="zh-CN"/>
              </w:rPr>
            </w:pPr>
            <w:r>
              <w:rPr>
                <w:lang w:eastAsia="zh-CN"/>
              </w:rPr>
              <w:t>CSR</w:t>
            </w:r>
          </w:p>
        </w:tc>
        <w:tc>
          <w:tcPr>
            <w:tcW w:w="3330" w:type="dxa"/>
            <w:vAlign w:val="bottom"/>
          </w:tcPr>
          <w:p w14:paraId="5A5BC035" w14:textId="77777777" w:rsidR="001C7B25" w:rsidRDefault="001C7B25" w:rsidP="00A02BA7">
            <w:pPr>
              <w:pStyle w:val="TableText"/>
              <w:tabs>
                <w:tab w:val="left" w:pos="990"/>
              </w:tabs>
              <w:rPr>
                <w:lang w:eastAsia="zh-CN"/>
              </w:rPr>
            </w:pPr>
            <w:r>
              <w:rPr>
                <w:lang w:eastAsia="zh-CN"/>
              </w:rPr>
              <w:t>ActPriority</w:t>
            </w:r>
          </w:p>
        </w:tc>
        <w:tc>
          <w:tcPr>
            <w:tcW w:w="3690" w:type="dxa"/>
            <w:vAlign w:val="bottom"/>
          </w:tcPr>
          <w:p w14:paraId="0CE9A6AC" w14:textId="77777777" w:rsidR="001C7B25" w:rsidRPr="00AA6C9A" w:rsidRDefault="001C7B25" w:rsidP="00A02BA7">
            <w:pPr>
              <w:pStyle w:val="TableText"/>
              <w:tabs>
                <w:tab w:val="left" w:pos="990"/>
              </w:tabs>
              <w:rPr>
                <w:lang w:eastAsia="zh-CN"/>
              </w:rPr>
            </w:pPr>
            <w:r>
              <w:rPr>
                <w:lang w:eastAsia="zh-CN"/>
              </w:rPr>
              <w:t>Contact recipient for scheduling</w:t>
            </w:r>
          </w:p>
        </w:tc>
      </w:tr>
      <w:tr w:rsidR="001C7B25" w:rsidRPr="00AA6C9A" w14:paraId="774DF1AE" w14:textId="77777777">
        <w:tc>
          <w:tcPr>
            <w:tcW w:w="1620" w:type="dxa"/>
            <w:vAlign w:val="bottom"/>
          </w:tcPr>
          <w:p w14:paraId="2903B27C" w14:textId="77777777" w:rsidR="001C7B25" w:rsidRPr="00AA6C9A" w:rsidRDefault="001C7B25" w:rsidP="00A02BA7">
            <w:pPr>
              <w:pStyle w:val="TableText"/>
              <w:tabs>
                <w:tab w:val="left" w:pos="990"/>
              </w:tabs>
              <w:rPr>
                <w:lang w:eastAsia="zh-CN"/>
              </w:rPr>
            </w:pPr>
            <w:r>
              <w:rPr>
                <w:lang w:eastAsia="zh-CN"/>
              </w:rPr>
              <w:t>EL</w:t>
            </w:r>
          </w:p>
        </w:tc>
        <w:tc>
          <w:tcPr>
            <w:tcW w:w="3330" w:type="dxa"/>
            <w:vAlign w:val="bottom"/>
          </w:tcPr>
          <w:p w14:paraId="0DE2FDC4" w14:textId="77777777" w:rsidR="001C7B25" w:rsidRDefault="001C7B25" w:rsidP="00A02BA7">
            <w:pPr>
              <w:pStyle w:val="TableText"/>
              <w:tabs>
                <w:tab w:val="left" w:pos="990"/>
              </w:tabs>
              <w:rPr>
                <w:lang w:eastAsia="zh-CN"/>
              </w:rPr>
            </w:pPr>
            <w:r>
              <w:rPr>
                <w:lang w:eastAsia="zh-CN"/>
              </w:rPr>
              <w:t>ActPriority</w:t>
            </w:r>
          </w:p>
        </w:tc>
        <w:tc>
          <w:tcPr>
            <w:tcW w:w="3690" w:type="dxa"/>
            <w:vAlign w:val="bottom"/>
          </w:tcPr>
          <w:p w14:paraId="582DFCF4" w14:textId="77777777" w:rsidR="001C7B25" w:rsidRPr="00AA6C9A" w:rsidRDefault="001C7B25" w:rsidP="00A02BA7">
            <w:pPr>
              <w:pStyle w:val="TableText"/>
              <w:tabs>
                <w:tab w:val="left" w:pos="990"/>
              </w:tabs>
              <w:rPr>
                <w:lang w:eastAsia="zh-CN"/>
              </w:rPr>
            </w:pPr>
            <w:r>
              <w:rPr>
                <w:lang w:eastAsia="zh-CN"/>
              </w:rPr>
              <w:t>Elective</w:t>
            </w:r>
          </w:p>
        </w:tc>
      </w:tr>
      <w:tr w:rsidR="001C7B25" w:rsidRPr="00AA6C9A" w14:paraId="2E5D0248" w14:textId="77777777">
        <w:tc>
          <w:tcPr>
            <w:tcW w:w="1620" w:type="dxa"/>
            <w:vAlign w:val="bottom"/>
          </w:tcPr>
          <w:p w14:paraId="043DA6A3" w14:textId="77777777" w:rsidR="001C7B25" w:rsidRPr="00AA6C9A" w:rsidRDefault="001C7B25" w:rsidP="00A02BA7">
            <w:pPr>
              <w:pStyle w:val="TableText"/>
              <w:tabs>
                <w:tab w:val="left" w:pos="990"/>
              </w:tabs>
              <w:rPr>
                <w:lang w:eastAsia="zh-CN"/>
              </w:rPr>
            </w:pPr>
            <w:r>
              <w:rPr>
                <w:lang w:eastAsia="zh-CN"/>
              </w:rPr>
              <w:t>EM</w:t>
            </w:r>
          </w:p>
        </w:tc>
        <w:tc>
          <w:tcPr>
            <w:tcW w:w="3330" w:type="dxa"/>
            <w:vAlign w:val="bottom"/>
          </w:tcPr>
          <w:p w14:paraId="4C2E6998" w14:textId="77777777" w:rsidR="001C7B25" w:rsidRDefault="001C7B25" w:rsidP="00A02BA7">
            <w:pPr>
              <w:pStyle w:val="TableText"/>
              <w:tabs>
                <w:tab w:val="left" w:pos="990"/>
              </w:tabs>
              <w:rPr>
                <w:lang w:eastAsia="zh-CN"/>
              </w:rPr>
            </w:pPr>
            <w:r>
              <w:rPr>
                <w:lang w:eastAsia="zh-CN"/>
              </w:rPr>
              <w:t>ActPriority</w:t>
            </w:r>
          </w:p>
        </w:tc>
        <w:tc>
          <w:tcPr>
            <w:tcW w:w="3690" w:type="dxa"/>
            <w:vAlign w:val="bottom"/>
          </w:tcPr>
          <w:p w14:paraId="2B95D6C5" w14:textId="77777777" w:rsidR="001C7B25" w:rsidRPr="00AA6C9A" w:rsidRDefault="001C7B25" w:rsidP="00A02BA7">
            <w:pPr>
              <w:pStyle w:val="TableText"/>
              <w:tabs>
                <w:tab w:val="left" w:pos="990"/>
              </w:tabs>
              <w:rPr>
                <w:lang w:eastAsia="zh-CN"/>
              </w:rPr>
            </w:pPr>
            <w:r>
              <w:rPr>
                <w:lang w:eastAsia="zh-CN"/>
              </w:rPr>
              <w:t>Emergency</w:t>
            </w:r>
          </w:p>
        </w:tc>
      </w:tr>
      <w:tr w:rsidR="001C7B25" w:rsidRPr="00AA6C9A" w14:paraId="32BD9D07" w14:textId="77777777">
        <w:tc>
          <w:tcPr>
            <w:tcW w:w="1620" w:type="dxa"/>
            <w:vAlign w:val="bottom"/>
          </w:tcPr>
          <w:p w14:paraId="412D5F45" w14:textId="77777777" w:rsidR="001C7B25" w:rsidRPr="00AA6C9A" w:rsidRDefault="001C7B25" w:rsidP="00A02BA7">
            <w:pPr>
              <w:pStyle w:val="TableText"/>
              <w:tabs>
                <w:tab w:val="left" w:pos="990"/>
              </w:tabs>
              <w:rPr>
                <w:lang w:eastAsia="zh-CN"/>
              </w:rPr>
            </w:pPr>
            <w:r>
              <w:rPr>
                <w:lang w:eastAsia="zh-CN"/>
              </w:rPr>
              <w:t>P</w:t>
            </w:r>
          </w:p>
        </w:tc>
        <w:tc>
          <w:tcPr>
            <w:tcW w:w="3330" w:type="dxa"/>
            <w:vAlign w:val="bottom"/>
          </w:tcPr>
          <w:p w14:paraId="04ACAF1D" w14:textId="77777777" w:rsidR="001C7B25" w:rsidRDefault="001C7B25" w:rsidP="00A02BA7">
            <w:pPr>
              <w:pStyle w:val="TableText"/>
              <w:tabs>
                <w:tab w:val="left" w:pos="990"/>
              </w:tabs>
              <w:rPr>
                <w:lang w:eastAsia="zh-CN"/>
              </w:rPr>
            </w:pPr>
            <w:r>
              <w:rPr>
                <w:lang w:eastAsia="zh-CN"/>
              </w:rPr>
              <w:t>ActPriority</w:t>
            </w:r>
          </w:p>
        </w:tc>
        <w:tc>
          <w:tcPr>
            <w:tcW w:w="3690" w:type="dxa"/>
            <w:vAlign w:val="bottom"/>
          </w:tcPr>
          <w:p w14:paraId="6FC6A53A" w14:textId="77777777" w:rsidR="001C7B25" w:rsidRPr="00AA6C9A" w:rsidRDefault="001C7B25" w:rsidP="00A02BA7">
            <w:pPr>
              <w:pStyle w:val="TableText"/>
              <w:tabs>
                <w:tab w:val="left" w:pos="990"/>
              </w:tabs>
              <w:rPr>
                <w:lang w:eastAsia="zh-CN"/>
              </w:rPr>
            </w:pPr>
            <w:r>
              <w:rPr>
                <w:lang w:eastAsia="zh-CN"/>
              </w:rPr>
              <w:t>Preop</w:t>
            </w:r>
          </w:p>
        </w:tc>
      </w:tr>
      <w:tr w:rsidR="001C7B25" w:rsidRPr="00AA6C9A" w14:paraId="0881604C" w14:textId="77777777">
        <w:tc>
          <w:tcPr>
            <w:tcW w:w="1620" w:type="dxa"/>
            <w:vAlign w:val="bottom"/>
          </w:tcPr>
          <w:p w14:paraId="2F3DF23B" w14:textId="77777777" w:rsidR="001C7B25" w:rsidRPr="00AA6C9A" w:rsidRDefault="001C7B25" w:rsidP="00A02BA7">
            <w:pPr>
              <w:pStyle w:val="TableText"/>
              <w:tabs>
                <w:tab w:val="left" w:pos="990"/>
              </w:tabs>
              <w:rPr>
                <w:lang w:eastAsia="zh-CN"/>
              </w:rPr>
            </w:pPr>
            <w:r>
              <w:rPr>
                <w:lang w:eastAsia="zh-CN"/>
              </w:rPr>
              <w:t>PRN</w:t>
            </w:r>
          </w:p>
        </w:tc>
        <w:tc>
          <w:tcPr>
            <w:tcW w:w="3330" w:type="dxa"/>
            <w:vAlign w:val="bottom"/>
          </w:tcPr>
          <w:p w14:paraId="76828F5B" w14:textId="77777777" w:rsidR="001C7B25" w:rsidRDefault="001C7B25" w:rsidP="00A02BA7">
            <w:pPr>
              <w:pStyle w:val="TableText"/>
              <w:tabs>
                <w:tab w:val="left" w:pos="990"/>
              </w:tabs>
              <w:rPr>
                <w:lang w:eastAsia="zh-CN"/>
              </w:rPr>
            </w:pPr>
            <w:r>
              <w:rPr>
                <w:lang w:eastAsia="zh-CN"/>
              </w:rPr>
              <w:t>ActPriority</w:t>
            </w:r>
          </w:p>
        </w:tc>
        <w:tc>
          <w:tcPr>
            <w:tcW w:w="3690" w:type="dxa"/>
            <w:vAlign w:val="bottom"/>
          </w:tcPr>
          <w:p w14:paraId="09C292AB" w14:textId="77777777" w:rsidR="001C7B25" w:rsidRPr="00AA6C9A" w:rsidRDefault="001C7B25" w:rsidP="00A02BA7">
            <w:pPr>
              <w:pStyle w:val="TableText"/>
              <w:tabs>
                <w:tab w:val="left" w:pos="990"/>
              </w:tabs>
              <w:rPr>
                <w:lang w:eastAsia="zh-CN"/>
              </w:rPr>
            </w:pPr>
            <w:r>
              <w:rPr>
                <w:lang w:eastAsia="zh-CN"/>
              </w:rPr>
              <w:t>As needed</w:t>
            </w:r>
          </w:p>
        </w:tc>
      </w:tr>
      <w:tr w:rsidR="001C7B25" w:rsidRPr="00AA6C9A" w14:paraId="64D890E4" w14:textId="77777777">
        <w:tc>
          <w:tcPr>
            <w:tcW w:w="1620" w:type="dxa"/>
            <w:vAlign w:val="bottom"/>
          </w:tcPr>
          <w:p w14:paraId="66580399" w14:textId="77777777" w:rsidR="001C7B25" w:rsidRPr="00AA6C9A" w:rsidRDefault="001C7B25" w:rsidP="00A02BA7">
            <w:pPr>
              <w:pStyle w:val="TableText"/>
              <w:tabs>
                <w:tab w:val="left" w:pos="990"/>
              </w:tabs>
              <w:rPr>
                <w:lang w:eastAsia="zh-CN"/>
              </w:rPr>
            </w:pPr>
            <w:r>
              <w:rPr>
                <w:lang w:eastAsia="zh-CN"/>
              </w:rPr>
              <w:t>R</w:t>
            </w:r>
          </w:p>
        </w:tc>
        <w:tc>
          <w:tcPr>
            <w:tcW w:w="3330" w:type="dxa"/>
            <w:vAlign w:val="bottom"/>
          </w:tcPr>
          <w:p w14:paraId="598EE311" w14:textId="77777777" w:rsidR="001C7B25" w:rsidRDefault="001C7B25" w:rsidP="00A02BA7">
            <w:pPr>
              <w:pStyle w:val="TableText"/>
              <w:tabs>
                <w:tab w:val="left" w:pos="990"/>
              </w:tabs>
              <w:rPr>
                <w:lang w:eastAsia="zh-CN"/>
              </w:rPr>
            </w:pPr>
            <w:r>
              <w:rPr>
                <w:lang w:eastAsia="zh-CN"/>
              </w:rPr>
              <w:t>ActPriority</w:t>
            </w:r>
          </w:p>
        </w:tc>
        <w:tc>
          <w:tcPr>
            <w:tcW w:w="3690" w:type="dxa"/>
            <w:vAlign w:val="bottom"/>
          </w:tcPr>
          <w:p w14:paraId="59A9DEE3" w14:textId="77777777" w:rsidR="001C7B25" w:rsidRPr="00AA6C9A" w:rsidRDefault="001C7B25" w:rsidP="00A02BA7">
            <w:pPr>
              <w:pStyle w:val="TableText"/>
              <w:tabs>
                <w:tab w:val="left" w:pos="990"/>
              </w:tabs>
              <w:rPr>
                <w:lang w:eastAsia="zh-CN"/>
              </w:rPr>
            </w:pPr>
            <w:r>
              <w:rPr>
                <w:lang w:eastAsia="zh-CN"/>
              </w:rPr>
              <w:t>Routine</w:t>
            </w:r>
          </w:p>
        </w:tc>
      </w:tr>
      <w:tr w:rsidR="001C7B25" w:rsidRPr="00AA6C9A" w14:paraId="6CA10A5E" w14:textId="77777777">
        <w:tc>
          <w:tcPr>
            <w:tcW w:w="1620" w:type="dxa"/>
            <w:vAlign w:val="bottom"/>
          </w:tcPr>
          <w:p w14:paraId="633B6047" w14:textId="77777777" w:rsidR="001C7B25" w:rsidRPr="00AA6C9A" w:rsidRDefault="001C7B25" w:rsidP="00A02BA7">
            <w:pPr>
              <w:pStyle w:val="TableText"/>
              <w:tabs>
                <w:tab w:val="left" w:pos="990"/>
              </w:tabs>
              <w:rPr>
                <w:lang w:eastAsia="zh-CN"/>
              </w:rPr>
            </w:pPr>
            <w:r>
              <w:rPr>
                <w:lang w:eastAsia="zh-CN"/>
              </w:rPr>
              <w:t>RR</w:t>
            </w:r>
          </w:p>
        </w:tc>
        <w:tc>
          <w:tcPr>
            <w:tcW w:w="3330" w:type="dxa"/>
            <w:vAlign w:val="bottom"/>
          </w:tcPr>
          <w:p w14:paraId="77E981BF" w14:textId="77777777" w:rsidR="001C7B25" w:rsidRDefault="001C7B25" w:rsidP="00A02BA7">
            <w:pPr>
              <w:pStyle w:val="TableText"/>
              <w:tabs>
                <w:tab w:val="left" w:pos="990"/>
              </w:tabs>
              <w:rPr>
                <w:lang w:eastAsia="zh-CN"/>
              </w:rPr>
            </w:pPr>
            <w:r>
              <w:rPr>
                <w:lang w:eastAsia="zh-CN"/>
              </w:rPr>
              <w:t>ActPriority</w:t>
            </w:r>
          </w:p>
        </w:tc>
        <w:tc>
          <w:tcPr>
            <w:tcW w:w="3690" w:type="dxa"/>
            <w:vAlign w:val="bottom"/>
          </w:tcPr>
          <w:p w14:paraId="54236330" w14:textId="77777777" w:rsidR="001C7B25" w:rsidRPr="00AA6C9A" w:rsidRDefault="001C7B25" w:rsidP="00A02BA7">
            <w:pPr>
              <w:pStyle w:val="TableText"/>
              <w:tabs>
                <w:tab w:val="left" w:pos="990"/>
              </w:tabs>
              <w:rPr>
                <w:lang w:eastAsia="zh-CN"/>
              </w:rPr>
            </w:pPr>
            <w:r>
              <w:rPr>
                <w:lang w:eastAsia="zh-CN"/>
              </w:rPr>
              <w:t>Rush reporting</w:t>
            </w:r>
          </w:p>
        </w:tc>
      </w:tr>
      <w:tr w:rsidR="001C7B25" w:rsidRPr="00AA6C9A" w14:paraId="547C4B2A" w14:textId="77777777">
        <w:tc>
          <w:tcPr>
            <w:tcW w:w="1620" w:type="dxa"/>
            <w:vAlign w:val="bottom"/>
          </w:tcPr>
          <w:p w14:paraId="7917A17F" w14:textId="77777777" w:rsidR="001C7B25" w:rsidRPr="00AA6C9A" w:rsidRDefault="001C7B25" w:rsidP="00A02BA7">
            <w:pPr>
              <w:pStyle w:val="TableText"/>
              <w:tabs>
                <w:tab w:val="left" w:pos="990"/>
              </w:tabs>
              <w:rPr>
                <w:lang w:eastAsia="zh-CN"/>
              </w:rPr>
            </w:pPr>
            <w:r>
              <w:rPr>
                <w:lang w:eastAsia="zh-CN"/>
              </w:rPr>
              <w:t>S</w:t>
            </w:r>
          </w:p>
        </w:tc>
        <w:tc>
          <w:tcPr>
            <w:tcW w:w="3330" w:type="dxa"/>
            <w:vAlign w:val="bottom"/>
          </w:tcPr>
          <w:p w14:paraId="1A9B6DF7" w14:textId="77777777" w:rsidR="001C7B25" w:rsidRDefault="001C7B25" w:rsidP="00A02BA7">
            <w:pPr>
              <w:pStyle w:val="TableText"/>
              <w:tabs>
                <w:tab w:val="left" w:pos="990"/>
              </w:tabs>
              <w:rPr>
                <w:lang w:eastAsia="zh-CN"/>
              </w:rPr>
            </w:pPr>
            <w:r>
              <w:rPr>
                <w:lang w:eastAsia="zh-CN"/>
              </w:rPr>
              <w:t>ActPriority</w:t>
            </w:r>
          </w:p>
        </w:tc>
        <w:tc>
          <w:tcPr>
            <w:tcW w:w="3690" w:type="dxa"/>
            <w:vAlign w:val="bottom"/>
          </w:tcPr>
          <w:p w14:paraId="57D654B3" w14:textId="77777777" w:rsidR="001C7B25" w:rsidRPr="00AA6C9A" w:rsidRDefault="001C7B25" w:rsidP="00A02BA7">
            <w:pPr>
              <w:pStyle w:val="TableText"/>
              <w:tabs>
                <w:tab w:val="left" w:pos="990"/>
              </w:tabs>
              <w:rPr>
                <w:lang w:eastAsia="zh-CN"/>
              </w:rPr>
            </w:pPr>
            <w:r>
              <w:rPr>
                <w:lang w:eastAsia="zh-CN"/>
              </w:rPr>
              <w:t>Stat</w:t>
            </w:r>
          </w:p>
        </w:tc>
      </w:tr>
      <w:tr w:rsidR="001C7B25" w:rsidRPr="00AA6C9A" w14:paraId="02A8D076" w14:textId="77777777">
        <w:tc>
          <w:tcPr>
            <w:tcW w:w="1620" w:type="dxa"/>
            <w:vAlign w:val="bottom"/>
          </w:tcPr>
          <w:p w14:paraId="3F5C78ED" w14:textId="77777777" w:rsidR="001C7B25" w:rsidRPr="00AA6C9A" w:rsidRDefault="001C7B25" w:rsidP="00A02BA7">
            <w:pPr>
              <w:pStyle w:val="TableText"/>
              <w:tabs>
                <w:tab w:val="left" w:pos="990"/>
              </w:tabs>
              <w:rPr>
                <w:lang w:eastAsia="zh-CN"/>
              </w:rPr>
            </w:pPr>
            <w:r>
              <w:rPr>
                <w:lang w:eastAsia="zh-CN"/>
              </w:rPr>
              <w:t>T</w:t>
            </w:r>
          </w:p>
        </w:tc>
        <w:tc>
          <w:tcPr>
            <w:tcW w:w="3330" w:type="dxa"/>
            <w:vAlign w:val="bottom"/>
          </w:tcPr>
          <w:p w14:paraId="599800CD" w14:textId="77777777" w:rsidR="001C7B25" w:rsidRDefault="001C7B25" w:rsidP="00A02BA7">
            <w:pPr>
              <w:pStyle w:val="TableText"/>
              <w:tabs>
                <w:tab w:val="left" w:pos="990"/>
              </w:tabs>
              <w:rPr>
                <w:lang w:eastAsia="zh-CN"/>
              </w:rPr>
            </w:pPr>
            <w:r>
              <w:rPr>
                <w:lang w:eastAsia="zh-CN"/>
              </w:rPr>
              <w:t>ActPriority</w:t>
            </w:r>
          </w:p>
        </w:tc>
        <w:tc>
          <w:tcPr>
            <w:tcW w:w="3690" w:type="dxa"/>
            <w:vAlign w:val="bottom"/>
          </w:tcPr>
          <w:p w14:paraId="3763971C" w14:textId="77777777" w:rsidR="001C7B25" w:rsidRPr="00AA6C9A" w:rsidRDefault="001C7B25" w:rsidP="00A02BA7">
            <w:pPr>
              <w:pStyle w:val="TableText"/>
              <w:tabs>
                <w:tab w:val="left" w:pos="990"/>
              </w:tabs>
              <w:rPr>
                <w:lang w:eastAsia="zh-CN"/>
              </w:rPr>
            </w:pPr>
            <w:r>
              <w:rPr>
                <w:lang w:eastAsia="zh-CN"/>
              </w:rPr>
              <w:t>Timing critical</w:t>
            </w:r>
          </w:p>
        </w:tc>
      </w:tr>
      <w:tr w:rsidR="001C7B25" w:rsidRPr="00AA6C9A" w14:paraId="23605B61" w14:textId="77777777">
        <w:tc>
          <w:tcPr>
            <w:tcW w:w="1620" w:type="dxa"/>
            <w:vAlign w:val="bottom"/>
          </w:tcPr>
          <w:p w14:paraId="2151F6B1" w14:textId="77777777" w:rsidR="001C7B25" w:rsidRPr="00AA6C9A" w:rsidRDefault="001C7B25" w:rsidP="00A02BA7">
            <w:pPr>
              <w:pStyle w:val="TableText"/>
              <w:tabs>
                <w:tab w:val="left" w:pos="990"/>
              </w:tabs>
              <w:rPr>
                <w:lang w:eastAsia="zh-CN"/>
              </w:rPr>
            </w:pPr>
            <w:r>
              <w:rPr>
                <w:lang w:eastAsia="zh-CN"/>
              </w:rPr>
              <w:t>UD</w:t>
            </w:r>
          </w:p>
        </w:tc>
        <w:tc>
          <w:tcPr>
            <w:tcW w:w="3330" w:type="dxa"/>
            <w:vAlign w:val="bottom"/>
          </w:tcPr>
          <w:p w14:paraId="6071A424" w14:textId="77777777" w:rsidR="001C7B25" w:rsidRDefault="001C7B25" w:rsidP="00A02BA7">
            <w:pPr>
              <w:pStyle w:val="TableText"/>
              <w:tabs>
                <w:tab w:val="left" w:pos="990"/>
              </w:tabs>
              <w:rPr>
                <w:lang w:eastAsia="zh-CN"/>
              </w:rPr>
            </w:pPr>
            <w:r>
              <w:rPr>
                <w:lang w:eastAsia="zh-CN"/>
              </w:rPr>
              <w:t>ActPriority</w:t>
            </w:r>
          </w:p>
        </w:tc>
        <w:tc>
          <w:tcPr>
            <w:tcW w:w="3690" w:type="dxa"/>
            <w:vAlign w:val="bottom"/>
          </w:tcPr>
          <w:p w14:paraId="02B2E0A2" w14:textId="77777777" w:rsidR="001C7B25" w:rsidRPr="00AA6C9A" w:rsidRDefault="001C7B25" w:rsidP="00A02BA7">
            <w:pPr>
              <w:pStyle w:val="TableText"/>
              <w:tabs>
                <w:tab w:val="left" w:pos="990"/>
              </w:tabs>
              <w:rPr>
                <w:lang w:eastAsia="zh-CN"/>
              </w:rPr>
            </w:pPr>
            <w:r>
              <w:rPr>
                <w:lang w:eastAsia="zh-CN"/>
              </w:rPr>
              <w:t>Use as directed</w:t>
            </w:r>
          </w:p>
        </w:tc>
      </w:tr>
      <w:tr w:rsidR="001C7B25" w:rsidRPr="00AA6C9A" w14:paraId="36129CE0" w14:textId="77777777">
        <w:tc>
          <w:tcPr>
            <w:tcW w:w="1620" w:type="dxa"/>
            <w:vAlign w:val="bottom"/>
          </w:tcPr>
          <w:p w14:paraId="429E5861" w14:textId="77777777" w:rsidR="001C7B25" w:rsidRPr="00AA6C9A" w:rsidRDefault="001C7B25" w:rsidP="00A02BA7">
            <w:pPr>
              <w:pStyle w:val="TableText"/>
              <w:tabs>
                <w:tab w:val="left" w:pos="990"/>
              </w:tabs>
              <w:rPr>
                <w:lang w:eastAsia="zh-CN"/>
              </w:rPr>
            </w:pPr>
            <w:r>
              <w:rPr>
                <w:lang w:eastAsia="zh-CN"/>
              </w:rPr>
              <w:t>UR</w:t>
            </w:r>
          </w:p>
        </w:tc>
        <w:tc>
          <w:tcPr>
            <w:tcW w:w="3330" w:type="dxa"/>
            <w:vAlign w:val="bottom"/>
          </w:tcPr>
          <w:p w14:paraId="4FB15E4C" w14:textId="77777777" w:rsidR="001C7B25" w:rsidRDefault="001C7B25" w:rsidP="00A02BA7">
            <w:pPr>
              <w:pStyle w:val="TableText"/>
              <w:tabs>
                <w:tab w:val="left" w:pos="990"/>
              </w:tabs>
              <w:rPr>
                <w:lang w:eastAsia="zh-CN"/>
              </w:rPr>
            </w:pPr>
            <w:r>
              <w:rPr>
                <w:lang w:eastAsia="zh-CN"/>
              </w:rPr>
              <w:t>ActPriority</w:t>
            </w:r>
          </w:p>
        </w:tc>
        <w:tc>
          <w:tcPr>
            <w:tcW w:w="3690" w:type="dxa"/>
            <w:vAlign w:val="bottom"/>
          </w:tcPr>
          <w:p w14:paraId="627B7A60" w14:textId="77777777" w:rsidR="001C7B25" w:rsidRPr="00AA6C9A" w:rsidRDefault="001C7B25" w:rsidP="00A02BA7">
            <w:pPr>
              <w:pStyle w:val="TableText"/>
              <w:tabs>
                <w:tab w:val="left" w:pos="990"/>
              </w:tabs>
              <w:rPr>
                <w:lang w:eastAsia="zh-CN"/>
              </w:rPr>
            </w:pPr>
            <w:r>
              <w:rPr>
                <w:lang w:eastAsia="zh-CN"/>
              </w:rPr>
              <w:t>Urgent</w:t>
            </w:r>
          </w:p>
        </w:tc>
      </w:tr>
    </w:tbl>
    <w:p w14:paraId="03191BB7" w14:textId="77777777" w:rsidR="00FE38C0" w:rsidRDefault="00FE38C0" w:rsidP="00D77396">
      <w:pPr>
        <w:pStyle w:val="BodyText"/>
      </w:pPr>
    </w:p>
    <w:p w14:paraId="7548E2E4" w14:textId="77777777" w:rsidR="00A9756F" w:rsidRDefault="00A9756F" w:rsidP="001A3C6D">
      <w:pPr>
        <w:pStyle w:val="Heading2nospace"/>
      </w:pPr>
      <w:bookmarkStart w:id="553" w:name="_Toc163893675"/>
      <w:r>
        <w:lastRenderedPageBreak/>
        <w:t xml:space="preserve">Procedure </w:t>
      </w:r>
      <w:bookmarkStart w:id="554" w:name="CS_ProcedureActivityObservation"/>
      <w:bookmarkEnd w:id="554"/>
      <w:r>
        <w:t>Activity Observation</w:t>
      </w:r>
      <w:bookmarkEnd w:id="553"/>
    </w:p>
    <w:p w14:paraId="08353381" w14:textId="77777777" w:rsidR="001A3C6D" w:rsidRPr="00416739" w:rsidRDefault="001A3C6D" w:rsidP="001A3C6D">
      <w:pPr>
        <w:pStyle w:val="BracketData"/>
        <w:rPr>
          <w:rFonts w:ascii="Bookman Old Style" w:hAnsi="Bookman Old Style"/>
        </w:rPr>
      </w:pPr>
      <w:r w:rsidRPr="00416739">
        <w:rPr>
          <w:rFonts w:ascii="Bookman Old Style" w:hAnsi="Bookman Old Style"/>
        </w:rPr>
        <w:t>[</w:t>
      </w:r>
      <w:r w:rsidRPr="00416739">
        <w:t>observation</w:t>
      </w:r>
      <w:r w:rsidRPr="00416739">
        <w:rPr>
          <w:rFonts w:ascii="Bookman Old Style" w:hAnsi="Bookman Old Style"/>
        </w:rPr>
        <w:t xml:space="preserve">: templateId </w:t>
      </w:r>
      <w:r w:rsidRPr="00416739">
        <w:t>2.16.840.1.113883.10.20.22.4.13(open)</w:t>
      </w:r>
      <w:r w:rsidRPr="00416739">
        <w:rPr>
          <w:rFonts w:ascii="Bookman Old Style" w:hAnsi="Bookman Old Style"/>
        </w:rPr>
        <w:t>]</w:t>
      </w:r>
    </w:p>
    <w:p w14:paraId="7C058AD7" w14:textId="77777777" w:rsidR="001A3C6D" w:rsidRPr="00416739" w:rsidRDefault="001A3C6D" w:rsidP="001A3C6D">
      <w:pPr>
        <w:pStyle w:val="BodyText"/>
      </w:pPr>
      <w:r w:rsidRPr="00416739">
        <w:t>This clinical statement represents procedures that result in new information about the patient that cannot be classified as a procedure according to the HL7 RIM. Examples of these procedures are diagnostic imaging procedures, EEGs and EKGs.</w:t>
      </w:r>
    </w:p>
    <w:p w14:paraId="7BAC5609" w14:textId="77777777" w:rsidR="001A3C6D" w:rsidRPr="00416739" w:rsidRDefault="001A3C6D" w:rsidP="003D62A7">
      <w:pPr>
        <w:numPr>
          <w:ilvl w:val="0"/>
          <w:numId w:val="80"/>
        </w:numPr>
        <w:spacing w:after="40" w:line="260" w:lineRule="exact"/>
        <w:rPr>
          <w:szCs w:val="20"/>
        </w:rPr>
      </w:pPr>
      <w:r w:rsidRPr="00416739">
        <w:rPr>
          <w:b/>
          <w:bCs/>
          <w:sz w:val="16"/>
          <w:szCs w:val="16"/>
        </w:rPr>
        <w:t>SHALL</w:t>
      </w:r>
      <w:r w:rsidRPr="00416739">
        <w:rPr>
          <w:szCs w:val="20"/>
        </w:rPr>
        <w:t xml:space="preserve"> contain exactly one [1..1] </w:t>
      </w:r>
      <w:r w:rsidRPr="00416739">
        <w:rPr>
          <w:rFonts w:ascii="Courier New" w:hAnsi="Courier New" w:cs="Courier New"/>
          <w:b/>
          <w:bCs/>
          <w:szCs w:val="20"/>
        </w:rPr>
        <w:t>@classCode</w:t>
      </w:r>
      <w:r w:rsidRPr="00416739">
        <w:rPr>
          <w:szCs w:val="20"/>
        </w:rPr>
        <w:t>="</w:t>
      </w:r>
      <w:r w:rsidRPr="00416739">
        <w:rPr>
          <w:rFonts w:ascii="Courier New" w:hAnsi="Courier New" w:cs="Courier New"/>
          <w:szCs w:val="20"/>
        </w:rPr>
        <w:t>OBS</w:t>
      </w:r>
      <w:r w:rsidRPr="00416739">
        <w:rPr>
          <w:szCs w:val="20"/>
        </w:rPr>
        <w:t xml:space="preserve">" </w:t>
      </w:r>
      <w:r w:rsidRPr="00416739">
        <w:rPr>
          <w:rFonts w:ascii="Courier New" w:hAnsi="Courier New" w:cs="Courier New"/>
          <w:i/>
          <w:iCs/>
          <w:szCs w:val="20"/>
        </w:rPr>
        <w:t>Observation</w:t>
      </w:r>
      <w:r w:rsidRPr="00416739">
        <w:rPr>
          <w:szCs w:val="20"/>
        </w:rPr>
        <w:t xml:space="preserve"> (CodeSystem: </w:t>
      </w:r>
      <w:r w:rsidRPr="00416739">
        <w:rPr>
          <w:rFonts w:ascii="Courier New" w:hAnsi="Courier New" w:cs="Courier New"/>
          <w:szCs w:val="20"/>
        </w:rPr>
        <w:t>2.16.840.1.113883.5.6 HL7ActClass</w:t>
      </w:r>
      <w:r w:rsidRPr="00416739">
        <w:rPr>
          <w:szCs w:val="20"/>
        </w:rPr>
        <w:t xml:space="preserve">) </w:t>
      </w:r>
      <w:r w:rsidRPr="00416739">
        <w:rPr>
          <w:b/>
          <w:bCs/>
          <w:sz w:val="16"/>
          <w:szCs w:val="16"/>
        </w:rPr>
        <w:t>STATIC</w:t>
      </w:r>
      <w:r w:rsidRPr="00416739">
        <w:rPr>
          <w:szCs w:val="20"/>
        </w:rPr>
        <w:t xml:space="preserve"> (CONF:8282). </w:t>
      </w:r>
    </w:p>
    <w:p w14:paraId="1D6D81E5" w14:textId="77777777" w:rsidR="001A3C6D" w:rsidRPr="00416739" w:rsidRDefault="001A3C6D" w:rsidP="003D62A7">
      <w:pPr>
        <w:numPr>
          <w:ilvl w:val="0"/>
          <w:numId w:val="80"/>
        </w:numPr>
        <w:spacing w:after="40" w:line="260" w:lineRule="exact"/>
        <w:rPr>
          <w:szCs w:val="20"/>
        </w:rPr>
      </w:pPr>
      <w:r w:rsidRPr="00416739">
        <w:rPr>
          <w:b/>
          <w:bCs/>
          <w:sz w:val="16"/>
          <w:szCs w:val="16"/>
        </w:rPr>
        <w:t>SHALL</w:t>
      </w:r>
      <w:r w:rsidRPr="00416739">
        <w:rPr>
          <w:szCs w:val="20"/>
        </w:rPr>
        <w:t xml:space="preserve"> contain </w:t>
      </w:r>
      <w:r w:rsidRPr="00416739">
        <w:rPr>
          <w:rFonts w:ascii="Courier New" w:hAnsi="Courier New" w:cs="Courier New"/>
          <w:b/>
          <w:bCs/>
          <w:szCs w:val="20"/>
        </w:rPr>
        <w:t>@moodCode</w:t>
      </w:r>
      <w:r w:rsidRPr="00416739">
        <w:rPr>
          <w:szCs w:val="20"/>
        </w:rPr>
        <w:t xml:space="preserve">, which </w:t>
      </w:r>
      <w:r w:rsidRPr="00416739">
        <w:rPr>
          <w:b/>
          <w:bCs/>
          <w:sz w:val="16"/>
          <w:szCs w:val="16"/>
        </w:rPr>
        <w:t>SHALL</w:t>
      </w:r>
      <w:r w:rsidRPr="00416739">
        <w:rPr>
          <w:szCs w:val="20"/>
        </w:rPr>
        <w:t xml:space="preserve"> be selected from ValueSet </w:t>
      </w:r>
      <w:r w:rsidRPr="00416739">
        <w:rPr>
          <w:rFonts w:ascii="Courier New" w:hAnsi="Courier New" w:cs="Courier New"/>
          <w:szCs w:val="20"/>
        </w:rPr>
        <w:t>2.16.840.1.113883.11.20.9.18 MoodCodeEvnInt</w:t>
      </w:r>
      <w:r w:rsidRPr="00416739">
        <w:rPr>
          <w:szCs w:val="20"/>
        </w:rPr>
        <w:t xml:space="preserve"> </w:t>
      </w:r>
      <w:r w:rsidRPr="00416739">
        <w:rPr>
          <w:b/>
          <w:bCs/>
          <w:sz w:val="16"/>
          <w:szCs w:val="16"/>
        </w:rPr>
        <w:t>STATIC</w:t>
      </w:r>
      <w:r w:rsidRPr="00416739">
        <w:rPr>
          <w:szCs w:val="20"/>
        </w:rPr>
        <w:t xml:space="preserve"> 2011-04-03 (CONF:8237). </w:t>
      </w:r>
    </w:p>
    <w:p w14:paraId="0D1CF3F4" w14:textId="77777777" w:rsidR="001A3C6D" w:rsidRPr="00416739" w:rsidRDefault="001A3C6D" w:rsidP="003D62A7">
      <w:pPr>
        <w:numPr>
          <w:ilvl w:val="0"/>
          <w:numId w:val="80"/>
        </w:numPr>
        <w:spacing w:after="40" w:line="260" w:lineRule="exact"/>
        <w:rPr>
          <w:szCs w:val="20"/>
        </w:rPr>
      </w:pPr>
      <w:r w:rsidRPr="00416739">
        <w:rPr>
          <w:b/>
          <w:bCs/>
          <w:sz w:val="16"/>
          <w:szCs w:val="16"/>
        </w:rPr>
        <w:t>SHALL</w:t>
      </w:r>
      <w:r w:rsidRPr="00416739">
        <w:rPr>
          <w:szCs w:val="20"/>
        </w:rPr>
        <w:t xml:space="preserve"> contain exactly one [1..1] </w:t>
      </w:r>
      <w:r w:rsidRPr="00416739">
        <w:rPr>
          <w:rFonts w:ascii="Courier New" w:hAnsi="Courier New" w:cs="Courier New"/>
          <w:b/>
          <w:bCs/>
          <w:szCs w:val="20"/>
        </w:rPr>
        <w:t>templateId/@root</w:t>
      </w:r>
      <w:r w:rsidRPr="00416739">
        <w:rPr>
          <w:szCs w:val="20"/>
        </w:rPr>
        <w:t>="</w:t>
      </w:r>
      <w:r w:rsidRPr="00416739">
        <w:rPr>
          <w:rFonts w:ascii="Courier New" w:hAnsi="Courier New" w:cs="Courier New"/>
          <w:szCs w:val="20"/>
        </w:rPr>
        <w:t>2.16.840.1.113883.10.20.22.4.13</w:t>
      </w:r>
      <w:r w:rsidRPr="00416739">
        <w:rPr>
          <w:szCs w:val="20"/>
        </w:rPr>
        <w:t xml:space="preserve">" (CONF:8238). </w:t>
      </w:r>
    </w:p>
    <w:p w14:paraId="2AC78F3D" w14:textId="77777777" w:rsidR="001A3C6D" w:rsidRPr="00416739" w:rsidRDefault="001A3C6D" w:rsidP="003D62A7">
      <w:pPr>
        <w:numPr>
          <w:ilvl w:val="0"/>
          <w:numId w:val="80"/>
        </w:numPr>
        <w:spacing w:after="40" w:line="260" w:lineRule="exact"/>
        <w:rPr>
          <w:szCs w:val="20"/>
        </w:rPr>
      </w:pPr>
      <w:r w:rsidRPr="00416739">
        <w:rPr>
          <w:b/>
          <w:bCs/>
          <w:sz w:val="16"/>
          <w:szCs w:val="16"/>
        </w:rPr>
        <w:t>SHALL</w:t>
      </w:r>
      <w:r w:rsidRPr="00416739">
        <w:rPr>
          <w:szCs w:val="20"/>
        </w:rPr>
        <w:t xml:space="preserve"> contain at least one [1..*] </w:t>
      </w:r>
      <w:r w:rsidRPr="00416739">
        <w:rPr>
          <w:rFonts w:ascii="Courier New" w:hAnsi="Courier New" w:cs="Courier New"/>
          <w:b/>
          <w:bCs/>
          <w:szCs w:val="20"/>
        </w:rPr>
        <w:t>id</w:t>
      </w:r>
      <w:r w:rsidRPr="00416739">
        <w:rPr>
          <w:szCs w:val="20"/>
        </w:rPr>
        <w:t xml:space="preserve"> (CONF:8239). </w:t>
      </w:r>
    </w:p>
    <w:p w14:paraId="44CEE875" w14:textId="77777777" w:rsidR="001A3C6D" w:rsidRPr="00416739" w:rsidRDefault="001A3C6D" w:rsidP="003D62A7">
      <w:pPr>
        <w:numPr>
          <w:ilvl w:val="0"/>
          <w:numId w:val="80"/>
        </w:numPr>
        <w:spacing w:after="40" w:line="260" w:lineRule="exact"/>
        <w:rPr>
          <w:szCs w:val="20"/>
        </w:rPr>
      </w:pPr>
      <w:r w:rsidRPr="00416739">
        <w:rPr>
          <w:b/>
          <w:bCs/>
          <w:sz w:val="16"/>
          <w:szCs w:val="16"/>
        </w:rPr>
        <w:t>SHALL</w:t>
      </w:r>
      <w:r w:rsidRPr="00416739">
        <w:rPr>
          <w:szCs w:val="20"/>
        </w:rPr>
        <w:t xml:space="preserve"> contain exactly one [1..1] </w:t>
      </w:r>
      <w:r w:rsidRPr="00416739">
        <w:rPr>
          <w:rFonts w:ascii="Courier New" w:hAnsi="Courier New" w:cs="Courier New"/>
          <w:b/>
          <w:bCs/>
          <w:szCs w:val="20"/>
        </w:rPr>
        <w:t>code</w:t>
      </w:r>
      <w:r w:rsidRPr="00416739">
        <w:rPr>
          <w:szCs w:val="20"/>
        </w:rPr>
        <w:t xml:space="preserve"> (CONF:8240). </w:t>
      </w:r>
    </w:p>
    <w:p w14:paraId="50B8AD6A" w14:textId="77777777" w:rsidR="001A3C6D" w:rsidRPr="00416739" w:rsidRDefault="001A3C6D" w:rsidP="003D62A7">
      <w:pPr>
        <w:numPr>
          <w:ilvl w:val="1"/>
          <w:numId w:val="80"/>
        </w:numPr>
        <w:spacing w:after="40" w:line="260" w:lineRule="exact"/>
        <w:rPr>
          <w:szCs w:val="20"/>
        </w:rPr>
      </w:pPr>
      <w:r w:rsidRPr="00416739">
        <w:rPr>
          <w:szCs w:val="20"/>
        </w:rPr>
        <w:t xml:space="preserve">This code @code in a procedure activity </w:t>
      </w:r>
      <w:r w:rsidRPr="00955BE2">
        <w:rPr>
          <w:rStyle w:val="keyword"/>
        </w:rPr>
        <w:t>SHOULD</w:t>
      </w:r>
      <w:r w:rsidRPr="00416739">
        <w:rPr>
          <w:szCs w:val="20"/>
        </w:rPr>
        <w:t xml:space="preserve"> be selected from LOINC (codeSystem 2.16.840.1.113883.6.1) or SNOMED-CT CT (codeSystem 2.16.840.1.113883.6.96), and </w:t>
      </w:r>
      <w:r w:rsidRPr="00955BE2">
        <w:rPr>
          <w:rStyle w:val="keyword"/>
        </w:rPr>
        <w:t>MAY</w:t>
      </w:r>
      <w:r w:rsidRPr="00416739">
        <w:rPr>
          <w:szCs w:val="20"/>
        </w:rPr>
        <w:t xml:space="preserve"> be selected from CPT-4 (codeSystem 2.16.840.1.113883.6.12), ICD9 Procedures (codeSystem 2.16.840.1.113883.6.4). (CONF:8241).</w:t>
      </w:r>
    </w:p>
    <w:p w14:paraId="57E19E56" w14:textId="77777777" w:rsidR="001A3C6D" w:rsidRPr="00416739" w:rsidRDefault="001A3C6D" w:rsidP="003D62A7">
      <w:pPr>
        <w:numPr>
          <w:ilvl w:val="1"/>
          <w:numId w:val="80"/>
        </w:numPr>
        <w:spacing w:after="40" w:line="260" w:lineRule="exact"/>
        <w:rPr>
          <w:szCs w:val="20"/>
        </w:rPr>
      </w:pPr>
      <w:r w:rsidRPr="00416739">
        <w:rPr>
          <w:szCs w:val="20"/>
        </w:rPr>
        <w:t xml:space="preserve">This code </w:t>
      </w:r>
      <w:r w:rsidRPr="00416739">
        <w:rPr>
          <w:b/>
          <w:bCs/>
          <w:sz w:val="16"/>
          <w:szCs w:val="16"/>
        </w:rPr>
        <w:t>SHOULD</w:t>
      </w:r>
      <w:r w:rsidRPr="00416739">
        <w:rPr>
          <w:szCs w:val="20"/>
        </w:rPr>
        <w:t xml:space="preserve"> contain exactly one [1..1] </w:t>
      </w:r>
      <w:r w:rsidRPr="00416739">
        <w:rPr>
          <w:rFonts w:ascii="Courier New" w:hAnsi="Courier New" w:cs="Courier New"/>
          <w:b/>
          <w:bCs/>
          <w:szCs w:val="20"/>
        </w:rPr>
        <w:t>originalText</w:t>
      </w:r>
      <w:r w:rsidRPr="00416739">
        <w:rPr>
          <w:szCs w:val="20"/>
        </w:rPr>
        <w:t xml:space="preserve"> (CONF:8242). </w:t>
      </w:r>
    </w:p>
    <w:p w14:paraId="0584397D" w14:textId="77777777" w:rsidR="001A3C6D" w:rsidRPr="00416739" w:rsidRDefault="001A3C6D" w:rsidP="003D62A7">
      <w:pPr>
        <w:numPr>
          <w:ilvl w:val="2"/>
          <w:numId w:val="80"/>
        </w:numPr>
        <w:spacing w:after="40" w:line="260" w:lineRule="exact"/>
        <w:rPr>
          <w:szCs w:val="20"/>
        </w:rPr>
      </w:pPr>
      <w:r w:rsidRPr="00416739">
        <w:rPr>
          <w:szCs w:val="20"/>
        </w:rPr>
        <w:t xml:space="preserve">This originalText </w:t>
      </w:r>
      <w:r w:rsidRPr="00416739">
        <w:rPr>
          <w:b/>
          <w:bCs/>
          <w:sz w:val="16"/>
          <w:szCs w:val="16"/>
        </w:rPr>
        <w:t>SHOULD</w:t>
      </w:r>
      <w:r w:rsidRPr="00416739">
        <w:rPr>
          <w:szCs w:val="20"/>
        </w:rPr>
        <w:t xml:space="preserve"> contain exactly one [1..1] </w:t>
      </w:r>
      <w:r w:rsidRPr="00416739">
        <w:rPr>
          <w:rFonts w:ascii="Courier New" w:hAnsi="Courier New" w:cs="Courier New"/>
          <w:b/>
          <w:bCs/>
          <w:szCs w:val="20"/>
        </w:rPr>
        <w:t>reference</w:t>
      </w:r>
      <w:r w:rsidRPr="00416739">
        <w:rPr>
          <w:szCs w:val="20"/>
        </w:rPr>
        <w:t xml:space="preserve"> (CONF:8243). </w:t>
      </w:r>
    </w:p>
    <w:p w14:paraId="3C9E27A2" w14:textId="77777777" w:rsidR="001A3C6D" w:rsidRPr="00416739" w:rsidRDefault="001A3C6D" w:rsidP="003D62A7">
      <w:pPr>
        <w:numPr>
          <w:ilvl w:val="3"/>
          <w:numId w:val="80"/>
        </w:numPr>
        <w:spacing w:after="40" w:line="260" w:lineRule="exact"/>
        <w:rPr>
          <w:szCs w:val="20"/>
        </w:rPr>
      </w:pPr>
      <w:r w:rsidRPr="00416739">
        <w:rPr>
          <w:szCs w:val="20"/>
        </w:rPr>
        <w:t>A reference/@value SHOULD point to its corresponding narrative (using the approach defined in CDA Release 2, section 4.3.5.1 ). (CONF:8244).</w:t>
      </w:r>
    </w:p>
    <w:p w14:paraId="1A6346AC" w14:textId="77777777" w:rsidR="001A3C6D" w:rsidRPr="00416739" w:rsidRDefault="001A3C6D" w:rsidP="003D62A7">
      <w:pPr>
        <w:numPr>
          <w:ilvl w:val="0"/>
          <w:numId w:val="80"/>
        </w:numPr>
        <w:spacing w:after="40" w:line="260" w:lineRule="exact"/>
        <w:rPr>
          <w:szCs w:val="20"/>
        </w:rPr>
      </w:pPr>
      <w:r w:rsidRPr="00416739">
        <w:rPr>
          <w:b/>
          <w:bCs/>
          <w:sz w:val="16"/>
          <w:szCs w:val="16"/>
        </w:rPr>
        <w:t>SHALL</w:t>
      </w:r>
      <w:r w:rsidRPr="00416739">
        <w:rPr>
          <w:szCs w:val="20"/>
        </w:rPr>
        <w:t xml:space="preserve"> contain exactly one [1..1] </w:t>
      </w:r>
      <w:r w:rsidRPr="00416739">
        <w:rPr>
          <w:rFonts w:ascii="Courier New" w:hAnsi="Courier New" w:cs="Courier New"/>
          <w:b/>
          <w:bCs/>
          <w:szCs w:val="20"/>
        </w:rPr>
        <w:t>statusCode/@code</w:t>
      </w:r>
      <w:r w:rsidRPr="00416739">
        <w:rPr>
          <w:szCs w:val="20"/>
        </w:rPr>
        <w:t xml:space="preserve">, which </w:t>
      </w:r>
      <w:r w:rsidRPr="00416739">
        <w:rPr>
          <w:b/>
          <w:bCs/>
          <w:sz w:val="16"/>
          <w:szCs w:val="16"/>
        </w:rPr>
        <w:t>SHALL</w:t>
      </w:r>
      <w:r w:rsidRPr="00416739">
        <w:rPr>
          <w:szCs w:val="20"/>
        </w:rPr>
        <w:t xml:space="preserve"> be selected from ValueSet </w:t>
      </w:r>
      <w:r w:rsidRPr="00416739">
        <w:rPr>
          <w:rFonts w:ascii="Courier New" w:hAnsi="Courier New" w:cs="Courier New"/>
          <w:szCs w:val="20"/>
        </w:rPr>
        <w:t>2.16.840.1.113883.11.20.9.22 ProcedureAct statusCode</w:t>
      </w:r>
      <w:r w:rsidRPr="00416739">
        <w:rPr>
          <w:szCs w:val="20"/>
        </w:rPr>
        <w:t xml:space="preserve"> </w:t>
      </w:r>
      <w:r w:rsidRPr="00416739">
        <w:rPr>
          <w:b/>
          <w:bCs/>
          <w:sz w:val="16"/>
          <w:szCs w:val="16"/>
        </w:rPr>
        <w:t>DYNAMIC</w:t>
      </w:r>
      <w:r w:rsidRPr="00416739">
        <w:rPr>
          <w:szCs w:val="20"/>
        </w:rPr>
        <w:t xml:space="preserve"> (CONF:8245). </w:t>
      </w:r>
    </w:p>
    <w:p w14:paraId="6D9AFFA3" w14:textId="77777777" w:rsidR="001A3C6D" w:rsidRPr="00416739" w:rsidRDefault="001A3C6D" w:rsidP="003D62A7">
      <w:pPr>
        <w:numPr>
          <w:ilvl w:val="0"/>
          <w:numId w:val="80"/>
        </w:numPr>
        <w:spacing w:after="40" w:line="260" w:lineRule="exact"/>
        <w:rPr>
          <w:szCs w:val="20"/>
        </w:rPr>
      </w:pPr>
      <w:r w:rsidRPr="00416739">
        <w:rPr>
          <w:b/>
          <w:bCs/>
          <w:sz w:val="16"/>
          <w:szCs w:val="16"/>
        </w:rPr>
        <w:t>SHALL</w:t>
      </w:r>
      <w:r w:rsidRPr="00416739">
        <w:rPr>
          <w:szCs w:val="20"/>
        </w:rPr>
        <w:t xml:space="preserve"> contain exactly one [1..1] </w:t>
      </w:r>
      <w:r w:rsidRPr="00416739">
        <w:rPr>
          <w:rFonts w:ascii="Courier New" w:hAnsi="Courier New" w:cs="Courier New"/>
          <w:b/>
          <w:bCs/>
          <w:szCs w:val="20"/>
        </w:rPr>
        <w:t>value</w:t>
      </w:r>
      <w:r w:rsidRPr="00416739">
        <w:rPr>
          <w:szCs w:val="20"/>
        </w:rPr>
        <w:t xml:space="preserve"> (CONF:8368). </w:t>
      </w:r>
    </w:p>
    <w:p w14:paraId="6E4DF12B" w14:textId="77777777" w:rsidR="001A3C6D" w:rsidRPr="00416739" w:rsidRDefault="001A3C6D" w:rsidP="003D62A7">
      <w:pPr>
        <w:numPr>
          <w:ilvl w:val="0"/>
          <w:numId w:val="80"/>
        </w:numPr>
        <w:spacing w:after="40" w:line="260" w:lineRule="exact"/>
        <w:rPr>
          <w:szCs w:val="20"/>
        </w:rPr>
      </w:pPr>
      <w:r w:rsidRPr="00416739">
        <w:rPr>
          <w:b/>
          <w:bCs/>
          <w:sz w:val="16"/>
          <w:szCs w:val="16"/>
        </w:rPr>
        <w:t>SHOULD</w:t>
      </w:r>
      <w:r w:rsidRPr="00416739">
        <w:rPr>
          <w:szCs w:val="20"/>
        </w:rPr>
        <w:t xml:space="preserve"> contain zero or one [0..1] </w:t>
      </w:r>
      <w:r w:rsidRPr="00416739">
        <w:rPr>
          <w:rFonts w:ascii="Courier New" w:hAnsi="Courier New" w:cs="Courier New"/>
          <w:b/>
          <w:bCs/>
          <w:szCs w:val="20"/>
        </w:rPr>
        <w:t>effectiveTime</w:t>
      </w:r>
      <w:r w:rsidRPr="00416739">
        <w:rPr>
          <w:szCs w:val="20"/>
        </w:rPr>
        <w:t xml:space="preserve"> (CONF:8246). </w:t>
      </w:r>
    </w:p>
    <w:p w14:paraId="3F2A009F" w14:textId="77777777" w:rsidR="001A3C6D" w:rsidRPr="00416739" w:rsidRDefault="001A3C6D" w:rsidP="003D62A7">
      <w:pPr>
        <w:numPr>
          <w:ilvl w:val="0"/>
          <w:numId w:val="80"/>
        </w:numPr>
        <w:spacing w:after="40" w:line="260" w:lineRule="exact"/>
        <w:rPr>
          <w:szCs w:val="20"/>
        </w:rPr>
      </w:pPr>
      <w:r w:rsidRPr="00416739">
        <w:rPr>
          <w:b/>
          <w:bCs/>
          <w:sz w:val="16"/>
          <w:szCs w:val="16"/>
        </w:rPr>
        <w:t>MAY</w:t>
      </w:r>
      <w:r w:rsidRPr="00416739">
        <w:rPr>
          <w:szCs w:val="20"/>
        </w:rPr>
        <w:t xml:space="preserve"> contain zero or one [0..1] </w:t>
      </w:r>
      <w:r w:rsidRPr="00416739">
        <w:rPr>
          <w:rFonts w:ascii="Courier New" w:hAnsi="Courier New" w:cs="Courier New"/>
          <w:b/>
          <w:bCs/>
          <w:szCs w:val="20"/>
        </w:rPr>
        <w:t>priorityCode/@code</w:t>
      </w:r>
      <w:r w:rsidRPr="00416739">
        <w:rPr>
          <w:szCs w:val="20"/>
        </w:rPr>
        <w:t xml:space="preserve">, which </w:t>
      </w:r>
      <w:r w:rsidRPr="00416739">
        <w:rPr>
          <w:b/>
          <w:bCs/>
          <w:sz w:val="16"/>
          <w:szCs w:val="16"/>
        </w:rPr>
        <w:t>SHALL</w:t>
      </w:r>
      <w:r w:rsidRPr="00416739">
        <w:rPr>
          <w:szCs w:val="20"/>
        </w:rPr>
        <w:t xml:space="preserve"> be selected from ValueSet </w:t>
      </w:r>
      <w:r w:rsidRPr="00416739">
        <w:rPr>
          <w:rFonts w:ascii="Courier New" w:hAnsi="Courier New" w:cs="Courier New"/>
          <w:szCs w:val="20"/>
        </w:rPr>
        <w:t>2.16.840.1.113883.1.11.16866 ActPriority</w:t>
      </w:r>
      <w:r w:rsidRPr="00416739">
        <w:rPr>
          <w:szCs w:val="20"/>
        </w:rPr>
        <w:t xml:space="preserve"> </w:t>
      </w:r>
      <w:r w:rsidRPr="00416739">
        <w:rPr>
          <w:b/>
          <w:bCs/>
          <w:sz w:val="16"/>
          <w:szCs w:val="16"/>
        </w:rPr>
        <w:t>DYNAMIC</w:t>
      </w:r>
      <w:r w:rsidRPr="00416739">
        <w:rPr>
          <w:szCs w:val="20"/>
        </w:rPr>
        <w:t xml:space="preserve"> (CONF:8247). </w:t>
      </w:r>
    </w:p>
    <w:p w14:paraId="4966B34C" w14:textId="77777777" w:rsidR="001A3C6D" w:rsidRPr="00416739" w:rsidRDefault="001A3C6D" w:rsidP="003D62A7">
      <w:pPr>
        <w:numPr>
          <w:ilvl w:val="0"/>
          <w:numId w:val="80"/>
        </w:numPr>
        <w:spacing w:after="40" w:line="260" w:lineRule="exact"/>
        <w:rPr>
          <w:szCs w:val="20"/>
        </w:rPr>
      </w:pPr>
      <w:r w:rsidRPr="00416739">
        <w:rPr>
          <w:b/>
          <w:bCs/>
          <w:sz w:val="16"/>
          <w:szCs w:val="16"/>
        </w:rPr>
        <w:t>MAY</w:t>
      </w:r>
      <w:r w:rsidRPr="00416739">
        <w:rPr>
          <w:szCs w:val="20"/>
        </w:rPr>
        <w:t xml:space="preserve"> contain zero or one [0..1] </w:t>
      </w:r>
      <w:r w:rsidRPr="00416739">
        <w:rPr>
          <w:rFonts w:ascii="Courier New" w:hAnsi="Courier New" w:cs="Courier New"/>
          <w:b/>
          <w:bCs/>
          <w:szCs w:val="20"/>
        </w:rPr>
        <w:t>methodCode</w:t>
      </w:r>
      <w:r w:rsidRPr="00416739">
        <w:rPr>
          <w:szCs w:val="20"/>
        </w:rPr>
        <w:t xml:space="preserve"> (CONF:8248). </w:t>
      </w:r>
    </w:p>
    <w:p w14:paraId="03F934CB" w14:textId="77777777" w:rsidR="001A3C6D" w:rsidRPr="00416739" w:rsidRDefault="001A3C6D" w:rsidP="003D62A7">
      <w:pPr>
        <w:numPr>
          <w:ilvl w:val="0"/>
          <w:numId w:val="80"/>
        </w:numPr>
        <w:spacing w:after="40" w:line="260" w:lineRule="exact"/>
        <w:rPr>
          <w:szCs w:val="20"/>
        </w:rPr>
      </w:pPr>
      <w:r w:rsidRPr="00416739">
        <w:rPr>
          <w:b/>
          <w:bCs/>
          <w:sz w:val="16"/>
          <w:szCs w:val="16"/>
        </w:rPr>
        <w:t>SHOULD</w:t>
      </w:r>
      <w:r w:rsidRPr="00416739">
        <w:rPr>
          <w:szCs w:val="20"/>
        </w:rPr>
        <w:t xml:space="preserve"> contain zero or more [0..*] </w:t>
      </w:r>
      <w:r w:rsidRPr="00416739">
        <w:rPr>
          <w:rFonts w:ascii="Courier New" w:hAnsi="Courier New" w:cs="Courier New"/>
          <w:b/>
          <w:bCs/>
          <w:szCs w:val="20"/>
        </w:rPr>
        <w:t>targetSiteCode/@code</w:t>
      </w:r>
      <w:r w:rsidRPr="00416739">
        <w:rPr>
          <w:szCs w:val="20"/>
        </w:rPr>
        <w:t xml:space="preserve">, which </w:t>
      </w:r>
      <w:r w:rsidRPr="00416739">
        <w:rPr>
          <w:b/>
          <w:bCs/>
          <w:sz w:val="16"/>
          <w:szCs w:val="16"/>
        </w:rPr>
        <w:t>SHALL</w:t>
      </w:r>
      <w:r w:rsidRPr="00416739">
        <w:rPr>
          <w:szCs w:val="20"/>
        </w:rPr>
        <w:t xml:space="preserve"> be selected from ValueSet </w:t>
      </w:r>
      <w:r w:rsidRPr="00416739">
        <w:rPr>
          <w:rFonts w:ascii="Courier New" w:hAnsi="Courier New" w:cs="Courier New"/>
          <w:szCs w:val="20"/>
        </w:rPr>
        <w:t>2.16.840.1.113883.3.88.12.3221.8.9 Body site</w:t>
      </w:r>
      <w:r w:rsidRPr="00416739">
        <w:rPr>
          <w:szCs w:val="20"/>
        </w:rPr>
        <w:t xml:space="preserve"> </w:t>
      </w:r>
      <w:r w:rsidRPr="00416739">
        <w:rPr>
          <w:b/>
          <w:bCs/>
          <w:sz w:val="16"/>
          <w:szCs w:val="16"/>
        </w:rPr>
        <w:t>DYNAMIC</w:t>
      </w:r>
      <w:r w:rsidRPr="00416739">
        <w:rPr>
          <w:szCs w:val="20"/>
        </w:rPr>
        <w:t xml:space="preserve"> (CONF:8250). </w:t>
      </w:r>
    </w:p>
    <w:p w14:paraId="0A6AFC7B" w14:textId="77777777" w:rsidR="001A3C6D" w:rsidRPr="00416739" w:rsidRDefault="001A3C6D" w:rsidP="003D62A7">
      <w:pPr>
        <w:numPr>
          <w:ilvl w:val="0"/>
          <w:numId w:val="80"/>
        </w:numPr>
        <w:spacing w:after="40" w:line="260" w:lineRule="exact"/>
        <w:rPr>
          <w:szCs w:val="20"/>
        </w:rPr>
      </w:pPr>
      <w:r w:rsidRPr="00416739">
        <w:rPr>
          <w:b/>
          <w:bCs/>
          <w:sz w:val="16"/>
          <w:szCs w:val="16"/>
        </w:rPr>
        <w:t>SHOULD</w:t>
      </w:r>
      <w:r w:rsidRPr="00416739">
        <w:rPr>
          <w:szCs w:val="20"/>
        </w:rPr>
        <w:t xml:space="preserve"> contain zero or more [0..*] </w:t>
      </w:r>
      <w:r w:rsidRPr="00416739">
        <w:rPr>
          <w:rFonts w:ascii="Courier New" w:hAnsi="Courier New" w:cs="Courier New"/>
          <w:b/>
          <w:bCs/>
          <w:szCs w:val="20"/>
        </w:rPr>
        <w:t>performer</w:t>
      </w:r>
      <w:r w:rsidRPr="00416739">
        <w:rPr>
          <w:szCs w:val="20"/>
        </w:rPr>
        <w:t xml:space="preserve"> (CONF:8251). </w:t>
      </w:r>
    </w:p>
    <w:p w14:paraId="4564BF05" w14:textId="77777777" w:rsidR="001A3C6D" w:rsidRPr="00416739" w:rsidRDefault="001A3C6D" w:rsidP="003D62A7">
      <w:pPr>
        <w:numPr>
          <w:ilvl w:val="1"/>
          <w:numId w:val="80"/>
        </w:numPr>
        <w:spacing w:after="40" w:line="260" w:lineRule="exact"/>
        <w:rPr>
          <w:szCs w:val="20"/>
        </w:rPr>
      </w:pPr>
      <w:r w:rsidRPr="00416739">
        <w:rPr>
          <w:szCs w:val="20"/>
        </w:rPr>
        <w:t xml:space="preserve">Such performers, if present, </w:t>
      </w:r>
      <w:r w:rsidRPr="00416739">
        <w:rPr>
          <w:b/>
          <w:bCs/>
          <w:sz w:val="16"/>
          <w:szCs w:val="16"/>
        </w:rPr>
        <w:t>SHALL</w:t>
      </w:r>
      <w:r w:rsidRPr="00416739">
        <w:rPr>
          <w:szCs w:val="20"/>
        </w:rPr>
        <w:t xml:space="preserve"> contain exactly one [1..1] </w:t>
      </w:r>
      <w:r w:rsidRPr="00416739">
        <w:rPr>
          <w:rFonts w:ascii="Courier New" w:hAnsi="Courier New" w:cs="Courier New"/>
          <w:b/>
          <w:bCs/>
          <w:szCs w:val="20"/>
        </w:rPr>
        <w:t>assignedEntity</w:t>
      </w:r>
      <w:r w:rsidRPr="00416739">
        <w:rPr>
          <w:szCs w:val="20"/>
        </w:rPr>
        <w:t xml:space="preserve"> (CONF:8252). </w:t>
      </w:r>
    </w:p>
    <w:p w14:paraId="4500EF78" w14:textId="77777777" w:rsidR="001A3C6D" w:rsidRPr="00416739" w:rsidRDefault="001A3C6D" w:rsidP="003D62A7">
      <w:pPr>
        <w:numPr>
          <w:ilvl w:val="2"/>
          <w:numId w:val="80"/>
        </w:numPr>
        <w:spacing w:after="40" w:line="260" w:lineRule="exact"/>
        <w:rPr>
          <w:szCs w:val="20"/>
        </w:rPr>
      </w:pPr>
      <w:r w:rsidRPr="00416739">
        <w:rPr>
          <w:szCs w:val="20"/>
        </w:rPr>
        <w:t xml:space="preserve">This assignedEntity </w:t>
      </w:r>
      <w:r w:rsidRPr="00416739">
        <w:rPr>
          <w:b/>
          <w:bCs/>
          <w:sz w:val="16"/>
          <w:szCs w:val="16"/>
        </w:rPr>
        <w:t>SHALL</w:t>
      </w:r>
      <w:r w:rsidRPr="00416739">
        <w:rPr>
          <w:szCs w:val="20"/>
        </w:rPr>
        <w:t xml:space="preserve"> contain at least one [1..*] </w:t>
      </w:r>
      <w:r w:rsidRPr="00416739">
        <w:rPr>
          <w:rFonts w:ascii="Courier New" w:hAnsi="Courier New" w:cs="Courier New"/>
          <w:b/>
          <w:bCs/>
          <w:szCs w:val="20"/>
        </w:rPr>
        <w:t>id</w:t>
      </w:r>
      <w:r w:rsidRPr="00416739">
        <w:rPr>
          <w:szCs w:val="20"/>
        </w:rPr>
        <w:t xml:space="preserve"> (CONF:8253). </w:t>
      </w:r>
    </w:p>
    <w:p w14:paraId="4FEFA177" w14:textId="77777777" w:rsidR="001A3C6D" w:rsidRPr="00416739" w:rsidRDefault="001A3C6D" w:rsidP="003D62A7">
      <w:pPr>
        <w:numPr>
          <w:ilvl w:val="2"/>
          <w:numId w:val="80"/>
        </w:numPr>
        <w:spacing w:after="40" w:line="260" w:lineRule="exact"/>
        <w:rPr>
          <w:szCs w:val="20"/>
        </w:rPr>
      </w:pPr>
      <w:r w:rsidRPr="00416739">
        <w:rPr>
          <w:szCs w:val="20"/>
        </w:rPr>
        <w:t xml:space="preserve">This assignedEntity </w:t>
      </w:r>
      <w:r w:rsidRPr="00416739">
        <w:rPr>
          <w:b/>
          <w:bCs/>
          <w:sz w:val="16"/>
          <w:szCs w:val="16"/>
        </w:rPr>
        <w:t>SHALL</w:t>
      </w:r>
      <w:r w:rsidRPr="00416739">
        <w:rPr>
          <w:szCs w:val="20"/>
        </w:rPr>
        <w:t xml:space="preserve"> contain exactly one [1..1] </w:t>
      </w:r>
      <w:r w:rsidRPr="00416739">
        <w:rPr>
          <w:rFonts w:ascii="Courier New" w:hAnsi="Courier New" w:cs="Courier New"/>
          <w:b/>
          <w:bCs/>
          <w:szCs w:val="20"/>
        </w:rPr>
        <w:t>addr</w:t>
      </w:r>
      <w:r w:rsidRPr="00416739">
        <w:rPr>
          <w:szCs w:val="20"/>
        </w:rPr>
        <w:t xml:space="preserve"> (CONF:8254). </w:t>
      </w:r>
    </w:p>
    <w:p w14:paraId="37122806" w14:textId="77777777" w:rsidR="001A3C6D" w:rsidRPr="00416739" w:rsidRDefault="001A3C6D" w:rsidP="003D62A7">
      <w:pPr>
        <w:numPr>
          <w:ilvl w:val="2"/>
          <w:numId w:val="80"/>
        </w:numPr>
        <w:spacing w:after="40" w:line="260" w:lineRule="exact"/>
        <w:rPr>
          <w:szCs w:val="20"/>
        </w:rPr>
      </w:pPr>
      <w:r w:rsidRPr="00416739">
        <w:rPr>
          <w:szCs w:val="20"/>
        </w:rPr>
        <w:t xml:space="preserve">This assignedEntity </w:t>
      </w:r>
      <w:r w:rsidRPr="00416739">
        <w:rPr>
          <w:b/>
          <w:bCs/>
          <w:sz w:val="16"/>
          <w:szCs w:val="16"/>
        </w:rPr>
        <w:t>SHALL</w:t>
      </w:r>
      <w:r w:rsidRPr="00416739">
        <w:rPr>
          <w:szCs w:val="20"/>
        </w:rPr>
        <w:t xml:space="preserve"> contain exactly one [1..1] </w:t>
      </w:r>
      <w:r w:rsidRPr="00416739">
        <w:rPr>
          <w:rFonts w:ascii="Courier New" w:hAnsi="Courier New" w:cs="Courier New"/>
          <w:b/>
          <w:bCs/>
          <w:szCs w:val="20"/>
        </w:rPr>
        <w:t>telecom</w:t>
      </w:r>
      <w:r w:rsidRPr="00416739">
        <w:rPr>
          <w:szCs w:val="20"/>
        </w:rPr>
        <w:t xml:space="preserve"> (CONF:8255). </w:t>
      </w:r>
    </w:p>
    <w:p w14:paraId="4E964732" w14:textId="77777777" w:rsidR="001A3C6D" w:rsidRPr="00416739" w:rsidRDefault="001A3C6D" w:rsidP="003D62A7">
      <w:pPr>
        <w:numPr>
          <w:ilvl w:val="2"/>
          <w:numId w:val="80"/>
        </w:numPr>
        <w:spacing w:after="40" w:line="260" w:lineRule="exact"/>
        <w:rPr>
          <w:szCs w:val="20"/>
        </w:rPr>
      </w:pPr>
      <w:r w:rsidRPr="00416739">
        <w:rPr>
          <w:szCs w:val="20"/>
        </w:rPr>
        <w:lastRenderedPageBreak/>
        <w:t xml:space="preserve">This assignedEntity </w:t>
      </w:r>
      <w:r w:rsidRPr="00416739">
        <w:rPr>
          <w:b/>
          <w:bCs/>
          <w:sz w:val="16"/>
          <w:szCs w:val="16"/>
        </w:rPr>
        <w:t>SHOULD</w:t>
      </w:r>
      <w:r w:rsidRPr="00416739">
        <w:rPr>
          <w:szCs w:val="20"/>
        </w:rPr>
        <w:t xml:space="preserve"> contain zero or one [0..1] </w:t>
      </w:r>
      <w:r w:rsidRPr="00416739">
        <w:rPr>
          <w:rFonts w:ascii="Courier New" w:hAnsi="Courier New" w:cs="Courier New"/>
          <w:b/>
          <w:bCs/>
          <w:szCs w:val="20"/>
        </w:rPr>
        <w:t>representedOrganization</w:t>
      </w:r>
      <w:r w:rsidRPr="00416739">
        <w:rPr>
          <w:szCs w:val="20"/>
        </w:rPr>
        <w:t xml:space="preserve"> (CONF:8256). </w:t>
      </w:r>
    </w:p>
    <w:p w14:paraId="76361AE8" w14:textId="77777777" w:rsidR="001A3C6D" w:rsidRPr="00416739" w:rsidRDefault="001A3C6D" w:rsidP="003D62A7">
      <w:pPr>
        <w:numPr>
          <w:ilvl w:val="3"/>
          <w:numId w:val="80"/>
        </w:numPr>
        <w:spacing w:after="40" w:line="260" w:lineRule="exact"/>
        <w:rPr>
          <w:szCs w:val="20"/>
        </w:rPr>
      </w:pPr>
      <w:r w:rsidRPr="00416739">
        <w:rPr>
          <w:szCs w:val="20"/>
        </w:rPr>
        <w:t xml:space="preserve">This representedOrganization, if present, </w:t>
      </w:r>
      <w:r w:rsidRPr="00416739">
        <w:rPr>
          <w:b/>
          <w:bCs/>
          <w:sz w:val="16"/>
          <w:szCs w:val="16"/>
        </w:rPr>
        <w:t>SHOULD</w:t>
      </w:r>
      <w:r w:rsidRPr="00416739">
        <w:rPr>
          <w:szCs w:val="20"/>
        </w:rPr>
        <w:t xml:space="preserve"> contain zero or more [0..*] </w:t>
      </w:r>
      <w:r w:rsidRPr="00416739">
        <w:rPr>
          <w:rFonts w:ascii="Courier New" w:hAnsi="Courier New" w:cs="Courier New"/>
          <w:b/>
          <w:bCs/>
          <w:szCs w:val="20"/>
        </w:rPr>
        <w:t>id</w:t>
      </w:r>
      <w:r w:rsidRPr="00416739">
        <w:rPr>
          <w:szCs w:val="20"/>
        </w:rPr>
        <w:t xml:space="preserve"> (CONF:8257). </w:t>
      </w:r>
    </w:p>
    <w:p w14:paraId="14B33D01" w14:textId="77777777" w:rsidR="001A3C6D" w:rsidRPr="00416739" w:rsidRDefault="001A3C6D" w:rsidP="003D62A7">
      <w:pPr>
        <w:numPr>
          <w:ilvl w:val="3"/>
          <w:numId w:val="80"/>
        </w:numPr>
        <w:spacing w:after="40" w:line="260" w:lineRule="exact"/>
        <w:rPr>
          <w:szCs w:val="20"/>
        </w:rPr>
      </w:pPr>
      <w:r w:rsidRPr="00416739">
        <w:rPr>
          <w:szCs w:val="20"/>
        </w:rPr>
        <w:t xml:space="preserve">This representedOrganization, if present, </w:t>
      </w:r>
      <w:r w:rsidRPr="00416739">
        <w:rPr>
          <w:b/>
          <w:bCs/>
          <w:sz w:val="16"/>
          <w:szCs w:val="16"/>
        </w:rPr>
        <w:t>MAY</w:t>
      </w:r>
      <w:r w:rsidRPr="00416739">
        <w:rPr>
          <w:szCs w:val="20"/>
        </w:rPr>
        <w:t xml:space="preserve"> contain zero or more [0..*] </w:t>
      </w:r>
      <w:r w:rsidRPr="00416739">
        <w:rPr>
          <w:rFonts w:ascii="Courier New" w:hAnsi="Courier New" w:cs="Courier New"/>
          <w:b/>
          <w:bCs/>
          <w:szCs w:val="20"/>
        </w:rPr>
        <w:t>name</w:t>
      </w:r>
      <w:r w:rsidRPr="00416739">
        <w:rPr>
          <w:szCs w:val="20"/>
        </w:rPr>
        <w:t xml:space="preserve"> (CONF:8258). </w:t>
      </w:r>
    </w:p>
    <w:p w14:paraId="3B38199E" w14:textId="77777777" w:rsidR="001A3C6D" w:rsidRPr="00416739" w:rsidRDefault="001A3C6D" w:rsidP="003D62A7">
      <w:pPr>
        <w:numPr>
          <w:ilvl w:val="4"/>
          <w:numId w:val="80"/>
        </w:numPr>
        <w:spacing w:after="40" w:line="260" w:lineRule="exact"/>
        <w:rPr>
          <w:szCs w:val="20"/>
        </w:rPr>
      </w:pPr>
      <w:r w:rsidRPr="00416739">
        <w:rPr>
          <w:szCs w:val="20"/>
        </w:rPr>
        <w:t>methodCode SHALL NOT conflict with the method inherent in Observation / code. (CONF:8249).</w:t>
      </w:r>
    </w:p>
    <w:p w14:paraId="723B9C76" w14:textId="77777777" w:rsidR="001A3C6D" w:rsidRPr="00416739" w:rsidRDefault="001A3C6D" w:rsidP="003D62A7">
      <w:pPr>
        <w:numPr>
          <w:ilvl w:val="3"/>
          <w:numId w:val="80"/>
        </w:numPr>
        <w:spacing w:after="40" w:line="260" w:lineRule="exact"/>
        <w:rPr>
          <w:szCs w:val="20"/>
        </w:rPr>
      </w:pPr>
      <w:r w:rsidRPr="00416739">
        <w:rPr>
          <w:szCs w:val="20"/>
        </w:rPr>
        <w:t xml:space="preserve">This representedOrganization, if present, </w:t>
      </w:r>
      <w:r w:rsidRPr="00416739">
        <w:rPr>
          <w:b/>
          <w:bCs/>
          <w:sz w:val="16"/>
          <w:szCs w:val="16"/>
        </w:rPr>
        <w:t>SHALL</w:t>
      </w:r>
      <w:r w:rsidRPr="00416739">
        <w:rPr>
          <w:szCs w:val="20"/>
        </w:rPr>
        <w:t xml:space="preserve"> contain exactly one [1..1] </w:t>
      </w:r>
      <w:r w:rsidRPr="00416739">
        <w:rPr>
          <w:rFonts w:ascii="Courier New" w:hAnsi="Courier New" w:cs="Courier New"/>
          <w:b/>
          <w:bCs/>
          <w:szCs w:val="20"/>
        </w:rPr>
        <w:t>addr</w:t>
      </w:r>
      <w:r w:rsidRPr="00416739">
        <w:rPr>
          <w:szCs w:val="20"/>
        </w:rPr>
        <w:t xml:space="preserve"> (CONF:8259). </w:t>
      </w:r>
    </w:p>
    <w:p w14:paraId="73EE4171" w14:textId="77777777" w:rsidR="001A3C6D" w:rsidRPr="00416739" w:rsidRDefault="001A3C6D" w:rsidP="003D62A7">
      <w:pPr>
        <w:numPr>
          <w:ilvl w:val="3"/>
          <w:numId w:val="80"/>
        </w:numPr>
        <w:spacing w:after="40" w:line="260" w:lineRule="exact"/>
        <w:rPr>
          <w:szCs w:val="20"/>
        </w:rPr>
      </w:pPr>
      <w:r w:rsidRPr="00416739">
        <w:rPr>
          <w:szCs w:val="20"/>
        </w:rPr>
        <w:t xml:space="preserve">This representedOrganization, if present, </w:t>
      </w:r>
      <w:r w:rsidRPr="00416739">
        <w:rPr>
          <w:b/>
          <w:bCs/>
          <w:sz w:val="16"/>
          <w:szCs w:val="16"/>
        </w:rPr>
        <w:t>SHALL</w:t>
      </w:r>
      <w:r w:rsidRPr="00416739">
        <w:rPr>
          <w:szCs w:val="20"/>
        </w:rPr>
        <w:t xml:space="preserve"> contain exactly one [1..1] </w:t>
      </w:r>
      <w:r w:rsidRPr="00416739">
        <w:rPr>
          <w:rFonts w:ascii="Courier New" w:hAnsi="Courier New" w:cs="Courier New"/>
          <w:b/>
          <w:bCs/>
          <w:szCs w:val="20"/>
        </w:rPr>
        <w:t>telecom</w:t>
      </w:r>
      <w:r w:rsidRPr="00416739">
        <w:rPr>
          <w:szCs w:val="20"/>
        </w:rPr>
        <w:t xml:space="preserve"> (CONF:8260). </w:t>
      </w:r>
    </w:p>
    <w:p w14:paraId="16517F85" w14:textId="77777777" w:rsidR="001A3C6D" w:rsidRPr="00416739" w:rsidRDefault="001A3C6D" w:rsidP="003D62A7">
      <w:pPr>
        <w:numPr>
          <w:ilvl w:val="0"/>
          <w:numId w:val="80"/>
        </w:numPr>
        <w:spacing w:after="40" w:line="260" w:lineRule="exact"/>
        <w:rPr>
          <w:szCs w:val="20"/>
        </w:rPr>
      </w:pPr>
      <w:r w:rsidRPr="00416739">
        <w:rPr>
          <w:b/>
          <w:bCs/>
          <w:sz w:val="16"/>
          <w:szCs w:val="16"/>
        </w:rPr>
        <w:t>MAY</w:t>
      </w:r>
      <w:r w:rsidRPr="00416739">
        <w:rPr>
          <w:szCs w:val="20"/>
        </w:rPr>
        <w:t xml:space="preserve"> contain zero or more [0..*] </w:t>
      </w:r>
      <w:r w:rsidRPr="00416739">
        <w:rPr>
          <w:rFonts w:ascii="Courier New" w:hAnsi="Courier New" w:cs="Courier New"/>
          <w:b/>
          <w:bCs/>
          <w:szCs w:val="20"/>
        </w:rPr>
        <w:t>participant</w:t>
      </w:r>
      <w:r w:rsidRPr="00416739">
        <w:rPr>
          <w:szCs w:val="20"/>
        </w:rPr>
        <w:t xml:space="preserve"> (CONF:8261). </w:t>
      </w:r>
    </w:p>
    <w:p w14:paraId="4F95C158" w14:textId="77777777" w:rsidR="001A3C6D" w:rsidRPr="00416739" w:rsidRDefault="001A3C6D" w:rsidP="003D62A7">
      <w:pPr>
        <w:numPr>
          <w:ilvl w:val="1"/>
          <w:numId w:val="80"/>
        </w:numPr>
        <w:spacing w:after="40" w:line="260" w:lineRule="exact"/>
        <w:rPr>
          <w:szCs w:val="20"/>
        </w:rPr>
      </w:pPr>
      <w:r w:rsidRPr="00416739">
        <w:rPr>
          <w:szCs w:val="20"/>
        </w:rPr>
        <w:t xml:space="preserve">Such participants, if present, </w:t>
      </w:r>
      <w:r w:rsidRPr="00416739">
        <w:rPr>
          <w:b/>
          <w:bCs/>
          <w:sz w:val="16"/>
          <w:szCs w:val="16"/>
        </w:rPr>
        <w:t>SHALL</w:t>
      </w:r>
      <w:r w:rsidRPr="00416739">
        <w:rPr>
          <w:szCs w:val="20"/>
        </w:rPr>
        <w:t xml:space="preserve"> contain exactly one [1..1] </w:t>
      </w:r>
      <w:r w:rsidRPr="00416739">
        <w:rPr>
          <w:rFonts w:ascii="Courier New" w:hAnsi="Courier New" w:cs="Courier New"/>
          <w:b/>
          <w:bCs/>
          <w:szCs w:val="20"/>
        </w:rPr>
        <w:t>@typeCode</w:t>
      </w:r>
      <w:r w:rsidRPr="00416739">
        <w:rPr>
          <w:szCs w:val="20"/>
        </w:rPr>
        <w:t>="</w:t>
      </w:r>
      <w:r w:rsidRPr="00416739">
        <w:rPr>
          <w:rFonts w:ascii="Courier New" w:hAnsi="Courier New" w:cs="Courier New"/>
          <w:szCs w:val="20"/>
        </w:rPr>
        <w:t>LOC</w:t>
      </w:r>
      <w:r w:rsidRPr="00416739">
        <w:rPr>
          <w:szCs w:val="20"/>
        </w:rPr>
        <w:t xml:space="preserve">" </w:t>
      </w:r>
      <w:r w:rsidRPr="00416739">
        <w:rPr>
          <w:rFonts w:ascii="Courier New" w:hAnsi="Courier New" w:cs="Courier New"/>
          <w:i/>
          <w:iCs/>
          <w:szCs w:val="20"/>
        </w:rPr>
        <w:t>Location</w:t>
      </w:r>
      <w:r w:rsidRPr="00416739">
        <w:rPr>
          <w:szCs w:val="20"/>
        </w:rPr>
        <w:t xml:space="preserve"> (CodeSystem: </w:t>
      </w:r>
      <w:r w:rsidRPr="00416739">
        <w:rPr>
          <w:rFonts w:ascii="Courier New" w:hAnsi="Courier New" w:cs="Courier New"/>
          <w:szCs w:val="20"/>
        </w:rPr>
        <w:t>2.16.840.1.113883.5.1002 HL7ActRelationshipType</w:t>
      </w:r>
      <w:r w:rsidRPr="00416739">
        <w:rPr>
          <w:szCs w:val="20"/>
        </w:rPr>
        <w:t xml:space="preserve">) </w:t>
      </w:r>
      <w:r w:rsidRPr="00416739">
        <w:rPr>
          <w:b/>
          <w:bCs/>
          <w:sz w:val="16"/>
          <w:szCs w:val="16"/>
        </w:rPr>
        <w:t>STATIC</w:t>
      </w:r>
      <w:r w:rsidRPr="00416739">
        <w:rPr>
          <w:szCs w:val="20"/>
        </w:rPr>
        <w:t xml:space="preserve"> (CONF:8262). </w:t>
      </w:r>
    </w:p>
    <w:p w14:paraId="3F27375E" w14:textId="77777777" w:rsidR="001A3C6D" w:rsidRPr="00416739" w:rsidRDefault="001A3C6D" w:rsidP="003D62A7">
      <w:pPr>
        <w:numPr>
          <w:ilvl w:val="1"/>
          <w:numId w:val="80"/>
        </w:numPr>
        <w:spacing w:after="40" w:line="260" w:lineRule="exact"/>
        <w:rPr>
          <w:szCs w:val="20"/>
        </w:rPr>
      </w:pPr>
      <w:r w:rsidRPr="00416739">
        <w:rPr>
          <w:szCs w:val="20"/>
        </w:rPr>
        <w:t xml:space="preserve">Such participants, if present, </w:t>
      </w:r>
      <w:r w:rsidRPr="00416739">
        <w:rPr>
          <w:b/>
          <w:bCs/>
          <w:sz w:val="16"/>
          <w:szCs w:val="16"/>
        </w:rPr>
        <w:t>SHALL</w:t>
      </w:r>
      <w:r w:rsidRPr="00416739">
        <w:rPr>
          <w:szCs w:val="20"/>
        </w:rPr>
        <w:t xml:space="preserve"> contain exactly one [1..1] </w:t>
      </w:r>
      <w:hyperlink w:anchor="CS_ServiceDellivery" w:history="1">
        <w:r w:rsidRPr="00416739">
          <w:rPr>
            <w:rStyle w:val="Hyperlink"/>
            <w:rFonts w:ascii="Courier New" w:hAnsi="Courier New" w:cs="Courier New"/>
            <w:b/>
            <w:bCs/>
            <w:szCs w:val="20"/>
          </w:rPr>
          <w:t>Service Delivery Location</w:t>
        </w:r>
      </w:hyperlink>
      <w:r w:rsidRPr="00416739">
        <w:rPr>
          <w:szCs w:val="20"/>
        </w:rPr>
        <w:t xml:space="preserve"> </w:t>
      </w:r>
      <w:r w:rsidRPr="00416739">
        <w:rPr>
          <w:rFonts w:ascii="Courier New" w:hAnsi="Courier New" w:cs="Courier New"/>
          <w:szCs w:val="20"/>
        </w:rPr>
        <w:t>(templateId:2.16.840.1.113883.10.20.22.4.32)</w:t>
      </w:r>
      <w:r w:rsidRPr="00416739">
        <w:rPr>
          <w:szCs w:val="20"/>
        </w:rPr>
        <w:t xml:space="preserve"> (CONF:8263). </w:t>
      </w:r>
    </w:p>
    <w:p w14:paraId="5E83E84A" w14:textId="77777777" w:rsidR="001A3C6D" w:rsidRPr="00416739" w:rsidRDefault="001A3C6D" w:rsidP="003D62A7">
      <w:pPr>
        <w:numPr>
          <w:ilvl w:val="0"/>
          <w:numId w:val="80"/>
        </w:numPr>
        <w:spacing w:after="40" w:line="260" w:lineRule="exact"/>
        <w:rPr>
          <w:szCs w:val="20"/>
        </w:rPr>
      </w:pPr>
      <w:r w:rsidRPr="00416739">
        <w:rPr>
          <w:b/>
          <w:bCs/>
          <w:sz w:val="16"/>
          <w:szCs w:val="16"/>
        </w:rPr>
        <w:t>MAY</w:t>
      </w:r>
      <w:r w:rsidRPr="00416739">
        <w:rPr>
          <w:szCs w:val="20"/>
        </w:rPr>
        <w:t xml:space="preserve"> contain zero or more [0..*] </w:t>
      </w:r>
      <w:r w:rsidRPr="00416739">
        <w:rPr>
          <w:rFonts w:ascii="Courier New" w:hAnsi="Courier New" w:cs="Courier New"/>
          <w:b/>
          <w:bCs/>
          <w:szCs w:val="20"/>
        </w:rPr>
        <w:t>entryRelationship</w:t>
      </w:r>
      <w:r w:rsidRPr="00416739">
        <w:rPr>
          <w:szCs w:val="20"/>
        </w:rPr>
        <w:t xml:space="preserve"> (CONF:8264). </w:t>
      </w:r>
    </w:p>
    <w:p w14:paraId="0573423E" w14:textId="77777777" w:rsidR="001A3C6D" w:rsidRPr="00416739" w:rsidRDefault="001A3C6D" w:rsidP="003D62A7">
      <w:pPr>
        <w:numPr>
          <w:ilvl w:val="1"/>
          <w:numId w:val="80"/>
        </w:numPr>
        <w:spacing w:after="40" w:line="260" w:lineRule="exact"/>
        <w:rPr>
          <w:szCs w:val="20"/>
        </w:rPr>
      </w:pPr>
      <w:r w:rsidRPr="00416739">
        <w:rPr>
          <w:szCs w:val="20"/>
        </w:rPr>
        <w:t xml:space="preserve">Such entryRelationships, if present, </w:t>
      </w:r>
      <w:r w:rsidRPr="00416739">
        <w:rPr>
          <w:b/>
          <w:bCs/>
          <w:sz w:val="16"/>
          <w:szCs w:val="16"/>
        </w:rPr>
        <w:t>SHALL</w:t>
      </w:r>
      <w:r w:rsidRPr="00416739">
        <w:rPr>
          <w:szCs w:val="20"/>
        </w:rPr>
        <w:t xml:space="preserve"> contain exactly one [1..1] </w:t>
      </w:r>
      <w:r w:rsidRPr="00416739">
        <w:rPr>
          <w:rFonts w:ascii="Courier New" w:hAnsi="Courier New" w:cs="Courier New"/>
          <w:b/>
          <w:bCs/>
          <w:szCs w:val="20"/>
        </w:rPr>
        <w:t>@typeCode</w:t>
      </w:r>
      <w:r w:rsidRPr="00416739">
        <w:rPr>
          <w:szCs w:val="20"/>
        </w:rPr>
        <w:t>="</w:t>
      </w:r>
      <w:r w:rsidRPr="00416739">
        <w:rPr>
          <w:rFonts w:ascii="Courier New" w:hAnsi="Courier New" w:cs="Courier New"/>
          <w:szCs w:val="20"/>
        </w:rPr>
        <w:t>COMP</w:t>
      </w:r>
      <w:r w:rsidRPr="00416739">
        <w:rPr>
          <w:szCs w:val="20"/>
        </w:rPr>
        <w:t xml:space="preserve">" </w:t>
      </w:r>
      <w:r w:rsidRPr="00416739">
        <w:rPr>
          <w:rFonts w:ascii="Courier New" w:hAnsi="Courier New" w:cs="Courier New"/>
          <w:i/>
          <w:iCs/>
          <w:szCs w:val="20"/>
        </w:rPr>
        <w:t>Component</w:t>
      </w:r>
      <w:r w:rsidRPr="00416739">
        <w:rPr>
          <w:szCs w:val="20"/>
        </w:rPr>
        <w:t xml:space="preserve"> (CodeSystem: </w:t>
      </w:r>
      <w:r w:rsidRPr="00416739">
        <w:rPr>
          <w:rFonts w:ascii="Courier New" w:hAnsi="Courier New" w:cs="Courier New"/>
          <w:szCs w:val="20"/>
        </w:rPr>
        <w:t>2.16.840.1.113883.5.1002 HL7ActRelationshipType</w:t>
      </w:r>
      <w:r w:rsidRPr="00416739">
        <w:rPr>
          <w:szCs w:val="20"/>
        </w:rPr>
        <w:t xml:space="preserve">) </w:t>
      </w:r>
      <w:r w:rsidRPr="00416739">
        <w:rPr>
          <w:b/>
          <w:bCs/>
          <w:sz w:val="16"/>
          <w:szCs w:val="16"/>
        </w:rPr>
        <w:t>STATIC</w:t>
      </w:r>
      <w:r w:rsidRPr="00416739">
        <w:rPr>
          <w:szCs w:val="20"/>
        </w:rPr>
        <w:t xml:space="preserve"> (CONF:8265). </w:t>
      </w:r>
    </w:p>
    <w:p w14:paraId="31C0F275" w14:textId="77777777" w:rsidR="001A3C6D" w:rsidRPr="00416739" w:rsidRDefault="001A3C6D" w:rsidP="003D62A7">
      <w:pPr>
        <w:numPr>
          <w:ilvl w:val="1"/>
          <w:numId w:val="80"/>
        </w:numPr>
        <w:spacing w:after="40" w:line="260" w:lineRule="exact"/>
        <w:rPr>
          <w:szCs w:val="20"/>
        </w:rPr>
      </w:pPr>
      <w:r w:rsidRPr="00416739">
        <w:rPr>
          <w:szCs w:val="20"/>
        </w:rPr>
        <w:t xml:space="preserve">Such entryRelationships, if present, </w:t>
      </w:r>
      <w:r w:rsidRPr="00416739">
        <w:rPr>
          <w:b/>
          <w:bCs/>
          <w:sz w:val="16"/>
          <w:szCs w:val="16"/>
        </w:rPr>
        <w:t>SHALL</w:t>
      </w:r>
      <w:r w:rsidRPr="00416739">
        <w:rPr>
          <w:szCs w:val="20"/>
        </w:rPr>
        <w:t xml:space="preserve"> contain exactly one [1..1] </w:t>
      </w:r>
      <w:r w:rsidRPr="00416739">
        <w:rPr>
          <w:rFonts w:ascii="Courier New" w:hAnsi="Courier New" w:cs="Courier New"/>
          <w:b/>
          <w:bCs/>
          <w:szCs w:val="20"/>
        </w:rPr>
        <w:t>@inversionInd</w:t>
      </w:r>
      <w:r w:rsidRPr="00416739">
        <w:rPr>
          <w:szCs w:val="20"/>
        </w:rPr>
        <w:t>="</w:t>
      </w:r>
      <w:r w:rsidRPr="00416739">
        <w:rPr>
          <w:rFonts w:ascii="Courier New" w:hAnsi="Courier New" w:cs="Courier New"/>
          <w:szCs w:val="20"/>
        </w:rPr>
        <w:t>true</w:t>
      </w:r>
      <w:r w:rsidRPr="00416739">
        <w:rPr>
          <w:szCs w:val="20"/>
        </w:rPr>
        <w:t xml:space="preserve">" </w:t>
      </w:r>
      <w:r w:rsidRPr="00416739">
        <w:rPr>
          <w:rFonts w:ascii="Courier New" w:hAnsi="Courier New" w:cs="Courier New"/>
          <w:i/>
          <w:iCs/>
          <w:szCs w:val="20"/>
        </w:rPr>
        <w:t>true</w:t>
      </w:r>
      <w:r w:rsidRPr="00416739">
        <w:rPr>
          <w:szCs w:val="20"/>
        </w:rPr>
        <w:t xml:space="preserve"> (CONF:8266). </w:t>
      </w:r>
    </w:p>
    <w:p w14:paraId="5222333E" w14:textId="77777777" w:rsidR="001A3C6D" w:rsidRPr="00416739" w:rsidRDefault="001A3C6D" w:rsidP="003D62A7">
      <w:pPr>
        <w:numPr>
          <w:ilvl w:val="1"/>
          <w:numId w:val="80"/>
        </w:numPr>
        <w:spacing w:after="40" w:line="260" w:lineRule="exact"/>
        <w:rPr>
          <w:szCs w:val="20"/>
        </w:rPr>
      </w:pPr>
      <w:r w:rsidRPr="00416739">
        <w:rPr>
          <w:szCs w:val="20"/>
        </w:rPr>
        <w:t xml:space="preserve">Such entryRelationships, if present, </w:t>
      </w:r>
      <w:r w:rsidRPr="00416739">
        <w:rPr>
          <w:b/>
          <w:bCs/>
          <w:sz w:val="16"/>
          <w:szCs w:val="16"/>
        </w:rPr>
        <w:t>SHALL</w:t>
      </w:r>
      <w:r w:rsidRPr="00416739">
        <w:rPr>
          <w:szCs w:val="20"/>
        </w:rPr>
        <w:t xml:space="preserve"> contain exactly one [1..1] </w:t>
      </w:r>
      <w:r w:rsidRPr="00416739">
        <w:rPr>
          <w:rFonts w:ascii="Courier New" w:hAnsi="Courier New" w:cs="Courier New"/>
          <w:b/>
          <w:bCs/>
          <w:szCs w:val="20"/>
        </w:rPr>
        <w:t>encounter</w:t>
      </w:r>
      <w:r w:rsidRPr="00416739">
        <w:rPr>
          <w:szCs w:val="20"/>
        </w:rPr>
        <w:t xml:space="preserve"> (CONF:8267). </w:t>
      </w:r>
    </w:p>
    <w:p w14:paraId="0514A8F8" w14:textId="77777777" w:rsidR="001A3C6D" w:rsidRPr="00416739" w:rsidRDefault="001A3C6D" w:rsidP="003D62A7">
      <w:pPr>
        <w:numPr>
          <w:ilvl w:val="2"/>
          <w:numId w:val="80"/>
        </w:numPr>
        <w:spacing w:after="40" w:line="260" w:lineRule="exact"/>
        <w:rPr>
          <w:szCs w:val="20"/>
        </w:rPr>
      </w:pPr>
      <w:r w:rsidRPr="00416739">
        <w:rPr>
          <w:szCs w:val="20"/>
        </w:rPr>
        <w:t xml:space="preserve">This encounter </w:t>
      </w:r>
      <w:r w:rsidRPr="00416739">
        <w:rPr>
          <w:b/>
          <w:bCs/>
          <w:sz w:val="16"/>
          <w:szCs w:val="16"/>
        </w:rPr>
        <w:t>SHALL</w:t>
      </w:r>
      <w:r w:rsidRPr="00416739">
        <w:rPr>
          <w:szCs w:val="20"/>
        </w:rPr>
        <w:t xml:space="preserve"> contain exactly one [1..1] </w:t>
      </w:r>
      <w:r w:rsidRPr="00416739">
        <w:rPr>
          <w:rFonts w:ascii="Courier New" w:hAnsi="Courier New" w:cs="Courier New"/>
          <w:b/>
          <w:bCs/>
          <w:szCs w:val="20"/>
        </w:rPr>
        <w:t>@classCode</w:t>
      </w:r>
      <w:r w:rsidRPr="00416739">
        <w:rPr>
          <w:szCs w:val="20"/>
        </w:rPr>
        <w:t>="</w:t>
      </w:r>
      <w:r w:rsidRPr="00416739">
        <w:rPr>
          <w:rFonts w:ascii="Courier New" w:hAnsi="Courier New" w:cs="Courier New"/>
          <w:szCs w:val="20"/>
        </w:rPr>
        <w:t>ENC</w:t>
      </w:r>
      <w:r w:rsidRPr="00416739">
        <w:rPr>
          <w:szCs w:val="20"/>
        </w:rPr>
        <w:t xml:space="preserve">" </w:t>
      </w:r>
      <w:r w:rsidRPr="00416739">
        <w:rPr>
          <w:rFonts w:ascii="Courier New" w:hAnsi="Courier New" w:cs="Courier New"/>
          <w:i/>
          <w:iCs/>
          <w:szCs w:val="20"/>
        </w:rPr>
        <w:t>Encounter</w:t>
      </w:r>
      <w:r w:rsidRPr="00416739">
        <w:rPr>
          <w:szCs w:val="20"/>
        </w:rPr>
        <w:t xml:space="preserve"> (CodeSystem: </w:t>
      </w:r>
      <w:r w:rsidRPr="00416739">
        <w:rPr>
          <w:rFonts w:ascii="Courier New" w:hAnsi="Courier New" w:cs="Courier New"/>
          <w:szCs w:val="20"/>
        </w:rPr>
        <w:t>2.16.840.1.113883.5.6 HL7ActClass</w:t>
      </w:r>
      <w:r w:rsidRPr="00416739">
        <w:rPr>
          <w:szCs w:val="20"/>
        </w:rPr>
        <w:t xml:space="preserve">) </w:t>
      </w:r>
      <w:r w:rsidRPr="00416739">
        <w:rPr>
          <w:b/>
          <w:bCs/>
          <w:sz w:val="16"/>
          <w:szCs w:val="16"/>
        </w:rPr>
        <w:t>STATIC</w:t>
      </w:r>
      <w:r w:rsidRPr="00416739">
        <w:rPr>
          <w:szCs w:val="20"/>
        </w:rPr>
        <w:t xml:space="preserve"> (CONF:8268). </w:t>
      </w:r>
    </w:p>
    <w:p w14:paraId="04A2E499" w14:textId="77777777" w:rsidR="001A3C6D" w:rsidRPr="00416739" w:rsidRDefault="001A3C6D" w:rsidP="003D62A7">
      <w:pPr>
        <w:numPr>
          <w:ilvl w:val="2"/>
          <w:numId w:val="80"/>
        </w:numPr>
        <w:spacing w:after="40" w:line="260" w:lineRule="exact"/>
        <w:rPr>
          <w:szCs w:val="20"/>
        </w:rPr>
      </w:pPr>
      <w:r w:rsidRPr="00416739">
        <w:rPr>
          <w:szCs w:val="20"/>
        </w:rPr>
        <w:t xml:space="preserve">This encounter </w:t>
      </w:r>
      <w:r w:rsidRPr="00416739">
        <w:rPr>
          <w:b/>
          <w:bCs/>
          <w:sz w:val="16"/>
          <w:szCs w:val="16"/>
        </w:rPr>
        <w:t>SHALL</w:t>
      </w:r>
      <w:r w:rsidRPr="00416739">
        <w:rPr>
          <w:szCs w:val="20"/>
        </w:rPr>
        <w:t xml:space="preserve"> contain exactly one [1..1] </w:t>
      </w:r>
      <w:r w:rsidRPr="00416739">
        <w:rPr>
          <w:rFonts w:ascii="Courier New" w:hAnsi="Courier New" w:cs="Courier New"/>
          <w:b/>
          <w:bCs/>
          <w:szCs w:val="20"/>
        </w:rPr>
        <w:t>@moodCode</w:t>
      </w:r>
      <w:r w:rsidRPr="00416739">
        <w:rPr>
          <w:szCs w:val="20"/>
        </w:rPr>
        <w:t>="</w:t>
      </w:r>
      <w:r w:rsidRPr="00416739">
        <w:rPr>
          <w:rFonts w:ascii="Courier New" w:hAnsi="Courier New" w:cs="Courier New"/>
          <w:szCs w:val="20"/>
        </w:rPr>
        <w:t>EVN</w:t>
      </w:r>
      <w:r w:rsidRPr="00416739">
        <w:rPr>
          <w:szCs w:val="20"/>
        </w:rPr>
        <w:t xml:space="preserve">" </w:t>
      </w:r>
      <w:r w:rsidRPr="00416739">
        <w:rPr>
          <w:rFonts w:ascii="Courier New" w:hAnsi="Courier New" w:cs="Courier New"/>
          <w:i/>
          <w:iCs/>
          <w:szCs w:val="20"/>
        </w:rPr>
        <w:t>Event</w:t>
      </w:r>
      <w:r w:rsidRPr="00416739">
        <w:rPr>
          <w:szCs w:val="20"/>
        </w:rPr>
        <w:t xml:space="preserve"> (CodeSystem: </w:t>
      </w:r>
      <w:r w:rsidRPr="00416739">
        <w:rPr>
          <w:rFonts w:ascii="Courier New" w:hAnsi="Courier New" w:cs="Courier New"/>
          <w:szCs w:val="20"/>
        </w:rPr>
        <w:t>2.16.840.1.113883.5.1001 HL7ActMood</w:t>
      </w:r>
      <w:r w:rsidRPr="00416739">
        <w:rPr>
          <w:szCs w:val="20"/>
        </w:rPr>
        <w:t xml:space="preserve">) </w:t>
      </w:r>
      <w:r w:rsidRPr="00416739">
        <w:rPr>
          <w:b/>
          <w:bCs/>
          <w:sz w:val="16"/>
          <w:szCs w:val="16"/>
        </w:rPr>
        <w:t>STATIC</w:t>
      </w:r>
      <w:r w:rsidRPr="00416739">
        <w:rPr>
          <w:szCs w:val="20"/>
        </w:rPr>
        <w:t xml:space="preserve"> (CONF:8269). </w:t>
      </w:r>
    </w:p>
    <w:p w14:paraId="78288564" w14:textId="77777777" w:rsidR="001A3C6D" w:rsidRPr="00416739" w:rsidRDefault="001A3C6D" w:rsidP="003D62A7">
      <w:pPr>
        <w:numPr>
          <w:ilvl w:val="2"/>
          <w:numId w:val="80"/>
        </w:numPr>
        <w:spacing w:after="40" w:line="260" w:lineRule="exact"/>
        <w:rPr>
          <w:szCs w:val="20"/>
        </w:rPr>
      </w:pPr>
      <w:r w:rsidRPr="00416739">
        <w:rPr>
          <w:szCs w:val="20"/>
        </w:rPr>
        <w:t xml:space="preserve">This encounter </w:t>
      </w:r>
      <w:r w:rsidRPr="00416739">
        <w:rPr>
          <w:b/>
          <w:bCs/>
          <w:sz w:val="16"/>
          <w:szCs w:val="16"/>
        </w:rPr>
        <w:t>SHALL</w:t>
      </w:r>
      <w:r w:rsidRPr="00416739">
        <w:rPr>
          <w:szCs w:val="20"/>
        </w:rPr>
        <w:t xml:space="preserve"> contain exactly one [1..1] </w:t>
      </w:r>
      <w:r w:rsidRPr="00416739">
        <w:rPr>
          <w:rFonts w:ascii="Courier New" w:hAnsi="Courier New" w:cs="Courier New"/>
          <w:b/>
          <w:bCs/>
          <w:szCs w:val="20"/>
        </w:rPr>
        <w:t>id</w:t>
      </w:r>
      <w:r w:rsidRPr="00416739">
        <w:rPr>
          <w:szCs w:val="20"/>
        </w:rPr>
        <w:t xml:space="preserve"> (CONF:8270). </w:t>
      </w:r>
    </w:p>
    <w:p w14:paraId="459235EE" w14:textId="77777777" w:rsidR="001A3C6D" w:rsidRPr="00416739" w:rsidRDefault="001A3C6D" w:rsidP="003D62A7">
      <w:pPr>
        <w:numPr>
          <w:ilvl w:val="3"/>
          <w:numId w:val="80"/>
        </w:numPr>
        <w:spacing w:after="40" w:line="260" w:lineRule="exact"/>
        <w:rPr>
          <w:szCs w:val="20"/>
        </w:rPr>
      </w:pPr>
      <w:r w:rsidRPr="00416739">
        <w:rPr>
          <w:szCs w:val="20"/>
        </w:rPr>
        <w:t>Set the encounter ID to the ID of an encounter in another section to signify they are the same encounter. (CONF:8271).</w:t>
      </w:r>
    </w:p>
    <w:p w14:paraId="152BB4D2" w14:textId="77777777" w:rsidR="001A3C6D" w:rsidRPr="00416739" w:rsidRDefault="001A3C6D" w:rsidP="003D62A7">
      <w:pPr>
        <w:numPr>
          <w:ilvl w:val="0"/>
          <w:numId w:val="80"/>
        </w:numPr>
        <w:spacing w:after="40" w:line="260" w:lineRule="exact"/>
        <w:rPr>
          <w:szCs w:val="20"/>
        </w:rPr>
      </w:pPr>
      <w:r w:rsidRPr="00416739">
        <w:rPr>
          <w:b/>
          <w:bCs/>
          <w:sz w:val="16"/>
          <w:szCs w:val="16"/>
        </w:rPr>
        <w:t>MAY</w:t>
      </w:r>
      <w:r w:rsidRPr="00416739">
        <w:rPr>
          <w:szCs w:val="20"/>
        </w:rPr>
        <w:t xml:space="preserve"> contain zero or one [0..1] </w:t>
      </w:r>
      <w:r w:rsidRPr="00416739">
        <w:rPr>
          <w:rFonts w:ascii="Courier New" w:hAnsi="Courier New" w:cs="Courier New"/>
          <w:b/>
          <w:bCs/>
          <w:szCs w:val="20"/>
        </w:rPr>
        <w:t>entryRelationship</w:t>
      </w:r>
      <w:r w:rsidRPr="00416739">
        <w:rPr>
          <w:szCs w:val="20"/>
        </w:rPr>
        <w:t xml:space="preserve"> (CONF:8272). </w:t>
      </w:r>
    </w:p>
    <w:p w14:paraId="48C48919" w14:textId="77777777" w:rsidR="001A3C6D" w:rsidRPr="00416739" w:rsidRDefault="001A3C6D" w:rsidP="003D62A7">
      <w:pPr>
        <w:numPr>
          <w:ilvl w:val="1"/>
          <w:numId w:val="80"/>
        </w:numPr>
        <w:spacing w:after="40" w:line="260" w:lineRule="exact"/>
        <w:rPr>
          <w:szCs w:val="20"/>
        </w:rPr>
      </w:pPr>
      <w:r w:rsidRPr="00416739">
        <w:rPr>
          <w:szCs w:val="20"/>
        </w:rPr>
        <w:t xml:space="preserve">This entryRelationship, if present, </w:t>
      </w:r>
      <w:r w:rsidRPr="00416739">
        <w:rPr>
          <w:b/>
          <w:bCs/>
          <w:sz w:val="16"/>
          <w:szCs w:val="16"/>
        </w:rPr>
        <w:t>SHALL</w:t>
      </w:r>
      <w:r w:rsidRPr="00416739">
        <w:rPr>
          <w:szCs w:val="20"/>
        </w:rPr>
        <w:t xml:space="preserve"> contain exactly one [1..1] </w:t>
      </w:r>
      <w:r w:rsidRPr="00416739">
        <w:rPr>
          <w:rFonts w:ascii="Courier New" w:hAnsi="Courier New" w:cs="Courier New"/>
          <w:b/>
          <w:bCs/>
          <w:szCs w:val="20"/>
        </w:rPr>
        <w:t>@typeCode</w:t>
      </w:r>
      <w:r w:rsidRPr="00416739">
        <w:rPr>
          <w:szCs w:val="20"/>
        </w:rPr>
        <w:t>="</w:t>
      </w:r>
      <w:r w:rsidRPr="00416739">
        <w:rPr>
          <w:rFonts w:ascii="Courier New" w:hAnsi="Courier New" w:cs="Courier New"/>
          <w:szCs w:val="20"/>
        </w:rPr>
        <w:t>SUBJ</w:t>
      </w:r>
      <w:r w:rsidRPr="00416739">
        <w:rPr>
          <w:szCs w:val="20"/>
        </w:rPr>
        <w:t xml:space="preserve">" </w:t>
      </w:r>
      <w:r w:rsidRPr="00416739">
        <w:rPr>
          <w:rFonts w:ascii="Courier New" w:hAnsi="Courier New" w:cs="Courier New"/>
          <w:i/>
          <w:iCs/>
          <w:szCs w:val="20"/>
        </w:rPr>
        <w:t>Has Subject</w:t>
      </w:r>
      <w:r w:rsidRPr="00416739">
        <w:rPr>
          <w:szCs w:val="20"/>
        </w:rPr>
        <w:t xml:space="preserve"> (CodeSystem: </w:t>
      </w:r>
      <w:r w:rsidRPr="00416739">
        <w:rPr>
          <w:rFonts w:ascii="Courier New" w:hAnsi="Courier New" w:cs="Courier New"/>
          <w:szCs w:val="20"/>
        </w:rPr>
        <w:t>2.16.840.1.113883.5.1002 HL7ActRelationshipType</w:t>
      </w:r>
      <w:r w:rsidRPr="00416739">
        <w:rPr>
          <w:szCs w:val="20"/>
        </w:rPr>
        <w:t xml:space="preserve">) </w:t>
      </w:r>
      <w:r w:rsidRPr="00416739">
        <w:rPr>
          <w:b/>
          <w:bCs/>
          <w:sz w:val="16"/>
          <w:szCs w:val="16"/>
        </w:rPr>
        <w:t>STATIC</w:t>
      </w:r>
      <w:r w:rsidRPr="00416739">
        <w:rPr>
          <w:szCs w:val="20"/>
        </w:rPr>
        <w:t xml:space="preserve"> (CONF:8273). </w:t>
      </w:r>
    </w:p>
    <w:p w14:paraId="36CC4F63" w14:textId="77777777" w:rsidR="001A3C6D" w:rsidRPr="00416739" w:rsidRDefault="001A3C6D" w:rsidP="003D62A7">
      <w:pPr>
        <w:numPr>
          <w:ilvl w:val="1"/>
          <w:numId w:val="80"/>
        </w:numPr>
        <w:spacing w:after="40" w:line="260" w:lineRule="exact"/>
        <w:rPr>
          <w:szCs w:val="20"/>
        </w:rPr>
      </w:pPr>
      <w:r w:rsidRPr="00416739">
        <w:rPr>
          <w:szCs w:val="20"/>
        </w:rPr>
        <w:t xml:space="preserve">This entryRelationship, if present, </w:t>
      </w:r>
      <w:r w:rsidRPr="00416739">
        <w:rPr>
          <w:b/>
          <w:bCs/>
          <w:sz w:val="16"/>
          <w:szCs w:val="16"/>
        </w:rPr>
        <w:t>SHALL</w:t>
      </w:r>
      <w:r w:rsidRPr="00416739">
        <w:rPr>
          <w:szCs w:val="20"/>
        </w:rPr>
        <w:t xml:space="preserve"> contain exactly one [1..1] </w:t>
      </w:r>
      <w:r w:rsidRPr="00416739">
        <w:rPr>
          <w:rFonts w:ascii="Courier New" w:hAnsi="Courier New" w:cs="Courier New"/>
          <w:b/>
          <w:bCs/>
          <w:szCs w:val="20"/>
        </w:rPr>
        <w:t>@inversionInd</w:t>
      </w:r>
      <w:r w:rsidRPr="00416739">
        <w:rPr>
          <w:szCs w:val="20"/>
        </w:rPr>
        <w:t>="</w:t>
      </w:r>
      <w:r w:rsidRPr="00416739">
        <w:rPr>
          <w:rFonts w:ascii="Courier New" w:hAnsi="Courier New" w:cs="Courier New"/>
          <w:szCs w:val="20"/>
        </w:rPr>
        <w:t>true</w:t>
      </w:r>
      <w:r w:rsidRPr="00416739">
        <w:rPr>
          <w:szCs w:val="20"/>
        </w:rPr>
        <w:t xml:space="preserve">" </w:t>
      </w:r>
      <w:r w:rsidRPr="00416739">
        <w:rPr>
          <w:rFonts w:ascii="Courier New" w:hAnsi="Courier New" w:cs="Courier New"/>
          <w:i/>
          <w:iCs/>
          <w:szCs w:val="20"/>
        </w:rPr>
        <w:t>true</w:t>
      </w:r>
      <w:r w:rsidRPr="00416739">
        <w:rPr>
          <w:szCs w:val="20"/>
        </w:rPr>
        <w:t xml:space="preserve"> (CONF:8274). </w:t>
      </w:r>
    </w:p>
    <w:p w14:paraId="570E517F" w14:textId="77777777" w:rsidR="001A3C6D" w:rsidRPr="00416739" w:rsidRDefault="001A3C6D" w:rsidP="003D62A7">
      <w:pPr>
        <w:numPr>
          <w:ilvl w:val="1"/>
          <w:numId w:val="80"/>
        </w:numPr>
        <w:spacing w:after="40" w:line="260" w:lineRule="exact"/>
        <w:rPr>
          <w:szCs w:val="20"/>
        </w:rPr>
      </w:pPr>
      <w:r w:rsidRPr="00416739">
        <w:rPr>
          <w:szCs w:val="20"/>
        </w:rPr>
        <w:t xml:space="preserve">This entryRelationship, if present, </w:t>
      </w:r>
      <w:r w:rsidRPr="00416739">
        <w:rPr>
          <w:b/>
          <w:bCs/>
          <w:sz w:val="16"/>
          <w:szCs w:val="16"/>
        </w:rPr>
        <w:t>SHALL</w:t>
      </w:r>
      <w:r w:rsidRPr="00416739">
        <w:rPr>
          <w:szCs w:val="20"/>
        </w:rPr>
        <w:t xml:space="preserve"> contain exactly one [1..1] </w:t>
      </w:r>
      <w:hyperlink w:anchor="CS_Instruction" w:history="1">
        <w:r w:rsidRPr="00416739">
          <w:rPr>
            <w:rStyle w:val="Hyperlink"/>
            <w:rFonts w:ascii="Courier New" w:hAnsi="Courier New" w:cs="Courier New"/>
            <w:b/>
            <w:bCs/>
            <w:szCs w:val="20"/>
          </w:rPr>
          <w:t>Instructions</w:t>
        </w:r>
      </w:hyperlink>
      <w:r w:rsidRPr="00416739">
        <w:rPr>
          <w:szCs w:val="20"/>
        </w:rPr>
        <w:t xml:space="preserve"> </w:t>
      </w:r>
      <w:r w:rsidRPr="00416739">
        <w:rPr>
          <w:rFonts w:ascii="Courier New" w:hAnsi="Courier New" w:cs="Courier New"/>
          <w:szCs w:val="20"/>
        </w:rPr>
        <w:t>(templateId:2.16.840.1.113883.10.20.22.4.20)</w:t>
      </w:r>
      <w:r w:rsidRPr="00416739">
        <w:rPr>
          <w:szCs w:val="20"/>
        </w:rPr>
        <w:t xml:space="preserve"> (CONF:8275). </w:t>
      </w:r>
    </w:p>
    <w:p w14:paraId="5B594861" w14:textId="77777777" w:rsidR="001A3C6D" w:rsidRPr="00416739" w:rsidRDefault="001A3C6D" w:rsidP="003D62A7">
      <w:pPr>
        <w:numPr>
          <w:ilvl w:val="0"/>
          <w:numId w:val="80"/>
        </w:numPr>
        <w:spacing w:after="40" w:line="260" w:lineRule="exact"/>
        <w:rPr>
          <w:szCs w:val="20"/>
        </w:rPr>
      </w:pPr>
      <w:r w:rsidRPr="00416739">
        <w:rPr>
          <w:b/>
          <w:bCs/>
          <w:sz w:val="16"/>
          <w:szCs w:val="16"/>
        </w:rPr>
        <w:lastRenderedPageBreak/>
        <w:t>MAY</w:t>
      </w:r>
      <w:r w:rsidRPr="00416739">
        <w:rPr>
          <w:szCs w:val="20"/>
        </w:rPr>
        <w:t xml:space="preserve"> contain zero or more [0..*] </w:t>
      </w:r>
      <w:r w:rsidRPr="00416739">
        <w:rPr>
          <w:rFonts w:ascii="Courier New" w:hAnsi="Courier New" w:cs="Courier New"/>
          <w:b/>
          <w:bCs/>
          <w:szCs w:val="20"/>
        </w:rPr>
        <w:t>entryRelationship</w:t>
      </w:r>
      <w:r w:rsidRPr="00416739">
        <w:rPr>
          <w:szCs w:val="20"/>
        </w:rPr>
        <w:t xml:space="preserve"> (CONF:8276). </w:t>
      </w:r>
    </w:p>
    <w:p w14:paraId="0B3AA9E0" w14:textId="77777777" w:rsidR="001A3C6D" w:rsidRPr="00416739" w:rsidRDefault="001A3C6D" w:rsidP="003D62A7">
      <w:pPr>
        <w:numPr>
          <w:ilvl w:val="1"/>
          <w:numId w:val="80"/>
        </w:numPr>
        <w:spacing w:after="40" w:line="260" w:lineRule="exact"/>
        <w:rPr>
          <w:szCs w:val="20"/>
        </w:rPr>
      </w:pPr>
      <w:r w:rsidRPr="00416739">
        <w:rPr>
          <w:szCs w:val="20"/>
        </w:rPr>
        <w:t xml:space="preserve">Such entryRelationships, if present, </w:t>
      </w:r>
      <w:r w:rsidRPr="00416739">
        <w:rPr>
          <w:b/>
          <w:bCs/>
          <w:sz w:val="16"/>
          <w:szCs w:val="16"/>
        </w:rPr>
        <w:t>SHALL</w:t>
      </w:r>
      <w:r w:rsidRPr="00416739">
        <w:rPr>
          <w:szCs w:val="20"/>
        </w:rPr>
        <w:t xml:space="preserve"> contain exactly one [1..1] </w:t>
      </w:r>
      <w:r w:rsidRPr="00416739">
        <w:rPr>
          <w:rFonts w:ascii="Courier New" w:hAnsi="Courier New" w:cs="Courier New"/>
          <w:b/>
          <w:bCs/>
          <w:szCs w:val="20"/>
        </w:rPr>
        <w:t>@typeCode</w:t>
      </w:r>
      <w:r w:rsidRPr="00416739">
        <w:rPr>
          <w:szCs w:val="20"/>
        </w:rPr>
        <w:t>="</w:t>
      </w:r>
      <w:r w:rsidRPr="00416739">
        <w:rPr>
          <w:rFonts w:ascii="Courier New" w:hAnsi="Courier New" w:cs="Courier New"/>
          <w:szCs w:val="20"/>
        </w:rPr>
        <w:t>RSON</w:t>
      </w:r>
      <w:r w:rsidRPr="00416739">
        <w:rPr>
          <w:szCs w:val="20"/>
        </w:rPr>
        <w:t xml:space="preserve">" </w:t>
      </w:r>
      <w:r w:rsidRPr="00416739">
        <w:rPr>
          <w:rFonts w:ascii="Courier New" w:hAnsi="Courier New" w:cs="Courier New"/>
          <w:i/>
          <w:iCs/>
          <w:szCs w:val="20"/>
        </w:rPr>
        <w:t>Has Reason</w:t>
      </w:r>
      <w:r w:rsidRPr="00416739">
        <w:rPr>
          <w:szCs w:val="20"/>
        </w:rPr>
        <w:t xml:space="preserve"> (CodeSystem: </w:t>
      </w:r>
      <w:r w:rsidRPr="00416739">
        <w:rPr>
          <w:rFonts w:ascii="Courier New" w:hAnsi="Courier New" w:cs="Courier New"/>
          <w:szCs w:val="20"/>
        </w:rPr>
        <w:t>2.16.840.1.113883.5.1002 HL7ActRelationshipType</w:t>
      </w:r>
      <w:r w:rsidRPr="00416739">
        <w:rPr>
          <w:szCs w:val="20"/>
        </w:rPr>
        <w:t xml:space="preserve">) </w:t>
      </w:r>
      <w:r w:rsidRPr="00416739">
        <w:rPr>
          <w:b/>
          <w:bCs/>
          <w:sz w:val="16"/>
          <w:szCs w:val="16"/>
        </w:rPr>
        <w:t>STATIC</w:t>
      </w:r>
      <w:r w:rsidRPr="00416739">
        <w:rPr>
          <w:szCs w:val="20"/>
        </w:rPr>
        <w:t xml:space="preserve"> (CONF:8277). </w:t>
      </w:r>
    </w:p>
    <w:p w14:paraId="6493BAC8" w14:textId="77777777" w:rsidR="001A3C6D" w:rsidRPr="00416739" w:rsidRDefault="001A3C6D" w:rsidP="003D62A7">
      <w:pPr>
        <w:numPr>
          <w:ilvl w:val="1"/>
          <w:numId w:val="80"/>
        </w:numPr>
        <w:spacing w:after="40" w:line="260" w:lineRule="exact"/>
        <w:rPr>
          <w:szCs w:val="20"/>
        </w:rPr>
      </w:pPr>
      <w:r w:rsidRPr="00416739">
        <w:rPr>
          <w:szCs w:val="20"/>
        </w:rPr>
        <w:t xml:space="preserve">Such entryRelationships, if present, </w:t>
      </w:r>
      <w:r w:rsidRPr="00416739">
        <w:rPr>
          <w:b/>
          <w:bCs/>
          <w:sz w:val="16"/>
          <w:szCs w:val="16"/>
        </w:rPr>
        <w:t>SHALL</w:t>
      </w:r>
      <w:r w:rsidRPr="00416739">
        <w:rPr>
          <w:szCs w:val="20"/>
        </w:rPr>
        <w:t xml:space="preserve"> contain exactly one [1..1] </w:t>
      </w:r>
      <w:hyperlink w:anchor="CS_Indication" w:history="1">
        <w:r w:rsidRPr="00416739">
          <w:rPr>
            <w:rStyle w:val="Hyperlink"/>
            <w:rFonts w:ascii="Courier New" w:hAnsi="Courier New" w:cs="Courier New"/>
            <w:b/>
            <w:bCs/>
            <w:szCs w:val="20"/>
          </w:rPr>
          <w:t>Indication</w:t>
        </w:r>
      </w:hyperlink>
      <w:r w:rsidRPr="00416739">
        <w:rPr>
          <w:szCs w:val="20"/>
        </w:rPr>
        <w:t xml:space="preserve"> </w:t>
      </w:r>
      <w:r w:rsidRPr="00416739">
        <w:rPr>
          <w:rFonts w:ascii="Courier New" w:hAnsi="Courier New" w:cs="Courier New"/>
          <w:szCs w:val="20"/>
        </w:rPr>
        <w:t>(templateId:2.16.840.1.113883.10.20.22.4.19)</w:t>
      </w:r>
      <w:r w:rsidRPr="00416739">
        <w:rPr>
          <w:szCs w:val="20"/>
        </w:rPr>
        <w:t xml:space="preserve"> (CONF:8278). </w:t>
      </w:r>
    </w:p>
    <w:p w14:paraId="127184A5" w14:textId="77777777" w:rsidR="001A3C6D" w:rsidRPr="00416739" w:rsidRDefault="001A3C6D" w:rsidP="003D62A7">
      <w:pPr>
        <w:numPr>
          <w:ilvl w:val="0"/>
          <w:numId w:val="80"/>
        </w:numPr>
        <w:spacing w:after="40" w:line="260" w:lineRule="exact"/>
        <w:rPr>
          <w:szCs w:val="20"/>
        </w:rPr>
      </w:pPr>
      <w:r w:rsidRPr="00416739">
        <w:rPr>
          <w:b/>
          <w:bCs/>
          <w:sz w:val="16"/>
          <w:szCs w:val="16"/>
        </w:rPr>
        <w:t>MAY</w:t>
      </w:r>
      <w:r w:rsidRPr="00416739">
        <w:rPr>
          <w:szCs w:val="20"/>
        </w:rPr>
        <w:t xml:space="preserve"> contain zero or one [0..1] </w:t>
      </w:r>
      <w:r w:rsidRPr="00416739">
        <w:rPr>
          <w:rFonts w:ascii="Courier New" w:hAnsi="Courier New" w:cs="Courier New"/>
          <w:b/>
          <w:bCs/>
          <w:szCs w:val="20"/>
        </w:rPr>
        <w:t>entryRelationship</w:t>
      </w:r>
      <w:r w:rsidRPr="00416739">
        <w:rPr>
          <w:szCs w:val="20"/>
        </w:rPr>
        <w:t xml:space="preserve"> (CONF:8279). </w:t>
      </w:r>
    </w:p>
    <w:p w14:paraId="27FA5654" w14:textId="77777777" w:rsidR="001A3C6D" w:rsidRPr="00416739" w:rsidRDefault="001A3C6D" w:rsidP="003D62A7">
      <w:pPr>
        <w:numPr>
          <w:ilvl w:val="1"/>
          <w:numId w:val="80"/>
        </w:numPr>
        <w:spacing w:after="40" w:line="260" w:lineRule="exact"/>
        <w:rPr>
          <w:szCs w:val="20"/>
        </w:rPr>
      </w:pPr>
      <w:r w:rsidRPr="00416739">
        <w:rPr>
          <w:szCs w:val="20"/>
        </w:rPr>
        <w:t xml:space="preserve">This entryRelationship, if present, </w:t>
      </w:r>
      <w:r w:rsidRPr="00416739">
        <w:rPr>
          <w:b/>
          <w:bCs/>
          <w:sz w:val="16"/>
          <w:szCs w:val="16"/>
        </w:rPr>
        <w:t>SHALL</w:t>
      </w:r>
      <w:r w:rsidRPr="00416739">
        <w:rPr>
          <w:szCs w:val="20"/>
        </w:rPr>
        <w:t xml:space="preserve"> contain exactly one [1..1] </w:t>
      </w:r>
      <w:r w:rsidRPr="00416739">
        <w:rPr>
          <w:rFonts w:ascii="Courier New" w:hAnsi="Courier New" w:cs="Courier New"/>
          <w:b/>
          <w:bCs/>
          <w:szCs w:val="20"/>
        </w:rPr>
        <w:t>@typeCode</w:t>
      </w:r>
      <w:r w:rsidRPr="00416739">
        <w:rPr>
          <w:szCs w:val="20"/>
        </w:rPr>
        <w:t>="</w:t>
      </w:r>
      <w:r w:rsidRPr="00416739">
        <w:rPr>
          <w:rFonts w:ascii="Courier New" w:hAnsi="Courier New" w:cs="Courier New"/>
          <w:szCs w:val="20"/>
        </w:rPr>
        <w:t>COMP</w:t>
      </w:r>
      <w:r w:rsidRPr="00416739">
        <w:rPr>
          <w:szCs w:val="20"/>
        </w:rPr>
        <w:t xml:space="preserve">" </w:t>
      </w:r>
      <w:r w:rsidRPr="00416739">
        <w:rPr>
          <w:rFonts w:ascii="Courier New" w:hAnsi="Courier New" w:cs="Courier New"/>
          <w:i/>
          <w:iCs/>
          <w:szCs w:val="20"/>
        </w:rPr>
        <w:t>Has Compenent</w:t>
      </w:r>
      <w:r w:rsidRPr="00416739">
        <w:rPr>
          <w:szCs w:val="20"/>
        </w:rPr>
        <w:t xml:space="preserve"> (CodeSystem: </w:t>
      </w:r>
      <w:r w:rsidRPr="00416739">
        <w:rPr>
          <w:rFonts w:ascii="Courier New" w:hAnsi="Courier New" w:cs="Courier New"/>
          <w:szCs w:val="20"/>
        </w:rPr>
        <w:t>2.16.840.1.113883.5.1002 HL7ActRelationshipType</w:t>
      </w:r>
      <w:r w:rsidRPr="00416739">
        <w:rPr>
          <w:szCs w:val="20"/>
        </w:rPr>
        <w:t xml:space="preserve">) </w:t>
      </w:r>
      <w:r w:rsidRPr="00416739">
        <w:rPr>
          <w:b/>
          <w:bCs/>
          <w:sz w:val="16"/>
          <w:szCs w:val="16"/>
        </w:rPr>
        <w:t>STATIC</w:t>
      </w:r>
      <w:r w:rsidRPr="00416739">
        <w:rPr>
          <w:szCs w:val="20"/>
        </w:rPr>
        <w:t xml:space="preserve"> (CONF:8280). </w:t>
      </w:r>
    </w:p>
    <w:p w14:paraId="49CEAAAF" w14:textId="77777777" w:rsidR="001A3C6D" w:rsidRDefault="001A3C6D" w:rsidP="003D62A7">
      <w:pPr>
        <w:pStyle w:val="BodyText"/>
        <w:numPr>
          <w:ilvl w:val="1"/>
          <w:numId w:val="80"/>
        </w:numPr>
        <w:spacing w:before="2" w:after="2"/>
      </w:pPr>
      <w:r w:rsidRPr="00416739">
        <w:rPr>
          <w:rFonts w:eastAsia="Times New Roman"/>
          <w:szCs w:val="20"/>
        </w:rPr>
        <w:t xml:space="preserve">This entryRelationship, if present, </w:t>
      </w:r>
      <w:r w:rsidRPr="00416739">
        <w:rPr>
          <w:rFonts w:eastAsia="Times New Roman"/>
          <w:b/>
          <w:bCs/>
          <w:sz w:val="16"/>
          <w:szCs w:val="16"/>
        </w:rPr>
        <w:t>SHALL</w:t>
      </w:r>
      <w:r w:rsidRPr="00416739">
        <w:rPr>
          <w:rFonts w:eastAsia="Times New Roman"/>
          <w:szCs w:val="20"/>
        </w:rPr>
        <w:t xml:space="preserve"> contain exactly one [1..1] </w:t>
      </w:r>
      <w:hyperlink w:anchor="CS_MedicationActivity" w:history="1">
        <w:r w:rsidRPr="00416739">
          <w:rPr>
            <w:rStyle w:val="Hyperlink"/>
            <w:rFonts w:ascii="Courier New" w:eastAsia="Times New Roman" w:hAnsi="Courier New" w:cs="Courier New"/>
            <w:b/>
            <w:bCs/>
            <w:szCs w:val="20"/>
          </w:rPr>
          <w:t>Medication Activity</w:t>
        </w:r>
      </w:hyperlink>
      <w:r w:rsidRPr="00416739">
        <w:rPr>
          <w:rFonts w:eastAsia="Times New Roman"/>
          <w:szCs w:val="20"/>
        </w:rPr>
        <w:t xml:space="preserve"> </w:t>
      </w:r>
      <w:r w:rsidRPr="00416739">
        <w:rPr>
          <w:rFonts w:ascii="Courier New" w:eastAsia="Times New Roman" w:hAnsi="Courier New" w:cs="Courier New"/>
          <w:szCs w:val="20"/>
        </w:rPr>
        <w:t>(templateId:2.16.840.1.113883.10.20.22.4.16)</w:t>
      </w:r>
      <w:r w:rsidRPr="00416739">
        <w:rPr>
          <w:rFonts w:eastAsia="Times New Roman"/>
          <w:szCs w:val="20"/>
        </w:rPr>
        <w:t xml:space="preserve"> (CONF:8281). </w:t>
      </w:r>
    </w:p>
    <w:p w14:paraId="1876D112" w14:textId="77777777" w:rsidR="001A3C6D" w:rsidRPr="00756D35" w:rsidRDefault="001A3C6D" w:rsidP="001A3C6D">
      <w:pPr>
        <w:pStyle w:val="BodyText"/>
        <w:spacing w:before="2" w:after="2"/>
      </w:pPr>
    </w:p>
    <w:p w14:paraId="213F5CAF" w14:textId="77777777" w:rsidR="00A9756F" w:rsidRDefault="00A9756F" w:rsidP="0011784E">
      <w:pPr>
        <w:pStyle w:val="Heading2"/>
      </w:pPr>
      <w:bookmarkStart w:id="555" w:name="_Toc163893676"/>
      <w:r>
        <w:t xml:space="preserve">Procedure </w:t>
      </w:r>
      <w:bookmarkStart w:id="556" w:name="CS_ProcedureActivityProcedure"/>
      <w:bookmarkEnd w:id="556"/>
      <w:r>
        <w:t>Activity Procedure</w:t>
      </w:r>
      <w:bookmarkEnd w:id="555"/>
    </w:p>
    <w:p w14:paraId="16D36172" w14:textId="77777777" w:rsidR="00A9756F" w:rsidRDefault="00A9756F" w:rsidP="0025488E">
      <w:pPr>
        <w:pStyle w:val="BracketData"/>
        <w:rPr>
          <w:rFonts w:ascii="Bookman Old Style" w:hAnsi="Bookman Old Style"/>
        </w:rPr>
      </w:pPr>
      <w:r>
        <w:rPr>
          <w:rFonts w:ascii="Bookman Old Style" w:hAnsi="Bookman Old Style"/>
        </w:rPr>
        <w:t>[</w:t>
      </w:r>
      <w:r>
        <w:t>procedure</w:t>
      </w:r>
      <w:r>
        <w:rPr>
          <w:rFonts w:ascii="Bookman Old Style" w:hAnsi="Bookman Old Style"/>
        </w:rPr>
        <w:t xml:space="preserve">: templateId </w:t>
      </w:r>
      <w:r>
        <w:t>2.16.840.1.113883.10.20.22.4.14(open)</w:t>
      </w:r>
      <w:r>
        <w:rPr>
          <w:rFonts w:ascii="Bookman Old Style" w:hAnsi="Bookman Old Style"/>
        </w:rPr>
        <w:t>]</w:t>
      </w:r>
    </w:p>
    <w:p w14:paraId="464E0AE9" w14:textId="77777777" w:rsidR="00A9756F" w:rsidRDefault="00A9756F" w:rsidP="0025488E">
      <w:pPr>
        <w:pStyle w:val="BodyText"/>
      </w:pPr>
      <w:r>
        <w:t>This clinical statement represents procedures whose immediate and primary outcome (post-condition) is the alteration of the physical condition of the patient. Examples of these procedures are an appendectomy, hip replacement and a creation of a gastrostomy.</w:t>
      </w:r>
    </w:p>
    <w:p w14:paraId="3B0564D6" w14:textId="77777777" w:rsidR="00A9756F" w:rsidRDefault="00A9756F" w:rsidP="003D62A7">
      <w:pPr>
        <w:numPr>
          <w:ilvl w:val="0"/>
          <w:numId w:val="55"/>
        </w:numPr>
        <w:spacing w:after="40" w:line="260" w:lineRule="exact"/>
      </w:pPr>
      <w:r>
        <w:rPr>
          <w:b/>
          <w:bCs/>
          <w:sz w:val="16"/>
          <w:szCs w:val="16"/>
        </w:rPr>
        <w:t>SHALL</w:t>
      </w:r>
      <w:r>
        <w:t xml:space="preserve"> contain exactly one [1..1] </w:t>
      </w:r>
      <w:r>
        <w:rPr>
          <w:rFonts w:ascii="Courier New" w:hAnsi="Courier New"/>
          <w:b/>
          <w:bCs/>
        </w:rPr>
        <w:t>@classCode</w:t>
      </w:r>
      <w:r>
        <w:t>="</w:t>
      </w:r>
      <w:r>
        <w:rPr>
          <w:rFonts w:ascii="Courier New" w:hAnsi="Courier New"/>
        </w:rPr>
        <w:t>PROC</w:t>
      </w:r>
      <w:r>
        <w:t xml:space="preserve">" Procedure (CodeSystem: </w:t>
      </w:r>
      <w:r>
        <w:rPr>
          <w:rFonts w:ascii="Courier New" w:hAnsi="Courier New"/>
        </w:rPr>
        <w:t>2.16.840.1.113883.5.6 HL7ActClass</w:t>
      </w:r>
      <w:r>
        <w:t xml:space="preserve">) </w:t>
      </w:r>
      <w:r>
        <w:rPr>
          <w:b/>
          <w:bCs/>
          <w:sz w:val="16"/>
          <w:szCs w:val="16"/>
        </w:rPr>
        <w:t>STATIC</w:t>
      </w:r>
      <w:r>
        <w:t xml:space="preserve"> (CONF:7652). </w:t>
      </w:r>
    </w:p>
    <w:p w14:paraId="58FA3790" w14:textId="77777777" w:rsidR="00A9756F" w:rsidRDefault="00A9756F" w:rsidP="003D62A7">
      <w:pPr>
        <w:numPr>
          <w:ilvl w:val="0"/>
          <w:numId w:val="55"/>
        </w:numPr>
        <w:spacing w:after="40" w:line="260" w:lineRule="exact"/>
      </w:pPr>
      <w:r>
        <w:rPr>
          <w:b/>
          <w:bCs/>
          <w:sz w:val="16"/>
          <w:szCs w:val="16"/>
        </w:rPr>
        <w:t>SHALL</w:t>
      </w:r>
      <w:r>
        <w:t xml:space="preserve"> contain </w:t>
      </w:r>
      <w:r>
        <w:rPr>
          <w:rFonts w:ascii="Courier New" w:hAnsi="Courier New"/>
          <w:b/>
          <w:bCs/>
        </w:rPr>
        <w:t>@moodCode</w:t>
      </w:r>
      <w:r>
        <w:t xml:space="preserve">, which </w:t>
      </w:r>
      <w:r>
        <w:rPr>
          <w:b/>
          <w:bCs/>
          <w:sz w:val="16"/>
          <w:szCs w:val="16"/>
        </w:rPr>
        <w:t>SHALL</w:t>
      </w:r>
      <w:r>
        <w:t xml:space="preserve"> be selected from ValueSet </w:t>
      </w:r>
      <w:r>
        <w:rPr>
          <w:rFonts w:ascii="Courier New" w:hAnsi="Courier New"/>
        </w:rPr>
        <w:t>2.16.840.1.113883.11.20.9.18 MoodCodeEvnInt</w:t>
      </w:r>
      <w:r>
        <w:t xml:space="preserve"> </w:t>
      </w:r>
      <w:r>
        <w:rPr>
          <w:b/>
          <w:bCs/>
          <w:sz w:val="16"/>
          <w:szCs w:val="16"/>
        </w:rPr>
        <w:t>STATIC</w:t>
      </w:r>
      <w:r>
        <w:t xml:space="preserve"> 2011-04-03 (CONF:7653). </w:t>
      </w:r>
    </w:p>
    <w:p w14:paraId="123276A4" w14:textId="77777777" w:rsidR="00A9756F" w:rsidRDefault="00A9756F" w:rsidP="003D62A7">
      <w:pPr>
        <w:numPr>
          <w:ilvl w:val="0"/>
          <w:numId w:val="55"/>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2.16.840.1.113883.10.20.22.4.14</w:t>
      </w:r>
      <w:r>
        <w:t xml:space="preserve">" (CONF:7654). </w:t>
      </w:r>
    </w:p>
    <w:p w14:paraId="34FE3790" w14:textId="77777777" w:rsidR="00A9756F" w:rsidRDefault="00A9756F" w:rsidP="003D62A7">
      <w:pPr>
        <w:numPr>
          <w:ilvl w:val="0"/>
          <w:numId w:val="55"/>
        </w:numPr>
        <w:spacing w:after="40" w:line="260" w:lineRule="exact"/>
      </w:pPr>
      <w:r>
        <w:rPr>
          <w:b/>
          <w:bCs/>
          <w:sz w:val="16"/>
          <w:szCs w:val="16"/>
        </w:rPr>
        <w:t>SHALL</w:t>
      </w:r>
      <w:r>
        <w:t xml:space="preserve"> contain at least one [1..*] </w:t>
      </w:r>
      <w:r>
        <w:rPr>
          <w:rFonts w:ascii="Courier New" w:hAnsi="Courier New"/>
          <w:b/>
          <w:bCs/>
        </w:rPr>
        <w:t>id</w:t>
      </w:r>
      <w:r>
        <w:t xml:space="preserve"> (CONF:7655). </w:t>
      </w:r>
    </w:p>
    <w:p w14:paraId="17A65BD1" w14:textId="77777777" w:rsidR="00A9756F" w:rsidRDefault="00A9756F" w:rsidP="003D62A7">
      <w:pPr>
        <w:numPr>
          <w:ilvl w:val="0"/>
          <w:numId w:val="55"/>
        </w:numPr>
        <w:spacing w:after="40" w:line="260" w:lineRule="exact"/>
      </w:pPr>
      <w:r>
        <w:rPr>
          <w:b/>
          <w:bCs/>
          <w:sz w:val="16"/>
          <w:szCs w:val="16"/>
        </w:rPr>
        <w:t>SHALL</w:t>
      </w:r>
      <w:r>
        <w:t xml:space="preserve"> contain exactly one [1..1] </w:t>
      </w:r>
      <w:r>
        <w:rPr>
          <w:rFonts w:ascii="Courier New" w:hAnsi="Courier New"/>
          <w:b/>
          <w:bCs/>
        </w:rPr>
        <w:t>code</w:t>
      </w:r>
      <w:r>
        <w:t xml:space="preserve"> (CONF:7656). </w:t>
      </w:r>
    </w:p>
    <w:p w14:paraId="641D25DC" w14:textId="77777777" w:rsidR="00A9756F" w:rsidRDefault="00A9756F" w:rsidP="003D62A7">
      <w:pPr>
        <w:numPr>
          <w:ilvl w:val="1"/>
          <w:numId w:val="55"/>
        </w:numPr>
        <w:spacing w:after="40" w:line="260" w:lineRule="exact"/>
      </w:pPr>
      <w:r>
        <w:t xml:space="preserve">This code @code in a procedure activity </w:t>
      </w:r>
      <w:r w:rsidRPr="0025488E">
        <w:rPr>
          <w:rStyle w:val="keyword"/>
        </w:rPr>
        <w:t>SHOULD</w:t>
      </w:r>
      <w:r>
        <w:t xml:space="preserve"> be selected from LOINC (codeSystem 2.16.840.1.113883.6.1) or SNOMED-CT CT (codeSystem 2.16.840.1.113883.6.96), and </w:t>
      </w:r>
      <w:r w:rsidRPr="0025488E">
        <w:rPr>
          <w:rStyle w:val="keyword"/>
        </w:rPr>
        <w:t>MAY</w:t>
      </w:r>
      <w:r>
        <w:t xml:space="preserve"> be selected from CPT-4 (codeSystem 2.16.840.1.113883.6.12), ICD9 Procedures (codeSystem 2.16.840.1.113883.6.104), ICD10 Procedure Coding System (codeSystem 2.16.840.1.113883.6.4). (CONF:7657).</w:t>
      </w:r>
    </w:p>
    <w:p w14:paraId="4D4246F5" w14:textId="77777777" w:rsidR="00A9756F" w:rsidRDefault="00A9756F" w:rsidP="003D62A7">
      <w:pPr>
        <w:numPr>
          <w:ilvl w:val="1"/>
          <w:numId w:val="55"/>
        </w:numPr>
        <w:spacing w:after="40" w:line="260" w:lineRule="exact"/>
      </w:pPr>
      <w:r>
        <w:t xml:space="preserve">This code </w:t>
      </w:r>
      <w:r>
        <w:rPr>
          <w:b/>
          <w:bCs/>
          <w:sz w:val="16"/>
          <w:szCs w:val="16"/>
        </w:rPr>
        <w:t>SHOULD</w:t>
      </w:r>
      <w:r>
        <w:t xml:space="preserve"> contain exactly one [1..1] </w:t>
      </w:r>
      <w:r>
        <w:rPr>
          <w:rFonts w:ascii="Courier New" w:hAnsi="Courier New"/>
          <w:b/>
          <w:bCs/>
        </w:rPr>
        <w:t>originalText</w:t>
      </w:r>
      <w:r>
        <w:t xml:space="preserve"> (CONF:7658). </w:t>
      </w:r>
    </w:p>
    <w:p w14:paraId="02A8FD46" w14:textId="77777777" w:rsidR="00A9756F" w:rsidRDefault="00A9756F" w:rsidP="003D62A7">
      <w:pPr>
        <w:numPr>
          <w:ilvl w:val="2"/>
          <w:numId w:val="55"/>
        </w:numPr>
        <w:spacing w:after="40" w:line="260" w:lineRule="exact"/>
      </w:pPr>
      <w:r>
        <w:t xml:space="preserve">This originalText </w:t>
      </w:r>
      <w:r>
        <w:rPr>
          <w:b/>
          <w:bCs/>
          <w:sz w:val="16"/>
          <w:szCs w:val="16"/>
        </w:rPr>
        <w:t>SHOULD</w:t>
      </w:r>
      <w:r>
        <w:t xml:space="preserve"> contain exactly one [1..1] </w:t>
      </w:r>
      <w:r>
        <w:rPr>
          <w:rFonts w:ascii="Courier New" w:hAnsi="Courier New"/>
          <w:b/>
          <w:bCs/>
        </w:rPr>
        <w:t>reference</w:t>
      </w:r>
      <w:r>
        <w:t xml:space="preserve"> (CONF:7659). </w:t>
      </w:r>
    </w:p>
    <w:p w14:paraId="280918DC" w14:textId="77777777" w:rsidR="00A9756F" w:rsidRDefault="00A9756F" w:rsidP="003D62A7">
      <w:pPr>
        <w:numPr>
          <w:ilvl w:val="3"/>
          <w:numId w:val="55"/>
        </w:numPr>
        <w:spacing w:after="40" w:line="260" w:lineRule="exact"/>
      </w:pPr>
      <w:r>
        <w:t xml:space="preserve">A reference/@value </w:t>
      </w:r>
      <w:r w:rsidRPr="0025488E">
        <w:rPr>
          <w:rStyle w:val="keyword"/>
        </w:rPr>
        <w:t>SHOULD</w:t>
      </w:r>
      <w:r>
        <w:t xml:space="preserve"> point to its corresponding narrative (using the approach defined in CDA Release 2, section 4.3.5.1 ). (CONF:7660).</w:t>
      </w:r>
    </w:p>
    <w:p w14:paraId="000B6CC5" w14:textId="77777777" w:rsidR="00A9756F" w:rsidRDefault="00A9756F" w:rsidP="003D62A7">
      <w:pPr>
        <w:numPr>
          <w:ilvl w:val="0"/>
          <w:numId w:val="55"/>
        </w:numPr>
        <w:spacing w:after="40" w:line="260" w:lineRule="exact"/>
      </w:pPr>
      <w:r>
        <w:rPr>
          <w:b/>
          <w:bCs/>
          <w:sz w:val="16"/>
          <w:szCs w:val="16"/>
        </w:rPr>
        <w:lastRenderedPageBreak/>
        <w:t>SHALL</w:t>
      </w:r>
      <w:r>
        <w:t xml:space="preserve"> contain exactly one [1..1] </w:t>
      </w:r>
      <w:r>
        <w:rPr>
          <w:rFonts w:ascii="Courier New" w:hAnsi="Courier New"/>
          <w:b/>
          <w:bCs/>
        </w:rPr>
        <w:t>statusCode/@code</w:t>
      </w:r>
      <w:r>
        <w:t xml:space="preserve">, which </w:t>
      </w:r>
      <w:r>
        <w:rPr>
          <w:b/>
          <w:bCs/>
          <w:sz w:val="16"/>
          <w:szCs w:val="16"/>
        </w:rPr>
        <w:t>SHALL</w:t>
      </w:r>
      <w:r>
        <w:t xml:space="preserve"> be selected from ValueSet </w:t>
      </w:r>
      <w:r>
        <w:rPr>
          <w:rFonts w:ascii="Courier New" w:hAnsi="Courier New"/>
        </w:rPr>
        <w:t>2.16.840.1.113883.11.20.9.22 ProcedureAct statusCode</w:t>
      </w:r>
      <w:r>
        <w:t xml:space="preserve"> </w:t>
      </w:r>
      <w:r>
        <w:rPr>
          <w:b/>
          <w:bCs/>
          <w:sz w:val="16"/>
          <w:szCs w:val="16"/>
        </w:rPr>
        <w:t>DYNAMIC</w:t>
      </w:r>
      <w:r>
        <w:t xml:space="preserve"> (CONF:7661). </w:t>
      </w:r>
    </w:p>
    <w:p w14:paraId="51587890" w14:textId="77777777" w:rsidR="00A9756F" w:rsidRDefault="00A9756F" w:rsidP="003D62A7">
      <w:pPr>
        <w:numPr>
          <w:ilvl w:val="0"/>
          <w:numId w:val="55"/>
        </w:numPr>
        <w:spacing w:after="40" w:line="260" w:lineRule="exact"/>
      </w:pPr>
      <w:r>
        <w:rPr>
          <w:b/>
          <w:bCs/>
          <w:sz w:val="16"/>
          <w:szCs w:val="16"/>
        </w:rPr>
        <w:t>SHOULD</w:t>
      </w:r>
      <w:r>
        <w:t xml:space="preserve"> contain zero or one [0..1] </w:t>
      </w:r>
      <w:r>
        <w:rPr>
          <w:rFonts w:ascii="Courier New" w:hAnsi="Courier New"/>
          <w:b/>
          <w:bCs/>
        </w:rPr>
        <w:t>effectiveTime</w:t>
      </w:r>
      <w:r>
        <w:t xml:space="preserve"> (CONF:7662). </w:t>
      </w:r>
    </w:p>
    <w:p w14:paraId="4A161297" w14:textId="77777777" w:rsidR="00A9756F" w:rsidRDefault="00A9756F" w:rsidP="003D62A7">
      <w:pPr>
        <w:numPr>
          <w:ilvl w:val="0"/>
          <w:numId w:val="55"/>
        </w:numPr>
        <w:spacing w:after="40" w:line="260" w:lineRule="exact"/>
      </w:pPr>
      <w:r>
        <w:rPr>
          <w:b/>
          <w:bCs/>
          <w:sz w:val="16"/>
          <w:szCs w:val="16"/>
        </w:rPr>
        <w:t>MAY</w:t>
      </w:r>
      <w:r>
        <w:t xml:space="preserve"> contain zero or one [0..1] </w:t>
      </w:r>
      <w:r>
        <w:rPr>
          <w:rFonts w:ascii="Courier New" w:hAnsi="Courier New"/>
          <w:b/>
          <w:bCs/>
        </w:rPr>
        <w:t>priorityCode/@code</w:t>
      </w:r>
      <w:r>
        <w:t xml:space="preserve">, which </w:t>
      </w:r>
      <w:r>
        <w:rPr>
          <w:b/>
          <w:bCs/>
          <w:sz w:val="16"/>
          <w:szCs w:val="16"/>
        </w:rPr>
        <w:t>SHALL</w:t>
      </w:r>
      <w:r>
        <w:t xml:space="preserve"> be selected from ValueSet </w:t>
      </w:r>
      <w:r>
        <w:rPr>
          <w:rFonts w:ascii="Courier New" w:hAnsi="Courier New"/>
        </w:rPr>
        <w:t>2.16.840.1.113883.1.11.16866 ActPriority</w:t>
      </w:r>
      <w:r>
        <w:t xml:space="preserve"> </w:t>
      </w:r>
      <w:r>
        <w:rPr>
          <w:b/>
          <w:bCs/>
          <w:sz w:val="16"/>
          <w:szCs w:val="16"/>
        </w:rPr>
        <w:t>DYNAMIC</w:t>
      </w:r>
      <w:r>
        <w:t xml:space="preserve"> (CONF:7668). </w:t>
      </w:r>
    </w:p>
    <w:p w14:paraId="4BD41002" w14:textId="77777777" w:rsidR="00A9756F" w:rsidRDefault="00A9756F" w:rsidP="003D62A7">
      <w:pPr>
        <w:numPr>
          <w:ilvl w:val="0"/>
          <w:numId w:val="55"/>
        </w:numPr>
        <w:spacing w:after="40" w:line="260" w:lineRule="exact"/>
      </w:pPr>
      <w:r>
        <w:rPr>
          <w:b/>
          <w:bCs/>
          <w:sz w:val="16"/>
          <w:szCs w:val="16"/>
        </w:rPr>
        <w:t>MAY</w:t>
      </w:r>
      <w:r>
        <w:t xml:space="preserve"> contain zero or one [0..1] </w:t>
      </w:r>
      <w:r>
        <w:rPr>
          <w:rFonts w:ascii="Courier New" w:hAnsi="Courier New"/>
          <w:b/>
          <w:bCs/>
        </w:rPr>
        <w:t>methodCode</w:t>
      </w:r>
      <w:r>
        <w:t xml:space="preserve"> (CONF:7670). </w:t>
      </w:r>
    </w:p>
    <w:p w14:paraId="2176FECF" w14:textId="77777777" w:rsidR="00A9756F" w:rsidRDefault="00A9756F" w:rsidP="003D62A7">
      <w:pPr>
        <w:numPr>
          <w:ilvl w:val="1"/>
          <w:numId w:val="55"/>
        </w:numPr>
        <w:spacing w:after="40" w:line="260" w:lineRule="exact"/>
      </w:pPr>
      <w:r>
        <w:t xml:space="preserve">methodCode </w:t>
      </w:r>
      <w:r w:rsidRPr="0025488E">
        <w:rPr>
          <w:rStyle w:val="keyword"/>
        </w:rPr>
        <w:t>SHALL NOT</w:t>
      </w:r>
      <w:r>
        <w:t xml:space="preserve"> conflict with the method inherent in Procedure / code. (CONF:7890).</w:t>
      </w:r>
    </w:p>
    <w:p w14:paraId="6D1A1C1F" w14:textId="77777777" w:rsidR="00A9756F" w:rsidRDefault="00A9756F" w:rsidP="003D62A7">
      <w:pPr>
        <w:numPr>
          <w:ilvl w:val="0"/>
          <w:numId w:val="55"/>
        </w:numPr>
        <w:spacing w:after="40" w:line="260" w:lineRule="exact"/>
      </w:pPr>
      <w:r>
        <w:rPr>
          <w:b/>
          <w:bCs/>
          <w:sz w:val="16"/>
          <w:szCs w:val="16"/>
        </w:rPr>
        <w:t>SHOULD</w:t>
      </w:r>
      <w:r>
        <w:t xml:space="preserve"> contain zero or more [0..*] </w:t>
      </w:r>
      <w:r>
        <w:rPr>
          <w:rFonts w:ascii="Courier New" w:hAnsi="Courier New"/>
          <w:b/>
          <w:bCs/>
        </w:rPr>
        <w:t>targetSiteCode/@code</w:t>
      </w:r>
      <w:r>
        <w:t xml:space="preserve">, which </w:t>
      </w:r>
      <w:r>
        <w:rPr>
          <w:b/>
          <w:bCs/>
          <w:sz w:val="16"/>
          <w:szCs w:val="16"/>
        </w:rPr>
        <w:t>SHALL</w:t>
      </w:r>
      <w:r>
        <w:t xml:space="preserve"> be selected from ValueSet </w:t>
      </w:r>
      <w:r>
        <w:rPr>
          <w:rFonts w:ascii="Courier New" w:hAnsi="Courier New"/>
        </w:rPr>
        <w:t>2.16.840.1.113883.3.88.12.3221.8.9 Body site</w:t>
      </w:r>
      <w:r>
        <w:t xml:space="preserve"> </w:t>
      </w:r>
      <w:r>
        <w:rPr>
          <w:b/>
          <w:bCs/>
          <w:sz w:val="16"/>
          <w:szCs w:val="16"/>
        </w:rPr>
        <w:t>DYNAMIC</w:t>
      </w:r>
      <w:r>
        <w:t xml:space="preserve"> (CONF:7683). </w:t>
      </w:r>
    </w:p>
    <w:p w14:paraId="1DB5B1B2" w14:textId="77777777" w:rsidR="00A9756F" w:rsidRDefault="00A9756F" w:rsidP="003D62A7">
      <w:pPr>
        <w:numPr>
          <w:ilvl w:val="0"/>
          <w:numId w:val="55"/>
        </w:numPr>
        <w:spacing w:after="40" w:line="260" w:lineRule="exact"/>
      </w:pPr>
      <w:r>
        <w:rPr>
          <w:b/>
          <w:bCs/>
          <w:sz w:val="16"/>
          <w:szCs w:val="16"/>
        </w:rPr>
        <w:t>MAY</w:t>
      </w:r>
      <w:r>
        <w:t xml:space="preserve"> contain zero or more [0..*] </w:t>
      </w:r>
      <w:r>
        <w:rPr>
          <w:rFonts w:ascii="Courier New" w:hAnsi="Courier New"/>
          <w:b/>
          <w:bCs/>
        </w:rPr>
        <w:t>specimen</w:t>
      </w:r>
      <w:r>
        <w:t xml:space="preserve"> (CONF:7697). </w:t>
      </w:r>
    </w:p>
    <w:p w14:paraId="5E6ECACF" w14:textId="77777777" w:rsidR="00A9756F" w:rsidRDefault="00A9756F" w:rsidP="003D62A7">
      <w:pPr>
        <w:numPr>
          <w:ilvl w:val="1"/>
          <w:numId w:val="55"/>
        </w:numPr>
        <w:spacing w:after="40" w:line="260" w:lineRule="exact"/>
      </w:pPr>
      <w:r>
        <w:t>This specimen is for representing specimens obtained from a procedure. (CONF:8008).</w:t>
      </w:r>
    </w:p>
    <w:p w14:paraId="5B675C89" w14:textId="77777777" w:rsidR="00A9756F" w:rsidRDefault="00A9756F" w:rsidP="003D62A7">
      <w:pPr>
        <w:numPr>
          <w:ilvl w:val="1"/>
          <w:numId w:val="55"/>
        </w:numPr>
        <w:spacing w:after="40" w:line="260" w:lineRule="exact"/>
      </w:pPr>
      <w:r>
        <w:t xml:space="preserve">Such specimens, if present, </w:t>
      </w:r>
      <w:r>
        <w:rPr>
          <w:b/>
          <w:bCs/>
          <w:sz w:val="16"/>
          <w:szCs w:val="16"/>
        </w:rPr>
        <w:t>SHALL</w:t>
      </w:r>
      <w:r>
        <w:t xml:space="preserve"> contain exactly one [1..1] </w:t>
      </w:r>
      <w:r>
        <w:rPr>
          <w:rFonts w:ascii="Courier New" w:hAnsi="Courier New"/>
          <w:b/>
          <w:bCs/>
        </w:rPr>
        <w:t>specimenRole</w:t>
      </w:r>
      <w:r>
        <w:t xml:space="preserve"> (CONF:7704). </w:t>
      </w:r>
    </w:p>
    <w:p w14:paraId="2755DED8" w14:textId="77777777" w:rsidR="00A9756F" w:rsidRDefault="00A9756F" w:rsidP="003D62A7">
      <w:pPr>
        <w:numPr>
          <w:ilvl w:val="2"/>
          <w:numId w:val="55"/>
        </w:numPr>
        <w:spacing w:after="40" w:line="260" w:lineRule="exact"/>
      </w:pPr>
      <w:r>
        <w:t xml:space="preserve">This specimenRole </w:t>
      </w:r>
      <w:r>
        <w:rPr>
          <w:b/>
          <w:bCs/>
          <w:sz w:val="16"/>
          <w:szCs w:val="16"/>
        </w:rPr>
        <w:t>SHOULD</w:t>
      </w:r>
      <w:r>
        <w:t xml:space="preserve"> contain zero or more [0..*] </w:t>
      </w:r>
      <w:r>
        <w:rPr>
          <w:rFonts w:ascii="Courier New" w:hAnsi="Courier New"/>
          <w:b/>
          <w:bCs/>
        </w:rPr>
        <w:t>id</w:t>
      </w:r>
      <w:r>
        <w:t xml:space="preserve"> (CONF:7716). </w:t>
      </w:r>
    </w:p>
    <w:p w14:paraId="2452CD9A" w14:textId="77777777" w:rsidR="00A9756F" w:rsidRDefault="00A9756F" w:rsidP="003D62A7">
      <w:pPr>
        <w:numPr>
          <w:ilvl w:val="3"/>
          <w:numId w:val="55"/>
        </w:numPr>
        <w:spacing w:after="40" w:line="260" w:lineRule="exact"/>
      </w:pPr>
      <w:r>
        <w:t xml:space="preserve">Procedure / specimen / specimenRole / id </w:t>
      </w:r>
      <w:r w:rsidRPr="0025488E">
        <w:rPr>
          <w:rStyle w:val="keyword"/>
        </w:rPr>
        <w:t>SHOULD</w:t>
      </w:r>
      <w:r>
        <w:t xml:space="preserve"> be set to equal an Organizer / specimen / specimenRole / id to indicate that the Procedure and the Results are referring to the same specimen. (CONF:7717).</w:t>
      </w:r>
    </w:p>
    <w:p w14:paraId="17A64B37" w14:textId="77777777" w:rsidR="00A9756F" w:rsidRDefault="00A9756F" w:rsidP="003D62A7">
      <w:pPr>
        <w:numPr>
          <w:ilvl w:val="0"/>
          <w:numId w:val="55"/>
        </w:numPr>
        <w:spacing w:after="40" w:line="260" w:lineRule="exact"/>
      </w:pPr>
      <w:r>
        <w:rPr>
          <w:b/>
          <w:bCs/>
          <w:sz w:val="16"/>
          <w:szCs w:val="16"/>
        </w:rPr>
        <w:t>SHOULD</w:t>
      </w:r>
      <w:r>
        <w:t xml:space="preserve"> contain zero or more [0..*] </w:t>
      </w:r>
      <w:r>
        <w:rPr>
          <w:rFonts w:ascii="Courier New" w:hAnsi="Courier New"/>
          <w:b/>
          <w:bCs/>
        </w:rPr>
        <w:t>performer</w:t>
      </w:r>
      <w:r>
        <w:t xml:space="preserve"> (CONF:7718) such that it </w:t>
      </w:r>
    </w:p>
    <w:p w14:paraId="61A02E48" w14:textId="77777777" w:rsidR="00A9756F" w:rsidRDefault="00A9756F" w:rsidP="003D62A7">
      <w:pPr>
        <w:numPr>
          <w:ilvl w:val="1"/>
          <w:numId w:val="55"/>
        </w:numPr>
        <w:spacing w:after="40" w:line="260" w:lineRule="exact"/>
      </w:pPr>
      <w:r>
        <w:rPr>
          <w:b/>
          <w:bCs/>
          <w:sz w:val="16"/>
          <w:szCs w:val="16"/>
        </w:rPr>
        <w:t>SHALL</w:t>
      </w:r>
      <w:r>
        <w:t xml:space="preserve"> contain exactly one [1..1] </w:t>
      </w:r>
      <w:r>
        <w:rPr>
          <w:rFonts w:ascii="Courier New" w:hAnsi="Courier New"/>
          <w:b/>
          <w:bCs/>
        </w:rPr>
        <w:t>assignedEntity</w:t>
      </w:r>
      <w:r>
        <w:t xml:space="preserve"> (CONF:7720). </w:t>
      </w:r>
    </w:p>
    <w:p w14:paraId="591C6DED" w14:textId="77777777" w:rsidR="00A9756F" w:rsidRDefault="00A9756F" w:rsidP="003D62A7">
      <w:pPr>
        <w:numPr>
          <w:ilvl w:val="2"/>
          <w:numId w:val="55"/>
        </w:numPr>
        <w:spacing w:after="40" w:line="260" w:lineRule="exact"/>
      </w:pPr>
      <w:r>
        <w:t xml:space="preserve">This assignedEntity </w:t>
      </w:r>
      <w:r>
        <w:rPr>
          <w:b/>
          <w:bCs/>
          <w:sz w:val="16"/>
          <w:szCs w:val="16"/>
        </w:rPr>
        <w:t>SHALL</w:t>
      </w:r>
      <w:r>
        <w:t xml:space="preserve"> contain at least one [1..*] </w:t>
      </w:r>
      <w:r>
        <w:rPr>
          <w:rFonts w:ascii="Courier New" w:hAnsi="Courier New"/>
          <w:b/>
          <w:bCs/>
        </w:rPr>
        <w:t>id</w:t>
      </w:r>
      <w:r>
        <w:t xml:space="preserve"> (CONF:7722). </w:t>
      </w:r>
    </w:p>
    <w:p w14:paraId="32B1FAE9" w14:textId="77777777" w:rsidR="00A9756F" w:rsidRDefault="00A9756F" w:rsidP="003D62A7">
      <w:pPr>
        <w:numPr>
          <w:ilvl w:val="2"/>
          <w:numId w:val="55"/>
        </w:numPr>
        <w:spacing w:after="40" w:line="260" w:lineRule="exact"/>
      </w:pPr>
      <w:r>
        <w:t xml:space="preserve">This assignedEntity </w:t>
      </w:r>
      <w:r>
        <w:rPr>
          <w:b/>
          <w:bCs/>
          <w:sz w:val="16"/>
          <w:szCs w:val="16"/>
        </w:rPr>
        <w:t>SHALL</w:t>
      </w:r>
      <w:r>
        <w:t xml:space="preserve"> contain exactly one [1..1] </w:t>
      </w:r>
      <w:r>
        <w:rPr>
          <w:rFonts w:ascii="Courier New" w:hAnsi="Courier New"/>
          <w:b/>
          <w:bCs/>
        </w:rPr>
        <w:t>addr</w:t>
      </w:r>
      <w:r>
        <w:t xml:space="preserve"> (CONF:7731). </w:t>
      </w:r>
    </w:p>
    <w:p w14:paraId="70F38001" w14:textId="77777777" w:rsidR="00A9756F" w:rsidRDefault="00A9756F" w:rsidP="003D62A7">
      <w:pPr>
        <w:numPr>
          <w:ilvl w:val="2"/>
          <w:numId w:val="55"/>
        </w:numPr>
        <w:spacing w:after="40" w:line="260" w:lineRule="exact"/>
      </w:pPr>
      <w:r>
        <w:t xml:space="preserve">This assignedEntity </w:t>
      </w:r>
      <w:r>
        <w:rPr>
          <w:b/>
          <w:bCs/>
          <w:sz w:val="16"/>
          <w:szCs w:val="16"/>
        </w:rPr>
        <w:t>SHALL</w:t>
      </w:r>
      <w:r>
        <w:t xml:space="preserve"> contain exactly one [1..1] </w:t>
      </w:r>
      <w:r>
        <w:rPr>
          <w:rFonts w:ascii="Courier New" w:hAnsi="Courier New"/>
          <w:b/>
          <w:bCs/>
        </w:rPr>
        <w:t>telecom</w:t>
      </w:r>
      <w:r>
        <w:t xml:space="preserve"> (CONF:7732). </w:t>
      </w:r>
    </w:p>
    <w:p w14:paraId="48828B84" w14:textId="77777777" w:rsidR="00A9756F" w:rsidRDefault="00A9756F" w:rsidP="003D62A7">
      <w:pPr>
        <w:numPr>
          <w:ilvl w:val="2"/>
          <w:numId w:val="55"/>
        </w:numPr>
        <w:spacing w:after="40" w:line="260" w:lineRule="exact"/>
      </w:pPr>
      <w:r>
        <w:t xml:space="preserve">This assignedEntity </w:t>
      </w:r>
      <w:r>
        <w:rPr>
          <w:b/>
          <w:bCs/>
          <w:sz w:val="16"/>
          <w:szCs w:val="16"/>
        </w:rPr>
        <w:t>SHOULD</w:t>
      </w:r>
      <w:r>
        <w:t xml:space="preserve"> contain zero or one [0..1] </w:t>
      </w:r>
      <w:r>
        <w:rPr>
          <w:rFonts w:ascii="Courier New" w:hAnsi="Courier New"/>
          <w:b/>
          <w:bCs/>
        </w:rPr>
        <w:t>representedOrganization</w:t>
      </w:r>
      <w:r>
        <w:t xml:space="preserve"> (CONF:7733). </w:t>
      </w:r>
    </w:p>
    <w:p w14:paraId="532F292F" w14:textId="77777777" w:rsidR="00A9756F" w:rsidRDefault="00A9756F" w:rsidP="003D62A7">
      <w:pPr>
        <w:numPr>
          <w:ilvl w:val="3"/>
          <w:numId w:val="55"/>
        </w:numPr>
        <w:spacing w:after="40" w:line="260" w:lineRule="exact"/>
      </w:pPr>
      <w:r>
        <w:t xml:space="preserve">This representedOrganization, if present, </w:t>
      </w:r>
      <w:r>
        <w:rPr>
          <w:b/>
          <w:bCs/>
          <w:sz w:val="16"/>
          <w:szCs w:val="16"/>
        </w:rPr>
        <w:t>SHOULD</w:t>
      </w:r>
      <w:r>
        <w:t xml:space="preserve"> contain zero or more [0..*] </w:t>
      </w:r>
      <w:r>
        <w:rPr>
          <w:rFonts w:ascii="Courier New" w:hAnsi="Courier New"/>
          <w:b/>
          <w:bCs/>
        </w:rPr>
        <w:t>id</w:t>
      </w:r>
      <w:r>
        <w:t xml:space="preserve"> (CONF:7734). </w:t>
      </w:r>
    </w:p>
    <w:p w14:paraId="534BCEEF" w14:textId="77777777" w:rsidR="00A9756F" w:rsidRDefault="00A9756F" w:rsidP="003D62A7">
      <w:pPr>
        <w:numPr>
          <w:ilvl w:val="3"/>
          <w:numId w:val="55"/>
        </w:numPr>
        <w:spacing w:after="40" w:line="260" w:lineRule="exact"/>
      </w:pPr>
      <w:r>
        <w:t xml:space="preserve">This representedOrganization, if present, </w:t>
      </w:r>
      <w:r>
        <w:rPr>
          <w:b/>
          <w:bCs/>
          <w:sz w:val="16"/>
          <w:szCs w:val="16"/>
        </w:rPr>
        <w:t>MAY</w:t>
      </w:r>
      <w:r>
        <w:t xml:space="preserve"> contain zero or more [0..*] </w:t>
      </w:r>
      <w:r>
        <w:rPr>
          <w:rFonts w:ascii="Courier New" w:hAnsi="Courier New"/>
          <w:b/>
          <w:bCs/>
        </w:rPr>
        <w:t>name</w:t>
      </w:r>
      <w:r>
        <w:t xml:space="preserve"> (CONF:7735). </w:t>
      </w:r>
    </w:p>
    <w:p w14:paraId="1E4E7F04" w14:textId="77777777" w:rsidR="00A9756F" w:rsidRDefault="00A9756F" w:rsidP="003D62A7">
      <w:pPr>
        <w:numPr>
          <w:ilvl w:val="3"/>
          <w:numId w:val="55"/>
        </w:numPr>
        <w:spacing w:after="40" w:line="260" w:lineRule="exact"/>
      </w:pPr>
      <w:r>
        <w:t xml:space="preserve">This representedOrganization, if present, </w:t>
      </w:r>
      <w:r>
        <w:rPr>
          <w:b/>
          <w:bCs/>
          <w:sz w:val="16"/>
          <w:szCs w:val="16"/>
        </w:rPr>
        <w:t>SHALL</w:t>
      </w:r>
      <w:r>
        <w:t xml:space="preserve"> contain exactly one [1..1] </w:t>
      </w:r>
      <w:r>
        <w:rPr>
          <w:rFonts w:ascii="Courier New" w:hAnsi="Courier New"/>
          <w:b/>
          <w:bCs/>
        </w:rPr>
        <w:t>addr</w:t>
      </w:r>
      <w:r>
        <w:t xml:space="preserve"> (CONF:7736). </w:t>
      </w:r>
    </w:p>
    <w:p w14:paraId="446B8E46" w14:textId="77777777" w:rsidR="00A9756F" w:rsidRDefault="00A9756F" w:rsidP="003D62A7">
      <w:pPr>
        <w:numPr>
          <w:ilvl w:val="3"/>
          <w:numId w:val="55"/>
        </w:numPr>
        <w:spacing w:after="40" w:line="260" w:lineRule="exact"/>
      </w:pPr>
      <w:r>
        <w:t xml:space="preserve">This representedOrganization, if present, </w:t>
      </w:r>
      <w:r>
        <w:rPr>
          <w:b/>
          <w:bCs/>
          <w:sz w:val="16"/>
          <w:szCs w:val="16"/>
        </w:rPr>
        <w:t>SHALL</w:t>
      </w:r>
      <w:r>
        <w:t xml:space="preserve"> contain exactly one [1..1] </w:t>
      </w:r>
      <w:r>
        <w:rPr>
          <w:rFonts w:ascii="Courier New" w:hAnsi="Courier New"/>
          <w:b/>
          <w:bCs/>
        </w:rPr>
        <w:t>telecom</w:t>
      </w:r>
      <w:r>
        <w:t xml:space="preserve"> (CONF:7737). </w:t>
      </w:r>
    </w:p>
    <w:p w14:paraId="6D3DFAC1" w14:textId="77777777" w:rsidR="00A9756F" w:rsidRDefault="00A9756F" w:rsidP="003D62A7">
      <w:pPr>
        <w:numPr>
          <w:ilvl w:val="0"/>
          <w:numId w:val="55"/>
        </w:numPr>
        <w:spacing w:after="40" w:line="260" w:lineRule="exact"/>
      </w:pPr>
      <w:r>
        <w:rPr>
          <w:b/>
          <w:bCs/>
          <w:sz w:val="16"/>
          <w:szCs w:val="16"/>
        </w:rPr>
        <w:t>MAY</w:t>
      </w:r>
      <w:r>
        <w:t xml:space="preserve"> contain zero or more [0..*] </w:t>
      </w:r>
      <w:r>
        <w:rPr>
          <w:rFonts w:ascii="Courier New" w:hAnsi="Courier New"/>
          <w:b/>
          <w:bCs/>
        </w:rPr>
        <w:t>participant</w:t>
      </w:r>
      <w:r>
        <w:t xml:space="preserve"> (CONF:7751) such that it </w:t>
      </w:r>
    </w:p>
    <w:p w14:paraId="7DC9AA75" w14:textId="77777777" w:rsidR="00A9756F" w:rsidRDefault="00A9756F" w:rsidP="003D62A7">
      <w:pPr>
        <w:numPr>
          <w:ilvl w:val="1"/>
          <w:numId w:val="55"/>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DEV</w:t>
      </w:r>
      <w:r>
        <w:t xml:space="preserve">" Device (CodeSystem: </w:t>
      </w:r>
      <w:r>
        <w:rPr>
          <w:rFonts w:ascii="Courier New" w:hAnsi="Courier New"/>
        </w:rPr>
        <w:t>2.16.840.1.113883.5.1002 HL7ActRelationshipType</w:t>
      </w:r>
      <w:r>
        <w:t xml:space="preserve">) </w:t>
      </w:r>
      <w:r>
        <w:rPr>
          <w:b/>
          <w:bCs/>
          <w:sz w:val="16"/>
          <w:szCs w:val="16"/>
        </w:rPr>
        <w:t>STATIC</w:t>
      </w:r>
      <w:r>
        <w:t xml:space="preserve"> (CONF:7752). </w:t>
      </w:r>
    </w:p>
    <w:p w14:paraId="3C9D3D85" w14:textId="77777777" w:rsidR="00A9756F" w:rsidRDefault="00A9756F" w:rsidP="003D62A7">
      <w:pPr>
        <w:numPr>
          <w:ilvl w:val="1"/>
          <w:numId w:val="55"/>
        </w:numPr>
        <w:spacing w:after="40" w:line="260" w:lineRule="exact"/>
      </w:pPr>
      <w:r>
        <w:rPr>
          <w:b/>
          <w:bCs/>
          <w:sz w:val="16"/>
          <w:szCs w:val="16"/>
        </w:rPr>
        <w:lastRenderedPageBreak/>
        <w:t>SHALL</w:t>
      </w:r>
      <w:r>
        <w:t xml:space="preserve"> contain exactly one [1..1] </w:t>
      </w:r>
      <w:hyperlink w:anchor="CS_ProductInstance" w:history="1">
        <w:r>
          <w:rPr>
            <w:rStyle w:val="Hyperlink"/>
            <w:rFonts w:ascii="Courier New" w:hAnsi="Courier New"/>
            <w:b/>
            <w:bCs/>
          </w:rPr>
          <w:t>Product Instance</w:t>
        </w:r>
      </w:hyperlink>
      <w:r>
        <w:t xml:space="preserve"> </w:t>
      </w:r>
      <w:r>
        <w:rPr>
          <w:rFonts w:ascii="Courier New" w:hAnsi="Courier New"/>
        </w:rPr>
        <w:t>(templateId:2.16.840.1.113883.10.20.22.4.37)</w:t>
      </w:r>
      <w:r>
        <w:t xml:space="preserve"> (CONF:7754). </w:t>
      </w:r>
    </w:p>
    <w:p w14:paraId="774DEA42" w14:textId="77777777" w:rsidR="00A9756F" w:rsidRDefault="00A9756F" w:rsidP="003D62A7">
      <w:pPr>
        <w:numPr>
          <w:ilvl w:val="0"/>
          <w:numId w:val="55"/>
        </w:numPr>
        <w:spacing w:after="40" w:line="260" w:lineRule="exact"/>
      </w:pPr>
      <w:r>
        <w:rPr>
          <w:b/>
          <w:bCs/>
          <w:sz w:val="16"/>
          <w:szCs w:val="16"/>
        </w:rPr>
        <w:t>MAY</w:t>
      </w:r>
      <w:r>
        <w:t xml:space="preserve"> contain zero or more [0..*] </w:t>
      </w:r>
      <w:r>
        <w:rPr>
          <w:rFonts w:ascii="Courier New" w:hAnsi="Courier New"/>
          <w:b/>
          <w:bCs/>
        </w:rPr>
        <w:t>participant</w:t>
      </w:r>
      <w:r>
        <w:t xml:space="preserve"> (CONF:7765) such that it </w:t>
      </w:r>
    </w:p>
    <w:p w14:paraId="0320E91B" w14:textId="77777777" w:rsidR="00A9756F" w:rsidRDefault="00A9756F" w:rsidP="003D62A7">
      <w:pPr>
        <w:numPr>
          <w:ilvl w:val="1"/>
          <w:numId w:val="55"/>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LOC</w:t>
      </w:r>
      <w:r>
        <w:t xml:space="preserve">" Location (CodeSystem: </w:t>
      </w:r>
      <w:r>
        <w:rPr>
          <w:rFonts w:ascii="Courier New" w:hAnsi="Courier New"/>
        </w:rPr>
        <w:t>2.16.840.1.113883.5.1002 HL7ActRelationshipType</w:t>
      </w:r>
      <w:r>
        <w:t xml:space="preserve">) </w:t>
      </w:r>
      <w:r>
        <w:rPr>
          <w:b/>
          <w:bCs/>
          <w:sz w:val="16"/>
          <w:szCs w:val="16"/>
        </w:rPr>
        <w:t>STATIC</w:t>
      </w:r>
      <w:r>
        <w:t xml:space="preserve"> (CONF:7766). </w:t>
      </w:r>
    </w:p>
    <w:p w14:paraId="209B5F7E" w14:textId="77777777" w:rsidR="00A9756F" w:rsidRDefault="00A9756F" w:rsidP="003D62A7">
      <w:pPr>
        <w:numPr>
          <w:ilvl w:val="1"/>
          <w:numId w:val="55"/>
        </w:numPr>
        <w:spacing w:after="40" w:line="260" w:lineRule="exact"/>
      </w:pPr>
      <w:r>
        <w:rPr>
          <w:b/>
          <w:bCs/>
          <w:sz w:val="16"/>
          <w:szCs w:val="16"/>
        </w:rPr>
        <w:t>SHALL</w:t>
      </w:r>
      <w:r>
        <w:t xml:space="preserve"> contain exactly one [1..1] </w:t>
      </w:r>
      <w:hyperlink w:anchor="CS_ServiceDellivery" w:history="1">
        <w:r>
          <w:rPr>
            <w:rStyle w:val="Hyperlink"/>
            <w:rFonts w:ascii="Courier New" w:hAnsi="Courier New"/>
            <w:b/>
            <w:bCs/>
          </w:rPr>
          <w:t>Service Delivery Location</w:t>
        </w:r>
      </w:hyperlink>
      <w:r>
        <w:t xml:space="preserve"> </w:t>
      </w:r>
      <w:r>
        <w:rPr>
          <w:rFonts w:ascii="Courier New" w:hAnsi="Courier New"/>
        </w:rPr>
        <w:t>(templateId:2.16.840.1.113883.10.20.22.4.32)</w:t>
      </w:r>
      <w:r>
        <w:t xml:space="preserve"> (CONF:7767). </w:t>
      </w:r>
    </w:p>
    <w:p w14:paraId="03AB1E79" w14:textId="77777777" w:rsidR="00A9756F" w:rsidRDefault="00A9756F" w:rsidP="003D62A7">
      <w:pPr>
        <w:numPr>
          <w:ilvl w:val="0"/>
          <w:numId w:val="55"/>
        </w:numPr>
        <w:spacing w:after="40" w:line="260" w:lineRule="exact"/>
      </w:pPr>
      <w:r>
        <w:rPr>
          <w:b/>
          <w:bCs/>
          <w:sz w:val="16"/>
          <w:szCs w:val="16"/>
        </w:rPr>
        <w:t>MAY</w:t>
      </w:r>
      <w:r>
        <w:t xml:space="preserve"> contain zero or more [0..*] </w:t>
      </w:r>
      <w:r>
        <w:rPr>
          <w:rFonts w:ascii="Courier New" w:hAnsi="Courier New"/>
          <w:b/>
          <w:bCs/>
        </w:rPr>
        <w:t>entryRelationship</w:t>
      </w:r>
      <w:r>
        <w:t xml:space="preserve"> (CONF:7768) such that it </w:t>
      </w:r>
    </w:p>
    <w:p w14:paraId="56BCCD31" w14:textId="77777777" w:rsidR="00A9756F" w:rsidRDefault="00A9756F" w:rsidP="003D62A7">
      <w:pPr>
        <w:numPr>
          <w:ilvl w:val="1"/>
          <w:numId w:val="55"/>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COMP</w:t>
      </w:r>
      <w:r>
        <w:t xml:space="preserve">" Component (CodeSystem: </w:t>
      </w:r>
      <w:r>
        <w:rPr>
          <w:rFonts w:ascii="Courier New" w:hAnsi="Courier New"/>
        </w:rPr>
        <w:t>2.16.840.1.113883.5.1002 HL7ActRelationshipType</w:t>
      </w:r>
      <w:r>
        <w:t xml:space="preserve">) </w:t>
      </w:r>
      <w:r>
        <w:rPr>
          <w:b/>
          <w:bCs/>
          <w:sz w:val="16"/>
          <w:szCs w:val="16"/>
        </w:rPr>
        <w:t>STATIC</w:t>
      </w:r>
      <w:r>
        <w:t xml:space="preserve"> (CONF:7769). </w:t>
      </w:r>
    </w:p>
    <w:p w14:paraId="2418A459" w14:textId="77777777" w:rsidR="00A9756F" w:rsidRDefault="00A9756F" w:rsidP="003D62A7">
      <w:pPr>
        <w:numPr>
          <w:ilvl w:val="1"/>
          <w:numId w:val="55"/>
        </w:numPr>
        <w:spacing w:after="40" w:line="260" w:lineRule="exact"/>
      </w:pPr>
      <w:r>
        <w:rPr>
          <w:b/>
          <w:bCs/>
          <w:sz w:val="16"/>
          <w:szCs w:val="16"/>
        </w:rPr>
        <w:t>SHALL</w:t>
      </w:r>
      <w:r>
        <w:t xml:space="preserve"> contain exactly one [1..1] </w:t>
      </w:r>
      <w:r>
        <w:rPr>
          <w:rFonts w:ascii="Courier New" w:hAnsi="Courier New"/>
          <w:b/>
          <w:bCs/>
        </w:rPr>
        <w:t>@inversionInd</w:t>
      </w:r>
      <w:r>
        <w:t>="</w:t>
      </w:r>
      <w:r>
        <w:rPr>
          <w:rFonts w:ascii="Courier New" w:hAnsi="Courier New"/>
        </w:rPr>
        <w:t>true</w:t>
      </w:r>
      <w:r>
        <w:t xml:space="preserve">" true (CONF:8009). </w:t>
      </w:r>
    </w:p>
    <w:p w14:paraId="6065B21D" w14:textId="77777777" w:rsidR="00A9756F" w:rsidRDefault="00A9756F" w:rsidP="003D62A7">
      <w:pPr>
        <w:numPr>
          <w:ilvl w:val="1"/>
          <w:numId w:val="55"/>
        </w:numPr>
        <w:spacing w:after="40" w:line="260" w:lineRule="exact"/>
      </w:pPr>
      <w:r>
        <w:rPr>
          <w:b/>
          <w:bCs/>
          <w:sz w:val="16"/>
          <w:szCs w:val="16"/>
        </w:rPr>
        <w:t>SHALL</w:t>
      </w:r>
      <w:r>
        <w:t xml:space="preserve"> contain exactly one [1..1] </w:t>
      </w:r>
      <w:r>
        <w:rPr>
          <w:rFonts w:ascii="Courier New" w:hAnsi="Courier New"/>
          <w:b/>
          <w:bCs/>
        </w:rPr>
        <w:t>encounter</w:t>
      </w:r>
      <w:r>
        <w:t xml:space="preserve"> (CONF:7770). </w:t>
      </w:r>
    </w:p>
    <w:p w14:paraId="386EDCD3" w14:textId="77777777" w:rsidR="00A9756F" w:rsidRDefault="00A9756F" w:rsidP="003D62A7">
      <w:pPr>
        <w:numPr>
          <w:ilvl w:val="2"/>
          <w:numId w:val="55"/>
        </w:numPr>
        <w:spacing w:after="40" w:line="260" w:lineRule="exact"/>
      </w:pPr>
      <w:r>
        <w:t xml:space="preserve">This encounter </w:t>
      </w:r>
      <w:r>
        <w:rPr>
          <w:b/>
          <w:bCs/>
          <w:sz w:val="16"/>
          <w:szCs w:val="16"/>
        </w:rPr>
        <w:t>SHALL</w:t>
      </w:r>
      <w:r>
        <w:t xml:space="preserve"> contain exactly one [1..1] </w:t>
      </w:r>
      <w:r>
        <w:rPr>
          <w:rFonts w:ascii="Courier New" w:hAnsi="Courier New"/>
          <w:b/>
          <w:bCs/>
        </w:rPr>
        <w:t>@classCode</w:t>
      </w:r>
      <w:r>
        <w:t>="</w:t>
      </w:r>
      <w:r>
        <w:rPr>
          <w:rFonts w:ascii="Courier New" w:hAnsi="Courier New"/>
        </w:rPr>
        <w:t>ENC</w:t>
      </w:r>
      <w:r>
        <w:t xml:space="preserve">" Encounter (CodeSystem: </w:t>
      </w:r>
      <w:r>
        <w:rPr>
          <w:rFonts w:ascii="Courier New" w:hAnsi="Courier New"/>
        </w:rPr>
        <w:t>2.16.840.1.113883.5.6 HL7ActClass</w:t>
      </w:r>
      <w:r>
        <w:t xml:space="preserve">) </w:t>
      </w:r>
      <w:r>
        <w:rPr>
          <w:b/>
          <w:bCs/>
          <w:sz w:val="16"/>
          <w:szCs w:val="16"/>
        </w:rPr>
        <w:t>STATIC</w:t>
      </w:r>
      <w:r>
        <w:t xml:space="preserve"> (CONF:7771). </w:t>
      </w:r>
    </w:p>
    <w:p w14:paraId="101A5FC6" w14:textId="77777777" w:rsidR="00A9756F" w:rsidRDefault="00A9756F" w:rsidP="003D62A7">
      <w:pPr>
        <w:numPr>
          <w:ilvl w:val="2"/>
          <w:numId w:val="55"/>
        </w:numPr>
        <w:spacing w:after="40" w:line="260" w:lineRule="exact"/>
      </w:pPr>
      <w:r>
        <w:t xml:space="preserve">This encounter </w:t>
      </w:r>
      <w:r>
        <w:rPr>
          <w:b/>
          <w:bCs/>
          <w:sz w:val="16"/>
          <w:szCs w:val="16"/>
        </w:rPr>
        <w:t>SHALL</w:t>
      </w:r>
      <w:r>
        <w:t xml:space="preserve"> contain exactly one [1..1] </w:t>
      </w:r>
      <w:r>
        <w:rPr>
          <w:rFonts w:ascii="Courier New" w:hAnsi="Courier New"/>
          <w:b/>
          <w:bCs/>
        </w:rPr>
        <w:t>@moodCode</w:t>
      </w:r>
      <w:r>
        <w:t>="</w:t>
      </w:r>
      <w:r>
        <w:rPr>
          <w:rFonts w:ascii="Courier New" w:hAnsi="Courier New"/>
        </w:rPr>
        <w:t>EVN</w:t>
      </w:r>
      <w:r>
        <w:t xml:space="preserve">" Event (CodeSystem: </w:t>
      </w:r>
      <w:r>
        <w:rPr>
          <w:rFonts w:ascii="Courier New" w:hAnsi="Courier New"/>
        </w:rPr>
        <w:t>2.16.840.1.113883.5.1001 HL7ActMood</w:t>
      </w:r>
      <w:r>
        <w:t xml:space="preserve">) </w:t>
      </w:r>
      <w:r>
        <w:rPr>
          <w:b/>
          <w:bCs/>
          <w:sz w:val="16"/>
          <w:szCs w:val="16"/>
        </w:rPr>
        <w:t>STATIC</w:t>
      </w:r>
      <w:r>
        <w:t xml:space="preserve"> (CONF:7772). </w:t>
      </w:r>
    </w:p>
    <w:p w14:paraId="5ED8EF97" w14:textId="77777777" w:rsidR="00A9756F" w:rsidRDefault="00A9756F" w:rsidP="003D62A7">
      <w:pPr>
        <w:numPr>
          <w:ilvl w:val="2"/>
          <w:numId w:val="55"/>
        </w:numPr>
        <w:spacing w:after="40" w:line="260" w:lineRule="exact"/>
      </w:pPr>
      <w:r>
        <w:t xml:space="preserve">This encounter </w:t>
      </w:r>
      <w:r>
        <w:rPr>
          <w:b/>
          <w:bCs/>
          <w:sz w:val="16"/>
          <w:szCs w:val="16"/>
        </w:rPr>
        <w:t>SHALL</w:t>
      </w:r>
      <w:r>
        <w:t xml:space="preserve"> contain exactly one [1..1] </w:t>
      </w:r>
      <w:r>
        <w:rPr>
          <w:rFonts w:ascii="Courier New" w:hAnsi="Courier New"/>
          <w:b/>
          <w:bCs/>
        </w:rPr>
        <w:t>id</w:t>
      </w:r>
      <w:r>
        <w:t xml:space="preserve"> (CONF:7773). </w:t>
      </w:r>
    </w:p>
    <w:p w14:paraId="436C6AB1" w14:textId="77777777" w:rsidR="00A9756F" w:rsidRDefault="00A9756F" w:rsidP="003D62A7">
      <w:pPr>
        <w:numPr>
          <w:ilvl w:val="3"/>
          <w:numId w:val="55"/>
        </w:numPr>
        <w:spacing w:after="40" w:line="260" w:lineRule="exact"/>
      </w:pPr>
      <w:r>
        <w:t>Set the encounter ID to the ID of an encounter in another section to signify they are the same encounter. (CONF:7774).</w:t>
      </w:r>
    </w:p>
    <w:p w14:paraId="3145E54A" w14:textId="77777777" w:rsidR="00A9756F" w:rsidRDefault="00A9756F" w:rsidP="003D62A7">
      <w:pPr>
        <w:numPr>
          <w:ilvl w:val="0"/>
          <w:numId w:val="55"/>
        </w:numPr>
        <w:spacing w:after="40" w:line="260" w:lineRule="exact"/>
      </w:pPr>
      <w:r>
        <w:rPr>
          <w:b/>
          <w:bCs/>
          <w:sz w:val="16"/>
          <w:szCs w:val="16"/>
        </w:rPr>
        <w:t>MAY</w:t>
      </w:r>
      <w:r>
        <w:t xml:space="preserve"> contain zero or one [0..1] </w:t>
      </w:r>
      <w:r>
        <w:rPr>
          <w:rFonts w:ascii="Courier New" w:hAnsi="Courier New"/>
          <w:b/>
          <w:bCs/>
        </w:rPr>
        <w:t>entryRelationship</w:t>
      </w:r>
      <w:r>
        <w:t xml:space="preserve"> (CONF:7775) such that it </w:t>
      </w:r>
    </w:p>
    <w:p w14:paraId="617A0B51" w14:textId="77777777" w:rsidR="00A9756F" w:rsidRDefault="00A9756F" w:rsidP="003D62A7">
      <w:pPr>
        <w:numPr>
          <w:ilvl w:val="1"/>
          <w:numId w:val="55"/>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SUBJ</w:t>
      </w:r>
      <w:r>
        <w:t xml:space="preserve">" Has Subject (CodeSystem: </w:t>
      </w:r>
      <w:r>
        <w:rPr>
          <w:rFonts w:ascii="Courier New" w:hAnsi="Courier New"/>
        </w:rPr>
        <w:t>2.16.840.1.113883.5.1002 HL7ActRelationshipType</w:t>
      </w:r>
      <w:r>
        <w:t xml:space="preserve">) </w:t>
      </w:r>
      <w:r>
        <w:rPr>
          <w:b/>
          <w:bCs/>
          <w:sz w:val="16"/>
          <w:szCs w:val="16"/>
        </w:rPr>
        <w:t>STATIC</w:t>
      </w:r>
      <w:r>
        <w:t xml:space="preserve"> (CONF:7776). </w:t>
      </w:r>
    </w:p>
    <w:p w14:paraId="22110E8D" w14:textId="77777777" w:rsidR="00A9756F" w:rsidRDefault="00A9756F" w:rsidP="003D62A7">
      <w:pPr>
        <w:numPr>
          <w:ilvl w:val="1"/>
          <w:numId w:val="55"/>
        </w:numPr>
        <w:spacing w:after="40" w:line="260" w:lineRule="exact"/>
      </w:pPr>
      <w:r>
        <w:rPr>
          <w:b/>
          <w:bCs/>
          <w:sz w:val="16"/>
          <w:szCs w:val="16"/>
        </w:rPr>
        <w:t>SHALL</w:t>
      </w:r>
      <w:r>
        <w:t xml:space="preserve"> contain exactly one [1..1] </w:t>
      </w:r>
      <w:r>
        <w:rPr>
          <w:rFonts w:ascii="Courier New" w:hAnsi="Courier New"/>
          <w:b/>
          <w:bCs/>
        </w:rPr>
        <w:t>@inversionInd</w:t>
      </w:r>
      <w:r>
        <w:t>="</w:t>
      </w:r>
      <w:r>
        <w:rPr>
          <w:rFonts w:ascii="Courier New" w:hAnsi="Courier New"/>
        </w:rPr>
        <w:t>true</w:t>
      </w:r>
      <w:r>
        <w:t xml:space="preserve">" true (CONF:7777). </w:t>
      </w:r>
    </w:p>
    <w:p w14:paraId="0367EED3" w14:textId="77777777" w:rsidR="00A9756F" w:rsidRDefault="00A9756F" w:rsidP="003D62A7">
      <w:pPr>
        <w:numPr>
          <w:ilvl w:val="1"/>
          <w:numId w:val="55"/>
        </w:numPr>
        <w:spacing w:after="40" w:line="260" w:lineRule="exact"/>
      </w:pPr>
      <w:r>
        <w:rPr>
          <w:b/>
          <w:bCs/>
          <w:sz w:val="16"/>
          <w:szCs w:val="16"/>
        </w:rPr>
        <w:t>SHALL</w:t>
      </w:r>
      <w:r>
        <w:t xml:space="preserve"> contain exactly one [1..1] </w:t>
      </w:r>
      <w:hyperlink w:anchor="CS_Instruction" w:history="1">
        <w:r>
          <w:rPr>
            <w:rStyle w:val="Hyperlink"/>
            <w:rFonts w:ascii="Courier New" w:hAnsi="Courier New"/>
            <w:b/>
            <w:bCs/>
          </w:rPr>
          <w:t>Instructions</w:t>
        </w:r>
      </w:hyperlink>
      <w:r>
        <w:t xml:space="preserve"> </w:t>
      </w:r>
      <w:r>
        <w:rPr>
          <w:rFonts w:ascii="Courier New" w:hAnsi="Courier New"/>
        </w:rPr>
        <w:t>(templateId:2.16.840.1.113883.10.20.22.4.20)</w:t>
      </w:r>
      <w:r>
        <w:t xml:space="preserve"> (CONF:7778). </w:t>
      </w:r>
    </w:p>
    <w:p w14:paraId="4541BF96" w14:textId="77777777" w:rsidR="00A9756F" w:rsidRDefault="00A9756F" w:rsidP="003D62A7">
      <w:pPr>
        <w:numPr>
          <w:ilvl w:val="0"/>
          <w:numId w:val="55"/>
        </w:numPr>
        <w:spacing w:after="40" w:line="260" w:lineRule="exact"/>
      </w:pPr>
      <w:r>
        <w:rPr>
          <w:b/>
          <w:bCs/>
          <w:sz w:val="16"/>
          <w:szCs w:val="16"/>
        </w:rPr>
        <w:t>MAY</w:t>
      </w:r>
      <w:r>
        <w:t xml:space="preserve"> contain zero or more [0..*] </w:t>
      </w:r>
      <w:r>
        <w:rPr>
          <w:rFonts w:ascii="Courier New" w:hAnsi="Courier New"/>
          <w:b/>
          <w:bCs/>
        </w:rPr>
        <w:t>entryRelationship</w:t>
      </w:r>
      <w:r>
        <w:t xml:space="preserve"> (CONF:7779) such that it </w:t>
      </w:r>
    </w:p>
    <w:p w14:paraId="065FBA68" w14:textId="77777777" w:rsidR="00A9756F" w:rsidRDefault="00A9756F" w:rsidP="003D62A7">
      <w:pPr>
        <w:numPr>
          <w:ilvl w:val="1"/>
          <w:numId w:val="55"/>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RSON</w:t>
      </w:r>
      <w:r>
        <w:t xml:space="preserve">" Has Reason (CodeSystem: </w:t>
      </w:r>
      <w:r>
        <w:rPr>
          <w:rFonts w:ascii="Courier New" w:hAnsi="Courier New"/>
        </w:rPr>
        <w:t>2.16.840.1.113883.5.1002 HL7ActRelationshipType</w:t>
      </w:r>
      <w:r>
        <w:t xml:space="preserve">) </w:t>
      </w:r>
      <w:r>
        <w:rPr>
          <w:b/>
          <w:bCs/>
          <w:sz w:val="16"/>
          <w:szCs w:val="16"/>
        </w:rPr>
        <w:t>STATIC</w:t>
      </w:r>
      <w:r>
        <w:t xml:space="preserve"> (CONF:7780). </w:t>
      </w:r>
    </w:p>
    <w:p w14:paraId="217EE440" w14:textId="77777777" w:rsidR="00A9756F" w:rsidRDefault="00A9756F" w:rsidP="003D62A7">
      <w:pPr>
        <w:numPr>
          <w:ilvl w:val="1"/>
          <w:numId w:val="55"/>
        </w:numPr>
        <w:spacing w:after="40" w:line="260" w:lineRule="exact"/>
      </w:pPr>
      <w:r>
        <w:rPr>
          <w:b/>
          <w:bCs/>
          <w:sz w:val="16"/>
          <w:szCs w:val="16"/>
        </w:rPr>
        <w:t>SHALL</w:t>
      </w:r>
      <w:r>
        <w:t xml:space="preserve"> contain exactly one [1..1] </w:t>
      </w:r>
      <w:hyperlink w:anchor="CS_Indication" w:history="1">
        <w:r>
          <w:rPr>
            <w:rStyle w:val="Hyperlink"/>
            <w:rFonts w:ascii="Courier New" w:hAnsi="Courier New"/>
            <w:b/>
            <w:bCs/>
          </w:rPr>
          <w:t>Indication</w:t>
        </w:r>
      </w:hyperlink>
      <w:r>
        <w:t xml:space="preserve"> </w:t>
      </w:r>
      <w:r>
        <w:rPr>
          <w:rFonts w:ascii="Courier New" w:hAnsi="Courier New"/>
        </w:rPr>
        <w:t>(templateId:2.16.840.1.113883.10.20.22.4.19)</w:t>
      </w:r>
      <w:r>
        <w:t xml:space="preserve"> (CONF:7781). </w:t>
      </w:r>
    </w:p>
    <w:p w14:paraId="1C073522" w14:textId="77777777" w:rsidR="00A9756F" w:rsidRDefault="00A9756F" w:rsidP="003D62A7">
      <w:pPr>
        <w:numPr>
          <w:ilvl w:val="0"/>
          <w:numId w:val="55"/>
        </w:numPr>
        <w:spacing w:after="40" w:line="260" w:lineRule="exact"/>
      </w:pPr>
      <w:r>
        <w:rPr>
          <w:b/>
          <w:bCs/>
          <w:sz w:val="16"/>
          <w:szCs w:val="16"/>
        </w:rPr>
        <w:t>MAY</w:t>
      </w:r>
      <w:r>
        <w:t xml:space="preserve"> contain zero or one [0..1] </w:t>
      </w:r>
      <w:r>
        <w:rPr>
          <w:rFonts w:ascii="Courier New" w:hAnsi="Courier New"/>
          <w:b/>
          <w:bCs/>
        </w:rPr>
        <w:t>entryRelationship</w:t>
      </w:r>
      <w:r>
        <w:t xml:space="preserve"> (CONF:7886) such that it </w:t>
      </w:r>
    </w:p>
    <w:p w14:paraId="5B8E1093" w14:textId="77777777" w:rsidR="00A9756F" w:rsidRDefault="00A9756F" w:rsidP="003D62A7">
      <w:pPr>
        <w:numPr>
          <w:ilvl w:val="1"/>
          <w:numId w:val="55"/>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COMP</w:t>
      </w:r>
      <w:r>
        <w:t xml:space="preserve">" Has Compenent (CodeSystem: </w:t>
      </w:r>
      <w:r>
        <w:rPr>
          <w:rFonts w:ascii="Courier New" w:hAnsi="Courier New"/>
        </w:rPr>
        <w:t>2.16.840.1.113883.5.1002 HL7ActRelationshipType</w:t>
      </w:r>
      <w:r>
        <w:t xml:space="preserve">) </w:t>
      </w:r>
      <w:r>
        <w:rPr>
          <w:b/>
          <w:bCs/>
          <w:sz w:val="16"/>
          <w:szCs w:val="16"/>
        </w:rPr>
        <w:t>STATIC</w:t>
      </w:r>
      <w:r>
        <w:t xml:space="preserve"> (CONF:7887). </w:t>
      </w:r>
    </w:p>
    <w:p w14:paraId="741EAC38" w14:textId="77777777" w:rsidR="00A9756F" w:rsidRDefault="00A9756F" w:rsidP="003D62A7">
      <w:pPr>
        <w:numPr>
          <w:ilvl w:val="1"/>
          <w:numId w:val="55"/>
        </w:numPr>
        <w:spacing w:after="40" w:line="260" w:lineRule="exact"/>
      </w:pPr>
      <w:r>
        <w:rPr>
          <w:b/>
          <w:bCs/>
          <w:sz w:val="16"/>
          <w:szCs w:val="16"/>
        </w:rPr>
        <w:t>SHALL</w:t>
      </w:r>
      <w:r>
        <w:t xml:space="preserve"> contain exactly one [1..1] </w:t>
      </w:r>
      <w:hyperlink w:anchor="CS_MedicationActivity" w:history="1">
        <w:r>
          <w:rPr>
            <w:rStyle w:val="Hyperlink"/>
            <w:rFonts w:ascii="Courier New" w:hAnsi="Courier New"/>
            <w:b/>
            <w:bCs/>
          </w:rPr>
          <w:t>Medication Activity</w:t>
        </w:r>
      </w:hyperlink>
      <w:r>
        <w:t xml:space="preserve"> </w:t>
      </w:r>
      <w:r>
        <w:rPr>
          <w:rFonts w:ascii="Courier New" w:hAnsi="Courier New"/>
        </w:rPr>
        <w:t>(templateId:2.16.840.1.113883.10.20.22.4.16)</w:t>
      </w:r>
      <w:r>
        <w:t xml:space="preserve"> (CONF:7888). </w:t>
      </w:r>
    </w:p>
    <w:p w14:paraId="57C1D1DC" w14:textId="77777777" w:rsidR="00A9756F" w:rsidRDefault="00A9756F" w:rsidP="00996AEE">
      <w:pPr>
        <w:pStyle w:val="BodyText"/>
      </w:pPr>
    </w:p>
    <w:p w14:paraId="419CC5F4" w14:textId="77777777" w:rsidR="00A9756F" w:rsidRDefault="00A9756F" w:rsidP="002710FE">
      <w:pPr>
        <w:pStyle w:val="Caption"/>
      </w:pPr>
      <w:bookmarkStart w:id="557" w:name="_Toc163893760"/>
      <w:r>
        <w:lastRenderedPageBreak/>
        <w:t xml:space="preserve">Figure </w:t>
      </w:r>
      <w:r w:rsidR="0000006B">
        <w:fldChar w:fldCharType="begin"/>
      </w:r>
      <w:r w:rsidR="0000006B">
        <w:instrText xml:space="preserve"> SEQ Figure \* ARABIC </w:instrText>
      </w:r>
      <w:r w:rsidR="0000006B">
        <w:fldChar w:fldCharType="separate"/>
      </w:r>
      <w:r w:rsidR="00D61323">
        <w:t>65</w:t>
      </w:r>
      <w:r w:rsidR="0000006B">
        <w:fldChar w:fldCharType="end"/>
      </w:r>
      <w:r>
        <w:t>: Procedure activity procedure example</w:t>
      </w:r>
      <w:bookmarkEnd w:id="557"/>
    </w:p>
    <w:p w14:paraId="36630419" w14:textId="77777777" w:rsidR="00A9756F" w:rsidRDefault="00A9756F" w:rsidP="009353C3">
      <w:pPr>
        <w:pStyle w:val="Example"/>
      </w:pPr>
      <w:r>
        <w:t>&lt;procedure classCode="PROC" moodCode="EVN"&gt;</w:t>
      </w:r>
    </w:p>
    <w:p w14:paraId="0FA1007C" w14:textId="77777777" w:rsidR="00A9756F" w:rsidRDefault="00A9756F" w:rsidP="009353C3">
      <w:pPr>
        <w:pStyle w:val="Example"/>
      </w:pPr>
      <w:r>
        <w:t xml:space="preserve">  &lt;!-- Procedure activity procedure template --&gt;</w:t>
      </w:r>
    </w:p>
    <w:p w14:paraId="2E9C60E0" w14:textId="77777777" w:rsidR="00A9756F" w:rsidRDefault="00A9756F" w:rsidP="009353C3">
      <w:pPr>
        <w:pStyle w:val="Example"/>
      </w:pPr>
      <w:r>
        <w:t xml:space="preserve">  &lt;templateId root="</w:t>
      </w:r>
      <w:r w:rsidR="00250A54">
        <w:t>2.16.840.1.113883.10.20.22.4.14</w:t>
      </w:r>
      <w:r>
        <w:t>"/&gt;</w:t>
      </w:r>
    </w:p>
    <w:p w14:paraId="403D4452" w14:textId="77777777" w:rsidR="00A9756F" w:rsidRDefault="00A9756F" w:rsidP="009353C3">
      <w:pPr>
        <w:pStyle w:val="Example"/>
      </w:pPr>
      <w:r>
        <w:t xml:space="preserve">  &lt;id root="e401f340-7be2-11db-9fe1-0800200c9a66"/&gt;    </w:t>
      </w:r>
    </w:p>
    <w:p w14:paraId="0972DA8E" w14:textId="77777777" w:rsidR="00A9756F" w:rsidRDefault="00A9756F" w:rsidP="009353C3">
      <w:pPr>
        <w:pStyle w:val="Example"/>
      </w:pPr>
      <w:r>
        <w:t xml:space="preserve">  </w:t>
      </w:r>
    </w:p>
    <w:p w14:paraId="1637281F" w14:textId="77777777" w:rsidR="00A9756F" w:rsidRDefault="00A9756F" w:rsidP="009353C3">
      <w:pPr>
        <w:pStyle w:val="Example"/>
      </w:pPr>
      <w:r>
        <w:t xml:space="preserve">  &lt;code code="397394009" codeSystem="2.16.840.1.113883.6.96" </w:t>
      </w:r>
    </w:p>
    <w:p w14:paraId="5D0AD905" w14:textId="77777777" w:rsidR="00A9756F" w:rsidRDefault="00A9756F" w:rsidP="009353C3">
      <w:pPr>
        <w:pStyle w:val="Example"/>
      </w:pPr>
      <w:r>
        <w:t xml:space="preserve">        displayName="Bronchoalveolar lavage"&gt;</w:t>
      </w:r>
    </w:p>
    <w:p w14:paraId="043471A8" w14:textId="77777777" w:rsidR="00A9756F" w:rsidRDefault="00A9756F" w:rsidP="009353C3">
      <w:pPr>
        <w:pStyle w:val="Example"/>
      </w:pPr>
      <w:r>
        <w:t xml:space="preserve">    &lt;originalText&gt;Bronchoalveolar&lt;reference value="procedure1"/&gt;&lt;/originalText&gt;</w:t>
      </w:r>
    </w:p>
    <w:p w14:paraId="6AF8EF87" w14:textId="77777777" w:rsidR="00A9756F" w:rsidRDefault="00A9756F" w:rsidP="009353C3">
      <w:pPr>
        <w:pStyle w:val="Example"/>
      </w:pPr>
      <w:r>
        <w:t xml:space="preserve">  &lt;/code&gt;</w:t>
      </w:r>
    </w:p>
    <w:p w14:paraId="6B0A0268" w14:textId="77777777" w:rsidR="00A9756F" w:rsidRDefault="00A9756F" w:rsidP="009353C3">
      <w:pPr>
        <w:pStyle w:val="Example"/>
      </w:pPr>
      <w:r>
        <w:t xml:space="preserve">  </w:t>
      </w:r>
    </w:p>
    <w:p w14:paraId="7A0B2D10" w14:textId="77777777" w:rsidR="00A9756F" w:rsidRDefault="00A9756F" w:rsidP="009353C3">
      <w:pPr>
        <w:pStyle w:val="Example"/>
      </w:pPr>
      <w:r>
        <w:t xml:space="preserve">  &lt;text&gt;</w:t>
      </w:r>
    </w:p>
    <w:p w14:paraId="19CCC490" w14:textId="77777777" w:rsidR="00A9756F" w:rsidRDefault="00A9756F" w:rsidP="009353C3">
      <w:pPr>
        <w:pStyle w:val="Example"/>
      </w:pPr>
      <w:r>
        <w:t xml:space="preserve">    &lt;reference value="procedure1"/&gt;</w:t>
      </w:r>
    </w:p>
    <w:p w14:paraId="5F9D84A1" w14:textId="77777777" w:rsidR="00A9756F" w:rsidRDefault="00A9756F" w:rsidP="009353C3">
      <w:pPr>
        <w:pStyle w:val="Example"/>
      </w:pPr>
      <w:r>
        <w:t xml:space="preserve">  &lt;/text&gt;</w:t>
      </w:r>
    </w:p>
    <w:p w14:paraId="38F5F6CC" w14:textId="77777777" w:rsidR="00A9756F" w:rsidRDefault="00A9756F" w:rsidP="009353C3">
      <w:pPr>
        <w:pStyle w:val="Example"/>
      </w:pPr>
      <w:r>
        <w:t xml:space="preserve">  </w:t>
      </w:r>
    </w:p>
    <w:p w14:paraId="4F09AF93" w14:textId="77777777" w:rsidR="00A9756F" w:rsidRDefault="00A9756F" w:rsidP="009353C3">
      <w:pPr>
        <w:pStyle w:val="Example"/>
      </w:pPr>
      <w:r>
        <w:t xml:space="preserve">  &lt;statusCode code="completed"/&gt;</w:t>
      </w:r>
    </w:p>
    <w:p w14:paraId="41A16E79" w14:textId="77777777" w:rsidR="00A9756F" w:rsidRDefault="00A9756F" w:rsidP="009353C3">
      <w:pPr>
        <w:pStyle w:val="Example"/>
      </w:pPr>
      <w:r>
        <w:t xml:space="preserve">  &lt;effectiveTime value="1998"/&gt;</w:t>
      </w:r>
    </w:p>
    <w:p w14:paraId="6917EA27" w14:textId="77777777" w:rsidR="00A9756F" w:rsidRDefault="00A9756F" w:rsidP="009353C3">
      <w:pPr>
        <w:pStyle w:val="Example"/>
      </w:pPr>
      <w:r>
        <w:t xml:space="preserve">  &lt;methodCode code="168731009" codeSystem="2.16.840.1.113883.6.96" </w:t>
      </w:r>
    </w:p>
    <w:p w14:paraId="557EBDF9" w14:textId="77777777" w:rsidR="00A9756F" w:rsidRDefault="00A9756F" w:rsidP="009353C3">
      <w:pPr>
        <w:pStyle w:val="Example"/>
      </w:pPr>
      <w:r>
        <w:t xml:space="preserve">         displayName="Standard chest X-ray"/&gt;</w:t>
      </w:r>
    </w:p>
    <w:p w14:paraId="7A4AD132" w14:textId="77777777" w:rsidR="00A9756F" w:rsidRDefault="00A9756F" w:rsidP="009353C3">
      <w:pPr>
        <w:pStyle w:val="Example"/>
      </w:pPr>
      <w:r>
        <w:t xml:space="preserve">  &lt;targetSiteCode code="82094008" codeSystem="2.16.840.1.113883.6.96" </w:t>
      </w:r>
    </w:p>
    <w:p w14:paraId="23485FE8" w14:textId="77777777" w:rsidR="00A9756F" w:rsidRDefault="00A9756F" w:rsidP="009353C3">
      <w:pPr>
        <w:pStyle w:val="Example"/>
      </w:pPr>
      <w:r>
        <w:t xml:space="preserve">         displayName="Lower respiratory tract structure"/&gt;</w:t>
      </w:r>
    </w:p>
    <w:p w14:paraId="2A93FAC2" w14:textId="77777777" w:rsidR="00A9756F" w:rsidRDefault="00A9756F" w:rsidP="009353C3">
      <w:pPr>
        <w:pStyle w:val="Example"/>
        <w:keepNext w:val="0"/>
      </w:pPr>
      <w:r>
        <w:t xml:space="preserve">  </w:t>
      </w:r>
    </w:p>
    <w:p w14:paraId="0A07B627" w14:textId="77777777" w:rsidR="00A9756F" w:rsidRDefault="00A9756F" w:rsidP="009353C3">
      <w:pPr>
        <w:pStyle w:val="Example"/>
      </w:pPr>
      <w:r>
        <w:t xml:space="preserve">  &lt;specimen&gt;</w:t>
      </w:r>
    </w:p>
    <w:p w14:paraId="64E3A931" w14:textId="77777777" w:rsidR="00A9756F" w:rsidRDefault="00A9756F" w:rsidP="009353C3">
      <w:pPr>
        <w:pStyle w:val="Example"/>
      </w:pPr>
      <w:r>
        <w:t xml:space="preserve">    &lt;specimenRole&gt;</w:t>
      </w:r>
    </w:p>
    <w:p w14:paraId="0CDEB165" w14:textId="77777777" w:rsidR="00A9756F" w:rsidRDefault="00A9756F" w:rsidP="009353C3">
      <w:pPr>
        <w:pStyle w:val="Example"/>
      </w:pPr>
      <w:r>
        <w:t xml:space="preserve">      &lt;id extension="234234"/&gt;</w:t>
      </w:r>
    </w:p>
    <w:p w14:paraId="56481514" w14:textId="77777777" w:rsidR="00A9756F" w:rsidRDefault="00A9756F" w:rsidP="009353C3">
      <w:pPr>
        <w:pStyle w:val="Example"/>
      </w:pPr>
      <w:r>
        <w:t xml:space="preserve">    &lt;/specimenRole&gt;</w:t>
      </w:r>
    </w:p>
    <w:p w14:paraId="265D929C" w14:textId="77777777" w:rsidR="00A9756F" w:rsidRDefault="00A9756F" w:rsidP="009353C3">
      <w:pPr>
        <w:pStyle w:val="Example"/>
      </w:pPr>
      <w:r>
        <w:t xml:space="preserve">  &lt;/specimen&gt;</w:t>
      </w:r>
    </w:p>
    <w:p w14:paraId="6ECE2530" w14:textId="77777777" w:rsidR="00A9756F" w:rsidRDefault="00A9756F" w:rsidP="009353C3">
      <w:pPr>
        <w:pStyle w:val="Example"/>
        <w:keepNext w:val="0"/>
      </w:pPr>
      <w:r>
        <w:t xml:space="preserve">  </w:t>
      </w:r>
    </w:p>
    <w:p w14:paraId="75759D51" w14:textId="77777777" w:rsidR="00A9756F" w:rsidRDefault="00A9756F" w:rsidP="009353C3">
      <w:pPr>
        <w:pStyle w:val="Example"/>
      </w:pPr>
      <w:r>
        <w:t xml:space="preserve">  &lt;participant typeCode="DEV"&gt;</w:t>
      </w:r>
    </w:p>
    <w:p w14:paraId="3C21286F" w14:textId="77777777" w:rsidR="00A9756F" w:rsidRDefault="00A9756F" w:rsidP="009353C3">
      <w:pPr>
        <w:pStyle w:val="Example"/>
      </w:pPr>
      <w:r>
        <w:t xml:space="preserve">    &lt;participantRole classCode="MANU"&gt;</w:t>
      </w:r>
    </w:p>
    <w:p w14:paraId="5F18F57A" w14:textId="77777777" w:rsidR="00A9756F" w:rsidRDefault="00A9756F" w:rsidP="009353C3">
      <w:pPr>
        <w:pStyle w:val="Example"/>
      </w:pPr>
      <w:r>
        <w:t xml:space="preserve">      &lt;!-- Pr</w:t>
      </w:r>
      <w:r w:rsidR="00E05F51">
        <w:t>oduct</w:t>
      </w:r>
      <w:r>
        <w:t xml:space="preserve"> instance template --&gt;</w:t>
      </w:r>
    </w:p>
    <w:p w14:paraId="5B8E2A47" w14:textId="77777777" w:rsidR="00A9756F" w:rsidRDefault="00A9756F" w:rsidP="009353C3">
      <w:pPr>
        <w:pStyle w:val="Example"/>
      </w:pPr>
      <w:r>
        <w:t xml:space="preserve">      &lt;templateId root="</w:t>
      </w:r>
      <w:r w:rsidR="00E05F51">
        <w:t>2.16.840.1.113883.10.20.22.4.37</w:t>
      </w:r>
      <w:r>
        <w:t>"/&gt;</w:t>
      </w:r>
    </w:p>
    <w:p w14:paraId="77F8C147" w14:textId="77777777" w:rsidR="00A9756F" w:rsidRDefault="00A9756F" w:rsidP="009353C3">
      <w:pPr>
        <w:pStyle w:val="Example"/>
      </w:pPr>
      <w:r>
        <w:t xml:space="preserve">      &lt;id root="03ca01b0-7be1-11db-9fe1-0800200c9a66"/&gt;</w:t>
      </w:r>
    </w:p>
    <w:p w14:paraId="1D1BB8AE" w14:textId="77777777" w:rsidR="00A9756F" w:rsidRPr="00E20BEB" w:rsidRDefault="00A9756F" w:rsidP="009353C3">
      <w:pPr>
        <w:pStyle w:val="Example"/>
        <w:rPr>
          <w:lang w:val="es-ES_tradnl"/>
        </w:rPr>
      </w:pPr>
      <w:r>
        <w:t xml:space="preserve">      </w:t>
      </w:r>
      <w:r w:rsidRPr="00E20BEB">
        <w:rPr>
          <w:lang w:val="es-ES_tradnl"/>
        </w:rPr>
        <w:t>&lt;addr nullFlavor="NA"/&gt;</w:t>
      </w:r>
    </w:p>
    <w:p w14:paraId="4B88B6AA" w14:textId="77777777" w:rsidR="00A9756F" w:rsidRPr="00E20BEB" w:rsidRDefault="00A9756F" w:rsidP="009353C3">
      <w:pPr>
        <w:pStyle w:val="Example"/>
        <w:rPr>
          <w:lang w:val="es-ES_tradnl"/>
        </w:rPr>
      </w:pPr>
      <w:r w:rsidRPr="00E20BEB">
        <w:rPr>
          <w:lang w:val="es-ES_tradnl"/>
        </w:rPr>
        <w:t xml:space="preserve">      &lt;telecom nullFlavor="NA"/&gt;</w:t>
      </w:r>
    </w:p>
    <w:p w14:paraId="56D46E39" w14:textId="77777777" w:rsidR="00A9756F" w:rsidRPr="00E20BEB" w:rsidRDefault="00A9756F" w:rsidP="009353C3">
      <w:pPr>
        <w:pStyle w:val="Example"/>
        <w:rPr>
          <w:lang w:val="es-ES_tradnl"/>
        </w:rPr>
      </w:pPr>
      <w:r w:rsidRPr="00E20BEB">
        <w:rPr>
          <w:lang w:val="es-ES_tradnl"/>
        </w:rPr>
        <w:t xml:space="preserve">      &lt;scopingEntity nullFlavor="NA"/&gt;</w:t>
      </w:r>
    </w:p>
    <w:p w14:paraId="2E957213" w14:textId="77777777" w:rsidR="00A9756F" w:rsidRPr="00E20BEB" w:rsidRDefault="00A9756F" w:rsidP="009353C3">
      <w:pPr>
        <w:pStyle w:val="Example"/>
        <w:rPr>
          <w:lang w:val="es-ES_tradnl"/>
        </w:rPr>
      </w:pPr>
      <w:r w:rsidRPr="00E20BEB">
        <w:rPr>
          <w:lang w:val="es-ES_tradnl"/>
        </w:rPr>
        <w:t xml:space="preserve">    &lt;/participantRole&gt;</w:t>
      </w:r>
    </w:p>
    <w:p w14:paraId="364615EC" w14:textId="77777777" w:rsidR="00A9756F" w:rsidRPr="00E20BEB" w:rsidRDefault="00A9756F" w:rsidP="009353C3">
      <w:pPr>
        <w:pStyle w:val="Example"/>
        <w:rPr>
          <w:lang w:val="es-ES_tradnl"/>
        </w:rPr>
      </w:pPr>
      <w:r w:rsidRPr="00E20BEB">
        <w:rPr>
          <w:lang w:val="es-ES_tradnl"/>
        </w:rPr>
        <w:t xml:space="preserve">  &lt;/participant&gt;</w:t>
      </w:r>
    </w:p>
    <w:p w14:paraId="39C3E277" w14:textId="77777777" w:rsidR="00A9756F" w:rsidRPr="00E20BEB" w:rsidRDefault="00A9756F" w:rsidP="009353C3">
      <w:pPr>
        <w:pStyle w:val="Example"/>
        <w:keepNext w:val="0"/>
        <w:rPr>
          <w:lang w:val="es-ES_tradnl"/>
        </w:rPr>
      </w:pPr>
      <w:r w:rsidRPr="00E20BEB">
        <w:rPr>
          <w:lang w:val="es-ES_tradnl"/>
        </w:rPr>
        <w:t xml:space="preserve">  </w:t>
      </w:r>
    </w:p>
    <w:p w14:paraId="2AD3C001" w14:textId="77777777" w:rsidR="00A9756F" w:rsidRDefault="00A9756F" w:rsidP="009353C3">
      <w:pPr>
        <w:pStyle w:val="Example"/>
      </w:pPr>
      <w:r w:rsidRPr="00E20BEB">
        <w:rPr>
          <w:lang w:val="es-ES_tradnl"/>
        </w:rPr>
        <w:t xml:space="preserve">  </w:t>
      </w:r>
      <w:r>
        <w:t>&lt;entryRelationship typeCode="SUBJ"&gt;</w:t>
      </w:r>
    </w:p>
    <w:p w14:paraId="1879B8DD" w14:textId="77777777" w:rsidR="00A9756F" w:rsidRDefault="00A9756F" w:rsidP="009353C3">
      <w:pPr>
        <w:pStyle w:val="Example"/>
      </w:pPr>
      <w:r>
        <w:t xml:space="preserve">    &lt;act classCode="ACT" moodCode="INT"&gt;</w:t>
      </w:r>
    </w:p>
    <w:p w14:paraId="10B5A93D" w14:textId="77777777" w:rsidR="00A9756F" w:rsidRDefault="00A9756F" w:rsidP="009353C3">
      <w:pPr>
        <w:pStyle w:val="Example"/>
      </w:pPr>
      <w:r>
        <w:t xml:space="preserve">      &lt;code code="29630014" codeSystem="2.16.840.1.113883.6.96" </w:t>
      </w:r>
    </w:p>
    <w:p w14:paraId="242A506B" w14:textId="77777777" w:rsidR="00A9756F" w:rsidRDefault="00A9756F" w:rsidP="009353C3">
      <w:pPr>
        <w:pStyle w:val="Example"/>
      </w:pPr>
      <w:r>
        <w:t xml:space="preserve">            codeSystemName="SNOMED CT" displayName="Bed rest"/&gt;</w:t>
      </w:r>
    </w:p>
    <w:p w14:paraId="065BE8C0" w14:textId="77777777" w:rsidR="00A9756F" w:rsidRDefault="00A9756F" w:rsidP="009353C3">
      <w:pPr>
        <w:pStyle w:val="Example"/>
      </w:pPr>
      <w:r>
        <w:t xml:space="preserve">      &lt;text&gt;Bed-rest for next 7 days.&lt;/text&gt;</w:t>
      </w:r>
    </w:p>
    <w:p w14:paraId="0EFCB2FE" w14:textId="77777777" w:rsidR="00A9756F" w:rsidRDefault="00A9756F" w:rsidP="009353C3">
      <w:pPr>
        <w:pStyle w:val="Example"/>
      </w:pPr>
      <w:r>
        <w:t xml:space="preserve">    &lt;/act&gt;</w:t>
      </w:r>
    </w:p>
    <w:p w14:paraId="0F6B7851" w14:textId="77777777" w:rsidR="00A9756F" w:rsidRDefault="00A9756F" w:rsidP="009353C3">
      <w:pPr>
        <w:pStyle w:val="Example"/>
      </w:pPr>
      <w:r>
        <w:t xml:space="preserve">  &lt;/entryRelationship&gt;</w:t>
      </w:r>
    </w:p>
    <w:p w14:paraId="28F37E30" w14:textId="77777777" w:rsidR="00A9756F" w:rsidRDefault="00A9756F" w:rsidP="009353C3">
      <w:pPr>
        <w:pStyle w:val="Example"/>
        <w:keepNext w:val="0"/>
      </w:pPr>
      <w:r>
        <w:t xml:space="preserve">  </w:t>
      </w:r>
    </w:p>
    <w:p w14:paraId="203CCB36" w14:textId="77777777" w:rsidR="00A9756F" w:rsidRDefault="00A9756F" w:rsidP="009353C3">
      <w:pPr>
        <w:pStyle w:val="Example"/>
      </w:pPr>
      <w:r>
        <w:t xml:space="preserve">  &lt;entryRelationship typeCode="RSON"&gt;</w:t>
      </w:r>
    </w:p>
    <w:p w14:paraId="574C8CF0" w14:textId="77777777" w:rsidR="00A9756F" w:rsidRDefault="00A9756F" w:rsidP="009353C3">
      <w:pPr>
        <w:pStyle w:val="Example"/>
      </w:pPr>
      <w:r>
        <w:t xml:space="preserve">    &lt;observation classCode="OBS" moodCode="EVN"&gt;</w:t>
      </w:r>
    </w:p>
    <w:p w14:paraId="2EC7C77A" w14:textId="77777777" w:rsidR="00A9756F" w:rsidRDefault="00A9756F" w:rsidP="009353C3">
      <w:pPr>
        <w:pStyle w:val="Example"/>
      </w:pPr>
      <w:r>
        <w:t xml:space="preserve">      &lt;code code="1778239014" codeSystem="2.16.840.1.113883.6.96" </w:t>
      </w:r>
    </w:p>
    <w:p w14:paraId="413C6990" w14:textId="77777777" w:rsidR="00A9756F" w:rsidRDefault="00A9756F" w:rsidP="009353C3">
      <w:pPr>
        <w:pStyle w:val="Example"/>
      </w:pPr>
      <w:r>
        <w:t xml:space="preserve">            displayName="Rheumatoid lung disease" </w:t>
      </w:r>
    </w:p>
    <w:p w14:paraId="45AA95C6" w14:textId="77777777" w:rsidR="00A9756F" w:rsidRDefault="00A9756F" w:rsidP="009353C3">
      <w:pPr>
        <w:pStyle w:val="Example"/>
      </w:pPr>
      <w:r>
        <w:t xml:space="preserve">            codeSystemName="SNOMED CT"/&gt;</w:t>
      </w:r>
    </w:p>
    <w:p w14:paraId="3C40AC50" w14:textId="77777777" w:rsidR="00A9756F" w:rsidRDefault="00A9756F" w:rsidP="009353C3">
      <w:pPr>
        <w:pStyle w:val="Example"/>
      </w:pPr>
      <w:r>
        <w:t xml:space="preserve">      &lt;statusCode code="completed"/&gt;</w:t>
      </w:r>
    </w:p>
    <w:p w14:paraId="181F5BAC" w14:textId="77777777" w:rsidR="00A9756F" w:rsidRDefault="00A9756F" w:rsidP="009353C3">
      <w:pPr>
        <w:pStyle w:val="Example"/>
      </w:pPr>
      <w:r>
        <w:t xml:space="preserve">    &lt;/observation&gt;</w:t>
      </w:r>
    </w:p>
    <w:p w14:paraId="060C8A76" w14:textId="77777777" w:rsidR="00A9756F" w:rsidRDefault="00A9756F" w:rsidP="009353C3">
      <w:pPr>
        <w:pStyle w:val="Example"/>
      </w:pPr>
      <w:r>
        <w:t xml:space="preserve">  &lt;/entryRelationship&gt;</w:t>
      </w:r>
    </w:p>
    <w:p w14:paraId="2A289474" w14:textId="77777777" w:rsidR="00A9756F" w:rsidRDefault="00A9756F" w:rsidP="009353C3">
      <w:pPr>
        <w:pStyle w:val="Example"/>
        <w:keepNext w:val="0"/>
      </w:pPr>
      <w:r>
        <w:t xml:space="preserve">  </w:t>
      </w:r>
    </w:p>
    <w:p w14:paraId="71D3F9D5" w14:textId="77777777" w:rsidR="00A9756F" w:rsidRDefault="00A9756F" w:rsidP="009353C3">
      <w:pPr>
        <w:pStyle w:val="Example"/>
      </w:pPr>
      <w:r>
        <w:lastRenderedPageBreak/>
        <w:t xml:space="preserve">  &lt;entryRelationship typeCode="SUBJ"&gt;</w:t>
      </w:r>
    </w:p>
    <w:p w14:paraId="6C245C75" w14:textId="77777777" w:rsidR="00A9756F" w:rsidRDefault="00A9756F" w:rsidP="009353C3">
      <w:pPr>
        <w:pStyle w:val="Example"/>
      </w:pPr>
      <w:r>
        <w:t xml:space="preserve">    &lt;observation classCode="OBS" moodCode="EVN"&gt;</w:t>
      </w:r>
    </w:p>
    <w:p w14:paraId="49FBECEA" w14:textId="77777777" w:rsidR="00A9756F" w:rsidRDefault="00A9756F" w:rsidP="009353C3">
      <w:pPr>
        <w:pStyle w:val="Example"/>
      </w:pPr>
      <w:r>
        <w:t xml:space="preserve">      &lt;!-- Age observation template --&gt;</w:t>
      </w:r>
    </w:p>
    <w:p w14:paraId="60BCA2F3" w14:textId="77777777" w:rsidR="00A9756F" w:rsidRDefault="00A9756F" w:rsidP="009353C3">
      <w:pPr>
        <w:pStyle w:val="Example"/>
      </w:pPr>
      <w:r>
        <w:t xml:space="preserve">      &lt;templateId root="</w:t>
      </w:r>
      <w:r w:rsidR="003C7E09" w:rsidRPr="003C7E09">
        <w:t xml:space="preserve"> 2.16.840.1.113883.10.20.22.4.31</w:t>
      </w:r>
      <w:r>
        <w:t>"/&gt;</w:t>
      </w:r>
    </w:p>
    <w:p w14:paraId="3FC42B3B" w14:textId="77777777" w:rsidR="00A9756F" w:rsidRDefault="00A9756F" w:rsidP="009353C3">
      <w:pPr>
        <w:pStyle w:val="Example"/>
      </w:pPr>
      <w:r>
        <w:t xml:space="preserve">      &lt;code code="397659008" codeSystem="2.16.840.1.113883.6.96" </w:t>
      </w:r>
    </w:p>
    <w:p w14:paraId="63BB3FF0" w14:textId="77777777" w:rsidR="00A9756F" w:rsidRDefault="00A9756F" w:rsidP="009353C3">
      <w:pPr>
        <w:pStyle w:val="Example"/>
      </w:pPr>
      <w:r>
        <w:t xml:space="preserve">            codeSystemName="SNOMEDCT" displayName="Age"/&gt;</w:t>
      </w:r>
    </w:p>
    <w:p w14:paraId="2190BB4C" w14:textId="77777777" w:rsidR="00A9756F" w:rsidRDefault="00A9756F" w:rsidP="009353C3">
      <w:pPr>
        <w:pStyle w:val="Example"/>
      </w:pPr>
      <w:r>
        <w:t xml:space="preserve">      &lt;statusCode code="completed"/&gt;</w:t>
      </w:r>
    </w:p>
    <w:p w14:paraId="486E15AC" w14:textId="77777777" w:rsidR="00A9756F" w:rsidRDefault="00A9756F" w:rsidP="009353C3">
      <w:pPr>
        <w:pStyle w:val="Example"/>
      </w:pPr>
      <w:r>
        <w:t xml:space="preserve">      &lt;value xsi:type="INT" value="54"/&gt;</w:t>
      </w:r>
    </w:p>
    <w:p w14:paraId="424230C4" w14:textId="77777777" w:rsidR="00A9756F" w:rsidRDefault="00A9756F" w:rsidP="009353C3">
      <w:pPr>
        <w:pStyle w:val="Example"/>
      </w:pPr>
      <w:r>
        <w:t xml:space="preserve">    &lt;/observation&gt;</w:t>
      </w:r>
    </w:p>
    <w:p w14:paraId="00559B69" w14:textId="77777777" w:rsidR="00A9756F" w:rsidRDefault="00A9756F" w:rsidP="009353C3">
      <w:pPr>
        <w:pStyle w:val="Example"/>
      </w:pPr>
      <w:r>
        <w:t xml:space="preserve">  &lt;/entryRelationship&gt;</w:t>
      </w:r>
    </w:p>
    <w:p w14:paraId="6F37B434" w14:textId="77777777" w:rsidR="00A9756F" w:rsidRDefault="00A9756F" w:rsidP="009353C3">
      <w:pPr>
        <w:pStyle w:val="Example"/>
        <w:keepNext w:val="0"/>
      </w:pPr>
      <w:r>
        <w:t xml:space="preserve">  </w:t>
      </w:r>
    </w:p>
    <w:p w14:paraId="47091D69" w14:textId="77777777" w:rsidR="00A9756F" w:rsidRDefault="00A9756F" w:rsidP="009353C3">
      <w:pPr>
        <w:pStyle w:val="Example"/>
      </w:pPr>
      <w:r>
        <w:t xml:space="preserve">  &lt;entryRelationship typeCode="COMP" inversionInd="true"&gt;</w:t>
      </w:r>
    </w:p>
    <w:p w14:paraId="43BA2A5F" w14:textId="77777777" w:rsidR="00A9756F" w:rsidRDefault="00A9756F" w:rsidP="009353C3">
      <w:pPr>
        <w:pStyle w:val="Example"/>
      </w:pPr>
      <w:r>
        <w:t xml:space="preserve">    &lt;substanceAdministration classCode="SBADM" moodCode="INT"&gt;</w:t>
      </w:r>
    </w:p>
    <w:p w14:paraId="57F8678F" w14:textId="77777777" w:rsidR="00A9756F" w:rsidRDefault="00A9756F" w:rsidP="009353C3">
      <w:pPr>
        <w:pStyle w:val="Example"/>
      </w:pPr>
      <w:r>
        <w:t xml:space="preserve">      &lt;!-- Medication activity template --&gt;</w:t>
      </w:r>
    </w:p>
    <w:p w14:paraId="6FA9CC1D" w14:textId="77777777" w:rsidR="00A9756F" w:rsidRDefault="00A9756F" w:rsidP="009353C3">
      <w:pPr>
        <w:pStyle w:val="Example"/>
      </w:pPr>
      <w:r>
        <w:t xml:space="preserve">      &lt;templateId root="</w:t>
      </w:r>
      <w:r w:rsidR="003C7E09" w:rsidRPr="003C7E09">
        <w:t xml:space="preserve"> 2.16.840.1.113883.10.20.22.4.16</w:t>
      </w:r>
      <w:r>
        <w:t>"/&gt;</w:t>
      </w:r>
    </w:p>
    <w:p w14:paraId="60085557" w14:textId="77777777" w:rsidR="00A9756F" w:rsidRDefault="00A9756F" w:rsidP="009353C3">
      <w:pPr>
        <w:pStyle w:val="Example"/>
      </w:pPr>
      <w:r>
        <w:t xml:space="preserve">      ...</w:t>
      </w:r>
    </w:p>
    <w:p w14:paraId="3ABEDE85" w14:textId="77777777" w:rsidR="00A9756F" w:rsidRDefault="00A9756F" w:rsidP="009353C3">
      <w:pPr>
        <w:pStyle w:val="Example"/>
      </w:pPr>
      <w:r>
        <w:t xml:space="preserve">    &lt;/substanceAdministration&gt;</w:t>
      </w:r>
    </w:p>
    <w:p w14:paraId="476B6E15" w14:textId="77777777" w:rsidR="00A9756F" w:rsidRDefault="00A9756F" w:rsidP="009353C3">
      <w:pPr>
        <w:pStyle w:val="Example"/>
      </w:pPr>
      <w:r>
        <w:t xml:space="preserve">  &lt;/entryRelationship&gt;</w:t>
      </w:r>
    </w:p>
    <w:p w14:paraId="7F6AE654" w14:textId="77777777" w:rsidR="00A9756F" w:rsidRDefault="00A9756F" w:rsidP="009353C3">
      <w:pPr>
        <w:pStyle w:val="Example"/>
        <w:keepNext w:val="0"/>
      </w:pPr>
      <w:r>
        <w:t xml:space="preserve">  </w:t>
      </w:r>
    </w:p>
    <w:p w14:paraId="43132864" w14:textId="77777777" w:rsidR="00A9756F" w:rsidRDefault="00A9756F" w:rsidP="009353C3">
      <w:pPr>
        <w:pStyle w:val="Example"/>
      </w:pPr>
      <w:r>
        <w:t xml:space="preserve">  &lt;entryRelationship typeCode="REFR"&gt;</w:t>
      </w:r>
    </w:p>
    <w:p w14:paraId="5101522E" w14:textId="77777777" w:rsidR="00A9756F" w:rsidRDefault="00A9756F" w:rsidP="009353C3">
      <w:pPr>
        <w:pStyle w:val="Example"/>
      </w:pPr>
      <w:r>
        <w:t xml:space="preserve">    &lt;act classCode="ACT" moodCode="EVN"&gt;</w:t>
      </w:r>
    </w:p>
    <w:p w14:paraId="3ABA7DFC" w14:textId="77777777" w:rsidR="00A9756F" w:rsidRDefault="00A9756F" w:rsidP="009353C3">
      <w:pPr>
        <w:pStyle w:val="Example"/>
      </w:pPr>
      <w:r>
        <w:t xml:space="preserve">      &lt;!-- Reference entry template --&gt;</w:t>
      </w:r>
    </w:p>
    <w:p w14:paraId="1F800D22" w14:textId="77777777" w:rsidR="00A9756F" w:rsidRDefault="00A9756F" w:rsidP="009353C3">
      <w:pPr>
        <w:pStyle w:val="Example"/>
      </w:pPr>
      <w:r>
        <w:t xml:space="preserve">      ...</w:t>
      </w:r>
    </w:p>
    <w:p w14:paraId="0E848A00" w14:textId="77777777" w:rsidR="00A9756F" w:rsidRDefault="00A9756F" w:rsidP="009353C3">
      <w:pPr>
        <w:pStyle w:val="Example"/>
      </w:pPr>
      <w:r>
        <w:t xml:space="preserve">    &lt;/act&gt;</w:t>
      </w:r>
    </w:p>
    <w:p w14:paraId="0DAEE1C4" w14:textId="77777777" w:rsidR="00A9756F" w:rsidRDefault="00A9756F" w:rsidP="009353C3">
      <w:pPr>
        <w:pStyle w:val="Example"/>
      </w:pPr>
      <w:r>
        <w:t xml:space="preserve">  &lt;/entryRelationship&gt;</w:t>
      </w:r>
    </w:p>
    <w:p w14:paraId="0917E5C9" w14:textId="77777777" w:rsidR="00A9756F" w:rsidRPr="000A3758" w:rsidRDefault="00A9756F" w:rsidP="009353C3">
      <w:pPr>
        <w:pStyle w:val="Example"/>
      </w:pPr>
      <w:r>
        <w:t>&lt;/procedure&gt;</w:t>
      </w:r>
    </w:p>
    <w:p w14:paraId="74D711BB" w14:textId="77777777" w:rsidR="00A9756F" w:rsidRPr="003A78BF" w:rsidRDefault="00A9756F" w:rsidP="002710FE">
      <w:pPr>
        <w:pStyle w:val="BodyText"/>
      </w:pPr>
    </w:p>
    <w:p w14:paraId="79D0183C" w14:textId="77777777" w:rsidR="00A9756F" w:rsidRPr="000A7B0F" w:rsidRDefault="00A9756F" w:rsidP="000F09A3">
      <w:pPr>
        <w:pStyle w:val="BodyText"/>
        <w:spacing w:before="2" w:after="2"/>
      </w:pPr>
    </w:p>
    <w:p w14:paraId="3F3EA5D1" w14:textId="77777777" w:rsidR="009415A8" w:rsidRDefault="009415A8" w:rsidP="00D54390">
      <w:pPr>
        <w:pStyle w:val="Heading2nospace"/>
      </w:pPr>
      <w:bookmarkStart w:id="558" w:name="_Toc163893677"/>
      <w:r>
        <w:t>Product</w:t>
      </w:r>
      <w:bookmarkStart w:id="559" w:name="CS_ProductInstance"/>
      <w:bookmarkEnd w:id="559"/>
      <w:r>
        <w:t xml:space="preserve"> Instance</w:t>
      </w:r>
      <w:bookmarkEnd w:id="558"/>
    </w:p>
    <w:p w14:paraId="616C0BAE" w14:textId="77777777" w:rsidR="009415A8" w:rsidRDefault="009415A8" w:rsidP="009415A8">
      <w:pPr>
        <w:pStyle w:val="BracketData"/>
        <w:rPr>
          <w:rFonts w:ascii="Bookman Old Style" w:hAnsi="Bookman Old Style"/>
        </w:rPr>
      </w:pPr>
      <w:r>
        <w:rPr>
          <w:rFonts w:ascii="Bookman Old Style" w:hAnsi="Bookman Old Style"/>
        </w:rPr>
        <w:t>[</w:t>
      </w:r>
      <w:r>
        <w:t>participantRole</w:t>
      </w:r>
      <w:r>
        <w:rPr>
          <w:rFonts w:ascii="Bookman Old Style" w:hAnsi="Bookman Old Style"/>
        </w:rPr>
        <w:t xml:space="preserve">: templateId </w:t>
      </w:r>
      <w:r>
        <w:t>2.16.840.1.113883.10.20.22.4.37(open)</w:t>
      </w:r>
      <w:r>
        <w:rPr>
          <w:rFonts w:ascii="Bookman Old Style" w:hAnsi="Bookman Old Style"/>
        </w:rPr>
        <w:t>]</w:t>
      </w:r>
    </w:p>
    <w:p w14:paraId="0908FA5D" w14:textId="77777777" w:rsidR="009415A8" w:rsidRDefault="009415A8" w:rsidP="009415A8">
      <w:pPr>
        <w:pStyle w:val="BodyText"/>
      </w:pPr>
      <w:r>
        <w:t>This clinical statement represents a particular device that was placed in or used as part of a procedure or other act. This is used to have a record of the identifier and other details about the given product that was used. For example, it is important to have a record that indicates not just that a hip prostheses was placed in patient but that it was a particular hip prostheses number with a unique identifier.</w:t>
      </w:r>
    </w:p>
    <w:p w14:paraId="387987B2" w14:textId="77777777" w:rsidR="009415A8" w:rsidRDefault="009415A8" w:rsidP="003D62A7">
      <w:pPr>
        <w:numPr>
          <w:ilvl w:val="0"/>
          <w:numId w:val="56"/>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MANU</w:t>
      </w:r>
      <w:r>
        <w:t xml:space="preserve">" Manufactured Product (CodeSystem: </w:t>
      </w:r>
      <w:r>
        <w:rPr>
          <w:rFonts w:ascii="Courier New" w:hAnsi="Courier New"/>
        </w:rPr>
        <w:t>2.16.840.1.113883.5.110 HL7RoleClass</w:t>
      </w:r>
      <w:r>
        <w:t xml:space="preserve">) (CONF:7900). </w:t>
      </w:r>
    </w:p>
    <w:p w14:paraId="29577D33" w14:textId="77777777" w:rsidR="009415A8" w:rsidRDefault="009415A8" w:rsidP="003D62A7">
      <w:pPr>
        <w:numPr>
          <w:ilvl w:val="0"/>
          <w:numId w:val="56"/>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2.16.840.1.113883.10.20.22.4.37</w:t>
      </w:r>
      <w:r>
        <w:t xml:space="preserve">" (CONF:7901). </w:t>
      </w:r>
    </w:p>
    <w:p w14:paraId="1C6AD696" w14:textId="77777777" w:rsidR="009415A8" w:rsidRDefault="009415A8" w:rsidP="003D62A7">
      <w:pPr>
        <w:numPr>
          <w:ilvl w:val="0"/>
          <w:numId w:val="56"/>
        </w:numPr>
        <w:spacing w:after="40" w:line="260" w:lineRule="exact"/>
      </w:pPr>
      <w:r>
        <w:rPr>
          <w:b/>
          <w:bCs/>
          <w:sz w:val="16"/>
          <w:szCs w:val="16"/>
        </w:rPr>
        <w:t>SHALL</w:t>
      </w:r>
      <w:r>
        <w:t xml:space="preserve"> contain at least one [1..*] </w:t>
      </w:r>
      <w:r>
        <w:rPr>
          <w:rFonts w:ascii="Courier New" w:hAnsi="Courier New"/>
          <w:b/>
          <w:bCs/>
        </w:rPr>
        <w:t>id</w:t>
      </w:r>
      <w:r>
        <w:t xml:space="preserve"> (CONF:7902). </w:t>
      </w:r>
    </w:p>
    <w:p w14:paraId="49B6EFCA" w14:textId="77777777" w:rsidR="009415A8" w:rsidRDefault="009415A8" w:rsidP="003D62A7">
      <w:pPr>
        <w:numPr>
          <w:ilvl w:val="0"/>
          <w:numId w:val="56"/>
        </w:numPr>
        <w:spacing w:after="40" w:line="260" w:lineRule="exact"/>
      </w:pPr>
      <w:r>
        <w:rPr>
          <w:b/>
          <w:bCs/>
          <w:sz w:val="16"/>
          <w:szCs w:val="16"/>
        </w:rPr>
        <w:t>SHALL</w:t>
      </w:r>
      <w:r>
        <w:t xml:space="preserve"> contain exactly one [1..1] </w:t>
      </w:r>
      <w:r>
        <w:rPr>
          <w:rFonts w:ascii="Courier New" w:hAnsi="Courier New"/>
          <w:b/>
          <w:bCs/>
        </w:rPr>
        <w:t>playingDevice</w:t>
      </w:r>
      <w:r>
        <w:t xml:space="preserve"> (CONF:7903). </w:t>
      </w:r>
    </w:p>
    <w:p w14:paraId="0A19F42C" w14:textId="77777777" w:rsidR="009415A8" w:rsidRDefault="009415A8" w:rsidP="003D62A7">
      <w:pPr>
        <w:numPr>
          <w:ilvl w:val="1"/>
          <w:numId w:val="56"/>
        </w:numPr>
        <w:spacing w:after="40" w:line="260" w:lineRule="exact"/>
      </w:pPr>
      <w:r>
        <w:t xml:space="preserve">This playingDevice </w:t>
      </w:r>
      <w:r>
        <w:rPr>
          <w:b/>
          <w:bCs/>
          <w:sz w:val="16"/>
          <w:szCs w:val="16"/>
        </w:rPr>
        <w:t>SHOULD</w:t>
      </w:r>
      <w:r>
        <w:t xml:space="preserve"> contain zero or one [0..1] </w:t>
      </w:r>
      <w:r>
        <w:rPr>
          <w:rFonts w:ascii="Courier New" w:hAnsi="Courier New"/>
          <w:b/>
          <w:bCs/>
        </w:rPr>
        <w:t>code</w:t>
      </w:r>
      <w:r>
        <w:t xml:space="preserve"> (CONF:7904). </w:t>
      </w:r>
    </w:p>
    <w:p w14:paraId="20B90305" w14:textId="77777777" w:rsidR="009415A8" w:rsidRDefault="009415A8" w:rsidP="003D62A7">
      <w:pPr>
        <w:numPr>
          <w:ilvl w:val="0"/>
          <w:numId w:val="56"/>
        </w:numPr>
        <w:spacing w:after="40" w:line="260" w:lineRule="exact"/>
      </w:pPr>
      <w:r>
        <w:rPr>
          <w:b/>
          <w:bCs/>
          <w:sz w:val="16"/>
          <w:szCs w:val="16"/>
        </w:rPr>
        <w:t>SHALL</w:t>
      </w:r>
      <w:r>
        <w:t xml:space="preserve"> contain exactly one [1..1] </w:t>
      </w:r>
      <w:r>
        <w:rPr>
          <w:rFonts w:ascii="Courier New" w:hAnsi="Courier New"/>
          <w:b/>
          <w:bCs/>
        </w:rPr>
        <w:t>scopingEntity</w:t>
      </w:r>
      <w:r>
        <w:t xml:space="preserve"> (CONF:7905). </w:t>
      </w:r>
    </w:p>
    <w:p w14:paraId="74B591C8" w14:textId="77777777" w:rsidR="009415A8" w:rsidRPr="009415A8" w:rsidRDefault="009415A8" w:rsidP="003D62A7">
      <w:pPr>
        <w:pStyle w:val="BracketData"/>
        <w:numPr>
          <w:ilvl w:val="1"/>
          <w:numId w:val="56"/>
        </w:numPr>
      </w:pPr>
      <w:r>
        <w:rPr>
          <w:rFonts w:ascii="Bookman Old Style" w:hAnsi="Bookman Old Style"/>
        </w:rPr>
        <w:lastRenderedPageBreak/>
        <w:t xml:space="preserve">This scopingEntity </w:t>
      </w:r>
      <w:r>
        <w:rPr>
          <w:rFonts w:ascii="Bookman Old Style" w:hAnsi="Bookman Old Style"/>
          <w:b/>
          <w:bCs/>
          <w:sz w:val="16"/>
          <w:szCs w:val="16"/>
        </w:rPr>
        <w:t>SHALL</w:t>
      </w:r>
      <w:r>
        <w:rPr>
          <w:rFonts w:ascii="Bookman Old Style" w:hAnsi="Bookman Old Style"/>
        </w:rPr>
        <w:t xml:space="preserve"> contain at least one [1..*] </w:t>
      </w:r>
      <w:r>
        <w:rPr>
          <w:b/>
          <w:bCs/>
        </w:rPr>
        <w:t>id</w:t>
      </w:r>
      <w:r>
        <w:rPr>
          <w:rFonts w:ascii="Bookman Old Style" w:hAnsi="Bookman Old Style"/>
        </w:rPr>
        <w:t xml:space="preserve"> (CONF:7908). </w:t>
      </w:r>
    </w:p>
    <w:p w14:paraId="74A6A3FC" w14:textId="77777777" w:rsidR="00356731" w:rsidRDefault="00356731" w:rsidP="00D54390">
      <w:pPr>
        <w:pStyle w:val="Heading2nospace"/>
      </w:pPr>
      <w:bookmarkStart w:id="560" w:name="_Toc163893678"/>
      <w:r>
        <w:t xml:space="preserve">Reaction </w:t>
      </w:r>
      <w:bookmarkStart w:id="561" w:name="CS_ReactionObservation"/>
      <w:bookmarkEnd w:id="561"/>
      <w:r>
        <w:t>Observation</w:t>
      </w:r>
      <w:bookmarkEnd w:id="560"/>
    </w:p>
    <w:p w14:paraId="37EDDDFA" w14:textId="77777777" w:rsidR="00D54390" w:rsidRDefault="00D54390" w:rsidP="00D54390">
      <w:pPr>
        <w:pStyle w:val="BracketData"/>
        <w:rPr>
          <w:rFonts w:ascii="Bookman Old Style" w:hAnsi="Bookman Old Style"/>
        </w:rPr>
      </w:pPr>
      <w:r>
        <w:rPr>
          <w:rFonts w:ascii="Bookman Old Style" w:hAnsi="Bookman Old Style"/>
        </w:rPr>
        <w:t>[</w:t>
      </w:r>
      <w:r>
        <w:t>observation</w:t>
      </w:r>
      <w:r>
        <w:rPr>
          <w:rFonts w:ascii="Bookman Old Style" w:hAnsi="Bookman Old Style"/>
        </w:rPr>
        <w:t xml:space="preserve">: templateId </w:t>
      </w:r>
      <w:r>
        <w:t>2.16.840.1.113883.10.20.21.4.9(open)</w:t>
      </w:r>
      <w:r>
        <w:rPr>
          <w:rFonts w:ascii="Bookman Old Style" w:hAnsi="Bookman Old Style"/>
        </w:rPr>
        <w:t>]</w:t>
      </w:r>
    </w:p>
    <w:p w14:paraId="3B699B29" w14:textId="77777777" w:rsidR="000D69B1" w:rsidRDefault="000D69B1" w:rsidP="000D69B1">
      <w:pPr>
        <w:pStyle w:val="BodyText"/>
      </w:pPr>
      <w:r>
        <w:t>This template represents the symptom the patient presents with when exposed to the substance.</w:t>
      </w:r>
    </w:p>
    <w:p w14:paraId="5D72377A" w14:textId="77777777" w:rsidR="00781990" w:rsidRDefault="00781990" w:rsidP="003D62A7">
      <w:pPr>
        <w:numPr>
          <w:ilvl w:val="0"/>
          <w:numId w:val="42"/>
        </w:numPr>
        <w:spacing w:after="40" w:line="260" w:lineRule="exact"/>
      </w:pPr>
      <w:r>
        <w:rPr>
          <w:b/>
          <w:bCs/>
          <w:sz w:val="16"/>
          <w:szCs w:val="16"/>
        </w:rPr>
        <w:t>SHALL</w:t>
      </w:r>
      <w:r>
        <w:t xml:space="preserve"> contain exactly one [1..1] </w:t>
      </w:r>
      <w:r>
        <w:rPr>
          <w:rFonts w:ascii="Courier New" w:hAnsi="Courier New"/>
          <w:b/>
          <w:bCs/>
        </w:rPr>
        <w:t>@classCode</w:t>
      </w:r>
      <w:r>
        <w:t>="</w:t>
      </w:r>
      <w:r>
        <w:rPr>
          <w:rFonts w:ascii="Courier New" w:hAnsi="Courier New"/>
        </w:rPr>
        <w:t>OBS</w:t>
      </w:r>
      <w:r>
        <w:t xml:space="preserve">" Observation (CodeSystem: </w:t>
      </w:r>
      <w:r>
        <w:rPr>
          <w:rFonts w:ascii="Courier New" w:hAnsi="Courier New"/>
        </w:rPr>
        <w:t>2.16.840.1.113883.5.6 HL7ActClass</w:t>
      </w:r>
      <w:r>
        <w:t xml:space="preserve">) </w:t>
      </w:r>
      <w:r>
        <w:rPr>
          <w:b/>
          <w:bCs/>
          <w:sz w:val="16"/>
          <w:szCs w:val="16"/>
        </w:rPr>
        <w:t>STATIC</w:t>
      </w:r>
      <w:r>
        <w:t xml:space="preserve"> (CONF:7325). </w:t>
      </w:r>
    </w:p>
    <w:p w14:paraId="01C73D62" w14:textId="77777777" w:rsidR="00781990" w:rsidRDefault="00781990" w:rsidP="003D62A7">
      <w:pPr>
        <w:numPr>
          <w:ilvl w:val="0"/>
          <w:numId w:val="42"/>
        </w:numPr>
        <w:spacing w:after="40" w:line="260" w:lineRule="exact"/>
      </w:pPr>
      <w:r>
        <w:rPr>
          <w:b/>
          <w:bCs/>
          <w:sz w:val="16"/>
          <w:szCs w:val="16"/>
        </w:rPr>
        <w:t>SHALL</w:t>
      </w:r>
      <w:r>
        <w:t xml:space="preserve"> contain exactly one [1..1] </w:t>
      </w:r>
      <w:r>
        <w:rPr>
          <w:rFonts w:ascii="Courier New" w:hAnsi="Courier New"/>
          <w:b/>
          <w:bCs/>
        </w:rPr>
        <w:t>@moodCode</w:t>
      </w:r>
      <w:r>
        <w:t>="</w:t>
      </w:r>
      <w:r>
        <w:rPr>
          <w:rFonts w:ascii="Courier New" w:hAnsi="Courier New"/>
        </w:rPr>
        <w:t>EVN</w:t>
      </w:r>
      <w:r>
        <w:t xml:space="preserve">" Event (CodeSystem: </w:t>
      </w:r>
      <w:r>
        <w:rPr>
          <w:rFonts w:ascii="Courier New" w:hAnsi="Courier New"/>
        </w:rPr>
        <w:t>2.16.840.1.113883.5.1001 HL7ActMood</w:t>
      </w:r>
      <w:r>
        <w:t xml:space="preserve">) </w:t>
      </w:r>
      <w:r>
        <w:rPr>
          <w:b/>
          <w:bCs/>
          <w:sz w:val="16"/>
          <w:szCs w:val="16"/>
        </w:rPr>
        <w:t>STATIC</w:t>
      </w:r>
      <w:r>
        <w:t xml:space="preserve"> (CONF:7326). </w:t>
      </w:r>
    </w:p>
    <w:p w14:paraId="538A87F5" w14:textId="77777777" w:rsidR="00781990" w:rsidRDefault="00781990" w:rsidP="003D62A7">
      <w:pPr>
        <w:numPr>
          <w:ilvl w:val="0"/>
          <w:numId w:val="42"/>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2.16.840.1.113883.10.20.22.4.9</w:t>
      </w:r>
      <w:r>
        <w:t xml:space="preserve">" (CONF:7323). </w:t>
      </w:r>
    </w:p>
    <w:p w14:paraId="048E940F" w14:textId="77777777" w:rsidR="00781990" w:rsidRDefault="00781990" w:rsidP="003D62A7">
      <w:pPr>
        <w:numPr>
          <w:ilvl w:val="0"/>
          <w:numId w:val="42"/>
        </w:numPr>
        <w:spacing w:after="40" w:line="260" w:lineRule="exact"/>
      </w:pPr>
      <w:r>
        <w:rPr>
          <w:b/>
          <w:bCs/>
          <w:sz w:val="16"/>
          <w:szCs w:val="16"/>
        </w:rPr>
        <w:t>SHALL</w:t>
      </w:r>
      <w:r>
        <w:t xml:space="preserve"> contain exactly one [1..1] </w:t>
      </w:r>
      <w:r>
        <w:rPr>
          <w:rFonts w:ascii="Courier New" w:hAnsi="Courier New"/>
          <w:b/>
          <w:bCs/>
        </w:rPr>
        <w:t>id</w:t>
      </w:r>
      <w:r>
        <w:t xml:space="preserve"> (CONF:7329). </w:t>
      </w:r>
    </w:p>
    <w:p w14:paraId="6CD2A397" w14:textId="77777777" w:rsidR="00781990" w:rsidRDefault="00781990" w:rsidP="003D62A7">
      <w:pPr>
        <w:numPr>
          <w:ilvl w:val="0"/>
          <w:numId w:val="42"/>
        </w:numPr>
        <w:spacing w:after="40" w:line="260" w:lineRule="exact"/>
      </w:pPr>
      <w:r>
        <w:rPr>
          <w:b/>
          <w:bCs/>
          <w:sz w:val="16"/>
          <w:szCs w:val="16"/>
        </w:rPr>
        <w:t>SHALL</w:t>
      </w:r>
      <w:r>
        <w:t xml:space="preserve"> contain exactly one [1..1] </w:t>
      </w:r>
      <w:r>
        <w:rPr>
          <w:rFonts w:ascii="Courier New" w:hAnsi="Courier New"/>
          <w:b/>
          <w:bCs/>
        </w:rPr>
        <w:t>code</w:t>
      </w:r>
      <w:r>
        <w:t xml:space="preserve"> (CONF:7327). </w:t>
      </w:r>
    </w:p>
    <w:p w14:paraId="67DAD522" w14:textId="77777777" w:rsidR="00781990" w:rsidRDefault="00781990" w:rsidP="003D62A7">
      <w:pPr>
        <w:numPr>
          <w:ilvl w:val="0"/>
          <w:numId w:val="42"/>
        </w:numPr>
        <w:spacing w:after="40" w:line="260" w:lineRule="exact"/>
      </w:pPr>
      <w:r>
        <w:rPr>
          <w:b/>
          <w:bCs/>
          <w:sz w:val="16"/>
          <w:szCs w:val="16"/>
        </w:rPr>
        <w:t>SHOULD</w:t>
      </w:r>
      <w:r>
        <w:t xml:space="preserve"> contain exactly one [1..1] </w:t>
      </w:r>
      <w:r>
        <w:rPr>
          <w:rFonts w:ascii="Courier New" w:hAnsi="Courier New"/>
          <w:b/>
          <w:bCs/>
        </w:rPr>
        <w:t>text</w:t>
      </w:r>
      <w:r>
        <w:t xml:space="preserve"> (CONF:7330). </w:t>
      </w:r>
    </w:p>
    <w:p w14:paraId="512F6E2A" w14:textId="77777777" w:rsidR="00781990" w:rsidRDefault="00781990" w:rsidP="003D62A7">
      <w:pPr>
        <w:numPr>
          <w:ilvl w:val="1"/>
          <w:numId w:val="42"/>
        </w:numPr>
        <w:spacing w:after="40" w:line="260" w:lineRule="exact"/>
      </w:pPr>
      <w:r>
        <w:t xml:space="preserve">This text </w:t>
      </w:r>
      <w:r>
        <w:rPr>
          <w:b/>
          <w:bCs/>
          <w:sz w:val="16"/>
          <w:szCs w:val="16"/>
        </w:rPr>
        <w:t>SHOULD</w:t>
      </w:r>
      <w:r>
        <w:t xml:space="preserve"> contain exactly one [1..1] </w:t>
      </w:r>
      <w:r>
        <w:rPr>
          <w:rFonts w:ascii="Courier New" w:hAnsi="Courier New"/>
          <w:b/>
          <w:bCs/>
        </w:rPr>
        <w:t>reference</w:t>
      </w:r>
      <w:r>
        <w:t xml:space="preserve"> (CONF:7331). </w:t>
      </w:r>
    </w:p>
    <w:p w14:paraId="23A221EB" w14:textId="77777777" w:rsidR="00781990" w:rsidRDefault="00781990" w:rsidP="003D62A7">
      <w:pPr>
        <w:numPr>
          <w:ilvl w:val="2"/>
          <w:numId w:val="42"/>
        </w:numPr>
        <w:spacing w:after="40" w:line="260" w:lineRule="exact"/>
      </w:pPr>
      <w:r>
        <w:t xml:space="preserve">A reference/@value </w:t>
      </w:r>
      <w:r w:rsidRPr="00781990">
        <w:rPr>
          <w:rStyle w:val="keyword"/>
        </w:rPr>
        <w:t>SHOULD</w:t>
      </w:r>
      <w:r>
        <w:t xml:space="preserve"> point to its corresponding narrative (using the approach defined in CDA Release 2, section 4.3.5.1 ). (CONF:7377).</w:t>
      </w:r>
    </w:p>
    <w:p w14:paraId="1DFBF3FD" w14:textId="77777777" w:rsidR="00781990" w:rsidRDefault="00781990" w:rsidP="003D62A7">
      <w:pPr>
        <w:numPr>
          <w:ilvl w:val="0"/>
          <w:numId w:val="42"/>
        </w:numPr>
        <w:spacing w:after="40" w:line="260" w:lineRule="exact"/>
      </w:pPr>
      <w:r>
        <w:rPr>
          <w:b/>
          <w:bCs/>
          <w:sz w:val="16"/>
          <w:szCs w:val="16"/>
        </w:rPr>
        <w:t>SHALL</w:t>
      </w:r>
      <w:r>
        <w:t xml:space="preserve"> contain exactly one [1..1] </w:t>
      </w:r>
      <w:r>
        <w:rPr>
          <w:rFonts w:ascii="Courier New" w:hAnsi="Courier New"/>
          <w:b/>
          <w:bCs/>
        </w:rPr>
        <w:t>statusCode/@code</w:t>
      </w:r>
      <w:r>
        <w:t>="</w:t>
      </w:r>
      <w:r>
        <w:rPr>
          <w:rFonts w:ascii="Courier New" w:hAnsi="Courier New"/>
        </w:rPr>
        <w:t>completed</w:t>
      </w:r>
      <w:r>
        <w:t xml:space="preserve">" Completed (CodeSystem: </w:t>
      </w:r>
      <w:r>
        <w:rPr>
          <w:rFonts w:ascii="Courier New" w:hAnsi="Courier New"/>
        </w:rPr>
        <w:t>2.16.840.1.113883.5.14 HL7ActStatus</w:t>
      </w:r>
      <w:r>
        <w:t xml:space="preserve">) </w:t>
      </w:r>
      <w:r>
        <w:rPr>
          <w:b/>
          <w:bCs/>
          <w:sz w:val="16"/>
          <w:szCs w:val="16"/>
        </w:rPr>
        <w:t>STATIC</w:t>
      </w:r>
      <w:r>
        <w:t xml:space="preserve"> (CONF:7328). </w:t>
      </w:r>
    </w:p>
    <w:p w14:paraId="65CBEC8D" w14:textId="77777777" w:rsidR="00781990" w:rsidRDefault="00781990" w:rsidP="003D62A7">
      <w:pPr>
        <w:numPr>
          <w:ilvl w:val="0"/>
          <w:numId w:val="42"/>
        </w:numPr>
        <w:spacing w:after="40" w:line="260" w:lineRule="exact"/>
      </w:pPr>
      <w:r>
        <w:rPr>
          <w:b/>
          <w:bCs/>
          <w:sz w:val="16"/>
          <w:szCs w:val="16"/>
        </w:rPr>
        <w:t>SHOULD</w:t>
      </w:r>
      <w:r>
        <w:t xml:space="preserve"> contain exactly one [1..1] </w:t>
      </w:r>
      <w:r>
        <w:rPr>
          <w:rFonts w:ascii="Courier New" w:hAnsi="Courier New"/>
          <w:b/>
          <w:bCs/>
        </w:rPr>
        <w:t>effectiveTime</w:t>
      </w:r>
      <w:r>
        <w:t xml:space="preserve"> (CONF:7332). </w:t>
      </w:r>
    </w:p>
    <w:p w14:paraId="5B3ECD8A" w14:textId="77777777" w:rsidR="00781990" w:rsidRDefault="00781990" w:rsidP="003D62A7">
      <w:pPr>
        <w:numPr>
          <w:ilvl w:val="1"/>
          <w:numId w:val="42"/>
        </w:numPr>
        <w:spacing w:after="40" w:line="260" w:lineRule="exact"/>
      </w:pPr>
      <w:r>
        <w:t xml:space="preserve">This effectiveTime </w:t>
      </w:r>
      <w:r>
        <w:rPr>
          <w:b/>
          <w:bCs/>
          <w:sz w:val="16"/>
          <w:szCs w:val="16"/>
        </w:rPr>
        <w:t>SHOULD</w:t>
      </w:r>
      <w:r>
        <w:t xml:space="preserve"> contain exactly one [1..1] </w:t>
      </w:r>
      <w:r>
        <w:rPr>
          <w:rFonts w:ascii="Courier New" w:hAnsi="Courier New"/>
          <w:b/>
          <w:bCs/>
        </w:rPr>
        <w:t>low</w:t>
      </w:r>
      <w:r>
        <w:t xml:space="preserve"> (CONF:7333). </w:t>
      </w:r>
    </w:p>
    <w:p w14:paraId="13600BB1" w14:textId="77777777" w:rsidR="00781990" w:rsidRDefault="00781990" w:rsidP="003D62A7">
      <w:pPr>
        <w:numPr>
          <w:ilvl w:val="1"/>
          <w:numId w:val="42"/>
        </w:numPr>
        <w:spacing w:after="40" w:line="260" w:lineRule="exact"/>
      </w:pPr>
      <w:r>
        <w:t xml:space="preserve">This effectiveTime </w:t>
      </w:r>
      <w:r>
        <w:rPr>
          <w:b/>
          <w:bCs/>
          <w:sz w:val="16"/>
          <w:szCs w:val="16"/>
        </w:rPr>
        <w:t>SHOULD</w:t>
      </w:r>
      <w:r>
        <w:t xml:space="preserve"> contain exactly one [1..1] </w:t>
      </w:r>
      <w:r>
        <w:rPr>
          <w:rFonts w:ascii="Courier New" w:hAnsi="Courier New"/>
          <w:b/>
          <w:bCs/>
        </w:rPr>
        <w:t>high</w:t>
      </w:r>
      <w:r>
        <w:t xml:space="preserve"> (CONF:7334). </w:t>
      </w:r>
    </w:p>
    <w:p w14:paraId="66AD2FA2" w14:textId="77777777" w:rsidR="00781990" w:rsidRDefault="00781990" w:rsidP="003D62A7">
      <w:pPr>
        <w:numPr>
          <w:ilvl w:val="0"/>
          <w:numId w:val="42"/>
        </w:numPr>
        <w:spacing w:after="40" w:line="260" w:lineRule="exact"/>
      </w:pPr>
      <w:r>
        <w:rPr>
          <w:b/>
          <w:bCs/>
          <w:sz w:val="16"/>
          <w:szCs w:val="16"/>
        </w:rPr>
        <w:t>SHALL</w:t>
      </w:r>
      <w:r>
        <w:t xml:space="preserve"> contain exactly one [1..1] </w:t>
      </w:r>
      <w:r>
        <w:rPr>
          <w:rFonts w:ascii="Courier New" w:hAnsi="Courier New"/>
          <w:b/>
          <w:bCs/>
        </w:rPr>
        <w:t>value with @xsi:type="CD"</w:t>
      </w:r>
      <w:r>
        <w:t xml:space="preserve">, where the @code </w:t>
      </w:r>
      <w:r>
        <w:rPr>
          <w:b/>
          <w:bCs/>
          <w:sz w:val="16"/>
          <w:szCs w:val="16"/>
        </w:rPr>
        <w:t>SHALL</w:t>
      </w:r>
      <w:r>
        <w:t xml:space="preserve"> be selected from ValueSet </w:t>
      </w:r>
      <w:r>
        <w:rPr>
          <w:rFonts w:ascii="Courier New" w:hAnsi="Courier New"/>
        </w:rPr>
        <w:t>2.16.840.1.113883.3.88.12.3221.7.4 Problem</w:t>
      </w:r>
      <w:r>
        <w:t xml:space="preserve"> </w:t>
      </w:r>
      <w:r>
        <w:rPr>
          <w:b/>
          <w:bCs/>
          <w:sz w:val="16"/>
          <w:szCs w:val="16"/>
        </w:rPr>
        <w:t>DYNAMIC</w:t>
      </w:r>
      <w:r>
        <w:t xml:space="preserve"> (CONF:7335). </w:t>
      </w:r>
    </w:p>
    <w:p w14:paraId="1D094BBF" w14:textId="77777777" w:rsidR="00781990" w:rsidRDefault="00781990" w:rsidP="003D62A7">
      <w:pPr>
        <w:numPr>
          <w:ilvl w:val="0"/>
          <w:numId w:val="42"/>
        </w:numPr>
        <w:spacing w:after="40" w:line="260" w:lineRule="exact"/>
      </w:pPr>
      <w:r>
        <w:rPr>
          <w:b/>
          <w:bCs/>
          <w:sz w:val="16"/>
          <w:szCs w:val="16"/>
        </w:rPr>
        <w:t>SHOULD</w:t>
      </w:r>
      <w:r>
        <w:t xml:space="preserve"> contain exactly one [1..1] </w:t>
      </w:r>
      <w:r>
        <w:rPr>
          <w:rFonts w:ascii="Courier New" w:hAnsi="Courier New"/>
          <w:b/>
          <w:bCs/>
        </w:rPr>
        <w:t>entryRelationship</w:t>
      </w:r>
      <w:r>
        <w:t xml:space="preserve"> (CONF:7580) such that it </w:t>
      </w:r>
    </w:p>
    <w:p w14:paraId="08AB9576" w14:textId="77777777" w:rsidR="00781990" w:rsidRDefault="00781990" w:rsidP="003D62A7">
      <w:pPr>
        <w:numPr>
          <w:ilvl w:val="1"/>
          <w:numId w:val="42"/>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SUBJ</w:t>
      </w:r>
      <w:r>
        <w:t xml:space="preserve">" Has subject (CodeSystem: </w:t>
      </w:r>
      <w:r>
        <w:rPr>
          <w:rFonts w:ascii="Courier New" w:hAnsi="Courier New"/>
        </w:rPr>
        <w:t>2.16.840.1.113883.5.1002 HL7ActRelationshipType</w:t>
      </w:r>
      <w:r>
        <w:t xml:space="preserve">) (CONF:7581). </w:t>
      </w:r>
    </w:p>
    <w:p w14:paraId="399196C0" w14:textId="77777777" w:rsidR="00781990" w:rsidRDefault="00781990" w:rsidP="003D62A7">
      <w:pPr>
        <w:numPr>
          <w:ilvl w:val="1"/>
          <w:numId w:val="42"/>
        </w:numPr>
        <w:spacing w:after="40" w:line="260" w:lineRule="exact"/>
      </w:pPr>
      <w:r>
        <w:rPr>
          <w:b/>
          <w:bCs/>
          <w:sz w:val="16"/>
          <w:szCs w:val="16"/>
        </w:rPr>
        <w:t>SHALL</w:t>
      </w:r>
      <w:r>
        <w:t xml:space="preserve"> contain exactly one [1..1] </w:t>
      </w:r>
      <w:hyperlink w:anchor="CS_SeverityObservation" w:history="1">
        <w:r>
          <w:rPr>
            <w:rStyle w:val="Hyperlink"/>
            <w:rFonts w:ascii="Courier New" w:hAnsi="Courier New"/>
            <w:b/>
            <w:bCs/>
          </w:rPr>
          <w:t>Severity Observation</w:t>
        </w:r>
      </w:hyperlink>
      <w:r>
        <w:t xml:space="preserve"> </w:t>
      </w:r>
      <w:r>
        <w:rPr>
          <w:rFonts w:ascii="Courier New" w:hAnsi="Courier New"/>
        </w:rPr>
        <w:t>(templateId:2.16.840.1.113883.10.20.22.4.8)</w:t>
      </w:r>
      <w:r>
        <w:t xml:space="preserve"> (CONF:7582). </w:t>
      </w:r>
    </w:p>
    <w:p w14:paraId="21511726" w14:textId="77777777" w:rsidR="00781990" w:rsidRDefault="00781990" w:rsidP="003D62A7">
      <w:pPr>
        <w:numPr>
          <w:ilvl w:val="0"/>
          <w:numId w:val="42"/>
        </w:numPr>
        <w:spacing w:after="40" w:line="260" w:lineRule="exact"/>
      </w:pPr>
      <w:r>
        <w:rPr>
          <w:b/>
          <w:bCs/>
          <w:sz w:val="16"/>
          <w:szCs w:val="16"/>
        </w:rPr>
        <w:t>MAY</w:t>
      </w:r>
      <w:r>
        <w:t xml:space="preserve"> contain zero or more [0..*] </w:t>
      </w:r>
      <w:r>
        <w:rPr>
          <w:rFonts w:ascii="Courier New" w:hAnsi="Courier New"/>
          <w:b/>
          <w:bCs/>
        </w:rPr>
        <w:t>entryRelationship</w:t>
      </w:r>
      <w:r>
        <w:t xml:space="preserve"> (CONF:7337) such that it </w:t>
      </w:r>
    </w:p>
    <w:p w14:paraId="3EF1C6A6" w14:textId="77777777" w:rsidR="00781990" w:rsidRDefault="00781990" w:rsidP="003D62A7">
      <w:pPr>
        <w:numPr>
          <w:ilvl w:val="1"/>
          <w:numId w:val="42"/>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RSON</w:t>
      </w:r>
      <w:r>
        <w:t xml:space="preserve">" Has reason (CodeSystem: </w:t>
      </w:r>
      <w:r>
        <w:rPr>
          <w:rFonts w:ascii="Courier New" w:hAnsi="Courier New"/>
        </w:rPr>
        <w:t>2.16.840.1.113883.5.1002 HL7ActRelationshipType</w:t>
      </w:r>
      <w:r>
        <w:t xml:space="preserve">) </w:t>
      </w:r>
      <w:r>
        <w:rPr>
          <w:b/>
          <w:bCs/>
          <w:sz w:val="16"/>
          <w:szCs w:val="16"/>
        </w:rPr>
        <w:t>STATIC</w:t>
      </w:r>
      <w:r>
        <w:t xml:space="preserve"> (CONF:7338). </w:t>
      </w:r>
    </w:p>
    <w:p w14:paraId="5C5EB0D6" w14:textId="77777777" w:rsidR="00781990" w:rsidRDefault="00781990" w:rsidP="003D62A7">
      <w:pPr>
        <w:numPr>
          <w:ilvl w:val="1"/>
          <w:numId w:val="42"/>
        </w:numPr>
        <w:spacing w:after="40" w:line="260" w:lineRule="exact"/>
      </w:pPr>
      <w:r>
        <w:rPr>
          <w:b/>
          <w:bCs/>
          <w:sz w:val="16"/>
          <w:szCs w:val="16"/>
        </w:rPr>
        <w:t>SHALL</w:t>
      </w:r>
      <w:r>
        <w:t xml:space="preserve"> contain exactly one [1..1] </w:t>
      </w:r>
      <w:r>
        <w:rPr>
          <w:rFonts w:ascii="Courier New" w:hAnsi="Courier New"/>
          <w:b/>
          <w:bCs/>
        </w:rPr>
        <w:t>@inversionInd</w:t>
      </w:r>
      <w:r>
        <w:t>="</w:t>
      </w:r>
      <w:r>
        <w:rPr>
          <w:rFonts w:ascii="Courier New" w:hAnsi="Courier New"/>
        </w:rPr>
        <w:t>true</w:t>
      </w:r>
      <w:r>
        <w:t xml:space="preserve">" (CONF:7343). </w:t>
      </w:r>
    </w:p>
    <w:p w14:paraId="37B2D61D" w14:textId="77777777" w:rsidR="00781990" w:rsidRDefault="00781990" w:rsidP="003D62A7">
      <w:pPr>
        <w:numPr>
          <w:ilvl w:val="1"/>
          <w:numId w:val="42"/>
        </w:numPr>
        <w:spacing w:after="40" w:line="260" w:lineRule="exact"/>
      </w:pPr>
      <w:r>
        <w:rPr>
          <w:b/>
          <w:bCs/>
          <w:sz w:val="16"/>
          <w:szCs w:val="16"/>
        </w:rPr>
        <w:t>SHALL</w:t>
      </w:r>
      <w:r>
        <w:t xml:space="preserve"> contain exactly one [1..1] </w:t>
      </w:r>
      <w:hyperlink w:anchor="CS_ProcedureActivityProcedure" w:history="1">
        <w:r>
          <w:rPr>
            <w:rStyle w:val="Hyperlink"/>
            <w:rFonts w:ascii="Courier New" w:hAnsi="Courier New"/>
            <w:b/>
            <w:bCs/>
          </w:rPr>
          <w:t>Procedure Activity Procedure</w:t>
        </w:r>
      </w:hyperlink>
      <w:r>
        <w:t xml:space="preserve"> </w:t>
      </w:r>
      <w:r>
        <w:rPr>
          <w:rFonts w:ascii="Courier New" w:hAnsi="Courier New"/>
        </w:rPr>
        <w:t>(templateId:2.16.840.1.113883.10.20.22.4.14)</w:t>
      </w:r>
      <w:r>
        <w:t xml:space="preserve"> (CONF:7339). </w:t>
      </w:r>
    </w:p>
    <w:p w14:paraId="62CCDE3D" w14:textId="77777777" w:rsidR="00781990" w:rsidRDefault="00781990" w:rsidP="003D62A7">
      <w:pPr>
        <w:numPr>
          <w:ilvl w:val="2"/>
          <w:numId w:val="42"/>
        </w:numPr>
        <w:spacing w:after="40" w:line="260" w:lineRule="exact"/>
      </w:pPr>
      <w:r>
        <w:t>This procedure activity is intended to contain information about procedures that were performed in response to an allergy reaction (CONF:7583).</w:t>
      </w:r>
    </w:p>
    <w:p w14:paraId="6876C3D7" w14:textId="77777777" w:rsidR="00781990" w:rsidRDefault="00781990" w:rsidP="003D62A7">
      <w:pPr>
        <w:numPr>
          <w:ilvl w:val="0"/>
          <w:numId w:val="42"/>
        </w:numPr>
        <w:spacing w:after="40" w:line="260" w:lineRule="exact"/>
      </w:pPr>
      <w:r>
        <w:rPr>
          <w:b/>
          <w:bCs/>
          <w:sz w:val="16"/>
          <w:szCs w:val="16"/>
        </w:rPr>
        <w:lastRenderedPageBreak/>
        <w:t>MAY</w:t>
      </w:r>
      <w:r>
        <w:t xml:space="preserve"> contain zero or more [0..*] </w:t>
      </w:r>
      <w:r>
        <w:rPr>
          <w:rFonts w:ascii="Courier New" w:hAnsi="Courier New"/>
          <w:b/>
          <w:bCs/>
        </w:rPr>
        <w:t>entryRelationship</w:t>
      </w:r>
      <w:r>
        <w:t xml:space="preserve"> (CONF:7340) such that it </w:t>
      </w:r>
    </w:p>
    <w:p w14:paraId="2F440EB6" w14:textId="77777777" w:rsidR="00781990" w:rsidRDefault="00781990" w:rsidP="003D62A7">
      <w:pPr>
        <w:numPr>
          <w:ilvl w:val="1"/>
          <w:numId w:val="42"/>
        </w:numPr>
        <w:spacing w:after="40" w:line="260" w:lineRule="exact"/>
      </w:pPr>
      <w:r>
        <w:rPr>
          <w:b/>
          <w:bCs/>
          <w:sz w:val="16"/>
          <w:szCs w:val="16"/>
        </w:rPr>
        <w:t>SHALL</w:t>
      </w:r>
      <w:r>
        <w:t xml:space="preserve"> contain exactly one [1..1] </w:t>
      </w:r>
      <w:r>
        <w:rPr>
          <w:rFonts w:ascii="Courier New" w:hAnsi="Courier New"/>
          <w:b/>
          <w:bCs/>
        </w:rPr>
        <w:t>@typeCode</w:t>
      </w:r>
      <w:r>
        <w:t>="</w:t>
      </w:r>
      <w:r>
        <w:rPr>
          <w:rFonts w:ascii="Courier New" w:hAnsi="Courier New"/>
        </w:rPr>
        <w:t>RSON</w:t>
      </w:r>
      <w:r>
        <w:t xml:space="preserve">" Has reason (CodeSystem: </w:t>
      </w:r>
      <w:r>
        <w:rPr>
          <w:rFonts w:ascii="Courier New" w:hAnsi="Courier New"/>
        </w:rPr>
        <w:t>2.16.840.1.113883.5.1002 HL7ActRelationshipType</w:t>
      </w:r>
      <w:r>
        <w:t xml:space="preserve">) </w:t>
      </w:r>
      <w:r>
        <w:rPr>
          <w:b/>
          <w:bCs/>
          <w:sz w:val="16"/>
          <w:szCs w:val="16"/>
        </w:rPr>
        <w:t>STATIC</w:t>
      </w:r>
      <w:r>
        <w:t xml:space="preserve"> (CONF:7341). </w:t>
      </w:r>
    </w:p>
    <w:p w14:paraId="60F51C67" w14:textId="77777777" w:rsidR="00781990" w:rsidRDefault="00781990" w:rsidP="003D62A7">
      <w:pPr>
        <w:numPr>
          <w:ilvl w:val="1"/>
          <w:numId w:val="42"/>
        </w:numPr>
        <w:spacing w:after="40" w:line="260" w:lineRule="exact"/>
      </w:pPr>
      <w:r>
        <w:rPr>
          <w:b/>
          <w:bCs/>
          <w:sz w:val="16"/>
          <w:szCs w:val="16"/>
        </w:rPr>
        <w:t>SHALL</w:t>
      </w:r>
      <w:r>
        <w:t xml:space="preserve"> contain exactly one [1..1] </w:t>
      </w:r>
      <w:r>
        <w:rPr>
          <w:rFonts w:ascii="Courier New" w:hAnsi="Courier New"/>
          <w:b/>
          <w:bCs/>
        </w:rPr>
        <w:t>@inversionInd</w:t>
      </w:r>
      <w:r>
        <w:t>="</w:t>
      </w:r>
      <w:r>
        <w:rPr>
          <w:rFonts w:ascii="Courier New" w:hAnsi="Courier New"/>
        </w:rPr>
        <w:t>true</w:t>
      </w:r>
      <w:r>
        <w:t xml:space="preserve">" (CONF:7344). </w:t>
      </w:r>
    </w:p>
    <w:p w14:paraId="364F95C7" w14:textId="77777777" w:rsidR="00781990" w:rsidRDefault="00781990" w:rsidP="003D62A7">
      <w:pPr>
        <w:numPr>
          <w:ilvl w:val="1"/>
          <w:numId w:val="42"/>
        </w:numPr>
        <w:spacing w:after="40" w:line="260" w:lineRule="exact"/>
      </w:pPr>
      <w:r>
        <w:rPr>
          <w:b/>
          <w:bCs/>
          <w:sz w:val="16"/>
          <w:szCs w:val="16"/>
        </w:rPr>
        <w:t>SHALL</w:t>
      </w:r>
      <w:r>
        <w:t xml:space="preserve"> contain exactly one [1..1] </w:t>
      </w:r>
      <w:hyperlink w:anchor="CS_MedicationActivity" w:history="1">
        <w:r>
          <w:rPr>
            <w:rStyle w:val="Hyperlink"/>
            <w:rFonts w:ascii="Courier New" w:hAnsi="Courier New"/>
            <w:b/>
            <w:bCs/>
          </w:rPr>
          <w:t>Medication Activity</w:t>
        </w:r>
      </w:hyperlink>
      <w:r>
        <w:t xml:space="preserve"> </w:t>
      </w:r>
      <w:r>
        <w:rPr>
          <w:rFonts w:ascii="Courier New" w:hAnsi="Courier New"/>
        </w:rPr>
        <w:t>(templateId:2.16.840.1.113883.10.20.22.4.16)</w:t>
      </w:r>
      <w:r>
        <w:t xml:space="preserve"> (CONF:7342). </w:t>
      </w:r>
    </w:p>
    <w:p w14:paraId="2631BE86" w14:textId="77777777" w:rsidR="00781990" w:rsidRDefault="00781990" w:rsidP="003D62A7">
      <w:pPr>
        <w:numPr>
          <w:ilvl w:val="2"/>
          <w:numId w:val="42"/>
        </w:numPr>
        <w:spacing w:after="40" w:line="260" w:lineRule="exact"/>
      </w:pPr>
      <w:r>
        <w:t>This medication activity is intended to contain information about medications that were administered in response to an allergy reaction. (CONF:7584).</w:t>
      </w:r>
    </w:p>
    <w:p w14:paraId="5D66DC3E" w14:textId="77777777" w:rsidR="002729B2" w:rsidRDefault="002729B2" w:rsidP="002729B2">
      <w:pPr>
        <w:pStyle w:val="Caption"/>
      </w:pPr>
      <w:bookmarkStart w:id="562" w:name="_Toc163893761"/>
      <w:r>
        <w:t xml:space="preserve">Figure </w:t>
      </w:r>
      <w:r w:rsidR="0000006B">
        <w:fldChar w:fldCharType="begin"/>
      </w:r>
      <w:r w:rsidR="0000006B">
        <w:instrText xml:space="preserve"> SEQ Figure \* ARABIC </w:instrText>
      </w:r>
      <w:r w:rsidR="0000006B">
        <w:fldChar w:fldCharType="separate"/>
      </w:r>
      <w:r w:rsidR="00D61323">
        <w:t>66</w:t>
      </w:r>
      <w:r w:rsidR="0000006B">
        <w:fldChar w:fldCharType="end"/>
      </w:r>
      <w:r>
        <w:t>: Reaction observation example</w:t>
      </w:r>
      <w:bookmarkEnd w:id="562"/>
    </w:p>
    <w:p w14:paraId="4E1C0DE4" w14:textId="77777777" w:rsidR="006442A6" w:rsidRDefault="006442A6" w:rsidP="006442A6">
      <w:pPr>
        <w:pStyle w:val="Example"/>
      </w:pPr>
      <w:r>
        <w:t>&lt;observation classCode="OBS" moodCode="EVN"&gt;</w:t>
      </w:r>
    </w:p>
    <w:p w14:paraId="254DB5BA" w14:textId="77777777" w:rsidR="006442A6" w:rsidRDefault="006442A6" w:rsidP="006442A6">
      <w:pPr>
        <w:pStyle w:val="Example"/>
      </w:pPr>
      <w:r>
        <w:t xml:space="preserve">  &lt;templateId root="</w:t>
      </w:r>
      <w:r w:rsidR="008401E2">
        <w:t>2.16.840.1.113883.10.20.21.4.9</w:t>
      </w:r>
      <w:r>
        <w:t>"/&gt;</w:t>
      </w:r>
    </w:p>
    <w:p w14:paraId="31416881" w14:textId="77777777" w:rsidR="006442A6" w:rsidRDefault="006442A6" w:rsidP="006442A6">
      <w:pPr>
        <w:pStyle w:val="Example"/>
      </w:pPr>
      <w:r>
        <w:t xml:space="preserve">  &lt;!-- Reaction observation template --&gt;</w:t>
      </w:r>
    </w:p>
    <w:p w14:paraId="3552DEBA" w14:textId="77777777" w:rsidR="006442A6" w:rsidRDefault="006442A6" w:rsidP="006442A6">
      <w:pPr>
        <w:pStyle w:val="Example"/>
      </w:pPr>
      <w:r>
        <w:t xml:space="preserve">  &lt;code code="ASSERTION" </w:t>
      </w:r>
    </w:p>
    <w:p w14:paraId="47375272" w14:textId="77777777" w:rsidR="006442A6" w:rsidRDefault="006442A6" w:rsidP="006442A6">
      <w:pPr>
        <w:pStyle w:val="Example"/>
      </w:pPr>
      <w:r>
        <w:t xml:space="preserve">        codeSystem="2.16.840.1.113883.5.4"/&gt;</w:t>
      </w:r>
    </w:p>
    <w:p w14:paraId="3062C731" w14:textId="77777777" w:rsidR="006442A6" w:rsidRDefault="006442A6" w:rsidP="006442A6">
      <w:pPr>
        <w:pStyle w:val="Example"/>
      </w:pPr>
      <w:r>
        <w:t xml:space="preserve">  &lt;statusCode code="completed"/&gt;</w:t>
      </w:r>
    </w:p>
    <w:p w14:paraId="58806C3B" w14:textId="77777777" w:rsidR="006442A6" w:rsidRDefault="006442A6" w:rsidP="006442A6">
      <w:pPr>
        <w:pStyle w:val="Example"/>
      </w:pPr>
      <w:r>
        <w:t xml:space="preserve">  &lt;value xsi:type="CD" code="56018004" </w:t>
      </w:r>
    </w:p>
    <w:p w14:paraId="51C4ED92" w14:textId="77777777" w:rsidR="006442A6" w:rsidRDefault="006442A6" w:rsidP="006442A6">
      <w:pPr>
        <w:pStyle w:val="Example"/>
      </w:pPr>
      <w:r>
        <w:t xml:space="preserve">         codeSystem="2.16.840.1.113883.6.96" </w:t>
      </w:r>
    </w:p>
    <w:p w14:paraId="0ADAE796" w14:textId="77777777" w:rsidR="006442A6" w:rsidRDefault="006442A6" w:rsidP="006442A6">
      <w:pPr>
        <w:pStyle w:val="Example"/>
      </w:pPr>
      <w:r>
        <w:t xml:space="preserve">         displayName="Wheezing" </w:t>
      </w:r>
    </w:p>
    <w:p w14:paraId="0AF32E67" w14:textId="77777777" w:rsidR="006442A6" w:rsidRDefault="006442A6" w:rsidP="006442A6">
      <w:pPr>
        <w:pStyle w:val="Example"/>
      </w:pPr>
      <w:r>
        <w:t xml:space="preserve">         xmlns:xsi="http://www.w3.org/2001/XMLSchema-instance"/&gt;</w:t>
      </w:r>
    </w:p>
    <w:p w14:paraId="2E47CEC8" w14:textId="77777777" w:rsidR="002729B2" w:rsidRDefault="006442A6" w:rsidP="002729B2">
      <w:pPr>
        <w:pStyle w:val="Example"/>
      </w:pPr>
      <w:r>
        <w:t>&lt;/observation&gt;</w:t>
      </w:r>
    </w:p>
    <w:p w14:paraId="13D48C53" w14:textId="77777777" w:rsidR="002729B2" w:rsidRPr="003A78BF" w:rsidRDefault="002729B2" w:rsidP="002729B2">
      <w:pPr>
        <w:pStyle w:val="BodyText"/>
      </w:pPr>
    </w:p>
    <w:p w14:paraId="5C18126F" w14:textId="77777777" w:rsidR="00356731" w:rsidRPr="00B8340F" w:rsidRDefault="00356731" w:rsidP="0011784E">
      <w:pPr>
        <w:pStyle w:val="BodyText"/>
      </w:pPr>
    </w:p>
    <w:p w14:paraId="228814B4" w14:textId="77777777" w:rsidR="0011784E" w:rsidRDefault="0011784E" w:rsidP="00340E46">
      <w:pPr>
        <w:pStyle w:val="Heading2nospace"/>
      </w:pPr>
      <w:bookmarkStart w:id="563" w:name="_Toc163893679"/>
      <w:r>
        <w:t xml:space="preserve">Result </w:t>
      </w:r>
      <w:bookmarkStart w:id="564" w:name="CS_ResultOrganizer"/>
      <w:bookmarkEnd w:id="564"/>
      <w:r>
        <w:t>Organizer</w:t>
      </w:r>
      <w:bookmarkEnd w:id="563"/>
    </w:p>
    <w:p w14:paraId="598EF1D7" w14:textId="77777777" w:rsidR="00374444" w:rsidRDefault="00374444" w:rsidP="00374444">
      <w:pPr>
        <w:pStyle w:val="BracketData"/>
        <w:rPr>
          <w:rFonts w:ascii="Bookman Old Style" w:hAnsi="Bookman Old Style"/>
        </w:rPr>
      </w:pPr>
      <w:r>
        <w:rPr>
          <w:rFonts w:ascii="Bookman Old Style" w:hAnsi="Bookman Old Style"/>
        </w:rPr>
        <w:t>[</w:t>
      </w:r>
      <w:r>
        <w:t>organizer</w:t>
      </w:r>
      <w:r>
        <w:rPr>
          <w:rFonts w:ascii="Bookman Old Style" w:hAnsi="Bookman Old Style"/>
        </w:rPr>
        <w:t xml:space="preserve">: templateId </w:t>
      </w:r>
      <w:r>
        <w:t>2.16.840.1.113883.10.20.21.4.1(open)</w:t>
      </w:r>
      <w:r>
        <w:rPr>
          <w:rFonts w:ascii="Bookman Old Style" w:hAnsi="Bookman Old Style"/>
        </w:rPr>
        <w:t>]</w:t>
      </w:r>
    </w:p>
    <w:p w14:paraId="5BE0A4A3" w14:textId="77777777" w:rsidR="002729B2" w:rsidRDefault="0011784E" w:rsidP="0011784E">
      <w:pPr>
        <w:pStyle w:val="BodyText"/>
      </w:pPr>
      <w:r>
        <w:t xml:space="preserve">This clinical statement identifies </w:t>
      </w:r>
      <w:r w:rsidR="003705C6">
        <w:t>set of result observations</w:t>
      </w:r>
      <w:r>
        <w:t>. It contains information applicable to all of the c</w:t>
      </w:r>
      <w:r w:rsidR="003705C6">
        <w:t xml:space="preserve">ontained result observations. </w:t>
      </w:r>
      <w:r>
        <w:t>R</w:t>
      </w:r>
      <w:r w:rsidR="003705C6">
        <w:t xml:space="preserve">esult </w:t>
      </w:r>
      <w:r w:rsidR="009A410C">
        <w:t>t</w:t>
      </w:r>
      <w:r w:rsidR="003705C6">
        <w:t>ype codes</w:t>
      </w:r>
      <w:r w:rsidRPr="00791110">
        <w:t xml:space="preserve"> categorize a result into one of several commonly accepted values (e.g.</w:t>
      </w:r>
      <w:r w:rsidR="003705C6">
        <w:t>,</w:t>
      </w:r>
      <w:r w:rsidRPr="00791110">
        <w:t xml:space="preserve"> “Hematology”, “Chemistry”, “Nuclear Medicine”). These values are </w:t>
      </w:r>
      <w:r>
        <w:t xml:space="preserve">often implicit in the </w:t>
      </w:r>
      <w:r w:rsidRPr="003705C6">
        <w:rPr>
          <w:rStyle w:val="XMLname"/>
        </w:rPr>
        <w:t>Organizer/code</w:t>
      </w:r>
      <w:r>
        <w:t xml:space="preserve"> (e.g.</w:t>
      </w:r>
      <w:r w:rsidR="003705C6">
        <w:t>,</w:t>
      </w:r>
      <w:r>
        <w:t xml:space="preserve"> an </w:t>
      </w:r>
      <w:r w:rsidRPr="003705C6">
        <w:rPr>
          <w:rStyle w:val="XMLname"/>
        </w:rPr>
        <w:t>Organizer/code</w:t>
      </w:r>
      <w:r w:rsidRPr="00791110">
        <w:t xml:space="preserve"> of “complete blood count” implies a </w:t>
      </w:r>
      <w:r w:rsidRPr="003705C6">
        <w:rPr>
          <w:rStyle w:val="XMLname"/>
        </w:rPr>
        <w:t>ResultTypeCode</w:t>
      </w:r>
      <w:r w:rsidRPr="00791110">
        <w:t xml:space="preserve"> of “Hematology”).</w:t>
      </w:r>
      <w:r>
        <w:t xml:space="preserve"> This template requires </w:t>
      </w:r>
      <w:r w:rsidRPr="003705C6">
        <w:rPr>
          <w:rStyle w:val="XMLname"/>
        </w:rPr>
        <w:t>Organizer/code</w:t>
      </w:r>
      <w:r w:rsidRPr="00791110">
        <w:t xml:space="preserve"> to include a </w:t>
      </w:r>
      <w:r w:rsidRPr="003705C6">
        <w:rPr>
          <w:rStyle w:val="XMLname"/>
        </w:rPr>
        <w:t>ResultTypeCode</w:t>
      </w:r>
      <w:r w:rsidRPr="00791110">
        <w:t xml:space="preserve"> either directly or as a translation of a code from some other code system.</w:t>
      </w:r>
    </w:p>
    <w:p w14:paraId="5418F1C2" w14:textId="77777777" w:rsidR="00FB0B4B" w:rsidRPr="00B00254" w:rsidRDefault="00FB0B4B" w:rsidP="00FB0B4B">
      <w:pPr>
        <w:numPr>
          <w:ilvl w:val="0"/>
          <w:numId w:val="18"/>
        </w:numPr>
        <w:spacing w:after="40" w:line="260" w:lineRule="exact"/>
        <w:rPr>
          <w:i/>
          <w:color w:val="008000"/>
        </w:rPr>
      </w:pPr>
      <w:r w:rsidRPr="00B00254">
        <w:rPr>
          <w:b/>
          <w:bCs/>
          <w:i/>
          <w:color w:val="008000"/>
          <w:sz w:val="16"/>
          <w:szCs w:val="16"/>
        </w:rPr>
        <w:t>SHALL</w:t>
      </w:r>
      <w:r w:rsidRPr="00B00254">
        <w:rPr>
          <w:i/>
          <w:color w:val="008000"/>
        </w:rPr>
        <w:t xml:space="preserve"> contain </w:t>
      </w:r>
      <w:r w:rsidRPr="00B00254">
        <w:rPr>
          <w:rFonts w:ascii="Courier New" w:hAnsi="Courier New"/>
          <w:b/>
          <w:bCs/>
          <w:i/>
          <w:color w:val="008000"/>
        </w:rPr>
        <w:t>@classCode</w:t>
      </w:r>
      <w:r w:rsidRPr="00B00254">
        <w:rPr>
          <w:i/>
          <w:color w:val="008000"/>
        </w:rPr>
        <w:t xml:space="preserve"> (CodeSystem: </w:t>
      </w:r>
      <w:r w:rsidRPr="00B00254">
        <w:rPr>
          <w:rFonts w:ascii="Courier New" w:hAnsi="Courier New"/>
          <w:i/>
          <w:color w:val="008000"/>
        </w:rPr>
        <w:t>2.16.840.1.113883.5.6 HL7ActClass</w:t>
      </w:r>
      <w:r w:rsidRPr="00B00254">
        <w:rPr>
          <w:i/>
          <w:color w:val="008000"/>
        </w:rPr>
        <w:t xml:space="preserve">) (CONF:7121). </w:t>
      </w:r>
    </w:p>
    <w:p w14:paraId="5BFF7292" w14:textId="77777777" w:rsidR="00FB0B4B" w:rsidRPr="00B00254" w:rsidRDefault="00FB0B4B" w:rsidP="00FB0B4B">
      <w:pPr>
        <w:numPr>
          <w:ilvl w:val="1"/>
          <w:numId w:val="18"/>
        </w:numPr>
        <w:spacing w:after="40" w:line="260" w:lineRule="exact"/>
        <w:rPr>
          <w:i/>
          <w:color w:val="008000"/>
        </w:rPr>
      </w:pPr>
      <w:r w:rsidRPr="00B00254">
        <w:rPr>
          <w:i/>
          <w:color w:val="008000"/>
        </w:rPr>
        <w:t>SHOULD be "BATTERY" or "CLUSTER" (CONF:7165).</w:t>
      </w:r>
    </w:p>
    <w:p w14:paraId="71DB35BC" w14:textId="77777777" w:rsidR="00FB0B4B" w:rsidRPr="00771E87" w:rsidRDefault="00FB0B4B" w:rsidP="00FB0B4B">
      <w:pPr>
        <w:numPr>
          <w:ilvl w:val="0"/>
          <w:numId w:val="18"/>
        </w:numPr>
        <w:spacing w:after="40" w:line="260" w:lineRule="exact"/>
      </w:pPr>
      <w:r w:rsidRPr="00771E87">
        <w:rPr>
          <w:b/>
          <w:bCs/>
          <w:sz w:val="16"/>
          <w:szCs w:val="16"/>
        </w:rPr>
        <w:t>SHALL</w:t>
      </w:r>
      <w:r w:rsidRPr="00771E87">
        <w:t xml:space="preserve"> contain exactly one [1..1] </w:t>
      </w:r>
      <w:r w:rsidRPr="00771E87">
        <w:rPr>
          <w:rFonts w:ascii="Courier New" w:hAnsi="Courier New"/>
          <w:b/>
          <w:bCs/>
        </w:rPr>
        <w:t>@moodCode</w:t>
      </w:r>
      <w:r w:rsidRPr="00771E87">
        <w:t>="</w:t>
      </w:r>
      <w:r w:rsidRPr="00771E87">
        <w:rPr>
          <w:rFonts w:ascii="Courier New" w:hAnsi="Courier New"/>
        </w:rPr>
        <w:t>EVN</w:t>
      </w:r>
      <w:r w:rsidRPr="00771E87">
        <w:t xml:space="preserve">" Event (CodeSystem: </w:t>
      </w:r>
      <w:r w:rsidRPr="00771E87">
        <w:rPr>
          <w:rFonts w:ascii="Courier New" w:hAnsi="Courier New"/>
        </w:rPr>
        <w:t>2.16.840.1.113883.5.1001 HL7ActMood</w:t>
      </w:r>
      <w:r w:rsidRPr="00771E87">
        <w:t xml:space="preserve">) (CONF:7122). </w:t>
      </w:r>
    </w:p>
    <w:p w14:paraId="01A96051" w14:textId="77777777" w:rsidR="00FB0B4B" w:rsidRPr="00771E87" w:rsidRDefault="00FB0B4B" w:rsidP="00FB0B4B">
      <w:pPr>
        <w:numPr>
          <w:ilvl w:val="0"/>
          <w:numId w:val="18"/>
        </w:numPr>
        <w:spacing w:after="40" w:line="260" w:lineRule="exact"/>
      </w:pPr>
      <w:r w:rsidRPr="00771E87">
        <w:rPr>
          <w:b/>
          <w:bCs/>
          <w:sz w:val="16"/>
          <w:szCs w:val="16"/>
        </w:rPr>
        <w:t>SHALL</w:t>
      </w:r>
      <w:r w:rsidRPr="00771E87">
        <w:t xml:space="preserve"> contain exactly one [1..1] </w:t>
      </w:r>
      <w:r w:rsidRPr="00771E87">
        <w:rPr>
          <w:rFonts w:ascii="Courier New" w:hAnsi="Courier New"/>
          <w:b/>
          <w:bCs/>
        </w:rPr>
        <w:t>templateId/@root</w:t>
      </w:r>
      <w:r w:rsidRPr="00771E87">
        <w:t>="</w:t>
      </w:r>
      <w:r w:rsidRPr="00771E87">
        <w:rPr>
          <w:rFonts w:ascii="Courier New" w:hAnsi="Courier New"/>
        </w:rPr>
        <w:t>2.16.840.1.113883.10.20.22.4.1</w:t>
      </w:r>
      <w:r w:rsidRPr="00771E87">
        <w:t xml:space="preserve">" (CONF:7126). </w:t>
      </w:r>
    </w:p>
    <w:p w14:paraId="59E0B002" w14:textId="77777777" w:rsidR="00FB0B4B" w:rsidRPr="00B00254" w:rsidRDefault="00FB0B4B" w:rsidP="00FB0B4B">
      <w:pPr>
        <w:numPr>
          <w:ilvl w:val="0"/>
          <w:numId w:val="18"/>
        </w:numPr>
        <w:spacing w:after="40" w:line="260" w:lineRule="exact"/>
        <w:rPr>
          <w:i/>
          <w:color w:val="008000"/>
        </w:rPr>
      </w:pPr>
      <w:r w:rsidRPr="00B00254">
        <w:rPr>
          <w:b/>
          <w:bCs/>
          <w:i/>
          <w:color w:val="008000"/>
          <w:sz w:val="16"/>
          <w:szCs w:val="16"/>
        </w:rPr>
        <w:t>SHALL</w:t>
      </w:r>
      <w:r w:rsidRPr="00B00254">
        <w:rPr>
          <w:i/>
          <w:color w:val="008000"/>
        </w:rPr>
        <w:t xml:space="preserve"> contain at least one [1..*] </w:t>
      </w:r>
      <w:r w:rsidRPr="00B00254">
        <w:rPr>
          <w:rFonts w:ascii="Courier New" w:hAnsi="Courier New"/>
          <w:b/>
          <w:bCs/>
          <w:i/>
          <w:color w:val="008000"/>
        </w:rPr>
        <w:t>id</w:t>
      </w:r>
      <w:r w:rsidRPr="00B00254">
        <w:rPr>
          <w:i/>
          <w:color w:val="008000"/>
        </w:rPr>
        <w:t xml:space="preserve"> (CONF:7127). </w:t>
      </w:r>
    </w:p>
    <w:p w14:paraId="1BCD197E" w14:textId="77777777" w:rsidR="00FB0B4B" w:rsidRPr="00B00254" w:rsidRDefault="00FB0B4B" w:rsidP="00FB0B4B">
      <w:pPr>
        <w:numPr>
          <w:ilvl w:val="0"/>
          <w:numId w:val="18"/>
        </w:numPr>
        <w:spacing w:after="40" w:line="260" w:lineRule="exact"/>
        <w:rPr>
          <w:i/>
          <w:color w:val="008000"/>
        </w:rPr>
      </w:pPr>
      <w:r w:rsidRPr="00B00254">
        <w:rPr>
          <w:b/>
          <w:bCs/>
          <w:i/>
          <w:color w:val="008000"/>
          <w:sz w:val="16"/>
          <w:szCs w:val="16"/>
        </w:rPr>
        <w:t>SHALL</w:t>
      </w:r>
      <w:r w:rsidRPr="00B00254">
        <w:rPr>
          <w:i/>
          <w:color w:val="008000"/>
        </w:rPr>
        <w:t xml:space="preserve"> contain exactly one [1..1] </w:t>
      </w:r>
      <w:r w:rsidRPr="00B00254">
        <w:rPr>
          <w:rFonts w:ascii="Courier New" w:hAnsi="Courier New"/>
          <w:b/>
          <w:bCs/>
          <w:i/>
          <w:color w:val="008000"/>
        </w:rPr>
        <w:t>code</w:t>
      </w:r>
      <w:r w:rsidRPr="00B00254">
        <w:rPr>
          <w:i/>
          <w:color w:val="008000"/>
        </w:rPr>
        <w:t xml:space="preserve"> (CONF:7128). </w:t>
      </w:r>
    </w:p>
    <w:p w14:paraId="2657B0C5" w14:textId="77777777" w:rsidR="00FB0B4B" w:rsidRPr="00771E87" w:rsidRDefault="00FB0B4B" w:rsidP="00FB0B4B">
      <w:pPr>
        <w:numPr>
          <w:ilvl w:val="1"/>
          <w:numId w:val="18"/>
        </w:numPr>
        <w:spacing w:after="40" w:line="260" w:lineRule="exact"/>
      </w:pPr>
      <w:r w:rsidRPr="00771E87">
        <w:lastRenderedPageBreak/>
        <w:t>SHOULD be from LOINC (CodeSystem: 2.16.840.1.113883.6.1) or SNOMED CT (CodeSystem: 2.16.840.1.113883.6.96), and MAY be selected from CPT-4 (CodeSystem: 2.16.840.1.113883.6.12) (CONF:7164).</w:t>
      </w:r>
    </w:p>
    <w:p w14:paraId="0D253FAD" w14:textId="77777777" w:rsidR="00FB0B4B" w:rsidRPr="00771E87" w:rsidRDefault="00FB0B4B" w:rsidP="00FB0B4B">
      <w:pPr>
        <w:numPr>
          <w:ilvl w:val="0"/>
          <w:numId w:val="18"/>
        </w:numPr>
        <w:spacing w:after="40" w:line="260" w:lineRule="exact"/>
      </w:pPr>
      <w:r w:rsidRPr="00771E87">
        <w:rPr>
          <w:b/>
          <w:bCs/>
          <w:sz w:val="16"/>
          <w:szCs w:val="16"/>
        </w:rPr>
        <w:t>SHALL</w:t>
      </w:r>
      <w:r w:rsidRPr="00771E87">
        <w:t xml:space="preserve"> contain exactly one [1..1] </w:t>
      </w:r>
      <w:r w:rsidRPr="00771E87">
        <w:rPr>
          <w:rFonts w:ascii="Courier New" w:hAnsi="Courier New"/>
          <w:b/>
          <w:bCs/>
        </w:rPr>
        <w:t>statusCode/@code</w:t>
      </w:r>
      <w:r w:rsidRPr="00771E87">
        <w:t>="</w:t>
      </w:r>
      <w:r w:rsidRPr="00771E87">
        <w:rPr>
          <w:rFonts w:ascii="Courier New" w:hAnsi="Courier New"/>
        </w:rPr>
        <w:t>completed</w:t>
      </w:r>
      <w:r w:rsidRPr="00771E87">
        <w:t xml:space="preserve">" Completed (CodeSystem: </w:t>
      </w:r>
      <w:r w:rsidRPr="00771E87">
        <w:rPr>
          <w:rFonts w:ascii="Courier New" w:hAnsi="Courier New"/>
        </w:rPr>
        <w:t>2.16.840.1.113883.5.14 HL7ActStatus</w:t>
      </w:r>
      <w:r w:rsidRPr="00771E87">
        <w:t xml:space="preserve">) (CONF:7123). </w:t>
      </w:r>
    </w:p>
    <w:p w14:paraId="6908759C" w14:textId="77777777" w:rsidR="00FB0B4B" w:rsidRPr="00B00254" w:rsidRDefault="00FB0B4B" w:rsidP="00FB0B4B">
      <w:pPr>
        <w:numPr>
          <w:ilvl w:val="0"/>
          <w:numId w:val="18"/>
        </w:numPr>
        <w:spacing w:after="40" w:line="260" w:lineRule="exact"/>
        <w:rPr>
          <w:i/>
          <w:color w:val="008000"/>
        </w:rPr>
      </w:pPr>
      <w:r w:rsidRPr="00B00254">
        <w:rPr>
          <w:b/>
          <w:bCs/>
          <w:i/>
          <w:color w:val="008000"/>
          <w:sz w:val="16"/>
          <w:szCs w:val="16"/>
        </w:rPr>
        <w:t>SHALL</w:t>
      </w:r>
      <w:r w:rsidRPr="00B00254">
        <w:rPr>
          <w:i/>
          <w:color w:val="008000"/>
        </w:rPr>
        <w:t xml:space="preserve"> contain at least one [1..*] </w:t>
      </w:r>
      <w:r w:rsidRPr="00B00254">
        <w:rPr>
          <w:rFonts w:ascii="Courier New" w:hAnsi="Courier New"/>
          <w:b/>
          <w:bCs/>
          <w:i/>
          <w:color w:val="008000"/>
        </w:rPr>
        <w:t>component</w:t>
      </w:r>
      <w:r w:rsidRPr="00B00254">
        <w:rPr>
          <w:i/>
          <w:color w:val="008000"/>
        </w:rPr>
        <w:t xml:space="preserve"> (CONF:7124) such that it </w:t>
      </w:r>
    </w:p>
    <w:p w14:paraId="0494D07F" w14:textId="77777777" w:rsidR="005F367B" w:rsidRPr="00B00254" w:rsidRDefault="00FB0B4B" w:rsidP="00FB0B4B">
      <w:pPr>
        <w:numPr>
          <w:ilvl w:val="1"/>
          <w:numId w:val="18"/>
        </w:numPr>
        <w:spacing w:after="40" w:line="260" w:lineRule="exact"/>
        <w:rPr>
          <w:i/>
          <w:color w:val="008000"/>
        </w:rPr>
      </w:pPr>
      <w:r w:rsidRPr="00B00254">
        <w:rPr>
          <w:b/>
          <w:bCs/>
          <w:i/>
          <w:color w:val="008000"/>
          <w:sz w:val="16"/>
          <w:szCs w:val="16"/>
        </w:rPr>
        <w:t>SHALL</w:t>
      </w:r>
      <w:r w:rsidRPr="00B00254">
        <w:rPr>
          <w:i/>
          <w:color w:val="008000"/>
        </w:rPr>
        <w:t xml:space="preserve"> contain exactly one [1..1] </w:t>
      </w:r>
      <w:hyperlink w:anchor="CS_ResultObservation" w:history="1">
        <w:r w:rsidRPr="00B00254">
          <w:rPr>
            <w:rStyle w:val="Hyperlink"/>
            <w:rFonts w:ascii="Courier New" w:hAnsi="Courier New"/>
            <w:b/>
            <w:bCs/>
            <w:i/>
            <w:color w:val="008000"/>
          </w:rPr>
          <w:t>Result Observation</w:t>
        </w:r>
      </w:hyperlink>
      <w:r w:rsidRPr="00B00254">
        <w:rPr>
          <w:i/>
          <w:color w:val="008000"/>
        </w:rPr>
        <w:t xml:space="preserve"> </w:t>
      </w:r>
      <w:r w:rsidRPr="00B00254">
        <w:rPr>
          <w:rFonts w:ascii="Courier New" w:hAnsi="Courier New"/>
          <w:i/>
          <w:color w:val="008000"/>
        </w:rPr>
        <w:t>(templateId:2.16.840.1.113883.10.20.22.4.2)</w:t>
      </w:r>
      <w:r w:rsidRPr="00B00254">
        <w:rPr>
          <w:i/>
          <w:color w:val="008000"/>
        </w:rPr>
        <w:t xml:space="preserve"> (CONF:7125). </w:t>
      </w:r>
    </w:p>
    <w:p w14:paraId="5C0F3E0D" w14:textId="77777777" w:rsidR="002729B2" w:rsidRDefault="002729B2" w:rsidP="002729B2">
      <w:pPr>
        <w:pStyle w:val="Caption"/>
      </w:pPr>
      <w:bookmarkStart w:id="565" w:name="_Toc163893762"/>
      <w:r>
        <w:t xml:space="preserve">Figure </w:t>
      </w:r>
      <w:r w:rsidR="0000006B">
        <w:fldChar w:fldCharType="begin"/>
      </w:r>
      <w:r w:rsidR="0000006B">
        <w:instrText xml:space="preserve"> SEQ Figure \* ARABIC </w:instrText>
      </w:r>
      <w:r w:rsidR="0000006B">
        <w:fldChar w:fldCharType="separate"/>
      </w:r>
      <w:r w:rsidR="00D61323">
        <w:t>67</w:t>
      </w:r>
      <w:r w:rsidR="0000006B">
        <w:fldChar w:fldCharType="end"/>
      </w:r>
      <w:r>
        <w:t>: Result organizer example</w:t>
      </w:r>
      <w:bookmarkEnd w:id="565"/>
    </w:p>
    <w:p w14:paraId="4FCC4F1D" w14:textId="77777777" w:rsidR="003D76EE" w:rsidRDefault="003D76EE" w:rsidP="003D76EE">
      <w:pPr>
        <w:pStyle w:val="Example"/>
      </w:pPr>
      <w:r>
        <w:t>&lt;organizer classCode="BATTERY" moodCode="EVN"&gt;</w:t>
      </w:r>
    </w:p>
    <w:p w14:paraId="6C03F5EE" w14:textId="77777777" w:rsidR="003D76EE" w:rsidRPr="0070550F" w:rsidRDefault="003D76EE" w:rsidP="003D76EE">
      <w:pPr>
        <w:pStyle w:val="Example"/>
      </w:pPr>
      <w:r>
        <w:t xml:space="preserve">  &lt;!-- </w:t>
      </w:r>
      <w:r w:rsidRPr="0070550F">
        <w:t>Result organizer template --&gt;</w:t>
      </w:r>
    </w:p>
    <w:p w14:paraId="6EFEA8F7" w14:textId="77777777" w:rsidR="003D76EE" w:rsidRPr="0070550F" w:rsidRDefault="003D76EE" w:rsidP="003D76EE">
      <w:pPr>
        <w:pStyle w:val="Example"/>
      </w:pPr>
      <w:r w:rsidRPr="0070550F">
        <w:t xml:space="preserve">  &lt;templateId root="2.16.840.1.113883.10.20.21.4.1"/&gt;</w:t>
      </w:r>
    </w:p>
    <w:p w14:paraId="3AA4EF29" w14:textId="77777777" w:rsidR="003D76EE" w:rsidRPr="0070550F" w:rsidRDefault="003D76EE" w:rsidP="003D76EE">
      <w:pPr>
        <w:pStyle w:val="Example"/>
      </w:pPr>
      <w:r w:rsidRPr="0070550F">
        <w:t xml:space="preserve">  &lt;id root="7d5a02b0-67a4-11db-bd13-0800200c9a66"/&gt;</w:t>
      </w:r>
    </w:p>
    <w:p w14:paraId="6477D33B" w14:textId="77777777" w:rsidR="00A12439" w:rsidRPr="0070550F" w:rsidRDefault="003D76EE" w:rsidP="003D76EE">
      <w:pPr>
        <w:pStyle w:val="Example"/>
      </w:pPr>
      <w:r w:rsidRPr="0070550F">
        <w:t xml:space="preserve">  &lt;code code="43789009" displayName="CBC WO DIFFERENTIAL"</w:t>
      </w:r>
    </w:p>
    <w:p w14:paraId="63EF6861" w14:textId="77777777" w:rsidR="003D76EE" w:rsidRPr="0070550F" w:rsidRDefault="00A12439" w:rsidP="003D76EE">
      <w:pPr>
        <w:pStyle w:val="Example"/>
      </w:pPr>
      <w:r w:rsidRPr="0070550F">
        <w:t xml:space="preserve">       </w:t>
      </w:r>
      <w:r w:rsidR="003D76EE" w:rsidRPr="0070550F">
        <w:t xml:space="preserve"> codeSystem="2.16.840.1.113883.6.96" codeSystemName="SNOMED CT"/&gt;</w:t>
      </w:r>
    </w:p>
    <w:p w14:paraId="72844B4B" w14:textId="77777777" w:rsidR="003D76EE" w:rsidRPr="0070550F" w:rsidRDefault="003D76EE" w:rsidP="003D76EE">
      <w:pPr>
        <w:pStyle w:val="Example"/>
      </w:pPr>
      <w:r w:rsidRPr="0070550F">
        <w:t xml:space="preserve">  &lt;statusCode code="completed"/&gt;</w:t>
      </w:r>
    </w:p>
    <w:p w14:paraId="58497854" w14:textId="77777777" w:rsidR="003D76EE" w:rsidRPr="0070550F" w:rsidRDefault="003D76EE" w:rsidP="003D76EE">
      <w:pPr>
        <w:pStyle w:val="Example"/>
      </w:pPr>
      <w:r w:rsidRPr="0070550F">
        <w:t xml:space="preserve">  </w:t>
      </w:r>
    </w:p>
    <w:p w14:paraId="159A0091" w14:textId="77777777" w:rsidR="003D76EE" w:rsidRPr="0070550F" w:rsidRDefault="003D76EE" w:rsidP="003D76EE">
      <w:pPr>
        <w:pStyle w:val="Example"/>
      </w:pPr>
      <w:r w:rsidRPr="0070550F">
        <w:t xml:space="preserve">  &lt;component&gt;</w:t>
      </w:r>
    </w:p>
    <w:p w14:paraId="50146A2E" w14:textId="77777777" w:rsidR="003D76EE" w:rsidRPr="0070550F" w:rsidRDefault="003D76EE" w:rsidP="003D76EE">
      <w:pPr>
        <w:pStyle w:val="Example"/>
      </w:pPr>
      <w:r w:rsidRPr="0070550F">
        <w:t xml:space="preserve">    &lt;observation classCode="OBS" moodCode="EVN"&gt;</w:t>
      </w:r>
    </w:p>
    <w:p w14:paraId="3A3A46B2" w14:textId="77777777" w:rsidR="003D76EE" w:rsidRPr="0070550F" w:rsidRDefault="003D76EE" w:rsidP="003D76EE">
      <w:pPr>
        <w:pStyle w:val="Example"/>
      </w:pPr>
      <w:r w:rsidRPr="0070550F">
        <w:t xml:space="preserve">      &lt;!-- Result observation template --&gt;</w:t>
      </w:r>
    </w:p>
    <w:p w14:paraId="68B6E84A" w14:textId="77777777" w:rsidR="0070550F" w:rsidRPr="0070550F" w:rsidRDefault="0070550F" w:rsidP="003D76EE">
      <w:pPr>
        <w:pStyle w:val="Example"/>
      </w:pPr>
      <w:r w:rsidRPr="0070550F">
        <w:t xml:space="preserve">      &lt;templateId root="2.16.840.1.113883.10.20.21.4.2"/&gt;</w:t>
      </w:r>
    </w:p>
    <w:p w14:paraId="4BFA3F9D" w14:textId="77777777" w:rsidR="003D76EE" w:rsidRPr="0070550F" w:rsidRDefault="003D76EE" w:rsidP="003D76EE">
      <w:pPr>
        <w:pStyle w:val="Example"/>
      </w:pPr>
      <w:r w:rsidRPr="0070550F">
        <w:t xml:space="preserve">      ...</w:t>
      </w:r>
    </w:p>
    <w:p w14:paraId="5A6756FB" w14:textId="77777777" w:rsidR="003D76EE" w:rsidRPr="0070550F" w:rsidRDefault="003D76EE" w:rsidP="003D76EE">
      <w:pPr>
        <w:pStyle w:val="Example"/>
      </w:pPr>
      <w:r w:rsidRPr="0070550F">
        <w:t xml:space="preserve">    &lt;/observation&gt;</w:t>
      </w:r>
    </w:p>
    <w:p w14:paraId="4980B912" w14:textId="77777777" w:rsidR="003D76EE" w:rsidRPr="0070550F" w:rsidRDefault="003D76EE" w:rsidP="003D76EE">
      <w:pPr>
        <w:pStyle w:val="Example"/>
      </w:pPr>
      <w:r w:rsidRPr="0070550F">
        <w:t xml:space="preserve">  &lt;/component&gt;</w:t>
      </w:r>
    </w:p>
    <w:p w14:paraId="6A48B1DE" w14:textId="77777777" w:rsidR="003D76EE" w:rsidRPr="0070550F" w:rsidRDefault="003D76EE" w:rsidP="003D76EE">
      <w:pPr>
        <w:pStyle w:val="Example"/>
      </w:pPr>
      <w:r w:rsidRPr="0070550F">
        <w:t xml:space="preserve">  </w:t>
      </w:r>
    </w:p>
    <w:p w14:paraId="01DC72AF" w14:textId="77777777" w:rsidR="003D76EE" w:rsidRPr="0070550F" w:rsidRDefault="003D76EE" w:rsidP="003D76EE">
      <w:pPr>
        <w:pStyle w:val="Example"/>
      </w:pPr>
      <w:r w:rsidRPr="0070550F">
        <w:t xml:space="preserve">  &lt;component&gt;</w:t>
      </w:r>
    </w:p>
    <w:p w14:paraId="01285FAC" w14:textId="77777777" w:rsidR="003D76EE" w:rsidRPr="0070550F" w:rsidRDefault="003D76EE" w:rsidP="003D76EE">
      <w:pPr>
        <w:pStyle w:val="Example"/>
      </w:pPr>
      <w:r w:rsidRPr="0070550F">
        <w:t xml:space="preserve">    &lt;observation classCode="OBS" moodCode="EVN"&gt;</w:t>
      </w:r>
    </w:p>
    <w:p w14:paraId="04EAF087" w14:textId="77777777" w:rsidR="0070550F" w:rsidRPr="0070550F" w:rsidRDefault="003D76EE" w:rsidP="0070550F">
      <w:pPr>
        <w:pStyle w:val="Example"/>
      </w:pPr>
      <w:r w:rsidRPr="0070550F">
        <w:t xml:space="preserve">      </w:t>
      </w:r>
      <w:r w:rsidR="0070550F" w:rsidRPr="0070550F">
        <w:t>&lt;!-- Result observation template --&gt;</w:t>
      </w:r>
    </w:p>
    <w:p w14:paraId="441A2781" w14:textId="77777777" w:rsidR="0070550F" w:rsidRPr="0070550F" w:rsidRDefault="0070550F" w:rsidP="0070550F">
      <w:pPr>
        <w:pStyle w:val="Example"/>
      </w:pPr>
      <w:r w:rsidRPr="0070550F">
        <w:t xml:space="preserve">      &lt;templateId root="2.16.840.1.113883.10.20.21.4.2"/&gt;</w:t>
      </w:r>
    </w:p>
    <w:p w14:paraId="3A6A5CFB" w14:textId="77777777" w:rsidR="003D76EE" w:rsidRPr="0070550F" w:rsidRDefault="003D76EE" w:rsidP="003D76EE">
      <w:pPr>
        <w:pStyle w:val="Example"/>
      </w:pPr>
      <w:r w:rsidRPr="0070550F">
        <w:t xml:space="preserve">      ...</w:t>
      </w:r>
    </w:p>
    <w:p w14:paraId="1D7DE26D" w14:textId="77777777" w:rsidR="003D76EE" w:rsidRPr="0070550F" w:rsidRDefault="003D76EE" w:rsidP="003D76EE">
      <w:pPr>
        <w:pStyle w:val="Example"/>
      </w:pPr>
      <w:r w:rsidRPr="0070550F">
        <w:t xml:space="preserve">    &lt;/observation&gt;</w:t>
      </w:r>
    </w:p>
    <w:p w14:paraId="01642FE4" w14:textId="77777777" w:rsidR="003D76EE" w:rsidRPr="0070550F" w:rsidRDefault="003D76EE" w:rsidP="003D76EE">
      <w:pPr>
        <w:pStyle w:val="Example"/>
      </w:pPr>
      <w:r w:rsidRPr="0070550F">
        <w:t xml:space="preserve">  &lt;/component&gt;</w:t>
      </w:r>
    </w:p>
    <w:p w14:paraId="7B8DEB75" w14:textId="77777777" w:rsidR="003D76EE" w:rsidRPr="0070550F" w:rsidRDefault="003D76EE" w:rsidP="003D76EE">
      <w:pPr>
        <w:pStyle w:val="Example"/>
      </w:pPr>
      <w:r w:rsidRPr="0070550F">
        <w:t xml:space="preserve">  </w:t>
      </w:r>
    </w:p>
    <w:p w14:paraId="0E8ED91A" w14:textId="77777777" w:rsidR="003D76EE" w:rsidRPr="0070550F" w:rsidRDefault="003D76EE" w:rsidP="003D76EE">
      <w:pPr>
        <w:pStyle w:val="Example"/>
      </w:pPr>
      <w:r w:rsidRPr="0070550F">
        <w:t xml:space="preserve">  &lt;component&gt;</w:t>
      </w:r>
    </w:p>
    <w:p w14:paraId="192B6130" w14:textId="77777777" w:rsidR="003D76EE" w:rsidRPr="0070550F" w:rsidRDefault="003D76EE" w:rsidP="003D76EE">
      <w:pPr>
        <w:pStyle w:val="Example"/>
      </w:pPr>
      <w:r w:rsidRPr="0070550F">
        <w:t xml:space="preserve">    &lt;observation classCode="OBS" moodCode="EVN"&gt;</w:t>
      </w:r>
    </w:p>
    <w:p w14:paraId="303C1E65" w14:textId="77777777" w:rsidR="0070550F" w:rsidRPr="0070550F" w:rsidRDefault="0070550F" w:rsidP="0070550F">
      <w:pPr>
        <w:pStyle w:val="Example"/>
      </w:pPr>
      <w:r w:rsidRPr="0070550F">
        <w:t xml:space="preserve">      &lt;!-- Result observation template --&gt;</w:t>
      </w:r>
    </w:p>
    <w:p w14:paraId="0D66C5C3" w14:textId="77777777" w:rsidR="0070550F" w:rsidRDefault="0070550F" w:rsidP="0070550F">
      <w:pPr>
        <w:pStyle w:val="Example"/>
      </w:pPr>
      <w:r w:rsidRPr="0070550F">
        <w:t xml:space="preserve">      &lt;templateId root="2.16.840.1.113883.10.20.21.4.2"/&gt;</w:t>
      </w:r>
    </w:p>
    <w:p w14:paraId="3ABD7EBD" w14:textId="77777777" w:rsidR="003D76EE" w:rsidRDefault="0070550F" w:rsidP="0070550F">
      <w:pPr>
        <w:pStyle w:val="Example"/>
      </w:pPr>
      <w:r>
        <w:t xml:space="preserve">      </w:t>
      </w:r>
      <w:r w:rsidR="003D76EE">
        <w:t xml:space="preserve">      ...</w:t>
      </w:r>
    </w:p>
    <w:p w14:paraId="12B3FBA5" w14:textId="77777777" w:rsidR="003D76EE" w:rsidRDefault="003D76EE" w:rsidP="003D76EE">
      <w:pPr>
        <w:pStyle w:val="Example"/>
      </w:pPr>
      <w:r>
        <w:t xml:space="preserve">    &lt;/observation&gt;</w:t>
      </w:r>
    </w:p>
    <w:p w14:paraId="1DC99A66" w14:textId="77777777" w:rsidR="003D76EE" w:rsidRDefault="003D76EE" w:rsidP="003D76EE">
      <w:pPr>
        <w:pStyle w:val="Example"/>
      </w:pPr>
      <w:r>
        <w:t xml:space="preserve">  &lt;/component&gt;</w:t>
      </w:r>
    </w:p>
    <w:p w14:paraId="5A34EA09" w14:textId="77777777" w:rsidR="003D76EE" w:rsidRDefault="003D76EE" w:rsidP="003D76EE">
      <w:pPr>
        <w:pStyle w:val="Example"/>
      </w:pPr>
      <w:r>
        <w:t xml:space="preserve">  </w:t>
      </w:r>
    </w:p>
    <w:p w14:paraId="3B0330D7" w14:textId="77777777" w:rsidR="002729B2" w:rsidRDefault="003D76EE" w:rsidP="003D76EE">
      <w:pPr>
        <w:pStyle w:val="Example"/>
      </w:pPr>
      <w:r>
        <w:t>&lt;/organizer&gt;</w:t>
      </w:r>
    </w:p>
    <w:p w14:paraId="04756C38" w14:textId="77777777" w:rsidR="0011784E" w:rsidRDefault="0011784E" w:rsidP="0011784E">
      <w:pPr>
        <w:pStyle w:val="BodyText"/>
      </w:pPr>
    </w:p>
    <w:p w14:paraId="099A37E3" w14:textId="77777777" w:rsidR="00B00254" w:rsidRDefault="00B00254" w:rsidP="00B00254">
      <w:pPr>
        <w:pStyle w:val="Heading3nospace"/>
      </w:pPr>
      <w:r>
        <w:t>Developer Notes</w:t>
      </w:r>
    </w:p>
    <w:p w14:paraId="7C5EA23A" w14:textId="77777777" w:rsidR="00B00254" w:rsidRDefault="00B00254" w:rsidP="00B00254">
      <w:pPr>
        <w:pStyle w:val="BodyText"/>
      </w:pPr>
      <w:r>
        <w:t xml:space="preserve">The Developer Notes below are </w:t>
      </w:r>
      <w:r w:rsidRPr="000D036B">
        <w:rPr>
          <w:i/>
        </w:rPr>
        <w:t>informational only</w:t>
      </w:r>
      <w:r>
        <w:t xml:space="preserve"> and are not part of the normative standard.</w:t>
      </w:r>
    </w:p>
    <w:p w14:paraId="55829610" w14:textId="77777777" w:rsidR="00B00254" w:rsidRPr="00B2026E" w:rsidRDefault="00B00254" w:rsidP="00B00254">
      <w:pPr>
        <w:pStyle w:val="BodyText"/>
        <w:rPr>
          <w:b/>
        </w:rPr>
      </w:pPr>
      <w:r w:rsidRPr="00B2026E">
        <w:rPr>
          <w:b/>
        </w:rPr>
        <w:t>Context</w:t>
      </w:r>
    </w:p>
    <w:p w14:paraId="0DC3BB8F" w14:textId="7E849E74" w:rsidR="00B00254" w:rsidRDefault="00B00254" w:rsidP="00B00254">
      <w:pPr>
        <w:pStyle w:val="BodyText"/>
      </w:pPr>
      <w:r>
        <w:t>The Result Organizer Entry’s possible contexts are shown below.</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B00254" w14:paraId="4F76A22F" w14:textId="77777777" w:rsidTr="00B00254">
        <w:tc>
          <w:tcPr>
            <w:tcW w:w="4428" w:type="dxa"/>
            <w:shd w:val="clear" w:color="auto" w:fill="99CCFF"/>
          </w:tcPr>
          <w:p w14:paraId="28FF04F6" w14:textId="166BF127" w:rsidR="00B00254" w:rsidRDefault="00B00254" w:rsidP="00B00254">
            <w:pPr>
              <w:pStyle w:val="BodyText"/>
              <w:ind w:left="0"/>
              <w:jc w:val="center"/>
            </w:pPr>
            <w:r>
              <w:lastRenderedPageBreak/>
              <w:t>Contained by Sections</w:t>
            </w:r>
          </w:p>
        </w:tc>
        <w:tc>
          <w:tcPr>
            <w:tcW w:w="4428" w:type="dxa"/>
            <w:shd w:val="clear" w:color="auto" w:fill="99CCFF"/>
          </w:tcPr>
          <w:p w14:paraId="5A6E2B0E" w14:textId="77777777" w:rsidR="00B00254" w:rsidRDefault="00B00254" w:rsidP="00B00254">
            <w:pPr>
              <w:pStyle w:val="BodyText"/>
              <w:ind w:left="0"/>
              <w:jc w:val="center"/>
            </w:pPr>
            <w:r>
              <w:t>Contains Entries</w:t>
            </w:r>
          </w:p>
        </w:tc>
      </w:tr>
      <w:tr w:rsidR="00B00254" w14:paraId="3C0FD01D" w14:textId="77777777" w:rsidTr="00B00254">
        <w:tc>
          <w:tcPr>
            <w:tcW w:w="4428" w:type="dxa"/>
            <w:shd w:val="clear" w:color="auto" w:fill="auto"/>
          </w:tcPr>
          <w:p w14:paraId="3386393B" w14:textId="30B79ED1" w:rsidR="00B00254" w:rsidRDefault="00D61323" w:rsidP="00B00254">
            <w:pPr>
              <w:pStyle w:val="BodyText"/>
              <w:ind w:left="0"/>
            </w:pPr>
            <w:hyperlink w:anchor="_Results_Section_30954-2_2" w:history="1">
              <w:r w:rsidR="00B00254" w:rsidRPr="001F58A8">
                <w:rPr>
                  <w:rStyle w:val="Hyperlink"/>
                  <w:rFonts w:cs="Times New Roman"/>
                  <w:lang w:eastAsia="en-US"/>
                </w:rPr>
                <w:t>Results</w:t>
              </w:r>
            </w:hyperlink>
          </w:p>
        </w:tc>
        <w:tc>
          <w:tcPr>
            <w:tcW w:w="4428" w:type="dxa"/>
            <w:shd w:val="clear" w:color="auto" w:fill="auto"/>
          </w:tcPr>
          <w:p w14:paraId="3F4E5B42" w14:textId="7B140A7C" w:rsidR="00B00254" w:rsidRDefault="00D61323" w:rsidP="00B00254">
            <w:pPr>
              <w:pStyle w:val="BodyText"/>
              <w:ind w:left="0"/>
            </w:pPr>
            <w:hyperlink w:anchor="CS_ResultObservation" w:history="1">
              <w:r w:rsidR="001F58A8" w:rsidRPr="001F58A8">
                <w:rPr>
                  <w:rStyle w:val="Hyperlink"/>
                  <w:rFonts w:cs="Times New Roman"/>
                  <w:lang w:eastAsia="en-US"/>
                </w:rPr>
                <w:t>Result Observation</w:t>
              </w:r>
            </w:hyperlink>
          </w:p>
        </w:tc>
      </w:tr>
    </w:tbl>
    <w:p w14:paraId="45AFB9E8" w14:textId="77777777" w:rsidR="00B00254" w:rsidRDefault="00B00254" w:rsidP="00B00254">
      <w:pPr>
        <w:pStyle w:val="BodyText"/>
      </w:pPr>
    </w:p>
    <w:p w14:paraId="017BDD2A" w14:textId="0625484B" w:rsidR="00B00254" w:rsidRPr="0089072F" w:rsidRDefault="00B00254" w:rsidP="00B00254">
      <w:pPr>
        <w:pStyle w:val="BodyText"/>
        <w:rPr>
          <w:b/>
        </w:rPr>
      </w:pPr>
      <w:r w:rsidRPr="0089072F">
        <w:rPr>
          <w:b/>
        </w:rPr>
        <w:t xml:space="preserve">UML </w:t>
      </w:r>
      <w:r w:rsidR="00D61323">
        <w:rPr>
          <w:b/>
        </w:rPr>
        <w:t>Class Diagram</w:t>
      </w:r>
    </w:p>
    <w:p w14:paraId="07E04C9C" w14:textId="77777777" w:rsidR="00B00254" w:rsidRDefault="00B00254" w:rsidP="00B00254">
      <w:pPr>
        <w:pStyle w:val="BodyText"/>
      </w:pPr>
      <w:r>
        <w:t>The UML Class diagram for the Results Section is shown below.</w:t>
      </w:r>
    </w:p>
    <w:p w14:paraId="42E7A090" w14:textId="77777777" w:rsidR="00B00254" w:rsidRDefault="00B00254" w:rsidP="00B00254">
      <w:pPr>
        <w:pStyle w:val="BodyText"/>
      </w:pPr>
    </w:p>
    <w:p w14:paraId="37C16E8E" w14:textId="6BC76DBD" w:rsidR="00B00254" w:rsidRPr="0090521D" w:rsidRDefault="00417891" w:rsidP="00417891">
      <w:pPr>
        <w:pStyle w:val="BodyText"/>
        <w:jc w:val="center"/>
        <w:rPr>
          <w:b/>
        </w:rPr>
      </w:pPr>
      <w:r w:rsidRPr="00417891">
        <w:lastRenderedPageBreak/>
        <w:drawing>
          <wp:anchor distT="0" distB="0" distL="114300" distR="114300" simplePos="0" relativeHeight="251663872" behindDoc="0" locked="0" layoutInCell="1" allowOverlap="1" wp14:anchorId="4AFE6871" wp14:editId="5824811D">
            <wp:simplePos x="0" y="0"/>
            <wp:positionH relativeFrom="column">
              <wp:posOffset>0</wp:posOffset>
            </wp:positionH>
            <wp:positionV relativeFrom="paragraph">
              <wp:posOffset>0</wp:posOffset>
            </wp:positionV>
            <wp:extent cx="5939155" cy="7477125"/>
            <wp:effectExtent l="0" t="0" r="4445" b="0"/>
            <wp:wrapThrough wrapText="bothSides">
              <wp:wrapPolygon edited="0">
                <wp:start x="0" y="0"/>
                <wp:lineTo x="0" y="21499"/>
                <wp:lineTo x="21524" y="21499"/>
                <wp:lineTo x="21524" y="0"/>
                <wp:lineTo x="0" y="0"/>
              </wp:wrapPolygon>
            </wp:wrapThrough>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39155" cy="7477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F58A8">
        <w:rPr>
          <w:b/>
        </w:rPr>
        <w:t xml:space="preserve">Result Organizer </w:t>
      </w:r>
      <w:r w:rsidR="00B00254" w:rsidRPr="0090521D">
        <w:rPr>
          <w:b/>
        </w:rPr>
        <w:t>UML Class Diagram</w:t>
      </w:r>
    </w:p>
    <w:p w14:paraId="12BB182D" w14:textId="77777777" w:rsidR="00B00254" w:rsidRDefault="00B00254" w:rsidP="00B00254">
      <w:pPr>
        <w:pStyle w:val="BodyText"/>
      </w:pPr>
    </w:p>
    <w:p w14:paraId="5991636F" w14:textId="77777777" w:rsidR="00B00254" w:rsidRDefault="00B00254" w:rsidP="00B00254">
      <w:pPr>
        <w:pStyle w:val="BodyText"/>
      </w:pPr>
    </w:p>
    <w:p w14:paraId="39A07D94" w14:textId="77777777" w:rsidR="00B00254" w:rsidRDefault="00B00254" w:rsidP="00B00254">
      <w:pPr>
        <w:pStyle w:val="BodyText"/>
        <w:rPr>
          <w:b/>
        </w:rPr>
      </w:pPr>
      <w:r w:rsidRPr="00171EC2">
        <w:rPr>
          <w:b/>
        </w:rPr>
        <w:t xml:space="preserve">Application </w:t>
      </w:r>
      <w:r>
        <w:rPr>
          <w:b/>
        </w:rPr>
        <w:t>Programming</w:t>
      </w:r>
      <w:r w:rsidRPr="00171EC2">
        <w:rPr>
          <w:b/>
        </w:rPr>
        <w:t xml:space="preserve"> Interface (API)</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B00254" w14:paraId="286679A8" w14:textId="77777777" w:rsidTr="00B00254">
        <w:tc>
          <w:tcPr>
            <w:tcW w:w="8856" w:type="dxa"/>
            <w:shd w:val="clear" w:color="auto" w:fill="99CCFF"/>
          </w:tcPr>
          <w:p w14:paraId="5CFE71F4" w14:textId="77777777" w:rsidR="00B00254" w:rsidRDefault="00B00254" w:rsidP="00B00254">
            <w:pPr>
              <w:pStyle w:val="BodyText"/>
              <w:ind w:left="0"/>
            </w:pPr>
            <w:r>
              <w:t>Constructor Summary</w:t>
            </w:r>
          </w:p>
        </w:tc>
      </w:tr>
      <w:tr w:rsidR="00B00254" w14:paraId="3E3D2A47" w14:textId="77777777" w:rsidTr="00B00254">
        <w:tc>
          <w:tcPr>
            <w:tcW w:w="8856" w:type="dxa"/>
            <w:shd w:val="clear" w:color="auto" w:fill="auto"/>
          </w:tcPr>
          <w:p w14:paraId="7E55D79A" w14:textId="135086AA" w:rsidR="00B00254" w:rsidRDefault="00D61323" w:rsidP="001B75D7">
            <w:pPr>
              <w:pStyle w:val="BodyText"/>
              <w:ind w:left="0"/>
            </w:pPr>
            <w:hyperlink w:anchor="CS_ResultOrganizer" w:history="1">
              <w:r w:rsidR="001F58A8" w:rsidRPr="001F58A8">
                <w:rPr>
                  <w:rStyle w:val="Hyperlink"/>
                  <w:rFonts w:cs="Times New Roman"/>
                  <w:lang w:eastAsia="en-US"/>
                </w:rPr>
                <w:t>ResultOrganizer</w:t>
              </w:r>
            </w:hyperlink>
            <w:r w:rsidR="00B00254">
              <w:t xml:space="preserve"> (</w:t>
            </w:r>
            <w:hyperlink r:id="rId70" w:anchor="dt-II" w:history="1">
              <w:r w:rsidR="001F58A8" w:rsidRPr="001F58A8">
                <w:rPr>
                  <w:rStyle w:val="Hyperlink"/>
                  <w:rFonts w:cs="Times New Roman"/>
                  <w:lang w:eastAsia="en-US"/>
                </w:rPr>
                <w:t>II</w:t>
              </w:r>
            </w:hyperlink>
            <w:r w:rsidR="00B00254">
              <w:t xml:space="preserve"> </w:t>
            </w:r>
            <w:r w:rsidR="003C16CE">
              <w:rPr>
                <w:rFonts w:ascii="Courier New" w:hAnsi="Courier New"/>
                <w:b/>
                <w:bCs/>
                <w:i/>
                <w:color w:val="2A9239"/>
              </w:rPr>
              <w:t>id</w:t>
            </w:r>
            <w:r w:rsidR="00B00254">
              <w:t>,</w:t>
            </w:r>
            <w:r w:rsidR="003C16CE">
              <w:t xml:space="preserve"> </w:t>
            </w:r>
            <w:hyperlink r:id="rId71" w:anchor="dt-CD" w:history="1">
              <w:r w:rsidR="003C16CE" w:rsidRPr="003C16CE">
                <w:rPr>
                  <w:rStyle w:val="Hyperlink"/>
                  <w:rFonts w:cs="Times New Roman"/>
                  <w:lang w:eastAsia="en-US"/>
                </w:rPr>
                <w:t>CD</w:t>
              </w:r>
            </w:hyperlink>
            <w:r w:rsidR="003C16CE">
              <w:t xml:space="preserve"> </w:t>
            </w:r>
            <w:r w:rsidR="003C16CE" w:rsidRPr="003C16CE">
              <w:rPr>
                <w:i/>
                <w:color w:val="008000"/>
              </w:rPr>
              <w:t>code</w:t>
            </w:r>
            <w:r w:rsidR="003C16CE">
              <w:t>,</w:t>
            </w:r>
            <w:r w:rsidR="00B00254">
              <w:t xml:space="preserve"> </w:t>
            </w:r>
            <w:hyperlink r:id="rId72" w:anchor="dt-ST" w:history="1">
              <w:r w:rsidR="003C16CE" w:rsidRPr="001D0918">
                <w:rPr>
                  <w:rStyle w:val="Hyperlink"/>
                  <w:rFonts w:cs="Times New Roman"/>
                  <w:lang w:eastAsia="en-US"/>
                </w:rPr>
                <w:t>ST</w:t>
              </w:r>
            </w:hyperlink>
            <w:r w:rsidR="003C16CE">
              <w:rPr>
                <w:rStyle w:val="Hyperlink"/>
                <w:rFonts w:cs="Times New Roman"/>
                <w:lang w:eastAsia="en-US"/>
              </w:rPr>
              <w:t xml:space="preserve"> </w:t>
            </w:r>
            <w:r w:rsidR="003C16CE" w:rsidRPr="003C16CE">
              <w:rPr>
                <w:i/>
                <w:color w:val="008000"/>
              </w:rPr>
              <w:t>classCode</w:t>
            </w:r>
            <w:r w:rsidR="003C16CE">
              <w:t xml:space="preserve">, </w:t>
            </w:r>
            <w:hyperlink w:anchor="CS_ResultObservation" w:history="1">
              <w:r w:rsidR="001F58A8" w:rsidRPr="003C16CE">
                <w:rPr>
                  <w:rStyle w:val="Hyperlink"/>
                  <w:rFonts w:cs="Times New Roman"/>
                  <w:lang w:eastAsia="en-US"/>
                </w:rPr>
                <w:t>ResultObservationEntry</w:t>
              </w:r>
            </w:hyperlink>
            <w:r w:rsidR="00B00254">
              <w:t xml:space="preserve"> </w:t>
            </w:r>
            <w:r w:rsidR="001B75D7">
              <w:rPr>
                <w:rFonts w:ascii="Courier New" w:hAnsi="Courier New"/>
                <w:b/>
                <w:bCs/>
                <w:i/>
                <w:color w:val="2A9239"/>
              </w:rPr>
              <w:t>component</w:t>
            </w:r>
            <w:r w:rsidR="00B00254">
              <w:t>)</w:t>
            </w:r>
          </w:p>
        </w:tc>
      </w:tr>
    </w:tbl>
    <w:p w14:paraId="4B8BBF08" w14:textId="77777777" w:rsidR="00B00254" w:rsidRPr="00171EC2" w:rsidRDefault="00B00254" w:rsidP="00B00254">
      <w:pPr>
        <w:pStyle w:val="BodyText"/>
        <w:rPr>
          <w:b/>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5418"/>
      </w:tblGrid>
      <w:tr w:rsidR="00B00254" w14:paraId="04B34DF3" w14:textId="77777777" w:rsidTr="00B00254">
        <w:tc>
          <w:tcPr>
            <w:tcW w:w="8856" w:type="dxa"/>
            <w:gridSpan w:val="2"/>
            <w:shd w:val="clear" w:color="auto" w:fill="99CCFF"/>
          </w:tcPr>
          <w:p w14:paraId="4B2C7C8F" w14:textId="77777777" w:rsidR="00B00254" w:rsidRDefault="00B00254" w:rsidP="00B00254">
            <w:pPr>
              <w:pStyle w:val="BodyText"/>
              <w:ind w:left="0"/>
            </w:pPr>
            <w:r>
              <w:t>Method Summary</w:t>
            </w:r>
          </w:p>
        </w:tc>
      </w:tr>
      <w:tr w:rsidR="00B00254" w14:paraId="0D613ECF" w14:textId="77777777" w:rsidTr="001B75D7">
        <w:tc>
          <w:tcPr>
            <w:tcW w:w="3438" w:type="dxa"/>
            <w:shd w:val="clear" w:color="auto" w:fill="auto"/>
          </w:tcPr>
          <w:p w14:paraId="6DC20824" w14:textId="525D796E" w:rsidR="00B00254" w:rsidRDefault="00D61323" w:rsidP="00B00254">
            <w:pPr>
              <w:pStyle w:val="BodyText"/>
              <w:ind w:left="0"/>
              <w:jc w:val="right"/>
            </w:pPr>
            <w:hyperlink r:id="rId73" w:anchor="dt-ST" w:history="1">
              <w:r w:rsidR="00B00254" w:rsidRPr="001D0918">
                <w:rPr>
                  <w:rStyle w:val="Hyperlink"/>
                  <w:rFonts w:cs="Times New Roman"/>
                  <w:lang w:eastAsia="en-US"/>
                </w:rPr>
                <w:t>ST</w:t>
              </w:r>
            </w:hyperlink>
          </w:p>
        </w:tc>
        <w:tc>
          <w:tcPr>
            <w:tcW w:w="5418" w:type="dxa"/>
            <w:shd w:val="clear" w:color="auto" w:fill="auto"/>
          </w:tcPr>
          <w:p w14:paraId="47BF3501" w14:textId="77777777" w:rsidR="00B00254" w:rsidRDefault="00B00254" w:rsidP="00B00254">
            <w:pPr>
              <w:pStyle w:val="BodyText"/>
              <w:ind w:left="0"/>
            </w:pPr>
            <w:r>
              <w:t>generateXml ( )</w:t>
            </w:r>
          </w:p>
        </w:tc>
      </w:tr>
      <w:tr w:rsidR="00B00254" w14:paraId="58561B20" w14:textId="77777777" w:rsidTr="001B75D7">
        <w:tc>
          <w:tcPr>
            <w:tcW w:w="3438" w:type="dxa"/>
            <w:shd w:val="clear" w:color="auto" w:fill="auto"/>
          </w:tcPr>
          <w:p w14:paraId="66B33DB3" w14:textId="2AAADC8B" w:rsidR="00B00254" w:rsidRDefault="00D61323" w:rsidP="00B00254">
            <w:pPr>
              <w:pStyle w:val="BodyText"/>
              <w:ind w:left="0"/>
              <w:jc w:val="right"/>
            </w:pPr>
            <w:hyperlink w:anchor="CS_ResultObservation" w:history="1">
              <w:r w:rsidR="003C16CE" w:rsidRPr="003C16CE">
                <w:rPr>
                  <w:rStyle w:val="Hyperlink"/>
                  <w:rFonts w:cs="Times New Roman"/>
                  <w:lang w:eastAsia="en-US"/>
                </w:rPr>
                <w:t>ResultObservationEntry</w:t>
              </w:r>
            </w:hyperlink>
          </w:p>
        </w:tc>
        <w:tc>
          <w:tcPr>
            <w:tcW w:w="5418" w:type="dxa"/>
            <w:shd w:val="clear" w:color="auto" w:fill="auto"/>
          </w:tcPr>
          <w:p w14:paraId="0552E634" w14:textId="5BB65077" w:rsidR="00B00254" w:rsidRDefault="00B00254" w:rsidP="00B00254">
            <w:pPr>
              <w:pStyle w:val="BodyText"/>
              <w:ind w:left="0"/>
              <w:jc w:val="both"/>
            </w:pPr>
            <w:r>
              <w:t>parse (</w:t>
            </w:r>
            <w:hyperlink r:id="rId74" w:anchor="dt-ST" w:history="1">
              <w:r w:rsidRPr="001D0918">
                <w:rPr>
                  <w:rStyle w:val="Hyperlink"/>
                  <w:rFonts w:cs="Times New Roman"/>
                  <w:lang w:eastAsia="en-US"/>
                </w:rPr>
                <w:t>ST</w:t>
              </w:r>
            </w:hyperlink>
            <w:r w:rsidR="003C16CE">
              <w:t xml:space="preserve"> resultObservation</w:t>
            </w:r>
            <w:r>
              <w:t>Xml)</w:t>
            </w:r>
          </w:p>
        </w:tc>
      </w:tr>
      <w:tr w:rsidR="003C16CE" w14:paraId="28C30F5B" w14:textId="77777777" w:rsidTr="001B75D7">
        <w:tc>
          <w:tcPr>
            <w:tcW w:w="3438" w:type="dxa"/>
            <w:shd w:val="clear" w:color="auto" w:fill="auto"/>
          </w:tcPr>
          <w:p w14:paraId="275867C1" w14:textId="244AEA76" w:rsidR="003C16CE" w:rsidRDefault="00D61323" w:rsidP="003C16CE">
            <w:pPr>
              <w:pStyle w:val="BodyText"/>
              <w:ind w:left="0"/>
              <w:jc w:val="right"/>
            </w:pPr>
            <w:hyperlink r:id="rId75" w:anchor="dt-BL" w:history="1">
              <w:r w:rsidR="003C16CE" w:rsidRPr="003C16CE">
                <w:rPr>
                  <w:rStyle w:val="Hyperlink"/>
                  <w:rFonts w:cs="Times New Roman"/>
                  <w:lang w:eastAsia="en-US"/>
                </w:rPr>
                <w:t>BL</w:t>
              </w:r>
            </w:hyperlink>
          </w:p>
        </w:tc>
        <w:tc>
          <w:tcPr>
            <w:tcW w:w="5418" w:type="dxa"/>
            <w:shd w:val="clear" w:color="auto" w:fill="auto"/>
          </w:tcPr>
          <w:p w14:paraId="05910D97" w14:textId="77777777" w:rsidR="003C16CE" w:rsidRDefault="003C16CE" w:rsidP="003C16CE">
            <w:pPr>
              <w:pStyle w:val="BodyText"/>
              <w:ind w:left="0"/>
            </w:pPr>
            <w:r>
              <w:t>isBattery( )</w:t>
            </w:r>
          </w:p>
        </w:tc>
      </w:tr>
      <w:tr w:rsidR="00B00254" w14:paraId="6CB8A187" w14:textId="77777777" w:rsidTr="001B75D7">
        <w:tc>
          <w:tcPr>
            <w:tcW w:w="3438" w:type="dxa"/>
            <w:shd w:val="clear" w:color="auto" w:fill="auto"/>
          </w:tcPr>
          <w:p w14:paraId="7A5B8A57" w14:textId="1C2E587E" w:rsidR="00B00254" w:rsidRDefault="00D61323" w:rsidP="00B00254">
            <w:pPr>
              <w:pStyle w:val="BodyText"/>
              <w:ind w:left="0"/>
              <w:jc w:val="right"/>
            </w:pPr>
            <w:hyperlink r:id="rId76" w:anchor="dt-BL" w:history="1">
              <w:r w:rsidR="003C16CE" w:rsidRPr="003C16CE">
                <w:rPr>
                  <w:rStyle w:val="Hyperlink"/>
                  <w:rFonts w:cs="Times New Roman"/>
                  <w:lang w:eastAsia="en-US"/>
                </w:rPr>
                <w:t>BL</w:t>
              </w:r>
            </w:hyperlink>
          </w:p>
        </w:tc>
        <w:tc>
          <w:tcPr>
            <w:tcW w:w="5418" w:type="dxa"/>
            <w:shd w:val="clear" w:color="auto" w:fill="auto"/>
          </w:tcPr>
          <w:p w14:paraId="24D72524" w14:textId="14A9F0AA" w:rsidR="00B00254" w:rsidRDefault="003C16CE" w:rsidP="00B00254">
            <w:pPr>
              <w:pStyle w:val="BodyText"/>
              <w:ind w:left="0"/>
            </w:pPr>
            <w:r>
              <w:t>isCluster</w:t>
            </w:r>
            <w:r w:rsidR="00B00254">
              <w:t>( )</w:t>
            </w:r>
          </w:p>
        </w:tc>
      </w:tr>
      <w:tr w:rsidR="00A37DA0" w14:paraId="53B5AA98" w14:textId="77777777" w:rsidTr="00C67F5C">
        <w:tc>
          <w:tcPr>
            <w:tcW w:w="3438" w:type="dxa"/>
            <w:shd w:val="clear" w:color="auto" w:fill="auto"/>
          </w:tcPr>
          <w:p w14:paraId="4817ACF8" w14:textId="3BB42750" w:rsidR="00A37DA0" w:rsidRDefault="00D61323" w:rsidP="00C67F5C">
            <w:pPr>
              <w:pStyle w:val="BodyText"/>
              <w:ind w:left="0"/>
              <w:jc w:val="right"/>
            </w:pPr>
            <w:hyperlink r:id="rId77" w:anchor="dt-ST" w:history="1">
              <w:r w:rsidR="00A37DA0" w:rsidRPr="001D0918">
                <w:rPr>
                  <w:rStyle w:val="Hyperlink"/>
                  <w:rFonts w:cs="Times New Roman"/>
                  <w:lang w:eastAsia="en-US"/>
                </w:rPr>
                <w:t>ST</w:t>
              </w:r>
            </w:hyperlink>
          </w:p>
        </w:tc>
        <w:tc>
          <w:tcPr>
            <w:tcW w:w="5418" w:type="dxa"/>
            <w:shd w:val="clear" w:color="auto" w:fill="auto"/>
          </w:tcPr>
          <w:p w14:paraId="4F538F84" w14:textId="3C07E692" w:rsidR="00A37DA0" w:rsidRDefault="00A37DA0" w:rsidP="00A37DA0">
            <w:pPr>
              <w:pStyle w:val="BodyText"/>
              <w:ind w:left="0"/>
            </w:pPr>
            <w:r>
              <w:t>getClassCode( )</w:t>
            </w:r>
          </w:p>
        </w:tc>
      </w:tr>
      <w:tr w:rsidR="00B00254" w14:paraId="48B2DC01" w14:textId="77777777" w:rsidTr="001B75D7">
        <w:tc>
          <w:tcPr>
            <w:tcW w:w="3438" w:type="dxa"/>
            <w:shd w:val="clear" w:color="auto" w:fill="auto"/>
          </w:tcPr>
          <w:p w14:paraId="0219B4E1" w14:textId="08EF0F0A" w:rsidR="00B00254" w:rsidRDefault="00D61323" w:rsidP="00B00254">
            <w:pPr>
              <w:pStyle w:val="BodyText"/>
              <w:ind w:left="0"/>
              <w:jc w:val="right"/>
            </w:pPr>
            <w:hyperlink r:id="rId78" w:anchor="dt-SET" w:history="1">
              <w:r w:rsidR="001B75D7" w:rsidRPr="001B75D7">
                <w:rPr>
                  <w:rStyle w:val="Hyperlink"/>
                  <w:rFonts w:cs="Times New Roman"/>
                  <w:lang w:eastAsia="en-US"/>
                </w:rPr>
                <w:t>SET</w:t>
              </w:r>
            </w:hyperlink>
            <w:r w:rsidR="001B75D7">
              <w:t xml:space="preserve"> &lt;</w:t>
            </w:r>
            <w:hyperlink w:anchor="CS_ResultObservation" w:history="1">
              <w:r w:rsidR="001B75D7" w:rsidRPr="003C16CE">
                <w:rPr>
                  <w:rStyle w:val="Hyperlink"/>
                  <w:rFonts w:cs="Times New Roman"/>
                  <w:lang w:eastAsia="en-US"/>
                </w:rPr>
                <w:t>ResultObservationEntry</w:t>
              </w:r>
            </w:hyperlink>
            <w:r w:rsidR="001B75D7">
              <w:t>&gt;</w:t>
            </w:r>
          </w:p>
        </w:tc>
        <w:tc>
          <w:tcPr>
            <w:tcW w:w="5418" w:type="dxa"/>
            <w:shd w:val="clear" w:color="auto" w:fill="auto"/>
          </w:tcPr>
          <w:p w14:paraId="2F3CC088" w14:textId="5E46821E" w:rsidR="00B00254" w:rsidRDefault="001B75D7" w:rsidP="00B00254">
            <w:pPr>
              <w:pStyle w:val="BodyText"/>
              <w:ind w:left="0"/>
              <w:jc w:val="both"/>
            </w:pPr>
            <w:r>
              <w:t>getObservations()</w:t>
            </w:r>
          </w:p>
        </w:tc>
      </w:tr>
      <w:tr w:rsidR="00B00254" w14:paraId="7E04B3B5" w14:textId="77777777" w:rsidTr="001B75D7">
        <w:tc>
          <w:tcPr>
            <w:tcW w:w="3438" w:type="dxa"/>
            <w:tcBorders>
              <w:top w:val="single" w:sz="4" w:space="0" w:color="auto"/>
              <w:left w:val="single" w:sz="4" w:space="0" w:color="auto"/>
              <w:bottom w:val="single" w:sz="4" w:space="0" w:color="auto"/>
              <w:right w:val="single" w:sz="4" w:space="0" w:color="auto"/>
            </w:tcBorders>
            <w:shd w:val="clear" w:color="auto" w:fill="auto"/>
          </w:tcPr>
          <w:p w14:paraId="10AEDE7E" w14:textId="0523BCCD" w:rsidR="00B00254" w:rsidRDefault="001B75D7" w:rsidP="00B00254">
            <w:pPr>
              <w:pStyle w:val="BodyText"/>
              <w:ind w:left="0"/>
              <w:jc w:val="right"/>
            </w:pPr>
            <w:r>
              <w:t>void</w:t>
            </w:r>
          </w:p>
        </w:tc>
        <w:tc>
          <w:tcPr>
            <w:tcW w:w="5418" w:type="dxa"/>
            <w:tcBorders>
              <w:top w:val="single" w:sz="4" w:space="0" w:color="auto"/>
              <w:left w:val="single" w:sz="4" w:space="0" w:color="auto"/>
              <w:bottom w:val="single" w:sz="4" w:space="0" w:color="auto"/>
              <w:right w:val="single" w:sz="4" w:space="0" w:color="auto"/>
            </w:tcBorders>
            <w:shd w:val="clear" w:color="auto" w:fill="auto"/>
          </w:tcPr>
          <w:p w14:paraId="1F9A503B" w14:textId="208872AE" w:rsidR="00B00254" w:rsidRDefault="001B75D7" w:rsidP="00B00254">
            <w:pPr>
              <w:pStyle w:val="BodyText"/>
              <w:ind w:left="0"/>
              <w:jc w:val="both"/>
            </w:pPr>
            <w:r>
              <w:t>addComponent(</w:t>
            </w:r>
            <w:hyperlink w:anchor="CS_ResultObservation" w:history="1">
              <w:r w:rsidRPr="003C16CE">
                <w:rPr>
                  <w:rStyle w:val="Hyperlink"/>
                  <w:rFonts w:cs="Times New Roman"/>
                  <w:lang w:eastAsia="en-US"/>
                </w:rPr>
                <w:t>ResultObservationEntry</w:t>
              </w:r>
            </w:hyperlink>
            <w:r>
              <w:t xml:space="preserve"> </w:t>
            </w:r>
            <w:r>
              <w:rPr>
                <w:rFonts w:ascii="Courier New" w:hAnsi="Courier New"/>
                <w:b/>
                <w:bCs/>
                <w:i/>
                <w:color w:val="2A9239"/>
              </w:rPr>
              <w:t>component</w:t>
            </w:r>
            <w:r w:rsidRPr="001B75D7">
              <w:rPr>
                <w:rFonts w:ascii="Courier New" w:hAnsi="Courier New"/>
                <w:b/>
                <w:bCs/>
                <w:color w:val="2A9239"/>
              </w:rPr>
              <w:t>)</w:t>
            </w:r>
          </w:p>
        </w:tc>
      </w:tr>
    </w:tbl>
    <w:p w14:paraId="6778351B" w14:textId="77777777" w:rsidR="00B00254" w:rsidRDefault="00B00254" w:rsidP="00C67F5C">
      <w:pPr>
        <w:pStyle w:val="BodyText"/>
        <w:ind w:left="0"/>
      </w:pPr>
    </w:p>
    <w:p w14:paraId="27C55818" w14:textId="77777777" w:rsidR="0011784E" w:rsidRDefault="0011784E" w:rsidP="00340E46">
      <w:pPr>
        <w:pStyle w:val="Heading2nospace"/>
      </w:pPr>
      <w:bookmarkStart w:id="566" w:name="_Toc163893680"/>
      <w:r>
        <w:t xml:space="preserve">Result </w:t>
      </w:r>
      <w:bookmarkStart w:id="567" w:name="CS_ResultObservation"/>
      <w:bookmarkEnd w:id="567"/>
      <w:r>
        <w:t>Observation</w:t>
      </w:r>
      <w:bookmarkEnd w:id="566"/>
    </w:p>
    <w:p w14:paraId="58D14997" w14:textId="77777777" w:rsidR="003F398C" w:rsidRDefault="003F398C" w:rsidP="003F398C">
      <w:pPr>
        <w:pStyle w:val="BracketData"/>
        <w:rPr>
          <w:rFonts w:ascii="Bookman Old Style" w:hAnsi="Bookman Old Style"/>
        </w:rPr>
      </w:pPr>
      <w:r>
        <w:rPr>
          <w:rFonts w:ascii="Bookman Old Style" w:hAnsi="Bookman Old Style"/>
        </w:rPr>
        <w:t>[</w:t>
      </w:r>
      <w:r>
        <w:t>observation</w:t>
      </w:r>
      <w:r>
        <w:rPr>
          <w:rFonts w:ascii="Bookman Old Style" w:hAnsi="Bookman Old Style"/>
        </w:rPr>
        <w:t xml:space="preserve">: templateId </w:t>
      </w:r>
      <w:r>
        <w:t>2.16.840.1.113883.10.20.21.4.2(open)</w:t>
      </w:r>
      <w:r>
        <w:rPr>
          <w:rFonts w:ascii="Bookman Old Style" w:hAnsi="Bookman Old Style"/>
        </w:rPr>
        <w:t>]</w:t>
      </w:r>
    </w:p>
    <w:p w14:paraId="7000FA86" w14:textId="77777777" w:rsidR="00797FBE" w:rsidRDefault="0011784E" w:rsidP="0011784E">
      <w:pPr>
        <w:pStyle w:val="BodyText"/>
      </w:pPr>
      <w:r w:rsidRPr="00791110">
        <w:t>This clinical statement represents details of a lab, radiology, or other study performed on a patient.</w:t>
      </w:r>
    </w:p>
    <w:p w14:paraId="7097CA42" w14:textId="77777777" w:rsidR="00D27770" w:rsidRDefault="00D27770" w:rsidP="00D27770">
      <w:pPr>
        <w:numPr>
          <w:ilvl w:val="0"/>
          <w:numId w:val="17"/>
        </w:numPr>
        <w:spacing w:after="40" w:line="260" w:lineRule="exact"/>
      </w:pPr>
      <w:r>
        <w:rPr>
          <w:b/>
          <w:bCs/>
          <w:sz w:val="16"/>
          <w:szCs w:val="16"/>
        </w:rPr>
        <w:t>SHALL</w:t>
      </w:r>
      <w:r>
        <w:t xml:space="preserve"> contain exactly one [1..1] </w:t>
      </w:r>
      <w:r>
        <w:rPr>
          <w:rFonts w:ascii="Courier New" w:hAnsi="Courier New"/>
          <w:b/>
          <w:bCs/>
        </w:rPr>
        <w:t>@classCode</w:t>
      </w:r>
      <w:r>
        <w:t>="</w:t>
      </w:r>
      <w:r>
        <w:rPr>
          <w:rFonts w:ascii="Courier New" w:hAnsi="Courier New"/>
        </w:rPr>
        <w:t>OBS</w:t>
      </w:r>
      <w:r>
        <w:t xml:space="preserve">" Observation (CodeSystem: </w:t>
      </w:r>
      <w:r>
        <w:rPr>
          <w:rFonts w:ascii="Courier New" w:hAnsi="Courier New"/>
        </w:rPr>
        <w:t>2.16.840.1.113883.5.6 HL7ActClass</w:t>
      </w:r>
      <w:r>
        <w:t xml:space="preserve">) (CONF:7130). </w:t>
      </w:r>
    </w:p>
    <w:p w14:paraId="0A372F41" w14:textId="77777777" w:rsidR="00D27770" w:rsidRDefault="00D27770" w:rsidP="00D27770">
      <w:pPr>
        <w:numPr>
          <w:ilvl w:val="0"/>
          <w:numId w:val="17"/>
        </w:numPr>
        <w:spacing w:after="40" w:line="260" w:lineRule="exact"/>
      </w:pPr>
      <w:r>
        <w:rPr>
          <w:b/>
          <w:bCs/>
          <w:sz w:val="16"/>
          <w:szCs w:val="16"/>
        </w:rPr>
        <w:t>SHALL</w:t>
      </w:r>
      <w:r>
        <w:t xml:space="preserve"> contain exactly one [1..1] </w:t>
      </w:r>
      <w:r>
        <w:rPr>
          <w:rFonts w:ascii="Courier New" w:hAnsi="Courier New"/>
          <w:b/>
          <w:bCs/>
        </w:rPr>
        <w:t>@moodCode</w:t>
      </w:r>
      <w:r>
        <w:t>="</w:t>
      </w:r>
      <w:r>
        <w:rPr>
          <w:rFonts w:ascii="Courier New" w:hAnsi="Courier New"/>
        </w:rPr>
        <w:t>EVN</w:t>
      </w:r>
      <w:r>
        <w:t xml:space="preserve">" Event (CodeSystem: </w:t>
      </w:r>
      <w:r>
        <w:rPr>
          <w:rFonts w:ascii="Courier New" w:hAnsi="Courier New"/>
        </w:rPr>
        <w:t>2.16.840.1.113883.5.1001 HL7ActMood</w:t>
      </w:r>
      <w:r>
        <w:t xml:space="preserve">) (CONF:7131). </w:t>
      </w:r>
    </w:p>
    <w:p w14:paraId="021C8C09" w14:textId="77777777" w:rsidR="00D27770" w:rsidRDefault="00D27770" w:rsidP="00D27770">
      <w:pPr>
        <w:numPr>
          <w:ilvl w:val="0"/>
          <w:numId w:val="17"/>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2.16.840.1.113883.10.20.22.4.2</w:t>
      </w:r>
      <w:r>
        <w:t xml:space="preserve">" (CONF:7136). </w:t>
      </w:r>
    </w:p>
    <w:p w14:paraId="1C34EA52" w14:textId="77777777" w:rsidR="00D27770" w:rsidRPr="00C67F5C" w:rsidRDefault="00D27770" w:rsidP="00D27770">
      <w:pPr>
        <w:numPr>
          <w:ilvl w:val="0"/>
          <w:numId w:val="17"/>
        </w:numPr>
        <w:spacing w:after="40" w:line="260" w:lineRule="exact"/>
        <w:rPr>
          <w:i/>
          <w:color w:val="008000"/>
        </w:rPr>
      </w:pPr>
      <w:r w:rsidRPr="00C67F5C">
        <w:rPr>
          <w:b/>
          <w:bCs/>
          <w:i/>
          <w:color w:val="008000"/>
          <w:sz w:val="16"/>
          <w:szCs w:val="16"/>
        </w:rPr>
        <w:t>SHALL</w:t>
      </w:r>
      <w:r w:rsidRPr="00C67F5C">
        <w:rPr>
          <w:i/>
          <w:color w:val="008000"/>
        </w:rPr>
        <w:t xml:space="preserve"> contain at least one [1..*] </w:t>
      </w:r>
      <w:r w:rsidRPr="00C67F5C">
        <w:rPr>
          <w:rFonts w:ascii="Courier New" w:hAnsi="Courier New"/>
          <w:b/>
          <w:bCs/>
          <w:i/>
          <w:color w:val="008000"/>
        </w:rPr>
        <w:t>id</w:t>
      </w:r>
      <w:r w:rsidRPr="00C67F5C">
        <w:rPr>
          <w:i/>
          <w:color w:val="008000"/>
        </w:rPr>
        <w:t xml:space="preserve"> (CONF:7137). </w:t>
      </w:r>
    </w:p>
    <w:p w14:paraId="350E1659" w14:textId="77777777" w:rsidR="00D27770" w:rsidRPr="00C67F5C" w:rsidRDefault="00D27770" w:rsidP="00D27770">
      <w:pPr>
        <w:numPr>
          <w:ilvl w:val="0"/>
          <w:numId w:val="17"/>
        </w:numPr>
        <w:spacing w:after="40" w:line="260" w:lineRule="exact"/>
        <w:rPr>
          <w:i/>
          <w:color w:val="008000"/>
        </w:rPr>
      </w:pPr>
      <w:r w:rsidRPr="00C67F5C">
        <w:rPr>
          <w:b/>
          <w:bCs/>
          <w:i/>
          <w:color w:val="008000"/>
          <w:sz w:val="16"/>
          <w:szCs w:val="16"/>
        </w:rPr>
        <w:t>SHALL</w:t>
      </w:r>
      <w:r w:rsidRPr="00C67F5C">
        <w:rPr>
          <w:i/>
          <w:color w:val="008000"/>
        </w:rPr>
        <w:t xml:space="preserve"> contain exactly one [1..1] </w:t>
      </w:r>
      <w:r w:rsidRPr="00C67F5C">
        <w:rPr>
          <w:rFonts w:ascii="Courier New" w:hAnsi="Courier New"/>
          <w:b/>
          <w:bCs/>
          <w:i/>
          <w:color w:val="008000"/>
        </w:rPr>
        <w:t>code</w:t>
      </w:r>
      <w:r w:rsidRPr="00C67F5C">
        <w:rPr>
          <w:i/>
          <w:color w:val="008000"/>
        </w:rPr>
        <w:t xml:space="preserve"> (CONF:7133). </w:t>
      </w:r>
    </w:p>
    <w:p w14:paraId="787C148B" w14:textId="77777777" w:rsidR="00D27770" w:rsidRPr="00C67F5C" w:rsidRDefault="00D27770" w:rsidP="00D27770">
      <w:pPr>
        <w:numPr>
          <w:ilvl w:val="1"/>
          <w:numId w:val="17"/>
        </w:numPr>
        <w:spacing w:after="40" w:line="260" w:lineRule="exact"/>
        <w:rPr>
          <w:i/>
          <w:color w:val="008000"/>
        </w:rPr>
      </w:pPr>
      <w:r w:rsidRPr="00C67F5C">
        <w:rPr>
          <w:i/>
          <w:color w:val="008000"/>
        </w:rPr>
        <w:t>SHOULD be from LOINC (CodeSystem: 2.16.840.1.113883.6.1) or SNOMED CT (CodeSystem: 2.16.840.1.113883.6.96) (CONF:7166).</w:t>
      </w:r>
    </w:p>
    <w:p w14:paraId="4B2D0BE3" w14:textId="77777777" w:rsidR="00D27770" w:rsidRPr="00C67F5C" w:rsidRDefault="00D27770" w:rsidP="00D27770">
      <w:pPr>
        <w:numPr>
          <w:ilvl w:val="0"/>
          <w:numId w:val="17"/>
        </w:numPr>
        <w:spacing w:after="40" w:line="260" w:lineRule="exact"/>
        <w:rPr>
          <w:i/>
          <w:color w:val="008000"/>
        </w:rPr>
      </w:pPr>
      <w:r w:rsidRPr="00C67F5C">
        <w:rPr>
          <w:b/>
          <w:bCs/>
          <w:i/>
          <w:color w:val="008000"/>
          <w:sz w:val="16"/>
          <w:szCs w:val="16"/>
        </w:rPr>
        <w:t>SHOULD</w:t>
      </w:r>
      <w:r w:rsidRPr="00C67F5C">
        <w:rPr>
          <w:i/>
          <w:color w:val="008000"/>
        </w:rPr>
        <w:t xml:space="preserve"> contain exactly one [1..1] </w:t>
      </w:r>
      <w:r w:rsidRPr="00C67F5C">
        <w:rPr>
          <w:rFonts w:ascii="Courier New" w:hAnsi="Courier New"/>
          <w:b/>
          <w:bCs/>
          <w:i/>
          <w:color w:val="008000"/>
        </w:rPr>
        <w:t>text</w:t>
      </w:r>
      <w:r w:rsidRPr="00C67F5C">
        <w:rPr>
          <w:i/>
          <w:color w:val="008000"/>
        </w:rPr>
        <w:t xml:space="preserve"> (CONF:7138). </w:t>
      </w:r>
    </w:p>
    <w:p w14:paraId="1A2DD2D1" w14:textId="77777777" w:rsidR="00D27770" w:rsidRPr="00C67F5C" w:rsidRDefault="00D27770" w:rsidP="00D27770">
      <w:pPr>
        <w:numPr>
          <w:ilvl w:val="1"/>
          <w:numId w:val="17"/>
        </w:numPr>
        <w:spacing w:after="40" w:line="260" w:lineRule="exact"/>
        <w:rPr>
          <w:i/>
          <w:color w:val="008000"/>
        </w:rPr>
      </w:pPr>
      <w:r w:rsidRPr="00C67F5C">
        <w:rPr>
          <w:i/>
          <w:color w:val="008000"/>
        </w:rPr>
        <w:t>element SHOULD include a reference element which SHOULD reference the narrative. The reference/@value SHALL begin with a hash '#' mark. (CONF:7139).</w:t>
      </w:r>
    </w:p>
    <w:p w14:paraId="6AFD5D1C" w14:textId="77777777" w:rsidR="00D27770" w:rsidRDefault="00D27770" w:rsidP="00D27770">
      <w:pPr>
        <w:numPr>
          <w:ilvl w:val="0"/>
          <w:numId w:val="17"/>
        </w:numPr>
        <w:spacing w:after="40" w:line="260" w:lineRule="exact"/>
      </w:pPr>
      <w:r>
        <w:rPr>
          <w:b/>
          <w:bCs/>
          <w:sz w:val="16"/>
          <w:szCs w:val="16"/>
        </w:rPr>
        <w:t>SHALL</w:t>
      </w:r>
      <w:r>
        <w:t xml:space="preserve"> contain exactly one [1..1] </w:t>
      </w:r>
      <w:r>
        <w:rPr>
          <w:rFonts w:ascii="Courier New" w:hAnsi="Courier New"/>
          <w:b/>
          <w:bCs/>
        </w:rPr>
        <w:t>statusCode/@code</w:t>
      </w:r>
      <w:r>
        <w:t>="</w:t>
      </w:r>
      <w:r>
        <w:rPr>
          <w:rFonts w:ascii="Courier New" w:hAnsi="Courier New"/>
        </w:rPr>
        <w:t>completed</w:t>
      </w:r>
      <w:r>
        <w:t xml:space="preserve">" Completed (CodeSystem: </w:t>
      </w:r>
      <w:r>
        <w:rPr>
          <w:rFonts w:ascii="Courier New" w:hAnsi="Courier New"/>
        </w:rPr>
        <w:t>2.16.840.1.113883.5.14 HL7ActStatus</w:t>
      </w:r>
      <w:r>
        <w:t xml:space="preserve">) (CONF:7134). </w:t>
      </w:r>
    </w:p>
    <w:p w14:paraId="14E9FC6D" w14:textId="77777777" w:rsidR="00D27770" w:rsidRPr="00C67F5C" w:rsidRDefault="00D27770" w:rsidP="00D27770">
      <w:pPr>
        <w:numPr>
          <w:ilvl w:val="0"/>
          <w:numId w:val="17"/>
        </w:numPr>
        <w:spacing w:after="40" w:line="260" w:lineRule="exact"/>
        <w:rPr>
          <w:i/>
          <w:color w:val="008000"/>
        </w:rPr>
      </w:pPr>
      <w:r w:rsidRPr="00C67F5C">
        <w:rPr>
          <w:b/>
          <w:bCs/>
          <w:i/>
          <w:color w:val="008000"/>
          <w:sz w:val="16"/>
          <w:szCs w:val="16"/>
        </w:rPr>
        <w:t>SHALL</w:t>
      </w:r>
      <w:r w:rsidRPr="00C67F5C">
        <w:rPr>
          <w:i/>
          <w:color w:val="008000"/>
        </w:rPr>
        <w:t xml:space="preserve"> contain exactly one [1..1] </w:t>
      </w:r>
      <w:r w:rsidRPr="00C67F5C">
        <w:rPr>
          <w:rFonts w:ascii="Courier New" w:hAnsi="Courier New"/>
          <w:b/>
          <w:bCs/>
          <w:i/>
          <w:color w:val="008000"/>
        </w:rPr>
        <w:t>effectiveTime</w:t>
      </w:r>
      <w:r w:rsidRPr="00C67F5C">
        <w:rPr>
          <w:i/>
          <w:color w:val="008000"/>
        </w:rPr>
        <w:t xml:space="preserve"> (CONF:7140). </w:t>
      </w:r>
    </w:p>
    <w:p w14:paraId="6F85A1CF" w14:textId="77777777" w:rsidR="00D27770" w:rsidRPr="00C67F5C" w:rsidRDefault="00D27770" w:rsidP="00D27770">
      <w:pPr>
        <w:numPr>
          <w:ilvl w:val="1"/>
          <w:numId w:val="17"/>
        </w:numPr>
        <w:spacing w:after="40" w:line="260" w:lineRule="exact"/>
        <w:rPr>
          <w:i/>
          <w:color w:val="008000"/>
        </w:rPr>
      </w:pPr>
      <w:r w:rsidRPr="00C67F5C">
        <w:rPr>
          <w:i/>
          <w:color w:val="008000"/>
        </w:rPr>
        <w:t>represents clinically effective time of the measurement, which may be when the measurement was performed (e.g., a BP measurement), or may be when sample was taken (and measured some time afterwards). (CONF:7141).</w:t>
      </w:r>
    </w:p>
    <w:p w14:paraId="749D7596" w14:textId="77777777" w:rsidR="00D27770" w:rsidRPr="00C67F5C" w:rsidRDefault="00D27770" w:rsidP="00D27770">
      <w:pPr>
        <w:numPr>
          <w:ilvl w:val="0"/>
          <w:numId w:val="17"/>
        </w:numPr>
        <w:spacing w:after="40" w:line="260" w:lineRule="exact"/>
        <w:rPr>
          <w:i/>
          <w:color w:val="008000"/>
        </w:rPr>
      </w:pPr>
      <w:r w:rsidRPr="00C67F5C">
        <w:rPr>
          <w:b/>
          <w:bCs/>
          <w:i/>
          <w:color w:val="008000"/>
          <w:sz w:val="16"/>
          <w:szCs w:val="16"/>
        </w:rPr>
        <w:lastRenderedPageBreak/>
        <w:t>SHALL</w:t>
      </w:r>
      <w:r w:rsidRPr="00C67F5C">
        <w:rPr>
          <w:i/>
          <w:color w:val="008000"/>
        </w:rPr>
        <w:t xml:space="preserve"> contain exactly one [1..1] </w:t>
      </w:r>
      <w:r w:rsidRPr="00C67F5C">
        <w:rPr>
          <w:rFonts w:ascii="Courier New" w:hAnsi="Courier New"/>
          <w:b/>
          <w:bCs/>
          <w:i/>
          <w:color w:val="008000"/>
        </w:rPr>
        <w:t>value</w:t>
      </w:r>
      <w:r w:rsidRPr="00C67F5C">
        <w:rPr>
          <w:i/>
          <w:color w:val="008000"/>
        </w:rPr>
        <w:t xml:space="preserve"> (CONF:7143). </w:t>
      </w:r>
    </w:p>
    <w:p w14:paraId="57B4F134" w14:textId="77777777" w:rsidR="00D27770" w:rsidRPr="00C67F5C" w:rsidRDefault="00D27770" w:rsidP="00D27770">
      <w:pPr>
        <w:numPr>
          <w:ilvl w:val="0"/>
          <w:numId w:val="17"/>
        </w:numPr>
        <w:spacing w:after="40" w:line="260" w:lineRule="exact"/>
        <w:rPr>
          <w:i/>
          <w:color w:val="008000"/>
        </w:rPr>
      </w:pPr>
      <w:r w:rsidRPr="00C67F5C">
        <w:rPr>
          <w:b/>
          <w:bCs/>
          <w:i/>
          <w:color w:val="008000"/>
          <w:sz w:val="16"/>
          <w:szCs w:val="16"/>
        </w:rPr>
        <w:t>SHOULD</w:t>
      </w:r>
      <w:r w:rsidRPr="00C67F5C">
        <w:rPr>
          <w:i/>
          <w:color w:val="008000"/>
        </w:rPr>
        <w:t xml:space="preserve"> contain zero or one [0..1] </w:t>
      </w:r>
      <w:r w:rsidRPr="00C67F5C">
        <w:rPr>
          <w:rFonts w:ascii="Courier New" w:hAnsi="Courier New"/>
          <w:b/>
          <w:bCs/>
          <w:i/>
          <w:color w:val="008000"/>
        </w:rPr>
        <w:t>interpretationCode</w:t>
      </w:r>
      <w:r w:rsidRPr="00C67F5C">
        <w:rPr>
          <w:i/>
          <w:color w:val="008000"/>
        </w:rPr>
        <w:t xml:space="preserve"> (CONF:7147). </w:t>
      </w:r>
    </w:p>
    <w:p w14:paraId="53963F84" w14:textId="77777777" w:rsidR="00D27770" w:rsidRPr="00C67F5C" w:rsidRDefault="00D27770" w:rsidP="00D27770">
      <w:pPr>
        <w:numPr>
          <w:ilvl w:val="0"/>
          <w:numId w:val="17"/>
        </w:numPr>
        <w:spacing w:after="40" w:line="260" w:lineRule="exact"/>
        <w:rPr>
          <w:i/>
          <w:color w:val="008000"/>
        </w:rPr>
      </w:pPr>
      <w:r w:rsidRPr="00C67F5C">
        <w:rPr>
          <w:b/>
          <w:bCs/>
          <w:i/>
          <w:color w:val="008000"/>
          <w:sz w:val="16"/>
          <w:szCs w:val="16"/>
        </w:rPr>
        <w:t>MAY</w:t>
      </w:r>
      <w:r w:rsidRPr="00C67F5C">
        <w:rPr>
          <w:i/>
          <w:color w:val="008000"/>
        </w:rPr>
        <w:t xml:space="preserve"> contain zero or one [0..1] </w:t>
      </w:r>
      <w:r w:rsidRPr="00C67F5C">
        <w:rPr>
          <w:rFonts w:ascii="Courier New" w:hAnsi="Courier New"/>
          <w:b/>
          <w:bCs/>
          <w:i/>
          <w:color w:val="008000"/>
        </w:rPr>
        <w:t>methodCode</w:t>
      </w:r>
      <w:r w:rsidRPr="00C67F5C">
        <w:rPr>
          <w:i/>
          <w:color w:val="008000"/>
        </w:rPr>
        <w:t xml:space="preserve"> (CONF:7148). </w:t>
      </w:r>
    </w:p>
    <w:p w14:paraId="460F8CCF" w14:textId="77777777" w:rsidR="00D27770" w:rsidRPr="00C67F5C" w:rsidRDefault="00D27770" w:rsidP="00D27770">
      <w:pPr>
        <w:numPr>
          <w:ilvl w:val="0"/>
          <w:numId w:val="17"/>
        </w:numPr>
        <w:spacing w:after="40" w:line="260" w:lineRule="exact"/>
        <w:rPr>
          <w:i/>
          <w:color w:val="008000"/>
        </w:rPr>
      </w:pPr>
      <w:r w:rsidRPr="00C67F5C">
        <w:rPr>
          <w:b/>
          <w:bCs/>
          <w:i/>
          <w:color w:val="008000"/>
          <w:sz w:val="16"/>
          <w:szCs w:val="16"/>
        </w:rPr>
        <w:t>MAY</w:t>
      </w:r>
      <w:r w:rsidRPr="00C67F5C">
        <w:rPr>
          <w:i/>
          <w:color w:val="008000"/>
        </w:rPr>
        <w:t xml:space="preserve"> contain zero or one [0..1] </w:t>
      </w:r>
      <w:r w:rsidRPr="00C67F5C">
        <w:rPr>
          <w:rFonts w:ascii="Courier New" w:hAnsi="Courier New"/>
          <w:b/>
          <w:bCs/>
          <w:i/>
          <w:color w:val="008000"/>
        </w:rPr>
        <w:t>targetSiteCode</w:t>
      </w:r>
      <w:r w:rsidRPr="00C67F5C">
        <w:rPr>
          <w:i/>
          <w:color w:val="008000"/>
        </w:rPr>
        <w:t xml:space="preserve"> (CONF:7153). </w:t>
      </w:r>
    </w:p>
    <w:p w14:paraId="5D99C394" w14:textId="77777777" w:rsidR="00D27770" w:rsidRPr="00C67F5C" w:rsidRDefault="00D27770" w:rsidP="00D27770">
      <w:pPr>
        <w:numPr>
          <w:ilvl w:val="0"/>
          <w:numId w:val="17"/>
        </w:numPr>
        <w:spacing w:after="40" w:line="260" w:lineRule="exact"/>
        <w:rPr>
          <w:i/>
          <w:color w:val="008000"/>
        </w:rPr>
      </w:pPr>
      <w:r w:rsidRPr="00C67F5C">
        <w:rPr>
          <w:b/>
          <w:bCs/>
          <w:i/>
          <w:color w:val="008000"/>
          <w:sz w:val="16"/>
          <w:szCs w:val="16"/>
        </w:rPr>
        <w:t>MAY</w:t>
      </w:r>
      <w:r w:rsidRPr="00C67F5C">
        <w:rPr>
          <w:i/>
          <w:color w:val="008000"/>
        </w:rPr>
        <w:t xml:space="preserve"> contain zero or one [0..1] </w:t>
      </w:r>
      <w:r w:rsidRPr="00C67F5C">
        <w:rPr>
          <w:rFonts w:ascii="Courier New" w:hAnsi="Courier New"/>
          <w:b/>
          <w:bCs/>
          <w:i/>
          <w:color w:val="008000"/>
        </w:rPr>
        <w:t>author</w:t>
      </w:r>
      <w:r w:rsidRPr="00C67F5C">
        <w:rPr>
          <w:i/>
          <w:color w:val="008000"/>
        </w:rPr>
        <w:t xml:space="preserve"> (CONF:7149). </w:t>
      </w:r>
    </w:p>
    <w:p w14:paraId="6EF0F18F" w14:textId="77777777" w:rsidR="00D27770" w:rsidRPr="00C67F5C" w:rsidRDefault="00D27770" w:rsidP="00D27770">
      <w:pPr>
        <w:numPr>
          <w:ilvl w:val="0"/>
          <w:numId w:val="17"/>
        </w:numPr>
        <w:spacing w:after="40" w:line="260" w:lineRule="exact"/>
        <w:rPr>
          <w:i/>
          <w:color w:val="008000"/>
        </w:rPr>
      </w:pPr>
      <w:r w:rsidRPr="00C67F5C">
        <w:rPr>
          <w:b/>
          <w:bCs/>
          <w:i/>
          <w:color w:val="008000"/>
          <w:sz w:val="16"/>
          <w:szCs w:val="16"/>
        </w:rPr>
        <w:t>SHOULD</w:t>
      </w:r>
      <w:r w:rsidRPr="00C67F5C">
        <w:rPr>
          <w:i/>
          <w:color w:val="008000"/>
        </w:rPr>
        <w:t xml:space="preserve"> contain zero or more [0..*] </w:t>
      </w:r>
      <w:r w:rsidRPr="00C67F5C">
        <w:rPr>
          <w:rFonts w:ascii="Courier New" w:hAnsi="Courier New"/>
          <w:b/>
          <w:bCs/>
          <w:i/>
          <w:color w:val="008000"/>
        </w:rPr>
        <w:t>referenceRange</w:t>
      </w:r>
      <w:r w:rsidRPr="00C67F5C">
        <w:rPr>
          <w:i/>
          <w:color w:val="008000"/>
        </w:rPr>
        <w:t xml:space="preserve"> (CONF:7150). </w:t>
      </w:r>
    </w:p>
    <w:p w14:paraId="2C6FF143" w14:textId="77777777" w:rsidR="00D27770" w:rsidRPr="00C67F5C" w:rsidRDefault="00D27770" w:rsidP="00D27770">
      <w:pPr>
        <w:numPr>
          <w:ilvl w:val="1"/>
          <w:numId w:val="17"/>
        </w:numPr>
        <w:spacing w:after="40" w:line="260" w:lineRule="exact"/>
        <w:rPr>
          <w:i/>
          <w:color w:val="008000"/>
        </w:rPr>
      </w:pPr>
      <w:r w:rsidRPr="00C67F5C">
        <w:rPr>
          <w:i/>
          <w:color w:val="008000"/>
        </w:rPr>
        <w:t xml:space="preserve">Such referenceRanges, if present, </w:t>
      </w:r>
      <w:r w:rsidRPr="00C67F5C">
        <w:rPr>
          <w:b/>
          <w:bCs/>
          <w:i/>
          <w:color w:val="008000"/>
          <w:sz w:val="16"/>
          <w:szCs w:val="16"/>
        </w:rPr>
        <w:t>SHALL</w:t>
      </w:r>
      <w:r w:rsidRPr="00C67F5C">
        <w:rPr>
          <w:i/>
          <w:color w:val="008000"/>
        </w:rPr>
        <w:t xml:space="preserve"> contain zero or one [0..1] </w:t>
      </w:r>
      <w:r w:rsidRPr="00C67F5C">
        <w:rPr>
          <w:rFonts w:ascii="Courier New" w:hAnsi="Courier New"/>
          <w:b/>
          <w:bCs/>
          <w:i/>
          <w:color w:val="008000"/>
        </w:rPr>
        <w:t>observationRange</w:t>
      </w:r>
      <w:r w:rsidRPr="00C67F5C">
        <w:rPr>
          <w:i/>
          <w:color w:val="008000"/>
        </w:rPr>
        <w:t xml:space="preserve"> (CONF:7151). </w:t>
      </w:r>
    </w:p>
    <w:p w14:paraId="5D8769FC" w14:textId="77777777" w:rsidR="00D27770" w:rsidRDefault="00D27770" w:rsidP="00D27770">
      <w:pPr>
        <w:numPr>
          <w:ilvl w:val="2"/>
          <w:numId w:val="17"/>
        </w:numPr>
        <w:spacing w:after="40" w:line="260" w:lineRule="exact"/>
        <w:rPr>
          <w:i/>
          <w:color w:val="008000"/>
        </w:rPr>
      </w:pPr>
      <w:r w:rsidRPr="00C67F5C">
        <w:rPr>
          <w:i/>
          <w:color w:val="008000"/>
        </w:rPr>
        <w:t xml:space="preserve">This observationRange, if present, </w:t>
      </w:r>
      <w:r w:rsidRPr="00C67F5C">
        <w:rPr>
          <w:b/>
          <w:bCs/>
          <w:i/>
          <w:color w:val="008000"/>
          <w:sz w:val="16"/>
          <w:szCs w:val="16"/>
        </w:rPr>
        <w:t>SHALL NOT</w:t>
      </w:r>
      <w:r w:rsidRPr="00C67F5C">
        <w:rPr>
          <w:i/>
          <w:color w:val="008000"/>
        </w:rPr>
        <w:t xml:space="preserve"> contain [0..0] </w:t>
      </w:r>
      <w:r w:rsidRPr="00C67F5C">
        <w:rPr>
          <w:rFonts w:ascii="Courier New" w:hAnsi="Courier New"/>
          <w:b/>
          <w:bCs/>
          <w:i/>
          <w:color w:val="008000"/>
        </w:rPr>
        <w:t>code</w:t>
      </w:r>
      <w:r w:rsidRPr="00C67F5C">
        <w:rPr>
          <w:i/>
          <w:color w:val="008000"/>
        </w:rPr>
        <w:t xml:space="preserve"> (CONF:7152). </w:t>
      </w:r>
    </w:p>
    <w:p w14:paraId="41CBC1A3" w14:textId="77777777" w:rsidR="00C9483E" w:rsidRPr="00C67F5C" w:rsidRDefault="00C9483E" w:rsidP="00C9483E">
      <w:pPr>
        <w:spacing w:after="40" w:line="260" w:lineRule="exact"/>
        <w:rPr>
          <w:i/>
          <w:color w:val="008000"/>
        </w:rPr>
      </w:pPr>
    </w:p>
    <w:p w14:paraId="2EF9CFCD" w14:textId="77777777" w:rsidR="00797FBE" w:rsidRDefault="00797FBE" w:rsidP="00797FBE">
      <w:pPr>
        <w:pStyle w:val="Caption"/>
      </w:pPr>
      <w:bookmarkStart w:id="568" w:name="_Toc163893763"/>
      <w:r>
        <w:t xml:space="preserve">Figure </w:t>
      </w:r>
      <w:r w:rsidR="0000006B">
        <w:fldChar w:fldCharType="begin"/>
      </w:r>
      <w:r w:rsidR="0000006B">
        <w:instrText xml:space="preserve"> SEQ Figure \* ARABIC </w:instrText>
      </w:r>
      <w:r w:rsidR="0000006B">
        <w:fldChar w:fldCharType="separate"/>
      </w:r>
      <w:r w:rsidR="00D61323">
        <w:t>68</w:t>
      </w:r>
      <w:r w:rsidR="0000006B">
        <w:fldChar w:fldCharType="end"/>
      </w:r>
      <w:r>
        <w:t>: Result observation example</w:t>
      </w:r>
      <w:bookmarkEnd w:id="568"/>
    </w:p>
    <w:p w14:paraId="40A5AA7D" w14:textId="77777777" w:rsidR="0039507A" w:rsidRDefault="0039507A" w:rsidP="0039507A">
      <w:pPr>
        <w:pStyle w:val="Example"/>
      </w:pPr>
      <w:r>
        <w:t>&lt;observation classCode="OBS" moodCode="EVN"&gt;</w:t>
      </w:r>
    </w:p>
    <w:p w14:paraId="2E8A4E09" w14:textId="77777777" w:rsidR="0039507A" w:rsidRDefault="0039507A" w:rsidP="0039507A">
      <w:pPr>
        <w:pStyle w:val="Example"/>
      </w:pPr>
      <w:r>
        <w:t xml:space="preserve">  &lt;!-- Result observation template --&gt;</w:t>
      </w:r>
    </w:p>
    <w:p w14:paraId="0AE073D5" w14:textId="77777777" w:rsidR="0039507A" w:rsidRPr="0070550F" w:rsidRDefault="0039507A" w:rsidP="0039507A">
      <w:pPr>
        <w:pStyle w:val="Example"/>
      </w:pPr>
      <w:r>
        <w:t xml:space="preserve">  &lt;templateId root</w:t>
      </w:r>
      <w:r w:rsidRPr="0070550F">
        <w:t>="2.16.840.1.113883.10.20.21.4.2"/&gt;</w:t>
      </w:r>
    </w:p>
    <w:p w14:paraId="5FC86D92" w14:textId="77777777" w:rsidR="0039507A" w:rsidRPr="0070550F" w:rsidRDefault="0039507A" w:rsidP="0039507A">
      <w:pPr>
        <w:pStyle w:val="Example"/>
      </w:pPr>
      <w:r w:rsidRPr="0070550F">
        <w:t xml:space="preserve">  &lt;id root="107c2dc0-67a5-11db-bd13-0800200c9a66"/&gt;</w:t>
      </w:r>
    </w:p>
    <w:p w14:paraId="272066E9" w14:textId="77777777" w:rsidR="0039507A" w:rsidRPr="0070550F" w:rsidRDefault="0039507A" w:rsidP="0039507A">
      <w:pPr>
        <w:pStyle w:val="Example"/>
      </w:pPr>
      <w:r w:rsidRPr="0070550F">
        <w:t xml:space="preserve">  &lt;code code="30313-1" displayName="HGB" codeSystem="2.16.840.1.113883.6.1" </w:t>
      </w:r>
    </w:p>
    <w:p w14:paraId="2118CF90" w14:textId="77777777" w:rsidR="0039507A" w:rsidRPr="0070550F" w:rsidRDefault="0039507A" w:rsidP="0039507A">
      <w:pPr>
        <w:pStyle w:val="Example"/>
      </w:pPr>
      <w:r w:rsidRPr="0070550F">
        <w:t xml:space="preserve">        codeSystemName="LOINC"/&gt;</w:t>
      </w:r>
    </w:p>
    <w:p w14:paraId="4FDF95C3" w14:textId="77777777" w:rsidR="0039507A" w:rsidRPr="0070550F" w:rsidRDefault="0039507A" w:rsidP="0039507A">
      <w:pPr>
        <w:pStyle w:val="Example"/>
      </w:pPr>
      <w:r w:rsidRPr="0070550F">
        <w:t xml:space="preserve">  &lt;text&gt;&lt;/text&gt;</w:t>
      </w:r>
    </w:p>
    <w:p w14:paraId="4F813A7F" w14:textId="77777777" w:rsidR="0039507A" w:rsidRPr="0070550F" w:rsidRDefault="0039507A" w:rsidP="0039507A">
      <w:pPr>
        <w:pStyle w:val="Example"/>
      </w:pPr>
      <w:r w:rsidRPr="0070550F">
        <w:t xml:space="preserve">  &lt;statusCode code="completed"/&gt;</w:t>
      </w:r>
    </w:p>
    <w:p w14:paraId="2BAE001E" w14:textId="77777777" w:rsidR="0039507A" w:rsidRPr="0070550F" w:rsidRDefault="0039507A" w:rsidP="0039507A">
      <w:pPr>
        <w:pStyle w:val="Example"/>
      </w:pPr>
      <w:r w:rsidRPr="0070550F">
        <w:t xml:space="preserve">  &lt;effectiveTime value="200003231430"/&gt;</w:t>
      </w:r>
    </w:p>
    <w:p w14:paraId="4D473A8A" w14:textId="77777777" w:rsidR="0039507A" w:rsidRDefault="0039507A" w:rsidP="0039507A">
      <w:pPr>
        <w:pStyle w:val="Example"/>
      </w:pPr>
      <w:r w:rsidRPr="0070550F">
        <w:t xml:space="preserve">  &lt;value xsi:type="PQ" value="13.2" unit="g/dl"/&gt;</w:t>
      </w:r>
    </w:p>
    <w:p w14:paraId="409DB073" w14:textId="77777777" w:rsidR="0039507A" w:rsidRDefault="0039507A" w:rsidP="0039507A">
      <w:pPr>
        <w:pStyle w:val="Example"/>
      </w:pPr>
      <w:r>
        <w:t xml:space="preserve">  &lt;interpretationCode code="N" codeSystem="2.16.840.1.113883.5.83"/&gt;</w:t>
      </w:r>
    </w:p>
    <w:p w14:paraId="7C871054" w14:textId="77777777" w:rsidR="0039507A" w:rsidRDefault="0039507A" w:rsidP="0039507A">
      <w:pPr>
        <w:pStyle w:val="Example"/>
      </w:pPr>
      <w:r>
        <w:t xml:space="preserve">  </w:t>
      </w:r>
    </w:p>
    <w:p w14:paraId="648A5D93" w14:textId="77777777" w:rsidR="0039507A" w:rsidRDefault="0039507A" w:rsidP="0039507A">
      <w:pPr>
        <w:pStyle w:val="Example"/>
      </w:pPr>
      <w:r>
        <w:t xml:space="preserve">  &lt;methodCode/&gt;</w:t>
      </w:r>
    </w:p>
    <w:p w14:paraId="2B34C25F" w14:textId="77777777" w:rsidR="0039507A" w:rsidRDefault="0039507A" w:rsidP="0039507A">
      <w:pPr>
        <w:pStyle w:val="Example"/>
      </w:pPr>
      <w:r>
        <w:t xml:space="preserve">  &lt;targetSiteCode/&gt;</w:t>
      </w:r>
    </w:p>
    <w:p w14:paraId="2211748E" w14:textId="77777777" w:rsidR="0039507A" w:rsidRDefault="0039507A" w:rsidP="0039507A">
      <w:pPr>
        <w:pStyle w:val="Example"/>
      </w:pPr>
      <w:r>
        <w:t xml:space="preserve">  </w:t>
      </w:r>
    </w:p>
    <w:p w14:paraId="12B12E5A" w14:textId="77777777" w:rsidR="0039507A" w:rsidRDefault="0039507A" w:rsidP="0039507A">
      <w:pPr>
        <w:pStyle w:val="Example"/>
      </w:pPr>
      <w:r>
        <w:t xml:space="preserve">  &lt;author&gt;</w:t>
      </w:r>
    </w:p>
    <w:p w14:paraId="324BE01A" w14:textId="77777777" w:rsidR="0039507A" w:rsidRDefault="0039507A" w:rsidP="0039507A">
      <w:pPr>
        <w:pStyle w:val="Example"/>
      </w:pPr>
      <w:r>
        <w:t xml:space="preserve">    &lt;time/&gt;</w:t>
      </w:r>
    </w:p>
    <w:p w14:paraId="23E12222" w14:textId="77777777" w:rsidR="0039507A" w:rsidRDefault="0039507A" w:rsidP="0039507A">
      <w:pPr>
        <w:pStyle w:val="Example"/>
      </w:pPr>
      <w:r>
        <w:t xml:space="preserve">    &lt;assignedAuthor&gt;</w:t>
      </w:r>
    </w:p>
    <w:p w14:paraId="0EE74048" w14:textId="77777777" w:rsidR="0039507A" w:rsidRDefault="0039507A" w:rsidP="0039507A">
      <w:pPr>
        <w:pStyle w:val="Example"/>
      </w:pPr>
      <w:r>
        <w:t xml:space="preserve">      &lt;id/&gt;</w:t>
      </w:r>
    </w:p>
    <w:p w14:paraId="5899BA09" w14:textId="77777777" w:rsidR="0039507A" w:rsidRDefault="0039507A" w:rsidP="0039507A">
      <w:pPr>
        <w:pStyle w:val="Example"/>
      </w:pPr>
      <w:r>
        <w:t xml:space="preserve">    &lt;/assignedAuthor&gt;</w:t>
      </w:r>
    </w:p>
    <w:p w14:paraId="1C82C7BC" w14:textId="77777777" w:rsidR="0039507A" w:rsidRDefault="0039507A" w:rsidP="0039507A">
      <w:pPr>
        <w:pStyle w:val="Example"/>
      </w:pPr>
      <w:r>
        <w:t xml:space="preserve">  &lt;/author&gt;</w:t>
      </w:r>
    </w:p>
    <w:p w14:paraId="60353051" w14:textId="77777777" w:rsidR="0039507A" w:rsidRDefault="0039507A" w:rsidP="0039507A">
      <w:pPr>
        <w:pStyle w:val="Example"/>
      </w:pPr>
      <w:r>
        <w:t xml:space="preserve">  </w:t>
      </w:r>
    </w:p>
    <w:p w14:paraId="738B7607" w14:textId="77777777" w:rsidR="0039507A" w:rsidRDefault="0039507A" w:rsidP="0039507A">
      <w:pPr>
        <w:pStyle w:val="Example"/>
      </w:pPr>
      <w:r>
        <w:t xml:space="preserve">  &lt;referenceRange&gt;</w:t>
      </w:r>
    </w:p>
    <w:p w14:paraId="483BEC3E" w14:textId="77777777" w:rsidR="0039507A" w:rsidRDefault="0039507A" w:rsidP="0039507A">
      <w:pPr>
        <w:pStyle w:val="Example"/>
      </w:pPr>
      <w:r>
        <w:t xml:space="preserve">    &lt;observationRange&gt;</w:t>
      </w:r>
    </w:p>
    <w:p w14:paraId="3DE2F08C" w14:textId="77777777" w:rsidR="0039507A" w:rsidRDefault="0039507A" w:rsidP="0039507A">
      <w:pPr>
        <w:pStyle w:val="Example"/>
      </w:pPr>
      <w:r>
        <w:t xml:space="preserve">      &lt;text&gt;M 13-18 g/dl; F 12-16 g/dl&lt;/text&gt;</w:t>
      </w:r>
    </w:p>
    <w:p w14:paraId="46330586" w14:textId="77777777" w:rsidR="0039507A" w:rsidRDefault="0039507A" w:rsidP="0039507A">
      <w:pPr>
        <w:pStyle w:val="Example"/>
      </w:pPr>
      <w:r>
        <w:t xml:space="preserve">    &lt;/observationRange&gt;</w:t>
      </w:r>
    </w:p>
    <w:p w14:paraId="2E67B747" w14:textId="77777777" w:rsidR="0039507A" w:rsidRDefault="0039507A" w:rsidP="0039507A">
      <w:pPr>
        <w:pStyle w:val="Example"/>
      </w:pPr>
      <w:r>
        <w:t xml:space="preserve">  &lt;/referenceRange&gt;</w:t>
      </w:r>
    </w:p>
    <w:p w14:paraId="5BEEF136" w14:textId="77777777" w:rsidR="00797FBE" w:rsidRDefault="0039507A" w:rsidP="00797FBE">
      <w:pPr>
        <w:pStyle w:val="Example"/>
      </w:pPr>
      <w:r>
        <w:t>&lt;/observation&gt;</w:t>
      </w:r>
    </w:p>
    <w:p w14:paraId="78A89D53" w14:textId="77777777" w:rsidR="00C10628" w:rsidRDefault="00C10628" w:rsidP="0011784E">
      <w:pPr>
        <w:pStyle w:val="BodyText"/>
      </w:pPr>
    </w:p>
    <w:p w14:paraId="76E6ACA4" w14:textId="77777777" w:rsidR="00C67F5C" w:rsidRDefault="00C67F5C" w:rsidP="00C67F5C">
      <w:pPr>
        <w:pStyle w:val="Heading3nospace"/>
      </w:pPr>
      <w:r>
        <w:t>Developer Notes</w:t>
      </w:r>
    </w:p>
    <w:p w14:paraId="0A7A1926" w14:textId="77777777" w:rsidR="00C67F5C" w:rsidRDefault="00C67F5C" w:rsidP="00C67F5C">
      <w:pPr>
        <w:pStyle w:val="BodyText"/>
      </w:pPr>
      <w:r>
        <w:t xml:space="preserve">The Developer Notes below are </w:t>
      </w:r>
      <w:r w:rsidRPr="000D036B">
        <w:rPr>
          <w:i/>
        </w:rPr>
        <w:t>informational only</w:t>
      </w:r>
      <w:r>
        <w:t xml:space="preserve"> and are not part of the normative standard.</w:t>
      </w:r>
    </w:p>
    <w:p w14:paraId="09238D2B" w14:textId="77777777" w:rsidR="00C67F5C" w:rsidRPr="00B2026E" w:rsidRDefault="00C67F5C" w:rsidP="00C67F5C">
      <w:pPr>
        <w:pStyle w:val="BodyText"/>
        <w:rPr>
          <w:b/>
        </w:rPr>
      </w:pPr>
      <w:r w:rsidRPr="00B2026E">
        <w:rPr>
          <w:b/>
        </w:rPr>
        <w:t>Context</w:t>
      </w:r>
    </w:p>
    <w:p w14:paraId="33EB4D3D" w14:textId="019E0BFC" w:rsidR="00C67F5C" w:rsidRDefault="00C67F5C" w:rsidP="00C67F5C">
      <w:pPr>
        <w:pStyle w:val="BodyText"/>
      </w:pPr>
      <w:r>
        <w:t xml:space="preserve">The Result </w:t>
      </w:r>
      <w:r w:rsidR="001C3B56">
        <w:t>Observation</w:t>
      </w:r>
      <w:r>
        <w:t xml:space="preserve"> Entry’s possible contexts are shown below.</w:t>
      </w:r>
    </w:p>
    <w:tbl>
      <w:tblPr>
        <w:tblW w:w="80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2340"/>
        <w:gridCol w:w="2880"/>
      </w:tblGrid>
      <w:tr w:rsidR="00C67F5C" w14:paraId="0FD21C78" w14:textId="77777777" w:rsidTr="001C3B56">
        <w:tc>
          <w:tcPr>
            <w:tcW w:w="2808" w:type="dxa"/>
            <w:shd w:val="clear" w:color="auto" w:fill="99CCFF"/>
          </w:tcPr>
          <w:p w14:paraId="2886E3B1" w14:textId="79D93A14" w:rsidR="00C67F5C" w:rsidRDefault="00C67F5C" w:rsidP="00C67F5C">
            <w:pPr>
              <w:pStyle w:val="BodyText"/>
              <w:ind w:left="0"/>
              <w:jc w:val="center"/>
            </w:pPr>
            <w:r>
              <w:lastRenderedPageBreak/>
              <w:t>Contained by Sections</w:t>
            </w:r>
          </w:p>
        </w:tc>
        <w:tc>
          <w:tcPr>
            <w:tcW w:w="2340" w:type="dxa"/>
            <w:shd w:val="clear" w:color="auto" w:fill="99CCFF"/>
          </w:tcPr>
          <w:p w14:paraId="673317D5" w14:textId="29C78BA6" w:rsidR="00C67F5C" w:rsidRDefault="00C67F5C" w:rsidP="00C67F5C">
            <w:pPr>
              <w:pStyle w:val="BodyText"/>
              <w:ind w:left="0"/>
              <w:jc w:val="center"/>
            </w:pPr>
            <w:r>
              <w:t>Contained by Entries</w:t>
            </w:r>
          </w:p>
        </w:tc>
        <w:tc>
          <w:tcPr>
            <w:tcW w:w="2880" w:type="dxa"/>
            <w:shd w:val="clear" w:color="auto" w:fill="99CCFF"/>
          </w:tcPr>
          <w:p w14:paraId="64FEF3DA" w14:textId="638BEAAF" w:rsidR="00C67F5C" w:rsidRDefault="00C67F5C" w:rsidP="00C67F5C">
            <w:pPr>
              <w:pStyle w:val="BodyText"/>
              <w:ind w:left="0"/>
              <w:jc w:val="center"/>
            </w:pPr>
            <w:r>
              <w:t>Contains Entries</w:t>
            </w:r>
          </w:p>
        </w:tc>
      </w:tr>
      <w:tr w:rsidR="00C67F5C" w14:paraId="1C03A5F0" w14:textId="77777777" w:rsidTr="001C3B56">
        <w:tc>
          <w:tcPr>
            <w:tcW w:w="2808" w:type="dxa"/>
          </w:tcPr>
          <w:p w14:paraId="13E8DFB8" w14:textId="73DD2730" w:rsidR="00C67F5C" w:rsidRDefault="001C3B56" w:rsidP="001C3B56">
            <w:pPr>
              <w:pStyle w:val="BodyText"/>
              <w:ind w:left="0"/>
              <w:jc w:val="center"/>
            </w:pPr>
            <w:r>
              <w:t>--</w:t>
            </w:r>
          </w:p>
        </w:tc>
        <w:tc>
          <w:tcPr>
            <w:tcW w:w="2340" w:type="dxa"/>
          </w:tcPr>
          <w:p w14:paraId="090AA65F" w14:textId="4D3C3DD4" w:rsidR="00C67F5C" w:rsidRDefault="00D61323" w:rsidP="00C67F5C">
            <w:pPr>
              <w:pStyle w:val="BodyText"/>
              <w:ind w:left="0"/>
            </w:pPr>
            <w:hyperlink w:anchor="CS_ResultOrganizer" w:history="1">
              <w:r w:rsidR="00C67F5C" w:rsidRPr="00C67F5C">
                <w:rPr>
                  <w:rStyle w:val="Hyperlink"/>
                  <w:rFonts w:cs="Times New Roman"/>
                  <w:lang w:eastAsia="en-US"/>
                </w:rPr>
                <w:t>ResultOrganizer</w:t>
              </w:r>
            </w:hyperlink>
          </w:p>
        </w:tc>
        <w:tc>
          <w:tcPr>
            <w:tcW w:w="2880" w:type="dxa"/>
            <w:shd w:val="clear" w:color="auto" w:fill="auto"/>
          </w:tcPr>
          <w:p w14:paraId="0A9AE616" w14:textId="06354BC9" w:rsidR="00C67F5C" w:rsidRDefault="001C3B56" w:rsidP="001C3B56">
            <w:pPr>
              <w:pStyle w:val="BodyText"/>
              <w:ind w:left="0"/>
              <w:jc w:val="center"/>
            </w:pPr>
            <w:r>
              <w:t>--</w:t>
            </w:r>
          </w:p>
        </w:tc>
      </w:tr>
    </w:tbl>
    <w:p w14:paraId="5301A0C2" w14:textId="77777777" w:rsidR="00C67F5C" w:rsidRDefault="00C67F5C" w:rsidP="00C67F5C">
      <w:pPr>
        <w:pStyle w:val="BodyText"/>
      </w:pPr>
    </w:p>
    <w:p w14:paraId="008111A4" w14:textId="386AF497" w:rsidR="00C67F5C" w:rsidRPr="0089072F" w:rsidRDefault="00C67F5C" w:rsidP="00C67F5C">
      <w:pPr>
        <w:pStyle w:val="BodyText"/>
        <w:rPr>
          <w:b/>
        </w:rPr>
      </w:pPr>
      <w:r w:rsidRPr="0089072F">
        <w:rPr>
          <w:b/>
        </w:rPr>
        <w:t xml:space="preserve">UML </w:t>
      </w:r>
      <w:r w:rsidR="00D61323">
        <w:rPr>
          <w:b/>
        </w:rPr>
        <w:t>Class Diagram</w:t>
      </w:r>
    </w:p>
    <w:p w14:paraId="728E67EA" w14:textId="23E642F9" w:rsidR="00C67F5C" w:rsidRDefault="00C67F5C" w:rsidP="00C67F5C">
      <w:pPr>
        <w:pStyle w:val="BodyText"/>
      </w:pPr>
      <w:r>
        <w:t>The UML Class</w:t>
      </w:r>
      <w:r w:rsidR="001C3B56">
        <w:t xml:space="preserve"> diagram for the Result Observation Entry</w:t>
      </w:r>
      <w:r>
        <w:t xml:space="preserve"> is shown below.</w:t>
      </w:r>
    </w:p>
    <w:p w14:paraId="073F0B1F" w14:textId="77777777" w:rsidR="00C67F5C" w:rsidRDefault="00C67F5C" w:rsidP="00C67F5C">
      <w:pPr>
        <w:pStyle w:val="BodyText"/>
      </w:pPr>
    </w:p>
    <w:p w14:paraId="232D965A" w14:textId="56BB4276" w:rsidR="00C67F5C" w:rsidRPr="00C9483E" w:rsidRDefault="00C9483E" w:rsidP="00C9483E">
      <w:pPr>
        <w:pStyle w:val="BodyText"/>
        <w:jc w:val="center"/>
      </w:pPr>
      <w:r w:rsidRPr="00C9483E">
        <w:drawing>
          <wp:anchor distT="0" distB="0" distL="114300" distR="114300" simplePos="0" relativeHeight="251665920" behindDoc="0" locked="0" layoutInCell="1" allowOverlap="1" wp14:anchorId="7B355FDE" wp14:editId="2E075DF7">
            <wp:simplePos x="0" y="0"/>
            <wp:positionH relativeFrom="column">
              <wp:posOffset>0</wp:posOffset>
            </wp:positionH>
            <wp:positionV relativeFrom="paragraph">
              <wp:posOffset>0</wp:posOffset>
            </wp:positionV>
            <wp:extent cx="5941060" cy="5862955"/>
            <wp:effectExtent l="0" t="0" r="2540" b="4445"/>
            <wp:wrapThrough wrapText="bothSides">
              <wp:wrapPolygon edited="0">
                <wp:start x="0" y="0"/>
                <wp:lineTo x="0" y="21523"/>
                <wp:lineTo x="21517" y="21523"/>
                <wp:lineTo x="21517" y="0"/>
                <wp:lineTo x="0" y="0"/>
              </wp:wrapPolygon>
            </wp:wrapThrough>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41060" cy="5862955"/>
                    </a:xfrm>
                    <a:prstGeom prst="rect">
                      <a:avLst/>
                    </a:prstGeom>
                    <a:noFill/>
                    <a:ln>
                      <a:noFill/>
                    </a:ln>
                  </pic:spPr>
                </pic:pic>
              </a:graphicData>
            </a:graphic>
            <wp14:sizeRelH relativeFrom="page">
              <wp14:pctWidth>0</wp14:pctWidth>
            </wp14:sizeRelH>
            <wp14:sizeRelV relativeFrom="page">
              <wp14:pctHeight>0</wp14:pctHeight>
            </wp14:sizeRelV>
          </wp:anchor>
        </w:drawing>
      </w:r>
      <w:r w:rsidR="00C67F5C">
        <w:rPr>
          <w:b/>
        </w:rPr>
        <w:t xml:space="preserve">Result </w:t>
      </w:r>
      <w:r>
        <w:rPr>
          <w:b/>
        </w:rPr>
        <w:t>Observation</w:t>
      </w:r>
      <w:r w:rsidR="00C67F5C">
        <w:rPr>
          <w:b/>
        </w:rPr>
        <w:t xml:space="preserve"> </w:t>
      </w:r>
      <w:r w:rsidR="00C67F5C" w:rsidRPr="0090521D">
        <w:rPr>
          <w:b/>
        </w:rPr>
        <w:t>UML Class Diagram</w:t>
      </w:r>
    </w:p>
    <w:p w14:paraId="26EDB391" w14:textId="77777777" w:rsidR="00C67F5C" w:rsidRDefault="00C67F5C" w:rsidP="00C67F5C">
      <w:pPr>
        <w:pStyle w:val="BodyText"/>
      </w:pPr>
    </w:p>
    <w:p w14:paraId="413ED5AA" w14:textId="77777777" w:rsidR="00C67F5C" w:rsidRDefault="00C67F5C" w:rsidP="00C67F5C">
      <w:pPr>
        <w:pStyle w:val="BodyText"/>
      </w:pPr>
    </w:p>
    <w:p w14:paraId="2297AD7B" w14:textId="77777777" w:rsidR="00C67F5C" w:rsidRDefault="00C67F5C" w:rsidP="00C67F5C">
      <w:pPr>
        <w:pStyle w:val="BodyText"/>
        <w:rPr>
          <w:b/>
        </w:rPr>
      </w:pPr>
      <w:r w:rsidRPr="00171EC2">
        <w:rPr>
          <w:b/>
        </w:rPr>
        <w:t xml:space="preserve">Application </w:t>
      </w:r>
      <w:r>
        <w:rPr>
          <w:b/>
        </w:rPr>
        <w:t>Programming</w:t>
      </w:r>
      <w:r w:rsidRPr="00171EC2">
        <w:rPr>
          <w:b/>
        </w:rPr>
        <w:t xml:space="preserve"> Interface (API)</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C67F5C" w14:paraId="4E4C0264" w14:textId="77777777" w:rsidTr="00C67F5C">
        <w:tc>
          <w:tcPr>
            <w:tcW w:w="8856" w:type="dxa"/>
            <w:shd w:val="clear" w:color="auto" w:fill="99CCFF"/>
          </w:tcPr>
          <w:p w14:paraId="2FE70F8B" w14:textId="77777777" w:rsidR="00C67F5C" w:rsidRDefault="00C67F5C" w:rsidP="00C67F5C">
            <w:pPr>
              <w:pStyle w:val="BodyText"/>
              <w:ind w:left="0"/>
            </w:pPr>
            <w:r>
              <w:t>Constructor Summary</w:t>
            </w:r>
          </w:p>
        </w:tc>
      </w:tr>
      <w:tr w:rsidR="00177639" w14:paraId="2473337F" w14:textId="77777777" w:rsidTr="00D96B77">
        <w:tc>
          <w:tcPr>
            <w:tcW w:w="8856" w:type="dxa"/>
            <w:shd w:val="clear" w:color="auto" w:fill="auto"/>
          </w:tcPr>
          <w:p w14:paraId="51A0E4B7" w14:textId="77777777" w:rsidR="00177639" w:rsidRDefault="00D61323" w:rsidP="00D96B77">
            <w:pPr>
              <w:pStyle w:val="BodyText"/>
              <w:ind w:left="0"/>
            </w:pPr>
            <w:hyperlink w:anchor="CS_ResultObservation" w:history="1">
              <w:r w:rsidR="00177639" w:rsidRPr="003C16CE">
                <w:rPr>
                  <w:rStyle w:val="Hyperlink"/>
                  <w:rFonts w:cs="Times New Roman"/>
                  <w:lang w:eastAsia="en-US"/>
                </w:rPr>
                <w:t>ResultObservationEntry</w:t>
              </w:r>
            </w:hyperlink>
            <w:r w:rsidR="00177639">
              <w:t xml:space="preserve"> (</w:t>
            </w:r>
            <w:hyperlink r:id="rId80" w:anchor="dt-II" w:history="1">
              <w:r w:rsidR="00177639" w:rsidRPr="001F58A8">
                <w:rPr>
                  <w:rStyle w:val="Hyperlink"/>
                  <w:rFonts w:cs="Times New Roman"/>
                  <w:lang w:eastAsia="en-US"/>
                </w:rPr>
                <w:t>II</w:t>
              </w:r>
            </w:hyperlink>
            <w:r w:rsidR="00177639">
              <w:t xml:space="preserve"> </w:t>
            </w:r>
            <w:r w:rsidR="00177639">
              <w:rPr>
                <w:rFonts w:ascii="Courier New" w:hAnsi="Courier New"/>
                <w:b/>
                <w:bCs/>
                <w:i/>
                <w:color w:val="2A9239"/>
              </w:rPr>
              <w:t>id</w:t>
            </w:r>
            <w:r w:rsidR="00177639">
              <w:t xml:space="preserve">, </w:t>
            </w:r>
            <w:hyperlink r:id="rId81" w:anchor="dt-CD" w:history="1">
              <w:r w:rsidR="00177639" w:rsidRPr="003C16CE">
                <w:rPr>
                  <w:rStyle w:val="Hyperlink"/>
                  <w:rFonts w:cs="Times New Roman"/>
                  <w:lang w:eastAsia="en-US"/>
                </w:rPr>
                <w:t>CD</w:t>
              </w:r>
            </w:hyperlink>
            <w:r w:rsidR="00177639">
              <w:t xml:space="preserve"> </w:t>
            </w:r>
            <w:r w:rsidR="00177639" w:rsidRPr="003C16CE">
              <w:rPr>
                <w:i/>
                <w:color w:val="008000"/>
              </w:rPr>
              <w:t>code</w:t>
            </w:r>
            <w:r w:rsidR="00177639">
              <w:t xml:space="preserve">, </w:t>
            </w:r>
            <w:hyperlink r:id="rId82" w:anchor="dt-ST" w:history="1">
              <w:r w:rsidR="00177639" w:rsidRPr="001D0918">
                <w:rPr>
                  <w:rStyle w:val="Hyperlink"/>
                  <w:rFonts w:cs="Times New Roman"/>
                  <w:lang w:eastAsia="en-US"/>
                </w:rPr>
                <w:t>ST</w:t>
              </w:r>
            </w:hyperlink>
            <w:r w:rsidR="00177639">
              <w:rPr>
                <w:rStyle w:val="Hyperlink"/>
                <w:rFonts w:cs="Times New Roman"/>
                <w:lang w:eastAsia="en-US"/>
              </w:rPr>
              <w:t xml:space="preserve"> </w:t>
            </w:r>
            <w:r w:rsidR="00177639">
              <w:rPr>
                <w:i/>
                <w:color w:val="008000"/>
              </w:rPr>
              <w:t>text</w:t>
            </w:r>
            <w:r w:rsidR="00177639">
              <w:t xml:space="preserve">, </w:t>
            </w:r>
            <w:hyperlink r:id="rId83" w:anchor="dt-IVL_TS" w:history="1">
              <w:r w:rsidR="00177639" w:rsidRPr="00BF1CC9">
                <w:rPr>
                  <w:rStyle w:val="Hyperlink"/>
                  <w:rFonts w:cs="Times New Roman"/>
                  <w:lang w:eastAsia="en-US"/>
                </w:rPr>
                <w:t>IVL &lt;TS&gt;</w:t>
              </w:r>
            </w:hyperlink>
            <w:r w:rsidR="00177639">
              <w:t xml:space="preserve"> </w:t>
            </w:r>
            <w:r w:rsidR="00177639" w:rsidRPr="00177639">
              <w:rPr>
                <w:i/>
                <w:color w:val="008000"/>
              </w:rPr>
              <w:t>effectiveTime</w:t>
            </w:r>
            <w:r w:rsidR="00177639">
              <w:t xml:space="preserve">, </w:t>
            </w:r>
            <w:hyperlink r:id="rId84" w:anchor="dt-ANY" w:history="1">
              <w:r w:rsidR="00177639" w:rsidRPr="00BF1CC9">
                <w:rPr>
                  <w:rStyle w:val="Hyperlink"/>
                  <w:rFonts w:cs="Times New Roman"/>
                  <w:lang w:eastAsia="en-US"/>
                </w:rPr>
                <w:t>ANY</w:t>
              </w:r>
            </w:hyperlink>
            <w:r w:rsidR="00177639">
              <w:t xml:space="preserve"> </w:t>
            </w:r>
            <w:r w:rsidR="00177639" w:rsidRPr="00177639">
              <w:rPr>
                <w:i/>
                <w:color w:val="008000"/>
              </w:rPr>
              <w:t>value</w:t>
            </w:r>
            <w:r w:rsidR="00177639">
              <w:t>)</w:t>
            </w:r>
          </w:p>
        </w:tc>
      </w:tr>
    </w:tbl>
    <w:p w14:paraId="0779AE8B" w14:textId="77777777" w:rsidR="00C67F5C" w:rsidRPr="00171EC2" w:rsidRDefault="00C67F5C" w:rsidP="00C67F5C">
      <w:pPr>
        <w:pStyle w:val="BodyText"/>
        <w:rPr>
          <w:b/>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4968"/>
      </w:tblGrid>
      <w:tr w:rsidR="00C67F5C" w14:paraId="73CC0942" w14:textId="77777777" w:rsidTr="00C67F5C">
        <w:tc>
          <w:tcPr>
            <w:tcW w:w="8856" w:type="dxa"/>
            <w:gridSpan w:val="2"/>
            <w:shd w:val="clear" w:color="auto" w:fill="99CCFF"/>
          </w:tcPr>
          <w:p w14:paraId="6229AC83" w14:textId="77777777" w:rsidR="00C67F5C" w:rsidRDefault="00C67F5C" w:rsidP="00C67F5C">
            <w:pPr>
              <w:pStyle w:val="BodyText"/>
              <w:ind w:left="0"/>
            </w:pPr>
            <w:r>
              <w:t>Method Summary</w:t>
            </w:r>
          </w:p>
        </w:tc>
      </w:tr>
      <w:tr w:rsidR="00C67F5C" w14:paraId="1B139116" w14:textId="77777777" w:rsidTr="00993606">
        <w:tc>
          <w:tcPr>
            <w:tcW w:w="3888" w:type="dxa"/>
            <w:shd w:val="clear" w:color="auto" w:fill="auto"/>
          </w:tcPr>
          <w:p w14:paraId="758C29DA" w14:textId="5659E6CC" w:rsidR="00C67F5C" w:rsidRDefault="00D61323" w:rsidP="00C67F5C">
            <w:pPr>
              <w:pStyle w:val="BodyText"/>
              <w:ind w:left="0"/>
              <w:jc w:val="right"/>
            </w:pPr>
            <w:hyperlink r:id="rId85" w:anchor="dt-ST" w:history="1">
              <w:r w:rsidR="00C67F5C" w:rsidRPr="001D0918">
                <w:rPr>
                  <w:rStyle w:val="Hyperlink"/>
                  <w:rFonts w:cs="Times New Roman"/>
                  <w:lang w:eastAsia="en-US"/>
                </w:rPr>
                <w:t>ST</w:t>
              </w:r>
            </w:hyperlink>
          </w:p>
        </w:tc>
        <w:tc>
          <w:tcPr>
            <w:tcW w:w="4968" w:type="dxa"/>
            <w:shd w:val="clear" w:color="auto" w:fill="auto"/>
          </w:tcPr>
          <w:p w14:paraId="1D2E7A39" w14:textId="77777777" w:rsidR="00C67F5C" w:rsidRDefault="00C67F5C" w:rsidP="00C67F5C">
            <w:pPr>
              <w:pStyle w:val="BodyText"/>
              <w:ind w:left="0"/>
            </w:pPr>
            <w:r>
              <w:t>generateXml ( )</w:t>
            </w:r>
          </w:p>
        </w:tc>
      </w:tr>
      <w:tr w:rsidR="00C67F5C" w14:paraId="588486F3" w14:textId="77777777" w:rsidTr="00993606">
        <w:tc>
          <w:tcPr>
            <w:tcW w:w="3888" w:type="dxa"/>
            <w:shd w:val="clear" w:color="auto" w:fill="auto"/>
          </w:tcPr>
          <w:p w14:paraId="58B1AB31" w14:textId="77777777" w:rsidR="00C67F5C" w:rsidRDefault="00D61323" w:rsidP="00C67F5C">
            <w:pPr>
              <w:pStyle w:val="BodyText"/>
              <w:ind w:left="0"/>
              <w:jc w:val="right"/>
            </w:pPr>
            <w:hyperlink w:anchor="CS_ResultObservation" w:history="1">
              <w:r w:rsidR="00C67F5C" w:rsidRPr="003C16CE">
                <w:rPr>
                  <w:rStyle w:val="Hyperlink"/>
                  <w:rFonts w:cs="Times New Roman"/>
                  <w:lang w:eastAsia="en-US"/>
                </w:rPr>
                <w:t>ResultObservationEntry</w:t>
              </w:r>
            </w:hyperlink>
          </w:p>
        </w:tc>
        <w:tc>
          <w:tcPr>
            <w:tcW w:w="4968" w:type="dxa"/>
            <w:shd w:val="clear" w:color="auto" w:fill="auto"/>
          </w:tcPr>
          <w:p w14:paraId="33016B77" w14:textId="580F0702" w:rsidR="00C67F5C" w:rsidRDefault="00C67F5C" w:rsidP="00C67F5C">
            <w:pPr>
              <w:pStyle w:val="BodyText"/>
              <w:ind w:left="0"/>
              <w:jc w:val="both"/>
            </w:pPr>
            <w:r>
              <w:t>parse (</w:t>
            </w:r>
            <w:hyperlink r:id="rId86" w:anchor="dt-ST" w:history="1">
              <w:r w:rsidRPr="001D0918">
                <w:rPr>
                  <w:rStyle w:val="Hyperlink"/>
                  <w:rFonts w:cs="Times New Roman"/>
                  <w:lang w:eastAsia="en-US"/>
                </w:rPr>
                <w:t>ST</w:t>
              </w:r>
            </w:hyperlink>
            <w:r>
              <w:t xml:space="preserve"> resultObservationXml)</w:t>
            </w:r>
          </w:p>
        </w:tc>
      </w:tr>
      <w:tr w:rsidR="00177639" w14:paraId="5395BE5A" w14:textId="77777777" w:rsidTr="00993606">
        <w:tc>
          <w:tcPr>
            <w:tcW w:w="3888" w:type="dxa"/>
            <w:shd w:val="clear" w:color="auto" w:fill="auto"/>
          </w:tcPr>
          <w:p w14:paraId="08415580" w14:textId="77777777" w:rsidR="00177639" w:rsidRDefault="00D61323" w:rsidP="00D96B77">
            <w:pPr>
              <w:pStyle w:val="BodyText"/>
              <w:ind w:left="0"/>
              <w:jc w:val="right"/>
            </w:pPr>
            <w:hyperlink r:id="rId87" w:anchor="dt-ST" w:history="1">
              <w:r w:rsidR="00177639" w:rsidRPr="001D0918">
                <w:rPr>
                  <w:rStyle w:val="Hyperlink"/>
                  <w:rFonts w:cs="Times New Roman"/>
                  <w:lang w:eastAsia="en-US"/>
                </w:rPr>
                <w:t>ST</w:t>
              </w:r>
            </w:hyperlink>
          </w:p>
        </w:tc>
        <w:tc>
          <w:tcPr>
            <w:tcW w:w="4968" w:type="dxa"/>
            <w:shd w:val="clear" w:color="auto" w:fill="auto"/>
          </w:tcPr>
          <w:p w14:paraId="4D79C55F" w14:textId="4F7960F9" w:rsidR="00177639" w:rsidRDefault="00177639" w:rsidP="00D96B77">
            <w:pPr>
              <w:pStyle w:val="BodyText"/>
              <w:ind w:left="0"/>
            </w:pPr>
            <w:r>
              <w:t>getText()</w:t>
            </w:r>
          </w:p>
        </w:tc>
      </w:tr>
      <w:tr w:rsidR="00177639" w14:paraId="119C37C1" w14:textId="77777777" w:rsidTr="00993606">
        <w:tc>
          <w:tcPr>
            <w:tcW w:w="3888" w:type="dxa"/>
            <w:shd w:val="clear" w:color="auto" w:fill="auto"/>
          </w:tcPr>
          <w:p w14:paraId="7E89FE9B" w14:textId="40153B8B" w:rsidR="00177639" w:rsidRDefault="00D61323" w:rsidP="00D96B77">
            <w:pPr>
              <w:pStyle w:val="BodyText"/>
              <w:ind w:left="0"/>
              <w:jc w:val="right"/>
            </w:pPr>
            <w:hyperlink r:id="rId88" w:anchor="dt-IVL_TS" w:history="1">
              <w:r w:rsidR="00177639" w:rsidRPr="00BF1CC9">
                <w:rPr>
                  <w:rStyle w:val="Hyperlink"/>
                  <w:rFonts w:cs="Times New Roman"/>
                  <w:lang w:eastAsia="en-US"/>
                </w:rPr>
                <w:t>IVL &lt;TS&gt;</w:t>
              </w:r>
            </w:hyperlink>
          </w:p>
        </w:tc>
        <w:tc>
          <w:tcPr>
            <w:tcW w:w="4968" w:type="dxa"/>
            <w:shd w:val="clear" w:color="auto" w:fill="auto"/>
          </w:tcPr>
          <w:p w14:paraId="0EF96B76" w14:textId="5B34E0F6" w:rsidR="00177639" w:rsidRDefault="00177639" w:rsidP="00D96B77">
            <w:pPr>
              <w:pStyle w:val="BodyText"/>
              <w:ind w:left="0"/>
            </w:pPr>
            <w:r>
              <w:t>getEffectiveTime()</w:t>
            </w:r>
          </w:p>
        </w:tc>
      </w:tr>
      <w:tr w:rsidR="00177639" w14:paraId="5FA1D7BC" w14:textId="77777777" w:rsidTr="00993606">
        <w:tc>
          <w:tcPr>
            <w:tcW w:w="3888" w:type="dxa"/>
            <w:shd w:val="clear" w:color="auto" w:fill="auto"/>
          </w:tcPr>
          <w:p w14:paraId="038D0D13" w14:textId="44B36028" w:rsidR="00177639" w:rsidRDefault="00D61323" w:rsidP="00C67F5C">
            <w:pPr>
              <w:pStyle w:val="BodyText"/>
              <w:ind w:left="0"/>
              <w:jc w:val="right"/>
            </w:pPr>
            <w:hyperlink r:id="rId89" w:anchor="dt-CE" w:history="1">
              <w:r w:rsidR="00177639" w:rsidRPr="00177639">
                <w:rPr>
                  <w:rStyle w:val="Hyperlink"/>
                  <w:rFonts w:cs="Times New Roman"/>
                  <w:lang w:eastAsia="en-US"/>
                </w:rPr>
                <w:t>CE</w:t>
              </w:r>
            </w:hyperlink>
          </w:p>
        </w:tc>
        <w:tc>
          <w:tcPr>
            <w:tcW w:w="4968" w:type="dxa"/>
            <w:shd w:val="clear" w:color="auto" w:fill="auto"/>
          </w:tcPr>
          <w:p w14:paraId="553B5111" w14:textId="0BFD3E21" w:rsidR="00177639" w:rsidRDefault="00177639" w:rsidP="00C67F5C">
            <w:pPr>
              <w:pStyle w:val="BodyText"/>
              <w:ind w:left="0"/>
            </w:pPr>
            <w:r>
              <w:t>getInterpretationCode()</w:t>
            </w:r>
          </w:p>
        </w:tc>
      </w:tr>
      <w:tr w:rsidR="00C67F5C" w14:paraId="6D11029B" w14:textId="77777777" w:rsidTr="00993606">
        <w:tc>
          <w:tcPr>
            <w:tcW w:w="3888" w:type="dxa"/>
            <w:shd w:val="clear" w:color="auto" w:fill="auto"/>
          </w:tcPr>
          <w:p w14:paraId="2217E5ED" w14:textId="741C6733" w:rsidR="00C67F5C" w:rsidRDefault="00177639" w:rsidP="00C67F5C">
            <w:pPr>
              <w:pStyle w:val="BodyText"/>
              <w:ind w:left="0"/>
              <w:jc w:val="right"/>
            </w:pPr>
            <w:r>
              <w:t>void</w:t>
            </w:r>
          </w:p>
        </w:tc>
        <w:tc>
          <w:tcPr>
            <w:tcW w:w="4968" w:type="dxa"/>
            <w:shd w:val="clear" w:color="auto" w:fill="auto"/>
          </w:tcPr>
          <w:p w14:paraId="09DC8CC4" w14:textId="57AFF116" w:rsidR="00C67F5C" w:rsidRDefault="00177639" w:rsidP="00C67F5C">
            <w:pPr>
              <w:pStyle w:val="BodyText"/>
              <w:ind w:left="0"/>
            </w:pPr>
            <w:r>
              <w:t>setInterpretationCode(</w:t>
            </w:r>
            <w:hyperlink r:id="rId90" w:anchor="dt-CE" w:history="1">
              <w:r w:rsidRPr="00177639">
                <w:rPr>
                  <w:rStyle w:val="Hyperlink"/>
                  <w:rFonts w:cs="Times New Roman"/>
                  <w:lang w:eastAsia="en-US"/>
                </w:rPr>
                <w:t>CE</w:t>
              </w:r>
            </w:hyperlink>
            <w:r>
              <w:t xml:space="preserve"> code)</w:t>
            </w:r>
          </w:p>
        </w:tc>
      </w:tr>
      <w:tr w:rsidR="00D96B77" w14:paraId="49D525EB" w14:textId="77777777" w:rsidTr="00993606">
        <w:tc>
          <w:tcPr>
            <w:tcW w:w="3888" w:type="dxa"/>
            <w:shd w:val="clear" w:color="auto" w:fill="auto"/>
          </w:tcPr>
          <w:p w14:paraId="70B416CC" w14:textId="77777777" w:rsidR="00D96B77" w:rsidRDefault="00D61323" w:rsidP="00D96B77">
            <w:pPr>
              <w:pStyle w:val="BodyText"/>
              <w:ind w:left="0"/>
              <w:jc w:val="right"/>
            </w:pPr>
            <w:hyperlink r:id="rId91" w:anchor="dt-CE" w:history="1">
              <w:r w:rsidR="00D96B77" w:rsidRPr="00177639">
                <w:rPr>
                  <w:rStyle w:val="Hyperlink"/>
                  <w:rFonts w:cs="Times New Roman"/>
                  <w:lang w:eastAsia="en-US"/>
                </w:rPr>
                <w:t>CE</w:t>
              </w:r>
            </w:hyperlink>
          </w:p>
        </w:tc>
        <w:tc>
          <w:tcPr>
            <w:tcW w:w="4968" w:type="dxa"/>
            <w:shd w:val="clear" w:color="auto" w:fill="auto"/>
          </w:tcPr>
          <w:p w14:paraId="47DB799C" w14:textId="723E31B2" w:rsidR="00D96B77" w:rsidRDefault="00D96B77" w:rsidP="00D96B77">
            <w:pPr>
              <w:pStyle w:val="BodyText"/>
              <w:ind w:left="0"/>
            </w:pPr>
            <w:r>
              <w:t>getMethodCode()</w:t>
            </w:r>
          </w:p>
        </w:tc>
      </w:tr>
      <w:tr w:rsidR="00D96B77" w14:paraId="7B466734" w14:textId="77777777" w:rsidTr="00993606">
        <w:tc>
          <w:tcPr>
            <w:tcW w:w="3888" w:type="dxa"/>
            <w:shd w:val="clear" w:color="auto" w:fill="auto"/>
          </w:tcPr>
          <w:p w14:paraId="111C96D2" w14:textId="37598615" w:rsidR="00D96B77" w:rsidRDefault="00D96B77" w:rsidP="00D96B77">
            <w:pPr>
              <w:pStyle w:val="BodyText"/>
              <w:ind w:left="0"/>
              <w:jc w:val="right"/>
            </w:pPr>
            <w:r>
              <w:t>voi</w:t>
            </w:r>
            <w:r w:rsidR="00993606">
              <w:t>d</w:t>
            </w:r>
          </w:p>
        </w:tc>
        <w:tc>
          <w:tcPr>
            <w:tcW w:w="4968" w:type="dxa"/>
            <w:shd w:val="clear" w:color="auto" w:fill="auto"/>
          </w:tcPr>
          <w:p w14:paraId="10D29FBA" w14:textId="07E1CE3E" w:rsidR="00D96B77" w:rsidRDefault="00D96B77" w:rsidP="00D96B77">
            <w:pPr>
              <w:pStyle w:val="BodyText"/>
              <w:ind w:left="0"/>
            </w:pPr>
            <w:r>
              <w:t>setMethodCode(</w:t>
            </w:r>
            <w:hyperlink r:id="rId92" w:anchor="dt-CE" w:history="1">
              <w:r w:rsidRPr="00177639">
                <w:rPr>
                  <w:rStyle w:val="Hyperlink"/>
                  <w:rFonts w:cs="Times New Roman"/>
                  <w:lang w:eastAsia="en-US"/>
                </w:rPr>
                <w:t>CE</w:t>
              </w:r>
            </w:hyperlink>
            <w:r>
              <w:t xml:space="preserve"> code)</w:t>
            </w:r>
          </w:p>
        </w:tc>
      </w:tr>
      <w:tr w:rsidR="00D96B77" w14:paraId="20F0E824" w14:textId="77777777" w:rsidTr="00993606">
        <w:tc>
          <w:tcPr>
            <w:tcW w:w="3888" w:type="dxa"/>
            <w:shd w:val="clear" w:color="auto" w:fill="auto"/>
          </w:tcPr>
          <w:p w14:paraId="56F21E6A" w14:textId="6A4692BD" w:rsidR="00D96B77" w:rsidRDefault="00D61323" w:rsidP="00D96B77">
            <w:pPr>
              <w:pStyle w:val="BodyText"/>
              <w:ind w:left="0"/>
              <w:jc w:val="right"/>
            </w:pPr>
            <w:hyperlink r:id="rId93" w:anchor="dt-CD" w:history="1">
              <w:r w:rsidR="00993606" w:rsidRPr="00993606">
                <w:rPr>
                  <w:rStyle w:val="Hyperlink"/>
                  <w:rFonts w:cs="Times New Roman"/>
                  <w:lang w:eastAsia="en-US"/>
                </w:rPr>
                <w:t>CD</w:t>
              </w:r>
            </w:hyperlink>
          </w:p>
        </w:tc>
        <w:tc>
          <w:tcPr>
            <w:tcW w:w="4968" w:type="dxa"/>
            <w:shd w:val="clear" w:color="auto" w:fill="auto"/>
          </w:tcPr>
          <w:p w14:paraId="2185B156" w14:textId="502F925D" w:rsidR="00D96B77" w:rsidRDefault="00D96B77" w:rsidP="00D96B77">
            <w:pPr>
              <w:pStyle w:val="BodyText"/>
              <w:ind w:left="0"/>
            </w:pPr>
            <w:r>
              <w:t>getTargetSiteCode()</w:t>
            </w:r>
          </w:p>
        </w:tc>
      </w:tr>
      <w:tr w:rsidR="00D96B77" w14:paraId="4007EA28" w14:textId="77777777" w:rsidTr="00993606">
        <w:tc>
          <w:tcPr>
            <w:tcW w:w="3888" w:type="dxa"/>
            <w:shd w:val="clear" w:color="auto" w:fill="auto"/>
          </w:tcPr>
          <w:p w14:paraId="550673E2" w14:textId="77777777" w:rsidR="00D96B77" w:rsidRDefault="00D96B77" w:rsidP="00D96B77">
            <w:pPr>
              <w:pStyle w:val="BodyText"/>
              <w:ind w:left="0"/>
              <w:jc w:val="right"/>
            </w:pPr>
            <w:r>
              <w:t>void</w:t>
            </w:r>
          </w:p>
        </w:tc>
        <w:tc>
          <w:tcPr>
            <w:tcW w:w="4968" w:type="dxa"/>
            <w:shd w:val="clear" w:color="auto" w:fill="auto"/>
          </w:tcPr>
          <w:p w14:paraId="739897E4" w14:textId="7725FD6A" w:rsidR="00D96B77" w:rsidRDefault="00D96B77" w:rsidP="00D96B77">
            <w:pPr>
              <w:pStyle w:val="BodyText"/>
              <w:ind w:left="0"/>
            </w:pPr>
            <w:r>
              <w:t>setTargetSiteCode(</w:t>
            </w:r>
            <w:hyperlink r:id="rId94" w:anchor="dt-CD" w:history="1">
              <w:r w:rsidR="00993606" w:rsidRPr="00993606">
                <w:rPr>
                  <w:rStyle w:val="Hyperlink"/>
                  <w:rFonts w:cs="Times New Roman"/>
                  <w:lang w:eastAsia="en-US"/>
                </w:rPr>
                <w:t>CD</w:t>
              </w:r>
            </w:hyperlink>
            <w:r>
              <w:t xml:space="preserve"> code)</w:t>
            </w:r>
          </w:p>
        </w:tc>
      </w:tr>
      <w:tr w:rsidR="00993606" w14:paraId="64327097" w14:textId="77777777" w:rsidTr="00993606">
        <w:tc>
          <w:tcPr>
            <w:tcW w:w="3888" w:type="dxa"/>
            <w:shd w:val="clear" w:color="auto" w:fill="auto"/>
          </w:tcPr>
          <w:p w14:paraId="4FE1F1A5" w14:textId="188D853F" w:rsidR="00993606" w:rsidRDefault="00993606" w:rsidP="00993606">
            <w:pPr>
              <w:pStyle w:val="BodyText"/>
              <w:ind w:left="0"/>
              <w:jc w:val="right"/>
            </w:pPr>
            <w:r>
              <w:t>Author</w:t>
            </w:r>
          </w:p>
        </w:tc>
        <w:tc>
          <w:tcPr>
            <w:tcW w:w="4968" w:type="dxa"/>
            <w:shd w:val="clear" w:color="auto" w:fill="auto"/>
          </w:tcPr>
          <w:p w14:paraId="2A002FB1" w14:textId="63C88467" w:rsidR="00993606" w:rsidRDefault="00993606" w:rsidP="00993606">
            <w:pPr>
              <w:pStyle w:val="BodyText"/>
              <w:ind w:left="0"/>
            </w:pPr>
            <w:r>
              <w:t>getAuthor()</w:t>
            </w:r>
          </w:p>
        </w:tc>
      </w:tr>
      <w:tr w:rsidR="00993606" w14:paraId="5BA6F47C" w14:textId="77777777" w:rsidTr="00993606">
        <w:tc>
          <w:tcPr>
            <w:tcW w:w="3888" w:type="dxa"/>
            <w:shd w:val="clear" w:color="auto" w:fill="auto"/>
          </w:tcPr>
          <w:p w14:paraId="7E164225" w14:textId="77777777" w:rsidR="00993606" w:rsidRDefault="00993606" w:rsidP="00993606">
            <w:pPr>
              <w:pStyle w:val="BodyText"/>
              <w:ind w:left="0"/>
              <w:jc w:val="right"/>
            </w:pPr>
            <w:r>
              <w:t>void</w:t>
            </w:r>
          </w:p>
        </w:tc>
        <w:tc>
          <w:tcPr>
            <w:tcW w:w="4968" w:type="dxa"/>
            <w:shd w:val="clear" w:color="auto" w:fill="auto"/>
          </w:tcPr>
          <w:p w14:paraId="36F477DC" w14:textId="5854BBBD" w:rsidR="00993606" w:rsidRDefault="00993606" w:rsidP="00993606">
            <w:pPr>
              <w:pStyle w:val="BodyText"/>
              <w:ind w:left="0"/>
            </w:pPr>
            <w:r>
              <w:t>setAuthor(Author author)</w:t>
            </w:r>
          </w:p>
        </w:tc>
      </w:tr>
      <w:tr w:rsidR="00C67F5C" w14:paraId="00AF2AF0" w14:textId="77777777" w:rsidTr="00993606">
        <w:tc>
          <w:tcPr>
            <w:tcW w:w="3888" w:type="dxa"/>
            <w:shd w:val="clear" w:color="auto" w:fill="auto"/>
          </w:tcPr>
          <w:p w14:paraId="409DF87B" w14:textId="5D24DD3C" w:rsidR="00C67F5C" w:rsidRDefault="00D61323" w:rsidP="006004D6">
            <w:pPr>
              <w:pStyle w:val="BodyText"/>
              <w:ind w:left="0"/>
              <w:jc w:val="right"/>
            </w:pPr>
            <w:hyperlink r:id="rId95" w:anchor="dt-SET" w:history="1">
              <w:r w:rsidR="00C67F5C" w:rsidRPr="001B75D7">
                <w:rPr>
                  <w:rStyle w:val="Hyperlink"/>
                  <w:rFonts w:cs="Times New Roman"/>
                  <w:lang w:eastAsia="en-US"/>
                </w:rPr>
                <w:t>SET</w:t>
              </w:r>
            </w:hyperlink>
            <w:r w:rsidR="00C67F5C">
              <w:t xml:space="preserve"> &lt;</w:t>
            </w:r>
            <w:r w:rsidR="006004D6">
              <w:t>ReferenceRange</w:t>
            </w:r>
            <w:r w:rsidR="00C67F5C">
              <w:t>&gt;</w:t>
            </w:r>
          </w:p>
        </w:tc>
        <w:tc>
          <w:tcPr>
            <w:tcW w:w="4968" w:type="dxa"/>
            <w:shd w:val="clear" w:color="auto" w:fill="auto"/>
          </w:tcPr>
          <w:p w14:paraId="07527069" w14:textId="0AE1A53A" w:rsidR="00C67F5C" w:rsidRDefault="006004D6" w:rsidP="00C67F5C">
            <w:pPr>
              <w:pStyle w:val="BodyText"/>
              <w:ind w:left="0"/>
              <w:jc w:val="both"/>
            </w:pPr>
            <w:r>
              <w:t>getReference</w:t>
            </w:r>
            <w:r w:rsidR="00993606">
              <w:t>Ranges</w:t>
            </w:r>
            <w:r w:rsidR="00C67F5C">
              <w:t>()</w:t>
            </w:r>
          </w:p>
        </w:tc>
      </w:tr>
      <w:tr w:rsidR="00C67F5C" w14:paraId="205D6BCA" w14:textId="77777777" w:rsidTr="00993606">
        <w:tc>
          <w:tcPr>
            <w:tcW w:w="3888" w:type="dxa"/>
            <w:tcBorders>
              <w:top w:val="single" w:sz="4" w:space="0" w:color="auto"/>
              <w:left w:val="single" w:sz="4" w:space="0" w:color="auto"/>
              <w:bottom w:val="single" w:sz="4" w:space="0" w:color="auto"/>
              <w:right w:val="single" w:sz="4" w:space="0" w:color="auto"/>
            </w:tcBorders>
            <w:shd w:val="clear" w:color="auto" w:fill="auto"/>
          </w:tcPr>
          <w:p w14:paraId="5B0EF4E7" w14:textId="77777777" w:rsidR="00C67F5C" w:rsidRDefault="00C67F5C" w:rsidP="00C67F5C">
            <w:pPr>
              <w:pStyle w:val="BodyText"/>
              <w:ind w:left="0"/>
              <w:jc w:val="right"/>
            </w:pPr>
            <w:r>
              <w:t>void</w:t>
            </w:r>
          </w:p>
        </w:tc>
        <w:tc>
          <w:tcPr>
            <w:tcW w:w="4968" w:type="dxa"/>
            <w:tcBorders>
              <w:top w:val="single" w:sz="4" w:space="0" w:color="auto"/>
              <w:left w:val="single" w:sz="4" w:space="0" w:color="auto"/>
              <w:bottom w:val="single" w:sz="4" w:space="0" w:color="auto"/>
              <w:right w:val="single" w:sz="4" w:space="0" w:color="auto"/>
            </w:tcBorders>
            <w:shd w:val="clear" w:color="auto" w:fill="auto"/>
          </w:tcPr>
          <w:p w14:paraId="67D63934" w14:textId="4A96E5E6" w:rsidR="00C67F5C" w:rsidRDefault="006004D6" w:rsidP="00993606">
            <w:pPr>
              <w:pStyle w:val="BodyText"/>
              <w:ind w:left="0"/>
              <w:jc w:val="both"/>
            </w:pPr>
            <w:r>
              <w:t>addReference</w:t>
            </w:r>
            <w:r w:rsidR="00993606">
              <w:t>Range(ReferenceRange</w:t>
            </w:r>
            <w:r w:rsidR="00C67F5C">
              <w:t xml:space="preserve"> </w:t>
            </w:r>
            <w:r w:rsidR="00993606">
              <w:t>referenceRange</w:t>
            </w:r>
            <w:r w:rsidR="00C67F5C" w:rsidRPr="001B75D7">
              <w:rPr>
                <w:rFonts w:ascii="Courier New" w:hAnsi="Courier New"/>
                <w:b/>
                <w:bCs/>
                <w:color w:val="2A9239"/>
              </w:rPr>
              <w:t>)</w:t>
            </w:r>
          </w:p>
        </w:tc>
      </w:tr>
    </w:tbl>
    <w:p w14:paraId="27D6CF97" w14:textId="77777777" w:rsidR="00C67F5C" w:rsidRDefault="00C67F5C" w:rsidP="00C67F5C">
      <w:pPr>
        <w:pStyle w:val="BodyText"/>
        <w:ind w:left="0"/>
      </w:pPr>
    </w:p>
    <w:p w14:paraId="77A86AE4" w14:textId="77777777" w:rsidR="00C10628" w:rsidRDefault="00C10628" w:rsidP="00C10628">
      <w:pPr>
        <w:pStyle w:val="Heading2nospace"/>
      </w:pPr>
      <w:bookmarkStart w:id="569" w:name="_Toc163893681"/>
      <w:r>
        <w:t>Service</w:t>
      </w:r>
      <w:bookmarkStart w:id="570" w:name="CS_ServiceDellivery"/>
      <w:bookmarkEnd w:id="570"/>
      <w:r>
        <w:t xml:space="preserve"> Delivery</w:t>
      </w:r>
      <w:r w:rsidR="00FF5770">
        <w:t xml:space="preserve"> Location</w:t>
      </w:r>
      <w:bookmarkEnd w:id="569"/>
    </w:p>
    <w:p w14:paraId="1319A2D8" w14:textId="77777777" w:rsidR="00C10628" w:rsidRDefault="00C10628" w:rsidP="00C10628">
      <w:pPr>
        <w:pStyle w:val="BracketData"/>
        <w:rPr>
          <w:rFonts w:ascii="Bookman Old Style" w:hAnsi="Bookman Old Style"/>
        </w:rPr>
      </w:pPr>
      <w:r>
        <w:rPr>
          <w:rFonts w:ascii="Bookman Old Style" w:hAnsi="Bookman Old Style"/>
        </w:rPr>
        <w:t>[</w:t>
      </w:r>
      <w:r>
        <w:t>participantRole</w:t>
      </w:r>
      <w:r>
        <w:rPr>
          <w:rFonts w:ascii="Bookman Old Style" w:hAnsi="Bookman Old Style"/>
        </w:rPr>
        <w:t xml:space="preserve">: templateId </w:t>
      </w:r>
      <w:r>
        <w:t>2.16.840.1.113883.10.20.22.4.32(open)</w:t>
      </w:r>
      <w:r>
        <w:rPr>
          <w:rFonts w:ascii="Bookman Old Style" w:hAnsi="Bookman Old Style"/>
        </w:rPr>
        <w:t>]</w:t>
      </w:r>
    </w:p>
    <w:p w14:paraId="5988EF3D" w14:textId="77777777" w:rsidR="00C10628" w:rsidRDefault="00C10628" w:rsidP="00C10628">
      <w:pPr>
        <w:pStyle w:val="BodyText"/>
      </w:pPr>
      <w:r>
        <w:t>This clinical statement represents the location of a service event where an act, observation or procedure took place.</w:t>
      </w:r>
    </w:p>
    <w:p w14:paraId="754EEEE5" w14:textId="77777777" w:rsidR="00C10628" w:rsidRDefault="00C10628" w:rsidP="003D62A7">
      <w:pPr>
        <w:numPr>
          <w:ilvl w:val="0"/>
          <w:numId w:val="57"/>
        </w:numPr>
        <w:spacing w:after="40" w:line="260" w:lineRule="exact"/>
      </w:pPr>
      <w:r>
        <w:rPr>
          <w:b/>
          <w:bCs/>
          <w:sz w:val="16"/>
          <w:szCs w:val="16"/>
        </w:rPr>
        <w:t>SHALL</w:t>
      </w:r>
      <w:r>
        <w:t xml:space="preserve"> contain exactly one [1..1] </w:t>
      </w:r>
      <w:r>
        <w:rPr>
          <w:rFonts w:ascii="Courier New" w:hAnsi="Courier New"/>
          <w:b/>
          <w:bCs/>
        </w:rPr>
        <w:t>@classCode</w:t>
      </w:r>
      <w:r>
        <w:t>="</w:t>
      </w:r>
      <w:r>
        <w:rPr>
          <w:rFonts w:ascii="Courier New" w:hAnsi="Courier New"/>
        </w:rPr>
        <w:t>SDLOC</w:t>
      </w:r>
      <w:r>
        <w:t xml:space="preserve">" (CodeSystem: </w:t>
      </w:r>
      <w:r>
        <w:rPr>
          <w:rFonts w:ascii="Courier New" w:hAnsi="Courier New"/>
        </w:rPr>
        <w:t>2.16.840.1.113883.5.111 HL7RoleCode</w:t>
      </w:r>
      <w:r>
        <w:t xml:space="preserve">) </w:t>
      </w:r>
      <w:r>
        <w:rPr>
          <w:b/>
          <w:bCs/>
          <w:sz w:val="16"/>
          <w:szCs w:val="16"/>
        </w:rPr>
        <w:t>STATIC</w:t>
      </w:r>
      <w:r>
        <w:t xml:space="preserve"> (CONF:7758). </w:t>
      </w:r>
    </w:p>
    <w:p w14:paraId="702FAB11" w14:textId="77777777" w:rsidR="00C10628" w:rsidRDefault="00C10628" w:rsidP="003D62A7">
      <w:pPr>
        <w:numPr>
          <w:ilvl w:val="0"/>
          <w:numId w:val="57"/>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2.16.840.1.113883.10.20.22.4.32</w:t>
      </w:r>
      <w:r>
        <w:t xml:space="preserve">" (CONF:7635). </w:t>
      </w:r>
    </w:p>
    <w:p w14:paraId="6FC2B052" w14:textId="77777777" w:rsidR="00C10628" w:rsidRDefault="00C10628" w:rsidP="003D62A7">
      <w:pPr>
        <w:numPr>
          <w:ilvl w:val="0"/>
          <w:numId w:val="57"/>
        </w:numPr>
        <w:spacing w:after="40" w:line="260" w:lineRule="exact"/>
      </w:pPr>
      <w:r>
        <w:rPr>
          <w:b/>
          <w:bCs/>
          <w:sz w:val="16"/>
          <w:szCs w:val="16"/>
        </w:rPr>
        <w:t>SHALL</w:t>
      </w:r>
      <w:r>
        <w:t xml:space="preserve"> contain exactly one [1..1] </w:t>
      </w:r>
      <w:r>
        <w:rPr>
          <w:rFonts w:ascii="Courier New" w:hAnsi="Courier New"/>
          <w:b/>
          <w:bCs/>
        </w:rPr>
        <w:t>code/@code</w:t>
      </w:r>
      <w:r>
        <w:t xml:space="preserve">, which </w:t>
      </w:r>
      <w:r>
        <w:rPr>
          <w:b/>
          <w:bCs/>
          <w:sz w:val="16"/>
          <w:szCs w:val="16"/>
        </w:rPr>
        <w:t>SHALL</w:t>
      </w:r>
      <w:r>
        <w:t xml:space="preserve"> be selected from ValueSet </w:t>
      </w:r>
      <w:r>
        <w:rPr>
          <w:rFonts w:ascii="Courier New" w:hAnsi="Courier New"/>
        </w:rPr>
        <w:t>2.16.840.1.113883.1.11.17660 ServiceDeliveryLocationRoleType</w:t>
      </w:r>
      <w:r>
        <w:t xml:space="preserve"> </w:t>
      </w:r>
      <w:r>
        <w:rPr>
          <w:b/>
          <w:bCs/>
          <w:sz w:val="16"/>
          <w:szCs w:val="16"/>
        </w:rPr>
        <w:t>DYNAMIC</w:t>
      </w:r>
      <w:r>
        <w:t xml:space="preserve"> (CONF:7759). </w:t>
      </w:r>
    </w:p>
    <w:p w14:paraId="1AF33174" w14:textId="77777777" w:rsidR="00C10628" w:rsidRDefault="00C10628" w:rsidP="003D62A7">
      <w:pPr>
        <w:numPr>
          <w:ilvl w:val="0"/>
          <w:numId w:val="57"/>
        </w:numPr>
        <w:spacing w:after="40" w:line="260" w:lineRule="exact"/>
      </w:pPr>
      <w:r>
        <w:rPr>
          <w:b/>
          <w:bCs/>
          <w:sz w:val="16"/>
          <w:szCs w:val="16"/>
        </w:rPr>
        <w:t>SHOULD</w:t>
      </w:r>
      <w:r>
        <w:t xml:space="preserve"> contain at least one [1..*] </w:t>
      </w:r>
      <w:r>
        <w:rPr>
          <w:rFonts w:ascii="Courier New" w:hAnsi="Courier New"/>
          <w:b/>
          <w:bCs/>
        </w:rPr>
        <w:t>addr</w:t>
      </w:r>
      <w:r>
        <w:t xml:space="preserve"> (CONF:7760). </w:t>
      </w:r>
    </w:p>
    <w:p w14:paraId="7EBCE5C3" w14:textId="77777777" w:rsidR="00C10628" w:rsidRDefault="00C10628" w:rsidP="003D62A7">
      <w:pPr>
        <w:numPr>
          <w:ilvl w:val="0"/>
          <w:numId w:val="57"/>
        </w:numPr>
        <w:spacing w:after="40" w:line="260" w:lineRule="exact"/>
      </w:pPr>
      <w:r>
        <w:rPr>
          <w:b/>
          <w:bCs/>
          <w:sz w:val="16"/>
          <w:szCs w:val="16"/>
        </w:rPr>
        <w:t>SHOULD</w:t>
      </w:r>
      <w:r>
        <w:t xml:space="preserve"> contain at least one [1..*] </w:t>
      </w:r>
      <w:r>
        <w:rPr>
          <w:rFonts w:ascii="Courier New" w:hAnsi="Courier New"/>
          <w:b/>
          <w:bCs/>
        </w:rPr>
        <w:t>telecom</w:t>
      </w:r>
      <w:r>
        <w:t xml:space="preserve"> (CONF:7761). </w:t>
      </w:r>
    </w:p>
    <w:p w14:paraId="2FC753A4" w14:textId="77777777" w:rsidR="00C10628" w:rsidRDefault="00C10628" w:rsidP="003D62A7">
      <w:pPr>
        <w:numPr>
          <w:ilvl w:val="0"/>
          <w:numId w:val="57"/>
        </w:numPr>
        <w:spacing w:after="40" w:line="260" w:lineRule="exact"/>
      </w:pPr>
      <w:r>
        <w:rPr>
          <w:b/>
          <w:bCs/>
          <w:sz w:val="16"/>
          <w:szCs w:val="16"/>
        </w:rPr>
        <w:lastRenderedPageBreak/>
        <w:t>MAY</w:t>
      </w:r>
      <w:r>
        <w:t xml:space="preserve"> contain zero or one [0..1] </w:t>
      </w:r>
      <w:r>
        <w:rPr>
          <w:rFonts w:ascii="Courier New" w:hAnsi="Courier New"/>
          <w:b/>
          <w:bCs/>
        </w:rPr>
        <w:t>playingEntity</w:t>
      </w:r>
      <w:r>
        <w:t xml:space="preserve"> (CONF:7762). </w:t>
      </w:r>
    </w:p>
    <w:p w14:paraId="0CE08057" w14:textId="77777777" w:rsidR="00C10628" w:rsidRDefault="00C10628" w:rsidP="003D62A7">
      <w:pPr>
        <w:numPr>
          <w:ilvl w:val="1"/>
          <w:numId w:val="57"/>
        </w:numPr>
        <w:spacing w:after="40" w:line="260" w:lineRule="exact"/>
      </w:pPr>
      <w:r>
        <w:t xml:space="preserve">This playingEntity, if present, </w:t>
      </w:r>
      <w:r>
        <w:rPr>
          <w:b/>
          <w:bCs/>
          <w:sz w:val="16"/>
          <w:szCs w:val="16"/>
        </w:rPr>
        <w:t>SHALL</w:t>
      </w:r>
      <w:r>
        <w:t xml:space="preserve"> contain exactly one [1..1] </w:t>
      </w:r>
      <w:r>
        <w:rPr>
          <w:rFonts w:ascii="Courier New" w:hAnsi="Courier New"/>
          <w:b/>
          <w:bCs/>
        </w:rPr>
        <w:t>@classCode</w:t>
      </w:r>
      <w:r>
        <w:t>="</w:t>
      </w:r>
      <w:r>
        <w:rPr>
          <w:rFonts w:ascii="Courier New" w:hAnsi="Courier New"/>
        </w:rPr>
        <w:t>PLC</w:t>
      </w:r>
      <w:r>
        <w:t xml:space="preserve">" (CodeSystem: </w:t>
      </w:r>
      <w:r>
        <w:rPr>
          <w:rFonts w:ascii="Courier New" w:hAnsi="Courier New"/>
        </w:rPr>
        <w:t>2.16.840.1.113883.5.41 HL7EntityClass</w:t>
      </w:r>
      <w:r>
        <w:t xml:space="preserve">) </w:t>
      </w:r>
      <w:r>
        <w:rPr>
          <w:b/>
          <w:bCs/>
          <w:sz w:val="16"/>
          <w:szCs w:val="16"/>
        </w:rPr>
        <w:t>STATIC</w:t>
      </w:r>
      <w:r>
        <w:t xml:space="preserve"> (CONF:7763). </w:t>
      </w:r>
    </w:p>
    <w:p w14:paraId="1BA84134" w14:textId="77777777" w:rsidR="00C10628" w:rsidRDefault="00C10628" w:rsidP="003D62A7">
      <w:pPr>
        <w:numPr>
          <w:ilvl w:val="2"/>
          <w:numId w:val="57"/>
        </w:numPr>
        <w:spacing w:after="40" w:line="260" w:lineRule="exact"/>
      </w:pPr>
      <w:r>
        <w:t xml:space="preserve">This @classCode </w:t>
      </w:r>
      <w:r>
        <w:rPr>
          <w:b/>
          <w:bCs/>
          <w:sz w:val="16"/>
          <w:szCs w:val="16"/>
        </w:rPr>
        <w:t>MAY</w:t>
      </w:r>
      <w:r>
        <w:t xml:space="preserve"> contain exactly one [1..1] </w:t>
      </w:r>
      <w:r>
        <w:rPr>
          <w:rFonts w:ascii="Courier New" w:hAnsi="Courier New"/>
          <w:b/>
          <w:bCs/>
        </w:rPr>
        <w:t>name</w:t>
      </w:r>
      <w:r>
        <w:t xml:space="preserve"> (CONF:7764). </w:t>
      </w:r>
    </w:p>
    <w:p w14:paraId="20DA3931" w14:textId="77777777" w:rsidR="00201099" w:rsidRPr="0073087A" w:rsidRDefault="00201099" w:rsidP="00201099">
      <w:pPr>
        <w:pStyle w:val="Caption"/>
        <w:tabs>
          <w:tab w:val="left" w:pos="990"/>
        </w:tabs>
        <w:outlineLvl w:val="0"/>
      </w:pPr>
      <w:bookmarkStart w:id="571" w:name="_Toc163893816"/>
      <w:r>
        <w:t xml:space="preserve">Table </w:t>
      </w:r>
      <w:r w:rsidR="0000006B">
        <w:fldChar w:fldCharType="begin"/>
      </w:r>
      <w:r w:rsidR="0000006B">
        <w:instrText xml:space="preserve"> SEQ Table \* ARABIC </w:instrText>
      </w:r>
      <w:r w:rsidR="0000006B">
        <w:fldChar w:fldCharType="separate"/>
      </w:r>
      <w:r w:rsidR="00D61323">
        <w:t>52</w:t>
      </w:r>
      <w:r w:rsidR="0000006B">
        <w:fldChar w:fldCharType="end"/>
      </w:r>
      <w:r>
        <w:t xml:space="preserve">: </w:t>
      </w:r>
      <w:r w:rsidRPr="00F33ED1">
        <w:t>Service</w:t>
      </w:r>
      <w:r>
        <w:t xml:space="preserve"> </w:t>
      </w:r>
      <w:r w:rsidRPr="00F33ED1">
        <w:t>Delivery</w:t>
      </w:r>
      <w:r>
        <w:t xml:space="preserve"> </w:t>
      </w:r>
      <w:r w:rsidRPr="00F33ED1">
        <w:t>Location</w:t>
      </w:r>
      <w:r>
        <w:t xml:space="preserve"> </w:t>
      </w:r>
      <w:r w:rsidRPr="00F33ED1">
        <w:t>Role</w:t>
      </w:r>
      <w:r>
        <w:t xml:space="preserve"> </w:t>
      </w:r>
      <w:r w:rsidRPr="00F33ED1">
        <w:t xml:space="preserve">Type </w:t>
      </w:r>
      <w:r>
        <w:t>Value Set</w:t>
      </w:r>
      <w:bookmarkEnd w:id="571"/>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201099" w:rsidRPr="00AA6C9A" w14:paraId="59E31029" w14:textId="77777777">
        <w:trPr>
          <w:tblHeader/>
        </w:trPr>
        <w:tc>
          <w:tcPr>
            <w:tcW w:w="8640" w:type="dxa"/>
            <w:gridSpan w:val="3"/>
            <w:tcBorders>
              <w:bottom w:val="nil"/>
            </w:tcBorders>
          </w:tcPr>
          <w:p w14:paraId="6ED0C359" w14:textId="77777777" w:rsidR="00201099" w:rsidRPr="00171635" w:rsidRDefault="00201099" w:rsidP="00A02BA7">
            <w:pPr>
              <w:pStyle w:val="TableText"/>
              <w:tabs>
                <w:tab w:val="left" w:pos="990"/>
              </w:tabs>
              <w:rPr>
                <w:b/>
                <w:lang w:eastAsia="zh-CN"/>
              </w:rPr>
            </w:pPr>
            <w:r w:rsidRPr="00171635">
              <w:rPr>
                <w:lang w:eastAsia="zh-CN"/>
              </w:rPr>
              <w:t xml:space="preserve">Value Set: </w:t>
            </w:r>
            <w:r>
              <w:rPr>
                <w:lang w:eastAsia="zh-CN"/>
              </w:rPr>
              <w:t xml:space="preserve">HL7 </w:t>
            </w:r>
            <w:r w:rsidRPr="00F33ED1">
              <w:rPr>
                <w:lang w:eastAsia="zh-CN"/>
              </w:rPr>
              <w:t>ServiceDeliveryLocationRoleType 2.16.840.1.113883.1.11.17660</w:t>
            </w:r>
          </w:p>
        </w:tc>
      </w:tr>
      <w:tr w:rsidR="00201099" w:rsidRPr="00AA6C9A" w14:paraId="6886C1D4" w14:textId="77777777">
        <w:trPr>
          <w:trHeight w:val="279"/>
          <w:tblHeader/>
        </w:trPr>
        <w:tc>
          <w:tcPr>
            <w:tcW w:w="1620" w:type="dxa"/>
            <w:tcBorders>
              <w:top w:val="nil"/>
              <w:bottom w:val="single" w:sz="4" w:space="0" w:color="auto"/>
              <w:right w:val="nil"/>
            </w:tcBorders>
          </w:tcPr>
          <w:p w14:paraId="76EFE536" w14:textId="77777777" w:rsidR="00201099" w:rsidRPr="00AA6C9A" w:rsidRDefault="00201099" w:rsidP="00A02BA7">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6C392D2B" w14:textId="77777777" w:rsidR="00201099" w:rsidRPr="00171635" w:rsidRDefault="00201099" w:rsidP="00A02BA7">
            <w:pPr>
              <w:pStyle w:val="TableText"/>
              <w:tabs>
                <w:tab w:val="left" w:pos="990"/>
              </w:tabs>
              <w:rPr>
                <w:lang w:eastAsia="zh-CN"/>
              </w:rPr>
            </w:pPr>
            <w:r>
              <w:rPr>
                <w:lang w:eastAsia="zh-CN"/>
              </w:rPr>
              <w:t xml:space="preserve">HL7 </w:t>
            </w:r>
            <w:r w:rsidRPr="0078217D">
              <w:rPr>
                <w:lang w:eastAsia="zh-CN"/>
              </w:rPr>
              <w:t>RoleCode (2.16.840.1.113883.5.111</w:t>
            </w:r>
          </w:p>
        </w:tc>
      </w:tr>
      <w:tr w:rsidR="00201099" w:rsidRPr="00AA6C9A" w14:paraId="25C225E2" w14:textId="77777777">
        <w:trPr>
          <w:trHeight w:val="279"/>
          <w:tblHeader/>
        </w:trPr>
        <w:tc>
          <w:tcPr>
            <w:tcW w:w="1620" w:type="dxa"/>
            <w:tcBorders>
              <w:top w:val="nil"/>
              <w:bottom w:val="single" w:sz="4" w:space="0" w:color="auto"/>
              <w:right w:val="nil"/>
            </w:tcBorders>
          </w:tcPr>
          <w:p w14:paraId="14C6E1EC" w14:textId="77777777" w:rsidR="00201099" w:rsidRPr="00981D77" w:rsidRDefault="00201099" w:rsidP="00A02BA7">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2CD5D089" w14:textId="77777777" w:rsidR="00201099" w:rsidRPr="0078217D" w:rsidRDefault="00201099" w:rsidP="00A02BA7">
            <w:pPr>
              <w:rPr>
                <w:noProof/>
                <w:sz w:val="18"/>
                <w:szCs w:val="18"/>
                <w:lang w:eastAsia="zh-CN"/>
              </w:rPr>
            </w:pPr>
            <w:r w:rsidRPr="0078217D">
              <w:rPr>
                <w:noProof/>
                <w:sz w:val="18"/>
                <w:szCs w:val="18"/>
                <w:lang w:eastAsia="zh-CN"/>
              </w:rPr>
              <w:t xml:space="preserve">A role of a place that further classifies the setting (e.g., </w:t>
            </w:r>
            <w:r>
              <w:rPr>
                <w:noProof/>
                <w:sz w:val="18"/>
                <w:szCs w:val="18"/>
                <w:lang w:eastAsia="zh-CN"/>
              </w:rPr>
              <w:t xml:space="preserve">hospital, </w:t>
            </w:r>
            <w:r w:rsidRPr="0078217D">
              <w:rPr>
                <w:noProof/>
                <w:sz w:val="18"/>
                <w:szCs w:val="18"/>
                <w:lang w:eastAsia="zh-CN"/>
              </w:rPr>
              <w:t>accident site, road side, work site, community location) i</w:t>
            </w:r>
            <w:r>
              <w:rPr>
                <w:noProof/>
                <w:sz w:val="18"/>
                <w:szCs w:val="18"/>
                <w:lang w:eastAsia="zh-CN"/>
              </w:rPr>
              <w:t xml:space="preserve">n which services are delivered. </w:t>
            </w:r>
          </w:p>
          <w:p w14:paraId="21ADDB48" w14:textId="77777777" w:rsidR="00201099" w:rsidRPr="0078217D" w:rsidRDefault="00D61323" w:rsidP="00A02BA7">
            <w:pPr>
              <w:pStyle w:val="Default"/>
              <w:rPr>
                <w:szCs w:val="18"/>
              </w:rPr>
            </w:pPr>
            <w:hyperlink r:id="rId96" w:anchor="V32008" w:history="1">
              <w:r w:rsidR="00201099" w:rsidRPr="00E43E47">
                <w:rPr>
                  <w:rStyle w:val="Hyperlink"/>
                  <w:szCs w:val="18"/>
                </w:rPr>
                <w:t>http://www.hl7.org/memonly/downloads/v3edition.cfm#V32008</w:t>
              </w:r>
            </w:hyperlink>
            <w:r w:rsidR="00201099">
              <w:rPr>
                <w:szCs w:val="18"/>
              </w:rPr>
              <w:t xml:space="preserve">  </w:t>
            </w:r>
          </w:p>
        </w:tc>
      </w:tr>
      <w:tr w:rsidR="00201099" w:rsidRPr="00AA6C9A" w14:paraId="05D19F1A" w14:textId="77777777">
        <w:trPr>
          <w:trHeight w:val="279"/>
          <w:tblHeader/>
        </w:trPr>
        <w:tc>
          <w:tcPr>
            <w:tcW w:w="1620" w:type="dxa"/>
            <w:tcBorders>
              <w:top w:val="nil"/>
              <w:bottom w:val="single" w:sz="4" w:space="0" w:color="auto"/>
              <w:right w:val="nil"/>
            </w:tcBorders>
          </w:tcPr>
          <w:p w14:paraId="243428F1" w14:textId="77777777" w:rsidR="00201099" w:rsidRDefault="00201099" w:rsidP="00A02BA7">
            <w:pPr>
              <w:pStyle w:val="TableText"/>
              <w:tabs>
                <w:tab w:val="left" w:pos="990"/>
              </w:tabs>
              <w:rPr>
                <w:lang w:eastAsia="zh-CN"/>
              </w:rPr>
            </w:pPr>
          </w:p>
        </w:tc>
        <w:tc>
          <w:tcPr>
            <w:tcW w:w="7020" w:type="dxa"/>
            <w:gridSpan w:val="2"/>
            <w:tcBorders>
              <w:top w:val="nil"/>
              <w:left w:val="nil"/>
              <w:bottom w:val="single" w:sz="4" w:space="0" w:color="auto"/>
            </w:tcBorders>
            <w:tcMar>
              <w:left w:w="0" w:type="dxa"/>
              <w:right w:w="115" w:type="dxa"/>
            </w:tcMar>
          </w:tcPr>
          <w:p w14:paraId="0013773A" w14:textId="77777777" w:rsidR="00201099" w:rsidRPr="0078217D" w:rsidRDefault="00201099" w:rsidP="00A02BA7">
            <w:pPr>
              <w:rPr>
                <w:noProof/>
                <w:sz w:val="18"/>
                <w:szCs w:val="18"/>
                <w:lang w:eastAsia="zh-CN"/>
              </w:rPr>
            </w:pPr>
            <w:r>
              <w:rPr>
                <w:noProof/>
                <w:sz w:val="18"/>
                <w:szCs w:val="18"/>
                <w:lang w:eastAsia="zh-CN"/>
              </w:rPr>
              <w:t>Example codes for reference</w:t>
            </w:r>
          </w:p>
        </w:tc>
      </w:tr>
      <w:tr w:rsidR="00201099" w:rsidRPr="00AA6C9A" w14:paraId="69040262" w14:textId="77777777">
        <w:trPr>
          <w:trHeight w:val="368"/>
          <w:tblHeader/>
        </w:trPr>
        <w:tc>
          <w:tcPr>
            <w:tcW w:w="1620" w:type="dxa"/>
            <w:shd w:val="clear" w:color="auto" w:fill="E6E6E6"/>
          </w:tcPr>
          <w:p w14:paraId="55D1504F" w14:textId="77777777" w:rsidR="00201099" w:rsidRPr="0078217D" w:rsidRDefault="00201099" w:rsidP="00A02BA7">
            <w:pPr>
              <w:pStyle w:val="TableHead"/>
              <w:tabs>
                <w:tab w:val="left" w:pos="990"/>
              </w:tabs>
              <w:rPr>
                <w:lang w:eastAsia="zh-CN"/>
              </w:rPr>
            </w:pPr>
            <w:r w:rsidRPr="0078217D">
              <w:rPr>
                <w:lang w:eastAsia="zh-CN"/>
              </w:rPr>
              <w:t>Code</w:t>
            </w:r>
          </w:p>
        </w:tc>
        <w:tc>
          <w:tcPr>
            <w:tcW w:w="3330" w:type="dxa"/>
            <w:shd w:val="clear" w:color="auto" w:fill="E6E6E6"/>
          </w:tcPr>
          <w:p w14:paraId="5A02C01B" w14:textId="77777777" w:rsidR="00201099" w:rsidRPr="0078217D" w:rsidRDefault="00201099" w:rsidP="00A02BA7">
            <w:pPr>
              <w:pStyle w:val="TableHead"/>
              <w:tabs>
                <w:tab w:val="left" w:pos="990"/>
              </w:tabs>
              <w:rPr>
                <w:lang w:eastAsia="zh-CN"/>
              </w:rPr>
            </w:pPr>
            <w:r w:rsidRPr="0078217D">
              <w:rPr>
                <w:lang w:eastAsia="zh-CN"/>
              </w:rPr>
              <w:t>Code System</w:t>
            </w:r>
          </w:p>
        </w:tc>
        <w:tc>
          <w:tcPr>
            <w:tcW w:w="3690" w:type="dxa"/>
            <w:shd w:val="clear" w:color="auto" w:fill="E6E6E6"/>
          </w:tcPr>
          <w:p w14:paraId="3690B888" w14:textId="77777777" w:rsidR="00201099" w:rsidRPr="0078217D" w:rsidRDefault="00201099" w:rsidP="00A02BA7">
            <w:pPr>
              <w:pStyle w:val="TableHead"/>
              <w:tabs>
                <w:tab w:val="left" w:pos="990"/>
              </w:tabs>
              <w:rPr>
                <w:lang w:eastAsia="zh-CN"/>
              </w:rPr>
            </w:pPr>
            <w:r w:rsidRPr="0078217D">
              <w:rPr>
                <w:lang w:eastAsia="zh-CN"/>
              </w:rPr>
              <w:t>Print Name</w:t>
            </w:r>
          </w:p>
        </w:tc>
      </w:tr>
      <w:tr w:rsidR="00201099" w:rsidRPr="00AA6C9A" w14:paraId="1C69142F" w14:textId="77777777">
        <w:tc>
          <w:tcPr>
            <w:tcW w:w="1620" w:type="dxa"/>
            <w:vAlign w:val="bottom"/>
          </w:tcPr>
          <w:p w14:paraId="59DC66A8" w14:textId="77777777" w:rsidR="00201099" w:rsidRPr="00AA6C9A" w:rsidRDefault="00201099" w:rsidP="00A02BA7">
            <w:pPr>
              <w:pStyle w:val="TableText"/>
              <w:tabs>
                <w:tab w:val="left" w:pos="990"/>
              </w:tabs>
              <w:rPr>
                <w:lang w:eastAsia="zh-CN"/>
              </w:rPr>
            </w:pPr>
            <w:r>
              <w:rPr>
                <w:lang w:eastAsia="zh-CN"/>
              </w:rPr>
              <w:t>GACH</w:t>
            </w:r>
          </w:p>
        </w:tc>
        <w:tc>
          <w:tcPr>
            <w:tcW w:w="3330" w:type="dxa"/>
            <w:vAlign w:val="bottom"/>
          </w:tcPr>
          <w:p w14:paraId="775B1AF0" w14:textId="77777777" w:rsidR="00201099" w:rsidRPr="00171635" w:rsidRDefault="00201099" w:rsidP="00A02BA7">
            <w:pPr>
              <w:pStyle w:val="TableText"/>
              <w:tabs>
                <w:tab w:val="left" w:pos="990"/>
              </w:tabs>
              <w:rPr>
                <w:lang w:eastAsia="zh-CN"/>
              </w:rPr>
            </w:pPr>
            <w:r>
              <w:rPr>
                <w:lang w:eastAsia="zh-CN"/>
              </w:rPr>
              <w:t xml:space="preserve">HL7 </w:t>
            </w:r>
            <w:r w:rsidRPr="0078217D">
              <w:rPr>
                <w:lang w:eastAsia="zh-CN"/>
              </w:rPr>
              <w:t>RoleCode</w:t>
            </w:r>
          </w:p>
        </w:tc>
        <w:tc>
          <w:tcPr>
            <w:tcW w:w="3690" w:type="dxa"/>
            <w:vAlign w:val="bottom"/>
          </w:tcPr>
          <w:p w14:paraId="7D255634" w14:textId="77777777" w:rsidR="00201099" w:rsidRPr="00AA6C9A" w:rsidRDefault="00201099" w:rsidP="00A02BA7">
            <w:pPr>
              <w:pStyle w:val="TableText"/>
              <w:tabs>
                <w:tab w:val="left" w:pos="990"/>
              </w:tabs>
              <w:rPr>
                <w:lang w:eastAsia="zh-CN"/>
              </w:rPr>
            </w:pPr>
            <w:r>
              <w:rPr>
                <w:lang w:eastAsia="zh-CN"/>
              </w:rPr>
              <w:t>General Acute Care Hospital</w:t>
            </w:r>
          </w:p>
        </w:tc>
      </w:tr>
      <w:tr w:rsidR="00201099" w:rsidRPr="00AA6C9A" w14:paraId="5C06361B" w14:textId="77777777">
        <w:tc>
          <w:tcPr>
            <w:tcW w:w="1620" w:type="dxa"/>
            <w:vAlign w:val="bottom"/>
          </w:tcPr>
          <w:p w14:paraId="06381C54" w14:textId="77777777" w:rsidR="00201099" w:rsidRPr="00AA6C9A" w:rsidRDefault="00201099" w:rsidP="00A02BA7">
            <w:pPr>
              <w:pStyle w:val="TableText"/>
              <w:tabs>
                <w:tab w:val="left" w:pos="990"/>
              </w:tabs>
              <w:rPr>
                <w:lang w:eastAsia="zh-CN"/>
              </w:rPr>
            </w:pPr>
            <w:r>
              <w:rPr>
                <w:lang w:eastAsia="zh-CN"/>
              </w:rPr>
              <w:t>RH</w:t>
            </w:r>
          </w:p>
        </w:tc>
        <w:tc>
          <w:tcPr>
            <w:tcW w:w="3330" w:type="dxa"/>
            <w:vAlign w:val="bottom"/>
          </w:tcPr>
          <w:p w14:paraId="31A38068" w14:textId="77777777" w:rsidR="00201099" w:rsidRDefault="00201099" w:rsidP="00A02BA7">
            <w:pPr>
              <w:pStyle w:val="TableText"/>
              <w:tabs>
                <w:tab w:val="left" w:pos="990"/>
              </w:tabs>
              <w:rPr>
                <w:lang w:eastAsia="zh-CN"/>
              </w:rPr>
            </w:pPr>
            <w:r w:rsidRPr="0078217D">
              <w:rPr>
                <w:lang w:eastAsia="zh-CN"/>
              </w:rPr>
              <w:t>HL7 RoleCode</w:t>
            </w:r>
          </w:p>
        </w:tc>
        <w:tc>
          <w:tcPr>
            <w:tcW w:w="3690" w:type="dxa"/>
            <w:vAlign w:val="bottom"/>
          </w:tcPr>
          <w:p w14:paraId="6881F0F8" w14:textId="77777777" w:rsidR="00201099" w:rsidRPr="00AA6C9A" w:rsidRDefault="00201099" w:rsidP="00A02BA7">
            <w:pPr>
              <w:pStyle w:val="TableText"/>
              <w:tabs>
                <w:tab w:val="left" w:pos="990"/>
              </w:tabs>
              <w:rPr>
                <w:lang w:eastAsia="zh-CN"/>
              </w:rPr>
            </w:pPr>
            <w:r>
              <w:rPr>
                <w:lang w:eastAsia="zh-CN"/>
              </w:rPr>
              <w:t>Rehabilitation Hospital</w:t>
            </w:r>
          </w:p>
        </w:tc>
      </w:tr>
      <w:tr w:rsidR="00201099" w:rsidRPr="00AA6C9A" w14:paraId="5DE80342" w14:textId="77777777">
        <w:tc>
          <w:tcPr>
            <w:tcW w:w="1620" w:type="dxa"/>
            <w:vAlign w:val="bottom"/>
          </w:tcPr>
          <w:p w14:paraId="755685BE" w14:textId="77777777" w:rsidR="00201099" w:rsidRPr="00AA6C9A" w:rsidRDefault="00201099" w:rsidP="00A02BA7">
            <w:pPr>
              <w:pStyle w:val="TableText"/>
              <w:tabs>
                <w:tab w:val="left" w:pos="990"/>
              </w:tabs>
              <w:rPr>
                <w:lang w:eastAsia="zh-CN"/>
              </w:rPr>
            </w:pPr>
            <w:r>
              <w:rPr>
                <w:lang w:eastAsia="zh-CN"/>
              </w:rPr>
              <w:t>PEDU</w:t>
            </w:r>
          </w:p>
        </w:tc>
        <w:tc>
          <w:tcPr>
            <w:tcW w:w="3330" w:type="dxa"/>
            <w:vAlign w:val="bottom"/>
          </w:tcPr>
          <w:p w14:paraId="1355C55C" w14:textId="77777777" w:rsidR="00201099" w:rsidRDefault="00201099" w:rsidP="00A02BA7">
            <w:pPr>
              <w:pStyle w:val="TableText"/>
              <w:tabs>
                <w:tab w:val="left" w:pos="990"/>
              </w:tabs>
              <w:rPr>
                <w:lang w:eastAsia="zh-CN"/>
              </w:rPr>
            </w:pPr>
            <w:r>
              <w:rPr>
                <w:lang w:eastAsia="zh-CN"/>
              </w:rPr>
              <w:t xml:space="preserve">HL7 </w:t>
            </w:r>
            <w:r w:rsidRPr="0078217D">
              <w:rPr>
                <w:lang w:eastAsia="zh-CN"/>
              </w:rPr>
              <w:t>RoleCode</w:t>
            </w:r>
          </w:p>
        </w:tc>
        <w:tc>
          <w:tcPr>
            <w:tcW w:w="3690" w:type="dxa"/>
            <w:vAlign w:val="bottom"/>
          </w:tcPr>
          <w:p w14:paraId="5C810D4C" w14:textId="77777777" w:rsidR="00201099" w:rsidRPr="00AA6C9A" w:rsidRDefault="00201099" w:rsidP="00A02BA7">
            <w:pPr>
              <w:pStyle w:val="TableText"/>
              <w:tabs>
                <w:tab w:val="left" w:pos="990"/>
              </w:tabs>
              <w:rPr>
                <w:lang w:eastAsia="zh-CN"/>
              </w:rPr>
            </w:pPr>
            <w:r>
              <w:rPr>
                <w:lang w:eastAsia="zh-CN"/>
              </w:rPr>
              <w:t>Pediatric Unit</w:t>
            </w:r>
          </w:p>
        </w:tc>
      </w:tr>
      <w:tr w:rsidR="00201099" w:rsidRPr="00AA6C9A" w14:paraId="5C2CA3AE" w14:textId="77777777">
        <w:tc>
          <w:tcPr>
            <w:tcW w:w="1620" w:type="dxa"/>
            <w:vAlign w:val="bottom"/>
          </w:tcPr>
          <w:p w14:paraId="28D1F556" w14:textId="77777777" w:rsidR="00201099" w:rsidRPr="00AA6C9A" w:rsidRDefault="00201099" w:rsidP="00A02BA7">
            <w:pPr>
              <w:pStyle w:val="TableText"/>
              <w:tabs>
                <w:tab w:val="left" w:pos="990"/>
              </w:tabs>
              <w:rPr>
                <w:lang w:eastAsia="zh-CN"/>
              </w:rPr>
            </w:pPr>
            <w:r>
              <w:rPr>
                <w:lang w:eastAsia="zh-CN"/>
              </w:rPr>
              <w:t>COMM</w:t>
            </w:r>
          </w:p>
        </w:tc>
        <w:tc>
          <w:tcPr>
            <w:tcW w:w="3330" w:type="dxa"/>
            <w:vAlign w:val="bottom"/>
          </w:tcPr>
          <w:p w14:paraId="19BDAF79" w14:textId="77777777" w:rsidR="00201099" w:rsidRDefault="00201099" w:rsidP="00A02BA7">
            <w:pPr>
              <w:pStyle w:val="TableText"/>
              <w:tabs>
                <w:tab w:val="left" w:pos="990"/>
              </w:tabs>
              <w:rPr>
                <w:lang w:eastAsia="zh-CN"/>
              </w:rPr>
            </w:pPr>
            <w:r>
              <w:rPr>
                <w:lang w:eastAsia="zh-CN"/>
              </w:rPr>
              <w:t xml:space="preserve">HL7 </w:t>
            </w:r>
            <w:r w:rsidRPr="0078217D">
              <w:rPr>
                <w:lang w:eastAsia="zh-CN"/>
              </w:rPr>
              <w:t>RoleCode</w:t>
            </w:r>
          </w:p>
        </w:tc>
        <w:tc>
          <w:tcPr>
            <w:tcW w:w="3690" w:type="dxa"/>
            <w:vAlign w:val="bottom"/>
          </w:tcPr>
          <w:p w14:paraId="1D017686" w14:textId="77777777" w:rsidR="00201099" w:rsidRPr="00AA6C9A" w:rsidRDefault="00201099" w:rsidP="00A02BA7">
            <w:pPr>
              <w:pStyle w:val="TableText"/>
              <w:tabs>
                <w:tab w:val="left" w:pos="990"/>
              </w:tabs>
              <w:rPr>
                <w:lang w:eastAsia="zh-CN"/>
              </w:rPr>
            </w:pPr>
            <w:r>
              <w:rPr>
                <w:lang w:eastAsia="zh-CN"/>
              </w:rPr>
              <w:t>Community</w:t>
            </w:r>
          </w:p>
        </w:tc>
      </w:tr>
      <w:tr w:rsidR="00201099" w:rsidRPr="00AA6C9A" w14:paraId="15E64A2E" w14:textId="77777777">
        <w:tc>
          <w:tcPr>
            <w:tcW w:w="1620" w:type="dxa"/>
            <w:vAlign w:val="bottom"/>
          </w:tcPr>
          <w:p w14:paraId="37904279" w14:textId="77777777" w:rsidR="00201099" w:rsidRDefault="00201099" w:rsidP="00A02BA7">
            <w:pPr>
              <w:pStyle w:val="TableText"/>
              <w:tabs>
                <w:tab w:val="left" w:pos="990"/>
              </w:tabs>
              <w:rPr>
                <w:lang w:eastAsia="zh-CN"/>
              </w:rPr>
            </w:pPr>
            <w:r>
              <w:rPr>
                <w:lang w:eastAsia="zh-CN"/>
              </w:rPr>
              <w:t>WORK</w:t>
            </w:r>
          </w:p>
        </w:tc>
        <w:tc>
          <w:tcPr>
            <w:tcW w:w="3330" w:type="dxa"/>
            <w:vAlign w:val="bottom"/>
          </w:tcPr>
          <w:p w14:paraId="3452E3E4" w14:textId="77777777" w:rsidR="00201099" w:rsidRDefault="00201099" w:rsidP="00A02BA7">
            <w:pPr>
              <w:pStyle w:val="TableText"/>
              <w:tabs>
                <w:tab w:val="left" w:pos="990"/>
              </w:tabs>
              <w:rPr>
                <w:lang w:eastAsia="zh-CN"/>
              </w:rPr>
            </w:pPr>
            <w:r>
              <w:rPr>
                <w:lang w:eastAsia="zh-CN"/>
              </w:rPr>
              <w:t xml:space="preserve">HL7 </w:t>
            </w:r>
            <w:r w:rsidRPr="0078217D">
              <w:rPr>
                <w:lang w:eastAsia="zh-CN"/>
              </w:rPr>
              <w:t>RoleCode</w:t>
            </w:r>
          </w:p>
        </w:tc>
        <w:tc>
          <w:tcPr>
            <w:tcW w:w="3690" w:type="dxa"/>
            <w:vAlign w:val="bottom"/>
          </w:tcPr>
          <w:p w14:paraId="6AFD63B0" w14:textId="77777777" w:rsidR="00201099" w:rsidRDefault="00201099" w:rsidP="00A02BA7">
            <w:pPr>
              <w:pStyle w:val="TableText"/>
              <w:tabs>
                <w:tab w:val="left" w:pos="990"/>
              </w:tabs>
              <w:rPr>
                <w:lang w:eastAsia="zh-CN"/>
              </w:rPr>
            </w:pPr>
            <w:r>
              <w:rPr>
                <w:lang w:eastAsia="zh-CN"/>
              </w:rPr>
              <w:t>Work site</w:t>
            </w:r>
          </w:p>
        </w:tc>
      </w:tr>
      <w:tr w:rsidR="00201099" w:rsidRPr="00AA6C9A" w14:paraId="10D804A9" w14:textId="77777777">
        <w:tc>
          <w:tcPr>
            <w:tcW w:w="1620" w:type="dxa"/>
            <w:vAlign w:val="bottom"/>
          </w:tcPr>
          <w:p w14:paraId="3EB88846" w14:textId="77777777" w:rsidR="00201099" w:rsidRDefault="00201099" w:rsidP="00A02BA7">
            <w:pPr>
              <w:pStyle w:val="TableText"/>
              <w:tabs>
                <w:tab w:val="left" w:pos="990"/>
              </w:tabs>
              <w:rPr>
                <w:lang w:eastAsia="zh-CN"/>
              </w:rPr>
            </w:pPr>
            <w:r>
              <w:rPr>
                <w:lang w:eastAsia="zh-CN"/>
              </w:rPr>
              <w:t>…</w:t>
            </w:r>
          </w:p>
        </w:tc>
        <w:tc>
          <w:tcPr>
            <w:tcW w:w="3330" w:type="dxa"/>
            <w:vAlign w:val="bottom"/>
          </w:tcPr>
          <w:p w14:paraId="4850BCCC" w14:textId="77777777" w:rsidR="00201099" w:rsidRDefault="00201099" w:rsidP="00A02BA7">
            <w:pPr>
              <w:pStyle w:val="TableText"/>
              <w:tabs>
                <w:tab w:val="left" w:pos="990"/>
              </w:tabs>
              <w:rPr>
                <w:lang w:eastAsia="zh-CN"/>
              </w:rPr>
            </w:pPr>
          </w:p>
        </w:tc>
        <w:tc>
          <w:tcPr>
            <w:tcW w:w="3690" w:type="dxa"/>
            <w:vAlign w:val="bottom"/>
          </w:tcPr>
          <w:p w14:paraId="5C67B001" w14:textId="77777777" w:rsidR="00201099" w:rsidRDefault="00201099" w:rsidP="00A02BA7">
            <w:pPr>
              <w:pStyle w:val="TableText"/>
              <w:tabs>
                <w:tab w:val="left" w:pos="990"/>
              </w:tabs>
              <w:rPr>
                <w:lang w:eastAsia="zh-CN"/>
              </w:rPr>
            </w:pPr>
          </w:p>
        </w:tc>
      </w:tr>
    </w:tbl>
    <w:p w14:paraId="4A378942" w14:textId="77777777" w:rsidR="0011784E" w:rsidRDefault="0011784E" w:rsidP="0011784E">
      <w:pPr>
        <w:pStyle w:val="BodyText"/>
      </w:pPr>
    </w:p>
    <w:p w14:paraId="4F9975DA" w14:textId="77777777" w:rsidR="0011784E" w:rsidRDefault="0011784E" w:rsidP="004E6B77">
      <w:pPr>
        <w:pStyle w:val="Heading2nospace"/>
      </w:pPr>
      <w:bookmarkStart w:id="572" w:name="_Toc163893682"/>
      <w:bookmarkStart w:id="573" w:name="CS_SeverityObservation"/>
      <w:r>
        <w:t>Severity Observation</w:t>
      </w:r>
      <w:bookmarkEnd w:id="572"/>
    </w:p>
    <w:bookmarkEnd w:id="573"/>
    <w:p w14:paraId="4D4B13F8" w14:textId="77777777" w:rsidR="004E6B77" w:rsidRDefault="004E6B77" w:rsidP="004E6B77">
      <w:pPr>
        <w:pStyle w:val="BracketData"/>
        <w:rPr>
          <w:rFonts w:ascii="Bookman Old Style" w:hAnsi="Bookman Old Style"/>
        </w:rPr>
      </w:pPr>
      <w:r>
        <w:rPr>
          <w:rFonts w:ascii="Bookman Old Style" w:hAnsi="Bookman Old Style"/>
        </w:rPr>
        <w:t>[</w:t>
      </w:r>
      <w:r>
        <w:t>observation</w:t>
      </w:r>
      <w:r>
        <w:rPr>
          <w:rFonts w:ascii="Bookman Old Style" w:hAnsi="Bookman Old Style"/>
        </w:rPr>
        <w:t xml:space="preserve">: templateId </w:t>
      </w:r>
      <w:r>
        <w:t>2.16.840.1.113883.10.20.21.4.8(open)</w:t>
      </w:r>
      <w:r>
        <w:rPr>
          <w:rFonts w:ascii="Bookman Old Style" w:hAnsi="Bookman Old Style"/>
        </w:rPr>
        <w:t>]</w:t>
      </w:r>
    </w:p>
    <w:p w14:paraId="544A00E3" w14:textId="77777777" w:rsidR="004E6B77" w:rsidRDefault="004E6B77" w:rsidP="004E6B77">
      <w:pPr>
        <w:pStyle w:val="BodyText"/>
      </w:pPr>
      <w:r>
        <w:t>This clinical statement represents the severity of the reaction to an agent. A person may manifest many symptoms in a reaction to a single substance, and each reaction to the substance can be represented. However, each reaction observation can have only one severity observation associated with it. For example, someone may have a rash reaction observation as well as an itching reaction observation, but each can have only one level of severity.</w:t>
      </w:r>
    </w:p>
    <w:p w14:paraId="3610DE9B" w14:textId="77777777" w:rsidR="00697098" w:rsidRDefault="00697098" w:rsidP="003D62A7">
      <w:pPr>
        <w:numPr>
          <w:ilvl w:val="0"/>
          <w:numId w:val="43"/>
        </w:numPr>
        <w:spacing w:after="40" w:line="260" w:lineRule="exact"/>
      </w:pPr>
      <w:r>
        <w:rPr>
          <w:b/>
          <w:bCs/>
          <w:sz w:val="16"/>
          <w:szCs w:val="16"/>
        </w:rPr>
        <w:t>SHALL</w:t>
      </w:r>
      <w:r>
        <w:t xml:space="preserve"> contain exactly one [1..1] </w:t>
      </w:r>
      <w:r>
        <w:rPr>
          <w:rFonts w:ascii="Courier New" w:hAnsi="Courier New"/>
          <w:b/>
          <w:bCs/>
        </w:rPr>
        <w:t>@classCode</w:t>
      </w:r>
      <w:r>
        <w:t>="</w:t>
      </w:r>
      <w:r>
        <w:rPr>
          <w:rFonts w:ascii="Courier New" w:hAnsi="Courier New"/>
        </w:rPr>
        <w:t>OBS</w:t>
      </w:r>
      <w:r>
        <w:t xml:space="preserve">" Observation (CodeSystem: </w:t>
      </w:r>
      <w:r>
        <w:rPr>
          <w:rFonts w:ascii="Courier New" w:hAnsi="Courier New"/>
        </w:rPr>
        <w:t>2.16.840.1.113883.5.6 HL7ActClass</w:t>
      </w:r>
      <w:r>
        <w:t xml:space="preserve">) </w:t>
      </w:r>
      <w:r>
        <w:rPr>
          <w:b/>
          <w:bCs/>
          <w:sz w:val="16"/>
          <w:szCs w:val="16"/>
        </w:rPr>
        <w:t>STATIC</w:t>
      </w:r>
      <w:r>
        <w:t xml:space="preserve"> (CONF:7345). </w:t>
      </w:r>
    </w:p>
    <w:p w14:paraId="4038A77E" w14:textId="77777777" w:rsidR="00697098" w:rsidRDefault="00697098" w:rsidP="003D62A7">
      <w:pPr>
        <w:numPr>
          <w:ilvl w:val="0"/>
          <w:numId w:val="43"/>
        </w:numPr>
        <w:spacing w:after="40" w:line="260" w:lineRule="exact"/>
      </w:pPr>
      <w:r>
        <w:rPr>
          <w:b/>
          <w:bCs/>
          <w:sz w:val="16"/>
          <w:szCs w:val="16"/>
        </w:rPr>
        <w:t>SHALL</w:t>
      </w:r>
      <w:r>
        <w:t xml:space="preserve"> contain exactly one [1..1] </w:t>
      </w:r>
      <w:r>
        <w:rPr>
          <w:rFonts w:ascii="Courier New" w:hAnsi="Courier New"/>
          <w:b/>
          <w:bCs/>
        </w:rPr>
        <w:t>@moodCode</w:t>
      </w:r>
      <w:r>
        <w:t>="</w:t>
      </w:r>
      <w:r>
        <w:rPr>
          <w:rFonts w:ascii="Courier New" w:hAnsi="Courier New"/>
        </w:rPr>
        <w:t>EVN</w:t>
      </w:r>
      <w:r>
        <w:t xml:space="preserve">" Event (CodeSystem: </w:t>
      </w:r>
      <w:r>
        <w:rPr>
          <w:rFonts w:ascii="Courier New" w:hAnsi="Courier New"/>
        </w:rPr>
        <w:t>2.16.840.1.113883.5.1001 HL7ActMood</w:t>
      </w:r>
      <w:r>
        <w:t xml:space="preserve">) </w:t>
      </w:r>
      <w:r>
        <w:rPr>
          <w:b/>
          <w:bCs/>
          <w:sz w:val="16"/>
          <w:szCs w:val="16"/>
        </w:rPr>
        <w:t>STATIC</w:t>
      </w:r>
      <w:r>
        <w:t xml:space="preserve"> (CONF:7346). </w:t>
      </w:r>
    </w:p>
    <w:p w14:paraId="587E55AD" w14:textId="77777777" w:rsidR="00697098" w:rsidRDefault="00697098" w:rsidP="003D62A7">
      <w:pPr>
        <w:numPr>
          <w:ilvl w:val="0"/>
          <w:numId w:val="43"/>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2.16.840.1.113883.10.20.22.4.8</w:t>
      </w:r>
      <w:r>
        <w:t xml:space="preserve">" (CONF:7347). </w:t>
      </w:r>
    </w:p>
    <w:p w14:paraId="01A9C3F0" w14:textId="77777777" w:rsidR="00697098" w:rsidRDefault="00697098" w:rsidP="003D62A7">
      <w:pPr>
        <w:numPr>
          <w:ilvl w:val="0"/>
          <w:numId w:val="43"/>
        </w:numPr>
        <w:spacing w:after="40" w:line="260" w:lineRule="exact"/>
      </w:pPr>
      <w:r>
        <w:rPr>
          <w:b/>
          <w:bCs/>
          <w:sz w:val="16"/>
          <w:szCs w:val="16"/>
        </w:rPr>
        <w:t>SHALL</w:t>
      </w:r>
      <w:r>
        <w:t xml:space="preserve"> contain exactly one [1..1] </w:t>
      </w:r>
      <w:r>
        <w:rPr>
          <w:rFonts w:ascii="Courier New" w:hAnsi="Courier New"/>
          <w:b/>
          <w:bCs/>
        </w:rPr>
        <w:t>code</w:t>
      </w:r>
      <w:r>
        <w:t>="</w:t>
      </w:r>
      <w:r>
        <w:rPr>
          <w:rFonts w:ascii="Courier New" w:hAnsi="Courier New"/>
        </w:rPr>
        <w:t>SEV</w:t>
      </w:r>
      <w:r>
        <w:t xml:space="preserve">" Severity Observation (CodeSystem: </w:t>
      </w:r>
      <w:r>
        <w:rPr>
          <w:rFonts w:ascii="Courier New" w:hAnsi="Courier New"/>
        </w:rPr>
        <w:t>2.16.840.1.113883.5.4 HL7ActCode</w:t>
      </w:r>
      <w:r>
        <w:t xml:space="preserve">) </w:t>
      </w:r>
      <w:r>
        <w:rPr>
          <w:b/>
          <w:bCs/>
          <w:sz w:val="16"/>
          <w:szCs w:val="16"/>
        </w:rPr>
        <w:t>STATIC</w:t>
      </w:r>
      <w:r>
        <w:t xml:space="preserve"> (CONF:7349). </w:t>
      </w:r>
    </w:p>
    <w:p w14:paraId="68CE8BDA" w14:textId="77777777" w:rsidR="00697098" w:rsidRDefault="00697098" w:rsidP="003D62A7">
      <w:pPr>
        <w:numPr>
          <w:ilvl w:val="0"/>
          <w:numId w:val="43"/>
        </w:numPr>
        <w:spacing w:after="40" w:line="260" w:lineRule="exact"/>
      </w:pPr>
      <w:r>
        <w:rPr>
          <w:b/>
          <w:bCs/>
          <w:sz w:val="16"/>
          <w:szCs w:val="16"/>
        </w:rPr>
        <w:t>SHOULD</w:t>
      </w:r>
      <w:r>
        <w:t xml:space="preserve"> contain exactly one [1..1] </w:t>
      </w:r>
      <w:r>
        <w:rPr>
          <w:rFonts w:ascii="Courier New" w:hAnsi="Courier New"/>
          <w:b/>
          <w:bCs/>
        </w:rPr>
        <w:t>text</w:t>
      </w:r>
      <w:r>
        <w:t xml:space="preserve"> (CONF:7350). </w:t>
      </w:r>
    </w:p>
    <w:p w14:paraId="56D816D7" w14:textId="77777777" w:rsidR="00697098" w:rsidRDefault="00697098" w:rsidP="003D62A7">
      <w:pPr>
        <w:numPr>
          <w:ilvl w:val="1"/>
          <w:numId w:val="43"/>
        </w:numPr>
        <w:spacing w:after="40" w:line="260" w:lineRule="exact"/>
      </w:pPr>
      <w:r>
        <w:t xml:space="preserve">This text </w:t>
      </w:r>
      <w:r>
        <w:rPr>
          <w:b/>
          <w:bCs/>
          <w:sz w:val="16"/>
          <w:szCs w:val="16"/>
        </w:rPr>
        <w:t>SHOULD</w:t>
      </w:r>
      <w:r>
        <w:t xml:space="preserve"> contain exactly one [1..1] </w:t>
      </w:r>
      <w:r>
        <w:rPr>
          <w:rFonts w:ascii="Courier New" w:hAnsi="Courier New"/>
          <w:b/>
          <w:bCs/>
        </w:rPr>
        <w:t>reference</w:t>
      </w:r>
      <w:r>
        <w:t xml:space="preserve"> (CONF:7351). </w:t>
      </w:r>
    </w:p>
    <w:p w14:paraId="3AF129F2" w14:textId="77777777" w:rsidR="00697098" w:rsidRDefault="00697098" w:rsidP="003D62A7">
      <w:pPr>
        <w:numPr>
          <w:ilvl w:val="2"/>
          <w:numId w:val="43"/>
        </w:numPr>
        <w:spacing w:after="40" w:line="260" w:lineRule="exact"/>
      </w:pPr>
      <w:r>
        <w:t xml:space="preserve">A reference/@value </w:t>
      </w:r>
      <w:r w:rsidRPr="00697098">
        <w:rPr>
          <w:rStyle w:val="keyword"/>
        </w:rPr>
        <w:t>SHOULD</w:t>
      </w:r>
      <w:r>
        <w:t xml:space="preserve"> point to its corresponding narrative (using the approach defined in CDA Release 2, section 4.3.5.1 ). (CONF:7378).</w:t>
      </w:r>
    </w:p>
    <w:p w14:paraId="50E2FBB6" w14:textId="77777777" w:rsidR="00697098" w:rsidRDefault="00697098" w:rsidP="003D62A7">
      <w:pPr>
        <w:numPr>
          <w:ilvl w:val="0"/>
          <w:numId w:val="43"/>
        </w:numPr>
        <w:spacing w:after="40" w:line="260" w:lineRule="exact"/>
      </w:pPr>
      <w:r>
        <w:rPr>
          <w:b/>
          <w:bCs/>
          <w:sz w:val="16"/>
          <w:szCs w:val="16"/>
        </w:rPr>
        <w:lastRenderedPageBreak/>
        <w:t>SHALL</w:t>
      </w:r>
      <w:r>
        <w:t xml:space="preserve"> contain exactly one [1..1] </w:t>
      </w:r>
      <w:r>
        <w:rPr>
          <w:rFonts w:ascii="Courier New" w:hAnsi="Courier New"/>
          <w:b/>
          <w:bCs/>
        </w:rPr>
        <w:t>statusCode/@code</w:t>
      </w:r>
      <w:r>
        <w:t>="</w:t>
      </w:r>
      <w:r>
        <w:rPr>
          <w:rFonts w:ascii="Courier New" w:hAnsi="Courier New"/>
        </w:rPr>
        <w:t>completed</w:t>
      </w:r>
      <w:r>
        <w:t xml:space="preserve">" Completed (CodeSystem: </w:t>
      </w:r>
      <w:r>
        <w:rPr>
          <w:rFonts w:ascii="Courier New" w:hAnsi="Courier New"/>
        </w:rPr>
        <w:t>2.16.840.1.113883.5.14 HL7ActStatus</w:t>
      </w:r>
      <w:r>
        <w:t xml:space="preserve">) </w:t>
      </w:r>
      <w:r>
        <w:rPr>
          <w:b/>
          <w:bCs/>
          <w:sz w:val="16"/>
          <w:szCs w:val="16"/>
        </w:rPr>
        <w:t>STATIC</w:t>
      </w:r>
      <w:r>
        <w:t xml:space="preserve"> (CONF:7352). </w:t>
      </w:r>
    </w:p>
    <w:p w14:paraId="2EDF43F1" w14:textId="77777777" w:rsidR="000D786F" w:rsidRDefault="00697098" w:rsidP="003D62A7">
      <w:pPr>
        <w:numPr>
          <w:ilvl w:val="0"/>
          <w:numId w:val="43"/>
        </w:numPr>
        <w:spacing w:after="40" w:line="260" w:lineRule="exact"/>
      </w:pPr>
      <w:r>
        <w:rPr>
          <w:b/>
          <w:bCs/>
          <w:sz w:val="16"/>
          <w:szCs w:val="16"/>
        </w:rPr>
        <w:t>SHALL</w:t>
      </w:r>
      <w:r>
        <w:t xml:space="preserve"> contain exactly one [1..1] </w:t>
      </w:r>
      <w:r>
        <w:rPr>
          <w:rFonts w:ascii="Courier New" w:hAnsi="Courier New"/>
          <w:b/>
          <w:bCs/>
        </w:rPr>
        <w:t>value with @xsi:type="CD"</w:t>
      </w:r>
      <w:r>
        <w:t xml:space="preserve">, where the @code </w:t>
      </w:r>
      <w:r>
        <w:rPr>
          <w:b/>
          <w:bCs/>
          <w:sz w:val="16"/>
          <w:szCs w:val="16"/>
        </w:rPr>
        <w:t>SHALL</w:t>
      </w:r>
      <w:r>
        <w:t xml:space="preserve"> be selected from ValueSet </w:t>
      </w:r>
      <w:r>
        <w:rPr>
          <w:rFonts w:ascii="Courier New" w:hAnsi="Courier New"/>
        </w:rPr>
        <w:t>2.16.840.1.113883.3.88.12.3221.6.8 Problem Severity</w:t>
      </w:r>
      <w:r>
        <w:t xml:space="preserve"> </w:t>
      </w:r>
      <w:r>
        <w:rPr>
          <w:b/>
          <w:bCs/>
          <w:sz w:val="16"/>
          <w:szCs w:val="16"/>
        </w:rPr>
        <w:t>DYNAMIC</w:t>
      </w:r>
      <w:r>
        <w:t xml:space="preserve"> (CONF:7356). </w:t>
      </w:r>
    </w:p>
    <w:p w14:paraId="463E51B0" w14:textId="77777777" w:rsidR="000D786F" w:rsidRDefault="000D786F" w:rsidP="000D786F">
      <w:pPr>
        <w:pStyle w:val="Caption"/>
      </w:pPr>
      <w:bookmarkStart w:id="574" w:name="_Toc163893817"/>
      <w:r>
        <w:t xml:space="preserve">Table </w:t>
      </w:r>
      <w:r w:rsidR="0000006B">
        <w:fldChar w:fldCharType="begin"/>
      </w:r>
      <w:r w:rsidR="0000006B">
        <w:instrText xml:space="preserve"> SEQ Table \* ARABIC </w:instrText>
      </w:r>
      <w:r w:rsidR="0000006B">
        <w:fldChar w:fldCharType="separate"/>
      </w:r>
      <w:r w:rsidR="00D61323">
        <w:t>53</w:t>
      </w:r>
      <w:r w:rsidR="0000006B">
        <w:fldChar w:fldCharType="end"/>
      </w:r>
      <w:r>
        <w:t>: Problem Severity Value Set</w:t>
      </w:r>
      <w:bookmarkEnd w:id="57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2250"/>
        <w:gridCol w:w="4770"/>
      </w:tblGrid>
      <w:tr w:rsidR="009C2D50" w:rsidRPr="00171635" w14:paraId="61562094" w14:textId="77777777">
        <w:trPr>
          <w:tblHeader/>
        </w:trPr>
        <w:tc>
          <w:tcPr>
            <w:tcW w:w="8640" w:type="dxa"/>
            <w:gridSpan w:val="3"/>
            <w:tcBorders>
              <w:bottom w:val="nil"/>
            </w:tcBorders>
          </w:tcPr>
          <w:p w14:paraId="5FD09E4F" w14:textId="77777777" w:rsidR="009C2D50" w:rsidRPr="00171635" w:rsidRDefault="009C2D50" w:rsidP="00A02BA7">
            <w:pPr>
              <w:pStyle w:val="TableText"/>
              <w:tabs>
                <w:tab w:val="left" w:pos="990"/>
              </w:tabs>
              <w:rPr>
                <w:b/>
                <w:lang w:eastAsia="zh-CN"/>
              </w:rPr>
            </w:pPr>
            <w:r w:rsidRPr="00171635">
              <w:rPr>
                <w:lang w:eastAsia="zh-CN"/>
              </w:rPr>
              <w:t xml:space="preserve">Value Set: </w:t>
            </w:r>
            <w:r>
              <w:rPr>
                <w:lang w:eastAsia="zh-CN"/>
              </w:rPr>
              <w:t>Problem Severity</w:t>
            </w:r>
            <w:r w:rsidRPr="00171635">
              <w:rPr>
                <w:lang w:eastAsia="zh-CN"/>
              </w:rPr>
              <w:t xml:space="preserve"> </w:t>
            </w:r>
            <w:r>
              <w:t>2.16.840.1.113883.3.88.12.3221.6.8</w:t>
            </w:r>
          </w:p>
        </w:tc>
      </w:tr>
      <w:tr w:rsidR="009C2D50" w:rsidRPr="00171635" w14:paraId="44277777" w14:textId="77777777">
        <w:trPr>
          <w:trHeight w:val="279"/>
          <w:tblHeader/>
        </w:trPr>
        <w:tc>
          <w:tcPr>
            <w:tcW w:w="1620" w:type="dxa"/>
            <w:tcBorders>
              <w:top w:val="nil"/>
              <w:bottom w:val="single" w:sz="4" w:space="0" w:color="auto"/>
              <w:right w:val="nil"/>
            </w:tcBorders>
          </w:tcPr>
          <w:p w14:paraId="402CAC7A" w14:textId="77777777" w:rsidR="009C2D50" w:rsidRPr="00AA6C9A" w:rsidRDefault="009C2D50" w:rsidP="00A02BA7">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0CE18E94" w14:textId="77777777" w:rsidR="009C2D50" w:rsidRPr="00171635" w:rsidRDefault="009C2D50" w:rsidP="00A02BA7">
            <w:pPr>
              <w:pStyle w:val="TableText"/>
              <w:tabs>
                <w:tab w:val="left" w:pos="990"/>
              </w:tabs>
              <w:rPr>
                <w:lang w:eastAsia="zh-CN"/>
              </w:rPr>
            </w:pPr>
            <w:r>
              <w:rPr>
                <w:lang w:eastAsia="zh-CN"/>
              </w:rPr>
              <w:t xml:space="preserve">SNOMED CT </w:t>
            </w:r>
            <w:r w:rsidRPr="00096C95">
              <w:rPr>
                <w:lang w:eastAsia="zh-CN"/>
              </w:rPr>
              <w:t>2.16.840.1.113883.6.96</w:t>
            </w:r>
          </w:p>
        </w:tc>
      </w:tr>
      <w:tr w:rsidR="009C2D50" w14:paraId="3A19F06C" w14:textId="77777777">
        <w:trPr>
          <w:trHeight w:val="279"/>
          <w:tblHeader/>
        </w:trPr>
        <w:tc>
          <w:tcPr>
            <w:tcW w:w="1620" w:type="dxa"/>
            <w:tcBorders>
              <w:top w:val="nil"/>
              <w:bottom w:val="single" w:sz="4" w:space="0" w:color="auto"/>
              <w:right w:val="nil"/>
            </w:tcBorders>
          </w:tcPr>
          <w:p w14:paraId="391EF6CF" w14:textId="77777777" w:rsidR="009C2D50" w:rsidRPr="00981D77" w:rsidRDefault="009C2D50" w:rsidP="00A02BA7">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73EF3039" w14:textId="77777777" w:rsidR="009C2D50" w:rsidRDefault="009C2D50" w:rsidP="00A02BA7">
            <w:pPr>
              <w:pStyle w:val="TableText"/>
              <w:tabs>
                <w:tab w:val="left" w:pos="990"/>
              </w:tabs>
              <w:rPr>
                <w:lang w:eastAsia="zh-CN"/>
              </w:rPr>
            </w:pPr>
            <w:r w:rsidRPr="002C4630">
              <w:rPr>
                <w:lang w:eastAsia="zh-CN"/>
              </w:rPr>
              <w:t>This is a description of the level of the severity of the problem.</w:t>
            </w:r>
          </w:p>
        </w:tc>
      </w:tr>
      <w:tr w:rsidR="009C2D50" w:rsidRPr="00AA6C9A" w14:paraId="10746E78" w14:textId="77777777">
        <w:trPr>
          <w:trHeight w:val="368"/>
          <w:tblHeader/>
        </w:trPr>
        <w:tc>
          <w:tcPr>
            <w:tcW w:w="1620" w:type="dxa"/>
            <w:shd w:val="clear" w:color="auto" w:fill="E6E6E6"/>
          </w:tcPr>
          <w:p w14:paraId="10292080" w14:textId="77777777" w:rsidR="009C2D50" w:rsidRPr="00AA6C9A" w:rsidRDefault="009C2D50" w:rsidP="00A02BA7">
            <w:pPr>
              <w:pStyle w:val="TableHead"/>
              <w:tabs>
                <w:tab w:val="left" w:pos="990"/>
              </w:tabs>
              <w:rPr>
                <w:lang w:eastAsia="zh-CN"/>
              </w:rPr>
            </w:pPr>
            <w:r w:rsidRPr="00AA6C9A">
              <w:rPr>
                <w:lang w:eastAsia="zh-CN"/>
              </w:rPr>
              <w:t>Code</w:t>
            </w:r>
          </w:p>
        </w:tc>
        <w:tc>
          <w:tcPr>
            <w:tcW w:w="2250" w:type="dxa"/>
            <w:shd w:val="clear" w:color="auto" w:fill="E6E6E6"/>
          </w:tcPr>
          <w:p w14:paraId="14D089FF" w14:textId="77777777" w:rsidR="009C2D50" w:rsidRPr="00171635" w:rsidRDefault="009C2D50" w:rsidP="00A02BA7">
            <w:pPr>
              <w:pStyle w:val="TableHead"/>
              <w:tabs>
                <w:tab w:val="left" w:pos="990"/>
              </w:tabs>
              <w:rPr>
                <w:lang w:eastAsia="zh-CN"/>
              </w:rPr>
            </w:pPr>
            <w:r w:rsidRPr="00171635">
              <w:rPr>
                <w:lang w:eastAsia="zh-CN"/>
              </w:rPr>
              <w:t>Code System</w:t>
            </w:r>
          </w:p>
        </w:tc>
        <w:tc>
          <w:tcPr>
            <w:tcW w:w="4770" w:type="dxa"/>
            <w:shd w:val="clear" w:color="auto" w:fill="E6E6E6"/>
          </w:tcPr>
          <w:p w14:paraId="1F4AB7A8" w14:textId="77777777" w:rsidR="009C2D50" w:rsidRPr="00AA6C9A" w:rsidRDefault="009C2D50" w:rsidP="00A02BA7">
            <w:pPr>
              <w:pStyle w:val="TableHead"/>
              <w:tabs>
                <w:tab w:val="left" w:pos="990"/>
              </w:tabs>
              <w:rPr>
                <w:lang w:eastAsia="zh-CN"/>
              </w:rPr>
            </w:pPr>
            <w:r w:rsidRPr="00AA6C9A">
              <w:rPr>
                <w:lang w:eastAsia="zh-CN"/>
              </w:rPr>
              <w:t>Print Name</w:t>
            </w:r>
          </w:p>
        </w:tc>
      </w:tr>
      <w:tr w:rsidR="009C2D50" w14:paraId="4E592A43" w14:textId="77777777">
        <w:tc>
          <w:tcPr>
            <w:tcW w:w="1620" w:type="dxa"/>
          </w:tcPr>
          <w:p w14:paraId="5DBE9B2D" w14:textId="77777777" w:rsidR="009C2D50" w:rsidRDefault="009C2D50" w:rsidP="009C2D50">
            <w:pPr>
              <w:pStyle w:val="TableText"/>
            </w:pPr>
            <w:r>
              <w:t xml:space="preserve">255604002 </w:t>
            </w:r>
          </w:p>
        </w:tc>
        <w:tc>
          <w:tcPr>
            <w:tcW w:w="2250" w:type="dxa"/>
            <w:vAlign w:val="bottom"/>
          </w:tcPr>
          <w:p w14:paraId="74540647" w14:textId="77777777" w:rsidR="009C2D50" w:rsidRPr="00171635" w:rsidRDefault="009C2D50" w:rsidP="009C2D50">
            <w:pPr>
              <w:pStyle w:val="TableText"/>
              <w:rPr>
                <w:lang w:eastAsia="zh-CN"/>
              </w:rPr>
            </w:pPr>
            <w:r>
              <w:t>SNOMED CT</w:t>
            </w:r>
          </w:p>
        </w:tc>
        <w:tc>
          <w:tcPr>
            <w:tcW w:w="4770" w:type="dxa"/>
          </w:tcPr>
          <w:p w14:paraId="5681D870" w14:textId="77777777" w:rsidR="009C2D50" w:rsidRDefault="009C2D50" w:rsidP="009C2D50">
            <w:pPr>
              <w:pStyle w:val="TableText"/>
            </w:pPr>
            <w:r>
              <w:t xml:space="preserve">Mild (qualifier value) </w:t>
            </w:r>
          </w:p>
        </w:tc>
      </w:tr>
      <w:tr w:rsidR="009C2D50" w14:paraId="1D0FF367" w14:textId="77777777">
        <w:tc>
          <w:tcPr>
            <w:tcW w:w="1620" w:type="dxa"/>
          </w:tcPr>
          <w:p w14:paraId="4DB7238E" w14:textId="77777777" w:rsidR="009C2D50" w:rsidRDefault="009C2D50" w:rsidP="009C2D50">
            <w:pPr>
              <w:pStyle w:val="TableText"/>
            </w:pPr>
            <w:r>
              <w:t xml:space="preserve">371923003 </w:t>
            </w:r>
          </w:p>
        </w:tc>
        <w:tc>
          <w:tcPr>
            <w:tcW w:w="2250" w:type="dxa"/>
            <w:vAlign w:val="bottom"/>
          </w:tcPr>
          <w:p w14:paraId="05DBE8EA" w14:textId="77777777" w:rsidR="009C2D50" w:rsidRDefault="009C2D50" w:rsidP="009C2D50">
            <w:pPr>
              <w:pStyle w:val="TableText"/>
            </w:pPr>
            <w:r>
              <w:t>SNOMED CT</w:t>
            </w:r>
          </w:p>
        </w:tc>
        <w:tc>
          <w:tcPr>
            <w:tcW w:w="4770" w:type="dxa"/>
          </w:tcPr>
          <w:p w14:paraId="608302D1" w14:textId="77777777" w:rsidR="009C2D50" w:rsidRDefault="009C2D50" w:rsidP="009C2D50">
            <w:pPr>
              <w:pStyle w:val="TableText"/>
            </w:pPr>
            <w:r>
              <w:t xml:space="preserve">Mild to moderate (qualifier value) </w:t>
            </w:r>
          </w:p>
        </w:tc>
      </w:tr>
      <w:tr w:rsidR="009C2D50" w14:paraId="7099DCDE" w14:textId="77777777">
        <w:tc>
          <w:tcPr>
            <w:tcW w:w="1620" w:type="dxa"/>
          </w:tcPr>
          <w:p w14:paraId="07F98A57" w14:textId="77777777" w:rsidR="009C2D50" w:rsidRDefault="009C2D50" w:rsidP="009C2D50">
            <w:pPr>
              <w:pStyle w:val="TableText"/>
            </w:pPr>
            <w:r>
              <w:t xml:space="preserve">6736007 </w:t>
            </w:r>
          </w:p>
        </w:tc>
        <w:tc>
          <w:tcPr>
            <w:tcW w:w="2250" w:type="dxa"/>
            <w:vAlign w:val="bottom"/>
          </w:tcPr>
          <w:p w14:paraId="0B3CEFDE" w14:textId="77777777" w:rsidR="009C2D50" w:rsidRDefault="009C2D50" w:rsidP="009C2D50">
            <w:pPr>
              <w:pStyle w:val="TableText"/>
            </w:pPr>
            <w:r>
              <w:t>SNOMED CT</w:t>
            </w:r>
          </w:p>
        </w:tc>
        <w:tc>
          <w:tcPr>
            <w:tcW w:w="4770" w:type="dxa"/>
          </w:tcPr>
          <w:p w14:paraId="3BCADD55" w14:textId="77777777" w:rsidR="009C2D50" w:rsidRDefault="009C2D50" w:rsidP="009C2D50">
            <w:pPr>
              <w:pStyle w:val="TableText"/>
            </w:pPr>
            <w:r>
              <w:t xml:space="preserve">Moderate (severity modifier) (qualifier value) </w:t>
            </w:r>
          </w:p>
        </w:tc>
      </w:tr>
      <w:tr w:rsidR="009C2D50" w14:paraId="0E17040C" w14:textId="77777777">
        <w:tc>
          <w:tcPr>
            <w:tcW w:w="1620" w:type="dxa"/>
          </w:tcPr>
          <w:p w14:paraId="59BB2C6E" w14:textId="77777777" w:rsidR="009C2D50" w:rsidRDefault="009C2D50" w:rsidP="009C2D50">
            <w:pPr>
              <w:pStyle w:val="TableText"/>
            </w:pPr>
            <w:r>
              <w:t xml:space="preserve">371924009 </w:t>
            </w:r>
          </w:p>
        </w:tc>
        <w:tc>
          <w:tcPr>
            <w:tcW w:w="2250" w:type="dxa"/>
            <w:vAlign w:val="bottom"/>
          </w:tcPr>
          <w:p w14:paraId="7CA4547E" w14:textId="77777777" w:rsidR="009C2D50" w:rsidRDefault="009C2D50" w:rsidP="009C2D50">
            <w:pPr>
              <w:pStyle w:val="TableText"/>
            </w:pPr>
            <w:r>
              <w:t>SNOMED CT</w:t>
            </w:r>
          </w:p>
        </w:tc>
        <w:tc>
          <w:tcPr>
            <w:tcW w:w="4770" w:type="dxa"/>
          </w:tcPr>
          <w:p w14:paraId="474A727D" w14:textId="77777777" w:rsidR="009C2D50" w:rsidRDefault="009C2D50" w:rsidP="009C2D50">
            <w:pPr>
              <w:pStyle w:val="TableText"/>
            </w:pPr>
            <w:r>
              <w:t xml:space="preserve">Moderate to severe (qualifier value) </w:t>
            </w:r>
          </w:p>
        </w:tc>
      </w:tr>
      <w:tr w:rsidR="009C2D50" w14:paraId="12034991" w14:textId="77777777">
        <w:tc>
          <w:tcPr>
            <w:tcW w:w="1620" w:type="dxa"/>
          </w:tcPr>
          <w:p w14:paraId="240303A6" w14:textId="77777777" w:rsidR="009C2D50" w:rsidRDefault="009C2D50" w:rsidP="009C2D50">
            <w:pPr>
              <w:pStyle w:val="TableText"/>
            </w:pPr>
            <w:r>
              <w:t xml:space="preserve">24484000 </w:t>
            </w:r>
          </w:p>
        </w:tc>
        <w:tc>
          <w:tcPr>
            <w:tcW w:w="2250" w:type="dxa"/>
            <w:vAlign w:val="bottom"/>
          </w:tcPr>
          <w:p w14:paraId="22AFAF21" w14:textId="77777777" w:rsidR="009C2D50" w:rsidRDefault="009C2D50" w:rsidP="009C2D50">
            <w:pPr>
              <w:pStyle w:val="TableText"/>
            </w:pPr>
            <w:r>
              <w:t>SNOMED CT</w:t>
            </w:r>
          </w:p>
        </w:tc>
        <w:tc>
          <w:tcPr>
            <w:tcW w:w="4770" w:type="dxa"/>
          </w:tcPr>
          <w:p w14:paraId="48DE44D4" w14:textId="77777777" w:rsidR="009C2D50" w:rsidRDefault="009C2D50" w:rsidP="009C2D50">
            <w:pPr>
              <w:pStyle w:val="TableText"/>
            </w:pPr>
            <w:r>
              <w:t xml:space="preserve">Severe (severity modifier) (qualifier value) </w:t>
            </w:r>
          </w:p>
        </w:tc>
      </w:tr>
      <w:tr w:rsidR="009C2D50" w14:paraId="4658BEBC" w14:textId="77777777">
        <w:tc>
          <w:tcPr>
            <w:tcW w:w="1620" w:type="dxa"/>
          </w:tcPr>
          <w:p w14:paraId="2329FD45" w14:textId="77777777" w:rsidR="009C2D50" w:rsidRDefault="009C2D50" w:rsidP="009C2D50">
            <w:pPr>
              <w:pStyle w:val="TableText"/>
            </w:pPr>
            <w:r>
              <w:t xml:space="preserve">399166001 </w:t>
            </w:r>
          </w:p>
        </w:tc>
        <w:tc>
          <w:tcPr>
            <w:tcW w:w="2250" w:type="dxa"/>
            <w:vAlign w:val="bottom"/>
          </w:tcPr>
          <w:p w14:paraId="1CE5FF62" w14:textId="77777777" w:rsidR="009C2D50" w:rsidRDefault="009C2D50" w:rsidP="009C2D50">
            <w:pPr>
              <w:pStyle w:val="TableText"/>
            </w:pPr>
            <w:r>
              <w:t>SNOMED CT</w:t>
            </w:r>
          </w:p>
        </w:tc>
        <w:tc>
          <w:tcPr>
            <w:tcW w:w="4770" w:type="dxa"/>
          </w:tcPr>
          <w:p w14:paraId="3E8318BC" w14:textId="77777777" w:rsidR="009C2D50" w:rsidRDefault="009C2D50" w:rsidP="009C2D50">
            <w:pPr>
              <w:pStyle w:val="TableText"/>
            </w:pPr>
            <w:r>
              <w:t xml:space="preserve">Fatal (qualifier value) </w:t>
            </w:r>
          </w:p>
        </w:tc>
      </w:tr>
    </w:tbl>
    <w:p w14:paraId="559A155A" w14:textId="77777777" w:rsidR="00697098" w:rsidRDefault="00697098" w:rsidP="000D786F">
      <w:pPr>
        <w:pStyle w:val="BodyText"/>
      </w:pPr>
    </w:p>
    <w:p w14:paraId="1331FC7C" w14:textId="77777777" w:rsidR="00B115DA" w:rsidRDefault="00B115DA" w:rsidP="00B115DA">
      <w:pPr>
        <w:pStyle w:val="Caption"/>
      </w:pPr>
      <w:bookmarkStart w:id="575" w:name="_Toc163893764"/>
      <w:r>
        <w:t xml:space="preserve">Figure </w:t>
      </w:r>
      <w:r w:rsidR="0000006B">
        <w:fldChar w:fldCharType="begin"/>
      </w:r>
      <w:r w:rsidR="0000006B">
        <w:instrText xml:space="preserve"> SEQ Figure \* ARABIC </w:instrText>
      </w:r>
      <w:r w:rsidR="0000006B">
        <w:fldChar w:fldCharType="separate"/>
      </w:r>
      <w:r w:rsidR="00D61323">
        <w:t>69</w:t>
      </w:r>
      <w:r w:rsidR="0000006B">
        <w:fldChar w:fldCharType="end"/>
      </w:r>
      <w:r>
        <w:t>: Severity observation example</w:t>
      </w:r>
      <w:bookmarkEnd w:id="575"/>
    </w:p>
    <w:p w14:paraId="7FAFCBE7" w14:textId="77777777" w:rsidR="008110A2" w:rsidRDefault="008110A2" w:rsidP="008110A2">
      <w:pPr>
        <w:pStyle w:val="Example"/>
      </w:pPr>
      <w:r>
        <w:t>&lt;observation classCode="OBS" moodCode="EVN"&gt;</w:t>
      </w:r>
    </w:p>
    <w:p w14:paraId="162E593A" w14:textId="77777777" w:rsidR="008110A2" w:rsidRDefault="008110A2" w:rsidP="008110A2">
      <w:pPr>
        <w:pStyle w:val="Example"/>
      </w:pPr>
      <w:r>
        <w:t xml:space="preserve">  &lt;!-- Severity observation template --&gt;</w:t>
      </w:r>
    </w:p>
    <w:p w14:paraId="0B21C6BD" w14:textId="77777777" w:rsidR="008110A2" w:rsidRDefault="008110A2" w:rsidP="008110A2">
      <w:pPr>
        <w:pStyle w:val="Example"/>
      </w:pPr>
      <w:r>
        <w:t xml:space="preserve">  &lt;templateId root="</w:t>
      </w:r>
      <w:r w:rsidR="003C7E09" w:rsidRPr="003C7E09">
        <w:t xml:space="preserve"> 2.16.840.1.113883.10.20.22.4.8</w:t>
      </w:r>
      <w:r>
        <w:t>"/&gt;</w:t>
      </w:r>
    </w:p>
    <w:p w14:paraId="29D1EAC6" w14:textId="77777777" w:rsidR="008110A2" w:rsidRDefault="008110A2" w:rsidP="008110A2">
      <w:pPr>
        <w:pStyle w:val="Example"/>
      </w:pPr>
      <w:r>
        <w:t xml:space="preserve">  &lt;code code="SEV" </w:t>
      </w:r>
    </w:p>
    <w:p w14:paraId="7528648D" w14:textId="77777777" w:rsidR="008110A2" w:rsidRDefault="008110A2" w:rsidP="008110A2">
      <w:pPr>
        <w:pStyle w:val="Example"/>
      </w:pPr>
      <w:r>
        <w:t xml:space="preserve">        displayName="Severity Observation" </w:t>
      </w:r>
    </w:p>
    <w:p w14:paraId="29A65F06" w14:textId="77777777" w:rsidR="008110A2" w:rsidRDefault="008110A2" w:rsidP="008110A2">
      <w:pPr>
        <w:pStyle w:val="Example"/>
      </w:pPr>
      <w:r>
        <w:t xml:space="preserve">        codeSystem="2.16.840.1.113883.5.4" </w:t>
      </w:r>
    </w:p>
    <w:p w14:paraId="6E982EEF" w14:textId="77777777" w:rsidR="008110A2" w:rsidRDefault="008110A2" w:rsidP="008110A2">
      <w:pPr>
        <w:pStyle w:val="Example"/>
      </w:pPr>
      <w:r>
        <w:t xml:space="preserve">        codeSystemName="ActCode"/&gt;</w:t>
      </w:r>
    </w:p>
    <w:p w14:paraId="5F4D8B25" w14:textId="77777777" w:rsidR="008110A2" w:rsidRDefault="008110A2" w:rsidP="008110A2">
      <w:pPr>
        <w:pStyle w:val="Example"/>
      </w:pPr>
      <w:r>
        <w:t xml:space="preserve">  </w:t>
      </w:r>
    </w:p>
    <w:p w14:paraId="3CE00241" w14:textId="77777777" w:rsidR="008110A2" w:rsidRDefault="008110A2" w:rsidP="008110A2">
      <w:pPr>
        <w:pStyle w:val="Example"/>
      </w:pPr>
      <w:r>
        <w:t xml:space="preserve">  &lt;text&gt;</w:t>
      </w:r>
    </w:p>
    <w:p w14:paraId="78C33C18" w14:textId="77777777" w:rsidR="008110A2" w:rsidRDefault="008110A2" w:rsidP="008110A2">
      <w:pPr>
        <w:pStyle w:val="Example"/>
      </w:pPr>
      <w:r>
        <w:t xml:space="preserve">    &lt;reference value="#severity"/&gt;</w:t>
      </w:r>
    </w:p>
    <w:p w14:paraId="74E565AB" w14:textId="77777777" w:rsidR="008110A2" w:rsidRDefault="008110A2" w:rsidP="008110A2">
      <w:pPr>
        <w:pStyle w:val="Example"/>
      </w:pPr>
      <w:r>
        <w:t xml:space="preserve">  &lt;/text&gt;</w:t>
      </w:r>
    </w:p>
    <w:p w14:paraId="1F7A4231" w14:textId="77777777" w:rsidR="008110A2" w:rsidRDefault="008110A2" w:rsidP="008110A2">
      <w:pPr>
        <w:pStyle w:val="Example"/>
      </w:pPr>
      <w:r>
        <w:t xml:space="preserve">  </w:t>
      </w:r>
    </w:p>
    <w:p w14:paraId="304A0906" w14:textId="77777777" w:rsidR="008110A2" w:rsidRDefault="008110A2" w:rsidP="008110A2">
      <w:pPr>
        <w:pStyle w:val="Example"/>
      </w:pPr>
      <w:r>
        <w:t xml:space="preserve">  &lt;statusCode code="completed"/&gt;</w:t>
      </w:r>
    </w:p>
    <w:p w14:paraId="23490000" w14:textId="77777777" w:rsidR="008110A2" w:rsidRDefault="008110A2" w:rsidP="008110A2">
      <w:pPr>
        <w:pStyle w:val="Example"/>
      </w:pPr>
      <w:r>
        <w:t xml:space="preserve">  &lt;value xsi:type="CD" code="371924009" displayName="Moderate to severe" </w:t>
      </w:r>
    </w:p>
    <w:p w14:paraId="4291CB27" w14:textId="77777777" w:rsidR="008110A2" w:rsidRDefault="008110A2" w:rsidP="008110A2">
      <w:pPr>
        <w:pStyle w:val="Example"/>
      </w:pPr>
      <w:r>
        <w:t xml:space="preserve">         codeSystem="2.16.840.1.113883.6.96" </w:t>
      </w:r>
    </w:p>
    <w:p w14:paraId="6E2B781F" w14:textId="77777777" w:rsidR="008110A2" w:rsidRDefault="008110A2" w:rsidP="008110A2">
      <w:pPr>
        <w:pStyle w:val="Example"/>
      </w:pPr>
      <w:r>
        <w:t xml:space="preserve">         codeSystemName="SNOMED CT" </w:t>
      </w:r>
    </w:p>
    <w:p w14:paraId="14AC3F1E" w14:textId="77777777" w:rsidR="008110A2" w:rsidRDefault="008110A2" w:rsidP="008110A2">
      <w:pPr>
        <w:pStyle w:val="Example"/>
      </w:pPr>
      <w:r>
        <w:t xml:space="preserve">         xmlns:xsi="http://www.w3.org/2001/XMLSchema-instance"/&gt;</w:t>
      </w:r>
    </w:p>
    <w:p w14:paraId="2EFE0D22" w14:textId="77777777" w:rsidR="00B115DA" w:rsidRDefault="008110A2" w:rsidP="00B115DA">
      <w:pPr>
        <w:pStyle w:val="Example"/>
      </w:pPr>
      <w:r>
        <w:t>&lt;/observation&gt;</w:t>
      </w:r>
    </w:p>
    <w:p w14:paraId="634AA3C5" w14:textId="77777777" w:rsidR="00B115DA" w:rsidRPr="003A78BF" w:rsidRDefault="00B115DA" w:rsidP="00B115DA">
      <w:pPr>
        <w:pStyle w:val="BodyText"/>
      </w:pPr>
    </w:p>
    <w:p w14:paraId="4179B547" w14:textId="77777777" w:rsidR="00644245" w:rsidRDefault="00644245" w:rsidP="00644245">
      <w:pPr>
        <w:pStyle w:val="Heading2nospace"/>
      </w:pPr>
      <w:bookmarkStart w:id="576" w:name="_Toc163893683"/>
      <w:r>
        <w:t>Vital Signs</w:t>
      </w:r>
      <w:bookmarkStart w:id="577" w:name="CS_VitalSignsOrganizer"/>
      <w:bookmarkEnd w:id="577"/>
      <w:r>
        <w:t xml:space="preserve"> Organizer</w:t>
      </w:r>
      <w:bookmarkEnd w:id="576"/>
    </w:p>
    <w:p w14:paraId="752C302B" w14:textId="77777777" w:rsidR="009277B9" w:rsidRDefault="009277B9" w:rsidP="009277B9">
      <w:pPr>
        <w:pStyle w:val="BracketData"/>
        <w:rPr>
          <w:rFonts w:ascii="Bookman Old Style" w:hAnsi="Bookman Old Style"/>
        </w:rPr>
      </w:pPr>
      <w:r>
        <w:rPr>
          <w:rFonts w:ascii="Bookman Old Style" w:hAnsi="Bookman Old Style"/>
        </w:rPr>
        <w:t>[</w:t>
      </w:r>
      <w:r>
        <w:t>organizer</w:t>
      </w:r>
      <w:r>
        <w:rPr>
          <w:rFonts w:ascii="Bookman Old Style" w:hAnsi="Bookman Old Style"/>
        </w:rPr>
        <w:t xml:space="preserve">: templateId </w:t>
      </w:r>
      <w:r>
        <w:t>2.16.840.1.113883.10.20.21.4.26(open)</w:t>
      </w:r>
      <w:r>
        <w:rPr>
          <w:rFonts w:ascii="Bookman Old Style" w:hAnsi="Bookman Old Style"/>
        </w:rPr>
        <w:t>]</w:t>
      </w:r>
    </w:p>
    <w:p w14:paraId="3B40D77C" w14:textId="77777777" w:rsidR="009277B9" w:rsidRDefault="00921BF8" w:rsidP="009277B9">
      <w:pPr>
        <w:pStyle w:val="BodyText"/>
      </w:pPr>
      <w:r>
        <w:t>The Vital Signs Organizer is similar</w:t>
      </w:r>
      <w:r w:rsidR="009277B9">
        <w:t xml:space="preserve"> to </w:t>
      </w:r>
      <w:r>
        <w:t>the</w:t>
      </w:r>
      <w:r w:rsidR="009277B9">
        <w:t xml:space="preserve"> </w:t>
      </w:r>
      <w:hyperlink w:anchor="CS_ResultOrganizer" w:history="1">
        <w:r w:rsidR="000958A6">
          <w:rPr>
            <w:rStyle w:val="Hyperlink"/>
            <w:rFonts w:cs="Times New Roman"/>
            <w:lang w:eastAsia="en-US"/>
          </w:rPr>
          <w:t>Result Organizer</w:t>
        </w:r>
      </w:hyperlink>
      <w:r w:rsidR="009277B9">
        <w:t xml:space="preserve"> but </w:t>
      </w:r>
      <w:r>
        <w:t>with further constraints.</w:t>
      </w:r>
    </w:p>
    <w:p w14:paraId="41977F3F" w14:textId="77777777" w:rsidR="00921BF8" w:rsidRDefault="00921BF8" w:rsidP="00921BF8">
      <w:pPr>
        <w:numPr>
          <w:ilvl w:val="0"/>
          <w:numId w:val="19"/>
        </w:numPr>
        <w:spacing w:after="40" w:line="260" w:lineRule="exact"/>
      </w:pPr>
      <w:r>
        <w:rPr>
          <w:b/>
          <w:bCs/>
          <w:sz w:val="16"/>
          <w:szCs w:val="16"/>
        </w:rPr>
        <w:t>SHALL</w:t>
      </w:r>
      <w:r>
        <w:t xml:space="preserve"> contain exactly one [1..1] </w:t>
      </w:r>
      <w:r>
        <w:rPr>
          <w:rFonts w:ascii="Courier New" w:hAnsi="Courier New"/>
          <w:b/>
          <w:bCs/>
        </w:rPr>
        <w:t>@classCode</w:t>
      </w:r>
      <w:r>
        <w:t>="</w:t>
      </w:r>
      <w:r>
        <w:rPr>
          <w:rFonts w:ascii="Courier New" w:hAnsi="Courier New"/>
        </w:rPr>
        <w:t>CLUSTER</w:t>
      </w:r>
      <w:r>
        <w:t xml:space="preserve">" CLUSTER (CodeSystem: </w:t>
      </w:r>
      <w:r>
        <w:rPr>
          <w:rFonts w:ascii="Courier New" w:hAnsi="Courier New"/>
        </w:rPr>
        <w:t>2.16.840.1.113883.5.6 HL7ActClass</w:t>
      </w:r>
      <w:r>
        <w:t xml:space="preserve">) (CONF:7279). </w:t>
      </w:r>
    </w:p>
    <w:p w14:paraId="6BF96D80" w14:textId="77777777" w:rsidR="00921BF8" w:rsidRDefault="00921BF8" w:rsidP="00921BF8">
      <w:pPr>
        <w:numPr>
          <w:ilvl w:val="0"/>
          <w:numId w:val="19"/>
        </w:numPr>
        <w:spacing w:after="40" w:line="260" w:lineRule="exact"/>
      </w:pPr>
      <w:r>
        <w:rPr>
          <w:b/>
          <w:bCs/>
          <w:sz w:val="16"/>
          <w:szCs w:val="16"/>
        </w:rPr>
        <w:lastRenderedPageBreak/>
        <w:t>SHALL</w:t>
      </w:r>
      <w:r>
        <w:t xml:space="preserve"> contain exactly one [1..1] </w:t>
      </w:r>
      <w:r>
        <w:rPr>
          <w:rFonts w:ascii="Courier New" w:hAnsi="Courier New"/>
          <w:b/>
          <w:bCs/>
        </w:rPr>
        <w:t>@moodCode</w:t>
      </w:r>
      <w:r>
        <w:t>="</w:t>
      </w:r>
      <w:r>
        <w:rPr>
          <w:rFonts w:ascii="Courier New" w:hAnsi="Courier New"/>
        </w:rPr>
        <w:t>EVN</w:t>
      </w:r>
      <w:r>
        <w:t xml:space="preserve">" Event (CodeSystem: </w:t>
      </w:r>
      <w:r>
        <w:rPr>
          <w:rFonts w:ascii="Courier New" w:hAnsi="Courier New"/>
        </w:rPr>
        <w:t>2.16.840.1.113883.5.1001 HL7ActMood</w:t>
      </w:r>
      <w:r>
        <w:t xml:space="preserve">) (CONF:7280). </w:t>
      </w:r>
    </w:p>
    <w:p w14:paraId="5AEAAAA1" w14:textId="77777777" w:rsidR="00921BF8" w:rsidRDefault="00921BF8" w:rsidP="00921BF8">
      <w:pPr>
        <w:numPr>
          <w:ilvl w:val="0"/>
          <w:numId w:val="19"/>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2.16.840.1.113883.10.20.22.4.26</w:t>
      </w:r>
      <w:r>
        <w:t xml:space="preserve">" (CONF:7281). </w:t>
      </w:r>
    </w:p>
    <w:p w14:paraId="77A0C850" w14:textId="77777777" w:rsidR="00921BF8" w:rsidRDefault="00921BF8" w:rsidP="00921BF8">
      <w:pPr>
        <w:numPr>
          <w:ilvl w:val="0"/>
          <w:numId w:val="19"/>
        </w:numPr>
        <w:spacing w:after="40" w:line="260" w:lineRule="exact"/>
      </w:pPr>
      <w:r>
        <w:rPr>
          <w:b/>
          <w:bCs/>
          <w:sz w:val="16"/>
          <w:szCs w:val="16"/>
        </w:rPr>
        <w:t>SHALL</w:t>
      </w:r>
      <w:r>
        <w:t xml:space="preserve"> contain at least one [1..*] </w:t>
      </w:r>
      <w:r>
        <w:rPr>
          <w:rFonts w:ascii="Courier New" w:hAnsi="Courier New"/>
          <w:b/>
          <w:bCs/>
        </w:rPr>
        <w:t>id</w:t>
      </w:r>
      <w:r>
        <w:t xml:space="preserve"> (CONF:7282). </w:t>
      </w:r>
    </w:p>
    <w:p w14:paraId="6E319F7E" w14:textId="77777777" w:rsidR="00921BF8" w:rsidRDefault="00921BF8" w:rsidP="00921BF8">
      <w:pPr>
        <w:numPr>
          <w:ilvl w:val="0"/>
          <w:numId w:val="19"/>
        </w:numPr>
        <w:spacing w:after="40" w:line="260" w:lineRule="exact"/>
      </w:pPr>
      <w:r>
        <w:rPr>
          <w:b/>
          <w:bCs/>
          <w:sz w:val="16"/>
          <w:szCs w:val="16"/>
        </w:rPr>
        <w:t>SHALL</w:t>
      </w:r>
      <w:r>
        <w:t xml:space="preserve"> contain exactly one [1..1] </w:t>
      </w:r>
      <w:r>
        <w:rPr>
          <w:rFonts w:ascii="Courier New" w:hAnsi="Courier New"/>
          <w:b/>
          <w:bCs/>
        </w:rPr>
        <w:t>code/@code</w:t>
      </w:r>
      <w:r>
        <w:t>="</w:t>
      </w:r>
      <w:r>
        <w:rPr>
          <w:rFonts w:ascii="Courier New" w:hAnsi="Courier New"/>
        </w:rPr>
        <w:t>46680005</w:t>
      </w:r>
      <w:r>
        <w:t xml:space="preserve">" Vital Signs (CodeSystem: </w:t>
      </w:r>
      <w:r>
        <w:rPr>
          <w:rFonts w:ascii="Courier New" w:hAnsi="Courier New"/>
        </w:rPr>
        <w:t>2.16.840.1.113883.6.96 SNOMEDCT</w:t>
      </w:r>
      <w:r>
        <w:t xml:space="preserve">) (CONF:7283). </w:t>
      </w:r>
    </w:p>
    <w:p w14:paraId="00C09D7D" w14:textId="77777777" w:rsidR="00921BF8" w:rsidRDefault="00921BF8" w:rsidP="00921BF8">
      <w:pPr>
        <w:numPr>
          <w:ilvl w:val="0"/>
          <w:numId w:val="19"/>
        </w:numPr>
        <w:spacing w:after="40" w:line="260" w:lineRule="exact"/>
      </w:pPr>
      <w:r>
        <w:rPr>
          <w:b/>
          <w:bCs/>
          <w:sz w:val="16"/>
          <w:szCs w:val="16"/>
        </w:rPr>
        <w:t>SHALL</w:t>
      </w:r>
      <w:r>
        <w:t xml:space="preserve"> contain exactly one [1..1] </w:t>
      </w:r>
      <w:r>
        <w:rPr>
          <w:rFonts w:ascii="Courier New" w:hAnsi="Courier New"/>
          <w:b/>
          <w:bCs/>
        </w:rPr>
        <w:t>statusCode/@code</w:t>
      </w:r>
      <w:r>
        <w:t>="</w:t>
      </w:r>
      <w:r>
        <w:rPr>
          <w:rFonts w:ascii="Courier New" w:hAnsi="Courier New"/>
        </w:rPr>
        <w:t>completed</w:t>
      </w:r>
      <w:r>
        <w:t xml:space="preserve">" Completed (CodeSystem: </w:t>
      </w:r>
      <w:r>
        <w:rPr>
          <w:rFonts w:ascii="Courier New" w:hAnsi="Courier New"/>
        </w:rPr>
        <w:t>2.16.840.1.113883.5.14 HL7ActStatus</w:t>
      </w:r>
      <w:r>
        <w:t xml:space="preserve">) (CONF:7284). </w:t>
      </w:r>
    </w:p>
    <w:p w14:paraId="7866697F" w14:textId="77777777" w:rsidR="00921BF8" w:rsidRDefault="00921BF8" w:rsidP="00921BF8">
      <w:pPr>
        <w:numPr>
          <w:ilvl w:val="0"/>
          <w:numId w:val="19"/>
        </w:numPr>
        <w:spacing w:after="40" w:line="260" w:lineRule="exact"/>
      </w:pPr>
      <w:r>
        <w:rPr>
          <w:b/>
          <w:bCs/>
          <w:sz w:val="16"/>
          <w:szCs w:val="16"/>
        </w:rPr>
        <w:t>SHALL</w:t>
      </w:r>
      <w:r>
        <w:t xml:space="preserve"> contain exactly one [1..1] </w:t>
      </w:r>
      <w:r>
        <w:rPr>
          <w:rFonts w:ascii="Courier New" w:hAnsi="Courier New"/>
          <w:b/>
          <w:bCs/>
        </w:rPr>
        <w:t>effectiveTime</w:t>
      </w:r>
      <w:r>
        <w:t xml:space="preserve"> (CONF:7288). </w:t>
      </w:r>
    </w:p>
    <w:p w14:paraId="0BEA29F9" w14:textId="77777777" w:rsidR="00921BF8" w:rsidRDefault="00921BF8" w:rsidP="00921BF8">
      <w:pPr>
        <w:numPr>
          <w:ilvl w:val="1"/>
          <w:numId w:val="19"/>
        </w:numPr>
        <w:spacing w:after="40" w:line="260" w:lineRule="exact"/>
      </w:pPr>
      <w:r>
        <w:t>represents clinically effective time of the measurement, which is most likely when the measurement was performed (e.g., a BP measurement). (CONF:7289).</w:t>
      </w:r>
    </w:p>
    <w:p w14:paraId="3158E5A3" w14:textId="77777777" w:rsidR="00921BF8" w:rsidRDefault="00921BF8" w:rsidP="00921BF8">
      <w:pPr>
        <w:numPr>
          <w:ilvl w:val="0"/>
          <w:numId w:val="19"/>
        </w:numPr>
        <w:spacing w:after="40" w:line="260" w:lineRule="exact"/>
      </w:pPr>
      <w:r>
        <w:rPr>
          <w:b/>
          <w:bCs/>
          <w:sz w:val="16"/>
          <w:szCs w:val="16"/>
        </w:rPr>
        <w:t>SHALL</w:t>
      </w:r>
      <w:r>
        <w:t xml:space="preserve"> contain at least one [1..*] </w:t>
      </w:r>
      <w:r>
        <w:rPr>
          <w:rFonts w:ascii="Courier New" w:hAnsi="Courier New"/>
          <w:b/>
          <w:bCs/>
        </w:rPr>
        <w:t>component</w:t>
      </w:r>
      <w:r>
        <w:t xml:space="preserve"> (CONF:7285) such that it </w:t>
      </w:r>
    </w:p>
    <w:p w14:paraId="3A6E7030" w14:textId="77777777" w:rsidR="00921BF8" w:rsidRDefault="00921BF8" w:rsidP="00921BF8">
      <w:pPr>
        <w:numPr>
          <w:ilvl w:val="1"/>
          <w:numId w:val="19"/>
        </w:numPr>
        <w:spacing w:after="40" w:line="260" w:lineRule="exact"/>
      </w:pPr>
      <w:r>
        <w:rPr>
          <w:b/>
          <w:bCs/>
          <w:sz w:val="16"/>
          <w:szCs w:val="16"/>
        </w:rPr>
        <w:t>SHALL</w:t>
      </w:r>
      <w:r>
        <w:t xml:space="preserve"> contain exactly one [1..1] </w:t>
      </w:r>
      <w:hyperlink w:anchor="CS_VitalSignObservation" w:history="1">
        <w:r>
          <w:rPr>
            <w:rStyle w:val="Hyperlink"/>
            <w:rFonts w:ascii="Courier New" w:hAnsi="Courier New"/>
            <w:b/>
            <w:bCs/>
          </w:rPr>
          <w:t>Vital Sign Observation</w:t>
        </w:r>
      </w:hyperlink>
      <w:r>
        <w:t xml:space="preserve"> </w:t>
      </w:r>
      <w:r>
        <w:rPr>
          <w:rFonts w:ascii="Courier New" w:hAnsi="Courier New"/>
        </w:rPr>
        <w:t>(templateId:2.16.840.1.113883.10.20.22.4.27)</w:t>
      </w:r>
      <w:r>
        <w:t xml:space="preserve"> (CONF:7286). </w:t>
      </w:r>
    </w:p>
    <w:p w14:paraId="39D2B056" w14:textId="77777777" w:rsidR="00644245" w:rsidRDefault="00644245" w:rsidP="00644245">
      <w:pPr>
        <w:pStyle w:val="Heading2nospace"/>
      </w:pPr>
      <w:bookmarkStart w:id="578" w:name="_Toc163893684"/>
      <w:r>
        <w:t xml:space="preserve">Vital Sign </w:t>
      </w:r>
      <w:bookmarkStart w:id="579" w:name="CS_VitalSignObservation"/>
      <w:bookmarkEnd w:id="579"/>
      <w:r>
        <w:t>Observation</w:t>
      </w:r>
      <w:bookmarkEnd w:id="578"/>
    </w:p>
    <w:p w14:paraId="62C3B758" w14:textId="77777777" w:rsidR="00644245" w:rsidRDefault="00644245" w:rsidP="00644245">
      <w:pPr>
        <w:pStyle w:val="BracketData"/>
        <w:rPr>
          <w:rFonts w:ascii="Bookman Old Style" w:hAnsi="Bookman Old Style"/>
        </w:rPr>
      </w:pPr>
      <w:r>
        <w:rPr>
          <w:rFonts w:ascii="Bookman Old Style" w:hAnsi="Bookman Old Style"/>
        </w:rPr>
        <w:t>[</w:t>
      </w:r>
      <w:r>
        <w:t>observation</w:t>
      </w:r>
      <w:r>
        <w:rPr>
          <w:rFonts w:ascii="Bookman Old Style" w:hAnsi="Bookman Old Style"/>
        </w:rPr>
        <w:t xml:space="preserve">: templateId </w:t>
      </w:r>
      <w:r>
        <w:t>2.16.840.1.113883.10.20.21.4.27(open)</w:t>
      </w:r>
      <w:r>
        <w:rPr>
          <w:rFonts w:ascii="Bookman Old Style" w:hAnsi="Bookman Old Style"/>
        </w:rPr>
        <w:t>]</w:t>
      </w:r>
    </w:p>
    <w:p w14:paraId="095D9E96" w14:textId="77777777" w:rsidR="00644245" w:rsidRDefault="0085669E" w:rsidP="00644245">
      <w:pPr>
        <w:pStyle w:val="BodyText"/>
      </w:pPr>
      <w:r w:rsidRPr="0085669E">
        <w:t xml:space="preserve">Vital signs are represented </w:t>
      </w:r>
      <w:r>
        <w:t>as are</w:t>
      </w:r>
      <w:r w:rsidRPr="0085669E">
        <w:t xml:space="preserve"> other </w:t>
      </w:r>
      <w:hyperlink w:anchor="CS_ResultObservation" w:history="1">
        <w:r w:rsidRPr="0085669E">
          <w:rPr>
            <w:rStyle w:val="Hyperlink"/>
            <w:rFonts w:cs="Times New Roman"/>
            <w:lang w:eastAsia="en-US"/>
          </w:rPr>
          <w:t>results</w:t>
        </w:r>
      </w:hyperlink>
      <w:r w:rsidRPr="0085669E">
        <w:t xml:space="preserve">, with additional vocabulary constraints. </w:t>
      </w:r>
    </w:p>
    <w:p w14:paraId="67999E62" w14:textId="77777777" w:rsidR="00292395" w:rsidRDefault="00292395" w:rsidP="00292395">
      <w:pPr>
        <w:numPr>
          <w:ilvl w:val="0"/>
          <w:numId w:val="8"/>
        </w:numPr>
        <w:spacing w:after="40" w:line="260" w:lineRule="exact"/>
      </w:pPr>
      <w:r>
        <w:rPr>
          <w:b/>
          <w:bCs/>
          <w:sz w:val="16"/>
          <w:szCs w:val="16"/>
        </w:rPr>
        <w:t>SHALL</w:t>
      </w:r>
      <w:r>
        <w:t xml:space="preserve"> contain exactly one [1..1] </w:t>
      </w:r>
      <w:r>
        <w:rPr>
          <w:rFonts w:ascii="Courier New" w:hAnsi="Courier New"/>
          <w:b/>
          <w:bCs/>
        </w:rPr>
        <w:t>@classCode</w:t>
      </w:r>
      <w:r>
        <w:t>="</w:t>
      </w:r>
      <w:r>
        <w:rPr>
          <w:rFonts w:ascii="Courier New" w:hAnsi="Courier New"/>
        </w:rPr>
        <w:t>OBS</w:t>
      </w:r>
      <w:r>
        <w:t xml:space="preserve">" Observation (CodeSystem: </w:t>
      </w:r>
      <w:r>
        <w:rPr>
          <w:rFonts w:ascii="Courier New" w:hAnsi="Courier New"/>
        </w:rPr>
        <w:t>2.16.840.1.113883.5.6 HL7ActClass</w:t>
      </w:r>
      <w:r>
        <w:t xml:space="preserve">) (CONF:7297). </w:t>
      </w:r>
    </w:p>
    <w:p w14:paraId="0B5DF0CB" w14:textId="77777777" w:rsidR="00292395" w:rsidRDefault="00292395" w:rsidP="00292395">
      <w:pPr>
        <w:numPr>
          <w:ilvl w:val="0"/>
          <w:numId w:val="8"/>
        </w:numPr>
        <w:spacing w:after="40" w:line="260" w:lineRule="exact"/>
      </w:pPr>
      <w:r>
        <w:rPr>
          <w:b/>
          <w:bCs/>
          <w:sz w:val="16"/>
          <w:szCs w:val="16"/>
        </w:rPr>
        <w:t>SHALL</w:t>
      </w:r>
      <w:r>
        <w:t xml:space="preserve"> contain exactly one [1..1] </w:t>
      </w:r>
      <w:r>
        <w:rPr>
          <w:rFonts w:ascii="Courier New" w:hAnsi="Courier New"/>
          <w:b/>
          <w:bCs/>
        </w:rPr>
        <w:t>@moodCode</w:t>
      </w:r>
      <w:r>
        <w:t>="</w:t>
      </w:r>
      <w:r>
        <w:rPr>
          <w:rFonts w:ascii="Courier New" w:hAnsi="Courier New"/>
        </w:rPr>
        <w:t>EVN</w:t>
      </w:r>
      <w:r>
        <w:t xml:space="preserve">" Event (CodeSystem: </w:t>
      </w:r>
      <w:r>
        <w:rPr>
          <w:rFonts w:ascii="Courier New" w:hAnsi="Courier New"/>
        </w:rPr>
        <w:t>2.16.840.1.113883.5.1001 HL7ActMood</w:t>
      </w:r>
      <w:r>
        <w:t xml:space="preserve">) (CONF:7298). </w:t>
      </w:r>
    </w:p>
    <w:p w14:paraId="2DEB5165" w14:textId="77777777" w:rsidR="00292395" w:rsidRDefault="00292395" w:rsidP="00292395">
      <w:pPr>
        <w:numPr>
          <w:ilvl w:val="0"/>
          <w:numId w:val="8"/>
        </w:numPr>
        <w:spacing w:after="40" w:line="260" w:lineRule="exact"/>
      </w:pPr>
      <w:r>
        <w:rPr>
          <w:b/>
          <w:bCs/>
          <w:sz w:val="16"/>
          <w:szCs w:val="16"/>
        </w:rPr>
        <w:t>SHALL</w:t>
      </w:r>
      <w:r>
        <w:t xml:space="preserve"> contain exactly one [1..1] </w:t>
      </w:r>
      <w:r>
        <w:rPr>
          <w:rFonts w:ascii="Courier New" w:hAnsi="Courier New"/>
          <w:b/>
          <w:bCs/>
        </w:rPr>
        <w:t>templateId/@root</w:t>
      </w:r>
      <w:r>
        <w:t>="</w:t>
      </w:r>
      <w:r>
        <w:rPr>
          <w:rFonts w:ascii="Courier New" w:hAnsi="Courier New"/>
        </w:rPr>
        <w:t>2.16.840.1.113883.10.20.22.4.27</w:t>
      </w:r>
      <w:r>
        <w:t xml:space="preserve">" (CONF:7299). </w:t>
      </w:r>
    </w:p>
    <w:p w14:paraId="379E6BA1" w14:textId="77777777" w:rsidR="00292395" w:rsidRDefault="00292395" w:rsidP="00292395">
      <w:pPr>
        <w:numPr>
          <w:ilvl w:val="0"/>
          <w:numId w:val="8"/>
        </w:numPr>
        <w:spacing w:after="40" w:line="260" w:lineRule="exact"/>
      </w:pPr>
      <w:r>
        <w:rPr>
          <w:b/>
          <w:bCs/>
          <w:sz w:val="16"/>
          <w:szCs w:val="16"/>
        </w:rPr>
        <w:t>SHALL</w:t>
      </w:r>
      <w:r>
        <w:t xml:space="preserve"> contain at least one [1..*] </w:t>
      </w:r>
      <w:r>
        <w:rPr>
          <w:rFonts w:ascii="Courier New" w:hAnsi="Courier New"/>
          <w:b/>
          <w:bCs/>
        </w:rPr>
        <w:t>id</w:t>
      </w:r>
      <w:r>
        <w:t xml:space="preserve"> (CONF:7300). </w:t>
      </w:r>
    </w:p>
    <w:p w14:paraId="5393D475" w14:textId="77777777" w:rsidR="00292395" w:rsidRDefault="00292395" w:rsidP="00292395">
      <w:pPr>
        <w:numPr>
          <w:ilvl w:val="0"/>
          <w:numId w:val="8"/>
        </w:numPr>
        <w:spacing w:after="40" w:line="260" w:lineRule="exact"/>
      </w:pPr>
      <w:r>
        <w:rPr>
          <w:b/>
          <w:bCs/>
          <w:sz w:val="16"/>
          <w:szCs w:val="16"/>
        </w:rPr>
        <w:t>SHALL</w:t>
      </w:r>
      <w:r>
        <w:t xml:space="preserve"> contain exactly one [1..1] </w:t>
      </w:r>
      <w:r>
        <w:rPr>
          <w:rFonts w:ascii="Courier New" w:hAnsi="Courier New"/>
          <w:b/>
          <w:bCs/>
        </w:rPr>
        <w:t>code/@code</w:t>
      </w:r>
      <w:r>
        <w:t xml:space="preserve">, which </w:t>
      </w:r>
      <w:r>
        <w:rPr>
          <w:b/>
          <w:bCs/>
          <w:sz w:val="16"/>
          <w:szCs w:val="16"/>
        </w:rPr>
        <w:t>SHOULD</w:t>
      </w:r>
      <w:r>
        <w:t xml:space="preserve"> be selected from ValueSet </w:t>
      </w:r>
      <w:r>
        <w:rPr>
          <w:rFonts w:ascii="Courier New" w:hAnsi="Courier New"/>
        </w:rPr>
        <w:t>2.16.840.1.113883.3.88.12.80.62 HITSP Vital Sign Result Type</w:t>
      </w:r>
      <w:r>
        <w:t xml:space="preserve"> </w:t>
      </w:r>
      <w:r>
        <w:rPr>
          <w:b/>
          <w:bCs/>
          <w:sz w:val="16"/>
          <w:szCs w:val="16"/>
        </w:rPr>
        <w:t>DYNAMIC</w:t>
      </w:r>
      <w:r>
        <w:t xml:space="preserve"> (CONF:7301). </w:t>
      </w:r>
    </w:p>
    <w:p w14:paraId="694A6597" w14:textId="77777777" w:rsidR="00292395" w:rsidRDefault="00292395" w:rsidP="00292395">
      <w:pPr>
        <w:numPr>
          <w:ilvl w:val="0"/>
          <w:numId w:val="8"/>
        </w:numPr>
        <w:spacing w:after="40" w:line="260" w:lineRule="exact"/>
      </w:pPr>
      <w:r>
        <w:rPr>
          <w:b/>
          <w:bCs/>
          <w:sz w:val="16"/>
          <w:szCs w:val="16"/>
        </w:rPr>
        <w:t>SHOULD</w:t>
      </w:r>
      <w:r>
        <w:t xml:space="preserve"> contain exactly one [1..1] </w:t>
      </w:r>
      <w:r>
        <w:rPr>
          <w:rFonts w:ascii="Courier New" w:hAnsi="Courier New"/>
          <w:b/>
          <w:bCs/>
        </w:rPr>
        <w:t>text</w:t>
      </w:r>
      <w:r>
        <w:t xml:space="preserve"> (CONF:7302). </w:t>
      </w:r>
    </w:p>
    <w:p w14:paraId="662850EF" w14:textId="77777777" w:rsidR="00292395" w:rsidRDefault="00292395" w:rsidP="00292395">
      <w:pPr>
        <w:numPr>
          <w:ilvl w:val="1"/>
          <w:numId w:val="8"/>
        </w:numPr>
        <w:spacing w:after="40" w:line="260" w:lineRule="exact"/>
      </w:pPr>
      <w:r>
        <w:t xml:space="preserve">element </w:t>
      </w:r>
      <w:r w:rsidRPr="0085669E">
        <w:rPr>
          <w:rStyle w:val="keyword"/>
        </w:rPr>
        <w:t>SHOULD</w:t>
      </w:r>
      <w:r>
        <w:t xml:space="preserve"> include a reference element which </w:t>
      </w:r>
      <w:r w:rsidRPr="0085669E">
        <w:rPr>
          <w:rStyle w:val="keyword"/>
        </w:rPr>
        <w:t>SHOULD</w:t>
      </w:r>
      <w:r>
        <w:t xml:space="preserve"> reference the narrative. The reference/@value </w:t>
      </w:r>
      <w:r w:rsidRPr="0085669E">
        <w:rPr>
          <w:rStyle w:val="keyword"/>
        </w:rPr>
        <w:t>SHALL</w:t>
      </w:r>
      <w:r>
        <w:t xml:space="preserve"> begin with a hash '#' mark (CONF:7314).</w:t>
      </w:r>
    </w:p>
    <w:p w14:paraId="33B5BD10" w14:textId="77777777" w:rsidR="00292395" w:rsidRDefault="00292395" w:rsidP="00292395">
      <w:pPr>
        <w:numPr>
          <w:ilvl w:val="0"/>
          <w:numId w:val="8"/>
        </w:numPr>
        <w:spacing w:after="40" w:line="260" w:lineRule="exact"/>
      </w:pPr>
      <w:r>
        <w:rPr>
          <w:b/>
          <w:bCs/>
          <w:sz w:val="16"/>
          <w:szCs w:val="16"/>
        </w:rPr>
        <w:t>SHALL</w:t>
      </w:r>
      <w:r>
        <w:t xml:space="preserve"> contain exactly one [1..1] </w:t>
      </w:r>
      <w:r>
        <w:rPr>
          <w:rFonts w:ascii="Courier New" w:hAnsi="Courier New"/>
          <w:b/>
          <w:bCs/>
        </w:rPr>
        <w:t>statusCode/@code</w:t>
      </w:r>
      <w:r>
        <w:t>="</w:t>
      </w:r>
      <w:r>
        <w:rPr>
          <w:rFonts w:ascii="Courier New" w:hAnsi="Courier New"/>
        </w:rPr>
        <w:t>completed</w:t>
      </w:r>
      <w:r>
        <w:t xml:space="preserve">" Completed (CodeSystem: </w:t>
      </w:r>
      <w:r>
        <w:rPr>
          <w:rFonts w:ascii="Courier New" w:hAnsi="Courier New"/>
        </w:rPr>
        <w:t>2.16.840.1.113883.5.14 HL7ActStatus</w:t>
      </w:r>
      <w:r>
        <w:t xml:space="preserve">) (CONF:7303). </w:t>
      </w:r>
    </w:p>
    <w:p w14:paraId="5E22D94A" w14:textId="77777777" w:rsidR="00292395" w:rsidRDefault="00292395" w:rsidP="00292395">
      <w:pPr>
        <w:numPr>
          <w:ilvl w:val="0"/>
          <w:numId w:val="8"/>
        </w:numPr>
        <w:spacing w:after="40" w:line="260" w:lineRule="exact"/>
      </w:pPr>
      <w:r>
        <w:rPr>
          <w:b/>
          <w:bCs/>
          <w:sz w:val="16"/>
          <w:szCs w:val="16"/>
        </w:rPr>
        <w:t>SHALL</w:t>
      </w:r>
      <w:r>
        <w:t xml:space="preserve"> contain exactly one [1..1] </w:t>
      </w:r>
      <w:r>
        <w:rPr>
          <w:rFonts w:ascii="Courier New" w:hAnsi="Courier New"/>
          <w:b/>
          <w:bCs/>
        </w:rPr>
        <w:t>effectiveTime</w:t>
      </w:r>
      <w:r>
        <w:t xml:space="preserve"> (CONF:7304). </w:t>
      </w:r>
    </w:p>
    <w:p w14:paraId="79F6DAD9" w14:textId="77777777" w:rsidR="00292395" w:rsidRDefault="00292395" w:rsidP="00292395">
      <w:pPr>
        <w:numPr>
          <w:ilvl w:val="0"/>
          <w:numId w:val="8"/>
        </w:numPr>
        <w:spacing w:after="40" w:line="260" w:lineRule="exact"/>
      </w:pPr>
      <w:r>
        <w:rPr>
          <w:b/>
          <w:bCs/>
          <w:sz w:val="16"/>
          <w:szCs w:val="16"/>
        </w:rPr>
        <w:t>SHALL</w:t>
      </w:r>
      <w:r>
        <w:t xml:space="preserve"> contain exactly one [1..1] </w:t>
      </w:r>
      <w:r>
        <w:rPr>
          <w:rFonts w:ascii="Courier New" w:hAnsi="Courier New"/>
          <w:b/>
          <w:bCs/>
        </w:rPr>
        <w:t>value with @xsi:type="PQ"</w:t>
      </w:r>
      <w:r>
        <w:t xml:space="preserve"> (CONF:7305). </w:t>
      </w:r>
    </w:p>
    <w:p w14:paraId="0E36B76A" w14:textId="77777777" w:rsidR="00292395" w:rsidRDefault="00292395" w:rsidP="00292395">
      <w:pPr>
        <w:numPr>
          <w:ilvl w:val="0"/>
          <w:numId w:val="8"/>
        </w:numPr>
        <w:spacing w:after="40" w:line="260" w:lineRule="exact"/>
      </w:pPr>
      <w:r>
        <w:rPr>
          <w:b/>
          <w:bCs/>
          <w:sz w:val="16"/>
          <w:szCs w:val="16"/>
        </w:rPr>
        <w:t>MAY</w:t>
      </w:r>
      <w:r>
        <w:t xml:space="preserve"> contain zero or one [0..1] </w:t>
      </w:r>
      <w:r>
        <w:rPr>
          <w:rFonts w:ascii="Courier New" w:hAnsi="Courier New"/>
          <w:b/>
          <w:bCs/>
        </w:rPr>
        <w:t>interpretationCode</w:t>
      </w:r>
      <w:r>
        <w:t xml:space="preserve"> (CONF:7307). </w:t>
      </w:r>
    </w:p>
    <w:p w14:paraId="6427054B" w14:textId="77777777" w:rsidR="00292395" w:rsidRDefault="00292395" w:rsidP="00292395">
      <w:pPr>
        <w:numPr>
          <w:ilvl w:val="0"/>
          <w:numId w:val="8"/>
        </w:numPr>
        <w:spacing w:after="40" w:line="260" w:lineRule="exact"/>
      </w:pPr>
      <w:r>
        <w:rPr>
          <w:b/>
          <w:bCs/>
          <w:sz w:val="16"/>
          <w:szCs w:val="16"/>
        </w:rPr>
        <w:t>MAY</w:t>
      </w:r>
      <w:r>
        <w:t xml:space="preserve"> contain zero or one [0..1] </w:t>
      </w:r>
      <w:r>
        <w:rPr>
          <w:rFonts w:ascii="Courier New" w:hAnsi="Courier New"/>
          <w:b/>
          <w:bCs/>
        </w:rPr>
        <w:t>methodCode</w:t>
      </w:r>
      <w:r>
        <w:t xml:space="preserve"> (CONF:7308). </w:t>
      </w:r>
    </w:p>
    <w:p w14:paraId="4802F965" w14:textId="77777777" w:rsidR="00292395" w:rsidRDefault="00292395" w:rsidP="00292395">
      <w:pPr>
        <w:numPr>
          <w:ilvl w:val="0"/>
          <w:numId w:val="8"/>
        </w:numPr>
        <w:spacing w:after="40" w:line="260" w:lineRule="exact"/>
      </w:pPr>
      <w:r>
        <w:rPr>
          <w:b/>
          <w:bCs/>
          <w:sz w:val="16"/>
          <w:szCs w:val="16"/>
        </w:rPr>
        <w:t>MAY</w:t>
      </w:r>
      <w:r>
        <w:t xml:space="preserve"> contain zero or one [0..1] </w:t>
      </w:r>
      <w:r>
        <w:rPr>
          <w:rFonts w:ascii="Courier New" w:hAnsi="Courier New"/>
          <w:b/>
          <w:bCs/>
        </w:rPr>
        <w:t>targetSiteCode</w:t>
      </w:r>
      <w:r>
        <w:t xml:space="preserve"> (CONF:7309). </w:t>
      </w:r>
    </w:p>
    <w:p w14:paraId="352667CA" w14:textId="77777777" w:rsidR="00292395" w:rsidRDefault="00292395" w:rsidP="00292395">
      <w:pPr>
        <w:numPr>
          <w:ilvl w:val="0"/>
          <w:numId w:val="8"/>
        </w:numPr>
        <w:spacing w:after="40" w:line="260" w:lineRule="exact"/>
      </w:pPr>
      <w:r>
        <w:rPr>
          <w:b/>
          <w:bCs/>
          <w:sz w:val="16"/>
          <w:szCs w:val="16"/>
        </w:rPr>
        <w:t>MAY</w:t>
      </w:r>
      <w:r>
        <w:t xml:space="preserve"> contain zero or one [0..1] </w:t>
      </w:r>
      <w:r>
        <w:rPr>
          <w:rFonts w:ascii="Courier New" w:hAnsi="Courier New"/>
          <w:b/>
          <w:bCs/>
        </w:rPr>
        <w:t>author</w:t>
      </w:r>
      <w:r>
        <w:t xml:space="preserve"> (CONF:7310). </w:t>
      </w:r>
    </w:p>
    <w:p w14:paraId="1D6890E5" w14:textId="77777777" w:rsidR="00A91FDE" w:rsidRDefault="00A91FDE" w:rsidP="00A91FDE">
      <w:pPr>
        <w:pStyle w:val="Caption"/>
      </w:pPr>
      <w:bookmarkStart w:id="580" w:name="_Toc163893818"/>
      <w:r>
        <w:lastRenderedPageBreak/>
        <w:t xml:space="preserve">Table </w:t>
      </w:r>
      <w:r w:rsidR="0000006B">
        <w:fldChar w:fldCharType="begin"/>
      </w:r>
      <w:r w:rsidR="0000006B">
        <w:instrText xml:space="preserve"> SEQ Table \* ARABIC </w:instrText>
      </w:r>
      <w:r w:rsidR="0000006B">
        <w:fldChar w:fldCharType="separate"/>
      </w:r>
      <w:r w:rsidR="00D61323">
        <w:t>54</w:t>
      </w:r>
      <w:r w:rsidR="0000006B">
        <w:fldChar w:fldCharType="end"/>
      </w:r>
      <w:r>
        <w:t>: Vital Sign Result Value Set</w:t>
      </w:r>
      <w:bookmarkEnd w:id="580"/>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330"/>
        <w:gridCol w:w="3690"/>
      </w:tblGrid>
      <w:tr w:rsidR="00AC474D" w:rsidRPr="00171635" w14:paraId="2EF6F8E6" w14:textId="77777777">
        <w:trPr>
          <w:tblHeader/>
        </w:trPr>
        <w:tc>
          <w:tcPr>
            <w:tcW w:w="8640" w:type="dxa"/>
            <w:gridSpan w:val="3"/>
            <w:tcBorders>
              <w:bottom w:val="nil"/>
            </w:tcBorders>
          </w:tcPr>
          <w:p w14:paraId="4F8B52DE" w14:textId="77777777" w:rsidR="00AC474D" w:rsidRPr="00171635" w:rsidRDefault="00AC474D" w:rsidP="00A02BA7">
            <w:pPr>
              <w:pStyle w:val="TableText"/>
              <w:tabs>
                <w:tab w:val="left" w:pos="990"/>
              </w:tabs>
              <w:rPr>
                <w:b/>
                <w:lang w:eastAsia="zh-CN"/>
              </w:rPr>
            </w:pPr>
            <w:r w:rsidRPr="00171635">
              <w:rPr>
                <w:lang w:eastAsia="zh-CN"/>
              </w:rPr>
              <w:t xml:space="preserve">Value Set: </w:t>
            </w:r>
            <w:r>
              <w:t>Vital Sign Result 2.16.840.1.113883.3.88.12.80.62</w:t>
            </w:r>
          </w:p>
        </w:tc>
      </w:tr>
      <w:tr w:rsidR="00AC474D" w:rsidRPr="00171635" w14:paraId="73F10A72" w14:textId="77777777">
        <w:trPr>
          <w:trHeight w:val="279"/>
          <w:tblHeader/>
        </w:trPr>
        <w:tc>
          <w:tcPr>
            <w:tcW w:w="1620" w:type="dxa"/>
            <w:tcBorders>
              <w:top w:val="nil"/>
              <w:bottom w:val="single" w:sz="4" w:space="0" w:color="auto"/>
              <w:right w:val="nil"/>
            </w:tcBorders>
          </w:tcPr>
          <w:p w14:paraId="53B758C2" w14:textId="77777777" w:rsidR="00AC474D" w:rsidRPr="00AA6C9A" w:rsidRDefault="00AC474D" w:rsidP="00A02BA7">
            <w:pPr>
              <w:pStyle w:val="TableText"/>
              <w:tabs>
                <w:tab w:val="left" w:pos="990"/>
              </w:tabs>
              <w:rPr>
                <w:lang w:eastAsia="zh-CN"/>
              </w:rPr>
            </w:pPr>
            <w:r w:rsidRPr="00981D77">
              <w:rPr>
                <w:lang w:eastAsia="zh-CN"/>
              </w:rPr>
              <w:t>Code System</w:t>
            </w:r>
            <w:r>
              <w:rPr>
                <w:lang w:eastAsia="zh-CN"/>
              </w:rPr>
              <w:t>(</w:t>
            </w:r>
            <w:r w:rsidRPr="00981D77">
              <w:rPr>
                <w:lang w:eastAsia="zh-CN"/>
              </w:rPr>
              <w:t>s</w:t>
            </w:r>
            <w:r>
              <w:rPr>
                <w:lang w:eastAsia="zh-CN"/>
              </w:rPr>
              <w:t>)</w:t>
            </w:r>
            <w:r w:rsidRPr="00981D77">
              <w:rPr>
                <w:lang w:eastAsia="zh-CN"/>
              </w:rPr>
              <w:t>:</w:t>
            </w:r>
          </w:p>
        </w:tc>
        <w:tc>
          <w:tcPr>
            <w:tcW w:w="7020" w:type="dxa"/>
            <w:gridSpan w:val="2"/>
            <w:tcBorders>
              <w:top w:val="nil"/>
              <w:left w:val="nil"/>
              <w:bottom w:val="single" w:sz="4" w:space="0" w:color="auto"/>
            </w:tcBorders>
            <w:tcMar>
              <w:left w:w="0" w:type="dxa"/>
              <w:right w:w="115" w:type="dxa"/>
            </w:tcMar>
          </w:tcPr>
          <w:p w14:paraId="3BD4F613" w14:textId="77777777" w:rsidR="00AC474D" w:rsidRPr="00171635" w:rsidRDefault="00AC474D" w:rsidP="00A02BA7">
            <w:pPr>
              <w:pStyle w:val="TableText"/>
              <w:tabs>
                <w:tab w:val="left" w:pos="990"/>
              </w:tabs>
              <w:rPr>
                <w:lang w:eastAsia="zh-CN"/>
              </w:rPr>
            </w:pPr>
            <w:r>
              <w:rPr>
                <w:lang w:eastAsia="zh-CN"/>
              </w:rPr>
              <w:t>LOINC</w:t>
            </w:r>
            <w:r w:rsidRPr="00171635">
              <w:rPr>
                <w:lang w:eastAsia="zh-CN"/>
              </w:rPr>
              <w:t xml:space="preserve"> </w:t>
            </w:r>
            <w:r w:rsidRPr="000E2658">
              <w:rPr>
                <w:lang w:eastAsia="zh-CN"/>
              </w:rPr>
              <w:t>2.16.840.1.113883.6.1</w:t>
            </w:r>
          </w:p>
        </w:tc>
      </w:tr>
      <w:tr w:rsidR="00AC474D" w14:paraId="0E8C6E06" w14:textId="77777777">
        <w:trPr>
          <w:trHeight w:val="279"/>
          <w:tblHeader/>
        </w:trPr>
        <w:tc>
          <w:tcPr>
            <w:tcW w:w="1620" w:type="dxa"/>
            <w:tcBorders>
              <w:top w:val="nil"/>
              <w:bottom w:val="single" w:sz="4" w:space="0" w:color="auto"/>
              <w:right w:val="nil"/>
            </w:tcBorders>
          </w:tcPr>
          <w:p w14:paraId="012AA590" w14:textId="77777777" w:rsidR="00AC474D" w:rsidRPr="00981D77" w:rsidRDefault="00AC474D" w:rsidP="00A02BA7">
            <w:pPr>
              <w:pStyle w:val="TableText"/>
              <w:tabs>
                <w:tab w:val="left" w:pos="990"/>
              </w:tabs>
              <w:rPr>
                <w:lang w:eastAsia="zh-CN"/>
              </w:rPr>
            </w:pPr>
            <w:r>
              <w:rPr>
                <w:lang w:eastAsia="zh-CN"/>
              </w:rPr>
              <w:t>Description:</w:t>
            </w:r>
          </w:p>
        </w:tc>
        <w:tc>
          <w:tcPr>
            <w:tcW w:w="7020" w:type="dxa"/>
            <w:gridSpan w:val="2"/>
            <w:tcBorders>
              <w:top w:val="nil"/>
              <w:left w:val="nil"/>
              <w:bottom w:val="single" w:sz="4" w:space="0" w:color="auto"/>
            </w:tcBorders>
            <w:tcMar>
              <w:left w:w="0" w:type="dxa"/>
              <w:right w:w="115" w:type="dxa"/>
            </w:tcMar>
          </w:tcPr>
          <w:p w14:paraId="5C1E3963" w14:textId="77777777" w:rsidR="00AC474D" w:rsidRDefault="00AC474D" w:rsidP="00A02BA7">
            <w:pPr>
              <w:pStyle w:val="TableText"/>
              <w:tabs>
                <w:tab w:val="left" w:pos="990"/>
              </w:tabs>
              <w:rPr>
                <w:lang w:eastAsia="zh-CN"/>
              </w:rPr>
            </w:pPr>
            <w:r w:rsidRPr="002C4630">
              <w:rPr>
                <w:lang w:eastAsia="zh-CN"/>
              </w:rPr>
              <w:t>This identifies the vital sign result type</w:t>
            </w:r>
          </w:p>
        </w:tc>
      </w:tr>
      <w:tr w:rsidR="00AC474D" w:rsidRPr="00AA6C9A" w14:paraId="7624E649" w14:textId="77777777">
        <w:trPr>
          <w:trHeight w:val="368"/>
          <w:tblHeader/>
        </w:trPr>
        <w:tc>
          <w:tcPr>
            <w:tcW w:w="1620" w:type="dxa"/>
            <w:shd w:val="clear" w:color="auto" w:fill="E6E6E6"/>
          </w:tcPr>
          <w:p w14:paraId="3C65A011" w14:textId="77777777" w:rsidR="00AC474D" w:rsidRPr="00AA6C9A" w:rsidRDefault="00AC474D" w:rsidP="00A02BA7">
            <w:pPr>
              <w:pStyle w:val="TableHead"/>
              <w:tabs>
                <w:tab w:val="left" w:pos="990"/>
              </w:tabs>
              <w:rPr>
                <w:lang w:eastAsia="zh-CN"/>
              </w:rPr>
            </w:pPr>
            <w:r w:rsidRPr="00AA6C9A">
              <w:rPr>
                <w:lang w:eastAsia="zh-CN"/>
              </w:rPr>
              <w:t>Code</w:t>
            </w:r>
          </w:p>
        </w:tc>
        <w:tc>
          <w:tcPr>
            <w:tcW w:w="3330" w:type="dxa"/>
            <w:shd w:val="clear" w:color="auto" w:fill="E6E6E6"/>
          </w:tcPr>
          <w:p w14:paraId="21BA7562" w14:textId="77777777" w:rsidR="00AC474D" w:rsidRPr="00171635" w:rsidRDefault="00AC474D" w:rsidP="00A02BA7">
            <w:pPr>
              <w:pStyle w:val="TableHead"/>
              <w:tabs>
                <w:tab w:val="left" w:pos="990"/>
              </w:tabs>
              <w:rPr>
                <w:lang w:eastAsia="zh-CN"/>
              </w:rPr>
            </w:pPr>
            <w:r w:rsidRPr="00171635">
              <w:rPr>
                <w:lang w:eastAsia="zh-CN"/>
              </w:rPr>
              <w:t>Code System</w:t>
            </w:r>
          </w:p>
        </w:tc>
        <w:tc>
          <w:tcPr>
            <w:tcW w:w="3690" w:type="dxa"/>
            <w:shd w:val="clear" w:color="auto" w:fill="E6E6E6"/>
          </w:tcPr>
          <w:p w14:paraId="0935F5D7" w14:textId="77777777" w:rsidR="00AC474D" w:rsidRPr="00AA6C9A" w:rsidRDefault="00AC474D" w:rsidP="00A02BA7">
            <w:pPr>
              <w:pStyle w:val="TableHead"/>
              <w:tabs>
                <w:tab w:val="left" w:pos="990"/>
              </w:tabs>
              <w:rPr>
                <w:lang w:eastAsia="zh-CN"/>
              </w:rPr>
            </w:pPr>
            <w:r w:rsidRPr="00AA6C9A">
              <w:rPr>
                <w:lang w:eastAsia="zh-CN"/>
              </w:rPr>
              <w:t>Print Name</w:t>
            </w:r>
          </w:p>
        </w:tc>
      </w:tr>
      <w:tr w:rsidR="00AC474D" w14:paraId="748F9BA0" w14:textId="77777777">
        <w:tc>
          <w:tcPr>
            <w:tcW w:w="1620" w:type="dxa"/>
          </w:tcPr>
          <w:p w14:paraId="00A36CAB" w14:textId="77777777" w:rsidR="00AC474D" w:rsidRDefault="00AC474D" w:rsidP="00006CE2">
            <w:pPr>
              <w:pStyle w:val="TableText"/>
            </w:pPr>
            <w:r>
              <w:t xml:space="preserve">9279-1 </w:t>
            </w:r>
          </w:p>
        </w:tc>
        <w:tc>
          <w:tcPr>
            <w:tcW w:w="3330" w:type="dxa"/>
            <w:vAlign w:val="bottom"/>
          </w:tcPr>
          <w:p w14:paraId="188C9033" w14:textId="77777777" w:rsidR="00AC474D" w:rsidRPr="00171635" w:rsidRDefault="00AC474D" w:rsidP="00006CE2">
            <w:pPr>
              <w:pStyle w:val="TableText"/>
              <w:rPr>
                <w:lang w:eastAsia="zh-CN"/>
              </w:rPr>
            </w:pPr>
            <w:r>
              <w:rPr>
                <w:lang w:eastAsia="zh-CN"/>
              </w:rPr>
              <w:t>LOINC</w:t>
            </w:r>
          </w:p>
        </w:tc>
        <w:tc>
          <w:tcPr>
            <w:tcW w:w="3690" w:type="dxa"/>
          </w:tcPr>
          <w:p w14:paraId="6384B138" w14:textId="77777777" w:rsidR="00AC474D" w:rsidRDefault="00AC474D" w:rsidP="00006CE2">
            <w:pPr>
              <w:pStyle w:val="TableText"/>
            </w:pPr>
            <w:r>
              <w:t xml:space="preserve">Respiratory Rate </w:t>
            </w:r>
          </w:p>
        </w:tc>
      </w:tr>
      <w:tr w:rsidR="00AC474D" w14:paraId="6073AAAA" w14:textId="77777777">
        <w:tc>
          <w:tcPr>
            <w:tcW w:w="1620" w:type="dxa"/>
          </w:tcPr>
          <w:p w14:paraId="44524F66" w14:textId="77777777" w:rsidR="00AC474D" w:rsidRDefault="00AC474D" w:rsidP="00006CE2">
            <w:pPr>
              <w:pStyle w:val="TableText"/>
            </w:pPr>
            <w:r>
              <w:t xml:space="preserve">8867-4 </w:t>
            </w:r>
          </w:p>
        </w:tc>
        <w:tc>
          <w:tcPr>
            <w:tcW w:w="3330" w:type="dxa"/>
            <w:vAlign w:val="bottom"/>
          </w:tcPr>
          <w:p w14:paraId="24BCC2B7" w14:textId="77777777" w:rsidR="00AC474D" w:rsidRPr="00171635" w:rsidRDefault="00AC474D" w:rsidP="00006CE2">
            <w:pPr>
              <w:pStyle w:val="TableText"/>
              <w:rPr>
                <w:lang w:eastAsia="zh-CN"/>
              </w:rPr>
            </w:pPr>
            <w:r>
              <w:rPr>
                <w:lang w:eastAsia="zh-CN"/>
              </w:rPr>
              <w:t>LOINC</w:t>
            </w:r>
          </w:p>
        </w:tc>
        <w:tc>
          <w:tcPr>
            <w:tcW w:w="3690" w:type="dxa"/>
          </w:tcPr>
          <w:p w14:paraId="7886A4F8" w14:textId="77777777" w:rsidR="00AC474D" w:rsidRDefault="00AC474D" w:rsidP="00006CE2">
            <w:pPr>
              <w:pStyle w:val="TableText"/>
            </w:pPr>
            <w:r>
              <w:t xml:space="preserve">Heart Rate </w:t>
            </w:r>
          </w:p>
        </w:tc>
      </w:tr>
      <w:tr w:rsidR="00AC474D" w14:paraId="3A932445" w14:textId="77777777">
        <w:tc>
          <w:tcPr>
            <w:tcW w:w="1620" w:type="dxa"/>
          </w:tcPr>
          <w:p w14:paraId="50671D3D" w14:textId="77777777" w:rsidR="00AC474D" w:rsidRDefault="00AC474D" w:rsidP="00006CE2">
            <w:pPr>
              <w:pStyle w:val="TableText"/>
            </w:pPr>
            <w:r>
              <w:t xml:space="preserve">2710-2 </w:t>
            </w:r>
          </w:p>
        </w:tc>
        <w:tc>
          <w:tcPr>
            <w:tcW w:w="3330" w:type="dxa"/>
            <w:vAlign w:val="bottom"/>
          </w:tcPr>
          <w:p w14:paraId="1ED99311" w14:textId="77777777" w:rsidR="00AC474D" w:rsidRPr="00171635" w:rsidRDefault="00AC474D" w:rsidP="00006CE2">
            <w:pPr>
              <w:pStyle w:val="TableText"/>
              <w:rPr>
                <w:lang w:eastAsia="zh-CN"/>
              </w:rPr>
            </w:pPr>
            <w:r>
              <w:rPr>
                <w:lang w:eastAsia="zh-CN"/>
              </w:rPr>
              <w:t>LOINC</w:t>
            </w:r>
          </w:p>
        </w:tc>
        <w:tc>
          <w:tcPr>
            <w:tcW w:w="3690" w:type="dxa"/>
          </w:tcPr>
          <w:p w14:paraId="1BEBA7DA" w14:textId="77777777" w:rsidR="00AC474D" w:rsidRDefault="00AC474D" w:rsidP="00006CE2">
            <w:pPr>
              <w:pStyle w:val="TableText"/>
            </w:pPr>
            <w:r>
              <w:t xml:space="preserve">O2 % BldC Oximetry </w:t>
            </w:r>
          </w:p>
        </w:tc>
      </w:tr>
      <w:tr w:rsidR="00AC474D" w14:paraId="77CE101C" w14:textId="77777777">
        <w:tc>
          <w:tcPr>
            <w:tcW w:w="1620" w:type="dxa"/>
          </w:tcPr>
          <w:p w14:paraId="39E34F3F" w14:textId="77777777" w:rsidR="00AC474D" w:rsidRDefault="00AC474D" w:rsidP="00006CE2">
            <w:pPr>
              <w:pStyle w:val="TableText"/>
            </w:pPr>
            <w:r>
              <w:t xml:space="preserve">8480-6 </w:t>
            </w:r>
          </w:p>
        </w:tc>
        <w:tc>
          <w:tcPr>
            <w:tcW w:w="3330" w:type="dxa"/>
            <w:vAlign w:val="bottom"/>
          </w:tcPr>
          <w:p w14:paraId="6063F81B" w14:textId="77777777" w:rsidR="00AC474D" w:rsidRPr="00171635" w:rsidRDefault="00AC474D" w:rsidP="00006CE2">
            <w:pPr>
              <w:pStyle w:val="TableText"/>
              <w:rPr>
                <w:lang w:eastAsia="zh-CN"/>
              </w:rPr>
            </w:pPr>
            <w:r>
              <w:rPr>
                <w:lang w:eastAsia="zh-CN"/>
              </w:rPr>
              <w:t>LOINC</w:t>
            </w:r>
          </w:p>
        </w:tc>
        <w:tc>
          <w:tcPr>
            <w:tcW w:w="3690" w:type="dxa"/>
          </w:tcPr>
          <w:p w14:paraId="763203F0" w14:textId="77777777" w:rsidR="00AC474D" w:rsidRDefault="00AC474D" w:rsidP="00006CE2">
            <w:pPr>
              <w:pStyle w:val="TableText"/>
            </w:pPr>
            <w:r>
              <w:t xml:space="preserve">BP Systolic </w:t>
            </w:r>
          </w:p>
        </w:tc>
      </w:tr>
      <w:tr w:rsidR="00AC474D" w14:paraId="432AAE1F" w14:textId="77777777">
        <w:tc>
          <w:tcPr>
            <w:tcW w:w="1620" w:type="dxa"/>
          </w:tcPr>
          <w:p w14:paraId="374D012D" w14:textId="77777777" w:rsidR="00AC474D" w:rsidRDefault="00AC474D" w:rsidP="00006CE2">
            <w:pPr>
              <w:pStyle w:val="TableText"/>
            </w:pPr>
            <w:r>
              <w:t xml:space="preserve">8462-4 </w:t>
            </w:r>
          </w:p>
        </w:tc>
        <w:tc>
          <w:tcPr>
            <w:tcW w:w="3330" w:type="dxa"/>
            <w:vAlign w:val="bottom"/>
          </w:tcPr>
          <w:p w14:paraId="2032F0B1" w14:textId="77777777" w:rsidR="00AC474D" w:rsidRPr="00171635" w:rsidRDefault="00AC474D" w:rsidP="00006CE2">
            <w:pPr>
              <w:pStyle w:val="TableText"/>
              <w:rPr>
                <w:lang w:eastAsia="zh-CN"/>
              </w:rPr>
            </w:pPr>
            <w:r>
              <w:rPr>
                <w:lang w:eastAsia="zh-CN"/>
              </w:rPr>
              <w:t>LOINC</w:t>
            </w:r>
          </w:p>
        </w:tc>
        <w:tc>
          <w:tcPr>
            <w:tcW w:w="3690" w:type="dxa"/>
          </w:tcPr>
          <w:p w14:paraId="5D488BDE" w14:textId="77777777" w:rsidR="00AC474D" w:rsidRDefault="00AC474D" w:rsidP="00006CE2">
            <w:pPr>
              <w:pStyle w:val="TableText"/>
            </w:pPr>
            <w:r>
              <w:t xml:space="preserve">BP Diastolic </w:t>
            </w:r>
          </w:p>
        </w:tc>
      </w:tr>
      <w:tr w:rsidR="00AC474D" w14:paraId="0116F0AB" w14:textId="77777777">
        <w:tc>
          <w:tcPr>
            <w:tcW w:w="1620" w:type="dxa"/>
          </w:tcPr>
          <w:p w14:paraId="5766B95F" w14:textId="77777777" w:rsidR="00AC474D" w:rsidRDefault="00AC474D" w:rsidP="00006CE2">
            <w:pPr>
              <w:pStyle w:val="TableText"/>
            </w:pPr>
            <w:r>
              <w:t xml:space="preserve">8310-5 </w:t>
            </w:r>
          </w:p>
        </w:tc>
        <w:tc>
          <w:tcPr>
            <w:tcW w:w="3330" w:type="dxa"/>
            <w:vAlign w:val="bottom"/>
          </w:tcPr>
          <w:p w14:paraId="1AE250C0" w14:textId="77777777" w:rsidR="00AC474D" w:rsidRPr="00171635" w:rsidRDefault="00AC474D" w:rsidP="00006CE2">
            <w:pPr>
              <w:pStyle w:val="TableText"/>
              <w:rPr>
                <w:lang w:eastAsia="zh-CN"/>
              </w:rPr>
            </w:pPr>
            <w:r>
              <w:rPr>
                <w:lang w:eastAsia="zh-CN"/>
              </w:rPr>
              <w:t>LOINC</w:t>
            </w:r>
          </w:p>
        </w:tc>
        <w:tc>
          <w:tcPr>
            <w:tcW w:w="3690" w:type="dxa"/>
          </w:tcPr>
          <w:p w14:paraId="7740840D" w14:textId="77777777" w:rsidR="00AC474D" w:rsidRDefault="00AC474D" w:rsidP="00006CE2">
            <w:pPr>
              <w:pStyle w:val="TableText"/>
            </w:pPr>
            <w:r>
              <w:t xml:space="preserve">Body Temperature </w:t>
            </w:r>
          </w:p>
        </w:tc>
      </w:tr>
      <w:tr w:rsidR="00AC474D" w14:paraId="29C1AB93" w14:textId="77777777">
        <w:tc>
          <w:tcPr>
            <w:tcW w:w="1620" w:type="dxa"/>
          </w:tcPr>
          <w:p w14:paraId="681B9308" w14:textId="77777777" w:rsidR="00AC474D" w:rsidRDefault="00AC474D" w:rsidP="00006CE2">
            <w:pPr>
              <w:pStyle w:val="TableText"/>
            </w:pPr>
            <w:r>
              <w:t xml:space="preserve">8302-2 </w:t>
            </w:r>
          </w:p>
        </w:tc>
        <w:tc>
          <w:tcPr>
            <w:tcW w:w="3330" w:type="dxa"/>
            <w:vAlign w:val="bottom"/>
          </w:tcPr>
          <w:p w14:paraId="04E47B9E" w14:textId="77777777" w:rsidR="00AC474D" w:rsidRPr="00171635" w:rsidRDefault="00AC474D" w:rsidP="00006CE2">
            <w:pPr>
              <w:pStyle w:val="TableText"/>
              <w:rPr>
                <w:lang w:eastAsia="zh-CN"/>
              </w:rPr>
            </w:pPr>
            <w:r>
              <w:rPr>
                <w:lang w:eastAsia="zh-CN"/>
              </w:rPr>
              <w:t>LOINC</w:t>
            </w:r>
          </w:p>
        </w:tc>
        <w:tc>
          <w:tcPr>
            <w:tcW w:w="3690" w:type="dxa"/>
          </w:tcPr>
          <w:p w14:paraId="4C6715F1" w14:textId="77777777" w:rsidR="00AC474D" w:rsidRDefault="00AC474D" w:rsidP="00006CE2">
            <w:pPr>
              <w:pStyle w:val="TableText"/>
            </w:pPr>
            <w:r>
              <w:t xml:space="preserve">Height </w:t>
            </w:r>
          </w:p>
        </w:tc>
      </w:tr>
      <w:tr w:rsidR="00AC474D" w14:paraId="5B0952CD" w14:textId="77777777">
        <w:tc>
          <w:tcPr>
            <w:tcW w:w="1620" w:type="dxa"/>
          </w:tcPr>
          <w:p w14:paraId="05DFE4E5" w14:textId="77777777" w:rsidR="00AC474D" w:rsidRDefault="00AC474D" w:rsidP="00006CE2">
            <w:pPr>
              <w:pStyle w:val="TableText"/>
            </w:pPr>
            <w:r>
              <w:t xml:space="preserve">8306-3 </w:t>
            </w:r>
          </w:p>
        </w:tc>
        <w:tc>
          <w:tcPr>
            <w:tcW w:w="3330" w:type="dxa"/>
            <w:vAlign w:val="bottom"/>
          </w:tcPr>
          <w:p w14:paraId="795CEB65" w14:textId="77777777" w:rsidR="00AC474D" w:rsidRPr="00171635" w:rsidRDefault="00AC474D" w:rsidP="00006CE2">
            <w:pPr>
              <w:pStyle w:val="TableText"/>
              <w:rPr>
                <w:lang w:eastAsia="zh-CN"/>
              </w:rPr>
            </w:pPr>
            <w:r>
              <w:rPr>
                <w:lang w:eastAsia="zh-CN"/>
              </w:rPr>
              <w:t>LOINC</w:t>
            </w:r>
          </w:p>
        </w:tc>
        <w:tc>
          <w:tcPr>
            <w:tcW w:w="3690" w:type="dxa"/>
          </w:tcPr>
          <w:p w14:paraId="7CBF8975" w14:textId="77777777" w:rsidR="00AC474D" w:rsidRDefault="00AC474D" w:rsidP="00006CE2">
            <w:pPr>
              <w:pStyle w:val="TableText"/>
            </w:pPr>
            <w:r>
              <w:t xml:space="preserve">Height (Lying) </w:t>
            </w:r>
          </w:p>
        </w:tc>
      </w:tr>
      <w:tr w:rsidR="00AC474D" w14:paraId="005617D7" w14:textId="77777777">
        <w:tc>
          <w:tcPr>
            <w:tcW w:w="1620" w:type="dxa"/>
          </w:tcPr>
          <w:p w14:paraId="0FBA61B6" w14:textId="77777777" w:rsidR="00AC474D" w:rsidRDefault="00AC474D" w:rsidP="00006CE2">
            <w:pPr>
              <w:pStyle w:val="TableText"/>
            </w:pPr>
            <w:r>
              <w:t xml:space="preserve">8287-5 </w:t>
            </w:r>
          </w:p>
        </w:tc>
        <w:tc>
          <w:tcPr>
            <w:tcW w:w="3330" w:type="dxa"/>
            <w:vAlign w:val="bottom"/>
          </w:tcPr>
          <w:p w14:paraId="7C43316B" w14:textId="77777777" w:rsidR="00AC474D" w:rsidRPr="00171635" w:rsidRDefault="00AC474D" w:rsidP="00006CE2">
            <w:pPr>
              <w:pStyle w:val="TableText"/>
              <w:rPr>
                <w:lang w:eastAsia="zh-CN"/>
              </w:rPr>
            </w:pPr>
            <w:r>
              <w:rPr>
                <w:lang w:eastAsia="zh-CN"/>
              </w:rPr>
              <w:t>LOINC</w:t>
            </w:r>
          </w:p>
        </w:tc>
        <w:tc>
          <w:tcPr>
            <w:tcW w:w="3690" w:type="dxa"/>
          </w:tcPr>
          <w:p w14:paraId="38CBDFD1" w14:textId="77777777" w:rsidR="00AC474D" w:rsidRDefault="00AC474D" w:rsidP="00006CE2">
            <w:pPr>
              <w:pStyle w:val="TableText"/>
            </w:pPr>
            <w:r>
              <w:t xml:space="preserve">Head Circumference </w:t>
            </w:r>
          </w:p>
        </w:tc>
      </w:tr>
      <w:tr w:rsidR="00AC474D" w14:paraId="43E75DFE" w14:textId="77777777">
        <w:tc>
          <w:tcPr>
            <w:tcW w:w="1620" w:type="dxa"/>
          </w:tcPr>
          <w:p w14:paraId="01DD4E74" w14:textId="77777777" w:rsidR="00AC474D" w:rsidRDefault="00AC474D" w:rsidP="00006CE2">
            <w:pPr>
              <w:pStyle w:val="TableText"/>
            </w:pPr>
            <w:r>
              <w:t xml:space="preserve">3141-9 </w:t>
            </w:r>
          </w:p>
        </w:tc>
        <w:tc>
          <w:tcPr>
            <w:tcW w:w="3330" w:type="dxa"/>
            <w:vAlign w:val="bottom"/>
          </w:tcPr>
          <w:p w14:paraId="2217663A" w14:textId="77777777" w:rsidR="00AC474D" w:rsidRPr="00171635" w:rsidRDefault="00AC474D" w:rsidP="00006CE2">
            <w:pPr>
              <w:pStyle w:val="TableText"/>
              <w:rPr>
                <w:lang w:eastAsia="zh-CN"/>
              </w:rPr>
            </w:pPr>
            <w:r>
              <w:rPr>
                <w:lang w:eastAsia="zh-CN"/>
              </w:rPr>
              <w:t>LOINC</w:t>
            </w:r>
          </w:p>
        </w:tc>
        <w:tc>
          <w:tcPr>
            <w:tcW w:w="3690" w:type="dxa"/>
          </w:tcPr>
          <w:p w14:paraId="76B975C1" w14:textId="77777777" w:rsidR="00AC474D" w:rsidRDefault="00AC474D" w:rsidP="00006CE2">
            <w:pPr>
              <w:pStyle w:val="TableText"/>
            </w:pPr>
            <w:r>
              <w:t>Weight Measured</w:t>
            </w:r>
          </w:p>
        </w:tc>
      </w:tr>
    </w:tbl>
    <w:p w14:paraId="1E0DB8A9" w14:textId="77777777" w:rsidR="0011784E" w:rsidRPr="00B8340F" w:rsidRDefault="0011784E" w:rsidP="0011784E">
      <w:pPr>
        <w:pStyle w:val="BodyText"/>
      </w:pPr>
    </w:p>
    <w:p w14:paraId="0F71E7A4" w14:textId="77777777" w:rsidR="003E2EA8" w:rsidRDefault="003E2EA8" w:rsidP="003E2EA8">
      <w:pPr>
        <w:pStyle w:val="Heading1"/>
      </w:pPr>
      <w:bookmarkStart w:id="581" w:name="_References"/>
      <w:bookmarkStart w:id="582" w:name="_Toc163893685"/>
      <w:bookmarkEnd w:id="581"/>
      <w:r w:rsidRPr="00AB2E47">
        <w:lastRenderedPageBreak/>
        <w:t>References</w:t>
      </w:r>
      <w:bookmarkEnd w:id="582"/>
    </w:p>
    <w:p w14:paraId="1FD0338E" w14:textId="77777777" w:rsidR="008F2D33" w:rsidRPr="00052423" w:rsidRDefault="008F2D33" w:rsidP="00A01E69">
      <w:pPr>
        <w:pStyle w:val="ListBullet"/>
      </w:pPr>
      <w:bookmarkStart w:id="583" w:name="_Toc106623729"/>
      <w:bookmarkEnd w:id="463"/>
      <w:bookmarkEnd w:id="464"/>
      <w:r>
        <w:rPr>
          <w:rFonts w:cs="Arial"/>
          <w:i/>
          <w:lang w:eastAsia="zh-CN"/>
        </w:rPr>
        <w:t>Cross Transaction Specifications and Content Specifications.</w:t>
      </w:r>
      <w:r w:rsidRPr="00F73E47">
        <w:rPr>
          <w:rFonts w:cs="Arial"/>
          <w:lang w:eastAsia="zh-CN"/>
        </w:rPr>
        <w:t xml:space="preserve"> IHE ITI Technical Framework, Volume 3 (ITI TF-3)</w:t>
      </w:r>
      <w:r>
        <w:rPr>
          <w:rFonts w:cs="Arial"/>
          <w:i/>
          <w:lang w:eastAsia="zh-CN"/>
        </w:rPr>
        <w:t xml:space="preserve"> </w:t>
      </w:r>
      <w:r w:rsidRPr="00052423">
        <w:rPr>
          <w:rFonts w:cs="Arial"/>
          <w:lang w:eastAsia="zh-CN"/>
        </w:rPr>
        <w:t>(see 5.2 Scanned Documents Content Model)</w:t>
      </w:r>
      <w:r>
        <w:rPr>
          <w:rFonts w:cs="Arial"/>
          <w:i/>
          <w:lang w:eastAsia="zh-CN"/>
        </w:rPr>
        <w:t xml:space="preserve">.   </w:t>
      </w:r>
      <w:hyperlink r:id="rId97" w:history="1">
        <w:r w:rsidRPr="00F73E47">
          <w:rPr>
            <w:rStyle w:val="Hyperlink"/>
          </w:rPr>
          <w:t>http://www.ihe.net/Technical_Framework/upload/IHE_ITI_TF_6-0_Vol3_FT_2009-08-10.pdf</w:t>
        </w:r>
      </w:hyperlink>
    </w:p>
    <w:p w14:paraId="1156922D" w14:textId="77777777" w:rsidR="008F2D33" w:rsidRDefault="008F2D33" w:rsidP="00A01E69">
      <w:pPr>
        <w:pStyle w:val="ListBullet"/>
      </w:pPr>
      <w:r w:rsidRPr="0026353D">
        <w:rPr>
          <w:rFonts w:cs="Arial"/>
          <w:i/>
          <w:lang w:eastAsia="zh-CN"/>
        </w:rPr>
        <w:t>HL7 Clinical Document Architecture, Release 2.0</w:t>
      </w:r>
      <w:r>
        <w:t xml:space="preserve">. </w:t>
      </w:r>
      <w:hyperlink r:id="rId98" w:history="1">
        <w:r w:rsidRPr="00ED375D">
          <w:rPr>
            <w:rStyle w:val="Hyperlink"/>
            <w:rFonts w:cs="Times New Roman"/>
            <w:lang w:eastAsia="en-US"/>
          </w:rPr>
          <w:t>http://www.hl7.org/v3ballot/html/infrastructure/cda/cda.htm</w:t>
        </w:r>
      </w:hyperlink>
    </w:p>
    <w:p w14:paraId="413275AE" w14:textId="77777777" w:rsidR="008F2D33" w:rsidRDefault="008F2D33" w:rsidP="00A01E69">
      <w:pPr>
        <w:pStyle w:val="ListBullet"/>
      </w:pPr>
      <w:r w:rsidRPr="0026353D">
        <w:rPr>
          <w:i/>
        </w:rPr>
        <w:t>HL7 Implementation Guide for CDA Release 2: Consultation Notes</w:t>
      </w:r>
      <w:r w:rsidRPr="00482676">
        <w:t>, (U.S. Realm), Draft Standard for Trial Use, Release 1, Levels 1, 2, and 3, DSTU Updated: January 2010</w:t>
      </w:r>
    </w:p>
    <w:p w14:paraId="47D969EE" w14:textId="77777777" w:rsidR="008F2D33" w:rsidRPr="00CF3ADB" w:rsidRDefault="008F2D33" w:rsidP="00A01E69">
      <w:pPr>
        <w:pStyle w:val="ListBullet"/>
      </w:pPr>
      <w:r w:rsidRPr="0026353D">
        <w:rPr>
          <w:i/>
        </w:rPr>
        <w:t>HL7 Implementation Guide for CDA Release 2: History and Physical (H&amp;P) Notes</w:t>
      </w:r>
      <w:r w:rsidRPr="00CF3ADB">
        <w:t xml:space="preserve"> (U.S. Realm) Draft Standard for Trial Use, Release 1, Levels 1, 2, and 3 A CDA Implementation guide for History and Physical Notes, DSTU Updated: January 2010</w:t>
      </w:r>
    </w:p>
    <w:p w14:paraId="7AC1A181" w14:textId="77777777" w:rsidR="008F2D33" w:rsidRPr="00CF3ADB" w:rsidRDefault="008F2D33" w:rsidP="00A01E69">
      <w:pPr>
        <w:pStyle w:val="ListBullet"/>
      </w:pPr>
      <w:r w:rsidRPr="0026353D">
        <w:rPr>
          <w:i/>
        </w:rPr>
        <w:t>HL7 Implementation Guide for CDA Release 2: Procedure Note</w:t>
      </w:r>
      <w:r w:rsidRPr="00CF3ADB">
        <w:t xml:space="preserve"> (Universal Realm), Draft Standard for Trial Use, Release 1, Levels 1, 2, and 3, July 2010</w:t>
      </w:r>
    </w:p>
    <w:p w14:paraId="715DCE17" w14:textId="77777777" w:rsidR="008F2D33" w:rsidRDefault="008F2D33" w:rsidP="00A01E69">
      <w:pPr>
        <w:pStyle w:val="ListBullet"/>
      </w:pPr>
      <w:r w:rsidRPr="0026353D">
        <w:rPr>
          <w:i/>
        </w:rPr>
        <w:t>HL7 Implementation Guide for CDA Release 2: Unstructured Documents</w:t>
      </w:r>
      <w:r w:rsidRPr="00CF3ADB">
        <w:t>, Release 1, Level 1 (Universal Realm), Draft Stan</w:t>
      </w:r>
      <w:r>
        <w:t>dard for Trial Use, September 2010</w:t>
      </w:r>
    </w:p>
    <w:p w14:paraId="36B84EDA" w14:textId="77777777" w:rsidR="008F2D33" w:rsidRPr="000E62F2" w:rsidRDefault="008F2D33" w:rsidP="00A01E69">
      <w:pPr>
        <w:pStyle w:val="ListBullet"/>
      </w:pPr>
      <w:r w:rsidRPr="0026353D">
        <w:rPr>
          <w:i/>
        </w:rPr>
        <w:t>HL7 Implementation Guide: CDA Release 2 – Continuity of Care Document (CCD)</w:t>
      </w:r>
      <w:r w:rsidRPr="000E62F2">
        <w:t xml:space="preserve"> A CDA implementation of ASTM E2369-05 Standard Specification for Continuity of Care Record© (CCR), April 01, 2007</w:t>
      </w:r>
    </w:p>
    <w:p w14:paraId="57B5DCD5" w14:textId="77777777" w:rsidR="008F2D33" w:rsidRPr="00CF3ADB" w:rsidRDefault="008F2D33" w:rsidP="00A01E69">
      <w:pPr>
        <w:pStyle w:val="ListBullet"/>
      </w:pPr>
      <w:r w:rsidRPr="009E72E1">
        <w:rPr>
          <w:i/>
        </w:rPr>
        <w:t>Implementation Guide for CDA Release 2: Imaging Integration, Levels 1, 2, and 3, Basic Imaging Reports in CDA and DICOM Diagnostic Imaging Reports (DIR)</w:t>
      </w:r>
      <w:r w:rsidRPr="00CF3ADB">
        <w:t xml:space="preserve"> – Universal Realm, Based on HL7 CDA Release 2.0, Release 1.0, Informative Document, First Release, March 2009</w:t>
      </w:r>
    </w:p>
    <w:p w14:paraId="76E5B6D6" w14:textId="77777777" w:rsidR="008F2D33" w:rsidRPr="00CF3ADB" w:rsidRDefault="008F2D33" w:rsidP="00A01E69">
      <w:pPr>
        <w:pStyle w:val="ListBullet"/>
      </w:pPr>
      <w:r w:rsidRPr="0026353D">
        <w:rPr>
          <w:i/>
        </w:rPr>
        <w:t>Implementation Guide for CDA Release 2.0 Operative Note</w:t>
      </w:r>
      <w:r w:rsidRPr="00CF3ADB">
        <w:t>, (U.S. Realm), Draft Standard for Trial Use, Release 1, Levels 1, 2 and 3, Published, March 2009</w:t>
      </w:r>
    </w:p>
    <w:p w14:paraId="65A41950" w14:textId="77777777" w:rsidR="008F2D33" w:rsidRPr="00C971A8" w:rsidRDefault="008F2D33" w:rsidP="00A01E69">
      <w:pPr>
        <w:pStyle w:val="ListBullet"/>
      </w:pPr>
      <w:r w:rsidRPr="009E72E1">
        <w:rPr>
          <w:i/>
        </w:rPr>
        <w:t>Implementation Guide for CDA Release 2.0, Care Record Summary Release 2</w:t>
      </w:r>
      <w:r w:rsidRPr="009E72E1">
        <w:rPr>
          <w:i/>
        </w:rPr>
        <w:br/>
        <w:t>Discharge Summary</w:t>
      </w:r>
      <w:r w:rsidRPr="000E62F2">
        <w:t xml:space="preserve">, </w:t>
      </w:r>
      <w:r w:rsidRPr="00C971A8">
        <w:t>(U.S. Realm)</w:t>
      </w:r>
      <w:r>
        <w:t xml:space="preserve"> </w:t>
      </w:r>
      <w:r w:rsidRPr="00C971A8">
        <w:t>Draft Standard for Trial Use</w:t>
      </w:r>
      <w:r>
        <w:t xml:space="preserve">, </w:t>
      </w:r>
      <w:r w:rsidRPr="00C971A8">
        <w:t>Levels 1, 2 and 3</w:t>
      </w:r>
      <w:r w:rsidRPr="000E62F2">
        <w:t xml:space="preserve">, </w:t>
      </w:r>
      <w:r>
        <w:t>December</w:t>
      </w:r>
      <w:r w:rsidRPr="00C971A8">
        <w:t xml:space="preserve"> 2009</w:t>
      </w:r>
    </w:p>
    <w:p w14:paraId="636C0FB7" w14:textId="77777777" w:rsidR="008F2D33" w:rsidRPr="00CF3ADB" w:rsidRDefault="008F2D33" w:rsidP="00A01E69">
      <w:pPr>
        <w:pStyle w:val="ListBullet"/>
      </w:pPr>
      <w:r w:rsidRPr="0026353D">
        <w:rPr>
          <w:i/>
        </w:rPr>
        <w:t>Implementation Guide for CDA Release 2.0, Progress Note</w:t>
      </w:r>
      <w:r w:rsidRPr="00CF3ADB">
        <w:t xml:space="preserve"> (U.S. Realm), Draft Standard for Trial Use, Levels 1, 2, and 3, January 2011</w:t>
      </w:r>
    </w:p>
    <w:p w14:paraId="43A3D0C6" w14:textId="77777777" w:rsidR="008F2D33" w:rsidRDefault="008F2D33" w:rsidP="00A01E69">
      <w:pPr>
        <w:pStyle w:val="ListBullet"/>
      </w:pPr>
      <w:r w:rsidRPr="00F96099">
        <w:rPr>
          <w:szCs w:val="23"/>
        </w:rPr>
        <w:t xml:space="preserve">Joint Commission Requirements for Discharge Summary (JCAHO IM.6.10 EP7). </w:t>
      </w:r>
      <w:r>
        <w:rPr>
          <w:szCs w:val="23"/>
        </w:rPr>
        <w:t xml:space="preserve">See </w:t>
      </w:r>
      <w:hyperlink r:id="rId99" w:history="1">
        <w:r w:rsidRPr="00F2031A">
          <w:rPr>
            <w:rStyle w:val="Hyperlink"/>
            <w:rFonts w:cs="Times New Roman"/>
            <w:lang w:eastAsia="en-US"/>
          </w:rPr>
          <w:t>http://www.jointcommission.org/NR/rdonlyres/C9298DD0-6726-4105-A007-FE2C65F77075/0/CMS_New_Revised_HAP_FINAL_withScoring.pdf (page 26</w:t>
        </w:r>
      </w:hyperlink>
      <w:r w:rsidRPr="00F96099">
        <w:t>).</w:t>
      </w:r>
    </w:p>
    <w:p w14:paraId="7E8D07FA" w14:textId="77777777" w:rsidR="008F2D33" w:rsidRPr="004F3129" w:rsidRDefault="008F2D33" w:rsidP="00A01E69">
      <w:pPr>
        <w:pStyle w:val="ListBullet"/>
      </w:pPr>
      <w:r w:rsidRPr="00F2031A">
        <w:rPr>
          <w:i/>
        </w:rPr>
        <w:t>Mosby's Medical Dictionary</w:t>
      </w:r>
      <w:r w:rsidRPr="009168B8">
        <w:t>, 8th edition. © 2009, Elsevier.</w:t>
      </w:r>
    </w:p>
    <w:p w14:paraId="0378100A" w14:textId="77777777" w:rsidR="008F2D33" w:rsidRDefault="008F2D33" w:rsidP="00A01E69">
      <w:pPr>
        <w:pStyle w:val="ListBullet"/>
      </w:pPr>
      <w:r w:rsidRPr="00C54D6F">
        <w:t xml:space="preserve">Taber's Cyclopedic Medical Dictionary, </w:t>
      </w:r>
      <w:r>
        <w:t>21st</w:t>
      </w:r>
      <w:r w:rsidRPr="00C54D6F">
        <w:t xml:space="preserve"> Edition, </w:t>
      </w:r>
      <w:r>
        <w:t>F</w:t>
      </w:r>
      <w:r w:rsidRPr="00C54D6F">
        <w:t>.A. Davis Company</w:t>
      </w:r>
      <w:r>
        <w:t xml:space="preserve">. </w:t>
      </w:r>
      <w:hyperlink r:id="rId100" w:history="1">
        <w:r w:rsidRPr="00146565">
          <w:rPr>
            <w:rStyle w:val="Hyperlink"/>
            <w:rFonts w:cs="Times New Roman"/>
            <w:bCs/>
          </w:rPr>
          <w:t>http://www.tabers.com</w:t>
        </w:r>
      </w:hyperlink>
    </w:p>
    <w:p w14:paraId="300BF9D2" w14:textId="77777777" w:rsidR="003E2EA8" w:rsidRDefault="008F2D33" w:rsidP="00996AEE">
      <w:pPr>
        <w:pStyle w:val="ListBullet"/>
      </w:pPr>
      <w:r>
        <w:t>XML Path Language (</w:t>
      </w:r>
      <w:r w:rsidRPr="00360DB1">
        <w:t>XPath</w:t>
      </w:r>
      <w:r>
        <w:t xml:space="preserve">), Version 1.0. </w:t>
      </w:r>
      <w:hyperlink r:id="rId101" w:history="1">
        <w:r w:rsidRPr="00370385">
          <w:rPr>
            <w:rStyle w:val="Hyperlink"/>
            <w:rFonts w:cs="Times New Roman"/>
            <w:lang w:eastAsia="en-US"/>
          </w:rPr>
          <w:t>http://www.w3.org/TR/xpath/</w:t>
        </w:r>
      </w:hyperlink>
    </w:p>
    <w:p w14:paraId="567BAAE1" w14:textId="77777777" w:rsidR="003E2EA8" w:rsidRDefault="003E2EA8" w:rsidP="003E2EA8">
      <w:pPr>
        <w:pStyle w:val="Appendix1"/>
      </w:pPr>
      <w:bookmarkStart w:id="584" w:name="_Toc163893686"/>
      <w:bookmarkEnd w:id="583"/>
      <w:r>
        <w:lastRenderedPageBreak/>
        <w:t>Acronyms and Abbreviations</w:t>
      </w:r>
      <w:bookmarkEnd w:id="584"/>
    </w:p>
    <w:p w14:paraId="61575F6A" w14:textId="77777777" w:rsidR="004227FC" w:rsidRDefault="004227FC" w:rsidP="007427DB">
      <w:pPr>
        <w:pStyle w:val="acronyms"/>
      </w:pPr>
      <w:r>
        <w:t>ADL</w:t>
      </w:r>
      <w:r>
        <w:tab/>
        <w:t>Activities of Daily Living</w:t>
      </w:r>
    </w:p>
    <w:p w14:paraId="6FF45200" w14:textId="77777777" w:rsidR="00B579F0" w:rsidRPr="00B579F0" w:rsidRDefault="00B579F0" w:rsidP="007427DB">
      <w:pPr>
        <w:pStyle w:val="acronyms"/>
      </w:pPr>
      <w:r w:rsidRPr="00B579F0">
        <w:t>AMA</w:t>
      </w:r>
      <w:r w:rsidRPr="00B579F0">
        <w:tab/>
        <w:t>American Medical Association</w:t>
      </w:r>
    </w:p>
    <w:p w14:paraId="0AFACACE" w14:textId="77777777" w:rsidR="007427DB" w:rsidRPr="001173DE" w:rsidRDefault="007427DB" w:rsidP="007427DB">
      <w:pPr>
        <w:pStyle w:val="acronyms"/>
      </w:pPr>
      <w:r w:rsidRPr="001173DE">
        <w:t>CCD</w:t>
      </w:r>
      <w:r w:rsidRPr="001173DE">
        <w:tab/>
        <w:t>Continuity of Care Document</w:t>
      </w:r>
    </w:p>
    <w:p w14:paraId="5242FD9A" w14:textId="77777777" w:rsidR="007427DB" w:rsidRPr="002C2E3D" w:rsidRDefault="007427DB" w:rsidP="007427DB">
      <w:pPr>
        <w:pStyle w:val="acronyms"/>
      </w:pPr>
      <w:r w:rsidRPr="002C2E3D">
        <w:t>CDA</w:t>
      </w:r>
      <w:r w:rsidRPr="002C2E3D">
        <w:tab/>
        <w:t>Clinical Document Architecture</w:t>
      </w:r>
    </w:p>
    <w:p w14:paraId="6F07E2B2" w14:textId="77777777" w:rsidR="007427DB" w:rsidRPr="00BB2E7A" w:rsidRDefault="007427DB" w:rsidP="007427DB">
      <w:pPr>
        <w:pStyle w:val="acronyms"/>
      </w:pPr>
      <w:r w:rsidRPr="00BB2E7A">
        <w:t>CRS</w:t>
      </w:r>
      <w:r w:rsidRPr="00BB2E7A">
        <w:tab/>
        <w:t>Care Record Summary</w:t>
      </w:r>
    </w:p>
    <w:p w14:paraId="1C90BA22" w14:textId="77777777" w:rsidR="007427DB" w:rsidRPr="00BD15E4" w:rsidRDefault="007427DB" w:rsidP="007427DB">
      <w:pPr>
        <w:pStyle w:val="acronyms"/>
      </w:pPr>
      <w:r w:rsidRPr="00BD15E4">
        <w:t>DICOM</w:t>
      </w:r>
      <w:r w:rsidRPr="00BD15E4">
        <w:tab/>
        <w:t>Digital Imaging and Communications in Medicine</w:t>
      </w:r>
    </w:p>
    <w:p w14:paraId="77415A61" w14:textId="77777777" w:rsidR="007427DB" w:rsidRPr="001173DE" w:rsidRDefault="007427DB" w:rsidP="007427DB">
      <w:pPr>
        <w:pStyle w:val="acronyms"/>
      </w:pPr>
      <w:r w:rsidRPr="001173DE">
        <w:t>DIR</w:t>
      </w:r>
      <w:r w:rsidRPr="001173DE">
        <w:tab/>
        <w:t>Diagnostic Imaging Report</w:t>
      </w:r>
    </w:p>
    <w:p w14:paraId="213525A3" w14:textId="77777777" w:rsidR="007427DB" w:rsidRPr="005B2D4C" w:rsidRDefault="007427DB" w:rsidP="007427DB">
      <w:pPr>
        <w:pStyle w:val="acronyms"/>
      </w:pPr>
      <w:r w:rsidRPr="005B2D4C">
        <w:t>EHR</w:t>
      </w:r>
      <w:r w:rsidRPr="005B2D4C">
        <w:tab/>
        <w:t>electronic health record</w:t>
      </w:r>
    </w:p>
    <w:p w14:paraId="0EF1B55C" w14:textId="77777777" w:rsidR="007427DB" w:rsidRPr="00F773C3" w:rsidRDefault="007427DB" w:rsidP="007427DB">
      <w:pPr>
        <w:pStyle w:val="acronyms"/>
      </w:pPr>
      <w:r w:rsidRPr="00F773C3">
        <w:t>DSTU</w:t>
      </w:r>
      <w:r w:rsidRPr="00F773C3">
        <w:tab/>
        <w:t>Draft Standard for Trial Use</w:t>
      </w:r>
    </w:p>
    <w:p w14:paraId="69C74769" w14:textId="77777777" w:rsidR="007427DB" w:rsidRPr="001173DE" w:rsidRDefault="007427DB" w:rsidP="007427DB">
      <w:pPr>
        <w:pStyle w:val="acronyms"/>
      </w:pPr>
      <w:r w:rsidRPr="001173DE">
        <w:t>H&amp;P</w:t>
      </w:r>
      <w:r w:rsidRPr="001173DE">
        <w:tab/>
        <w:t>History and Physical</w:t>
      </w:r>
    </w:p>
    <w:p w14:paraId="1D0B81CE" w14:textId="77777777" w:rsidR="007427DB" w:rsidRDefault="007427DB" w:rsidP="007427DB">
      <w:pPr>
        <w:pStyle w:val="acronyms"/>
      </w:pPr>
      <w:r w:rsidRPr="002C2E3D">
        <w:t>HIMSS</w:t>
      </w:r>
      <w:r w:rsidRPr="002C2E3D">
        <w:tab/>
        <w:t>Healthcare Information and Management Systems Society</w:t>
      </w:r>
    </w:p>
    <w:p w14:paraId="5D7F7C93" w14:textId="77777777" w:rsidR="007427DB" w:rsidRDefault="007427DB" w:rsidP="007427DB">
      <w:pPr>
        <w:pStyle w:val="acronyms"/>
      </w:pPr>
      <w:r>
        <w:t>HIT</w:t>
      </w:r>
      <w:r>
        <w:tab/>
        <w:t>healthcare information technology</w:t>
      </w:r>
    </w:p>
    <w:p w14:paraId="7EDAEAD7" w14:textId="77777777" w:rsidR="007427DB" w:rsidRPr="002C2E3D" w:rsidRDefault="007427DB" w:rsidP="007427DB">
      <w:pPr>
        <w:pStyle w:val="acronyms"/>
      </w:pPr>
      <w:r>
        <w:t>HITECH</w:t>
      </w:r>
      <w:r>
        <w:tab/>
      </w:r>
      <w:r w:rsidRPr="00B95DE2">
        <w:rPr>
          <w:bCs/>
        </w:rPr>
        <w:t>Health Information Technology for Economic and Clinical Health</w:t>
      </w:r>
    </w:p>
    <w:p w14:paraId="2F703956" w14:textId="77777777" w:rsidR="007427DB" w:rsidRPr="003062ED" w:rsidRDefault="007427DB" w:rsidP="007427DB">
      <w:pPr>
        <w:pStyle w:val="acronyms"/>
      </w:pPr>
      <w:r w:rsidRPr="003062ED">
        <w:t>HITSP</w:t>
      </w:r>
      <w:r w:rsidRPr="003062ED">
        <w:tab/>
        <w:t>Health Information Technology Standards Panel</w:t>
      </w:r>
    </w:p>
    <w:p w14:paraId="7F545C33" w14:textId="77777777" w:rsidR="007427DB" w:rsidRDefault="007427DB" w:rsidP="007427DB">
      <w:pPr>
        <w:pStyle w:val="acronyms"/>
      </w:pPr>
      <w:r w:rsidRPr="00F773C3">
        <w:t>HL7</w:t>
      </w:r>
      <w:r w:rsidRPr="00F773C3">
        <w:tab/>
        <w:t>Health Level Seven</w:t>
      </w:r>
    </w:p>
    <w:p w14:paraId="62620710" w14:textId="77777777" w:rsidR="007427DB" w:rsidRPr="00F773C3" w:rsidRDefault="007427DB" w:rsidP="007427DB">
      <w:pPr>
        <w:pStyle w:val="acronyms"/>
      </w:pPr>
      <w:r>
        <w:t>HSS</w:t>
      </w:r>
      <w:r>
        <w:tab/>
        <w:t>U.S. Department of Health and Human Services</w:t>
      </w:r>
    </w:p>
    <w:p w14:paraId="65B5D870" w14:textId="77777777" w:rsidR="007427DB" w:rsidRPr="003062ED" w:rsidRDefault="007427DB" w:rsidP="007427DB">
      <w:pPr>
        <w:pStyle w:val="acronyms"/>
      </w:pPr>
      <w:r w:rsidRPr="003062ED">
        <w:t>HTML</w:t>
      </w:r>
      <w:r w:rsidRPr="003062ED">
        <w:tab/>
        <w:t>Hypertext Markup Language</w:t>
      </w:r>
    </w:p>
    <w:p w14:paraId="0C3D228C" w14:textId="77777777" w:rsidR="007427DB" w:rsidRPr="003062ED" w:rsidRDefault="007427DB" w:rsidP="007427DB">
      <w:pPr>
        <w:pStyle w:val="acronyms"/>
      </w:pPr>
      <w:r w:rsidRPr="003062ED">
        <w:t>IG</w:t>
      </w:r>
      <w:r w:rsidRPr="003062ED">
        <w:tab/>
        <w:t>implementation guide</w:t>
      </w:r>
    </w:p>
    <w:p w14:paraId="206310E1" w14:textId="77777777" w:rsidR="007427DB" w:rsidRPr="002C2E3D" w:rsidRDefault="007427DB" w:rsidP="007427DB">
      <w:pPr>
        <w:pStyle w:val="acronyms"/>
      </w:pPr>
      <w:r w:rsidRPr="002C2E3D">
        <w:t>IHE</w:t>
      </w:r>
      <w:r w:rsidRPr="002C2E3D">
        <w:tab/>
        <w:t>Integrating the Healthcare Enterprise</w:t>
      </w:r>
    </w:p>
    <w:p w14:paraId="138B4E2D" w14:textId="77777777" w:rsidR="007427DB" w:rsidRPr="00BB2E7A" w:rsidRDefault="007427DB" w:rsidP="007427DB">
      <w:pPr>
        <w:pStyle w:val="acronyms"/>
      </w:pPr>
      <w:r w:rsidRPr="00BB2E7A">
        <w:t xml:space="preserve">IHTSDO </w:t>
      </w:r>
      <w:r w:rsidRPr="00BB2E7A">
        <w:tab/>
        <w:t>International Health Terminology Standard Development Organisation</w:t>
      </w:r>
    </w:p>
    <w:p w14:paraId="6242BDEE" w14:textId="77777777" w:rsidR="007427DB" w:rsidRDefault="007427DB" w:rsidP="007427DB">
      <w:pPr>
        <w:pStyle w:val="acronyms"/>
      </w:pPr>
      <w:r w:rsidRPr="00BB2E7A">
        <w:t>LOINC</w:t>
      </w:r>
      <w:r w:rsidRPr="00BB2E7A">
        <w:tab/>
        <w:t>Logical Observation Identifiers Names and Codes</w:t>
      </w:r>
    </w:p>
    <w:p w14:paraId="357D4C65" w14:textId="77777777" w:rsidR="00EE50B4" w:rsidRDefault="00EE50B4" w:rsidP="00EE50B4">
      <w:pPr>
        <w:pStyle w:val="acronyms"/>
      </w:pPr>
      <w:r>
        <w:t>MDHT</w:t>
      </w:r>
      <w:r>
        <w:tab/>
      </w:r>
      <w:r>
        <w:tab/>
        <w:t>Model-Driven Health Tools</w:t>
      </w:r>
    </w:p>
    <w:p w14:paraId="22E89EFA" w14:textId="77777777" w:rsidR="007427DB" w:rsidRPr="00BB2E7A" w:rsidRDefault="007427DB" w:rsidP="007427DB">
      <w:pPr>
        <w:pStyle w:val="acronyms"/>
      </w:pPr>
      <w:r>
        <w:t>MIME</w:t>
      </w:r>
      <w:r>
        <w:tab/>
      </w:r>
      <w:r w:rsidRPr="00E40DB2">
        <w:rPr>
          <w:rFonts w:cs="Arial"/>
          <w:lang w:eastAsia="zh-CN"/>
        </w:rPr>
        <w:t>Multipurpose Internet Mail Extensions</w:t>
      </w:r>
    </w:p>
    <w:p w14:paraId="51279FF5" w14:textId="77777777" w:rsidR="007427DB" w:rsidRPr="003062ED" w:rsidRDefault="007427DB" w:rsidP="007427DB">
      <w:pPr>
        <w:pStyle w:val="acronyms"/>
      </w:pPr>
      <w:r w:rsidRPr="003062ED">
        <w:t>NPP</w:t>
      </w:r>
      <w:r w:rsidRPr="003062ED">
        <w:tab/>
        <w:t>non-physician providers</w:t>
      </w:r>
    </w:p>
    <w:p w14:paraId="78304A40" w14:textId="77777777" w:rsidR="007427DB" w:rsidRPr="003062ED" w:rsidRDefault="007427DB" w:rsidP="007427DB">
      <w:pPr>
        <w:pStyle w:val="acronyms"/>
      </w:pPr>
      <w:r w:rsidRPr="003062ED">
        <w:t>NUCC</w:t>
      </w:r>
      <w:r w:rsidRPr="003062ED">
        <w:tab/>
        <w:t>Healthcare Provider Taxonomy Code</w:t>
      </w:r>
    </w:p>
    <w:p w14:paraId="6F9D67B1" w14:textId="77777777" w:rsidR="007427DB" w:rsidRPr="00F773C3" w:rsidRDefault="007427DB" w:rsidP="007427DB">
      <w:pPr>
        <w:pStyle w:val="acronyms"/>
      </w:pPr>
      <w:r w:rsidRPr="00F773C3">
        <w:t>ONC</w:t>
      </w:r>
      <w:r w:rsidRPr="00F773C3">
        <w:tab/>
      </w:r>
      <w:r>
        <w:t>Office of National Coordinator</w:t>
      </w:r>
    </w:p>
    <w:p w14:paraId="049FE79E" w14:textId="77777777" w:rsidR="007427DB" w:rsidRPr="003062ED" w:rsidRDefault="007427DB" w:rsidP="007427DB">
      <w:pPr>
        <w:pStyle w:val="acronyms"/>
      </w:pPr>
      <w:r w:rsidRPr="003062ED">
        <w:t>PCP</w:t>
      </w:r>
      <w:r w:rsidRPr="003062ED">
        <w:tab/>
        <w:t>primary care provider</w:t>
      </w:r>
    </w:p>
    <w:p w14:paraId="058544AF" w14:textId="77777777" w:rsidR="007427DB" w:rsidRPr="00EC6CA2" w:rsidRDefault="007427DB" w:rsidP="007427DB">
      <w:pPr>
        <w:pStyle w:val="acronyms"/>
      </w:pPr>
      <w:r w:rsidRPr="00EC6CA2">
        <w:t>PDF</w:t>
      </w:r>
      <w:r w:rsidRPr="00EC6CA2">
        <w:tab/>
        <w:t>portable document format</w:t>
      </w:r>
    </w:p>
    <w:p w14:paraId="64A8AE76" w14:textId="77777777" w:rsidR="007427DB" w:rsidRPr="003062ED" w:rsidRDefault="007427DB" w:rsidP="007427DB">
      <w:pPr>
        <w:pStyle w:val="acronyms"/>
      </w:pPr>
      <w:r w:rsidRPr="003062ED">
        <w:t>PHCR</w:t>
      </w:r>
      <w:r w:rsidRPr="003062ED">
        <w:tab/>
        <w:t>Public Health case reports</w:t>
      </w:r>
    </w:p>
    <w:p w14:paraId="3639CA3F" w14:textId="77777777" w:rsidR="007427DB" w:rsidRPr="003062ED" w:rsidRDefault="007427DB" w:rsidP="007427DB">
      <w:pPr>
        <w:pStyle w:val="acronyms"/>
      </w:pPr>
      <w:r w:rsidRPr="003062ED">
        <w:t>PHR</w:t>
      </w:r>
      <w:r w:rsidRPr="003062ED">
        <w:tab/>
        <w:t>personal health record</w:t>
      </w:r>
    </w:p>
    <w:p w14:paraId="6210A382" w14:textId="77777777" w:rsidR="007427DB" w:rsidRPr="003062ED" w:rsidRDefault="007427DB" w:rsidP="007427DB">
      <w:pPr>
        <w:pStyle w:val="acronyms"/>
      </w:pPr>
      <w:r w:rsidRPr="003062ED">
        <w:t>PPRF</w:t>
      </w:r>
      <w:r w:rsidRPr="003062ED">
        <w:tab/>
        <w:t>primary performers</w:t>
      </w:r>
    </w:p>
    <w:p w14:paraId="335D9D26" w14:textId="77777777" w:rsidR="007427DB" w:rsidRDefault="007427DB" w:rsidP="007427DB">
      <w:pPr>
        <w:pStyle w:val="acronyms"/>
      </w:pPr>
      <w:r w:rsidRPr="00BD3C55">
        <w:t>RIM</w:t>
      </w:r>
      <w:r w:rsidRPr="00BD3C55">
        <w:tab/>
        <w:t xml:space="preserve">Reference Information Model </w:t>
      </w:r>
    </w:p>
    <w:p w14:paraId="29629C5D" w14:textId="77777777" w:rsidR="007427DB" w:rsidRPr="00BD3C55" w:rsidRDefault="007427DB" w:rsidP="007427DB">
      <w:pPr>
        <w:pStyle w:val="acronyms"/>
      </w:pPr>
      <w:r>
        <w:lastRenderedPageBreak/>
        <w:t>RTF</w:t>
      </w:r>
      <w:r>
        <w:tab/>
        <w:t>rich text format</w:t>
      </w:r>
    </w:p>
    <w:p w14:paraId="4715624B" w14:textId="77777777" w:rsidR="007427DB" w:rsidRDefault="007427DB" w:rsidP="007427DB">
      <w:pPr>
        <w:pStyle w:val="acronyms"/>
      </w:pPr>
      <w:r w:rsidRPr="00F773C3">
        <w:t>S&amp;I</w:t>
      </w:r>
      <w:r>
        <w:tab/>
        <w:t>Standards and Interoperability</w:t>
      </w:r>
    </w:p>
    <w:p w14:paraId="1A68AE2A" w14:textId="77777777" w:rsidR="007427DB" w:rsidRPr="00F773C3" w:rsidRDefault="007427DB" w:rsidP="007427DB">
      <w:pPr>
        <w:pStyle w:val="acronyms"/>
      </w:pPr>
      <w:r>
        <w:t>SDWG</w:t>
      </w:r>
      <w:r>
        <w:tab/>
      </w:r>
      <w:r w:rsidRPr="00745B54">
        <w:t>Struc</w:t>
      </w:r>
      <w:r>
        <w:t>tured Documents Working Group</w:t>
      </w:r>
    </w:p>
    <w:p w14:paraId="3CEE4FB5" w14:textId="77777777" w:rsidR="007427DB" w:rsidRPr="003062ED" w:rsidRDefault="007427DB" w:rsidP="007427DB">
      <w:pPr>
        <w:pStyle w:val="acronyms"/>
      </w:pPr>
      <w:r w:rsidRPr="003062ED">
        <w:t>SDO</w:t>
      </w:r>
      <w:r w:rsidRPr="003062ED">
        <w:tab/>
        <w:t>Standards Development Organization</w:t>
      </w:r>
    </w:p>
    <w:p w14:paraId="1D74B36A" w14:textId="77777777" w:rsidR="007427DB" w:rsidRPr="00BB2E7A" w:rsidRDefault="007427DB" w:rsidP="007427DB">
      <w:pPr>
        <w:pStyle w:val="acronyms"/>
      </w:pPr>
      <w:r>
        <w:t>SNOMED CT</w:t>
      </w:r>
      <w:r>
        <w:tab/>
      </w:r>
      <w:r w:rsidRPr="00BB2E7A">
        <w:t>Systemized Nomenclature for Medicine – Clinical Terms</w:t>
      </w:r>
    </w:p>
    <w:p w14:paraId="2113A920" w14:textId="77777777" w:rsidR="00EE50B4" w:rsidRDefault="007427DB" w:rsidP="007427DB">
      <w:pPr>
        <w:pStyle w:val="acronyms"/>
      </w:pPr>
      <w:r w:rsidRPr="00845AE7">
        <w:t>SR</w:t>
      </w:r>
      <w:r w:rsidRPr="00845AE7">
        <w:tab/>
        <w:t>Structured Report</w:t>
      </w:r>
    </w:p>
    <w:p w14:paraId="0A4BEC46" w14:textId="77777777" w:rsidR="00EE50B4" w:rsidRPr="00B41074" w:rsidRDefault="00EE50B4" w:rsidP="00EE50B4">
      <w:pPr>
        <w:pStyle w:val="acronyms"/>
      </w:pPr>
      <w:r>
        <w:t>Tdb</w:t>
      </w:r>
      <w:r>
        <w:tab/>
        <w:t xml:space="preserve">Template Database </w:t>
      </w:r>
    </w:p>
    <w:p w14:paraId="1DB3DD06" w14:textId="77777777" w:rsidR="007427DB" w:rsidRPr="00F773C3" w:rsidRDefault="007427DB" w:rsidP="007427DB">
      <w:pPr>
        <w:pStyle w:val="acronyms"/>
        <w:rPr>
          <w:highlight w:val="yellow"/>
        </w:rPr>
      </w:pPr>
      <w:r w:rsidRPr="00C6460B">
        <w:t>TIFF</w:t>
      </w:r>
      <w:r w:rsidRPr="00C6460B">
        <w:tab/>
      </w:r>
      <w:r>
        <w:t>tagged-image file format</w:t>
      </w:r>
    </w:p>
    <w:p w14:paraId="1832ED5F" w14:textId="77777777" w:rsidR="007427DB" w:rsidRDefault="007427DB" w:rsidP="007427DB">
      <w:pPr>
        <w:pStyle w:val="acronyms"/>
      </w:pPr>
      <w:r w:rsidRPr="00E271F2">
        <w:t>UD</w:t>
      </w:r>
      <w:r w:rsidRPr="00E271F2">
        <w:tab/>
        <w:t>Unstructured Document</w:t>
      </w:r>
    </w:p>
    <w:p w14:paraId="74C92635" w14:textId="77777777" w:rsidR="007427DB" w:rsidRPr="00E271F2" w:rsidRDefault="007427DB" w:rsidP="007427DB">
      <w:pPr>
        <w:pStyle w:val="acronyms"/>
      </w:pPr>
      <w:r>
        <w:t>URL</w:t>
      </w:r>
      <w:r>
        <w:tab/>
        <w:t>Uniform Resource Locator</w:t>
      </w:r>
    </w:p>
    <w:p w14:paraId="63CBB125" w14:textId="77777777" w:rsidR="007427DB" w:rsidRPr="007403BD" w:rsidRDefault="007427DB" w:rsidP="007427DB">
      <w:pPr>
        <w:pStyle w:val="acronyms"/>
      </w:pPr>
      <w:r w:rsidRPr="003062ED">
        <w:t>WADO</w:t>
      </w:r>
      <w:r w:rsidRPr="003062ED">
        <w:tab/>
        <w:t>Web Access to Persistent DICOM Objects</w:t>
      </w:r>
    </w:p>
    <w:p w14:paraId="1857B5E1" w14:textId="77777777" w:rsidR="003E2EA8" w:rsidRDefault="007427DB" w:rsidP="007427DB">
      <w:pPr>
        <w:pStyle w:val="acronyms"/>
      </w:pPr>
      <w:r>
        <w:t>XPath</w:t>
      </w:r>
      <w:r>
        <w:tab/>
        <w:t>XML Path Language</w:t>
      </w:r>
    </w:p>
    <w:p w14:paraId="77E93F9E" w14:textId="77777777" w:rsidR="003E2EA8" w:rsidRDefault="003E2EA8" w:rsidP="00996AEE">
      <w:pPr>
        <w:pStyle w:val="BodyText"/>
      </w:pPr>
    </w:p>
    <w:p w14:paraId="4A3A8A28" w14:textId="77777777" w:rsidR="003E2EA8" w:rsidRDefault="0077769E" w:rsidP="003E2EA8">
      <w:pPr>
        <w:pStyle w:val="Appendix1"/>
      </w:pPr>
      <w:bookmarkStart w:id="585" w:name="_Toc163893687"/>
      <w:r>
        <w:lastRenderedPageBreak/>
        <w:t>C</w:t>
      </w:r>
      <w:r w:rsidR="005C373D">
        <w:t>hanges</w:t>
      </w:r>
      <w:r w:rsidR="00286814">
        <w:t xml:space="preserve"> </w:t>
      </w:r>
      <w:bookmarkStart w:id="586" w:name="A_Changes"/>
      <w:bookmarkEnd w:id="586"/>
      <w:r w:rsidR="00286814">
        <w:t>From Previous Guides</w:t>
      </w:r>
      <w:bookmarkEnd w:id="585"/>
    </w:p>
    <w:p w14:paraId="42D300D0" w14:textId="77777777" w:rsidR="00F41EFF" w:rsidRDefault="008979F0" w:rsidP="00996AEE">
      <w:pPr>
        <w:pStyle w:val="BodyText"/>
      </w:pPr>
      <w:r>
        <w:t xml:space="preserve">The following table documents changes to section codes used in the current Operative Note templates to conform to those in use for general procedures. </w:t>
      </w:r>
    </w:p>
    <w:p w14:paraId="33D31510" w14:textId="77777777" w:rsidR="00F41EFF" w:rsidRDefault="00F41EFF" w:rsidP="00F41EFF">
      <w:pPr>
        <w:pStyle w:val="Caption"/>
        <w:rPr>
          <w:b w:val="0"/>
        </w:rPr>
      </w:pPr>
      <w:bookmarkStart w:id="587" w:name="_Toc163893819"/>
      <w:r>
        <w:t xml:space="preserve">Table </w:t>
      </w:r>
      <w:r w:rsidR="0000006B">
        <w:fldChar w:fldCharType="begin"/>
      </w:r>
      <w:r w:rsidR="0000006B">
        <w:instrText xml:space="preserve"> SEQ Table \* ARABIC </w:instrText>
      </w:r>
      <w:r w:rsidR="0000006B">
        <w:fldChar w:fldCharType="separate"/>
      </w:r>
      <w:r w:rsidR="00D61323">
        <w:t>55</w:t>
      </w:r>
      <w:r w:rsidR="0000006B">
        <w:fldChar w:fldCharType="end"/>
      </w:r>
      <w:r>
        <w:t xml:space="preserve">: </w:t>
      </w:r>
      <w:r w:rsidRPr="00F41EFF">
        <w:t>Surgical Operative Codes Mapping to Generic Procedure Codes</w:t>
      </w:r>
      <w:bookmarkEnd w:id="587"/>
    </w:p>
    <w:tbl>
      <w:tblPr>
        <w:tblW w:w="8640" w:type="dxa"/>
        <w:tblInd w:w="720" w:type="dxa"/>
        <w:tblLook w:val="04A0" w:firstRow="1" w:lastRow="0" w:firstColumn="1" w:lastColumn="0" w:noHBand="0" w:noVBand="1"/>
      </w:tblPr>
      <w:tblGrid>
        <w:gridCol w:w="2448"/>
        <w:gridCol w:w="1710"/>
        <w:gridCol w:w="2790"/>
        <w:gridCol w:w="1692"/>
      </w:tblGrid>
      <w:tr w:rsidR="00185A5A" w:rsidRPr="004651CE" w14:paraId="3E2E38CF" w14:textId="77777777">
        <w:trPr>
          <w:trHeight w:val="449"/>
        </w:trPr>
        <w:tc>
          <w:tcPr>
            <w:tcW w:w="2448" w:type="dxa"/>
            <w:tcBorders>
              <w:top w:val="single" w:sz="4" w:space="0" w:color="000000"/>
              <w:left w:val="single" w:sz="4" w:space="0" w:color="000000"/>
              <w:bottom w:val="single" w:sz="4" w:space="0" w:color="000000"/>
              <w:right w:val="single" w:sz="4" w:space="0" w:color="000000"/>
            </w:tcBorders>
            <w:shd w:val="clear" w:color="000000" w:fill="E6E6E6"/>
            <w:vAlign w:val="bottom"/>
          </w:tcPr>
          <w:p w14:paraId="43DBD710" w14:textId="77777777" w:rsidR="00185A5A" w:rsidRPr="004651CE" w:rsidRDefault="00185A5A" w:rsidP="00185A5A">
            <w:pPr>
              <w:pStyle w:val="TableHead"/>
            </w:pPr>
            <w:r w:rsidRPr="004651CE">
              <w:t xml:space="preserve">  Sections Names</w:t>
            </w:r>
          </w:p>
        </w:tc>
        <w:tc>
          <w:tcPr>
            <w:tcW w:w="1710" w:type="dxa"/>
            <w:tcBorders>
              <w:top w:val="single" w:sz="4" w:space="0" w:color="000000"/>
              <w:left w:val="nil"/>
              <w:bottom w:val="single" w:sz="4" w:space="0" w:color="000000"/>
              <w:right w:val="single" w:sz="4" w:space="0" w:color="000000"/>
            </w:tcBorders>
            <w:shd w:val="clear" w:color="000000" w:fill="E6E6E6"/>
            <w:vAlign w:val="bottom"/>
          </w:tcPr>
          <w:p w14:paraId="63D648E4" w14:textId="77777777" w:rsidR="00185A5A" w:rsidRPr="004651CE" w:rsidRDefault="007149A0" w:rsidP="00185A5A">
            <w:pPr>
              <w:pStyle w:val="TableHead"/>
            </w:pPr>
            <w:r>
              <w:t xml:space="preserve">Section </w:t>
            </w:r>
            <w:r w:rsidR="00185A5A" w:rsidRPr="004651CE">
              <w:t xml:space="preserve">Codes </w:t>
            </w:r>
          </w:p>
        </w:tc>
        <w:tc>
          <w:tcPr>
            <w:tcW w:w="2790" w:type="dxa"/>
            <w:tcBorders>
              <w:top w:val="single" w:sz="4" w:space="0" w:color="000000"/>
              <w:left w:val="single" w:sz="4" w:space="0" w:color="000000"/>
              <w:bottom w:val="single" w:sz="4" w:space="0" w:color="000000"/>
              <w:right w:val="single" w:sz="4" w:space="0" w:color="000000"/>
            </w:tcBorders>
            <w:shd w:val="clear" w:color="000000" w:fill="E6E6E6"/>
            <w:vAlign w:val="bottom"/>
          </w:tcPr>
          <w:p w14:paraId="2EB748FE" w14:textId="77777777" w:rsidR="00185A5A" w:rsidRPr="004651CE" w:rsidRDefault="00185A5A" w:rsidP="00185A5A">
            <w:pPr>
              <w:pStyle w:val="TableHead"/>
            </w:pPr>
            <w:r w:rsidRPr="004651CE">
              <w:t xml:space="preserve">  Sections Names</w:t>
            </w:r>
          </w:p>
        </w:tc>
        <w:tc>
          <w:tcPr>
            <w:tcW w:w="1692" w:type="dxa"/>
            <w:tcBorders>
              <w:top w:val="single" w:sz="4" w:space="0" w:color="000000"/>
              <w:left w:val="nil"/>
              <w:bottom w:val="single" w:sz="4" w:space="0" w:color="000000"/>
              <w:right w:val="single" w:sz="4" w:space="0" w:color="000000"/>
            </w:tcBorders>
            <w:shd w:val="clear" w:color="000000" w:fill="E6E6E6"/>
            <w:vAlign w:val="bottom"/>
          </w:tcPr>
          <w:p w14:paraId="4877FCE8" w14:textId="77777777" w:rsidR="00185A5A" w:rsidRPr="004651CE" w:rsidRDefault="007149A0" w:rsidP="00185A5A">
            <w:pPr>
              <w:pStyle w:val="TableHead"/>
            </w:pPr>
            <w:r>
              <w:t xml:space="preserve">Section </w:t>
            </w:r>
            <w:r w:rsidR="00185A5A" w:rsidRPr="004651CE">
              <w:t xml:space="preserve">Codes </w:t>
            </w:r>
          </w:p>
        </w:tc>
      </w:tr>
      <w:tr w:rsidR="00D42DDF" w:rsidRPr="004651CE" w14:paraId="4FF6ADF2" w14:textId="77777777">
        <w:trPr>
          <w:trHeight w:val="375"/>
        </w:trPr>
        <w:tc>
          <w:tcPr>
            <w:tcW w:w="4158" w:type="dxa"/>
            <w:gridSpan w:val="2"/>
            <w:tcBorders>
              <w:top w:val="nil"/>
              <w:left w:val="single" w:sz="4" w:space="0" w:color="000000"/>
              <w:bottom w:val="single" w:sz="4" w:space="0" w:color="000000"/>
              <w:right w:val="single" w:sz="4" w:space="0" w:color="000000"/>
            </w:tcBorders>
            <w:shd w:val="clear" w:color="auto" w:fill="auto"/>
          </w:tcPr>
          <w:p w14:paraId="0E461F97" w14:textId="77777777" w:rsidR="00D42DDF" w:rsidRPr="004651CE" w:rsidRDefault="00D42DDF" w:rsidP="00D42DDF">
            <w:pPr>
              <w:pStyle w:val="TableHead"/>
            </w:pPr>
            <w:r>
              <w:t>Previous Operative Section Codes</w:t>
            </w:r>
          </w:p>
        </w:tc>
        <w:tc>
          <w:tcPr>
            <w:tcW w:w="4482" w:type="dxa"/>
            <w:gridSpan w:val="2"/>
            <w:tcBorders>
              <w:top w:val="nil"/>
              <w:left w:val="nil"/>
              <w:bottom w:val="single" w:sz="4" w:space="0" w:color="000000"/>
              <w:right w:val="single" w:sz="4" w:space="0" w:color="000000"/>
            </w:tcBorders>
            <w:shd w:val="clear" w:color="auto" w:fill="auto"/>
          </w:tcPr>
          <w:p w14:paraId="333694C9" w14:textId="77777777" w:rsidR="00D42DDF" w:rsidRPr="004651CE" w:rsidRDefault="00D42DDF" w:rsidP="00D42DDF">
            <w:pPr>
              <w:pStyle w:val="TableHead"/>
            </w:pPr>
            <w:r>
              <w:t>Now Using</w:t>
            </w:r>
          </w:p>
        </w:tc>
      </w:tr>
      <w:tr w:rsidR="00F41EFF" w:rsidRPr="004651CE" w14:paraId="09845A4C" w14:textId="77777777">
        <w:trPr>
          <w:trHeight w:val="375"/>
        </w:trPr>
        <w:tc>
          <w:tcPr>
            <w:tcW w:w="2448" w:type="dxa"/>
            <w:tcBorders>
              <w:top w:val="nil"/>
              <w:left w:val="single" w:sz="4" w:space="0" w:color="000000"/>
              <w:bottom w:val="single" w:sz="4" w:space="0" w:color="000000"/>
              <w:right w:val="single" w:sz="4" w:space="0" w:color="000000"/>
            </w:tcBorders>
            <w:shd w:val="clear" w:color="auto" w:fill="auto"/>
          </w:tcPr>
          <w:p w14:paraId="457C0F54" w14:textId="77777777" w:rsidR="00F41EFF" w:rsidRPr="004651CE" w:rsidRDefault="00F41EFF" w:rsidP="00185A5A">
            <w:pPr>
              <w:pStyle w:val="TableText"/>
            </w:pPr>
            <w:r w:rsidRPr="004651CE">
              <w:t>Surgical Operation Note Anesthesia</w:t>
            </w:r>
          </w:p>
        </w:tc>
        <w:tc>
          <w:tcPr>
            <w:tcW w:w="1710" w:type="dxa"/>
            <w:tcBorders>
              <w:top w:val="nil"/>
              <w:left w:val="nil"/>
              <w:bottom w:val="single" w:sz="4" w:space="0" w:color="000000"/>
              <w:right w:val="single" w:sz="4" w:space="0" w:color="000000"/>
            </w:tcBorders>
            <w:shd w:val="clear" w:color="auto" w:fill="auto"/>
          </w:tcPr>
          <w:p w14:paraId="4364F15E" w14:textId="77777777" w:rsidR="00F41EFF" w:rsidRPr="004651CE" w:rsidRDefault="00F41EFF" w:rsidP="00185A5A">
            <w:pPr>
              <w:pStyle w:val="TableText"/>
            </w:pPr>
            <w:r w:rsidRPr="004651CE">
              <w:t>10213-7</w:t>
            </w:r>
          </w:p>
        </w:tc>
        <w:tc>
          <w:tcPr>
            <w:tcW w:w="2790" w:type="dxa"/>
            <w:tcBorders>
              <w:top w:val="nil"/>
              <w:left w:val="nil"/>
              <w:bottom w:val="single" w:sz="4" w:space="0" w:color="000000"/>
              <w:right w:val="single" w:sz="4" w:space="0" w:color="000000"/>
            </w:tcBorders>
            <w:shd w:val="clear" w:color="auto" w:fill="auto"/>
          </w:tcPr>
          <w:p w14:paraId="128C738D" w14:textId="77777777" w:rsidR="00F41EFF" w:rsidRPr="004651CE" w:rsidRDefault="00F41EFF" w:rsidP="00185A5A">
            <w:pPr>
              <w:pStyle w:val="TableText"/>
            </w:pPr>
            <w:r w:rsidRPr="004651CE">
              <w:t>Procedure Anesthesia</w:t>
            </w:r>
          </w:p>
        </w:tc>
        <w:tc>
          <w:tcPr>
            <w:tcW w:w="1692" w:type="dxa"/>
            <w:tcBorders>
              <w:top w:val="nil"/>
              <w:left w:val="nil"/>
              <w:bottom w:val="single" w:sz="4" w:space="0" w:color="000000"/>
              <w:right w:val="single" w:sz="4" w:space="0" w:color="000000"/>
            </w:tcBorders>
            <w:shd w:val="clear" w:color="auto" w:fill="auto"/>
          </w:tcPr>
          <w:p w14:paraId="313997E1" w14:textId="77777777" w:rsidR="00F41EFF" w:rsidRPr="004651CE" w:rsidRDefault="00F41EFF" w:rsidP="00185A5A">
            <w:pPr>
              <w:pStyle w:val="TableText"/>
            </w:pPr>
            <w:r w:rsidRPr="004651CE">
              <w:t>59774-0</w:t>
            </w:r>
          </w:p>
        </w:tc>
      </w:tr>
      <w:tr w:rsidR="00F41EFF" w:rsidRPr="004651CE" w14:paraId="4BD164D9" w14:textId="77777777">
        <w:trPr>
          <w:trHeight w:val="375"/>
        </w:trPr>
        <w:tc>
          <w:tcPr>
            <w:tcW w:w="2448" w:type="dxa"/>
            <w:tcBorders>
              <w:top w:val="nil"/>
              <w:left w:val="single" w:sz="4" w:space="0" w:color="000000"/>
              <w:bottom w:val="single" w:sz="4" w:space="0" w:color="000000"/>
              <w:right w:val="single" w:sz="4" w:space="0" w:color="000000"/>
            </w:tcBorders>
            <w:shd w:val="clear" w:color="auto" w:fill="auto"/>
          </w:tcPr>
          <w:p w14:paraId="3588DAFE" w14:textId="77777777" w:rsidR="00F41EFF" w:rsidRPr="004651CE" w:rsidRDefault="00F41EFF" w:rsidP="00185A5A">
            <w:pPr>
              <w:pStyle w:val="TableText"/>
            </w:pPr>
            <w:r w:rsidRPr="004651CE">
              <w:t xml:space="preserve">Surgical Operation Note Description </w:t>
            </w:r>
          </w:p>
        </w:tc>
        <w:tc>
          <w:tcPr>
            <w:tcW w:w="1710" w:type="dxa"/>
            <w:tcBorders>
              <w:top w:val="nil"/>
              <w:left w:val="nil"/>
              <w:bottom w:val="single" w:sz="4" w:space="0" w:color="000000"/>
              <w:right w:val="single" w:sz="4" w:space="0" w:color="000000"/>
            </w:tcBorders>
            <w:shd w:val="clear" w:color="auto" w:fill="auto"/>
          </w:tcPr>
          <w:p w14:paraId="5E4623C1" w14:textId="77777777" w:rsidR="00F41EFF" w:rsidRPr="004651CE" w:rsidRDefault="00F41EFF" w:rsidP="00185A5A">
            <w:pPr>
              <w:pStyle w:val="TableText"/>
            </w:pPr>
            <w:r w:rsidRPr="004651CE">
              <w:t>8724-7</w:t>
            </w:r>
          </w:p>
        </w:tc>
        <w:tc>
          <w:tcPr>
            <w:tcW w:w="2790" w:type="dxa"/>
            <w:tcBorders>
              <w:top w:val="nil"/>
              <w:left w:val="nil"/>
              <w:bottom w:val="single" w:sz="4" w:space="0" w:color="000000"/>
              <w:right w:val="single" w:sz="4" w:space="0" w:color="000000"/>
            </w:tcBorders>
            <w:shd w:val="clear" w:color="auto" w:fill="auto"/>
          </w:tcPr>
          <w:p w14:paraId="43D68904" w14:textId="77777777" w:rsidR="00F41EFF" w:rsidRPr="004651CE" w:rsidRDefault="00F41EFF" w:rsidP="00185A5A">
            <w:pPr>
              <w:pStyle w:val="TableText"/>
            </w:pPr>
            <w:r w:rsidRPr="004651CE">
              <w:t xml:space="preserve">Procedure Description </w:t>
            </w:r>
          </w:p>
        </w:tc>
        <w:tc>
          <w:tcPr>
            <w:tcW w:w="1692" w:type="dxa"/>
            <w:tcBorders>
              <w:top w:val="nil"/>
              <w:left w:val="nil"/>
              <w:bottom w:val="single" w:sz="4" w:space="0" w:color="000000"/>
              <w:right w:val="single" w:sz="4" w:space="0" w:color="000000"/>
            </w:tcBorders>
            <w:shd w:val="clear" w:color="auto" w:fill="auto"/>
          </w:tcPr>
          <w:p w14:paraId="1853397E" w14:textId="77777777" w:rsidR="00F41EFF" w:rsidRPr="004651CE" w:rsidRDefault="00F41EFF" w:rsidP="00185A5A">
            <w:pPr>
              <w:pStyle w:val="TableText"/>
            </w:pPr>
            <w:r w:rsidRPr="004651CE">
              <w:t>29554-3</w:t>
            </w:r>
          </w:p>
        </w:tc>
      </w:tr>
      <w:tr w:rsidR="00F41EFF" w:rsidRPr="004651CE" w14:paraId="5DF659E9" w14:textId="77777777">
        <w:trPr>
          <w:trHeight w:val="375"/>
        </w:trPr>
        <w:tc>
          <w:tcPr>
            <w:tcW w:w="2448" w:type="dxa"/>
            <w:tcBorders>
              <w:top w:val="nil"/>
              <w:left w:val="single" w:sz="4" w:space="0" w:color="000000"/>
              <w:bottom w:val="single" w:sz="4" w:space="0" w:color="000000"/>
              <w:right w:val="single" w:sz="4" w:space="0" w:color="000000"/>
            </w:tcBorders>
            <w:shd w:val="clear" w:color="auto" w:fill="auto"/>
          </w:tcPr>
          <w:p w14:paraId="3B16BD03" w14:textId="77777777" w:rsidR="00F41EFF" w:rsidRPr="004651CE" w:rsidRDefault="00F41EFF" w:rsidP="00185A5A">
            <w:pPr>
              <w:pStyle w:val="TableText"/>
            </w:pPr>
            <w:r w:rsidRPr="004651CE">
              <w:t xml:space="preserve">Surgical Operation Note Disposition </w:t>
            </w:r>
          </w:p>
        </w:tc>
        <w:tc>
          <w:tcPr>
            <w:tcW w:w="1710" w:type="dxa"/>
            <w:tcBorders>
              <w:top w:val="nil"/>
              <w:left w:val="nil"/>
              <w:bottom w:val="single" w:sz="4" w:space="0" w:color="000000"/>
              <w:right w:val="single" w:sz="4" w:space="0" w:color="000000"/>
            </w:tcBorders>
            <w:shd w:val="clear" w:color="auto" w:fill="auto"/>
          </w:tcPr>
          <w:p w14:paraId="725DF04E" w14:textId="77777777" w:rsidR="00F41EFF" w:rsidRPr="004651CE" w:rsidRDefault="00F41EFF" w:rsidP="00185A5A">
            <w:pPr>
              <w:pStyle w:val="TableText"/>
            </w:pPr>
            <w:r w:rsidRPr="004651CE">
              <w:t xml:space="preserve">55102-8   </w:t>
            </w:r>
          </w:p>
        </w:tc>
        <w:tc>
          <w:tcPr>
            <w:tcW w:w="2790" w:type="dxa"/>
            <w:tcBorders>
              <w:top w:val="nil"/>
              <w:left w:val="nil"/>
              <w:bottom w:val="single" w:sz="4" w:space="0" w:color="000000"/>
              <w:right w:val="single" w:sz="4" w:space="0" w:color="000000"/>
            </w:tcBorders>
            <w:shd w:val="clear" w:color="auto" w:fill="auto"/>
          </w:tcPr>
          <w:p w14:paraId="18D8E6D6" w14:textId="77777777" w:rsidR="00F41EFF" w:rsidRPr="004651CE" w:rsidRDefault="00F41EFF" w:rsidP="00185A5A">
            <w:pPr>
              <w:pStyle w:val="TableText"/>
            </w:pPr>
            <w:r w:rsidRPr="004651CE">
              <w:t>Procedure Disposition</w:t>
            </w:r>
          </w:p>
        </w:tc>
        <w:tc>
          <w:tcPr>
            <w:tcW w:w="1692" w:type="dxa"/>
            <w:tcBorders>
              <w:top w:val="nil"/>
              <w:left w:val="nil"/>
              <w:bottom w:val="single" w:sz="4" w:space="0" w:color="000000"/>
              <w:right w:val="single" w:sz="4" w:space="0" w:color="000000"/>
            </w:tcBorders>
            <w:shd w:val="clear" w:color="auto" w:fill="auto"/>
          </w:tcPr>
          <w:p w14:paraId="541C5504" w14:textId="77777777" w:rsidR="00F41EFF" w:rsidRPr="004651CE" w:rsidRDefault="00F41EFF" w:rsidP="00185A5A">
            <w:pPr>
              <w:pStyle w:val="TableText"/>
            </w:pPr>
            <w:r w:rsidRPr="004651CE">
              <w:t>59775-7</w:t>
            </w:r>
          </w:p>
        </w:tc>
      </w:tr>
      <w:tr w:rsidR="00F41EFF" w:rsidRPr="004651CE" w14:paraId="4C3EAC6C" w14:textId="77777777">
        <w:trPr>
          <w:trHeight w:val="575"/>
        </w:trPr>
        <w:tc>
          <w:tcPr>
            <w:tcW w:w="2448" w:type="dxa"/>
            <w:tcBorders>
              <w:top w:val="nil"/>
              <w:left w:val="single" w:sz="4" w:space="0" w:color="000000"/>
              <w:bottom w:val="single" w:sz="4" w:space="0" w:color="000000"/>
              <w:right w:val="single" w:sz="4" w:space="0" w:color="000000"/>
            </w:tcBorders>
            <w:shd w:val="clear" w:color="auto" w:fill="auto"/>
          </w:tcPr>
          <w:p w14:paraId="4EE42938" w14:textId="77777777" w:rsidR="00F41EFF" w:rsidRPr="004651CE" w:rsidRDefault="00F41EFF" w:rsidP="00185A5A">
            <w:pPr>
              <w:pStyle w:val="TableText"/>
            </w:pPr>
            <w:r w:rsidRPr="004651CE">
              <w:t xml:space="preserve">Surgical Operation Note Estimated Blood Loss </w:t>
            </w:r>
          </w:p>
        </w:tc>
        <w:tc>
          <w:tcPr>
            <w:tcW w:w="1710" w:type="dxa"/>
            <w:tcBorders>
              <w:top w:val="nil"/>
              <w:left w:val="nil"/>
              <w:bottom w:val="single" w:sz="4" w:space="0" w:color="000000"/>
              <w:right w:val="single" w:sz="4" w:space="0" w:color="000000"/>
            </w:tcBorders>
            <w:shd w:val="clear" w:color="auto" w:fill="auto"/>
          </w:tcPr>
          <w:p w14:paraId="220E2090" w14:textId="77777777" w:rsidR="00F41EFF" w:rsidRPr="004651CE" w:rsidRDefault="00F41EFF" w:rsidP="00185A5A">
            <w:pPr>
              <w:pStyle w:val="TableText"/>
            </w:pPr>
            <w:r w:rsidRPr="004651CE">
              <w:t xml:space="preserve">55103-6   </w:t>
            </w:r>
          </w:p>
        </w:tc>
        <w:tc>
          <w:tcPr>
            <w:tcW w:w="2790" w:type="dxa"/>
            <w:tcBorders>
              <w:top w:val="nil"/>
              <w:left w:val="nil"/>
              <w:bottom w:val="single" w:sz="4" w:space="0" w:color="000000"/>
              <w:right w:val="single" w:sz="4" w:space="0" w:color="000000"/>
            </w:tcBorders>
            <w:shd w:val="clear" w:color="auto" w:fill="auto"/>
          </w:tcPr>
          <w:p w14:paraId="1303F847" w14:textId="77777777" w:rsidR="00F41EFF" w:rsidRPr="004651CE" w:rsidRDefault="00F41EFF" w:rsidP="00185A5A">
            <w:pPr>
              <w:pStyle w:val="TableText"/>
            </w:pPr>
            <w:r w:rsidRPr="004651CE">
              <w:t xml:space="preserve">Procedure Estimated Blood Loss </w:t>
            </w:r>
          </w:p>
        </w:tc>
        <w:tc>
          <w:tcPr>
            <w:tcW w:w="1692" w:type="dxa"/>
            <w:tcBorders>
              <w:top w:val="nil"/>
              <w:left w:val="nil"/>
              <w:bottom w:val="single" w:sz="4" w:space="0" w:color="000000"/>
              <w:right w:val="single" w:sz="4" w:space="0" w:color="000000"/>
            </w:tcBorders>
            <w:shd w:val="clear" w:color="auto" w:fill="auto"/>
          </w:tcPr>
          <w:p w14:paraId="1A58659B" w14:textId="77777777" w:rsidR="00F41EFF" w:rsidRPr="004651CE" w:rsidRDefault="00F41EFF" w:rsidP="00185A5A">
            <w:pPr>
              <w:pStyle w:val="TableText"/>
            </w:pPr>
            <w:r w:rsidRPr="004651CE">
              <w:t>59770-8</w:t>
            </w:r>
          </w:p>
        </w:tc>
      </w:tr>
      <w:tr w:rsidR="00F41EFF" w:rsidRPr="004651CE" w14:paraId="5E42220F" w14:textId="77777777">
        <w:trPr>
          <w:trHeight w:val="375"/>
        </w:trPr>
        <w:tc>
          <w:tcPr>
            <w:tcW w:w="2448" w:type="dxa"/>
            <w:tcBorders>
              <w:top w:val="nil"/>
              <w:left w:val="single" w:sz="4" w:space="0" w:color="000000"/>
              <w:bottom w:val="single" w:sz="4" w:space="0" w:color="000000"/>
              <w:right w:val="single" w:sz="4" w:space="0" w:color="000000"/>
            </w:tcBorders>
            <w:shd w:val="clear" w:color="auto" w:fill="auto"/>
          </w:tcPr>
          <w:p w14:paraId="1B697F28" w14:textId="77777777" w:rsidR="00F41EFF" w:rsidRPr="004651CE" w:rsidRDefault="00F41EFF" w:rsidP="00185A5A">
            <w:pPr>
              <w:pStyle w:val="TableText"/>
            </w:pPr>
            <w:r w:rsidRPr="004651CE">
              <w:t xml:space="preserve">Surgical Operation Note Findings </w:t>
            </w:r>
          </w:p>
        </w:tc>
        <w:tc>
          <w:tcPr>
            <w:tcW w:w="1710" w:type="dxa"/>
            <w:tcBorders>
              <w:top w:val="nil"/>
              <w:left w:val="nil"/>
              <w:bottom w:val="single" w:sz="4" w:space="0" w:color="000000"/>
              <w:right w:val="single" w:sz="4" w:space="0" w:color="000000"/>
            </w:tcBorders>
            <w:shd w:val="clear" w:color="auto" w:fill="auto"/>
          </w:tcPr>
          <w:p w14:paraId="393FE5CB" w14:textId="77777777" w:rsidR="00F41EFF" w:rsidRPr="004651CE" w:rsidRDefault="00F41EFF" w:rsidP="00185A5A">
            <w:pPr>
              <w:pStyle w:val="TableText"/>
            </w:pPr>
            <w:r w:rsidRPr="004651CE">
              <w:t>10215-2</w:t>
            </w:r>
          </w:p>
        </w:tc>
        <w:tc>
          <w:tcPr>
            <w:tcW w:w="2790" w:type="dxa"/>
            <w:tcBorders>
              <w:top w:val="nil"/>
              <w:left w:val="nil"/>
              <w:bottom w:val="single" w:sz="4" w:space="0" w:color="000000"/>
              <w:right w:val="single" w:sz="4" w:space="0" w:color="000000"/>
            </w:tcBorders>
            <w:shd w:val="clear" w:color="auto" w:fill="auto"/>
          </w:tcPr>
          <w:p w14:paraId="635F626D" w14:textId="77777777" w:rsidR="00F41EFF" w:rsidRPr="004651CE" w:rsidRDefault="00F41EFF" w:rsidP="00185A5A">
            <w:pPr>
              <w:pStyle w:val="TableText"/>
            </w:pPr>
            <w:r w:rsidRPr="004651CE">
              <w:t>Procedure Findings</w:t>
            </w:r>
          </w:p>
        </w:tc>
        <w:tc>
          <w:tcPr>
            <w:tcW w:w="1692" w:type="dxa"/>
            <w:tcBorders>
              <w:top w:val="nil"/>
              <w:left w:val="nil"/>
              <w:bottom w:val="single" w:sz="4" w:space="0" w:color="000000"/>
              <w:right w:val="single" w:sz="4" w:space="0" w:color="000000"/>
            </w:tcBorders>
            <w:shd w:val="clear" w:color="auto" w:fill="auto"/>
          </w:tcPr>
          <w:p w14:paraId="5D4FECF4" w14:textId="77777777" w:rsidR="00F41EFF" w:rsidRPr="004651CE" w:rsidRDefault="00F41EFF" w:rsidP="00185A5A">
            <w:pPr>
              <w:pStyle w:val="TableText"/>
            </w:pPr>
            <w:r w:rsidRPr="004651CE">
              <w:t>59776-5</w:t>
            </w:r>
          </w:p>
        </w:tc>
      </w:tr>
      <w:tr w:rsidR="00F41EFF" w:rsidRPr="004651CE" w14:paraId="67E47D65" w14:textId="77777777">
        <w:trPr>
          <w:trHeight w:val="375"/>
        </w:trPr>
        <w:tc>
          <w:tcPr>
            <w:tcW w:w="2448" w:type="dxa"/>
            <w:tcBorders>
              <w:top w:val="nil"/>
              <w:left w:val="single" w:sz="4" w:space="0" w:color="000000"/>
              <w:bottom w:val="single" w:sz="4" w:space="0" w:color="000000"/>
              <w:right w:val="single" w:sz="4" w:space="0" w:color="000000"/>
            </w:tcBorders>
            <w:shd w:val="clear" w:color="auto" w:fill="auto"/>
          </w:tcPr>
          <w:p w14:paraId="2A2175FD" w14:textId="77777777" w:rsidR="00F41EFF" w:rsidRPr="004651CE" w:rsidRDefault="00F41EFF" w:rsidP="00185A5A">
            <w:pPr>
              <w:pStyle w:val="TableText"/>
            </w:pPr>
            <w:r w:rsidRPr="004651CE">
              <w:t xml:space="preserve">Surgical Operation Note Indications </w:t>
            </w:r>
          </w:p>
        </w:tc>
        <w:tc>
          <w:tcPr>
            <w:tcW w:w="1710" w:type="dxa"/>
            <w:tcBorders>
              <w:top w:val="nil"/>
              <w:left w:val="nil"/>
              <w:bottom w:val="single" w:sz="4" w:space="0" w:color="000000"/>
              <w:right w:val="single" w:sz="4" w:space="0" w:color="000000"/>
            </w:tcBorders>
            <w:shd w:val="clear" w:color="auto" w:fill="auto"/>
          </w:tcPr>
          <w:p w14:paraId="60B82AE6" w14:textId="77777777" w:rsidR="00F41EFF" w:rsidRPr="004651CE" w:rsidRDefault="00F41EFF" w:rsidP="00185A5A">
            <w:pPr>
              <w:pStyle w:val="TableText"/>
            </w:pPr>
            <w:r w:rsidRPr="004651CE">
              <w:t>10217-8</w:t>
            </w:r>
          </w:p>
        </w:tc>
        <w:tc>
          <w:tcPr>
            <w:tcW w:w="2790" w:type="dxa"/>
            <w:tcBorders>
              <w:top w:val="nil"/>
              <w:left w:val="nil"/>
              <w:bottom w:val="single" w:sz="4" w:space="0" w:color="000000"/>
              <w:right w:val="single" w:sz="4" w:space="0" w:color="000000"/>
            </w:tcBorders>
            <w:shd w:val="clear" w:color="auto" w:fill="auto"/>
          </w:tcPr>
          <w:p w14:paraId="1452980B" w14:textId="77777777" w:rsidR="00F41EFF" w:rsidRPr="004651CE" w:rsidRDefault="00F41EFF" w:rsidP="00185A5A">
            <w:pPr>
              <w:pStyle w:val="TableText"/>
            </w:pPr>
            <w:r w:rsidRPr="004651CE">
              <w:t>Procedure Indications</w:t>
            </w:r>
          </w:p>
        </w:tc>
        <w:tc>
          <w:tcPr>
            <w:tcW w:w="1692" w:type="dxa"/>
            <w:tcBorders>
              <w:top w:val="nil"/>
              <w:left w:val="nil"/>
              <w:bottom w:val="single" w:sz="4" w:space="0" w:color="000000"/>
              <w:right w:val="single" w:sz="4" w:space="0" w:color="000000"/>
            </w:tcBorders>
            <w:shd w:val="clear" w:color="auto" w:fill="auto"/>
          </w:tcPr>
          <w:p w14:paraId="3F9F9358" w14:textId="77777777" w:rsidR="00F41EFF" w:rsidRPr="004651CE" w:rsidRDefault="00F41EFF" w:rsidP="00185A5A">
            <w:pPr>
              <w:pStyle w:val="TableText"/>
            </w:pPr>
            <w:r w:rsidRPr="004651CE">
              <w:t>59768-2</w:t>
            </w:r>
          </w:p>
        </w:tc>
      </w:tr>
      <w:tr w:rsidR="00F41EFF" w:rsidRPr="004651CE" w14:paraId="0D7E50ED" w14:textId="77777777">
        <w:trPr>
          <w:trHeight w:val="539"/>
        </w:trPr>
        <w:tc>
          <w:tcPr>
            <w:tcW w:w="2448" w:type="dxa"/>
            <w:tcBorders>
              <w:top w:val="nil"/>
              <w:left w:val="single" w:sz="4" w:space="0" w:color="000000"/>
              <w:bottom w:val="single" w:sz="4" w:space="0" w:color="000000"/>
              <w:right w:val="single" w:sz="4" w:space="0" w:color="000000"/>
            </w:tcBorders>
            <w:shd w:val="clear" w:color="auto" w:fill="auto"/>
          </w:tcPr>
          <w:p w14:paraId="43AB7125" w14:textId="77777777" w:rsidR="00F41EFF" w:rsidRPr="004651CE" w:rsidRDefault="00F41EFF" w:rsidP="00185A5A">
            <w:pPr>
              <w:pStyle w:val="TableText"/>
            </w:pPr>
            <w:r w:rsidRPr="004651CE">
              <w:t xml:space="preserve">Surgical Operation Note Planned Procedure </w:t>
            </w:r>
          </w:p>
        </w:tc>
        <w:tc>
          <w:tcPr>
            <w:tcW w:w="1710" w:type="dxa"/>
            <w:tcBorders>
              <w:top w:val="nil"/>
              <w:left w:val="nil"/>
              <w:bottom w:val="single" w:sz="4" w:space="0" w:color="000000"/>
              <w:right w:val="single" w:sz="4" w:space="0" w:color="000000"/>
            </w:tcBorders>
            <w:shd w:val="clear" w:color="auto" w:fill="auto"/>
          </w:tcPr>
          <w:p w14:paraId="23207009" w14:textId="77777777" w:rsidR="00F41EFF" w:rsidRPr="004651CE" w:rsidRDefault="00F41EFF" w:rsidP="00185A5A">
            <w:pPr>
              <w:pStyle w:val="TableText"/>
            </w:pPr>
            <w:r w:rsidRPr="004651CE">
              <w:t xml:space="preserve">55104-4   </w:t>
            </w:r>
          </w:p>
        </w:tc>
        <w:tc>
          <w:tcPr>
            <w:tcW w:w="2790" w:type="dxa"/>
            <w:tcBorders>
              <w:top w:val="nil"/>
              <w:left w:val="nil"/>
              <w:bottom w:val="single" w:sz="4" w:space="0" w:color="000000"/>
              <w:right w:val="single" w:sz="4" w:space="0" w:color="000000"/>
            </w:tcBorders>
            <w:shd w:val="clear" w:color="auto" w:fill="auto"/>
          </w:tcPr>
          <w:p w14:paraId="2E76C9B6" w14:textId="77777777" w:rsidR="00F41EFF" w:rsidRPr="004651CE" w:rsidRDefault="00F41EFF" w:rsidP="00185A5A">
            <w:pPr>
              <w:pStyle w:val="TableText"/>
            </w:pPr>
            <w:r w:rsidRPr="004651CE">
              <w:t xml:space="preserve">Planned Procedure </w:t>
            </w:r>
          </w:p>
        </w:tc>
        <w:tc>
          <w:tcPr>
            <w:tcW w:w="1692" w:type="dxa"/>
            <w:tcBorders>
              <w:top w:val="nil"/>
              <w:left w:val="nil"/>
              <w:bottom w:val="single" w:sz="4" w:space="0" w:color="000000"/>
              <w:right w:val="single" w:sz="4" w:space="0" w:color="000000"/>
            </w:tcBorders>
            <w:shd w:val="clear" w:color="auto" w:fill="auto"/>
          </w:tcPr>
          <w:p w14:paraId="1E2506B0" w14:textId="77777777" w:rsidR="00F41EFF" w:rsidRPr="004651CE" w:rsidRDefault="00F41EFF" w:rsidP="00185A5A">
            <w:pPr>
              <w:pStyle w:val="TableText"/>
            </w:pPr>
            <w:r w:rsidRPr="004651CE">
              <w:t>59772-4</w:t>
            </w:r>
          </w:p>
        </w:tc>
      </w:tr>
      <w:tr w:rsidR="00F41EFF" w:rsidRPr="004651CE" w14:paraId="7E0475C4" w14:textId="77777777">
        <w:trPr>
          <w:trHeight w:val="440"/>
        </w:trPr>
        <w:tc>
          <w:tcPr>
            <w:tcW w:w="2448" w:type="dxa"/>
            <w:tcBorders>
              <w:top w:val="nil"/>
              <w:left w:val="single" w:sz="4" w:space="0" w:color="000000"/>
              <w:bottom w:val="single" w:sz="4" w:space="0" w:color="000000"/>
              <w:right w:val="single" w:sz="4" w:space="0" w:color="000000"/>
            </w:tcBorders>
            <w:shd w:val="clear" w:color="auto" w:fill="auto"/>
          </w:tcPr>
          <w:p w14:paraId="41F35669" w14:textId="77777777" w:rsidR="00F41EFF" w:rsidRPr="004651CE" w:rsidRDefault="00F41EFF" w:rsidP="00185A5A">
            <w:pPr>
              <w:pStyle w:val="TableText"/>
            </w:pPr>
            <w:r w:rsidRPr="004651CE">
              <w:t>Surgical Operation Note Specimens Taken</w:t>
            </w:r>
          </w:p>
        </w:tc>
        <w:tc>
          <w:tcPr>
            <w:tcW w:w="1710" w:type="dxa"/>
            <w:tcBorders>
              <w:top w:val="nil"/>
              <w:left w:val="nil"/>
              <w:bottom w:val="single" w:sz="4" w:space="0" w:color="000000"/>
              <w:right w:val="single" w:sz="4" w:space="0" w:color="000000"/>
            </w:tcBorders>
            <w:shd w:val="clear" w:color="auto" w:fill="auto"/>
          </w:tcPr>
          <w:p w14:paraId="2F46CA78" w14:textId="77777777" w:rsidR="00F41EFF" w:rsidRPr="004651CE" w:rsidRDefault="00F41EFF" w:rsidP="00185A5A">
            <w:pPr>
              <w:pStyle w:val="TableText"/>
            </w:pPr>
            <w:r w:rsidRPr="004651CE">
              <w:t>10221-0</w:t>
            </w:r>
          </w:p>
        </w:tc>
        <w:tc>
          <w:tcPr>
            <w:tcW w:w="2790" w:type="dxa"/>
            <w:tcBorders>
              <w:top w:val="nil"/>
              <w:left w:val="nil"/>
              <w:bottom w:val="single" w:sz="4" w:space="0" w:color="000000"/>
              <w:right w:val="single" w:sz="4" w:space="0" w:color="000000"/>
            </w:tcBorders>
            <w:shd w:val="clear" w:color="auto" w:fill="auto"/>
          </w:tcPr>
          <w:p w14:paraId="49D22CA5" w14:textId="77777777" w:rsidR="00F41EFF" w:rsidRPr="004651CE" w:rsidRDefault="00F41EFF" w:rsidP="00185A5A">
            <w:pPr>
              <w:pStyle w:val="TableText"/>
            </w:pPr>
            <w:r w:rsidRPr="004651CE">
              <w:t>Procedure Specimens taken</w:t>
            </w:r>
          </w:p>
        </w:tc>
        <w:tc>
          <w:tcPr>
            <w:tcW w:w="1692" w:type="dxa"/>
            <w:tcBorders>
              <w:top w:val="nil"/>
              <w:left w:val="nil"/>
              <w:bottom w:val="single" w:sz="4" w:space="0" w:color="000000"/>
              <w:right w:val="single" w:sz="4" w:space="0" w:color="000000"/>
            </w:tcBorders>
            <w:shd w:val="clear" w:color="auto" w:fill="auto"/>
          </w:tcPr>
          <w:p w14:paraId="1F07819F" w14:textId="77777777" w:rsidR="00F41EFF" w:rsidRPr="004651CE" w:rsidRDefault="00F41EFF" w:rsidP="00185A5A">
            <w:pPr>
              <w:pStyle w:val="TableText"/>
            </w:pPr>
            <w:r w:rsidRPr="004651CE">
              <w:t>59773-2</w:t>
            </w:r>
          </w:p>
        </w:tc>
      </w:tr>
    </w:tbl>
    <w:p w14:paraId="0C26EB93" w14:textId="77777777" w:rsidR="00CD7F6A" w:rsidRDefault="00CD7F6A" w:rsidP="004F7D88">
      <w:pPr>
        <w:pStyle w:val="BodyText"/>
      </w:pPr>
    </w:p>
    <w:p w14:paraId="4C28142F" w14:textId="77777777" w:rsidR="004F7D88" w:rsidRDefault="004F7D88" w:rsidP="004F7D88">
      <w:pPr>
        <w:pStyle w:val="BodyText"/>
      </w:pPr>
    </w:p>
    <w:p w14:paraId="389B283D" w14:textId="77777777" w:rsidR="004F7D88" w:rsidRDefault="00AB62F8" w:rsidP="00AB62F8">
      <w:pPr>
        <w:pStyle w:val="Caption"/>
      </w:pPr>
      <w:bookmarkStart w:id="588" w:name="_Toc163893820"/>
      <w:r>
        <w:t xml:space="preserve">Table </w:t>
      </w:r>
      <w:r w:rsidR="0000006B">
        <w:fldChar w:fldCharType="begin"/>
      </w:r>
      <w:r w:rsidR="0000006B">
        <w:instrText xml:space="preserve"> SEQ Table \* ARABIC </w:instrText>
      </w:r>
      <w:r w:rsidR="0000006B">
        <w:fldChar w:fldCharType="separate"/>
      </w:r>
      <w:r w:rsidR="00D61323">
        <w:t>56</w:t>
      </w:r>
      <w:r w:rsidR="0000006B">
        <w:fldChar w:fldCharType="end"/>
      </w:r>
      <w:r>
        <w:t xml:space="preserve">: </w:t>
      </w:r>
      <w:r w:rsidRPr="00AB62F8">
        <w:t>H&amp;P Cardinality Updates</w:t>
      </w:r>
      <w:bookmarkEnd w:id="588"/>
    </w:p>
    <w:tbl>
      <w:tblPr>
        <w:tblW w:w="8640" w:type="dxa"/>
        <w:tblInd w:w="720" w:type="dxa"/>
        <w:tblLook w:val="04A0" w:firstRow="1" w:lastRow="0" w:firstColumn="1" w:lastColumn="0" w:noHBand="0" w:noVBand="1"/>
      </w:tblPr>
      <w:tblGrid>
        <w:gridCol w:w="2538"/>
        <w:gridCol w:w="1980"/>
        <w:gridCol w:w="1575"/>
        <w:gridCol w:w="2547"/>
      </w:tblGrid>
      <w:tr w:rsidR="00CD7F6A" w:rsidRPr="001B63DA" w14:paraId="263ADB69" w14:textId="77777777">
        <w:trPr>
          <w:trHeight w:val="449"/>
        </w:trPr>
        <w:tc>
          <w:tcPr>
            <w:tcW w:w="2538" w:type="dxa"/>
            <w:tcBorders>
              <w:top w:val="single" w:sz="4" w:space="0" w:color="000000"/>
              <w:left w:val="single" w:sz="4" w:space="0" w:color="000000"/>
              <w:bottom w:val="single" w:sz="4" w:space="0" w:color="000000"/>
              <w:right w:val="single" w:sz="4" w:space="0" w:color="000000"/>
            </w:tcBorders>
            <w:shd w:val="clear" w:color="000000" w:fill="E6E6E6"/>
            <w:vAlign w:val="bottom"/>
          </w:tcPr>
          <w:p w14:paraId="33638BD8" w14:textId="77777777" w:rsidR="004F7D88" w:rsidRPr="001B63DA" w:rsidRDefault="004F7D88" w:rsidP="00873E9D">
            <w:pPr>
              <w:pStyle w:val="TableHead"/>
            </w:pPr>
            <w:r w:rsidRPr="001B63DA">
              <w:t>Sections Names</w:t>
            </w:r>
          </w:p>
        </w:tc>
        <w:tc>
          <w:tcPr>
            <w:tcW w:w="1980" w:type="dxa"/>
            <w:tcBorders>
              <w:top w:val="single" w:sz="4" w:space="0" w:color="000000"/>
              <w:left w:val="nil"/>
              <w:bottom w:val="single" w:sz="4" w:space="0" w:color="000000"/>
              <w:right w:val="single" w:sz="4" w:space="0" w:color="000000"/>
            </w:tcBorders>
            <w:shd w:val="clear" w:color="000000" w:fill="E6E6E6"/>
          </w:tcPr>
          <w:p w14:paraId="0CF8B596" w14:textId="77777777" w:rsidR="004F7D88" w:rsidRPr="001B63DA" w:rsidRDefault="004F7D88" w:rsidP="00873E9D">
            <w:pPr>
              <w:pStyle w:val="TableHead"/>
            </w:pPr>
            <w:r w:rsidRPr="001B63DA">
              <w:t>HITSP</w:t>
            </w:r>
          </w:p>
          <w:p w14:paraId="3C5B0659" w14:textId="77777777" w:rsidR="004F7D88" w:rsidRPr="001B63DA" w:rsidRDefault="004F7D88" w:rsidP="00873E9D">
            <w:pPr>
              <w:pStyle w:val="TableHead"/>
            </w:pPr>
            <w:r w:rsidRPr="001B63DA">
              <w:t>(C84)</w:t>
            </w:r>
          </w:p>
        </w:tc>
        <w:tc>
          <w:tcPr>
            <w:tcW w:w="1575" w:type="dxa"/>
            <w:tcBorders>
              <w:top w:val="single" w:sz="4" w:space="0" w:color="000000"/>
              <w:left w:val="single" w:sz="4" w:space="0" w:color="000000"/>
              <w:bottom w:val="single" w:sz="4" w:space="0" w:color="000000"/>
              <w:right w:val="single" w:sz="4" w:space="0" w:color="000000"/>
            </w:tcBorders>
            <w:shd w:val="clear" w:color="000000" w:fill="E6E6E6"/>
          </w:tcPr>
          <w:p w14:paraId="0B0F496B" w14:textId="77777777" w:rsidR="004F7D88" w:rsidRPr="001B63DA" w:rsidRDefault="004F7D88" w:rsidP="00873E9D">
            <w:pPr>
              <w:pStyle w:val="TableHead"/>
            </w:pPr>
            <w:r w:rsidRPr="001B63DA">
              <w:t>HL7</w:t>
            </w:r>
          </w:p>
          <w:p w14:paraId="6480537A" w14:textId="77777777" w:rsidR="004F7D88" w:rsidRPr="001B63DA" w:rsidRDefault="004F7D88" w:rsidP="00873E9D">
            <w:pPr>
              <w:pStyle w:val="TableHead"/>
            </w:pPr>
            <w:r w:rsidRPr="001B63DA">
              <w:t>(H&amp;P)</w:t>
            </w:r>
          </w:p>
        </w:tc>
        <w:tc>
          <w:tcPr>
            <w:tcW w:w="2547" w:type="dxa"/>
            <w:tcBorders>
              <w:top w:val="single" w:sz="4" w:space="0" w:color="000000"/>
              <w:left w:val="nil"/>
              <w:bottom w:val="single" w:sz="4" w:space="0" w:color="000000"/>
              <w:right w:val="single" w:sz="4" w:space="0" w:color="000000"/>
            </w:tcBorders>
            <w:shd w:val="clear" w:color="000000" w:fill="E6E6E6"/>
          </w:tcPr>
          <w:p w14:paraId="2A0F65B5" w14:textId="77777777" w:rsidR="00CD7F6A" w:rsidRDefault="00CD7F6A" w:rsidP="00CD7F6A">
            <w:pPr>
              <w:pStyle w:val="TableHead"/>
            </w:pPr>
          </w:p>
          <w:p w14:paraId="2BBDAA4B" w14:textId="77777777" w:rsidR="004F7D88" w:rsidRPr="001B63DA" w:rsidRDefault="00CD7F6A" w:rsidP="00CD7F6A">
            <w:pPr>
              <w:pStyle w:val="TableHead"/>
            </w:pPr>
            <w:r>
              <w:t>Current Cardinality</w:t>
            </w:r>
          </w:p>
        </w:tc>
      </w:tr>
      <w:tr w:rsidR="00CD7F6A" w:rsidRPr="001B63DA" w14:paraId="60993078" w14:textId="77777777">
        <w:trPr>
          <w:trHeight w:val="375"/>
        </w:trPr>
        <w:tc>
          <w:tcPr>
            <w:tcW w:w="2538" w:type="dxa"/>
            <w:tcBorders>
              <w:top w:val="nil"/>
              <w:left w:val="single" w:sz="4" w:space="0" w:color="000000"/>
              <w:bottom w:val="single" w:sz="4" w:space="0" w:color="000000"/>
              <w:right w:val="single" w:sz="4" w:space="0" w:color="000000"/>
            </w:tcBorders>
            <w:shd w:val="clear" w:color="auto" w:fill="auto"/>
            <w:vAlign w:val="bottom"/>
          </w:tcPr>
          <w:p w14:paraId="3B000EA8" w14:textId="77777777" w:rsidR="004F7D88" w:rsidRPr="001B63DA" w:rsidRDefault="004F7D88" w:rsidP="00CF137C">
            <w:pPr>
              <w:pStyle w:val="TableText"/>
            </w:pPr>
            <w:r w:rsidRPr="001B63DA">
              <w:t xml:space="preserve">Problems </w:t>
            </w:r>
          </w:p>
        </w:tc>
        <w:tc>
          <w:tcPr>
            <w:tcW w:w="1980" w:type="dxa"/>
            <w:tcBorders>
              <w:top w:val="nil"/>
              <w:left w:val="nil"/>
              <w:bottom w:val="single" w:sz="4" w:space="0" w:color="000000"/>
              <w:right w:val="single" w:sz="4" w:space="0" w:color="000000"/>
            </w:tcBorders>
            <w:shd w:val="clear" w:color="auto" w:fill="auto"/>
            <w:vAlign w:val="center"/>
          </w:tcPr>
          <w:p w14:paraId="0C3F0FC3" w14:textId="77777777" w:rsidR="004F7D88" w:rsidRPr="001B63DA" w:rsidRDefault="004F7D88" w:rsidP="00CF137C">
            <w:pPr>
              <w:pStyle w:val="TableText"/>
            </w:pPr>
            <w:r w:rsidRPr="001B63DA">
              <w:t>R</w:t>
            </w:r>
          </w:p>
        </w:tc>
        <w:tc>
          <w:tcPr>
            <w:tcW w:w="1575" w:type="dxa"/>
            <w:tcBorders>
              <w:top w:val="nil"/>
              <w:left w:val="nil"/>
              <w:bottom w:val="single" w:sz="4" w:space="0" w:color="000000"/>
              <w:right w:val="single" w:sz="4" w:space="0" w:color="000000"/>
            </w:tcBorders>
            <w:shd w:val="clear" w:color="auto" w:fill="auto"/>
            <w:vAlign w:val="center"/>
          </w:tcPr>
          <w:p w14:paraId="6A4C5F50" w14:textId="77777777" w:rsidR="004F7D88" w:rsidRPr="001B63DA" w:rsidRDefault="004F7D88" w:rsidP="00CF137C">
            <w:pPr>
              <w:pStyle w:val="TableText"/>
            </w:pPr>
            <w:r w:rsidRPr="001B63DA">
              <w:t>O</w:t>
            </w:r>
          </w:p>
        </w:tc>
        <w:tc>
          <w:tcPr>
            <w:tcW w:w="2547" w:type="dxa"/>
            <w:tcBorders>
              <w:top w:val="nil"/>
              <w:left w:val="nil"/>
              <w:bottom w:val="single" w:sz="4" w:space="0" w:color="000000"/>
              <w:right w:val="single" w:sz="4" w:space="0" w:color="000000"/>
            </w:tcBorders>
            <w:shd w:val="clear" w:color="auto" w:fill="auto"/>
            <w:vAlign w:val="center"/>
          </w:tcPr>
          <w:p w14:paraId="0EF1781A" w14:textId="77777777" w:rsidR="004F7D88" w:rsidRPr="001B63DA" w:rsidRDefault="004F7D88" w:rsidP="00CF137C">
            <w:pPr>
              <w:pStyle w:val="TableText"/>
            </w:pPr>
            <w:r w:rsidRPr="001B63DA">
              <w:t>O</w:t>
            </w:r>
          </w:p>
        </w:tc>
      </w:tr>
      <w:tr w:rsidR="00CD7F6A" w:rsidRPr="001B63DA" w14:paraId="336467F1" w14:textId="77777777">
        <w:trPr>
          <w:trHeight w:val="375"/>
        </w:trPr>
        <w:tc>
          <w:tcPr>
            <w:tcW w:w="2538" w:type="dxa"/>
            <w:tcBorders>
              <w:top w:val="nil"/>
              <w:left w:val="single" w:sz="4" w:space="0" w:color="000000"/>
              <w:bottom w:val="single" w:sz="4" w:space="0" w:color="000000"/>
              <w:right w:val="single" w:sz="4" w:space="0" w:color="000000"/>
            </w:tcBorders>
            <w:shd w:val="clear" w:color="auto" w:fill="auto"/>
            <w:vAlign w:val="bottom"/>
          </w:tcPr>
          <w:p w14:paraId="6FE5602E" w14:textId="77777777" w:rsidR="004F7D88" w:rsidRPr="001B63DA" w:rsidRDefault="004F7D88" w:rsidP="00CF137C">
            <w:pPr>
              <w:pStyle w:val="TableText"/>
            </w:pPr>
            <w:r w:rsidRPr="001B63DA">
              <w:t>Resolved Problems</w:t>
            </w:r>
          </w:p>
        </w:tc>
        <w:tc>
          <w:tcPr>
            <w:tcW w:w="1980" w:type="dxa"/>
            <w:tcBorders>
              <w:top w:val="nil"/>
              <w:left w:val="nil"/>
              <w:bottom w:val="single" w:sz="4" w:space="0" w:color="000000"/>
              <w:right w:val="single" w:sz="4" w:space="0" w:color="000000"/>
            </w:tcBorders>
            <w:shd w:val="clear" w:color="auto" w:fill="auto"/>
            <w:vAlign w:val="center"/>
          </w:tcPr>
          <w:p w14:paraId="4DA7B6D4" w14:textId="77777777" w:rsidR="004F7D88" w:rsidRPr="001B63DA" w:rsidRDefault="004F7D88" w:rsidP="00CF137C">
            <w:pPr>
              <w:pStyle w:val="TableText"/>
            </w:pPr>
            <w:r w:rsidRPr="001B63DA">
              <w:t>R</w:t>
            </w:r>
          </w:p>
        </w:tc>
        <w:tc>
          <w:tcPr>
            <w:tcW w:w="1575" w:type="dxa"/>
            <w:tcBorders>
              <w:top w:val="nil"/>
              <w:left w:val="nil"/>
              <w:bottom w:val="single" w:sz="4" w:space="0" w:color="000000"/>
              <w:right w:val="single" w:sz="4" w:space="0" w:color="000000"/>
            </w:tcBorders>
            <w:shd w:val="clear" w:color="auto" w:fill="auto"/>
            <w:vAlign w:val="center"/>
          </w:tcPr>
          <w:p w14:paraId="361DAF12" w14:textId="77777777" w:rsidR="004F7D88" w:rsidRPr="001B63DA" w:rsidRDefault="004F7D88" w:rsidP="00CF137C">
            <w:pPr>
              <w:pStyle w:val="TableText"/>
            </w:pPr>
            <w:r w:rsidRPr="001B63DA">
              <w:t>-</w:t>
            </w:r>
          </w:p>
        </w:tc>
        <w:tc>
          <w:tcPr>
            <w:tcW w:w="2547" w:type="dxa"/>
            <w:tcBorders>
              <w:top w:val="nil"/>
              <w:left w:val="nil"/>
              <w:bottom w:val="single" w:sz="4" w:space="0" w:color="000000"/>
              <w:right w:val="single" w:sz="4" w:space="0" w:color="000000"/>
            </w:tcBorders>
            <w:shd w:val="clear" w:color="auto" w:fill="auto"/>
            <w:vAlign w:val="center"/>
          </w:tcPr>
          <w:p w14:paraId="2BD20707" w14:textId="77777777" w:rsidR="004F7D88" w:rsidRPr="001B63DA" w:rsidRDefault="004F7D88" w:rsidP="00CF137C">
            <w:pPr>
              <w:pStyle w:val="TableText"/>
            </w:pPr>
          </w:p>
        </w:tc>
      </w:tr>
      <w:tr w:rsidR="00CD7F6A" w:rsidRPr="001B63DA" w14:paraId="04E3F686" w14:textId="77777777">
        <w:trPr>
          <w:trHeight w:val="375"/>
        </w:trPr>
        <w:tc>
          <w:tcPr>
            <w:tcW w:w="2538" w:type="dxa"/>
            <w:tcBorders>
              <w:top w:val="nil"/>
              <w:left w:val="single" w:sz="4" w:space="0" w:color="000000"/>
              <w:bottom w:val="single" w:sz="4" w:space="0" w:color="000000"/>
              <w:right w:val="single" w:sz="4" w:space="0" w:color="000000"/>
            </w:tcBorders>
            <w:shd w:val="clear" w:color="auto" w:fill="auto"/>
            <w:vAlign w:val="bottom"/>
          </w:tcPr>
          <w:p w14:paraId="2DF45E92" w14:textId="77777777" w:rsidR="004F7D88" w:rsidRPr="001B63DA" w:rsidRDefault="004F7D88" w:rsidP="00CF137C">
            <w:pPr>
              <w:pStyle w:val="TableText"/>
            </w:pPr>
            <w:r w:rsidRPr="001B63DA">
              <w:t xml:space="preserve">Vital Signs </w:t>
            </w:r>
          </w:p>
        </w:tc>
        <w:tc>
          <w:tcPr>
            <w:tcW w:w="1980" w:type="dxa"/>
            <w:tcBorders>
              <w:top w:val="nil"/>
              <w:left w:val="nil"/>
              <w:bottom w:val="single" w:sz="4" w:space="0" w:color="000000"/>
              <w:right w:val="single" w:sz="4" w:space="0" w:color="000000"/>
            </w:tcBorders>
            <w:shd w:val="clear" w:color="auto" w:fill="auto"/>
            <w:vAlign w:val="center"/>
          </w:tcPr>
          <w:p w14:paraId="12DCCE99" w14:textId="77777777" w:rsidR="004F7D88" w:rsidRPr="001B63DA" w:rsidRDefault="004F7D88" w:rsidP="00CF137C">
            <w:pPr>
              <w:pStyle w:val="TableText"/>
            </w:pPr>
            <w:r w:rsidRPr="001B63DA">
              <w:t>-</w:t>
            </w:r>
          </w:p>
        </w:tc>
        <w:tc>
          <w:tcPr>
            <w:tcW w:w="1575" w:type="dxa"/>
            <w:tcBorders>
              <w:top w:val="nil"/>
              <w:left w:val="nil"/>
              <w:bottom w:val="single" w:sz="4" w:space="0" w:color="000000"/>
              <w:right w:val="single" w:sz="4" w:space="0" w:color="000000"/>
            </w:tcBorders>
            <w:shd w:val="clear" w:color="auto" w:fill="auto"/>
            <w:vAlign w:val="center"/>
          </w:tcPr>
          <w:p w14:paraId="3BEE88F7" w14:textId="77777777" w:rsidR="004F7D88" w:rsidRPr="001B63DA" w:rsidRDefault="004F7D88" w:rsidP="00CF137C">
            <w:pPr>
              <w:pStyle w:val="TableText"/>
            </w:pPr>
            <w:r w:rsidRPr="001B63DA">
              <w:t>R</w:t>
            </w:r>
          </w:p>
        </w:tc>
        <w:tc>
          <w:tcPr>
            <w:tcW w:w="2547" w:type="dxa"/>
            <w:tcBorders>
              <w:top w:val="nil"/>
              <w:left w:val="nil"/>
              <w:bottom w:val="single" w:sz="4" w:space="0" w:color="000000"/>
              <w:right w:val="single" w:sz="4" w:space="0" w:color="000000"/>
            </w:tcBorders>
            <w:shd w:val="clear" w:color="auto" w:fill="auto"/>
            <w:vAlign w:val="center"/>
          </w:tcPr>
          <w:p w14:paraId="49094D36" w14:textId="77777777" w:rsidR="004F7D88" w:rsidRPr="001B63DA" w:rsidRDefault="004F7D88" w:rsidP="00CF137C">
            <w:pPr>
              <w:pStyle w:val="TableText"/>
            </w:pPr>
            <w:r w:rsidRPr="001B63DA">
              <w:t>R</w:t>
            </w:r>
          </w:p>
        </w:tc>
      </w:tr>
      <w:tr w:rsidR="00CD7F6A" w:rsidRPr="001B63DA" w14:paraId="5D600EB8" w14:textId="77777777">
        <w:trPr>
          <w:trHeight w:val="395"/>
        </w:trPr>
        <w:tc>
          <w:tcPr>
            <w:tcW w:w="2538" w:type="dxa"/>
            <w:tcBorders>
              <w:top w:val="nil"/>
              <w:left w:val="single" w:sz="4" w:space="0" w:color="000000"/>
              <w:bottom w:val="single" w:sz="4" w:space="0" w:color="000000"/>
              <w:right w:val="single" w:sz="4" w:space="0" w:color="000000"/>
            </w:tcBorders>
            <w:shd w:val="clear" w:color="auto" w:fill="auto"/>
            <w:vAlign w:val="bottom"/>
          </w:tcPr>
          <w:p w14:paraId="3875275B" w14:textId="77777777" w:rsidR="004F7D88" w:rsidRPr="001B63DA" w:rsidRDefault="004F7D88" w:rsidP="00CF137C">
            <w:pPr>
              <w:pStyle w:val="TableText"/>
            </w:pPr>
            <w:r w:rsidRPr="001B63DA">
              <w:t>Past Medical History</w:t>
            </w:r>
          </w:p>
        </w:tc>
        <w:tc>
          <w:tcPr>
            <w:tcW w:w="1980" w:type="dxa"/>
            <w:tcBorders>
              <w:top w:val="nil"/>
              <w:left w:val="nil"/>
              <w:bottom w:val="single" w:sz="4" w:space="0" w:color="000000"/>
              <w:right w:val="single" w:sz="4" w:space="0" w:color="000000"/>
            </w:tcBorders>
            <w:shd w:val="clear" w:color="auto" w:fill="auto"/>
            <w:vAlign w:val="center"/>
          </w:tcPr>
          <w:p w14:paraId="01739C23" w14:textId="77777777" w:rsidR="004F7D88" w:rsidRPr="001B63DA" w:rsidRDefault="004F7D88" w:rsidP="00CF137C">
            <w:pPr>
              <w:pStyle w:val="TableText"/>
            </w:pPr>
            <w:r w:rsidRPr="001B63DA">
              <w:t>-</w:t>
            </w:r>
          </w:p>
        </w:tc>
        <w:tc>
          <w:tcPr>
            <w:tcW w:w="1575" w:type="dxa"/>
            <w:tcBorders>
              <w:top w:val="nil"/>
              <w:left w:val="nil"/>
              <w:bottom w:val="single" w:sz="4" w:space="0" w:color="000000"/>
              <w:right w:val="single" w:sz="4" w:space="0" w:color="000000"/>
            </w:tcBorders>
            <w:shd w:val="clear" w:color="auto" w:fill="auto"/>
            <w:vAlign w:val="center"/>
          </w:tcPr>
          <w:p w14:paraId="4B39A888" w14:textId="77777777" w:rsidR="004F7D88" w:rsidRPr="001B63DA" w:rsidRDefault="004F7D88" w:rsidP="00CF137C">
            <w:pPr>
              <w:pStyle w:val="TableText"/>
            </w:pPr>
            <w:r w:rsidRPr="001B63DA">
              <w:t>R</w:t>
            </w:r>
          </w:p>
        </w:tc>
        <w:tc>
          <w:tcPr>
            <w:tcW w:w="2547" w:type="dxa"/>
            <w:tcBorders>
              <w:top w:val="nil"/>
              <w:left w:val="nil"/>
              <w:bottom w:val="single" w:sz="4" w:space="0" w:color="000000"/>
              <w:right w:val="single" w:sz="4" w:space="0" w:color="000000"/>
            </w:tcBorders>
            <w:shd w:val="clear" w:color="auto" w:fill="auto"/>
            <w:vAlign w:val="center"/>
          </w:tcPr>
          <w:p w14:paraId="7E033DA0" w14:textId="77777777" w:rsidR="004F7D88" w:rsidRPr="001B63DA" w:rsidRDefault="004F7D88" w:rsidP="00CF137C">
            <w:pPr>
              <w:pStyle w:val="TableText"/>
            </w:pPr>
            <w:r w:rsidRPr="001B63DA">
              <w:t>R</w:t>
            </w:r>
          </w:p>
        </w:tc>
      </w:tr>
    </w:tbl>
    <w:p w14:paraId="4921A2C0" w14:textId="77777777" w:rsidR="004F7D88" w:rsidRDefault="004F7D88" w:rsidP="004F7D88">
      <w:pPr>
        <w:pStyle w:val="BodyText"/>
      </w:pPr>
    </w:p>
    <w:p w14:paraId="2A6D8DE5" w14:textId="77777777" w:rsidR="00CF137C" w:rsidRPr="001B63DA" w:rsidRDefault="00CF137C" w:rsidP="00CF137C">
      <w:pPr>
        <w:pStyle w:val="Caption"/>
        <w:rPr>
          <w:b w:val="0"/>
        </w:rPr>
      </w:pPr>
      <w:bookmarkStart w:id="589" w:name="_Toc163893821"/>
      <w:r>
        <w:lastRenderedPageBreak/>
        <w:t xml:space="preserve">Table </w:t>
      </w:r>
      <w:r w:rsidR="0000006B">
        <w:fldChar w:fldCharType="begin"/>
      </w:r>
      <w:r w:rsidR="0000006B">
        <w:instrText xml:space="preserve"> SEQ Table \* ARABIC </w:instrText>
      </w:r>
      <w:r w:rsidR="0000006B">
        <w:fldChar w:fldCharType="separate"/>
      </w:r>
      <w:r w:rsidR="00D61323">
        <w:t>57</w:t>
      </w:r>
      <w:r w:rsidR="0000006B">
        <w:fldChar w:fldCharType="end"/>
      </w:r>
      <w:r>
        <w:t xml:space="preserve">: </w:t>
      </w:r>
      <w:r w:rsidRPr="00CF137C">
        <w:t>Consultation Cardinality Updates</w:t>
      </w:r>
      <w:bookmarkEnd w:id="589"/>
    </w:p>
    <w:tbl>
      <w:tblPr>
        <w:tblW w:w="8640" w:type="dxa"/>
        <w:tblInd w:w="720" w:type="dxa"/>
        <w:tblLook w:val="04A0" w:firstRow="1" w:lastRow="0" w:firstColumn="1" w:lastColumn="0" w:noHBand="0" w:noVBand="1"/>
      </w:tblPr>
      <w:tblGrid>
        <w:gridCol w:w="2209"/>
        <w:gridCol w:w="1533"/>
        <w:gridCol w:w="2391"/>
        <w:gridCol w:w="2507"/>
      </w:tblGrid>
      <w:tr w:rsidR="003F46D4" w:rsidRPr="004651CE" w14:paraId="4930F1E6" w14:textId="77777777">
        <w:trPr>
          <w:trHeight w:val="449"/>
        </w:trPr>
        <w:tc>
          <w:tcPr>
            <w:tcW w:w="2209" w:type="dxa"/>
            <w:tcBorders>
              <w:top w:val="single" w:sz="4" w:space="0" w:color="000000"/>
              <w:left w:val="single" w:sz="4" w:space="0" w:color="000000"/>
              <w:bottom w:val="single" w:sz="4" w:space="0" w:color="000000"/>
              <w:right w:val="single" w:sz="4" w:space="0" w:color="000000"/>
            </w:tcBorders>
            <w:shd w:val="clear" w:color="000000" w:fill="E6E6E6"/>
            <w:vAlign w:val="bottom"/>
          </w:tcPr>
          <w:p w14:paraId="47E9647B" w14:textId="77777777" w:rsidR="003F46D4" w:rsidRPr="001B63DA" w:rsidRDefault="003F46D4" w:rsidP="00873E9D">
            <w:pPr>
              <w:pStyle w:val="TableHead"/>
            </w:pPr>
            <w:r w:rsidRPr="001B63DA">
              <w:t>Sections Names</w:t>
            </w:r>
          </w:p>
        </w:tc>
        <w:tc>
          <w:tcPr>
            <w:tcW w:w="1533" w:type="dxa"/>
            <w:tcBorders>
              <w:top w:val="single" w:sz="4" w:space="0" w:color="000000"/>
              <w:left w:val="nil"/>
              <w:bottom w:val="single" w:sz="4" w:space="0" w:color="000000"/>
              <w:right w:val="single" w:sz="4" w:space="0" w:color="000000"/>
            </w:tcBorders>
            <w:shd w:val="clear" w:color="000000" w:fill="E6E6E6"/>
          </w:tcPr>
          <w:p w14:paraId="5FC097CD" w14:textId="77777777" w:rsidR="003F46D4" w:rsidRPr="001B63DA" w:rsidRDefault="003F46D4" w:rsidP="00873E9D">
            <w:pPr>
              <w:pStyle w:val="TableHead"/>
            </w:pPr>
            <w:r w:rsidRPr="001B63DA">
              <w:t>HITSP</w:t>
            </w:r>
          </w:p>
          <w:p w14:paraId="7A8C7A7F" w14:textId="77777777" w:rsidR="003F46D4" w:rsidRPr="001B63DA" w:rsidRDefault="003F46D4" w:rsidP="00873E9D">
            <w:pPr>
              <w:pStyle w:val="TableHead"/>
            </w:pPr>
            <w:r w:rsidRPr="001B63DA">
              <w:t>(C84)</w:t>
            </w:r>
          </w:p>
        </w:tc>
        <w:tc>
          <w:tcPr>
            <w:tcW w:w="2391" w:type="dxa"/>
            <w:tcBorders>
              <w:top w:val="single" w:sz="4" w:space="0" w:color="000000"/>
              <w:left w:val="single" w:sz="4" w:space="0" w:color="000000"/>
              <w:bottom w:val="single" w:sz="4" w:space="0" w:color="000000"/>
              <w:right w:val="single" w:sz="4" w:space="0" w:color="000000"/>
            </w:tcBorders>
            <w:shd w:val="clear" w:color="000000" w:fill="E6E6E6"/>
          </w:tcPr>
          <w:p w14:paraId="7A4450F8" w14:textId="77777777" w:rsidR="003F46D4" w:rsidRPr="001B63DA" w:rsidRDefault="003F46D4" w:rsidP="00873E9D">
            <w:pPr>
              <w:pStyle w:val="TableHead"/>
            </w:pPr>
            <w:r w:rsidRPr="001B63DA">
              <w:t>HL7</w:t>
            </w:r>
          </w:p>
          <w:p w14:paraId="29E33D98" w14:textId="77777777" w:rsidR="003F46D4" w:rsidRPr="001B63DA" w:rsidRDefault="003F46D4" w:rsidP="00873E9D">
            <w:pPr>
              <w:pStyle w:val="TableHead"/>
            </w:pPr>
            <w:r w:rsidRPr="001B63DA">
              <w:t>(H&amp;P)</w:t>
            </w:r>
          </w:p>
        </w:tc>
        <w:tc>
          <w:tcPr>
            <w:tcW w:w="2507" w:type="dxa"/>
            <w:tcBorders>
              <w:top w:val="single" w:sz="4" w:space="0" w:color="000000"/>
              <w:left w:val="nil"/>
              <w:bottom w:val="single" w:sz="4" w:space="0" w:color="000000"/>
              <w:right w:val="single" w:sz="4" w:space="0" w:color="000000"/>
            </w:tcBorders>
            <w:shd w:val="clear" w:color="000000" w:fill="E6E6E6"/>
          </w:tcPr>
          <w:p w14:paraId="0DBEC1AB" w14:textId="77777777" w:rsidR="003F46D4" w:rsidRDefault="003F46D4" w:rsidP="00CD7F6A">
            <w:pPr>
              <w:pStyle w:val="TableHead"/>
            </w:pPr>
          </w:p>
          <w:p w14:paraId="6A18819A" w14:textId="77777777" w:rsidR="003F46D4" w:rsidRPr="001B63DA" w:rsidRDefault="003F46D4" w:rsidP="00CD7F6A">
            <w:pPr>
              <w:pStyle w:val="TableHead"/>
            </w:pPr>
            <w:r>
              <w:t>Current Cardinality</w:t>
            </w:r>
          </w:p>
        </w:tc>
      </w:tr>
      <w:tr w:rsidR="003F46D4" w:rsidRPr="004651CE" w14:paraId="60DC2423" w14:textId="77777777">
        <w:trPr>
          <w:trHeight w:val="375"/>
        </w:trPr>
        <w:tc>
          <w:tcPr>
            <w:tcW w:w="2209" w:type="dxa"/>
            <w:tcBorders>
              <w:top w:val="nil"/>
              <w:left w:val="single" w:sz="4" w:space="0" w:color="000000"/>
              <w:bottom w:val="single" w:sz="4" w:space="0" w:color="000000"/>
              <w:right w:val="single" w:sz="4" w:space="0" w:color="000000"/>
            </w:tcBorders>
            <w:shd w:val="clear" w:color="auto" w:fill="auto"/>
            <w:vAlign w:val="bottom"/>
          </w:tcPr>
          <w:p w14:paraId="75BCCF2E" w14:textId="77777777" w:rsidR="003F46D4" w:rsidRPr="001B63DA" w:rsidRDefault="003F46D4" w:rsidP="00CF137C">
            <w:pPr>
              <w:pStyle w:val="TableText"/>
            </w:pPr>
            <w:r w:rsidRPr="001B63DA">
              <w:t>Active Problems</w:t>
            </w:r>
          </w:p>
        </w:tc>
        <w:tc>
          <w:tcPr>
            <w:tcW w:w="1533" w:type="dxa"/>
            <w:tcBorders>
              <w:top w:val="nil"/>
              <w:left w:val="nil"/>
              <w:bottom w:val="single" w:sz="4" w:space="0" w:color="000000"/>
              <w:right w:val="single" w:sz="4" w:space="0" w:color="000000"/>
            </w:tcBorders>
            <w:shd w:val="clear" w:color="auto" w:fill="auto"/>
            <w:vAlign w:val="center"/>
          </w:tcPr>
          <w:p w14:paraId="6765149D" w14:textId="77777777" w:rsidR="003F46D4" w:rsidRDefault="003F46D4" w:rsidP="00CF137C">
            <w:pPr>
              <w:pStyle w:val="TableText"/>
              <w:rPr>
                <w:rFonts w:ascii="Arial" w:hAnsi="Arial" w:cs="Arial"/>
                <w:sz w:val="36"/>
                <w:szCs w:val="36"/>
              </w:rPr>
            </w:pPr>
            <w:r>
              <w:rPr>
                <w:rFonts w:ascii="Corbel" w:hAnsi="Corbel" w:cs="Arial"/>
                <w:color w:val="FFFFFF"/>
                <w:kern w:val="24"/>
                <w:sz w:val="36"/>
                <w:szCs w:val="36"/>
              </w:rPr>
              <w:t>R</w:t>
            </w:r>
          </w:p>
        </w:tc>
        <w:tc>
          <w:tcPr>
            <w:tcW w:w="2391" w:type="dxa"/>
            <w:tcBorders>
              <w:top w:val="nil"/>
              <w:left w:val="nil"/>
              <w:bottom w:val="single" w:sz="4" w:space="0" w:color="000000"/>
              <w:right w:val="single" w:sz="4" w:space="0" w:color="000000"/>
            </w:tcBorders>
            <w:shd w:val="clear" w:color="auto" w:fill="auto"/>
            <w:vAlign w:val="center"/>
          </w:tcPr>
          <w:p w14:paraId="2BD4C372" w14:textId="77777777" w:rsidR="003F46D4" w:rsidRPr="001B63DA" w:rsidRDefault="003F46D4" w:rsidP="00CF137C">
            <w:pPr>
              <w:pStyle w:val="TableText"/>
            </w:pPr>
            <w:r w:rsidRPr="001B63DA">
              <w:t>O</w:t>
            </w:r>
          </w:p>
        </w:tc>
        <w:tc>
          <w:tcPr>
            <w:tcW w:w="2507" w:type="dxa"/>
            <w:vMerge w:val="restart"/>
            <w:tcBorders>
              <w:top w:val="nil"/>
              <w:left w:val="nil"/>
              <w:right w:val="single" w:sz="4" w:space="0" w:color="000000"/>
            </w:tcBorders>
            <w:shd w:val="clear" w:color="auto" w:fill="auto"/>
            <w:vAlign w:val="center"/>
          </w:tcPr>
          <w:p w14:paraId="1C5AC249" w14:textId="77777777" w:rsidR="003F46D4" w:rsidRPr="001B63DA" w:rsidRDefault="003F46D4" w:rsidP="00CF137C">
            <w:pPr>
              <w:pStyle w:val="TableText"/>
            </w:pPr>
            <w:r w:rsidRPr="001B63DA">
              <w:t>O</w:t>
            </w:r>
            <w:r>
              <w:t xml:space="preserve"> – Problems</w:t>
            </w:r>
          </w:p>
        </w:tc>
      </w:tr>
      <w:tr w:rsidR="003F46D4" w:rsidRPr="004651CE" w14:paraId="7084D672" w14:textId="77777777">
        <w:trPr>
          <w:trHeight w:val="375"/>
        </w:trPr>
        <w:tc>
          <w:tcPr>
            <w:tcW w:w="2209" w:type="dxa"/>
            <w:tcBorders>
              <w:top w:val="nil"/>
              <w:left w:val="single" w:sz="4" w:space="0" w:color="000000"/>
              <w:bottom w:val="single" w:sz="4" w:space="0" w:color="000000"/>
              <w:right w:val="single" w:sz="4" w:space="0" w:color="000000"/>
            </w:tcBorders>
            <w:shd w:val="clear" w:color="auto" w:fill="auto"/>
            <w:vAlign w:val="bottom"/>
          </w:tcPr>
          <w:p w14:paraId="786346B3" w14:textId="77777777" w:rsidR="003F46D4" w:rsidRPr="001B63DA" w:rsidRDefault="003F46D4" w:rsidP="00CF137C">
            <w:pPr>
              <w:pStyle w:val="TableText"/>
            </w:pPr>
            <w:r w:rsidRPr="001B63DA">
              <w:t>Resolved Problems</w:t>
            </w:r>
          </w:p>
        </w:tc>
        <w:tc>
          <w:tcPr>
            <w:tcW w:w="1533" w:type="dxa"/>
            <w:tcBorders>
              <w:top w:val="nil"/>
              <w:left w:val="nil"/>
              <w:bottom w:val="single" w:sz="4" w:space="0" w:color="000000"/>
              <w:right w:val="single" w:sz="4" w:space="0" w:color="000000"/>
            </w:tcBorders>
            <w:shd w:val="clear" w:color="auto" w:fill="auto"/>
            <w:vAlign w:val="center"/>
          </w:tcPr>
          <w:p w14:paraId="139C4820" w14:textId="77777777" w:rsidR="003F46D4" w:rsidRPr="001B63DA" w:rsidRDefault="003F46D4" w:rsidP="00CF137C">
            <w:pPr>
              <w:pStyle w:val="TableText"/>
            </w:pPr>
            <w:r w:rsidRPr="001B63DA">
              <w:t>R2</w:t>
            </w:r>
          </w:p>
        </w:tc>
        <w:tc>
          <w:tcPr>
            <w:tcW w:w="2391" w:type="dxa"/>
            <w:tcBorders>
              <w:top w:val="nil"/>
              <w:left w:val="nil"/>
              <w:bottom w:val="single" w:sz="4" w:space="0" w:color="000000"/>
              <w:right w:val="single" w:sz="4" w:space="0" w:color="000000"/>
            </w:tcBorders>
            <w:shd w:val="clear" w:color="auto" w:fill="auto"/>
            <w:vAlign w:val="center"/>
          </w:tcPr>
          <w:p w14:paraId="6D87BA48" w14:textId="77777777" w:rsidR="003F46D4" w:rsidRPr="001B63DA" w:rsidRDefault="003F46D4" w:rsidP="00CF137C">
            <w:pPr>
              <w:pStyle w:val="TableText"/>
            </w:pPr>
            <w:r w:rsidRPr="001B63DA">
              <w:t>-</w:t>
            </w:r>
          </w:p>
        </w:tc>
        <w:tc>
          <w:tcPr>
            <w:tcW w:w="2507" w:type="dxa"/>
            <w:vMerge/>
            <w:tcBorders>
              <w:left w:val="nil"/>
              <w:bottom w:val="single" w:sz="4" w:space="0" w:color="000000"/>
              <w:right w:val="single" w:sz="4" w:space="0" w:color="000000"/>
            </w:tcBorders>
            <w:shd w:val="clear" w:color="auto" w:fill="auto"/>
            <w:vAlign w:val="center"/>
          </w:tcPr>
          <w:p w14:paraId="0B024103" w14:textId="77777777" w:rsidR="003F46D4" w:rsidRPr="001B63DA" w:rsidRDefault="003F46D4" w:rsidP="00CF137C">
            <w:pPr>
              <w:pStyle w:val="TableText"/>
            </w:pPr>
          </w:p>
        </w:tc>
      </w:tr>
      <w:tr w:rsidR="003F46D4" w:rsidRPr="004651CE" w14:paraId="10B9BAE4" w14:textId="77777777">
        <w:trPr>
          <w:trHeight w:val="375"/>
        </w:trPr>
        <w:tc>
          <w:tcPr>
            <w:tcW w:w="2209" w:type="dxa"/>
            <w:tcBorders>
              <w:top w:val="nil"/>
              <w:left w:val="single" w:sz="4" w:space="0" w:color="000000"/>
              <w:bottom w:val="single" w:sz="4" w:space="0" w:color="000000"/>
              <w:right w:val="single" w:sz="4" w:space="0" w:color="000000"/>
            </w:tcBorders>
            <w:shd w:val="clear" w:color="auto" w:fill="auto"/>
            <w:vAlign w:val="bottom"/>
          </w:tcPr>
          <w:p w14:paraId="3323C2C2" w14:textId="77777777" w:rsidR="003F46D4" w:rsidRPr="001B63DA" w:rsidRDefault="003F46D4" w:rsidP="00CF137C">
            <w:pPr>
              <w:pStyle w:val="TableText"/>
            </w:pPr>
            <w:r w:rsidRPr="001B63DA">
              <w:t>Allergies</w:t>
            </w:r>
          </w:p>
        </w:tc>
        <w:tc>
          <w:tcPr>
            <w:tcW w:w="1533" w:type="dxa"/>
            <w:tcBorders>
              <w:top w:val="nil"/>
              <w:left w:val="nil"/>
              <w:bottom w:val="single" w:sz="4" w:space="0" w:color="000000"/>
              <w:right w:val="single" w:sz="4" w:space="0" w:color="000000"/>
            </w:tcBorders>
            <w:shd w:val="clear" w:color="auto" w:fill="auto"/>
            <w:vAlign w:val="center"/>
          </w:tcPr>
          <w:p w14:paraId="7DF36351" w14:textId="77777777" w:rsidR="003F46D4" w:rsidRPr="001B63DA" w:rsidRDefault="003F46D4" w:rsidP="00CF137C">
            <w:pPr>
              <w:pStyle w:val="TableText"/>
            </w:pPr>
            <w:r w:rsidRPr="001B63DA">
              <w:t>R</w:t>
            </w:r>
          </w:p>
        </w:tc>
        <w:tc>
          <w:tcPr>
            <w:tcW w:w="2391" w:type="dxa"/>
            <w:tcBorders>
              <w:top w:val="nil"/>
              <w:left w:val="nil"/>
              <w:bottom w:val="single" w:sz="4" w:space="0" w:color="000000"/>
              <w:right w:val="single" w:sz="4" w:space="0" w:color="000000"/>
            </w:tcBorders>
            <w:shd w:val="clear" w:color="auto" w:fill="auto"/>
            <w:vAlign w:val="center"/>
          </w:tcPr>
          <w:p w14:paraId="7D360844" w14:textId="77777777" w:rsidR="003F46D4" w:rsidRPr="001B63DA" w:rsidRDefault="003F46D4" w:rsidP="00CF137C">
            <w:pPr>
              <w:pStyle w:val="TableText"/>
            </w:pPr>
            <w:r w:rsidRPr="001B63DA">
              <w:t>O</w:t>
            </w:r>
          </w:p>
        </w:tc>
        <w:tc>
          <w:tcPr>
            <w:tcW w:w="2507" w:type="dxa"/>
            <w:tcBorders>
              <w:top w:val="nil"/>
              <w:left w:val="nil"/>
              <w:bottom w:val="single" w:sz="4" w:space="0" w:color="000000"/>
              <w:right w:val="single" w:sz="4" w:space="0" w:color="000000"/>
            </w:tcBorders>
            <w:shd w:val="clear" w:color="auto" w:fill="auto"/>
            <w:vAlign w:val="center"/>
          </w:tcPr>
          <w:p w14:paraId="1CE823FF" w14:textId="77777777" w:rsidR="003F46D4" w:rsidRPr="001B63DA" w:rsidRDefault="003F46D4" w:rsidP="00CF137C">
            <w:pPr>
              <w:pStyle w:val="TableText"/>
            </w:pPr>
            <w:r w:rsidRPr="001B63DA">
              <w:t>R</w:t>
            </w:r>
          </w:p>
        </w:tc>
      </w:tr>
      <w:tr w:rsidR="003F46D4" w:rsidRPr="004651CE" w14:paraId="53A750AB" w14:textId="77777777">
        <w:trPr>
          <w:trHeight w:val="575"/>
        </w:trPr>
        <w:tc>
          <w:tcPr>
            <w:tcW w:w="220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437AB8" w14:textId="77777777" w:rsidR="003F46D4" w:rsidRPr="001B63DA" w:rsidRDefault="003F46D4" w:rsidP="00CF137C">
            <w:pPr>
              <w:pStyle w:val="TableText"/>
            </w:pPr>
            <w:r w:rsidRPr="001B63DA">
              <w:t>Current Meds</w:t>
            </w:r>
          </w:p>
        </w:tc>
        <w:tc>
          <w:tcPr>
            <w:tcW w:w="1533" w:type="dxa"/>
            <w:tcBorders>
              <w:top w:val="single" w:sz="4" w:space="0" w:color="000000"/>
              <w:left w:val="nil"/>
              <w:bottom w:val="single" w:sz="4" w:space="0" w:color="000000"/>
              <w:right w:val="single" w:sz="4" w:space="0" w:color="000000"/>
            </w:tcBorders>
            <w:shd w:val="clear" w:color="auto" w:fill="auto"/>
            <w:vAlign w:val="center"/>
          </w:tcPr>
          <w:p w14:paraId="77C7C007" w14:textId="77777777" w:rsidR="003F46D4" w:rsidRPr="001B63DA" w:rsidRDefault="003F46D4" w:rsidP="00CF137C">
            <w:pPr>
              <w:pStyle w:val="TableText"/>
            </w:pPr>
            <w:r w:rsidRPr="001B63DA">
              <w:t>R</w:t>
            </w:r>
          </w:p>
        </w:tc>
        <w:tc>
          <w:tcPr>
            <w:tcW w:w="2391" w:type="dxa"/>
            <w:tcBorders>
              <w:top w:val="single" w:sz="4" w:space="0" w:color="000000"/>
              <w:left w:val="nil"/>
              <w:bottom w:val="single" w:sz="4" w:space="0" w:color="000000"/>
              <w:right w:val="single" w:sz="4" w:space="0" w:color="000000"/>
            </w:tcBorders>
            <w:shd w:val="clear" w:color="auto" w:fill="auto"/>
            <w:vAlign w:val="center"/>
          </w:tcPr>
          <w:p w14:paraId="451ECEEB" w14:textId="77777777" w:rsidR="003F46D4" w:rsidRPr="001B63DA" w:rsidRDefault="003F46D4" w:rsidP="00CF137C">
            <w:pPr>
              <w:pStyle w:val="TableText"/>
            </w:pPr>
            <w:r w:rsidRPr="001B63DA">
              <w:t>O</w:t>
            </w:r>
          </w:p>
        </w:tc>
        <w:tc>
          <w:tcPr>
            <w:tcW w:w="2507" w:type="dxa"/>
            <w:tcBorders>
              <w:top w:val="single" w:sz="4" w:space="0" w:color="000000"/>
              <w:left w:val="nil"/>
              <w:bottom w:val="single" w:sz="4" w:space="0" w:color="000000"/>
              <w:right w:val="single" w:sz="4" w:space="0" w:color="000000"/>
            </w:tcBorders>
            <w:shd w:val="clear" w:color="auto" w:fill="auto"/>
            <w:vAlign w:val="center"/>
          </w:tcPr>
          <w:p w14:paraId="49F4E94F" w14:textId="77777777" w:rsidR="003F46D4" w:rsidRPr="001B63DA" w:rsidRDefault="003F46D4" w:rsidP="00CF137C">
            <w:pPr>
              <w:pStyle w:val="TableText"/>
            </w:pPr>
            <w:r w:rsidRPr="001B63DA">
              <w:t>R</w:t>
            </w:r>
          </w:p>
        </w:tc>
      </w:tr>
      <w:tr w:rsidR="003F46D4" w:rsidRPr="004651CE" w14:paraId="7DEC80D7" w14:textId="77777777">
        <w:trPr>
          <w:trHeight w:val="575"/>
        </w:trPr>
        <w:tc>
          <w:tcPr>
            <w:tcW w:w="220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E8936" w14:textId="77777777" w:rsidR="003F46D4" w:rsidRPr="001B63DA" w:rsidRDefault="003F46D4" w:rsidP="00CF137C">
            <w:pPr>
              <w:pStyle w:val="TableText"/>
            </w:pPr>
            <w:r w:rsidRPr="001B63DA">
              <w:t>Past Medical History</w:t>
            </w:r>
          </w:p>
        </w:tc>
        <w:tc>
          <w:tcPr>
            <w:tcW w:w="1533" w:type="dxa"/>
            <w:tcBorders>
              <w:top w:val="single" w:sz="4" w:space="0" w:color="000000"/>
              <w:left w:val="nil"/>
              <w:bottom w:val="single" w:sz="4" w:space="0" w:color="000000"/>
              <w:right w:val="single" w:sz="4" w:space="0" w:color="000000"/>
            </w:tcBorders>
            <w:shd w:val="clear" w:color="auto" w:fill="auto"/>
            <w:vAlign w:val="center"/>
          </w:tcPr>
          <w:p w14:paraId="1272B556" w14:textId="77777777" w:rsidR="003F46D4" w:rsidRPr="001B63DA" w:rsidRDefault="003F46D4" w:rsidP="00CF137C">
            <w:pPr>
              <w:pStyle w:val="TableText"/>
            </w:pPr>
            <w:r w:rsidRPr="001B63DA">
              <w:t>-</w:t>
            </w:r>
          </w:p>
        </w:tc>
        <w:tc>
          <w:tcPr>
            <w:tcW w:w="2391" w:type="dxa"/>
            <w:tcBorders>
              <w:top w:val="single" w:sz="4" w:space="0" w:color="000000"/>
              <w:left w:val="nil"/>
              <w:bottom w:val="single" w:sz="4" w:space="0" w:color="000000"/>
              <w:right w:val="single" w:sz="4" w:space="0" w:color="000000"/>
            </w:tcBorders>
            <w:shd w:val="clear" w:color="auto" w:fill="auto"/>
            <w:vAlign w:val="center"/>
          </w:tcPr>
          <w:p w14:paraId="55A35A1D" w14:textId="77777777" w:rsidR="003F46D4" w:rsidRPr="001B63DA" w:rsidRDefault="003F46D4" w:rsidP="00CF137C">
            <w:pPr>
              <w:pStyle w:val="TableText"/>
            </w:pPr>
            <w:r w:rsidRPr="001B63DA">
              <w:t>O</w:t>
            </w:r>
          </w:p>
        </w:tc>
        <w:tc>
          <w:tcPr>
            <w:tcW w:w="2507" w:type="dxa"/>
            <w:tcBorders>
              <w:top w:val="single" w:sz="4" w:space="0" w:color="000000"/>
              <w:left w:val="nil"/>
              <w:bottom w:val="single" w:sz="4" w:space="0" w:color="000000"/>
              <w:right w:val="single" w:sz="4" w:space="0" w:color="000000"/>
            </w:tcBorders>
            <w:shd w:val="clear" w:color="auto" w:fill="auto"/>
            <w:vAlign w:val="center"/>
          </w:tcPr>
          <w:p w14:paraId="76C4FB60" w14:textId="77777777" w:rsidR="003F46D4" w:rsidRPr="001B63DA" w:rsidRDefault="003F46D4" w:rsidP="00CF137C">
            <w:pPr>
              <w:pStyle w:val="TableText"/>
            </w:pPr>
            <w:r w:rsidRPr="001B63DA">
              <w:t>O</w:t>
            </w:r>
          </w:p>
        </w:tc>
      </w:tr>
      <w:tr w:rsidR="003F46D4" w:rsidRPr="004651CE" w14:paraId="76915680" w14:textId="77777777">
        <w:trPr>
          <w:trHeight w:val="575"/>
        </w:trPr>
        <w:tc>
          <w:tcPr>
            <w:tcW w:w="220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17B8C1" w14:textId="77777777" w:rsidR="003F46D4" w:rsidRPr="001B63DA" w:rsidRDefault="003F46D4" w:rsidP="00CF137C">
            <w:pPr>
              <w:pStyle w:val="TableText"/>
            </w:pPr>
            <w:r w:rsidRPr="001B63DA">
              <w:t>Chief Complaint</w:t>
            </w:r>
          </w:p>
        </w:tc>
        <w:tc>
          <w:tcPr>
            <w:tcW w:w="1533" w:type="dxa"/>
            <w:tcBorders>
              <w:top w:val="single" w:sz="4" w:space="0" w:color="000000"/>
              <w:left w:val="nil"/>
              <w:bottom w:val="single" w:sz="4" w:space="0" w:color="000000"/>
              <w:right w:val="single" w:sz="4" w:space="0" w:color="000000"/>
            </w:tcBorders>
            <w:shd w:val="clear" w:color="auto" w:fill="auto"/>
            <w:vAlign w:val="center"/>
          </w:tcPr>
          <w:p w14:paraId="2A17BFAC" w14:textId="77777777" w:rsidR="003F46D4" w:rsidRPr="001B63DA" w:rsidRDefault="003F46D4" w:rsidP="00CF137C">
            <w:pPr>
              <w:pStyle w:val="TableText"/>
            </w:pPr>
            <w:r w:rsidRPr="001B63DA">
              <w:t>-</w:t>
            </w:r>
          </w:p>
        </w:tc>
        <w:tc>
          <w:tcPr>
            <w:tcW w:w="2391" w:type="dxa"/>
            <w:tcBorders>
              <w:top w:val="single" w:sz="4" w:space="0" w:color="000000"/>
              <w:left w:val="nil"/>
              <w:bottom w:val="single" w:sz="4" w:space="0" w:color="000000"/>
              <w:right w:val="single" w:sz="4" w:space="0" w:color="000000"/>
            </w:tcBorders>
            <w:shd w:val="clear" w:color="auto" w:fill="auto"/>
            <w:vAlign w:val="center"/>
          </w:tcPr>
          <w:p w14:paraId="6C20F130" w14:textId="77777777" w:rsidR="003F46D4" w:rsidRPr="001B63DA" w:rsidRDefault="003F46D4" w:rsidP="00CF137C">
            <w:pPr>
              <w:pStyle w:val="TableText"/>
            </w:pPr>
            <w:r w:rsidRPr="001B63DA">
              <w:t>O</w:t>
            </w:r>
          </w:p>
        </w:tc>
        <w:tc>
          <w:tcPr>
            <w:tcW w:w="2507" w:type="dxa"/>
            <w:tcBorders>
              <w:top w:val="single" w:sz="4" w:space="0" w:color="000000"/>
              <w:left w:val="nil"/>
              <w:bottom w:val="single" w:sz="4" w:space="0" w:color="000000"/>
              <w:right w:val="single" w:sz="4" w:space="0" w:color="000000"/>
            </w:tcBorders>
            <w:shd w:val="clear" w:color="auto" w:fill="auto"/>
            <w:vAlign w:val="center"/>
          </w:tcPr>
          <w:p w14:paraId="46D1B81F" w14:textId="77777777" w:rsidR="003F46D4" w:rsidRPr="001B63DA" w:rsidRDefault="003F46D4" w:rsidP="00CF137C">
            <w:pPr>
              <w:pStyle w:val="TableText"/>
            </w:pPr>
            <w:r w:rsidRPr="001B63DA">
              <w:t>O</w:t>
            </w:r>
          </w:p>
        </w:tc>
      </w:tr>
      <w:tr w:rsidR="003F46D4" w:rsidRPr="004651CE" w14:paraId="6EF3393A" w14:textId="77777777">
        <w:trPr>
          <w:trHeight w:val="575"/>
        </w:trPr>
        <w:tc>
          <w:tcPr>
            <w:tcW w:w="220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B05327" w14:textId="77777777" w:rsidR="003F46D4" w:rsidRPr="001B63DA" w:rsidRDefault="003F46D4" w:rsidP="00CF137C">
            <w:pPr>
              <w:pStyle w:val="TableText"/>
            </w:pPr>
            <w:r w:rsidRPr="001B63DA">
              <w:t>Functional Status</w:t>
            </w:r>
          </w:p>
        </w:tc>
        <w:tc>
          <w:tcPr>
            <w:tcW w:w="1533" w:type="dxa"/>
            <w:tcBorders>
              <w:top w:val="single" w:sz="4" w:space="0" w:color="000000"/>
              <w:left w:val="nil"/>
              <w:bottom w:val="single" w:sz="4" w:space="0" w:color="000000"/>
              <w:right w:val="single" w:sz="4" w:space="0" w:color="000000"/>
            </w:tcBorders>
            <w:shd w:val="clear" w:color="auto" w:fill="auto"/>
            <w:vAlign w:val="center"/>
          </w:tcPr>
          <w:p w14:paraId="4772D350" w14:textId="77777777" w:rsidR="003F46D4" w:rsidRPr="001B63DA" w:rsidRDefault="003F46D4" w:rsidP="00CF137C">
            <w:pPr>
              <w:pStyle w:val="TableText"/>
            </w:pPr>
            <w:r w:rsidRPr="001B63DA">
              <w:t>R2</w:t>
            </w:r>
          </w:p>
        </w:tc>
        <w:tc>
          <w:tcPr>
            <w:tcW w:w="2391" w:type="dxa"/>
            <w:tcBorders>
              <w:top w:val="single" w:sz="4" w:space="0" w:color="000000"/>
              <w:left w:val="nil"/>
              <w:bottom w:val="single" w:sz="4" w:space="0" w:color="000000"/>
              <w:right w:val="single" w:sz="4" w:space="0" w:color="000000"/>
            </w:tcBorders>
            <w:shd w:val="clear" w:color="auto" w:fill="auto"/>
            <w:vAlign w:val="center"/>
          </w:tcPr>
          <w:p w14:paraId="1B217D3B" w14:textId="77777777" w:rsidR="003F46D4" w:rsidRPr="001B63DA" w:rsidRDefault="003F46D4" w:rsidP="00CF137C">
            <w:pPr>
              <w:pStyle w:val="TableText"/>
            </w:pPr>
            <w:r w:rsidRPr="001B63DA">
              <w:t>-</w:t>
            </w:r>
          </w:p>
        </w:tc>
        <w:tc>
          <w:tcPr>
            <w:tcW w:w="2507" w:type="dxa"/>
            <w:tcBorders>
              <w:top w:val="single" w:sz="4" w:space="0" w:color="000000"/>
              <w:left w:val="nil"/>
              <w:bottom w:val="single" w:sz="4" w:space="0" w:color="000000"/>
              <w:right w:val="single" w:sz="4" w:space="0" w:color="000000"/>
            </w:tcBorders>
            <w:shd w:val="clear" w:color="auto" w:fill="auto"/>
            <w:vAlign w:val="center"/>
          </w:tcPr>
          <w:p w14:paraId="6ECDF9C0" w14:textId="77777777" w:rsidR="003F46D4" w:rsidRPr="001B63DA" w:rsidRDefault="003F46D4" w:rsidP="00CF137C">
            <w:pPr>
              <w:pStyle w:val="TableText"/>
            </w:pPr>
            <w:r w:rsidRPr="001B63DA">
              <w:t>O</w:t>
            </w:r>
          </w:p>
        </w:tc>
      </w:tr>
      <w:tr w:rsidR="003F46D4" w:rsidRPr="004651CE" w14:paraId="3BC90640" w14:textId="77777777">
        <w:trPr>
          <w:trHeight w:val="575"/>
        </w:trPr>
        <w:tc>
          <w:tcPr>
            <w:tcW w:w="220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E7574A" w14:textId="77777777" w:rsidR="003F46D4" w:rsidRPr="001B63DA" w:rsidRDefault="003F46D4" w:rsidP="00CF137C">
            <w:pPr>
              <w:pStyle w:val="TableText"/>
            </w:pPr>
            <w:r w:rsidRPr="001B63DA">
              <w:t>Advance Directives</w:t>
            </w:r>
          </w:p>
        </w:tc>
        <w:tc>
          <w:tcPr>
            <w:tcW w:w="1533" w:type="dxa"/>
            <w:tcBorders>
              <w:top w:val="single" w:sz="4" w:space="0" w:color="000000"/>
              <w:left w:val="nil"/>
              <w:bottom w:val="single" w:sz="4" w:space="0" w:color="000000"/>
              <w:right w:val="single" w:sz="4" w:space="0" w:color="000000"/>
            </w:tcBorders>
            <w:shd w:val="clear" w:color="auto" w:fill="auto"/>
            <w:vAlign w:val="center"/>
          </w:tcPr>
          <w:p w14:paraId="5D0C770A" w14:textId="77777777" w:rsidR="003F46D4" w:rsidRPr="001B63DA" w:rsidRDefault="003F46D4" w:rsidP="00CF137C">
            <w:pPr>
              <w:pStyle w:val="TableText"/>
            </w:pPr>
            <w:r w:rsidRPr="001B63DA">
              <w:t>R</w:t>
            </w:r>
          </w:p>
        </w:tc>
        <w:tc>
          <w:tcPr>
            <w:tcW w:w="2391" w:type="dxa"/>
            <w:tcBorders>
              <w:top w:val="single" w:sz="4" w:space="0" w:color="000000"/>
              <w:left w:val="nil"/>
              <w:bottom w:val="single" w:sz="4" w:space="0" w:color="000000"/>
              <w:right w:val="single" w:sz="4" w:space="0" w:color="000000"/>
            </w:tcBorders>
            <w:shd w:val="clear" w:color="auto" w:fill="auto"/>
            <w:vAlign w:val="center"/>
          </w:tcPr>
          <w:p w14:paraId="423FAD93" w14:textId="77777777" w:rsidR="003F46D4" w:rsidRPr="001B63DA" w:rsidRDefault="003F46D4" w:rsidP="00CF137C">
            <w:pPr>
              <w:pStyle w:val="TableText"/>
            </w:pPr>
            <w:r w:rsidRPr="001B63DA">
              <w:t>-</w:t>
            </w:r>
          </w:p>
        </w:tc>
        <w:tc>
          <w:tcPr>
            <w:tcW w:w="2507" w:type="dxa"/>
            <w:tcBorders>
              <w:top w:val="single" w:sz="4" w:space="0" w:color="000000"/>
              <w:left w:val="nil"/>
              <w:bottom w:val="single" w:sz="4" w:space="0" w:color="000000"/>
              <w:right w:val="single" w:sz="4" w:space="0" w:color="000000"/>
            </w:tcBorders>
            <w:shd w:val="clear" w:color="auto" w:fill="auto"/>
            <w:vAlign w:val="center"/>
          </w:tcPr>
          <w:p w14:paraId="1FF2AC4F" w14:textId="77777777" w:rsidR="003F46D4" w:rsidRPr="001B63DA" w:rsidRDefault="003F46D4" w:rsidP="00CF137C">
            <w:pPr>
              <w:pStyle w:val="TableText"/>
            </w:pPr>
            <w:r w:rsidRPr="001B63DA">
              <w:t>O</w:t>
            </w:r>
          </w:p>
        </w:tc>
      </w:tr>
      <w:tr w:rsidR="003F46D4" w:rsidRPr="004651CE" w14:paraId="3EFBFB92" w14:textId="77777777">
        <w:trPr>
          <w:trHeight w:val="575"/>
        </w:trPr>
        <w:tc>
          <w:tcPr>
            <w:tcW w:w="220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019DE4" w14:textId="77777777" w:rsidR="003F46D4" w:rsidRPr="001B63DA" w:rsidRDefault="003F46D4" w:rsidP="00CF137C">
            <w:pPr>
              <w:pStyle w:val="TableText"/>
            </w:pPr>
            <w:r w:rsidRPr="001B63DA">
              <w:t xml:space="preserve">Pertinent Insurance Information (Payers) </w:t>
            </w:r>
          </w:p>
        </w:tc>
        <w:tc>
          <w:tcPr>
            <w:tcW w:w="1533" w:type="dxa"/>
            <w:tcBorders>
              <w:top w:val="single" w:sz="4" w:space="0" w:color="000000"/>
              <w:left w:val="nil"/>
              <w:bottom w:val="single" w:sz="4" w:space="0" w:color="000000"/>
              <w:right w:val="single" w:sz="4" w:space="0" w:color="000000"/>
            </w:tcBorders>
            <w:shd w:val="clear" w:color="auto" w:fill="auto"/>
            <w:vAlign w:val="center"/>
          </w:tcPr>
          <w:p w14:paraId="1B130919" w14:textId="77777777" w:rsidR="003F46D4" w:rsidRPr="001B63DA" w:rsidRDefault="003F46D4" w:rsidP="00CF137C">
            <w:pPr>
              <w:pStyle w:val="TableText"/>
            </w:pPr>
            <w:r w:rsidRPr="001B63DA">
              <w:t>R2</w:t>
            </w:r>
          </w:p>
        </w:tc>
        <w:tc>
          <w:tcPr>
            <w:tcW w:w="2391" w:type="dxa"/>
            <w:tcBorders>
              <w:top w:val="single" w:sz="4" w:space="0" w:color="000000"/>
              <w:left w:val="nil"/>
              <w:bottom w:val="single" w:sz="4" w:space="0" w:color="000000"/>
              <w:right w:val="single" w:sz="4" w:space="0" w:color="000000"/>
            </w:tcBorders>
            <w:shd w:val="clear" w:color="auto" w:fill="auto"/>
            <w:vAlign w:val="center"/>
          </w:tcPr>
          <w:p w14:paraId="4450D2AF" w14:textId="77777777" w:rsidR="003F46D4" w:rsidRPr="001B63DA" w:rsidRDefault="003F46D4" w:rsidP="00CF137C">
            <w:pPr>
              <w:pStyle w:val="TableText"/>
            </w:pPr>
            <w:r w:rsidRPr="001B63DA">
              <w:t>-</w:t>
            </w:r>
          </w:p>
        </w:tc>
        <w:tc>
          <w:tcPr>
            <w:tcW w:w="2507" w:type="dxa"/>
            <w:tcBorders>
              <w:top w:val="single" w:sz="4" w:space="0" w:color="000000"/>
              <w:left w:val="nil"/>
              <w:bottom w:val="single" w:sz="4" w:space="0" w:color="000000"/>
              <w:right w:val="single" w:sz="4" w:space="0" w:color="000000"/>
            </w:tcBorders>
            <w:shd w:val="clear" w:color="auto" w:fill="auto"/>
            <w:vAlign w:val="center"/>
          </w:tcPr>
          <w:p w14:paraId="6BAF4BCE" w14:textId="77777777" w:rsidR="003F46D4" w:rsidRPr="001B63DA" w:rsidRDefault="003F46D4" w:rsidP="00CF137C">
            <w:pPr>
              <w:pStyle w:val="TableText"/>
            </w:pPr>
            <w:r w:rsidRPr="001B63DA">
              <w:t>O</w:t>
            </w:r>
          </w:p>
        </w:tc>
      </w:tr>
    </w:tbl>
    <w:p w14:paraId="63EEF2DE" w14:textId="77777777" w:rsidR="00276B5A" w:rsidRDefault="00276B5A" w:rsidP="004F7D88">
      <w:pPr>
        <w:pStyle w:val="BodyText"/>
      </w:pPr>
    </w:p>
    <w:p w14:paraId="60E81EE4" w14:textId="77777777" w:rsidR="00276B5A" w:rsidRPr="001B63DA" w:rsidRDefault="00276B5A" w:rsidP="00276B5A">
      <w:pPr>
        <w:pStyle w:val="Caption"/>
        <w:rPr>
          <w:b w:val="0"/>
        </w:rPr>
      </w:pPr>
      <w:bookmarkStart w:id="590" w:name="_Toc163893822"/>
      <w:r>
        <w:t xml:space="preserve">Table </w:t>
      </w:r>
      <w:r w:rsidR="0000006B">
        <w:fldChar w:fldCharType="begin"/>
      </w:r>
      <w:r w:rsidR="0000006B">
        <w:instrText xml:space="preserve"> SEQ Table \* ARABIC </w:instrText>
      </w:r>
      <w:r w:rsidR="0000006B">
        <w:fldChar w:fldCharType="separate"/>
      </w:r>
      <w:r w:rsidR="00D61323">
        <w:t>58</w:t>
      </w:r>
      <w:r w:rsidR="0000006B">
        <w:fldChar w:fldCharType="end"/>
      </w:r>
      <w:r>
        <w:t xml:space="preserve">: </w:t>
      </w:r>
      <w:r w:rsidRPr="00276B5A">
        <w:t>Discharge Summary Cardinality Updates</w:t>
      </w:r>
      <w:bookmarkEnd w:id="590"/>
    </w:p>
    <w:tbl>
      <w:tblPr>
        <w:tblW w:w="8640" w:type="dxa"/>
        <w:tblInd w:w="720" w:type="dxa"/>
        <w:tblLook w:val="04A0" w:firstRow="1" w:lastRow="0" w:firstColumn="1" w:lastColumn="0" w:noHBand="0" w:noVBand="1"/>
      </w:tblPr>
      <w:tblGrid>
        <w:gridCol w:w="2215"/>
        <w:gridCol w:w="1551"/>
        <w:gridCol w:w="2432"/>
        <w:gridCol w:w="2442"/>
      </w:tblGrid>
      <w:tr w:rsidR="003F46D4" w:rsidRPr="004651CE" w14:paraId="3216F8AA" w14:textId="77777777">
        <w:trPr>
          <w:trHeight w:val="449"/>
        </w:trPr>
        <w:tc>
          <w:tcPr>
            <w:tcW w:w="2215" w:type="dxa"/>
            <w:tcBorders>
              <w:top w:val="single" w:sz="4" w:space="0" w:color="000000"/>
              <w:left w:val="single" w:sz="4" w:space="0" w:color="000000"/>
              <w:bottom w:val="single" w:sz="4" w:space="0" w:color="000000"/>
              <w:right w:val="single" w:sz="4" w:space="0" w:color="000000"/>
            </w:tcBorders>
            <w:shd w:val="clear" w:color="000000" w:fill="E6E6E6"/>
            <w:vAlign w:val="bottom"/>
          </w:tcPr>
          <w:p w14:paraId="43F5EE6A" w14:textId="77777777" w:rsidR="003F46D4" w:rsidRPr="001B63DA" w:rsidRDefault="003F46D4" w:rsidP="00276B5A">
            <w:pPr>
              <w:pStyle w:val="TableHead"/>
            </w:pPr>
            <w:r w:rsidRPr="001B63DA">
              <w:t>Sections Names</w:t>
            </w:r>
          </w:p>
        </w:tc>
        <w:tc>
          <w:tcPr>
            <w:tcW w:w="1551" w:type="dxa"/>
            <w:tcBorders>
              <w:top w:val="single" w:sz="4" w:space="0" w:color="000000"/>
              <w:left w:val="nil"/>
              <w:bottom w:val="single" w:sz="4" w:space="0" w:color="000000"/>
              <w:right w:val="single" w:sz="4" w:space="0" w:color="000000"/>
            </w:tcBorders>
            <w:shd w:val="clear" w:color="000000" w:fill="E6E6E6"/>
          </w:tcPr>
          <w:p w14:paraId="4CC82D54" w14:textId="77777777" w:rsidR="003F46D4" w:rsidRPr="001B63DA" w:rsidRDefault="003F46D4" w:rsidP="00276B5A">
            <w:pPr>
              <w:pStyle w:val="TableHead"/>
            </w:pPr>
            <w:r w:rsidRPr="001B63DA">
              <w:t>HITSP</w:t>
            </w:r>
          </w:p>
          <w:p w14:paraId="367FBAAB" w14:textId="77777777" w:rsidR="003F46D4" w:rsidRPr="001B63DA" w:rsidRDefault="003F46D4" w:rsidP="00276B5A">
            <w:pPr>
              <w:pStyle w:val="TableHead"/>
            </w:pPr>
            <w:r>
              <w:t>(C</w:t>
            </w:r>
            <w:r w:rsidRPr="001B63DA">
              <w:t>4</w:t>
            </w:r>
            <w:r>
              <w:t>8</w:t>
            </w:r>
            <w:r w:rsidRPr="001B63DA">
              <w:t>)</w:t>
            </w:r>
          </w:p>
        </w:tc>
        <w:tc>
          <w:tcPr>
            <w:tcW w:w="2432" w:type="dxa"/>
            <w:tcBorders>
              <w:top w:val="single" w:sz="4" w:space="0" w:color="000000"/>
              <w:left w:val="single" w:sz="4" w:space="0" w:color="000000"/>
              <w:bottom w:val="single" w:sz="4" w:space="0" w:color="000000"/>
              <w:right w:val="single" w:sz="4" w:space="0" w:color="000000"/>
            </w:tcBorders>
            <w:shd w:val="clear" w:color="000000" w:fill="E6E6E6"/>
          </w:tcPr>
          <w:p w14:paraId="5D291314" w14:textId="77777777" w:rsidR="003F46D4" w:rsidRPr="001B63DA" w:rsidRDefault="003F46D4" w:rsidP="00276B5A">
            <w:pPr>
              <w:pStyle w:val="TableHead"/>
            </w:pPr>
            <w:r w:rsidRPr="001B63DA">
              <w:t>HL7</w:t>
            </w:r>
          </w:p>
          <w:p w14:paraId="0BCDC1C2" w14:textId="77777777" w:rsidR="003F46D4" w:rsidRPr="001B63DA" w:rsidRDefault="003F46D4" w:rsidP="00276B5A">
            <w:pPr>
              <w:pStyle w:val="TableHead"/>
            </w:pPr>
            <w:r w:rsidRPr="001B63DA">
              <w:t>(H&amp;P)</w:t>
            </w:r>
          </w:p>
        </w:tc>
        <w:tc>
          <w:tcPr>
            <w:tcW w:w="2442" w:type="dxa"/>
            <w:tcBorders>
              <w:top w:val="single" w:sz="4" w:space="0" w:color="000000"/>
              <w:left w:val="nil"/>
              <w:bottom w:val="single" w:sz="4" w:space="0" w:color="000000"/>
              <w:right w:val="single" w:sz="4" w:space="0" w:color="000000"/>
            </w:tcBorders>
            <w:shd w:val="clear" w:color="000000" w:fill="E6E6E6"/>
          </w:tcPr>
          <w:p w14:paraId="6F8EDAA2" w14:textId="77777777" w:rsidR="003F46D4" w:rsidRDefault="003F46D4" w:rsidP="00CD7F6A">
            <w:pPr>
              <w:pStyle w:val="TableHead"/>
            </w:pPr>
          </w:p>
          <w:p w14:paraId="56666AAB" w14:textId="77777777" w:rsidR="003F46D4" w:rsidRPr="001B63DA" w:rsidRDefault="003F46D4" w:rsidP="00CD7F6A">
            <w:pPr>
              <w:pStyle w:val="TableHead"/>
            </w:pPr>
            <w:r>
              <w:t>Current Cardinality</w:t>
            </w:r>
          </w:p>
        </w:tc>
      </w:tr>
      <w:tr w:rsidR="003F46D4" w:rsidRPr="004651CE" w14:paraId="634C5FDD" w14:textId="77777777">
        <w:trPr>
          <w:trHeight w:val="375"/>
        </w:trPr>
        <w:tc>
          <w:tcPr>
            <w:tcW w:w="2215" w:type="dxa"/>
            <w:tcBorders>
              <w:top w:val="nil"/>
              <w:left w:val="single" w:sz="4" w:space="0" w:color="000000"/>
              <w:bottom w:val="single" w:sz="4" w:space="0" w:color="000000"/>
              <w:right w:val="single" w:sz="4" w:space="0" w:color="000000"/>
            </w:tcBorders>
            <w:shd w:val="clear" w:color="auto" w:fill="auto"/>
            <w:vAlign w:val="bottom"/>
          </w:tcPr>
          <w:p w14:paraId="364E63BB" w14:textId="77777777" w:rsidR="003F46D4" w:rsidRPr="001B63DA" w:rsidRDefault="003F46D4" w:rsidP="00276B5A">
            <w:pPr>
              <w:pStyle w:val="TableText"/>
            </w:pPr>
            <w:r w:rsidRPr="001B63DA">
              <w:t>Problems</w:t>
            </w:r>
          </w:p>
        </w:tc>
        <w:tc>
          <w:tcPr>
            <w:tcW w:w="1551" w:type="dxa"/>
            <w:tcBorders>
              <w:top w:val="nil"/>
              <w:left w:val="nil"/>
              <w:bottom w:val="single" w:sz="4" w:space="0" w:color="000000"/>
              <w:right w:val="single" w:sz="4" w:space="0" w:color="000000"/>
            </w:tcBorders>
            <w:shd w:val="clear" w:color="auto" w:fill="auto"/>
            <w:vAlign w:val="center"/>
          </w:tcPr>
          <w:p w14:paraId="7854CBD4" w14:textId="77777777" w:rsidR="003F46D4" w:rsidRPr="001B63DA" w:rsidRDefault="003F46D4" w:rsidP="00276B5A">
            <w:pPr>
              <w:pStyle w:val="TableText"/>
            </w:pPr>
            <w:r w:rsidRPr="001B63DA">
              <w:t>R</w:t>
            </w:r>
          </w:p>
        </w:tc>
        <w:tc>
          <w:tcPr>
            <w:tcW w:w="2432" w:type="dxa"/>
            <w:tcBorders>
              <w:top w:val="nil"/>
              <w:left w:val="nil"/>
              <w:bottom w:val="single" w:sz="4" w:space="0" w:color="000000"/>
              <w:right w:val="single" w:sz="4" w:space="0" w:color="000000"/>
            </w:tcBorders>
            <w:shd w:val="clear" w:color="auto" w:fill="auto"/>
            <w:vAlign w:val="center"/>
          </w:tcPr>
          <w:p w14:paraId="681C8E7B" w14:textId="77777777" w:rsidR="003F46D4" w:rsidRPr="001B63DA" w:rsidRDefault="003F46D4" w:rsidP="00276B5A">
            <w:pPr>
              <w:pStyle w:val="TableText"/>
            </w:pPr>
            <w:r w:rsidRPr="001B63DA">
              <w:t>O</w:t>
            </w:r>
          </w:p>
        </w:tc>
        <w:tc>
          <w:tcPr>
            <w:tcW w:w="2442" w:type="dxa"/>
            <w:tcBorders>
              <w:top w:val="nil"/>
              <w:left w:val="nil"/>
              <w:bottom w:val="single" w:sz="4" w:space="0" w:color="000000"/>
              <w:right w:val="single" w:sz="4" w:space="0" w:color="000000"/>
            </w:tcBorders>
            <w:shd w:val="clear" w:color="auto" w:fill="auto"/>
            <w:vAlign w:val="center"/>
          </w:tcPr>
          <w:p w14:paraId="2A92F84D" w14:textId="77777777" w:rsidR="003F46D4" w:rsidRPr="001B63DA" w:rsidRDefault="003F46D4" w:rsidP="00276B5A">
            <w:pPr>
              <w:pStyle w:val="TableText"/>
            </w:pPr>
            <w:r>
              <w:t>O</w:t>
            </w:r>
          </w:p>
        </w:tc>
      </w:tr>
      <w:tr w:rsidR="003F46D4" w:rsidRPr="004651CE" w14:paraId="7077D876" w14:textId="77777777">
        <w:trPr>
          <w:trHeight w:val="575"/>
        </w:trPr>
        <w:tc>
          <w:tcPr>
            <w:tcW w:w="22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67C7A" w14:textId="77777777" w:rsidR="003F46D4" w:rsidRPr="001B63DA" w:rsidRDefault="003F46D4" w:rsidP="00276B5A">
            <w:pPr>
              <w:pStyle w:val="TableText"/>
            </w:pPr>
            <w:r w:rsidRPr="001B63DA">
              <w:t>Hospital Admission Diagnosis Section</w:t>
            </w:r>
          </w:p>
        </w:tc>
        <w:tc>
          <w:tcPr>
            <w:tcW w:w="1551" w:type="dxa"/>
            <w:tcBorders>
              <w:top w:val="single" w:sz="4" w:space="0" w:color="000000"/>
              <w:left w:val="nil"/>
              <w:bottom w:val="single" w:sz="4" w:space="0" w:color="000000"/>
              <w:right w:val="single" w:sz="4" w:space="0" w:color="000000"/>
            </w:tcBorders>
            <w:shd w:val="clear" w:color="auto" w:fill="auto"/>
            <w:vAlign w:val="center"/>
          </w:tcPr>
          <w:p w14:paraId="07E209F9" w14:textId="77777777" w:rsidR="003F46D4" w:rsidRPr="001B63DA" w:rsidRDefault="003F46D4" w:rsidP="00276B5A">
            <w:pPr>
              <w:pStyle w:val="TableText"/>
            </w:pPr>
            <w:r w:rsidRPr="001B63DA">
              <w:t>R</w:t>
            </w:r>
          </w:p>
        </w:tc>
        <w:tc>
          <w:tcPr>
            <w:tcW w:w="2432" w:type="dxa"/>
            <w:tcBorders>
              <w:top w:val="single" w:sz="4" w:space="0" w:color="000000"/>
              <w:left w:val="nil"/>
              <w:bottom w:val="single" w:sz="4" w:space="0" w:color="000000"/>
              <w:right w:val="single" w:sz="4" w:space="0" w:color="000000"/>
            </w:tcBorders>
            <w:shd w:val="clear" w:color="auto" w:fill="auto"/>
            <w:vAlign w:val="center"/>
          </w:tcPr>
          <w:p w14:paraId="05A54B09" w14:textId="77777777" w:rsidR="003F46D4" w:rsidRPr="001B63DA" w:rsidRDefault="003F46D4" w:rsidP="00276B5A">
            <w:pPr>
              <w:pStyle w:val="TableText"/>
            </w:pPr>
            <w:r>
              <w:t>-</w:t>
            </w:r>
          </w:p>
        </w:tc>
        <w:tc>
          <w:tcPr>
            <w:tcW w:w="2442" w:type="dxa"/>
            <w:tcBorders>
              <w:top w:val="single" w:sz="4" w:space="0" w:color="000000"/>
              <w:left w:val="nil"/>
              <w:bottom w:val="single" w:sz="4" w:space="0" w:color="000000"/>
              <w:right w:val="single" w:sz="4" w:space="0" w:color="000000"/>
            </w:tcBorders>
            <w:shd w:val="clear" w:color="auto" w:fill="auto"/>
            <w:vAlign w:val="center"/>
          </w:tcPr>
          <w:p w14:paraId="313C46E0" w14:textId="77777777" w:rsidR="003F46D4" w:rsidRPr="001B63DA" w:rsidRDefault="003F46D4" w:rsidP="00276B5A">
            <w:pPr>
              <w:pStyle w:val="TableText"/>
            </w:pPr>
            <w:r>
              <w:t>O</w:t>
            </w:r>
          </w:p>
        </w:tc>
      </w:tr>
    </w:tbl>
    <w:p w14:paraId="40B825F2" w14:textId="77777777" w:rsidR="00F41EFF" w:rsidRDefault="00F41EFF" w:rsidP="004F7D88">
      <w:pPr>
        <w:pStyle w:val="BodyText"/>
      </w:pPr>
    </w:p>
    <w:p w14:paraId="73949126" w14:textId="77777777" w:rsidR="00F41EFF" w:rsidRDefault="00F41EFF" w:rsidP="00996AEE">
      <w:pPr>
        <w:pStyle w:val="BodyText"/>
      </w:pPr>
    </w:p>
    <w:p w14:paraId="25914FA6" w14:textId="77777777" w:rsidR="00E21998" w:rsidRDefault="00E21998" w:rsidP="00996AEE">
      <w:pPr>
        <w:pStyle w:val="BodyText"/>
        <w:sectPr w:rsidR="00E21998">
          <w:headerReference w:type="default" r:id="rId102"/>
          <w:footerReference w:type="default" r:id="rId103"/>
          <w:type w:val="continuous"/>
          <w:pgSz w:w="12240" w:h="15840" w:code="1"/>
          <w:pgMar w:top="1440" w:right="1440" w:bottom="1728" w:left="1440" w:header="720" w:footer="720" w:gutter="0"/>
          <w:pgNumType w:start="1"/>
          <w:cols w:space="720"/>
          <w:titlePg/>
        </w:sectPr>
      </w:pPr>
    </w:p>
    <w:p w14:paraId="52A95C0F" w14:textId="77777777" w:rsidR="008A21E5" w:rsidRDefault="008A21E5" w:rsidP="00996AEE">
      <w:pPr>
        <w:pStyle w:val="BodyText"/>
      </w:pPr>
      <w:r>
        <w:lastRenderedPageBreak/>
        <w:t>The next table represents a matrix of the conformance verbs used across the standards reviewed for the consolidation guide. Cells with a dash (-) did not have an equivalent conformance convention.</w:t>
      </w:r>
    </w:p>
    <w:p w14:paraId="463D9399" w14:textId="77777777" w:rsidR="008A21E5" w:rsidRDefault="00874A57" w:rsidP="00874A57">
      <w:pPr>
        <w:pStyle w:val="Caption"/>
      </w:pPr>
      <w:bookmarkStart w:id="591" w:name="_Toc163893823"/>
      <w:r>
        <w:t xml:space="preserve">Table </w:t>
      </w:r>
      <w:r w:rsidR="0000006B">
        <w:fldChar w:fldCharType="begin"/>
      </w:r>
      <w:r w:rsidR="0000006B">
        <w:instrText xml:space="preserve"> SEQ Table \* ARABIC </w:instrText>
      </w:r>
      <w:r w:rsidR="0000006B">
        <w:fldChar w:fldCharType="separate"/>
      </w:r>
      <w:r w:rsidR="00D61323">
        <w:t>59</w:t>
      </w:r>
      <w:r w:rsidR="0000006B">
        <w:fldChar w:fldCharType="end"/>
      </w:r>
      <w:r>
        <w:t>:</w:t>
      </w:r>
      <w:r w:rsidRPr="00874A57">
        <w:t xml:space="preserve"> Consolidated </w:t>
      </w:r>
      <w:bookmarkStart w:id="592" w:name="T_ConsolidatedConformanceVerbMatrix"/>
      <w:bookmarkEnd w:id="592"/>
      <w:r w:rsidRPr="00874A57">
        <w:t>Conformance Verb  Matrix</w:t>
      </w:r>
      <w:bookmarkEnd w:id="591"/>
    </w:p>
    <w:tbl>
      <w:tblPr>
        <w:tblW w:w="131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269"/>
        <w:gridCol w:w="2651"/>
        <w:gridCol w:w="2496"/>
        <w:gridCol w:w="3564"/>
      </w:tblGrid>
      <w:tr w:rsidR="00D16F9F" w:rsidRPr="002A2575" w14:paraId="100E89FA" w14:textId="77777777">
        <w:trPr>
          <w:cantSplit/>
          <w:tblHeader/>
        </w:trPr>
        <w:tc>
          <w:tcPr>
            <w:tcW w:w="2160" w:type="dxa"/>
            <w:shd w:val="clear" w:color="auto" w:fill="E6E6E6"/>
          </w:tcPr>
          <w:p w14:paraId="435440DB" w14:textId="77777777" w:rsidR="00D16F9F" w:rsidRPr="002A2575" w:rsidRDefault="00D16F9F" w:rsidP="00D16F9F">
            <w:pPr>
              <w:pStyle w:val="TableHead"/>
            </w:pPr>
            <w:r>
              <w:t>RFC 2</w:t>
            </w:r>
            <w:r w:rsidRPr="004259C1">
              <w:t>119</w:t>
            </w:r>
          </w:p>
        </w:tc>
        <w:tc>
          <w:tcPr>
            <w:tcW w:w="2269" w:type="dxa"/>
            <w:shd w:val="clear" w:color="auto" w:fill="E6E6E6"/>
          </w:tcPr>
          <w:p w14:paraId="1248D718" w14:textId="77777777" w:rsidR="00D16F9F" w:rsidRPr="002A2575" w:rsidRDefault="00D16F9F" w:rsidP="00D16F9F">
            <w:pPr>
              <w:pStyle w:val="TableHead"/>
            </w:pPr>
            <w:r w:rsidRPr="002A2575">
              <w:t>HL7</w:t>
            </w:r>
          </w:p>
        </w:tc>
        <w:tc>
          <w:tcPr>
            <w:tcW w:w="2651" w:type="dxa"/>
            <w:shd w:val="clear" w:color="auto" w:fill="E6E6E6"/>
          </w:tcPr>
          <w:p w14:paraId="0F707CC7" w14:textId="77777777" w:rsidR="00D16F9F" w:rsidRPr="002A2575" w:rsidRDefault="00D16F9F" w:rsidP="00D16F9F">
            <w:pPr>
              <w:pStyle w:val="TableHead"/>
            </w:pPr>
            <w:r w:rsidRPr="002A2575">
              <w:t>IHE</w:t>
            </w:r>
          </w:p>
        </w:tc>
        <w:tc>
          <w:tcPr>
            <w:tcW w:w="2496" w:type="dxa"/>
            <w:tcBorders>
              <w:right w:val="single" w:sz="12" w:space="0" w:color="auto"/>
            </w:tcBorders>
            <w:shd w:val="clear" w:color="auto" w:fill="E6E6E6"/>
          </w:tcPr>
          <w:p w14:paraId="696F9596" w14:textId="77777777" w:rsidR="00D16F9F" w:rsidRPr="002A2575" w:rsidRDefault="00D16F9F" w:rsidP="00D16F9F">
            <w:pPr>
              <w:pStyle w:val="TableHead"/>
            </w:pPr>
            <w:r w:rsidRPr="002A2575">
              <w:t>HITSP</w:t>
            </w:r>
          </w:p>
        </w:tc>
        <w:tc>
          <w:tcPr>
            <w:tcW w:w="3564" w:type="dxa"/>
            <w:tcBorders>
              <w:left w:val="single" w:sz="12" w:space="0" w:color="auto"/>
            </w:tcBorders>
            <w:shd w:val="clear" w:color="auto" w:fill="E6E6E6"/>
          </w:tcPr>
          <w:p w14:paraId="78CA9DA4" w14:textId="77777777" w:rsidR="00D16F9F" w:rsidRPr="002A2575" w:rsidRDefault="00D16F9F" w:rsidP="00D16F9F">
            <w:pPr>
              <w:pStyle w:val="TableHead"/>
            </w:pPr>
            <w:r>
              <w:t>Workgroup Consensus</w:t>
            </w:r>
          </w:p>
        </w:tc>
      </w:tr>
      <w:tr w:rsidR="00D16F9F" w:rsidRPr="005F087E" w14:paraId="158D7A61" w14:textId="77777777">
        <w:trPr>
          <w:cantSplit/>
        </w:trPr>
        <w:tc>
          <w:tcPr>
            <w:tcW w:w="2160" w:type="dxa"/>
          </w:tcPr>
          <w:p w14:paraId="18CFF6CB" w14:textId="77777777" w:rsidR="00D16F9F" w:rsidRPr="00D16F9F" w:rsidRDefault="00D16F9F" w:rsidP="00D16F9F">
            <w:pPr>
              <w:pStyle w:val="TableText"/>
              <w:keepNext w:val="0"/>
              <w:rPr>
                <w:rStyle w:val="keyword"/>
              </w:rPr>
            </w:pPr>
            <w:r w:rsidRPr="00D16F9F">
              <w:rPr>
                <w:rStyle w:val="keyword"/>
              </w:rPr>
              <w:t>SHALL</w:t>
            </w:r>
          </w:p>
          <w:p w14:paraId="7D3B7B58" w14:textId="77777777" w:rsidR="00D16F9F" w:rsidRPr="005F087E" w:rsidRDefault="00D16F9F" w:rsidP="00D16F9F">
            <w:pPr>
              <w:pStyle w:val="TableText"/>
              <w:keepNext w:val="0"/>
              <w:rPr>
                <w:color w:val="000000"/>
                <w:sz w:val="20"/>
                <w:szCs w:val="20"/>
              </w:rPr>
            </w:pPr>
            <w:r w:rsidRPr="005F087E">
              <w:rPr>
                <w:sz w:val="20"/>
                <w:szCs w:val="20"/>
              </w:rPr>
              <w:t>Absolute requirement of the specification</w:t>
            </w:r>
          </w:p>
        </w:tc>
        <w:tc>
          <w:tcPr>
            <w:tcW w:w="2269" w:type="dxa"/>
          </w:tcPr>
          <w:p w14:paraId="6DF7E89C" w14:textId="77777777" w:rsidR="00D16F9F" w:rsidRPr="00D16F9F" w:rsidRDefault="00D16F9F" w:rsidP="00D16F9F">
            <w:pPr>
              <w:pStyle w:val="TableText"/>
              <w:keepNext w:val="0"/>
              <w:rPr>
                <w:rStyle w:val="keyword"/>
              </w:rPr>
            </w:pPr>
            <w:r w:rsidRPr="00D16F9F">
              <w:rPr>
                <w:rStyle w:val="keyword"/>
              </w:rPr>
              <w:t xml:space="preserve">SHALL </w:t>
            </w:r>
          </w:p>
          <w:p w14:paraId="5AA39C6F" w14:textId="77777777" w:rsidR="00D16F9F" w:rsidRPr="005F087E" w:rsidRDefault="00D16F9F" w:rsidP="00D16F9F">
            <w:pPr>
              <w:pStyle w:val="TableText"/>
              <w:keepNext w:val="0"/>
              <w:rPr>
                <w:sz w:val="20"/>
                <w:szCs w:val="20"/>
              </w:rPr>
            </w:pPr>
            <w:r>
              <w:rPr>
                <w:sz w:val="20"/>
                <w:szCs w:val="20"/>
              </w:rPr>
              <w:t>Required/Mandatory</w:t>
            </w:r>
          </w:p>
        </w:tc>
        <w:tc>
          <w:tcPr>
            <w:tcW w:w="2651" w:type="dxa"/>
          </w:tcPr>
          <w:p w14:paraId="51B54097" w14:textId="77777777" w:rsidR="00D16F9F" w:rsidRPr="005F087E" w:rsidRDefault="00D16F9F" w:rsidP="00D16F9F">
            <w:pPr>
              <w:pStyle w:val="TableText"/>
              <w:keepNext w:val="0"/>
              <w:rPr>
                <w:sz w:val="20"/>
                <w:szCs w:val="20"/>
              </w:rPr>
            </w:pPr>
            <w:r>
              <w:rPr>
                <w:sz w:val="20"/>
                <w:szCs w:val="20"/>
              </w:rPr>
              <w:t>R</w:t>
            </w:r>
            <w:r w:rsidRPr="005F087E">
              <w:rPr>
                <w:sz w:val="20"/>
                <w:szCs w:val="20"/>
              </w:rPr>
              <w:t xml:space="preserve"> </w:t>
            </w:r>
            <w:r>
              <w:rPr>
                <w:sz w:val="20"/>
                <w:szCs w:val="20"/>
              </w:rPr>
              <w:t>(</w:t>
            </w:r>
            <w:r w:rsidRPr="005F087E">
              <w:rPr>
                <w:sz w:val="20"/>
                <w:szCs w:val="20"/>
              </w:rPr>
              <w:t>Required</w:t>
            </w:r>
            <w:r>
              <w:rPr>
                <w:sz w:val="20"/>
                <w:szCs w:val="20"/>
              </w:rPr>
              <w:t>)</w:t>
            </w:r>
          </w:p>
          <w:p w14:paraId="317BBAC5" w14:textId="77777777" w:rsidR="00D16F9F" w:rsidRPr="005F087E" w:rsidRDefault="00D16F9F" w:rsidP="00D16F9F">
            <w:pPr>
              <w:pStyle w:val="TableText"/>
              <w:keepNext w:val="0"/>
              <w:rPr>
                <w:sz w:val="20"/>
                <w:szCs w:val="20"/>
              </w:rPr>
            </w:pPr>
            <w:r w:rsidRPr="005F087E">
              <w:rPr>
                <w:sz w:val="20"/>
                <w:szCs w:val="20"/>
              </w:rPr>
              <w:t xml:space="preserve"> Element must be present but can be NULL</w:t>
            </w:r>
          </w:p>
        </w:tc>
        <w:tc>
          <w:tcPr>
            <w:tcW w:w="2496" w:type="dxa"/>
            <w:tcBorders>
              <w:right w:val="single" w:sz="12" w:space="0" w:color="auto"/>
            </w:tcBorders>
          </w:tcPr>
          <w:p w14:paraId="72B8F034" w14:textId="77777777" w:rsidR="00D16F9F" w:rsidRPr="005F087E" w:rsidRDefault="00D16F9F" w:rsidP="00D16F9F">
            <w:pPr>
              <w:pStyle w:val="TableText"/>
              <w:keepNext w:val="0"/>
              <w:rPr>
                <w:rFonts w:cs="Calibri"/>
                <w:sz w:val="20"/>
                <w:szCs w:val="20"/>
              </w:rPr>
            </w:pPr>
            <w:r w:rsidRPr="005F087E">
              <w:rPr>
                <w:sz w:val="20"/>
                <w:szCs w:val="20"/>
              </w:rPr>
              <w:t xml:space="preserve">R </w:t>
            </w:r>
            <w:r>
              <w:rPr>
                <w:sz w:val="20"/>
                <w:szCs w:val="20"/>
              </w:rPr>
              <w:t>(</w:t>
            </w:r>
            <w:r w:rsidRPr="005F087E">
              <w:rPr>
                <w:rFonts w:cs="Calibri"/>
                <w:sz w:val="20"/>
                <w:szCs w:val="20"/>
              </w:rPr>
              <w:t>Required</w:t>
            </w:r>
            <w:r>
              <w:rPr>
                <w:rFonts w:cs="Calibri"/>
                <w:sz w:val="20"/>
                <w:szCs w:val="20"/>
              </w:rPr>
              <w:t>)</w:t>
            </w:r>
          </w:p>
          <w:p w14:paraId="3BE3F686" w14:textId="77777777" w:rsidR="00D16F9F" w:rsidRPr="005F087E" w:rsidRDefault="00D16F9F" w:rsidP="00D16F9F">
            <w:pPr>
              <w:pStyle w:val="TableText"/>
              <w:keepNext w:val="0"/>
              <w:rPr>
                <w:sz w:val="20"/>
                <w:szCs w:val="20"/>
              </w:rPr>
            </w:pPr>
            <w:r w:rsidRPr="005F087E">
              <w:rPr>
                <w:rFonts w:cs="Calibri"/>
                <w:sz w:val="20"/>
                <w:szCs w:val="20"/>
              </w:rPr>
              <w:t xml:space="preserve">Data elements must always be sent. A NULL can be sent. </w:t>
            </w:r>
          </w:p>
        </w:tc>
        <w:tc>
          <w:tcPr>
            <w:tcW w:w="3564" w:type="dxa"/>
            <w:tcBorders>
              <w:left w:val="single" w:sz="12" w:space="0" w:color="auto"/>
            </w:tcBorders>
          </w:tcPr>
          <w:p w14:paraId="3375416E" w14:textId="77777777" w:rsidR="00D16F9F" w:rsidRPr="00D16F9F" w:rsidRDefault="00D16F9F" w:rsidP="00D16F9F">
            <w:pPr>
              <w:pStyle w:val="TableText"/>
              <w:keepNext w:val="0"/>
              <w:rPr>
                <w:rStyle w:val="keyword"/>
              </w:rPr>
            </w:pPr>
            <w:r w:rsidRPr="00D16F9F">
              <w:rPr>
                <w:rStyle w:val="keyword"/>
              </w:rPr>
              <w:t xml:space="preserve">SHALL </w:t>
            </w:r>
          </w:p>
          <w:p w14:paraId="345BEF21" w14:textId="77777777" w:rsidR="00D16F9F" w:rsidRDefault="00D16F9F" w:rsidP="00D16F9F">
            <w:pPr>
              <w:pStyle w:val="TableText"/>
              <w:keepNext w:val="0"/>
              <w:rPr>
                <w:sz w:val="20"/>
                <w:szCs w:val="20"/>
              </w:rPr>
            </w:pPr>
            <w:r w:rsidRPr="005F087E">
              <w:rPr>
                <w:sz w:val="20"/>
                <w:szCs w:val="20"/>
              </w:rPr>
              <w:t>Element must be present but can be NULL</w:t>
            </w:r>
          </w:p>
          <w:p w14:paraId="45F19A7B" w14:textId="77777777" w:rsidR="00D16F9F" w:rsidRDefault="00D16F9F" w:rsidP="00D16F9F">
            <w:pPr>
              <w:pStyle w:val="TableText"/>
              <w:keepNext w:val="0"/>
              <w:rPr>
                <w:sz w:val="20"/>
                <w:szCs w:val="20"/>
              </w:rPr>
            </w:pPr>
          </w:p>
          <w:p w14:paraId="60C04430" w14:textId="77777777" w:rsidR="00D16F9F" w:rsidRDefault="00D16F9F" w:rsidP="00D16F9F">
            <w:pPr>
              <w:pStyle w:val="TableText"/>
              <w:keepNext w:val="0"/>
              <w:rPr>
                <w:sz w:val="20"/>
                <w:szCs w:val="20"/>
              </w:rPr>
            </w:pPr>
            <w:r w:rsidRPr="00F2580C">
              <w:rPr>
                <w:sz w:val="20"/>
                <w:szCs w:val="20"/>
              </w:rPr>
              <w:t xml:space="preserve">Where necessary to explicitly preclude </w:t>
            </w:r>
            <w:r>
              <w:rPr>
                <w:sz w:val="20"/>
                <w:szCs w:val="20"/>
              </w:rPr>
              <w:t>nullFlavor</w:t>
            </w:r>
            <w:r w:rsidRPr="00F2580C">
              <w:rPr>
                <w:sz w:val="20"/>
                <w:szCs w:val="20"/>
              </w:rPr>
              <w:t xml:space="preserve"> (e.g. where you want to preclude </w:t>
            </w:r>
            <w:r>
              <w:rPr>
                <w:sz w:val="20"/>
                <w:szCs w:val="20"/>
              </w:rPr>
              <w:t>nullFlavor</w:t>
            </w:r>
            <w:r w:rsidRPr="00F2580C">
              <w:rPr>
                <w:sz w:val="20"/>
                <w:szCs w:val="20"/>
              </w:rPr>
              <w:t xml:space="preserve"> on observation/value), can include something like "SHALL NOT include nullFlavor".</w:t>
            </w:r>
          </w:p>
          <w:p w14:paraId="4B04C7AB" w14:textId="77777777" w:rsidR="00D16F9F" w:rsidRDefault="00D16F9F" w:rsidP="00D16F9F">
            <w:pPr>
              <w:pStyle w:val="TableText"/>
              <w:keepNext w:val="0"/>
              <w:rPr>
                <w:sz w:val="20"/>
                <w:szCs w:val="20"/>
              </w:rPr>
            </w:pPr>
          </w:p>
          <w:p w14:paraId="116CC9FC" w14:textId="77777777" w:rsidR="00D16F9F" w:rsidRPr="005F087E" w:rsidRDefault="00D16F9F" w:rsidP="00D16F9F">
            <w:pPr>
              <w:pStyle w:val="TableText"/>
              <w:keepNext w:val="0"/>
              <w:rPr>
                <w:sz w:val="20"/>
                <w:szCs w:val="20"/>
              </w:rPr>
            </w:pPr>
            <w:r>
              <w:rPr>
                <w:sz w:val="20"/>
                <w:szCs w:val="20"/>
              </w:rPr>
              <w:t xml:space="preserve">Where </w:t>
            </w:r>
            <w:r w:rsidRPr="00D16F9F">
              <w:rPr>
                <w:rStyle w:val="keyword"/>
              </w:rPr>
              <w:t>SHALL</w:t>
            </w:r>
            <w:r>
              <w:rPr>
                <w:sz w:val="20"/>
                <w:szCs w:val="20"/>
              </w:rPr>
              <w:t xml:space="preserve"> is applied to an attribute, it </w:t>
            </w:r>
            <w:r w:rsidRPr="005F087E">
              <w:rPr>
                <w:sz w:val="20"/>
                <w:szCs w:val="20"/>
              </w:rPr>
              <w:t xml:space="preserve">must be present </w:t>
            </w:r>
            <w:r>
              <w:rPr>
                <w:sz w:val="20"/>
                <w:szCs w:val="20"/>
              </w:rPr>
              <w:t>and cannot be a NULL</w:t>
            </w:r>
          </w:p>
        </w:tc>
      </w:tr>
      <w:tr w:rsidR="00D16F9F" w:rsidRPr="005F087E" w14:paraId="3F4ECF8D" w14:textId="77777777">
        <w:trPr>
          <w:cantSplit/>
        </w:trPr>
        <w:tc>
          <w:tcPr>
            <w:tcW w:w="2160" w:type="dxa"/>
          </w:tcPr>
          <w:p w14:paraId="6F9C86B2" w14:textId="77777777" w:rsidR="00D16F9F" w:rsidRPr="00D16F9F" w:rsidRDefault="00D16F9F" w:rsidP="00D16F9F">
            <w:pPr>
              <w:pStyle w:val="TableText"/>
              <w:keepNext w:val="0"/>
              <w:rPr>
                <w:rStyle w:val="keyword"/>
              </w:rPr>
            </w:pPr>
            <w:r w:rsidRPr="00D16F9F">
              <w:rPr>
                <w:rStyle w:val="keyword"/>
              </w:rPr>
              <w:t>SHALL NOT</w:t>
            </w:r>
          </w:p>
          <w:p w14:paraId="62E841FD" w14:textId="77777777" w:rsidR="00D16F9F" w:rsidRPr="005F087E" w:rsidRDefault="00D16F9F" w:rsidP="00D16F9F">
            <w:pPr>
              <w:pStyle w:val="TableText"/>
              <w:keepNext w:val="0"/>
              <w:rPr>
                <w:sz w:val="20"/>
                <w:szCs w:val="20"/>
              </w:rPr>
            </w:pPr>
            <w:r w:rsidRPr="005F087E">
              <w:rPr>
                <w:sz w:val="20"/>
                <w:szCs w:val="20"/>
              </w:rPr>
              <w:t>Absolute prohibition of the specification</w:t>
            </w:r>
          </w:p>
        </w:tc>
        <w:tc>
          <w:tcPr>
            <w:tcW w:w="2269" w:type="dxa"/>
          </w:tcPr>
          <w:p w14:paraId="03387356" w14:textId="77777777" w:rsidR="00D16F9F" w:rsidRPr="00D16F9F" w:rsidRDefault="00D16F9F" w:rsidP="00D16F9F">
            <w:pPr>
              <w:pStyle w:val="TableText"/>
              <w:keepNext w:val="0"/>
              <w:rPr>
                <w:rStyle w:val="keyword"/>
              </w:rPr>
            </w:pPr>
            <w:r w:rsidRPr="00D16F9F">
              <w:rPr>
                <w:rStyle w:val="keyword"/>
              </w:rPr>
              <w:t>SHALL NOT</w:t>
            </w:r>
          </w:p>
          <w:p w14:paraId="27AD575A" w14:textId="77777777" w:rsidR="00D16F9F" w:rsidRPr="005F087E" w:rsidRDefault="00D16F9F" w:rsidP="00D16F9F">
            <w:pPr>
              <w:pStyle w:val="TableText"/>
              <w:keepNext w:val="0"/>
              <w:rPr>
                <w:sz w:val="20"/>
                <w:szCs w:val="20"/>
              </w:rPr>
            </w:pPr>
            <w:r>
              <w:rPr>
                <w:sz w:val="20"/>
                <w:szCs w:val="20"/>
              </w:rPr>
              <w:t>Not Required/Mandatory</w:t>
            </w:r>
          </w:p>
        </w:tc>
        <w:tc>
          <w:tcPr>
            <w:tcW w:w="2651" w:type="dxa"/>
          </w:tcPr>
          <w:p w14:paraId="3FFCD883" w14:textId="77777777" w:rsidR="00D16F9F" w:rsidRPr="005F087E" w:rsidRDefault="00D16F9F" w:rsidP="00D16F9F">
            <w:pPr>
              <w:pStyle w:val="TableText"/>
              <w:keepNext w:val="0"/>
              <w:rPr>
                <w:sz w:val="20"/>
                <w:szCs w:val="20"/>
              </w:rPr>
            </w:pPr>
            <w:r w:rsidRPr="005F087E">
              <w:rPr>
                <w:sz w:val="20"/>
                <w:szCs w:val="20"/>
              </w:rPr>
              <w:t>-</w:t>
            </w:r>
          </w:p>
        </w:tc>
        <w:tc>
          <w:tcPr>
            <w:tcW w:w="2496" w:type="dxa"/>
            <w:tcBorders>
              <w:right w:val="single" w:sz="12" w:space="0" w:color="auto"/>
            </w:tcBorders>
          </w:tcPr>
          <w:p w14:paraId="620AE8A3" w14:textId="77777777" w:rsidR="00D16F9F" w:rsidRPr="005F087E" w:rsidRDefault="00D16F9F" w:rsidP="00D16F9F">
            <w:pPr>
              <w:pStyle w:val="TableText"/>
              <w:keepNext w:val="0"/>
              <w:rPr>
                <w:sz w:val="20"/>
                <w:szCs w:val="20"/>
              </w:rPr>
            </w:pPr>
            <w:r w:rsidRPr="005F087E">
              <w:rPr>
                <w:sz w:val="20"/>
                <w:szCs w:val="20"/>
              </w:rPr>
              <w:t>-</w:t>
            </w:r>
          </w:p>
        </w:tc>
        <w:tc>
          <w:tcPr>
            <w:tcW w:w="3564" w:type="dxa"/>
            <w:tcBorders>
              <w:left w:val="single" w:sz="12" w:space="0" w:color="auto"/>
            </w:tcBorders>
          </w:tcPr>
          <w:p w14:paraId="578BA741" w14:textId="77777777" w:rsidR="00D16F9F" w:rsidRPr="00D16F9F" w:rsidRDefault="00D16F9F" w:rsidP="00D16F9F">
            <w:pPr>
              <w:pStyle w:val="TableText"/>
              <w:keepNext w:val="0"/>
              <w:rPr>
                <w:rStyle w:val="keyword"/>
              </w:rPr>
            </w:pPr>
            <w:r w:rsidRPr="00D16F9F">
              <w:rPr>
                <w:rStyle w:val="keyword"/>
              </w:rPr>
              <w:t>SHALL NOT</w:t>
            </w:r>
          </w:p>
          <w:p w14:paraId="239C53FD" w14:textId="77777777" w:rsidR="00D16F9F" w:rsidRPr="005F087E" w:rsidRDefault="00D16F9F" w:rsidP="00D16F9F">
            <w:pPr>
              <w:pStyle w:val="TableText"/>
              <w:keepNext w:val="0"/>
              <w:rPr>
                <w:sz w:val="20"/>
                <w:szCs w:val="20"/>
              </w:rPr>
            </w:pPr>
            <w:r w:rsidRPr="005F087E">
              <w:rPr>
                <w:sz w:val="20"/>
                <w:szCs w:val="20"/>
              </w:rPr>
              <w:t>Absolute prohibition against inclusion</w:t>
            </w:r>
          </w:p>
        </w:tc>
      </w:tr>
      <w:tr w:rsidR="00D16F9F" w:rsidRPr="003E37E7" w14:paraId="672D0E75" w14:textId="77777777">
        <w:trPr>
          <w:cantSplit/>
        </w:trPr>
        <w:tc>
          <w:tcPr>
            <w:tcW w:w="2160" w:type="dxa"/>
          </w:tcPr>
          <w:p w14:paraId="4D7D285E" w14:textId="77777777" w:rsidR="00D16F9F" w:rsidRPr="00D16F9F" w:rsidRDefault="00D16F9F" w:rsidP="00D16F9F">
            <w:pPr>
              <w:pStyle w:val="TableText"/>
              <w:keepNext w:val="0"/>
              <w:rPr>
                <w:rStyle w:val="keyword"/>
              </w:rPr>
            </w:pPr>
            <w:r w:rsidRPr="00D16F9F">
              <w:rPr>
                <w:rStyle w:val="keyword"/>
              </w:rPr>
              <w:t xml:space="preserve">SHOULD </w:t>
            </w:r>
          </w:p>
          <w:p w14:paraId="55827750" w14:textId="77777777" w:rsidR="00D16F9F" w:rsidRPr="005F087E" w:rsidRDefault="00D16F9F" w:rsidP="00D16F9F">
            <w:pPr>
              <w:pStyle w:val="TableText"/>
              <w:keepNext w:val="0"/>
              <w:rPr>
                <w:sz w:val="20"/>
                <w:szCs w:val="20"/>
              </w:rPr>
            </w:pPr>
            <w:r>
              <w:rPr>
                <w:sz w:val="20"/>
                <w:szCs w:val="20"/>
              </w:rPr>
              <w:t>Recommended</w:t>
            </w:r>
          </w:p>
          <w:p w14:paraId="092817C0" w14:textId="77777777" w:rsidR="00D16F9F" w:rsidRPr="005F087E" w:rsidRDefault="00D16F9F" w:rsidP="00D16F9F">
            <w:pPr>
              <w:pStyle w:val="TableText"/>
              <w:keepNext w:val="0"/>
              <w:rPr>
                <w:sz w:val="20"/>
                <w:szCs w:val="20"/>
              </w:rPr>
            </w:pPr>
            <w:r w:rsidRPr="005F087E">
              <w:rPr>
                <w:sz w:val="20"/>
                <w:szCs w:val="20"/>
              </w:rPr>
              <w:t>There may exist valid reasons in particular circumstances to ignore a particular item, but the full implications must be understood and carefully weighed before choosing a different course.</w:t>
            </w:r>
          </w:p>
        </w:tc>
        <w:tc>
          <w:tcPr>
            <w:tcW w:w="2269" w:type="dxa"/>
          </w:tcPr>
          <w:p w14:paraId="6223D280" w14:textId="77777777" w:rsidR="00D16F9F" w:rsidRPr="00D16F9F" w:rsidRDefault="00D16F9F" w:rsidP="00D16F9F">
            <w:pPr>
              <w:pStyle w:val="TableText"/>
              <w:keepNext w:val="0"/>
              <w:rPr>
                <w:rStyle w:val="keyword"/>
              </w:rPr>
            </w:pPr>
            <w:r w:rsidRPr="00D16F9F">
              <w:rPr>
                <w:rStyle w:val="keyword"/>
              </w:rPr>
              <w:t>SHOULD</w:t>
            </w:r>
          </w:p>
          <w:p w14:paraId="134F69B8" w14:textId="77777777" w:rsidR="00D16F9F" w:rsidRPr="005F087E" w:rsidRDefault="00D16F9F" w:rsidP="00D16F9F">
            <w:pPr>
              <w:pStyle w:val="TableText"/>
              <w:keepNext w:val="0"/>
              <w:rPr>
                <w:sz w:val="20"/>
                <w:szCs w:val="20"/>
              </w:rPr>
            </w:pPr>
            <w:r w:rsidRPr="005F087E">
              <w:rPr>
                <w:sz w:val="20"/>
                <w:szCs w:val="20"/>
              </w:rPr>
              <w:t>Best Practice or Recommendation</w:t>
            </w:r>
          </w:p>
        </w:tc>
        <w:tc>
          <w:tcPr>
            <w:tcW w:w="2651" w:type="dxa"/>
          </w:tcPr>
          <w:p w14:paraId="68977CED" w14:textId="77777777" w:rsidR="00D16F9F" w:rsidRPr="005F087E" w:rsidRDefault="00D16F9F" w:rsidP="00D16F9F">
            <w:pPr>
              <w:pStyle w:val="TableText"/>
              <w:keepNext w:val="0"/>
              <w:rPr>
                <w:sz w:val="20"/>
                <w:szCs w:val="20"/>
              </w:rPr>
            </w:pPr>
            <w:r w:rsidRPr="005F087E">
              <w:rPr>
                <w:sz w:val="20"/>
                <w:szCs w:val="20"/>
              </w:rPr>
              <w:t>R2</w:t>
            </w:r>
            <w:r>
              <w:rPr>
                <w:sz w:val="20"/>
                <w:szCs w:val="20"/>
              </w:rPr>
              <w:t xml:space="preserve"> (</w:t>
            </w:r>
            <w:r w:rsidRPr="005F087E">
              <w:rPr>
                <w:sz w:val="20"/>
                <w:szCs w:val="20"/>
              </w:rPr>
              <w:t>Required if known</w:t>
            </w:r>
            <w:r>
              <w:rPr>
                <w:sz w:val="20"/>
                <w:szCs w:val="20"/>
              </w:rPr>
              <w:t>)</w:t>
            </w:r>
          </w:p>
          <w:p w14:paraId="16A07C12" w14:textId="77777777" w:rsidR="00D16F9F" w:rsidRPr="005F087E" w:rsidRDefault="00D16F9F" w:rsidP="00D16F9F">
            <w:pPr>
              <w:pStyle w:val="TableText"/>
              <w:keepNext w:val="0"/>
              <w:rPr>
                <w:sz w:val="20"/>
                <w:szCs w:val="20"/>
              </w:rPr>
            </w:pPr>
            <w:r w:rsidRPr="005F087E">
              <w:rPr>
                <w:rFonts w:cs="Calibri"/>
                <w:color w:val="000000"/>
                <w:sz w:val="20"/>
                <w:szCs w:val="20"/>
              </w:rPr>
              <w:t xml:space="preserve">The sending application must be able to demonstrate that it can send all required if known elements, unless it does not in </w:t>
            </w:r>
            <w:r w:rsidRPr="005F087E">
              <w:rPr>
                <w:sz w:val="20"/>
                <w:szCs w:val="20"/>
              </w:rPr>
              <w:t>fact gather that data. If the information cannot be transmitted, the data element shall contain a value indicating the reason for omission of the data.</w:t>
            </w:r>
            <w:r w:rsidRPr="005F087E">
              <w:rPr>
                <w:rFonts w:cs="Calibri"/>
                <w:color w:val="000000"/>
              </w:rPr>
              <w:t xml:space="preserve"> </w:t>
            </w:r>
          </w:p>
        </w:tc>
        <w:tc>
          <w:tcPr>
            <w:tcW w:w="2496" w:type="dxa"/>
            <w:tcBorders>
              <w:right w:val="single" w:sz="12" w:space="0" w:color="auto"/>
            </w:tcBorders>
          </w:tcPr>
          <w:p w14:paraId="25C48E90" w14:textId="77777777" w:rsidR="00D16F9F" w:rsidRPr="005F087E" w:rsidRDefault="00D16F9F" w:rsidP="00D16F9F">
            <w:pPr>
              <w:pStyle w:val="TableText"/>
              <w:keepNext w:val="0"/>
              <w:rPr>
                <w:sz w:val="20"/>
                <w:szCs w:val="20"/>
              </w:rPr>
            </w:pPr>
            <w:r w:rsidRPr="005F087E">
              <w:rPr>
                <w:sz w:val="20"/>
                <w:szCs w:val="20"/>
              </w:rPr>
              <w:t xml:space="preserve">R2 </w:t>
            </w:r>
            <w:r>
              <w:rPr>
                <w:sz w:val="20"/>
                <w:szCs w:val="20"/>
              </w:rPr>
              <w:t>(</w:t>
            </w:r>
            <w:r w:rsidRPr="005F087E">
              <w:rPr>
                <w:sz w:val="20"/>
                <w:szCs w:val="20"/>
              </w:rPr>
              <w:t>Required if known</w:t>
            </w:r>
            <w:r>
              <w:rPr>
                <w:sz w:val="20"/>
                <w:szCs w:val="20"/>
              </w:rPr>
              <w:t>)</w:t>
            </w:r>
          </w:p>
          <w:p w14:paraId="009E03DB" w14:textId="77777777" w:rsidR="00D16F9F" w:rsidRPr="005F087E" w:rsidRDefault="00D16F9F" w:rsidP="00D16F9F">
            <w:pPr>
              <w:pStyle w:val="TableText"/>
              <w:keepNext w:val="0"/>
              <w:rPr>
                <w:sz w:val="20"/>
                <w:szCs w:val="20"/>
              </w:rPr>
            </w:pPr>
            <w:r w:rsidRPr="005F087E">
              <w:rPr>
                <w:sz w:val="20"/>
                <w:szCs w:val="20"/>
              </w:rPr>
              <w:t xml:space="preserve"> If the sending application has data for the data element, it is REQUIRED to populate the data element. If the value is not known, the data element need not be sent</w:t>
            </w:r>
          </w:p>
        </w:tc>
        <w:tc>
          <w:tcPr>
            <w:tcW w:w="3564" w:type="dxa"/>
            <w:tcBorders>
              <w:left w:val="single" w:sz="12" w:space="0" w:color="auto"/>
            </w:tcBorders>
          </w:tcPr>
          <w:p w14:paraId="49069E5B" w14:textId="77777777" w:rsidR="00D16F9F" w:rsidRPr="00D16F9F" w:rsidRDefault="00D16F9F" w:rsidP="00D16F9F">
            <w:pPr>
              <w:pStyle w:val="TableText"/>
              <w:keepNext w:val="0"/>
              <w:rPr>
                <w:rStyle w:val="keyword"/>
              </w:rPr>
            </w:pPr>
            <w:r w:rsidRPr="00D16F9F">
              <w:rPr>
                <w:rStyle w:val="keyword"/>
              </w:rPr>
              <w:t>SHOULD</w:t>
            </w:r>
          </w:p>
          <w:p w14:paraId="1DF5F2F0" w14:textId="77777777" w:rsidR="00D16F9F" w:rsidRDefault="00D16F9F" w:rsidP="00D16F9F">
            <w:pPr>
              <w:pStyle w:val="TableText"/>
              <w:keepNext w:val="0"/>
              <w:rPr>
                <w:sz w:val="20"/>
                <w:szCs w:val="20"/>
              </w:rPr>
            </w:pPr>
            <w:r w:rsidRPr="005F087E">
              <w:rPr>
                <w:sz w:val="20"/>
                <w:szCs w:val="20"/>
              </w:rPr>
              <w:t>Best Practice or Recommendation</w:t>
            </w:r>
          </w:p>
          <w:p w14:paraId="7F759303" w14:textId="77777777" w:rsidR="00D16F9F" w:rsidRDefault="00D16F9F" w:rsidP="00D16F9F">
            <w:pPr>
              <w:pStyle w:val="TableText"/>
              <w:keepNext w:val="0"/>
              <w:rPr>
                <w:sz w:val="20"/>
                <w:szCs w:val="20"/>
              </w:rPr>
            </w:pPr>
            <w:r w:rsidRPr="005F087E">
              <w:rPr>
                <w:sz w:val="20"/>
                <w:szCs w:val="20"/>
              </w:rPr>
              <w:t>There may exist valid reasons in particular circumstances to ignore a particular item, but the full implications must be understood and carefully weighed before choosing a different course</w:t>
            </w:r>
          </w:p>
          <w:p w14:paraId="5C95D246" w14:textId="77777777" w:rsidR="00D16F9F" w:rsidRDefault="00D16F9F" w:rsidP="00D16F9F">
            <w:pPr>
              <w:pStyle w:val="TableText"/>
              <w:keepNext w:val="0"/>
              <w:rPr>
                <w:sz w:val="20"/>
                <w:szCs w:val="20"/>
              </w:rPr>
            </w:pPr>
          </w:p>
          <w:p w14:paraId="7AB0AEC1" w14:textId="77777777" w:rsidR="00D16F9F" w:rsidRPr="003E37E7" w:rsidRDefault="00D16F9F" w:rsidP="00D16F9F">
            <w:pPr>
              <w:pStyle w:val="TableText"/>
              <w:keepNext w:val="0"/>
              <w:rPr>
                <w:sz w:val="20"/>
                <w:szCs w:val="20"/>
              </w:rPr>
            </w:pPr>
          </w:p>
        </w:tc>
      </w:tr>
      <w:tr w:rsidR="00D16F9F" w:rsidRPr="005F087E" w14:paraId="2CF92FB6" w14:textId="77777777">
        <w:trPr>
          <w:cantSplit/>
        </w:trPr>
        <w:tc>
          <w:tcPr>
            <w:tcW w:w="2160" w:type="dxa"/>
          </w:tcPr>
          <w:p w14:paraId="46909185" w14:textId="77777777" w:rsidR="00D16F9F" w:rsidRPr="00D16F9F" w:rsidRDefault="00D16F9F" w:rsidP="00D16F9F">
            <w:pPr>
              <w:pStyle w:val="TableText"/>
              <w:keepNext w:val="0"/>
              <w:rPr>
                <w:rStyle w:val="keyword"/>
              </w:rPr>
            </w:pPr>
            <w:r w:rsidRPr="00D16F9F">
              <w:rPr>
                <w:rStyle w:val="keyword"/>
              </w:rPr>
              <w:lastRenderedPageBreak/>
              <w:t>SHOULD NOT</w:t>
            </w:r>
          </w:p>
          <w:p w14:paraId="332B6E30" w14:textId="77777777" w:rsidR="00D16F9F" w:rsidRPr="005F087E" w:rsidRDefault="00D16F9F" w:rsidP="00D16F9F">
            <w:pPr>
              <w:pStyle w:val="TableText"/>
              <w:keepNext w:val="0"/>
              <w:rPr>
                <w:sz w:val="20"/>
                <w:szCs w:val="20"/>
              </w:rPr>
            </w:pPr>
            <w:r>
              <w:rPr>
                <w:sz w:val="20"/>
                <w:szCs w:val="20"/>
              </w:rPr>
              <w:t>Not Recommended</w:t>
            </w:r>
          </w:p>
        </w:tc>
        <w:tc>
          <w:tcPr>
            <w:tcW w:w="2269" w:type="dxa"/>
          </w:tcPr>
          <w:p w14:paraId="242EFD3B" w14:textId="77777777" w:rsidR="00D16F9F" w:rsidRPr="00D16F9F" w:rsidRDefault="00D16F9F" w:rsidP="00D16F9F">
            <w:pPr>
              <w:pStyle w:val="TableText"/>
              <w:keepNext w:val="0"/>
              <w:rPr>
                <w:rStyle w:val="keyword"/>
              </w:rPr>
            </w:pPr>
            <w:r w:rsidRPr="00D16F9F">
              <w:rPr>
                <w:rStyle w:val="keyword"/>
              </w:rPr>
              <w:t>SHOULD NOT</w:t>
            </w:r>
          </w:p>
          <w:p w14:paraId="39B59973" w14:textId="77777777" w:rsidR="00D16F9F" w:rsidRPr="005F087E" w:rsidRDefault="00D16F9F" w:rsidP="00D16F9F">
            <w:pPr>
              <w:pStyle w:val="TableText"/>
              <w:keepNext w:val="0"/>
              <w:rPr>
                <w:sz w:val="20"/>
                <w:szCs w:val="20"/>
              </w:rPr>
            </w:pPr>
            <w:r>
              <w:rPr>
                <w:sz w:val="20"/>
                <w:szCs w:val="20"/>
              </w:rPr>
              <w:t>Not Recommended</w:t>
            </w:r>
          </w:p>
        </w:tc>
        <w:tc>
          <w:tcPr>
            <w:tcW w:w="2651" w:type="dxa"/>
          </w:tcPr>
          <w:p w14:paraId="06CCA287" w14:textId="77777777" w:rsidR="00D16F9F" w:rsidRPr="005F087E" w:rsidRDefault="00D16F9F" w:rsidP="00D16F9F">
            <w:pPr>
              <w:pStyle w:val="TableText"/>
              <w:keepNext w:val="0"/>
              <w:rPr>
                <w:sz w:val="20"/>
                <w:szCs w:val="20"/>
              </w:rPr>
            </w:pPr>
            <w:r w:rsidRPr="005F087E">
              <w:rPr>
                <w:sz w:val="20"/>
                <w:szCs w:val="20"/>
              </w:rPr>
              <w:t>-</w:t>
            </w:r>
          </w:p>
        </w:tc>
        <w:tc>
          <w:tcPr>
            <w:tcW w:w="2496" w:type="dxa"/>
            <w:tcBorders>
              <w:right w:val="single" w:sz="12" w:space="0" w:color="auto"/>
            </w:tcBorders>
          </w:tcPr>
          <w:p w14:paraId="7383CF09" w14:textId="77777777" w:rsidR="00D16F9F" w:rsidRPr="005F087E" w:rsidRDefault="00D16F9F" w:rsidP="00D16F9F">
            <w:pPr>
              <w:pStyle w:val="TableText"/>
              <w:keepNext w:val="0"/>
              <w:rPr>
                <w:sz w:val="20"/>
                <w:szCs w:val="20"/>
              </w:rPr>
            </w:pPr>
            <w:r w:rsidRPr="005F087E">
              <w:rPr>
                <w:sz w:val="20"/>
                <w:szCs w:val="20"/>
              </w:rPr>
              <w:t>-</w:t>
            </w:r>
          </w:p>
        </w:tc>
        <w:tc>
          <w:tcPr>
            <w:tcW w:w="3564" w:type="dxa"/>
            <w:tcBorders>
              <w:left w:val="single" w:sz="12" w:space="0" w:color="auto"/>
            </w:tcBorders>
          </w:tcPr>
          <w:p w14:paraId="22AA7CBD" w14:textId="77777777" w:rsidR="00D16F9F" w:rsidRPr="00D16F9F" w:rsidRDefault="00D16F9F" w:rsidP="00D16F9F">
            <w:pPr>
              <w:pStyle w:val="TableText"/>
              <w:keepNext w:val="0"/>
              <w:rPr>
                <w:rStyle w:val="keyword"/>
              </w:rPr>
            </w:pPr>
            <w:r w:rsidRPr="00D16F9F">
              <w:rPr>
                <w:rStyle w:val="keyword"/>
              </w:rPr>
              <w:t>SHOULD NOT</w:t>
            </w:r>
          </w:p>
          <w:p w14:paraId="01802ADE" w14:textId="77777777" w:rsidR="00D16F9F" w:rsidRPr="005F087E" w:rsidRDefault="00D16F9F" w:rsidP="00D16F9F">
            <w:pPr>
              <w:pStyle w:val="TableText"/>
              <w:keepNext w:val="0"/>
              <w:rPr>
                <w:sz w:val="20"/>
                <w:szCs w:val="20"/>
              </w:rPr>
            </w:pPr>
            <w:r>
              <w:rPr>
                <w:sz w:val="20"/>
                <w:szCs w:val="20"/>
              </w:rPr>
              <w:t>Not Recommended</w:t>
            </w:r>
          </w:p>
        </w:tc>
      </w:tr>
      <w:tr w:rsidR="00D16F9F" w:rsidRPr="005F087E" w14:paraId="60179032" w14:textId="77777777">
        <w:trPr>
          <w:cantSplit/>
        </w:trPr>
        <w:tc>
          <w:tcPr>
            <w:tcW w:w="2160" w:type="dxa"/>
          </w:tcPr>
          <w:p w14:paraId="6EA82146" w14:textId="77777777" w:rsidR="00D16F9F" w:rsidRPr="00D16F9F" w:rsidRDefault="00D16F9F" w:rsidP="00D16F9F">
            <w:pPr>
              <w:pStyle w:val="TableText"/>
              <w:keepNext w:val="0"/>
              <w:rPr>
                <w:rStyle w:val="keyword"/>
              </w:rPr>
            </w:pPr>
            <w:r w:rsidRPr="00D16F9F">
              <w:rPr>
                <w:rStyle w:val="keyword"/>
              </w:rPr>
              <w:t>MAY</w:t>
            </w:r>
          </w:p>
          <w:p w14:paraId="43115CB3" w14:textId="77777777" w:rsidR="00D16F9F" w:rsidRPr="005F087E" w:rsidRDefault="00D16F9F" w:rsidP="00D16F9F">
            <w:pPr>
              <w:pStyle w:val="TableText"/>
              <w:keepNext w:val="0"/>
              <w:rPr>
                <w:sz w:val="20"/>
                <w:szCs w:val="20"/>
              </w:rPr>
            </w:pPr>
            <w:r w:rsidRPr="005F087E">
              <w:rPr>
                <w:sz w:val="20"/>
                <w:szCs w:val="20"/>
              </w:rPr>
              <w:t>Optional</w:t>
            </w:r>
          </w:p>
        </w:tc>
        <w:tc>
          <w:tcPr>
            <w:tcW w:w="2269" w:type="dxa"/>
          </w:tcPr>
          <w:p w14:paraId="0C1E0E3B" w14:textId="77777777" w:rsidR="00D16F9F" w:rsidRPr="00D16F9F" w:rsidRDefault="00D16F9F" w:rsidP="00D16F9F">
            <w:pPr>
              <w:pStyle w:val="TableText"/>
              <w:keepNext w:val="0"/>
              <w:rPr>
                <w:rStyle w:val="keyword"/>
              </w:rPr>
            </w:pPr>
            <w:r w:rsidRPr="00D16F9F">
              <w:rPr>
                <w:rStyle w:val="keyword"/>
              </w:rPr>
              <w:t>MAY</w:t>
            </w:r>
          </w:p>
          <w:p w14:paraId="7814A0AE" w14:textId="77777777" w:rsidR="00D16F9F" w:rsidRPr="005F087E" w:rsidRDefault="00D16F9F" w:rsidP="00D16F9F">
            <w:pPr>
              <w:pStyle w:val="TableText"/>
              <w:keepNext w:val="0"/>
              <w:rPr>
                <w:sz w:val="20"/>
                <w:szCs w:val="20"/>
              </w:rPr>
            </w:pPr>
            <w:r>
              <w:rPr>
                <w:sz w:val="20"/>
                <w:szCs w:val="20"/>
              </w:rPr>
              <w:t>Accepted/Permitted</w:t>
            </w:r>
          </w:p>
        </w:tc>
        <w:tc>
          <w:tcPr>
            <w:tcW w:w="2651" w:type="dxa"/>
          </w:tcPr>
          <w:p w14:paraId="4A653CB4" w14:textId="77777777" w:rsidR="00D16F9F" w:rsidRPr="005F087E" w:rsidRDefault="00D16F9F" w:rsidP="00D16F9F">
            <w:pPr>
              <w:pStyle w:val="TableText"/>
              <w:keepNext w:val="0"/>
              <w:rPr>
                <w:sz w:val="20"/>
                <w:szCs w:val="20"/>
              </w:rPr>
            </w:pPr>
            <w:r w:rsidRPr="005F087E">
              <w:rPr>
                <w:sz w:val="20"/>
                <w:szCs w:val="20"/>
              </w:rPr>
              <w:t xml:space="preserve">O </w:t>
            </w:r>
            <w:r w:rsidRPr="007A152F">
              <w:rPr>
                <w:sz w:val="20"/>
                <w:szCs w:val="20"/>
              </w:rPr>
              <w:t>(</w:t>
            </w:r>
            <w:r w:rsidRPr="005F087E">
              <w:rPr>
                <w:sz w:val="20"/>
                <w:szCs w:val="20"/>
              </w:rPr>
              <w:t>Optional</w:t>
            </w:r>
            <w:r>
              <w:rPr>
                <w:sz w:val="20"/>
                <w:szCs w:val="20"/>
              </w:rPr>
              <w:t>)</w:t>
            </w:r>
          </w:p>
        </w:tc>
        <w:tc>
          <w:tcPr>
            <w:tcW w:w="2496" w:type="dxa"/>
            <w:tcBorders>
              <w:right w:val="single" w:sz="12" w:space="0" w:color="auto"/>
            </w:tcBorders>
          </w:tcPr>
          <w:p w14:paraId="28D6AB38" w14:textId="77777777" w:rsidR="00D16F9F" w:rsidRPr="005F087E" w:rsidRDefault="00D16F9F" w:rsidP="00D16F9F">
            <w:pPr>
              <w:pStyle w:val="TableText"/>
              <w:keepNext w:val="0"/>
              <w:rPr>
                <w:sz w:val="20"/>
                <w:szCs w:val="20"/>
              </w:rPr>
            </w:pPr>
            <w:r w:rsidRPr="005F087E">
              <w:rPr>
                <w:sz w:val="20"/>
                <w:szCs w:val="20"/>
              </w:rPr>
              <w:t xml:space="preserve">O </w:t>
            </w:r>
            <w:r>
              <w:rPr>
                <w:sz w:val="20"/>
                <w:szCs w:val="20"/>
              </w:rPr>
              <w:t>(</w:t>
            </w:r>
            <w:r w:rsidRPr="005F087E">
              <w:rPr>
                <w:sz w:val="20"/>
                <w:szCs w:val="20"/>
              </w:rPr>
              <w:t>Optional</w:t>
            </w:r>
            <w:r>
              <w:rPr>
                <w:sz w:val="20"/>
                <w:szCs w:val="20"/>
              </w:rPr>
              <w:t>)</w:t>
            </w:r>
          </w:p>
        </w:tc>
        <w:tc>
          <w:tcPr>
            <w:tcW w:w="3564" w:type="dxa"/>
            <w:tcBorders>
              <w:left w:val="single" w:sz="12" w:space="0" w:color="auto"/>
            </w:tcBorders>
          </w:tcPr>
          <w:p w14:paraId="4E73576A" w14:textId="77777777" w:rsidR="00D16F9F" w:rsidRPr="00D16F9F" w:rsidRDefault="00D16F9F" w:rsidP="00D16F9F">
            <w:pPr>
              <w:pStyle w:val="TableText"/>
              <w:keepNext w:val="0"/>
              <w:rPr>
                <w:rStyle w:val="keyword"/>
              </w:rPr>
            </w:pPr>
            <w:r w:rsidRPr="00D16F9F">
              <w:rPr>
                <w:rStyle w:val="keyword"/>
              </w:rPr>
              <w:t>MAY</w:t>
            </w:r>
          </w:p>
          <w:p w14:paraId="39ED4FB4" w14:textId="77777777" w:rsidR="00D16F9F" w:rsidRPr="005F087E" w:rsidRDefault="00D16F9F" w:rsidP="00D16F9F">
            <w:pPr>
              <w:pStyle w:val="TableText"/>
              <w:keepNext w:val="0"/>
              <w:rPr>
                <w:sz w:val="20"/>
                <w:szCs w:val="20"/>
              </w:rPr>
            </w:pPr>
            <w:r w:rsidRPr="005F087E">
              <w:rPr>
                <w:sz w:val="20"/>
                <w:szCs w:val="20"/>
              </w:rPr>
              <w:t>Optional</w:t>
            </w:r>
          </w:p>
        </w:tc>
      </w:tr>
      <w:tr w:rsidR="00D16F9F" w:rsidRPr="005F087E" w14:paraId="20C380CC" w14:textId="77777777">
        <w:trPr>
          <w:cantSplit/>
        </w:trPr>
        <w:tc>
          <w:tcPr>
            <w:tcW w:w="2160" w:type="dxa"/>
          </w:tcPr>
          <w:p w14:paraId="0303A5E9" w14:textId="77777777" w:rsidR="00D16F9F" w:rsidRPr="005F087E" w:rsidRDefault="00D16F9F" w:rsidP="00D16F9F">
            <w:pPr>
              <w:pStyle w:val="TableText"/>
              <w:keepNext w:val="0"/>
              <w:rPr>
                <w:sz w:val="20"/>
                <w:szCs w:val="20"/>
              </w:rPr>
            </w:pPr>
            <w:r w:rsidRPr="005F087E">
              <w:rPr>
                <w:sz w:val="20"/>
                <w:szCs w:val="20"/>
              </w:rPr>
              <w:t>-</w:t>
            </w:r>
          </w:p>
        </w:tc>
        <w:tc>
          <w:tcPr>
            <w:tcW w:w="2269" w:type="dxa"/>
          </w:tcPr>
          <w:p w14:paraId="3E0083A8" w14:textId="77777777" w:rsidR="00D16F9F" w:rsidRPr="005F087E" w:rsidRDefault="00D16F9F" w:rsidP="00D16F9F">
            <w:pPr>
              <w:pStyle w:val="TableText"/>
              <w:keepNext w:val="0"/>
              <w:rPr>
                <w:sz w:val="20"/>
                <w:szCs w:val="20"/>
              </w:rPr>
            </w:pPr>
            <w:r w:rsidRPr="005F087E">
              <w:rPr>
                <w:sz w:val="20"/>
                <w:szCs w:val="20"/>
              </w:rPr>
              <w:t>-</w:t>
            </w:r>
          </w:p>
        </w:tc>
        <w:tc>
          <w:tcPr>
            <w:tcW w:w="2651" w:type="dxa"/>
          </w:tcPr>
          <w:p w14:paraId="34C79DB9" w14:textId="77777777" w:rsidR="00D16F9F" w:rsidRPr="007A152F" w:rsidRDefault="00D16F9F" w:rsidP="00D16F9F">
            <w:pPr>
              <w:pStyle w:val="TableText"/>
              <w:keepNext w:val="0"/>
              <w:rPr>
                <w:sz w:val="20"/>
                <w:szCs w:val="20"/>
              </w:rPr>
            </w:pPr>
            <w:r w:rsidRPr="007A152F">
              <w:rPr>
                <w:sz w:val="20"/>
                <w:szCs w:val="20"/>
              </w:rPr>
              <w:t>C (Conditional)</w:t>
            </w:r>
          </w:p>
          <w:p w14:paraId="68FA9CF1" w14:textId="77777777" w:rsidR="00D16F9F" w:rsidRPr="005F087E" w:rsidRDefault="00D16F9F" w:rsidP="00D16F9F">
            <w:pPr>
              <w:pStyle w:val="TableText"/>
              <w:keepNext w:val="0"/>
              <w:rPr>
                <w:sz w:val="20"/>
                <w:szCs w:val="20"/>
              </w:rPr>
            </w:pPr>
            <w:r w:rsidRPr="005F087E">
              <w:rPr>
                <w:rFonts w:cs="Calibri"/>
                <w:color w:val="000000"/>
              </w:rPr>
              <w:t>A conditional data element is one that is required, required if known or optional depending upon other conditions.</w:t>
            </w:r>
          </w:p>
        </w:tc>
        <w:tc>
          <w:tcPr>
            <w:tcW w:w="2496" w:type="dxa"/>
            <w:tcBorders>
              <w:right w:val="single" w:sz="12" w:space="0" w:color="auto"/>
            </w:tcBorders>
          </w:tcPr>
          <w:p w14:paraId="7163C87A" w14:textId="77777777" w:rsidR="00D16F9F" w:rsidRPr="005F087E" w:rsidRDefault="00D16F9F" w:rsidP="00D16F9F">
            <w:pPr>
              <w:pStyle w:val="TableText"/>
              <w:keepNext w:val="0"/>
              <w:rPr>
                <w:sz w:val="20"/>
                <w:szCs w:val="20"/>
              </w:rPr>
            </w:pPr>
            <w:r w:rsidRPr="005F087E">
              <w:rPr>
                <w:sz w:val="20"/>
                <w:szCs w:val="20"/>
              </w:rPr>
              <w:t>C</w:t>
            </w:r>
            <w:r>
              <w:rPr>
                <w:sz w:val="20"/>
                <w:szCs w:val="20"/>
              </w:rPr>
              <w:t xml:space="preserve"> (</w:t>
            </w:r>
            <w:r w:rsidRPr="005F087E">
              <w:rPr>
                <w:sz w:val="20"/>
                <w:szCs w:val="20"/>
              </w:rPr>
              <w:t>Conditional</w:t>
            </w:r>
            <w:r>
              <w:rPr>
                <w:sz w:val="20"/>
                <w:szCs w:val="20"/>
              </w:rPr>
              <w:t>)</w:t>
            </w:r>
          </w:p>
          <w:p w14:paraId="1C0EE4FC" w14:textId="77777777" w:rsidR="00D16F9F" w:rsidRPr="005F087E" w:rsidRDefault="00D16F9F" w:rsidP="00D16F9F">
            <w:pPr>
              <w:pStyle w:val="TableText"/>
              <w:keepNext w:val="0"/>
              <w:rPr>
                <w:sz w:val="20"/>
                <w:szCs w:val="20"/>
              </w:rPr>
            </w:pPr>
            <w:r w:rsidRPr="00501576">
              <w:rPr>
                <w:rFonts w:cs="Calibri"/>
                <w:bCs/>
                <w:sz w:val="20"/>
                <w:szCs w:val="20"/>
              </w:rPr>
              <w:t>Required</w:t>
            </w:r>
            <w:r w:rsidRPr="005F087E">
              <w:rPr>
                <w:rFonts w:cs="Calibri"/>
                <w:bCs/>
                <w:sz w:val="20"/>
                <w:szCs w:val="20"/>
              </w:rPr>
              <w:t xml:space="preserve"> </w:t>
            </w:r>
            <w:r w:rsidRPr="005F087E">
              <w:rPr>
                <w:rFonts w:cs="Calibri"/>
                <w:sz w:val="20"/>
                <w:szCs w:val="20"/>
              </w:rPr>
              <w:t>to be sent when the conditions specified in the HITSP additional specifications column are true</w:t>
            </w:r>
          </w:p>
        </w:tc>
        <w:tc>
          <w:tcPr>
            <w:tcW w:w="3564" w:type="dxa"/>
            <w:tcBorders>
              <w:left w:val="single" w:sz="12" w:space="0" w:color="auto"/>
            </w:tcBorders>
          </w:tcPr>
          <w:p w14:paraId="02736A59" w14:textId="77777777" w:rsidR="00D16F9F" w:rsidRPr="005F087E" w:rsidRDefault="00D16F9F" w:rsidP="00D16F9F">
            <w:pPr>
              <w:pStyle w:val="TableText"/>
              <w:keepNext w:val="0"/>
              <w:rPr>
                <w:sz w:val="20"/>
                <w:szCs w:val="20"/>
              </w:rPr>
            </w:pPr>
            <w:r w:rsidRPr="005F087E">
              <w:rPr>
                <w:sz w:val="20"/>
                <w:szCs w:val="20"/>
              </w:rPr>
              <w:t>-</w:t>
            </w:r>
          </w:p>
        </w:tc>
      </w:tr>
    </w:tbl>
    <w:p w14:paraId="0730C8E3" w14:textId="77777777" w:rsidR="008A21E5" w:rsidRDefault="008A21E5" w:rsidP="00996AEE">
      <w:pPr>
        <w:pStyle w:val="BodyText"/>
      </w:pPr>
    </w:p>
    <w:p w14:paraId="75976E79" w14:textId="77777777" w:rsidR="00E21998" w:rsidRDefault="003C244F" w:rsidP="00996AEE">
      <w:pPr>
        <w:pStyle w:val="BodyText"/>
      </w:pPr>
      <w:r>
        <w:t xml:space="preserve">The following table tracks changes in template IDs, for the most part representing a consolidation of separate templates into a single template. In some cases, two new template IDs are assigned to distinguish sections where computable data entries are required and those where entries are optional and only the human-readable narrative is required. </w:t>
      </w:r>
    </w:p>
    <w:p w14:paraId="4D761922" w14:textId="77777777" w:rsidR="00F41EFF" w:rsidRDefault="00E21998" w:rsidP="00E21998">
      <w:pPr>
        <w:pStyle w:val="Caption"/>
      </w:pPr>
      <w:bookmarkStart w:id="593" w:name="_Toc163893824"/>
      <w:r>
        <w:t xml:space="preserve">Table </w:t>
      </w:r>
      <w:r w:rsidR="0000006B">
        <w:fldChar w:fldCharType="begin"/>
      </w:r>
      <w:r w:rsidR="0000006B">
        <w:instrText xml:space="preserve"> SEQ Table \* ARABIC </w:instrText>
      </w:r>
      <w:r w:rsidR="0000006B">
        <w:fldChar w:fldCharType="separate"/>
      </w:r>
      <w:r w:rsidR="00D61323">
        <w:t>60</w:t>
      </w:r>
      <w:r w:rsidR="0000006B">
        <w:fldChar w:fldCharType="end"/>
      </w:r>
      <w:r>
        <w:t xml:space="preserve">: </w:t>
      </w:r>
      <w:r w:rsidR="004340F7" w:rsidRPr="004340F7">
        <w:t>Section Template Change Tracking</w:t>
      </w:r>
      <w:bookmarkEnd w:id="5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2"/>
        <w:gridCol w:w="1016"/>
        <w:gridCol w:w="2927"/>
        <w:gridCol w:w="3049"/>
        <w:gridCol w:w="3384"/>
        <w:gridCol w:w="990"/>
      </w:tblGrid>
      <w:tr w:rsidR="00E21998" w14:paraId="1B6097C6" w14:textId="77777777" w:rsidTr="00FA1997">
        <w:trPr>
          <w:tblHeader/>
        </w:trPr>
        <w:tc>
          <w:tcPr>
            <w:tcW w:w="1342" w:type="dxa"/>
            <w:shd w:val="clear" w:color="auto" w:fill="E6E6E6"/>
          </w:tcPr>
          <w:p w14:paraId="46AF0CE3" w14:textId="77777777" w:rsidR="00E21998" w:rsidRPr="00B17EEE" w:rsidRDefault="00E21998" w:rsidP="00617764">
            <w:pPr>
              <w:pStyle w:val="TableHead"/>
            </w:pPr>
            <w:r w:rsidRPr="00B17EEE">
              <w:t>Section</w:t>
            </w:r>
          </w:p>
        </w:tc>
        <w:tc>
          <w:tcPr>
            <w:tcW w:w="1016" w:type="dxa"/>
            <w:shd w:val="clear" w:color="auto" w:fill="E6E6E6"/>
          </w:tcPr>
          <w:p w14:paraId="448E2AA5" w14:textId="77777777" w:rsidR="00E21998" w:rsidRPr="00497C60" w:rsidRDefault="00E21998" w:rsidP="00617764">
            <w:pPr>
              <w:pStyle w:val="TableHead"/>
            </w:pPr>
            <w:r w:rsidRPr="00B17EEE">
              <w:t>LOINC</w:t>
            </w:r>
            <w:r>
              <w:t xml:space="preserve"> Code(s)</w:t>
            </w:r>
          </w:p>
        </w:tc>
        <w:tc>
          <w:tcPr>
            <w:tcW w:w="2927" w:type="dxa"/>
            <w:shd w:val="clear" w:color="auto" w:fill="E6E6E6"/>
          </w:tcPr>
          <w:p w14:paraId="1D06CF0A" w14:textId="77777777" w:rsidR="00E21998" w:rsidRPr="00B17EEE" w:rsidRDefault="00E21998" w:rsidP="00617764">
            <w:pPr>
              <w:pStyle w:val="TableHead"/>
            </w:pPr>
            <w:r>
              <w:t>Consolidated Entry O</w:t>
            </w:r>
            <w:r w:rsidRPr="00B17EEE">
              <w:t>ptional TemplateId</w:t>
            </w:r>
          </w:p>
        </w:tc>
        <w:tc>
          <w:tcPr>
            <w:tcW w:w="3049" w:type="dxa"/>
            <w:shd w:val="clear" w:color="auto" w:fill="E6E6E6"/>
          </w:tcPr>
          <w:p w14:paraId="294176F8" w14:textId="77777777" w:rsidR="00E21998" w:rsidRPr="00B17EEE" w:rsidRDefault="00E21998" w:rsidP="00617764">
            <w:pPr>
              <w:pStyle w:val="TableHead"/>
            </w:pPr>
            <w:r>
              <w:t>Consolidated Entry R</w:t>
            </w:r>
            <w:r w:rsidRPr="00B17EEE">
              <w:t>equired TemplateId</w:t>
            </w:r>
          </w:p>
        </w:tc>
        <w:tc>
          <w:tcPr>
            <w:tcW w:w="3384" w:type="dxa"/>
            <w:shd w:val="clear" w:color="auto" w:fill="E6E6E6"/>
          </w:tcPr>
          <w:p w14:paraId="4F7DD4BF" w14:textId="77777777" w:rsidR="00E21998" w:rsidRPr="00B17EEE" w:rsidRDefault="00E21998" w:rsidP="00617764">
            <w:pPr>
              <w:pStyle w:val="TableHead"/>
            </w:pPr>
            <w:r w:rsidRPr="00B17EEE">
              <w:t>Previous TemplateIds</w:t>
            </w:r>
          </w:p>
        </w:tc>
        <w:tc>
          <w:tcPr>
            <w:tcW w:w="990" w:type="dxa"/>
            <w:shd w:val="clear" w:color="auto" w:fill="E6E6E6"/>
          </w:tcPr>
          <w:p w14:paraId="29577642" w14:textId="77777777" w:rsidR="00E21998" w:rsidRDefault="00735278" w:rsidP="00617764">
            <w:pPr>
              <w:pStyle w:val="TableHead"/>
            </w:pPr>
            <w:r>
              <w:t>Was</w:t>
            </w:r>
          </w:p>
        </w:tc>
      </w:tr>
      <w:tr w:rsidR="00E21998" w:rsidRPr="00E71D38" w14:paraId="3ACCDAE0" w14:textId="77777777" w:rsidTr="00DA518B">
        <w:tc>
          <w:tcPr>
            <w:tcW w:w="12708" w:type="dxa"/>
            <w:gridSpan w:val="6"/>
          </w:tcPr>
          <w:p w14:paraId="63AB3994" w14:textId="77777777" w:rsidR="00E21998" w:rsidRPr="00E71D38" w:rsidRDefault="00E21998" w:rsidP="00617764">
            <w:pPr>
              <w:pStyle w:val="TableText"/>
              <w:jc w:val="center"/>
              <w:rPr>
                <w:b/>
                <w:i/>
              </w:rPr>
            </w:pPr>
            <w:r w:rsidRPr="00E71D38">
              <w:rPr>
                <w:b/>
                <w:i/>
              </w:rPr>
              <w:t>Medications Category</w:t>
            </w:r>
          </w:p>
        </w:tc>
      </w:tr>
      <w:tr w:rsidR="00E21998" w:rsidRPr="00B17EEE" w14:paraId="702C6020" w14:textId="77777777" w:rsidTr="00FA1997">
        <w:tc>
          <w:tcPr>
            <w:tcW w:w="1342" w:type="dxa"/>
            <w:vMerge w:val="restart"/>
          </w:tcPr>
          <w:p w14:paraId="5FF5A3BB" w14:textId="77777777" w:rsidR="00E21998" w:rsidRPr="00B17EEE" w:rsidRDefault="00E21998" w:rsidP="00617764">
            <w:pPr>
              <w:pStyle w:val="TableText"/>
            </w:pPr>
            <w:r w:rsidRPr="00B17EEE">
              <w:t>Medications Section</w:t>
            </w:r>
          </w:p>
        </w:tc>
        <w:tc>
          <w:tcPr>
            <w:tcW w:w="1016" w:type="dxa"/>
            <w:vMerge w:val="restart"/>
          </w:tcPr>
          <w:p w14:paraId="6D972D66" w14:textId="77777777" w:rsidR="00E21998" w:rsidRPr="00B17EEE" w:rsidRDefault="00E21998" w:rsidP="00617764">
            <w:pPr>
              <w:pStyle w:val="TableText"/>
            </w:pPr>
            <w:r w:rsidRPr="00B17EEE">
              <w:t>10160-0</w:t>
            </w:r>
          </w:p>
        </w:tc>
        <w:tc>
          <w:tcPr>
            <w:tcW w:w="2927" w:type="dxa"/>
            <w:vMerge w:val="restart"/>
          </w:tcPr>
          <w:p w14:paraId="5BB5948B" w14:textId="77777777" w:rsidR="00E21998" w:rsidRPr="00B17EEE" w:rsidRDefault="00E21998" w:rsidP="00617764">
            <w:pPr>
              <w:pStyle w:val="TableText"/>
            </w:pPr>
            <w:r w:rsidRPr="00B17EEE">
              <w:t>2.16.840.1.113883.10.20.22.2.1</w:t>
            </w:r>
          </w:p>
        </w:tc>
        <w:tc>
          <w:tcPr>
            <w:tcW w:w="3049" w:type="dxa"/>
            <w:vMerge w:val="restart"/>
          </w:tcPr>
          <w:p w14:paraId="60108750" w14:textId="77777777" w:rsidR="00E21998" w:rsidRPr="00B17EEE" w:rsidRDefault="00E21998" w:rsidP="00617764">
            <w:pPr>
              <w:pStyle w:val="TableText"/>
            </w:pPr>
            <w:r w:rsidRPr="00B17EEE">
              <w:t>2.16.840.1.113883.10.20.22.2.1.1</w:t>
            </w:r>
          </w:p>
        </w:tc>
        <w:tc>
          <w:tcPr>
            <w:tcW w:w="3384" w:type="dxa"/>
          </w:tcPr>
          <w:p w14:paraId="7523FAB3" w14:textId="77777777" w:rsidR="00E21998" w:rsidRPr="00B17EEE" w:rsidRDefault="00E21998" w:rsidP="00617764">
            <w:pPr>
              <w:pStyle w:val="TableText"/>
            </w:pPr>
            <w:r w:rsidRPr="00B17EEE">
              <w:t>2.16.840.1.113883.10.20.1.8 (CCD)</w:t>
            </w:r>
          </w:p>
        </w:tc>
        <w:tc>
          <w:tcPr>
            <w:tcW w:w="990" w:type="dxa"/>
          </w:tcPr>
          <w:p w14:paraId="0055A1CA" w14:textId="77777777" w:rsidR="00E21998" w:rsidRPr="00B17EEE" w:rsidRDefault="00E21998" w:rsidP="00617764">
            <w:pPr>
              <w:pStyle w:val="TableText"/>
            </w:pPr>
            <w:r w:rsidRPr="00B17EEE">
              <w:t>HL7</w:t>
            </w:r>
          </w:p>
        </w:tc>
      </w:tr>
      <w:tr w:rsidR="00E21998" w:rsidRPr="00B17EEE" w14:paraId="1812B1F1" w14:textId="77777777" w:rsidTr="00FA1997">
        <w:tc>
          <w:tcPr>
            <w:tcW w:w="1342" w:type="dxa"/>
            <w:vMerge/>
          </w:tcPr>
          <w:p w14:paraId="7170B019" w14:textId="77777777" w:rsidR="00E21998" w:rsidRPr="00C44B85" w:rsidRDefault="00E21998" w:rsidP="00617764"/>
        </w:tc>
        <w:tc>
          <w:tcPr>
            <w:tcW w:w="1016" w:type="dxa"/>
            <w:vMerge/>
          </w:tcPr>
          <w:p w14:paraId="0B209CB5" w14:textId="77777777" w:rsidR="00E21998" w:rsidRPr="00C44B85" w:rsidRDefault="00E21998" w:rsidP="00617764"/>
        </w:tc>
        <w:tc>
          <w:tcPr>
            <w:tcW w:w="2927" w:type="dxa"/>
            <w:vMerge/>
          </w:tcPr>
          <w:p w14:paraId="7D287556" w14:textId="77777777" w:rsidR="00E21998" w:rsidRPr="00C44B85" w:rsidRDefault="00E21998" w:rsidP="00617764"/>
        </w:tc>
        <w:tc>
          <w:tcPr>
            <w:tcW w:w="3049" w:type="dxa"/>
            <w:vMerge/>
          </w:tcPr>
          <w:p w14:paraId="142A5D2E" w14:textId="77777777" w:rsidR="00E21998" w:rsidRPr="00C44B85" w:rsidRDefault="00E21998" w:rsidP="00617764"/>
        </w:tc>
        <w:tc>
          <w:tcPr>
            <w:tcW w:w="3384" w:type="dxa"/>
          </w:tcPr>
          <w:p w14:paraId="384567C8" w14:textId="77777777" w:rsidR="00E21998" w:rsidRPr="00B17EEE" w:rsidRDefault="00E21998" w:rsidP="00617764">
            <w:pPr>
              <w:pStyle w:val="TableText"/>
            </w:pPr>
            <w:r w:rsidRPr="00B17EEE">
              <w:t>2.16.840.1.113883.3.88.11.83.112</w:t>
            </w:r>
          </w:p>
        </w:tc>
        <w:tc>
          <w:tcPr>
            <w:tcW w:w="990" w:type="dxa"/>
          </w:tcPr>
          <w:p w14:paraId="59AB34BA" w14:textId="77777777" w:rsidR="00E21998" w:rsidRPr="00B17EEE" w:rsidRDefault="00E21998" w:rsidP="00617764">
            <w:pPr>
              <w:pStyle w:val="TableText"/>
            </w:pPr>
            <w:r w:rsidRPr="00B17EEE">
              <w:t>HITSP</w:t>
            </w:r>
          </w:p>
        </w:tc>
      </w:tr>
      <w:tr w:rsidR="00E21998" w:rsidRPr="00B17EEE" w14:paraId="15588CBF" w14:textId="77777777" w:rsidTr="00FA1997">
        <w:tc>
          <w:tcPr>
            <w:tcW w:w="1342" w:type="dxa"/>
            <w:vMerge/>
          </w:tcPr>
          <w:p w14:paraId="20413362" w14:textId="77777777" w:rsidR="00E21998" w:rsidRPr="00C44B85" w:rsidRDefault="00E21998" w:rsidP="00617764"/>
        </w:tc>
        <w:tc>
          <w:tcPr>
            <w:tcW w:w="1016" w:type="dxa"/>
            <w:vMerge/>
          </w:tcPr>
          <w:p w14:paraId="005CFF5C" w14:textId="77777777" w:rsidR="00E21998" w:rsidRPr="00C44B85" w:rsidRDefault="00E21998" w:rsidP="00617764"/>
        </w:tc>
        <w:tc>
          <w:tcPr>
            <w:tcW w:w="2927" w:type="dxa"/>
            <w:vMerge/>
          </w:tcPr>
          <w:p w14:paraId="0ABD2E36" w14:textId="77777777" w:rsidR="00E21998" w:rsidRPr="00C44B85" w:rsidRDefault="00E21998" w:rsidP="00617764"/>
        </w:tc>
        <w:tc>
          <w:tcPr>
            <w:tcW w:w="3049" w:type="dxa"/>
            <w:vMerge/>
          </w:tcPr>
          <w:p w14:paraId="16A29388" w14:textId="77777777" w:rsidR="00E21998" w:rsidRPr="00C44B85" w:rsidRDefault="00E21998" w:rsidP="00617764"/>
        </w:tc>
        <w:tc>
          <w:tcPr>
            <w:tcW w:w="3384" w:type="dxa"/>
          </w:tcPr>
          <w:p w14:paraId="760275F3" w14:textId="77777777" w:rsidR="00E21998" w:rsidRPr="00B17EEE" w:rsidRDefault="00E21998" w:rsidP="00617764">
            <w:pPr>
              <w:pStyle w:val="TableText"/>
            </w:pPr>
            <w:r w:rsidRPr="00B17EEE">
              <w:t>1.3.6.1.4.1.19376.1.5.3.1.3.19</w:t>
            </w:r>
          </w:p>
        </w:tc>
        <w:tc>
          <w:tcPr>
            <w:tcW w:w="990" w:type="dxa"/>
          </w:tcPr>
          <w:p w14:paraId="5773ED04" w14:textId="77777777" w:rsidR="00E21998" w:rsidRPr="00B17EEE" w:rsidRDefault="00E21998" w:rsidP="00617764">
            <w:pPr>
              <w:pStyle w:val="TableText"/>
            </w:pPr>
            <w:r w:rsidRPr="00B17EEE">
              <w:t>IHE</w:t>
            </w:r>
          </w:p>
        </w:tc>
      </w:tr>
      <w:tr w:rsidR="00E21998" w:rsidRPr="00B17EEE" w14:paraId="129EF943" w14:textId="77777777" w:rsidTr="00FA1997">
        <w:tc>
          <w:tcPr>
            <w:tcW w:w="1342" w:type="dxa"/>
            <w:vMerge w:val="restart"/>
          </w:tcPr>
          <w:p w14:paraId="011C2A25" w14:textId="77777777" w:rsidR="00E21998" w:rsidRPr="00B17EEE" w:rsidRDefault="00E21998" w:rsidP="00617764">
            <w:pPr>
              <w:pStyle w:val="TableText"/>
            </w:pPr>
            <w:r w:rsidRPr="00B17EEE">
              <w:t>Hospital Discharge Medications Section</w:t>
            </w:r>
          </w:p>
        </w:tc>
        <w:tc>
          <w:tcPr>
            <w:tcW w:w="1016" w:type="dxa"/>
            <w:vMerge w:val="restart"/>
          </w:tcPr>
          <w:p w14:paraId="30898E1B" w14:textId="77777777" w:rsidR="00E21998" w:rsidRPr="00B17EEE" w:rsidRDefault="00E21998" w:rsidP="00617764">
            <w:pPr>
              <w:pStyle w:val="TableText"/>
            </w:pPr>
            <w:r w:rsidRPr="00B17EEE">
              <w:t>10183-2</w:t>
            </w:r>
          </w:p>
        </w:tc>
        <w:tc>
          <w:tcPr>
            <w:tcW w:w="2927" w:type="dxa"/>
            <w:vMerge w:val="restart"/>
          </w:tcPr>
          <w:p w14:paraId="281D7249" w14:textId="77777777" w:rsidR="00E21998" w:rsidRPr="00B17EEE" w:rsidRDefault="00E21998" w:rsidP="00617764">
            <w:pPr>
              <w:pStyle w:val="TableText"/>
            </w:pPr>
            <w:r w:rsidRPr="00B17EEE">
              <w:t>2.16.840.1.113883.10.20.22.2.11</w:t>
            </w:r>
          </w:p>
        </w:tc>
        <w:tc>
          <w:tcPr>
            <w:tcW w:w="3049" w:type="dxa"/>
            <w:vMerge w:val="restart"/>
          </w:tcPr>
          <w:p w14:paraId="0CB61CA6" w14:textId="77777777" w:rsidR="00E21998" w:rsidRPr="00B17EEE" w:rsidRDefault="00E21998" w:rsidP="00617764">
            <w:pPr>
              <w:pStyle w:val="TableText"/>
            </w:pPr>
            <w:r w:rsidRPr="00B17EEE">
              <w:t>2.16.840.1.113883.10.20.22.2.11.1</w:t>
            </w:r>
          </w:p>
        </w:tc>
        <w:tc>
          <w:tcPr>
            <w:tcW w:w="3384" w:type="dxa"/>
          </w:tcPr>
          <w:p w14:paraId="4175B807" w14:textId="77777777" w:rsidR="00E21998" w:rsidRPr="00B17EEE" w:rsidRDefault="00E21998" w:rsidP="00617764">
            <w:pPr>
              <w:pStyle w:val="TableText"/>
            </w:pPr>
            <w:r w:rsidRPr="00B17EEE">
              <w:t>2.16.840.1.113883.10.20.16.2.2 (DS)</w:t>
            </w:r>
          </w:p>
        </w:tc>
        <w:tc>
          <w:tcPr>
            <w:tcW w:w="990" w:type="dxa"/>
          </w:tcPr>
          <w:p w14:paraId="5C21AAB6" w14:textId="77777777" w:rsidR="00E21998" w:rsidRPr="00B17EEE" w:rsidRDefault="00E21998" w:rsidP="00617764">
            <w:pPr>
              <w:pStyle w:val="TableText"/>
            </w:pPr>
            <w:r w:rsidRPr="00B17EEE">
              <w:t>HL7</w:t>
            </w:r>
          </w:p>
        </w:tc>
      </w:tr>
      <w:tr w:rsidR="00E21998" w:rsidRPr="00B17EEE" w14:paraId="50414475" w14:textId="77777777" w:rsidTr="00FA1997">
        <w:tc>
          <w:tcPr>
            <w:tcW w:w="1342" w:type="dxa"/>
            <w:vMerge/>
          </w:tcPr>
          <w:p w14:paraId="77CD3D74" w14:textId="77777777" w:rsidR="00E21998" w:rsidRPr="00C44B85" w:rsidRDefault="00E21998" w:rsidP="00617764"/>
        </w:tc>
        <w:tc>
          <w:tcPr>
            <w:tcW w:w="1016" w:type="dxa"/>
            <w:vMerge/>
          </w:tcPr>
          <w:p w14:paraId="17BB7B3C" w14:textId="77777777" w:rsidR="00E21998" w:rsidRPr="00C44B85" w:rsidRDefault="00E21998" w:rsidP="00617764"/>
        </w:tc>
        <w:tc>
          <w:tcPr>
            <w:tcW w:w="2927" w:type="dxa"/>
            <w:vMerge/>
          </w:tcPr>
          <w:p w14:paraId="0E737C73" w14:textId="77777777" w:rsidR="00E21998" w:rsidRPr="00C44B85" w:rsidRDefault="00E21998" w:rsidP="00617764"/>
        </w:tc>
        <w:tc>
          <w:tcPr>
            <w:tcW w:w="3049" w:type="dxa"/>
            <w:vMerge/>
          </w:tcPr>
          <w:p w14:paraId="7F79FE79" w14:textId="77777777" w:rsidR="00E21998" w:rsidRPr="00C44B85" w:rsidRDefault="00E21998" w:rsidP="00617764"/>
        </w:tc>
        <w:tc>
          <w:tcPr>
            <w:tcW w:w="3384" w:type="dxa"/>
          </w:tcPr>
          <w:p w14:paraId="062458BA" w14:textId="77777777" w:rsidR="00E21998" w:rsidRPr="00B17EEE" w:rsidRDefault="00E21998" w:rsidP="00617764">
            <w:pPr>
              <w:pStyle w:val="TableText"/>
            </w:pPr>
            <w:r w:rsidRPr="00B17EEE">
              <w:t>2.16.840.1.113883.3.88.11.83.114</w:t>
            </w:r>
          </w:p>
        </w:tc>
        <w:tc>
          <w:tcPr>
            <w:tcW w:w="990" w:type="dxa"/>
          </w:tcPr>
          <w:p w14:paraId="3B6C9948" w14:textId="77777777" w:rsidR="00E21998" w:rsidRPr="00B17EEE" w:rsidRDefault="00E21998" w:rsidP="00617764">
            <w:pPr>
              <w:pStyle w:val="TableText"/>
            </w:pPr>
            <w:r w:rsidRPr="00B17EEE">
              <w:t>HITSP</w:t>
            </w:r>
          </w:p>
        </w:tc>
      </w:tr>
      <w:tr w:rsidR="00E21998" w:rsidRPr="00B17EEE" w14:paraId="5000934C" w14:textId="77777777" w:rsidTr="00FA1997">
        <w:tc>
          <w:tcPr>
            <w:tcW w:w="1342" w:type="dxa"/>
            <w:vMerge/>
          </w:tcPr>
          <w:p w14:paraId="72EC2C85" w14:textId="77777777" w:rsidR="00E21998" w:rsidRPr="00C44B85" w:rsidRDefault="00E21998" w:rsidP="00617764"/>
        </w:tc>
        <w:tc>
          <w:tcPr>
            <w:tcW w:w="1016" w:type="dxa"/>
            <w:vMerge/>
          </w:tcPr>
          <w:p w14:paraId="6974D95C" w14:textId="77777777" w:rsidR="00E21998" w:rsidRPr="00C44B85" w:rsidRDefault="00E21998" w:rsidP="00617764"/>
        </w:tc>
        <w:tc>
          <w:tcPr>
            <w:tcW w:w="2927" w:type="dxa"/>
            <w:vMerge/>
          </w:tcPr>
          <w:p w14:paraId="42C37FC1" w14:textId="77777777" w:rsidR="00E21998" w:rsidRPr="00C44B85" w:rsidRDefault="00E21998" w:rsidP="00617764"/>
        </w:tc>
        <w:tc>
          <w:tcPr>
            <w:tcW w:w="3049" w:type="dxa"/>
            <w:vMerge/>
          </w:tcPr>
          <w:p w14:paraId="6108E714" w14:textId="77777777" w:rsidR="00E21998" w:rsidRPr="00C44B85" w:rsidRDefault="00E21998" w:rsidP="00617764"/>
        </w:tc>
        <w:tc>
          <w:tcPr>
            <w:tcW w:w="3384" w:type="dxa"/>
          </w:tcPr>
          <w:p w14:paraId="2D95CD8C" w14:textId="77777777" w:rsidR="00E21998" w:rsidRPr="00B17EEE" w:rsidRDefault="00E21998" w:rsidP="00617764">
            <w:pPr>
              <w:pStyle w:val="TableText"/>
            </w:pPr>
            <w:r w:rsidRPr="00B17EEE">
              <w:t>1.3.6.1.4.1.19376.1.5.3.1.3.22</w:t>
            </w:r>
          </w:p>
        </w:tc>
        <w:tc>
          <w:tcPr>
            <w:tcW w:w="990" w:type="dxa"/>
          </w:tcPr>
          <w:p w14:paraId="66FB412F" w14:textId="77777777" w:rsidR="00E21998" w:rsidRPr="00B17EEE" w:rsidRDefault="00E21998" w:rsidP="00617764">
            <w:pPr>
              <w:pStyle w:val="TableText"/>
            </w:pPr>
            <w:r w:rsidRPr="00B17EEE">
              <w:t>IHE</w:t>
            </w:r>
          </w:p>
        </w:tc>
      </w:tr>
      <w:tr w:rsidR="00E21998" w:rsidRPr="00B17EEE" w14:paraId="408429AF" w14:textId="77777777" w:rsidTr="00FA1997">
        <w:tc>
          <w:tcPr>
            <w:tcW w:w="1342" w:type="dxa"/>
            <w:vMerge w:val="restart"/>
          </w:tcPr>
          <w:p w14:paraId="411FA1AD" w14:textId="77777777" w:rsidR="00E21998" w:rsidRPr="00B17EEE" w:rsidRDefault="00E21998" w:rsidP="00617764">
            <w:pPr>
              <w:pStyle w:val="TableText"/>
            </w:pPr>
            <w:r w:rsidRPr="00B17EEE">
              <w:lastRenderedPageBreak/>
              <w:t>Medications Administered Section</w:t>
            </w:r>
            <w:r w:rsidR="00B17971">
              <w:rPr>
                <w:rStyle w:val="FootnoteReference"/>
              </w:rPr>
              <w:footnoteReference w:id="16"/>
            </w:r>
          </w:p>
        </w:tc>
        <w:tc>
          <w:tcPr>
            <w:tcW w:w="1016" w:type="dxa"/>
            <w:vMerge w:val="restart"/>
          </w:tcPr>
          <w:p w14:paraId="758A463B" w14:textId="77777777" w:rsidR="00E21998" w:rsidRPr="00DA518B" w:rsidRDefault="00E21998" w:rsidP="00617764">
            <w:pPr>
              <w:pStyle w:val="TableText"/>
            </w:pPr>
            <w:r w:rsidRPr="00DA518B">
              <w:t>29549-3</w:t>
            </w:r>
          </w:p>
          <w:p w14:paraId="54B54436" w14:textId="77777777" w:rsidR="00E21998" w:rsidRPr="00D32CE7" w:rsidRDefault="00E21998" w:rsidP="00DA518B">
            <w:pPr>
              <w:pStyle w:val="TableText"/>
              <w:rPr>
                <w:highlight w:val="lightGray"/>
              </w:rPr>
            </w:pPr>
            <w:r w:rsidRPr="00DA518B">
              <w:t>18610-6</w:t>
            </w:r>
          </w:p>
        </w:tc>
        <w:tc>
          <w:tcPr>
            <w:tcW w:w="2927" w:type="dxa"/>
            <w:vMerge w:val="restart"/>
          </w:tcPr>
          <w:p w14:paraId="4906B258" w14:textId="77777777" w:rsidR="00E21998" w:rsidRPr="00B17EEE" w:rsidRDefault="00E21998" w:rsidP="00617764">
            <w:pPr>
              <w:pStyle w:val="TableText"/>
            </w:pPr>
            <w:r w:rsidRPr="00B17EEE">
              <w:t>2.16.840.1.113883.10.20.22.2.38</w:t>
            </w:r>
          </w:p>
        </w:tc>
        <w:tc>
          <w:tcPr>
            <w:tcW w:w="3049" w:type="dxa"/>
            <w:vMerge w:val="restart"/>
          </w:tcPr>
          <w:p w14:paraId="20F4B4EF" w14:textId="77777777" w:rsidR="00E21998" w:rsidRPr="00D32CE7" w:rsidRDefault="00E21998" w:rsidP="00617764">
            <w:pPr>
              <w:pStyle w:val="TableText"/>
            </w:pPr>
            <w:r>
              <w:t>Future assignment</w:t>
            </w:r>
          </w:p>
        </w:tc>
        <w:tc>
          <w:tcPr>
            <w:tcW w:w="3384" w:type="dxa"/>
          </w:tcPr>
          <w:p w14:paraId="66CDFBEE" w14:textId="77777777" w:rsidR="00E21998" w:rsidRPr="00B17EEE" w:rsidRDefault="00E21998" w:rsidP="00617764">
            <w:pPr>
              <w:pStyle w:val="TableText"/>
            </w:pPr>
            <w:r w:rsidRPr="00B17EEE">
              <w:t>2.16.840.1.113883.10.20.18.2.8 (Proc Note)</w:t>
            </w:r>
          </w:p>
        </w:tc>
        <w:tc>
          <w:tcPr>
            <w:tcW w:w="990" w:type="dxa"/>
          </w:tcPr>
          <w:p w14:paraId="0746C1C4" w14:textId="77777777" w:rsidR="00E21998" w:rsidRPr="00B17EEE" w:rsidRDefault="00E21998" w:rsidP="00617764">
            <w:pPr>
              <w:pStyle w:val="TableText"/>
            </w:pPr>
            <w:r w:rsidRPr="00B17EEE">
              <w:t>HL7</w:t>
            </w:r>
          </w:p>
        </w:tc>
      </w:tr>
      <w:tr w:rsidR="00E21998" w:rsidRPr="00B17EEE" w14:paraId="2F98BED5" w14:textId="77777777" w:rsidTr="00FA1997">
        <w:tc>
          <w:tcPr>
            <w:tcW w:w="1342" w:type="dxa"/>
            <w:vMerge/>
          </w:tcPr>
          <w:p w14:paraId="2940023B" w14:textId="77777777" w:rsidR="00E21998" w:rsidRPr="00B17EEE" w:rsidRDefault="00E21998" w:rsidP="00617764">
            <w:pPr>
              <w:pStyle w:val="TableText"/>
            </w:pPr>
          </w:p>
        </w:tc>
        <w:tc>
          <w:tcPr>
            <w:tcW w:w="1016" w:type="dxa"/>
            <w:vMerge/>
          </w:tcPr>
          <w:p w14:paraId="17A25B3E" w14:textId="77777777" w:rsidR="00E21998" w:rsidRPr="00B17EEE" w:rsidRDefault="00E21998" w:rsidP="00617764">
            <w:pPr>
              <w:pStyle w:val="TableText"/>
            </w:pPr>
          </w:p>
        </w:tc>
        <w:tc>
          <w:tcPr>
            <w:tcW w:w="2927" w:type="dxa"/>
            <w:vMerge/>
          </w:tcPr>
          <w:p w14:paraId="4A9309C7" w14:textId="77777777" w:rsidR="00E21998" w:rsidRPr="00B17EEE" w:rsidRDefault="00E21998" w:rsidP="00617764">
            <w:pPr>
              <w:pStyle w:val="TableText"/>
            </w:pPr>
          </w:p>
        </w:tc>
        <w:tc>
          <w:tcPr>
            <w:tcW w:w="3049" w:type="dxa"/>
            <w:vMerge/>
          </w:tcPr>
          <w:p w14:paraId="05EAF03D" w14:textId="77777777" w:rsidR="00E21998" w:rsidRPr="00B17EEE" w:rsidRDefault="00E21998" w:rsidP="00617764">
            <w:pPr>
              <w:pStyle w:val="TableText"/>
            </w:pPr>
          </w:p>
        </w:tc>
        <w:tc>
          <w:tcPr>
            <w:tcW w:w="3384" w:type="dxa"/>
          </w:tcPr>
          <w:p w14:paraId="210EF894" w14:textId="77777777" w:rsidR="00E21998" w:rsidRPr="00B17EEE" w:rsidRDefault="00E21998" w:rsidP="00617764">
            <w:pPr>
              <w:pStyle w:val="TableText"/>
            </w:pPr>
            <w:r w:rsidRPr="00B17EEE">
              <w:t>2.16.840.1.113883.3.88.11.83.115</w:t>
            </w:r>
          </w:p>
        </w:tc>
        <w:tc>
          <w:tcPr>
            <w:tcW w:w="990" w:type="dxa"/>
          </w:tcPr>
          <w:p w14:paraId="566303E1" w14:textId="77777777" w:rsidR="00E21998" w:rsidRPr="00B17EEE" w:rsidRDefault="00E21998" w:rsidP="00617764">
            <w:pPr>
              <w:pStyle w:val="TableText"/>
            </w:pPr>
            <w:r w:rsidRPr="00B17EEE">
              <w:t>HITSP</w:t>
            </w:r>
          </w:p>
        </w:tc>
      </w:tr>
      <w:tr w:rsidR="00E21998" w:rsidRPr="00B17EEE" w14:paraId="2F1C4825" w14:textId="77777777" w:rsidTr="00FA1997">
        <w:tc>
          <w:tcPr>
            <w:tcW w:w="1342" w:type="dxa"/>
            <w:vMerge/>
          </w:tcPr>
          <w:p w14:paraId="11DDC108" w14:textId="77777777" w:rsidR="00E21998" w:rsidRPr="00B17EEE" w:rsidRDefault="00E21998" w:rsidP="00617764">
            <w:pPr>
              <w:pStyle w:val="TableText"/>
            </w:pPr>
          </w:p>
        </w:tc>
        <w:tc>
          <w:tcPr>
            <w:tcW w:w="1016" w:type="dxa"/>
            <w:vMerge/>
          </w:tcPr>
          <w:p w14:paraId="0343069C" w14:textId="77777777" w:rsidR="00E21998" w:rsidRPr="00B17EEE" w:rsidRDefault="00E21998" w:rsidP="00617764">
            <w:pPr>
              <w:pStyle w:val="TableText"/>
            </w:pPr>
          </w:p>
        </w:tc>
        <w:tc>
          <w:tcPr>
            <w:tcW w:w="2927" w:type="dxa"/>
            <w:vMerge/>
          </w:tcPr>
          <w:p w14:paraId="3D6132B6" w14:textId="77777777" w:rsidR="00E21998" w:rsidRPr="00B17EEE" w:rsidRDefault="00E21998" w:rsidP="00617764">
            <w:pPr>
              <w:pStyle w:val="TableText"/>
            </w:pPr>
          </w:p>
        </w:tc>
        <w:tc>
          <w:tcPr>
            <w:tcW w:w="3049" w:type="dxa"/>
            <w:vMerge/>
          </w:tcPr>
          <w:p w14:paraId="54E3581E" w14:textId="77777777" w:rsidR="00E21998" w:rsidRPr="00B17EEE" w:rsidRDefault="00E21998" w:rsidP="00617764">
            <w:pPr>
              <w:pStyle w:val="TableText"/>
            </w:pPr>
          </w:p>
        </w:tc>
        <w:tc>
          <w:tcPr>
            <w:tcW w:w="3384" w:type="dxa"/>
          </w:tcPr>
          <w:p w14:paraId="30B86C3D" w14:textId="77777777" w:rsidR="00E21998" w:rsidRPr="00B17EEE" w:rsidRDefault="00E21998" w:rsidP="00617764">
            <w:pPr>
              <w:pStyle w:val="TableText"/>
            </w:pPr>
            <w:r w:rsidRPr="00B17EEE">
              <w:t>1.3.6.1.4.1.19376.1.5.3.1.3.21</w:t>
            </w:r>
          </w:p>
        </w:tc>
        <w:tc>
          <w:tcPr>
            <w:tcW w:w="990" w:type="dxa"/>
          </w:tcPr>
          <w:p w14:paraId="2E1D24DF" w14:textId="77777777" w:rsidR="00E21998" w:rsidRPr="00B17EEE" w:rsidRDefault="00E21998" w:rsidP="00617764">
            <w:pPr>
              <w:pStyle w:val="TableText"/>
            </w:pPr>
            <w:r w:rsidRPr="00B17EEE">
              <w:t>IHE</w:t>
            </w:r>
          </w:p>
        </w:tc>
      </w:tr>
      <w:tr w:rsidR="00E21998" w:rsidRPr="00B17EEE" w14:paraId="54D59DF4" w14:textId="77777777" w:rsidTr="00FA1997">
        <w:tc>
          <w:tcPr>
            <w:tcW w:w="1342" w:type="dxa"/>
            <w:vMerge w:val="restart"/>
          </w:tcPr>
          <w:p w14:paraId="6B0871B4" w14:textId="77777777" w:rsidR="00E21998" w:rsidRPr="00B17EEE" w:rsidRDefault="00E21998" w:rsidP="00617764">
            <w:pPr>
              <w:pStyle w:val="TableText"/>
            </w:pPr>
            <w:r w:rsidRPr="00B17EEE">
              <w:t>Immunizations Section</w:t>
            </w:r>
          </w:p>
        </w:tc>
        <w:tc>
          <w:tcPr>
            <w:tcW w:w="1016" w:type="dxa"/>
            <w:vMerge w:val="restart"/>
          </w:tcPr>
          <w:p w14:paraId="3DFF046C" w14:textId="77777777" w:rsidR="00E21998" w:rsidRPr="00B17EEE" w:rsidRDefault="00E21998" w:rsidP="00617764">
            <w:pPr>
              <w:pStyle w:val="TableText"/>
            </w:pPr>
            <w:r w:rsidRPr="00B17EEE">
              <w:t>11369-6</w:t>
            </w:r>
          </w:p>
        </w:tc>
        <w:tc>
          <w:tcPr>
            <w:tcW w:w="2927" w:type="dxa"/>
            <w:vMerge w:val="restart"/>
          </w:tcPr>
          <w:p w14:paraId="7B596ACA" w14:textId="77777777" w:rsidR="00E21998" w:rsidRPr="00B17EEE" w:rsidRDefault="00E21998" w:rsidP="00617764">
            <w:pPr>
              <w:pStyle w:val="TableText"/>
            </w:pPr>
            <w:r w:rsidRPr="00B17EEE">
              <w:t>2.16.840.1.113883.10.20.22.2.2</w:t>
            </w:r>
          </w:p>
        </w:tc>
        <w:tc>
          <w:tcPr>
            <w:tcW w:w="3049" w:type="dxa"/>
            <w:vMerge w:val="restart"/>
          </w:tcPr>
          <w:p w14:paraId="3062B322" w14:textId="77777777" w:rsidR="00E21998" w:rsidRPr="0058796F" w:rsidRDefault="00E21998" w:rsidP="00617764">
            <w:pPr>
              <w:pStyle w:val="TableText"/>
            </w:pPr>
            <w:r>
              <w:t xml:space="preserve"> Future assignment</w:t>
            </w:r>
          </w:p>
        </w:tc>
        <w:tc>
          <w:tcPr>
            <w:tcW w:w="3384" w:type="dxa"/>
          </w:tcPr>
          <w:p w14:paraId="557EDA9E" w14:textId="77777777" w:rsidR="00E21998" w:rsidRPr="00B17EEE" w:rsidRDefault="00E21998" w:rsidP="00617764">
            <w:pPr>
              <w:pStyle w:val="TableText"/>
            </w:pPr>
            <w:r w:rsidRPr="00B17EEE">
              <w:t>2.16.840.1.113883.10.20.1.6 (CCD)</w:t>
            </w:r>
          </w:p>
        </w:tc>
        <w:tc>
          <w:tcPr>
            <w:tcW w:w="990" w:type="dxa"/>
          </w:tcPr>
          <w:p w14:paraId="7E95D33C" w14:textId="77777777" w:rsidR="00E21998" w:rsidRPr="00B17EEE" w:rsidRDefault="00E21998" w:rsidP="00617764">
            <w:pPr>
              <w:pStyle w:val="TableText"/>
            </w:pPr>
            <w:r w:rsidRPr="00B17EEE">
              <w:t>HL7</w:t>
            </w:r>
          </w:p>
        </w:tc>
      </w:tr>
      <w:tr w:rsidR="00E21998" w:rsidRPr="00B17EEE" w14:paraId="28B4F7CA" w14:textId="77777777" w:rsidTr="00FA1997">
        <w:tc>
          <w:tcPr>
            <w:tcW w:w="1342" w:type="dxa"/>
            <w:vMerge/>
          </w:tcPr>
          <w:p w14:paraId="22198EE8" w14:textId="77777777" w:rsidR="00E21998" w:rsidRPr="00B17EEE" w:rsidRDefault="00E21998" w:rsidP="00617764">
            <w:pPr>
              <w:pStyle w:val="TableText"/>
            </w:pPr>
          </w:p>
        </w:tc>
        <w:tc>
          <w:tcPr>
            <w:tcW w:w="1016" w:type="dxa"/>
            <w:vMerge/>
          </w:tcPr>
          <w:p w14:paraId="498C1806" w14:textId="77777777" w:rsidR="00E21998" w:rsidRPr="00B17EEE" w:rsidRDefault="00E21998" w:rsidP="00617764">
            <w:pPr>
              <w:pStyle w:val="TableText"/>
            </w:pPr>
          </w:p>
        </w:tc>
        <w:tc>
          <w:tcPr>
            <w:tcW w:w="2927" w:type="dxa"/>
            <w:vMerge/>
          </w:tcPr>
          <w:p w14:paraId="1E826B6F" w14:textId="77777777" w:rsidR="00E21998" w:rsidRPr="00B17EEE" w:rsidRDefault="00E21998" w:rsidP="00617764">
            <w:pPr>
              <w:pStyle w:val="TableText"/>
            </w:pPr>
          </w:p>
        </w:tc>
        <w:tc>
          <w:tcPr>
            <w:tcW w:w="3049" w:type="dxa"/>
            <w:vMerge/>
          </w:tcPr>
          <w:p w14:paraId="0C603F38" w14:textId="77777777" w:rsidR="00E21998" w:rsidRPr="00B17EEE" w:rsidRDefault="00E21998" w:rsidP="00617764">
            <w:pPr>
              <w:pStyle w:val="TableText"/>
            </w:pPr>
          </w:p>
        </w:tc>
        <w:tc>
          <w:tcPr>
            <w:tcW w:w="3384" w:type="dxa"/>
          </w:tcPr>
          <w:p w14:paraId="6365FC2B" w14:textId="77777777" w:rsidR="00E21998" w:rsidRPr="00B17EEE" w:rsidRDefault="00E21998" w:rsidP="00617764">
            <w:pPr>
              <w:pStyle w:val="TableText"/>
            </w:pPr>
            <w:r w:rsidRPr="00B17EEE">
              <w:t>2.16.840.1.113883.3.88.11.83.117</w:t>
            </w:r>
          </w:p>
        </w:tc>
        <w:tc>
          <w:tcPr>
            <w:tcW w:w="990" w:type="dxa"/>
          </w:tcPr>
          <w:p w14:paraId="5A87D9A2" w14:textId="77777777" w:rsidR="00E21998" w:rsidRPr="00B17EEE" w:rsidRDefault="00E21998" w:rsidP="00617764">
            <w:pPr>
              <w:pStyle w:val="TableText"/>
            </w:pPr>
            <w:r w:rsidRPr="00B17EEE">
              <w:t>HITSP</w:t>
            </w:r>
          </w:p>
        </w:tc>
      </w:tr>
      <w:tr w:rsidR="00E21998" w:rsidRPr="00B17EEE" w14:paraId="6FD0DDC5" w14:textId="77777777" w:rsidTr="00FA1997">
        <w:tc>
          <w:tcPr>
            <w:tcW w:w="1342" w:type="dxa"/>
            <w:vMerge/>
          </w:tcPr>
          <w:p w14:paraId="4192D55A" w14:textId="77777777" w:rsidR="00E21998" w:rsidRPr="00B17EEE" w:rsidRDefault="00E21998" w:rsidP="00617764">
            <w:pPr>
              <w:pStyle w:val="TableText"/>
            </w:pPr>
          </w:p>
        </w:tc>
        <w:tc>
          <w:tcPr>
            <w:tcW w:w="1016" w:type="dxa"/>
            <w:vMerge/>
          </w:tcPr>
          <w:p w14:paraId="390FB6C9" w14:textId="77777777" w:rsidR="00E21998" w:rsidRPr="00B17EEE" w:rsidRDefault="00E21998" w:rsidP="00617764">
            <w:pPr>
              <w:pStyle w:val="TableText"/>
            </w:pPr>
          </w:p>
        </w:tc>
        <w:tc>
          <w:tcPr>
            <w:tcW w:w="2927" w:type="dxa"/>
            <w:vMerge/>
          </w:tcPr>
          <w:p w14:paraId="2AE415BC" w14:textId="77777777" w:rsidR="00E21998" w:rsidRPr="00B17EEE" w:rsidRDefault="00E21998" w:rsidP="00617764">
            <w:pPr>
              <w:pStyle w:val="TableText"/>
            </w:pPr>
          </w:p>
        </w:tc>
        <w:tc>
          <w:tcPr>
            <w:tcW w:w="3049" w:type="dxa"/>
            <w:vMerge/>
          </w:tcPr>
          <w:p w14:paraId="0B22A98A" w14:textId="77777777" w:rsidR="00E21998" w:rsidRPr="00B17EEE" w:rsidRDefault="00E21998" w:rsidP="00617764">
            <w:pPr>
              <w:pStyle w:val="TableText"/>
            </w:pPr>
          </w:p>
        </w:tc>
        <w:tc>
          <w:tcPr>
            <w:tcW w:w="3384" w:type="dxa"/>
          </w:tcPr>
          <w:p w14:paraId="4BCEB73F" w14:textId="77777777" w:rsidR="00E21998" w:rsidRPr="00B17EEE" w:rsidRDefault="00E21998" w:rsidP="00617764">
            <w:pPr>
              <w:pStyle w:val="TableText"/>
            </w:pPr>
            <w:r w:rsidRPr="00B17EEE">
              <w:t>1.3.6.1.4.1.19376.1.5.3.1.3.23</w:t>
            </w:r>
          </w:p>
        </w:tc>
        <w:tc>
          <w:tcPr>
            <w:tcW w:w="990" w:type="dxa"/>
          </w:tcPr>
          <w:p w14:paraId="5458DADB" w14:textId="77777777" w:rsidR="00E21998" w:rsidRPr="00B17EEE" w:rsidRDefault="00E21998" w:rsidP="00617764">
            <w:pPr>
              <w:pStyle w:val="TableText"/>
            </w:pPr>
            <w:r w:rsidRPr="00B17EEE">
              <w:t>IHE</w:t>
            </w:r>
          </w:p>
        </w:tc>
      </w:tr>
      <w:tr w:rsidR="00E21998" w:rsidRPr="00B17EEE" w14:paraId="28C0C17D" w14:textId="77777777" w:rsidTr="00DA518B">
        <w:tc>
          <w:tcPr>
            <w:tcW w:w="12708" w:type="dxa"/>
            <w:gridSpan w:val="6"/>
          </w:tcPr>
          <w:p w14:paraId="3AD8C315" w14:textId="77777777" w:rsidR="00E21998" w:rsidRPr="00B17EEE" w:rsidRDefault="00E21998" w:rsidP="00617764">
            <w:pPr>
              <w:pStyle w:val="TableText"/>
              <w:jc w:val="center"/>
            </w:pPr>
            <w:r w:rsidRPr="00E71D38">
              <w:rPr>
                <w:b/>
                <w:i/>
              </w:rPr>
              <w:t>Conditions/Concern Category</w:t>
            </w:r>
          </w:p>
        </w:tc>
      </w:tr>
      <w:tr w:rsidR="00E21998" w:rsidRPr="00B17EEE" w14:paraId="0ECBAAC9" w14:textId="77777777" w:rsidTr="00FA1997">
        <w:tc>
          <w:tcPr>
            <w:tcW w:w="1342" w:type="dxa"/>
            <w:vMerge w:val="restart"/>
          </w:tcPr>
          <w:p w14:paraId="05CBAF7B" w14:textId="77777777" w:rsidR="00E21998" w:rsidRPr="00B17EEE" w:rsidRDefault="00E21998" w:rsidP="00617764">
            <w:pPr>
              <w:pStyle w:val="TableText"/>
            </w:pPr>
            <w:r w:rsidRPr="00B17EEE">
              <w:t>Allergies and Other Adverse Reactions Section (2.2.1.2)</w:t>
            </w:r>
          </w:p>
        </w:tc>
        <w:tc>
          <w:tcPr>
            <w:tcW w:w="1016" w:type="dxa"/>
            <w:vMerge w:val="restart"/>
          </w:tcPr>
          <w:p w14:paraId="7217B7B4" w14:textId="77777777" w:rsidR="00E21998" w:rsidRPr="00B17EEE" w:rsidRDefault="00E21998" w:rsidP="00617764">
            <w:pPr>
              <w:pStyle w:val="TableText"/>
            </w:pPr>
            <w:r w:rsidRPr="00B17EEE">
              <w:t>48765-2</w:t>
            </w:r>
          </w:p>
        </w:tc>
        <w:tc>
          <w:tcPr>
            <w:tcW w:w="2927" w:type="dxa"/>
            <w:vMerge w:val="restart"/>
          </w:tcPr>
          <w:p w14:paraId="12EF732C" w14:textId="77777777" w:rsidR="00E21998" w:rsidRPr="00B17EEE" w:rsidRDefault="00E21998" w:rsidP="00617764">
            <w:pPr>
              <w:pStyle w:val="TableText"/>
            </w:pPr>
            <w:r w:rsidRPr="00B17EEE">
              <w:t>2.16.840.1.113883.10.20.22.2.6</w:t>
            </w:r>
          </w:p>
        </w:tc>
        <w:tc>
          <w:tcPr>
            <w:tcW w:w="3049" w:type="dxa"/>
            <w:vMerge w:val="restart"/>
          </w:tcPr>
          <w:p w14:paraId="07221F5A" w14:textId="77777777" w:rsidR="00E21998" w:rsidRPr="00B17EEE" w:rsidRDefault="00E21998" w:rsidP="00617764">
            <w:pPr>
              <w:pStyle w:val="TableText"/>
            </w:pPr>
            <w:r w:rsidRPr="00B17EEE">
              <w:t>2.16.840.1.113883.10.20.22.2.6.1</w:t>
            </w:r>
          </w:p>
        </w:tc>
        <w:tc>
          <w:tcPr>
            <w:tcW w:w="3384" w:type="dxa"/>
          </w:tcPr>
          <w:p w14:paraId="4319744C" w14:textId="77777777" w:rsidR="00E21998" w:rsidRPr="00B17EEE" w:rsidRDefault="00E21998" w:rsidP="00617764">
            <w:pPr>
              <w:pStyle w:val="TableText"/>
            </w:pPr>
            <w:r w:rsidRPr="00B17EEE">
              <w:t>2.16.840.1.113883.10.20.1.2 (CCD)</w:t>
            </w:r>
          </w:p>
        </w:tc>
        <w:tc>
          <w:tcPr>
            <w:tcW w:w="990" w:type="dxa"/>
          </w:tcPr>
          <w:p w14:paraId="428F4EB7" w14:textId="77777777" w:rsidR="00E21998" w:rsidRPr="00B17EEE" w:rsidRDefault="00E21998" w:rsidP="00617764">
            <w:pPr>
              <w:pStyle w:val="TableText"/>
            </w:pPr>
            <w:r w:rsidRPr="00B17EEE">
              <w:t>HL7</w:t>
            </w:r>
          </w:p>
        </w:tc>
      </w:tr>
      <w:tr w:rsidR="00E21998" w:rsidRPr="00B17EEE" w14:paraId="47B2C34B" w14:textId="77777777" w:rsidTr="00FA1997">
        <w:tc>
          <w:tcPr>
            <w:tcW w:w="1342" w:type="dxa"/>
            <w:vMerge/>
          </w:tcPr>
          <w:p w14:paraId="36638E80" w14:textId="77777777" w:rsidR="00E21998" w:rsidRPr="00B17EEE" w:rsidRDefault="00E21998" w:rsidP="00617764">
            <w:pPr>
              <w:pStyle w:val="TableText"/>
            </w:pPr>
          </w:p>
        </w:tc>
        <w:tc>
          <w:tcPr>
            <w:tcW w:w="1016" w:type="dxa"/>
            <w:vMerge/>
          </w:tcPr>
          <w:p w14:paraId="245EA828" w14:textId="77777777" w:rsidR="00E21998" w:rsidRPr="00B17EEE" w:rsidRDefault="00E21998" w:rsidP="00617764">
            <w:pPr>
              <w:pStyle w:val="TableText"/>
            </w:pPr>
          </w:p>
        </w:tc>
        <w:tc>
          <w:tcPr>
            <w:tcW w:w="2927" w:type="dxa"/>
            <w:vMerge/>
          </w:tcPr>
          <w:p w14:paraId="5E65D056" w14:textId="77777777" w:rsidR="00E21998" w:rsidRPr="00B17EEE" w:rsidRDefault="00E21998" w:rsidP="00617764">
            <w:pPr>
              <w:pStyle w:val="TableText"/>
            </w:pPr>
          </w:p>
        </w:tc>
        <w:tc>
          <w:tcPr>
            <w:tcW w:w="3049" w:type="dxa"/>
            <w:vMerge/>
          </w:tcPr>
          <w:p w14:paraId="02F649DD" w14:textId="77777777" w:rsidR="00E21998" w:rsidRPr="00B17EEE" w:rsidRDefault="00E21998" w:rsidP="00617764">
            <w:pPr>
              <w:pStyle w:val="TableText"/>
            </w:pPr>
          </w:p>
        </w:tc>
        <w:tc>
          <w:tcPr>
            <w:tcW w:w="3384" w:type="dxa"/>
          </w:tcPr>
          <w:p w14:paraId="3D7C55DD" w14:textId="77777777" w:rsidR="00E21998" w:rsidRPr="00B17EEE" w:rsidRDefault="00E21998" w:rsidP="00617764">
            <w:pPr>
              <w:pStyle w:val="TableText"/>
            </w:pPr>
            <w:r w:rsidRPr="00B17EEE">
              <w:t>2.16.840.1.113883.3.88.11.83.102</w:t>
            </w:r>
          </w:p>
        </w:tc>
        <w:tc>
          <w:tcPr>
            <w:tcW w:w="990" w:type="dxa"/>
          </w:tcPr>
          <w:p w14:paraId="65F6CA10" w14:textId="77777777" w:rsidR="00E21998" w:rsidRPr="00B17EEE" w:rsidRDefault="00E21998" w:rsidP="00617764">
            <w:pPr>
              <w:pStyle w:val="TableText"/>
            </w:pPr>
            <w:r w:rsidRPr="00B17EEE">
              <w:t>HITSP</w:t>
            </w:r>
          </w:p>
        </w:tc>
      </w:tr>
      <w:tr w:rsidR="00E21998" w:rsidRPr="00B17EEE" w14:paraId="14784395" w14:textId="77777777" w:rsidTr="00FA1997">
        <w:tc>
          <w:tcPr>
            <w:tcW w:w="1342" w:type="dxa"/>
            <w:vMerge/>
          </w:tcPr>
          <w:p w14:paraId="2FFAFB46" w14:textId="77777777" w:rsidR="00E21998" w:rsidRPr="00B17EEE" w:rsidRDefault="00E21998" w:rsidP="00617764">
            <w:pPr>
              <w:pStyle w:val="TableText"/>
            </w:pPr>
          </w:p>
        </w:tc>
        <w:tc>
          <w:tcPr>
            <w:tcW w:w="1016" w:type="dxa"/>
            <w:vMerge/>
          </w:tcPr>
          <w:p w14:paraId="4A867CE7" w14:textId="77777777" w:rsidR="00E21998" w:rsidRPr="00B17EEE" w:rsidRDefault="00E21998" w:rsidP="00617764">
            <w:pPr>
              <w:pStyle w:val="TableText"/>
            </w:pPr>
          </w:p>
        </w:tc>
        <w:tc>
          <w:tcPr>
            <w:tcW w:w="2927" w:type="dxa"/>
            <w:vMerge/>
          </w:tcPr>
          <w:p w14:paraId="247286E8" w14:textId="77777777" w:rsidR="00E21998" w:rsidRPr="00B17EEE" w:rsidRDefault="00E21998" w:rsidP="00617764">
            <w:pPr>
              <w:pStyle w:val="TableText"/>
            </w:pPr>
          </w:p>
        </w:tc>
        <w:tc>
          <w:tcPr>
            <w:tcW w:w="3049" w:type="dxa"/>
            <w:vMerge/>
          </w:tcPr>
          <w:p w14:paraId="58AE35B7" w14:textId="77777777" w:rsidR="00E21998" w:rsidRPr="00B17EEE" w:rsidRDefault="00E21998" w:rsidP="00617764">
            <w:pPr>
              <w:pStyle w:val="TableText"/>
            </w:pPr>
          </w:p>
        </w:tc>
        <w:tc>
          <w:tcPr>
            <w:tcW w:w="3384" w:type="dxa"/>
          </w:tcPr>
          <w:p w14:paraId="2E4F999A" w14:textId="77777777" w:rsidR="00E21998" w:rsidRPr="00B17EEE" w:rsidRDefault="00E21998" w:rsidP="00617764">
            <w:pPr>
              <w:pStyle w:val="TableText"/>
            </w:pPr>
            <w:r w:rsidRPr="00B17EEE">
              <w:t>1.3.6.1.4.1.19376.1.5.3.1.3.13</w:t>
            </w:r>
          </w:p>
        </w:tc>
        <w:tc>
          <w:tcPr>
            <w:tcW w:w="990" w:type="dxa"/>
          </w:tcPr>
          <w:p w14:paraId="3EC486E8" w14:textId="77777777" w:rsidR="00E21998" w:rsidRPr="00B17EEE" w:rsidRDefault="00E21998" w:rsidP="00617764">
            <w:pPr>
              <w:pStyle w:val="TableText"/>
            </w:pPr>
            <w:r w:rsidRPr="00B17EEE">
              <w:t>IHE</w:t>
            </w:r>
          </w:p>
        </w:tc>
      </w:tr>
      <w:tr w:rsidR="00E21998" w:rsidRPr="00B17EEE" w14:paraId="7F41F825" w14:textId="77777777" w:rsidTr="00FA1997">
        <w:tc>
          <w:tcPr>
            <w:tcW w:w="1342" w:type="dxa"/>
            <w:vMerge w:val="restart"/>
          </w:tcPr>
          <w:p w14:paraId="64C561AD" w14:textId="77777777" w:rsidR="00E21998" w:rsidRPr="00B17EEE" w:rsidRDefault="00E21998" w:rsidP="00617764">
            <w:pPr>
              <w:pStyle w:val="TableText"/>
            </w:pPr>
            <w:r w:rsidRPr="00B17EEE">
              <w:t>Problem List Section</w:t>
            </w:r>
          </w:p>
        </w:tc>
        <w:tc>
          <w:tcPr>
            <w:tcW w:w="1016" w:type="dxa"/>
            <w:vMerge w:val="restart"/>
          </w:tcPr>
          <w:p w14:paraId="03410CAF" w14:textId="77777777" w:rsidR="00E21998" w:rsidRPr="00B17EEE" w:rsidRDefault="00E21998" w:rsidP="00617764">
            <w:pPr>
              <w:pStyle w:val="TableText"/>
            </w:pPr>
            <w:r w:rsidRPr="00B17EEE">
              <w:t>11450-4</w:t>
            </w:r>
          </w:p>
        </w:tc>
        <w:tc>
          <w:tcPr>
            <w:tcW w:w="2927" w:type="dxa"/>
            <w:vMerge w:val="restart"/>
          </w:tcPr>
          <w:p w14:paraId="71903916" w14:textId="77777777" w:rsidR="00E21998" w:rsidRPr="00B17EEE" w:rsidRDefault="00E21998" w:rsidP="00617764">
            <w:pPr>
              <w:pStyle w:val="TableText"/>
            </w:pPr>
            <w:r w:rsidRPr="00B17EEE">
              <w:t>2.16.840.1.113883.10.20.22.2.5</w:t>
            </w:r>
          </w:p>
        </w:tc>
        <w:tc>
          <w:tcPr>
            <w:tcW w:w="3049" w:type="dxa"/>
            <w:vMerge w:val="restart"/>
          </w:tcPr>
          <w:p w14:paraId="44EB04F1" w14:textId="77777777" w:rsidR="00E21998" w:rsidRPr="00B17EEE" w:rsidRDefault="00E21998" w:rsidP="00617764">
            <w:pPr>
              <w:pStyle w:val="TableText"/>
            </w:pPr>
            <w:r w:rsidRPr="00B17EEE">
              <w:t>2.16.840.1.113883.10.20.22.2.5.1</w:t>
            </w:r>
          </w:p>
        </w:tc>
        <w:tc>
          <w:tcPr>
            <w:tcW w:w="3384" w:type="dxa"/>
          </w:tcPr>
          <w:p w14:paraId="07297D60" w14:textId="77777777" w:rsidR="00E21998" w:rsidRPr="00B17EEE" w:rsidRDefault="00E21998" w:rsidP="00617764">
            <w:pPr>
              <w:pStyle w:val="TableText"/>
            </w:pPr>
            <w:r w:rsidRPr="00B17EEE">
              <w:t>2.16.840.1.113883.10.20.1.11</w:t>
            </w:r>
          </w:p>
        </w:tc>
        <w:tc>
          <w:tcPr>
            <w:tcW w:w="990" w:type="dxa"/>
          </w:tcPr>
          <w:p w14:paraId="5DBB8DF6" w14:textId="77777777" w:rsidR="00E21998" w:rsidRPr="00B17EEE" w:rsidRDefault="00E21998" w:rsidP="00617764">
            <w:pPr>
              <w:pStyle w:val="TableText"/>
            </w:pPr>
            <w:r w:rsidRPr="00B17EEE">
              <w:t>HL7</w:t>
            </w:r>
          </w:p>
        </w:tc>
      </w:tr>
      <w:tr w:rsidR="00E21998" w:rsidRPr="00B17EEE" w14:paraId="4F76D69A" w14:textId="77777777" w:rsidTr="00FA1997">
        <w:tc>
          <w:tcPr>
            <w:tcW w:w="1342" w:type="dxa"/>
            <w:vMerge/>
          </w:tcPr>
          <w:p w14:paraId="20D9A538" w14:textId="77777777" w:rsidR="00E21998" w:rsidRPr="00B17EEE" w:rsidRDefault="00E21998" w:rsidP="00617764">
            <w:pPr>
              <w:pStyle w:val="TableText"/>
            </w:pPr>
          </w:p>
        </w:tc>
        <w:tc>
          <w:tcPr>
            <w:tcW w:w="1016" w:type="dxa"/>
            <w:vMerge/>
          </w:tcPr>
          <w:p w14:paraId="58A41FE5" w14:textId="77777777" w:rsidR="00E21998" w:rsidRPr="00B17EEE" w:rsidRDefault="00E21998" w:rsidP="00617764">
            <w:pPr>
              <w:pStyle w:val="TableText"/>
            </w:pPr>
          </w:p>
        </w:tc>
        <w:tc>
          <w:tcPr>
            <w:tcW w:w="2927" w:type="dxa"/>
            <w:vMerge/>
          </w:tcPr>
          <w:p w14:paraId="2B688A21" w14:textId="77777777" w:rsidR="00E21998" w:rsidRPr="00B17EEE" w:rsidRDefault="00E21998" w:rsidP="00617764">
            <w:pPr>
              <w:pStyle w:val="TableText"/>
            </w:pPr>
          </w:p>
        </w:tc>
        <w:tc>
          <w:tcPr>
            <w:tcW w:w="3049" w:type="dxa"/>
            <w:vMerge/>
          </w:tcPr>
          <w:p w14:paraId="6487EA14" w14:textId="77777777" w:rsidR="00E21998" w:rsidRPr="00B17EEE" w:rsidRDefault="00E21998" w:rsidP="00617764">
            <w:pPr>
              <w:pStyle w:val="TableText"/>
            </w:pPr>
          </w:p>
        </w:tc>
        <w:tc>
          <w:tcPr>
            <w:tcW w:w="3384" w:type="dxa"/>
          </w:tcPr>
          <w:p w14:paraId="4D2BF627" w14:textId="77777777" w:rsidR="00E21998" w:rsidRPr="00B17EEE" w:rsidRDefault="00E21998" w:rsidP="00617764">
            <w:pPr>
              <w:pStyle w:val="TableText"/>
            </w:pPr>
            <w:r w:rsidRPr="00B17EEE">
              <w:t>2.16.840.1.113883.3.88.11.83.103</w:t>
            </w:r>
          </w:p>
        </w:tc>
        <w:tc>
          <w:tcPr>
            <w:tcW w:w="990" w:type="dxa"/>
          </w:tcPr>
          <w:p w14:paraId="2A8F1DCC" w14:textId="77777777" w:rsidR="00E21998" w:rsidRPr="00B17EEE" w:rsidRDefault="00E21998" w:rsidP="00617764">
            <w:pPr>
              <w:pStyle w:val="TableText"/>
            </w:pPr>
            <w:r w:rsidRPr="00B17EEE">
              <w:t>HITSP</w:t>
            </w:r>
          </w:p>
        </w:tc>
      </w:tr>
      <w:tr w:rsidR="00E21998" w:rsidRPr="00B17EEE" w14:paraId="38FCB07C" w14:textId="77777777" w:rsidTr="00FA1997">
        <w:tc>
          <w:tcPr>
            <w:tcW w:w="1342" w:type="dxa"/>
            <w:vMerge/>
          </w:tcPr>
          <w:p w14:paraId="1D13B454" w14:textId="77777777" w:rsidR="00E21998" w:rsidRPr="00B17EEE" w:rsidRDefault="00E21998" w:rsidP="00617764">
            <w:pPr>
              <w:pStyle w:val="TableText"/>
            </w:pPr>
          </w:p>
        </w:tc>
        <w:tc>
          <w:tcPr>
            <w:tcW w:w="1016" w:type="dxa"/>
            <w:vMerge/>
          </w:tcPr>
          <w:p w14:paraId="17F9C0F3" w14:textId="77777777" w:rsidR="00E21998" w:rsidRPr="00B17EEE" w:rsidRDefault="00E21998" w:rsidP="00617764">
            <w:pPr>
              <w:pStyle w:val="TableText"/>
            </w:pPr>
          </w:p>
        </w:tc>
        <w:tc>
          <w:tcPr>
            <w:tcW w:w="2927" w:type="dxa"/>
            <w:vMerge/>
          </w:tcPr>
          <w:p w14:paraId="636BFA39" w14:textId="77777777" w:rsidR="00E21998" w:rsidRPr="00B17EEE" w:rsidRDefault="00E21998" w:rsidP="00617764">
            <w:pPr>
              <w:pStyle w:val="TableText"/>
            </w:pPr>
          </w:p>
        </w:tc>
        <w:tc>
          <w:tcPr>
            <w:tcW w:w="3049" w:type="dxa"/>
            <w:vMerge/>
          </w:tcPr>
          <w:p w14:paraId="406B55A4" w14:textId="77777777" w:rsidR="00E21998" w:rsidRPr="00B17EEE" w:rsidRDefault="00E21998" w:rsidP="00617764">
            <w:pPr>
              <w:pStyle w:val="TableText"/>
            </w:pPr>
          </w:p>
        </w:tc>
        <w:tc>
          <w:tcPr>
            <w:tcW w:w="3384" w:type="dxa"/>
          </w:tcPr>
          <w:p w14:paraId="70C154DC" w14:textId="77777777" w:rsidR="00E21998" w:rsidRPr="00B17EEE" w:rsidRDefault="00E21998" w:rsidP="00617764">
            <w:pPr>
              <w:pStyle w:val="TableText"/>
            </w:pPr>
            <w:r w:rsidRPr="00B17EEE">
              <w:t>1.3.6.1.4.1.19376.1.5.3.1.3.6</w:t>
            </w:r>
          </w:p>
        </w:tc>
        <w:tc>
          <w:tcPr>
            <w:tcW w:w="990" w:type="dxa"/>
          </w:tcPr>
          <w:p w14:paraId="43E1656C" w14:textId="77777777" w:rsidR="00E21998" w:rsidRPr="00B17EEE" w:rsidRDefault="00E21998" w:rsidP="00617764">
            <w:pPr>
              <w:pStyle w:val="TableText"/>
            </w:pPr>
            <w:r w:rsidRPr="00B17EEE">
              <w:t>IHE</w:t>
            </w:r>
          </w:p>
        </w:tc>
      </w:tr>
      <w:tr w:rsidR="00E21998" w:rsidRPr="00B17EEE" w14:paraId="7F0741B2" w14:textId="77777777" w:rsidTr="00FA1997">
        <w:tc>
          <w:tcPr>
            <w:tcW w:w="1342" w:type="dxa"/>
            <w:vMerge w:val="restart"/>
          </w:tcPr>
          <w:p w14:paraId="510B4D21" w14:textId="77777777" w:rsidR="00E21998" w:rsidRPr="00B17EEE" w:rsidRDefault="00E21998" w:rsidP="00617764">
            <w:pPr>
              <w:pStyle w:val="TableText"/>
            </w:pPr>
            <w:r w:rsidRPr="00B17EEE">
              <w:t>History of Past Illness Section (2.2.1.4)</w:t>
            </w:r>
          </w:p>
        </w:tc>
        <w:tc>
          <w:tcPr>
            <w:tcW w:w="1016" w:type="dxa"/>
            <w:vMerge w:val="restart"/>
          </w:tcPr>
          <w:p w14:paraId="399ABACA" w14:textId="77777777" w:rsidR="00E21998" w:rsidRPr="00B17EEE" w:rsidRDefault="00E21998" w:rsidP="00617764">
            <w:pPr>
              <w:pStyle w:val="TableText"/>
            </w:pPr>
            <w:r w:rsidRPr="00B17EEE">
              <w:t>11348-0</w:t>
            </w:r>
          </w:p>
        </w:tc>
        <w:tc>
          <w:tcPr>
            <w:tcW w:w="2927" w:type="dxa"/>
            <w:vMerge w:val="restart"/>
          </w:tcPr>
          <w:p w14:paraId="7FFC9C03" w14:textId="77777777" w:rsidR="00E21998" w:rsidRPr="00B17EEE" w:rsidRDefault="00E21998" w:rsidP="00617764">
            <w:pPr>
              <w:pStyle w:val="TableText"/>
            </w:pPr>
            <w:r w:rsidRPr="00B17EEE">
              <w:t>2.16.840.1.113883.10.20.2.9</w:t>
            </w:r>
          </w:p>
        </w:tc>
        <w:tc>
          <w:tcPr>
            <w:tcW w:w="3049" w:type="dxa"/>
            <w:vMerge w:val="restart"/>
          </w:tcPr>
          <w:p w14:paraId="18FA2DFB" w14:textId="77777777" w:rsidR="00E21998" w:rsidRPr="00B17EEE" w:rsidRDefault="00E21998" w:rsidP="00617764">
            <w:pPr>
              <w:pStyle w:val="TableText"/>
            </w:pPr>
          </w:p>
        </w:tc>
        <w:tc>
          <w:tcPr>
            <w:tcW w:w="3384" w:type="dxa"/>
          </w:tcPr>
          <w:p w14:paraId="50C2B8A5" w14:textId="77777777" w:rsidR="00E21998" w:rsidRPr="00B17EEE" w:rsidRDefault="00E21998" w:rsidP="00617764">
            <w:pPr>
              <w:pStyle w:val="TableText"/>
            </w:pPr>
            <w:r w:rsidRPr="00B17EEE">
              <w:t>2.16.840.1.113883.10.20.2.9 (H&amp;P)</w:t>
            </w:r>
          </w:p>
        </w:tc>
        <w:tc>
          <w:tcPr>
            <w:tcW w:w="990" w:type="dxa"/>
          </w:tcPr>
          <w:p w14:paraId="59327033" w14:textId="77777777" w:rsidR="00E21998" w:rsidRPr="00B17EEE" w:rsidRDefault="00E21998" w:rsidP="00617764">
            <w:pPr>
              <w:pStyle w:val="TableText"/>
            </w:pPr>
            <w:r w:rsidRPr="00B17EEE">
              <w:t>HL7</w:t>
            </w:r>
          </w:p>
        </w:tc>
      </w:tr>
      <w:tr w:rsidR="00E21998" w:rsidRPr="00B17EEE" w14:paraId="663AE3AE" w14:textId="77777777" w:rsidTr="00FA1997">
        <w:tc>
          <w:tcPr>
            <w:tcW w:w="1342" w:type="dxa"/>
            <w:vMerge/>
          </w:tcPr>
          <w:p w14:paraId="54703C74" w14:textId="77777777" w:rsidR="00E21998" w:rsidRPr="00B17EEE" w:rsidRDefault="00E21998" w:rsidP="00617764">
            <w:pPr>
              <w:pStyle w:val="TableText"/>
            </w:pPr>
          </w:p>
        </w:tc>
        <w:tc>
          <w:tcPr>
            <w:tcW w:w="1016" w:type="dxa"/>
            <w:vMerge/>
          </w:tcPr>
          <w:p w14:paraId="70CC1278" w14:textId="77777777" w:rsidR="00E21998" w:rsidRPr="00B17EEE" w:rsidRDefault="00E21998" w:rsidP="00617764">
            <w:pPr>
              <w:pStyle w:val="TableText"/>
            </w:pPr>
          </w:p>
        </w:tc>
        <w:tc>
          <w:tcPr>
            <w:tcW w:w="2927" w:type="dxa"/>
            <w:vMerge/>
          </w:tcPr>
          <w:p w14:paraId="5FED67C0" w14:textId="77777777" w:rsidR="00E21998" w:rsidRPr="00B17EEE" w:rsidRDefault="00E21998" w:rsidP="00617764">
            <w:pPr>
              <w:pStyle w:val="TableText"/>
            </w:pPr>
          </w:p>
        </w:tc>
        <w:tc>
          <w:tcPr>
            <w:tcW w:w="3049" w:type="dxa"/>
            <w:vMerge/>
          </w:tcPr>
          <w:p w14:paraId="31B208CB" w14:textId="77777777" w:rsidR="00E21998" w:rsidRPr="00B17EEE" w:rsidRDefault="00E21998" w:rsidP="00617764">
            <w:pPr>
              <w:pStyle w:val="TableText"/>
            </w:pPr>
          </w:p>
        </w:tc>
        <w:tc>
          <w:tcPr>
            <w:tcW w:w="3384" w:type="dxa"/>
          </w:tcPr>
          <w:p w14:paraId="160817A2" w14:textId="77777777" w:rsidR="00E21998" w:rsidRPr="00B17EEE" w:rsidRDefault="00E21998" w:rsidP="00617764">
            <w:pPr>
              <w:pStyle w:val="TableText"/>
            </w:pPr>
            <w:r w:rsidRPr="00B17EEE">
              <w:t>2.16.840.1.113883.3.88.11.83.104</w:t>
            </w:r>
          </w:p>
        </w:tc>
        <w:tc>
          <w:tcPr>
            <w:tcW w:w="990" w:type="dxa"/>
          </w:tcPr>
          <w:p w14:paraId="4F7F6B0E" w14:textId="77777777" w:rsidR="00E21998" w:rsidRPr="00B17EEE" w:rsidRDefault="00E21998" w:rsidP="00617764">
            <w:pPr>
              <w:pStyle w:val="TableText"/>
            </w:pPr>
            <w:r w:rsidRPr="00B17EEE">
              <w:t>HITSP</w:t>
            </w:r>
          </w:p>
        </w:tc>
      </w:tr>
      <w:tr w:rsidR="00E21998" w:rsidRPr="00B17EEE" w14:paraId="365D224B" w14:textId="77777777" w:rsidTr="00FA1997">
        <w:tc>
          <w:tcPr>
            <w:tcW w:w="1342" w:type="dxa"/>
            <w:vMerge/>
          </w:tcPr>
          <w:p w14:paraId="7C3D841E" w14:textId="77777777" w:rsidR="00E21998" w:rsidRPr="00B17EEE" w:rsidRDefault="00E21998" w:rsidP="00617764">
            <w:pPr>
              <w:pStyle w:val="TableText"/>
            </w:pPr>
          </w:p>
        </w:tc>
        <w:tc>
          <w:tcPr>
            <w:tcW w:w="1016" w:type="dxa"/>
            <w:vMerge/>
          </w:tcPr>
          <w:p w14:paraId="5F02610B" w14:textId="77777777" w:rsidR="00E21998" w:rsidRPr="00B17EEE" w:rsidRDefault="00E21998" w:rsidP="00617764">
            <w:pPr>
              <w:pStyle w:val="TableText"/>
            </w:pPr>
          </w:p>
        </w:tc>
        <w:tc>
          <w:tcPr>
            <w:tcW w:w="2927" w:type="dxa"/>
            <w:vMerge/>
          </w:tcPr>
          <w:p w14:paraId="7951BD6E" w14:textId="77777777" w:rsidR="00E21998" w:rsidRPr="00B17EEE" w:rsidRDefault="00E21998" w:rsidP="00617764">
            <w:pPr>
              <w:pStyle w:val="TableText"/>
            </w:pPr>
          </w:p>
        </w:tc>
        <w:tc>
          <w:tcPr>
            <w:tcW w:w="3049" w:type="dxa"/>
            <w:vMerge/>
          </w:tcPr>
          <w:p w14:paraId="4FDD2E61" w14:textId="77777777" w:rsidR="00E21998" w:rsidRPr="00B17EEE" w:rsidRDefault="00E21998" w:rsidP="00617764">
            <w:pPr>
              <w:pStyle w:val="TableText"/>
            </w:pPr>
          </w:p>
        </w:tc>
        <w:tc>
          <w:tcPr>
            <w:tcW w:w="3384" w:type="dxa"/>
          </w:tcPr>
          <w:p w14:paraId="73491E2B" w14:textId="77777777" w:rsidR="00E21998" w:rsidRPr="00B17EEE" w:rsidRDefault="00E21998" w:rsidP="00617764">
            <w:pPr>
              <w:pStyle w:val="TableText"/>
            </w:pPr>
            <w:r w:rsidRPr="00B17EEE">
              <w:t>1.3.6.1.4.1.19376.1.5.3.1.3.8</w:t>
            </w:r>
          </w:p>
        </w:tc>
        <w:tc>
          <w:tcPr>
            <w:tcW w:w="990" w:type="dxa"/>
          </w:tcPr>
          <w:p w14:paraId="57175D24" w14:textId="77777777" w:rsidR="00E21998" w:rsidRPr="00B17EEE" w:rsidRDefault="00E21998" w:rsidP="00617764">
            <w:pPr>
              <w:pStyle w:val="TableText"/>
            </w:pPr>
            <w:r w:rsidRPr="00B17EEE">
              <w:t>IHE</w:t>
            </w:r>
          </w:p>
        </w:tc>
      </w:tr>
      <w:tr w:rsidR="00E21998" w:rsidRPr="00B17EEE" w14:paraId="53111D9D" w14:textId="77777777" w:rsidTr="00FA1997">
        <w:tc>
          <w:tcPr>
            <w:tcW w:w="1342" w:type="dxa"/>
            <w:vMerge w:val="restart"/>
          </w:tcPr>
          <w:p w14:paraId="2DF96686" w14:textId="77777777" w:rsidR="00E21998" w:rsidRPr="00B17EEE" w:rsidRDefault="00E21998" w:rsidP="00617764">
            <w:pPr>
              <w:pStyle w:val="TableText"/>
            </w:pPr>
            <w:r w:rsidRPr="00B17EEE">
              <w:t>Hospital Discharge Diagnosis Section</w:t>
            </w:r>
          </w:p>
        </w:tc>
        <w:tc>
          <w:tcPr>
            <w:tcW w:w="1016" w:type="dxa"/>
            <w:vMerge w:val="restart"/>
          </w:tcPr>
          <w:p w14:paraId="53DEDCE6" w14:textId="77777777" w:rsidR="00E21998" w:rsidRPr="00B17EEE" w:rsidRDefault="00E21998" w:rsidP="00617764">
            <w:pPr>
              <w:pStyle w:val="TableText"/>
            </w:pPr>
            <w:r w:rsidRPr="00B17EEE">
              <w:t xml:space="preserve">11535-2 </w:t>
            </w:r>
          </w:p>
        </w:tc>
        <w:tc>
          <w:tcPr>
            <w:tcW w:w="2927" w:type="dxa"/>
            <w:vMerge w:val="restart"/>
          </w:tcPr>
          <w:p w14:paraId="27CD4291" w14:textId="77777777" w:rsidR="00E21998" w:rsidRPr="00B17EEE" w:rsidRDefault="00E21998" w:rsidP="00617764">
            <w:pPr>
              <w:pStyle w:val="TableText"/>
            </w:pPr>
            <w:r w:rsidRPr="00B17EEE">
              <w:t>2.16.840.1.113883.10.20.22.2.24</w:t>
            </w:r>
          </w:p>
        </w:tc>
        <w:tc>
          <w:tcPr>
            <w:tcW w:w="3049" w:type="dxa"/>
            <w:vMerge w:val="restart"/>
          </w:tcPr>
          <w:p w14:paraId="087F7472" w14:textId="77777777" w:rsidR="00E21998" w:rsidRPr="00B17EEE" w:rsidRDefault="00E21998" w:rsidP="00617764">
            <w:pPr>
              <w:pStyle w:val="TableText"/>
            </w:pPr>
          </w:p>
        </w:tc>
        <w:tc>
          <w:tcPr>
            <w:tcW w:w="3384" w:type="dxa"/>
          </w:tcPr>
          <w:p w14:paraId="1CA2DCA2" w14:textId="77777777" w:rsidR="00E21998" w:rsidRPr="00B17EEE" w:rsidRDefault="00E21998" w:rsidP="00617764">
            <w:pPr>
              <w:pStyle w:val="TableText"/>
            </w:pPr>
            <w:r w:rsidRPr="00B17EEE">
              <w:t>2.16.840.1.113883.10.20.16.2.1 (DS)</w:t>
            </w:r>
          </w:p>
        </w:tc>
        <w:tc>
          <w:tcPr>
            <w:tcW w:w="990" w:type="dxa"/>
          </w:tcPr>
          <w:p w14:paraId="2EF6F491" w14:textId="77777777" w:rsidR="00E21998" w:rsidRPr="00B17EEE" w:rsidRDefault="00E21998" w:rsidP="00617764">
            <w:pPr>
              <w:pStyle w:val="TableText"/>
            </w:pPr>
            <w:r w:rsidRPr="00B17EEE">
              <w:t>HL7</w:t>
            </w:r>
          </w:p>
        </w:tc>
      </w:tr>
      <w:tr w:rsidR="00E21998" w:rsidRPr="00B17EEE" w14:paraId="1DCF0CD8" w14:textId="77777777" w:rsidTr="00FA1997">
        <w:tc>
          <w:tcPr>
            <w:tcW w:w="1342" w:type="dxa"/>
            <w:vMerge/>
          </w:tcPr>
          <w:p w14:paraId="52AA000D" w14:textId="77777777" w:rsidR="00E21998" w:rsidRPr="00B17EEE" w:rsidRDefault="00E21998" w:rsidP="00617764">
            <w:pPr>
              <w:pStyle w:val="TableText"/>
            </w:pPr>
          </w:p>
        </w:tc>
        <w:tc>
          <w:tcPr>
            <w:tcW w:w="1016" w:type="dxa"/>
            <w:vMerge/>
          </w:tcPr>
          <w:p w14:paraId="5ED0E1C4" w14:textId="77777777" w:rsidR="00E21998" w:rsidRPr="00B17EEE" w:rsidRDefault="00E21998" w:rsidP="00617764">
            <w:pPr>
              <w:pStyle w:val="TableText"/>
            </w:pPr>
          </w:p>
        </w:tc>
        <w:tc>
          <w:tcPr>
            <w:tcW w:w="2927" w:type="dxa"/>
            <w:vMerge/>
          </w:tcPr>
          <w:p w14:paraId="0E71FD63" w14:textId="77777777" w:rsidR="00E21998" w:rsidRPr="00B17EEE" w:rsidRDefault="00E21998" w:rsidP="00617764">
            <w:pPr>
              <w:pStyle w:val="TableText"/>
            </w:pPr>
          </w:p>
        </w:tc>
        <w:tc>
          <w:tcPr>
            <w:tcW w:w="3049" w:type="dxa"/>
            <w:vMerge/>
          </w:tcPr>
          <w:p w14:paraId="461288FE" w14:textId="77777777" w:rsidR="00E21998" w:rsidRPr="00B17EEE" w:rsidRDefault="00E21998" w:rsidP="00617764">
            <w:pPr>
              <w:pStyle w:val="TableText"/>
            </w:pPr>
          </w:p>
        </w:tc>
        <w:tc>
          <w:tcPr>
            <w:tcW w:w="3384" w:type="dxa"/>
          </w:tcPr>
          <w:p w14:paraId="501E63CB" w14:textId="77777777" w:rsidR="00E21998" w:rsidRPr="00B17EEE" w:rsidRDefault="00E21998" w:rsidP="00617764">
            <w:pPr>
              <w:pStyle w:val="TableText"/>
            </w:pPr>
            <w:r w:rsidRPr="00B17EEE">
              <w:t>2.16.840.1.113883.3.88.11.83.111</w:t>
            </w:r>
          </w:p>
        </w:tc>
        <w:tc>
          <w:tcPr>
            <w:tcW w:w="990" w:type="dxa"/>
          </w:tcPr>
          <w:p w14:paraId="38E755B0" w14:textId="77777777" w:rsidR="00E21998" w:rsidRPr="00B17EEE" w:rsidRDefault="00E21998" w:rsidP="00617764">
            <w:pPr>
              <w:pStyle w:val="TableText"/>
            </w:pPr>
            <w:r w:rsidRPr="00B17EEE">
              <w:t>HITSP</w:t>
            </w:r>
          </w:p>
        </w:tc>
      </w:tr>
      <w:tr w:rsidR="00E21998" w:rsidRPr="00B17EEE" w14:paraId="6E4D2508" w14:textId="77777777" w:rsidTr="00FA1997">
        <w:tc>
          <w:tcPr>
            <w:tcW w:w="1342" w:type="dxa"/>
            <w:vMerge/>
          </w:tcPr>
          <w:p w14:paraId="2B2C6E05" w14:textId="77777777" w:rsidR="00E21998" w:rsidRPr="00B17EEE" w:rsidRDefault="00E21998" w:rsidP="00617764">
            <w:pPr>
              <w:pStyle w:val="TableText"/>
            </w:pPr>
          </w:p>
        </w:tc>
        <w:tc>
          <w:tcPr>
            <w:tcW w:w="1016" w:type="dxa"/>
            <w:vMerge/>
          </w:tcPr>
          <w:p w14:paraId="62858E74" w14:textId="77777777" w:rsidR="00E21998" w:rsidRPr="00B17EEE" w:rsidRDefault="00E21998" w:rsidP="00617764">
            <w:pPr>
              <w:pStyle w:val="TableText"/>
            </w:pPr>
          </w:p>
        </w:tc>
        <w:tc>
          <w:tcPr>
            <w:tcW w:w="2927" w:type="dxa"/>
            <w:vMerge/>
          </w:tcPr>
          <w:p w14:paraId="38B6F3C6" w14:textId="77777777" w:rsidR="00E21998" w:rsidRPr="00B17EEE" w:rsidRDefault="00E21998" w:rsidP="00617764">
            <w:pPr>
              <w:pStyle w:val="TableText"/>
            </w:pPr>
          </w:p>
        </w:tc>
        <w:tc>
          <w:tcPr>
            <w:tcW w:w="3049" w:type="dxa"/>
            <w:vMerge/>
          </w:tcPr>
          <w:p w14:paraId="5DB2C187" w14:textId="77777777" w:rsidR="00E21998" w:rsidRPr="00B17EEE" w:rsidRDefault="00E21998" w:rsidP="00617764">
            <w:pPr>
              <w:pStyle w:val="TableText"/>
            </w:pPr>
          </w:p>
        </w:tc>
        <w:tc>
          <w:tcPr>
            <w:tcW w:w="3384" w:type="dxa"/>
          </w:tcPr>
          <w:p w14:paraId="2DB746A3" w14:textId="77777777" w:rsidR="00E21998" w:rsidRPr="00B17EEE" w:rsidRDefault="00E21998" w:rsidP="00617764">
            <w:pPr>
              <w:pStyle w:val="TableText"/>
            </w:pPr>
            <w:r w:rsidRPr="00B17EEE">
              <w:t xml:space="preserve">1.3.6.1.4.1.19376.1.5.3.1.3.7 </w:t>
            </w:r>
          </w:p>
        </w:tc>
        <w:tc>
          <w:tcPr>
            <w:tcW w:w="990" w:type="dxa"/>
          </w:tcPr>
          <w:p w14:paraId="6B1DB8F3" w14:textId="77777777" w:rsidR="00E21998" w:rsidRPr="00B17EEE" w:rsidRDefault="00E21998" w:rsidP="00617764">
            <w:pPr>
              <w:pStyle w:val="TableText"/>
            </w:pPr>
            <w:r w:rsidRPr="00B17EEE">
              <w:t>IHE</w:t>
            </w:r>
          </w:p>
        </w:tc>
      </w:tr>
      <w:tr w:rsidR="00E21998" w:rsidRPr="00B17EEE" w14:paraId="31C9E2EF" w14:textId="77777777" w:rsidTr="00FA1997">
        <w:tc>
          <w:tcPr>
            <w:tcW w:w="1342" w:type="dxa"/>
            <w:vMerge w:val="restart"/>
          </w:tcPr>
          <w:p w14:paraId="20928D55" w14:textId="77777777" w:rsidR="00E21998" w:rsidRPr="00B17EEE" w:rsidRDefault="00E21998" w:rsidP="00617764">
            <w:pPr>
              <w:pStyle w:val="TableText"/>
            </w:pPr>
            <w:r w:rsidRPr="00B17EEE">
              <w:t>Preoperative Diagnosis Section</w:t>
            </w:r>
          </w:p>
        </w:tc>
        <w:tc>
          <w:tcPr>
            <w:tcW w:w="1016" w:type="dxa"/>
            <w:vMerge w:val="restart"/>
          </w:tcPr>
          <w:p w14:paraId="3144BF3C" w14:textId="77777777" w:rsidR="00E21998" w:rsidRPr="00B17EEE" w:rsidRDefault="00E21998" w:rsidP="00617764">
            <w:pPr>
              <w:pStyle w:val="TableText"/>
            </w:pPr>
            <w:r w:rsidRPr="00B17EEE">
              <w:t xml:space="preserve">10219-4 </w:t>
            </w:r>
          </w:p>
        </w:tc>
        <w:tc>
          <w:tcPr>
            <w:tcW w:w="2927" w:type="dxa"/>
            <w:vMerge w:val="restart"/>
          </w:tcPr>
          <w:p w14:paraId="356933F8" w14:textId="77777777" w:rsidR="00E21998" w:rsidRPr="00B17EEE" w:rsidRDefault="00E21998" w:rsidP="00617764">
            <w:pPr>
              <w:pStyle w:val="TableText"/>
            </w:pPr>
            <w:r w:rsidRPr="00B17EEE">
              <w:t>2.16.840.1.113883.10.20.22.2.34</w:t>
            </w:r>
          </w:p>
        </w:tc>
        <w:tc>
          <w:tcPr>
            <w:tcW w:w="3049" w:type="dxa"/>
            <w:vMerge w:val="restart"/>
          </w:tcPr>
          <w:p w14:paraId="1FFB7C66" w14:textId="77777777" w:rsidR="00E21998" w:rsidRPr="00B17EEE" w:rsidRDefault="00E21998" w:rsidP="00617764">
            <w:pPr>
              <w:pStyle w:val="TableText"/>
            </w:pPr>
          </w:p>
        </w:tc>
        <w:tc>
          <w:tcPr>
            <w:tcW w:w="3384" w:type="dxa"/>
          </w:tcPr>
          <w:p w14:paraId="0DE01D97" w14:textId="77777777" w:rsidR="00E21998" w:rsidRPr="00B17EEE" w:rsidRDefault="00E21998" w:rsidP="00617764">
            <w:pPr>
              <w:pStyle w:val="TableText"/>
            </w:pPr>
            <w:r w:rsidRPr="00B17EEE">
              <w:t>2.16.840.1.113883.10.20.7.1  (OpNote)</w:t>
            </w:r>
          </w:p>
        </w:tc>
        <w:tc>
          <w:tcPr>
            <w:tcW w:w="990" w:type="dxa"/>
          </w:tcPr>
          <w:p w14:paraId="69DBD6BC" w14:textId="77777777" w:rsidR="00E21998" w:rsidRPr="00B17EEE" w:rsidRDefault="00E21998" w:rsidP="00617764">
            <w:pPr>
              <w:pStyle w:val="TableText"/>
            </w:pPr>
            <w:r w:rsidRPr="00B17EEE">
              <w:t>HL7</w:t>
            </w:r>
          </w:p>
        </w:tc>
      </w:tr>
      <w:tr w:rsidR="00E21998" w:rsidRPr="00B17EEE" w14:paraId="6500C09D" w14:textId="77777777" w:rsidTr="00FA1997">
        <w:tc>
          <w:tcPr>
            <w:tcW w:w="1342" w:type="dxa"/>
            <w:vMerge/>
          </w:tcPr>
          <w:p w14:paraId="2913AF3C" w14:textId="77777777" w:rsidR="00E21998" w:rsidRPr="00B17EEE" w:rsidRDefault="00E21998" w:rsidP="00617764">
            <w:pPr>
              <w:pStyle w:val="TableText"/>
            </w:pPr>
          </w:p>
        </w:tc>
        <w:tc>
          <w:tcPr>
            <w:tcW w:w="1016" w:type="dxa"/>
            <w:vMerge/>
          </w:tcPr>
          <w:p w14:paraId="7336646A" w14:textId="77777777" w:rsidR="00E21998" w:rsidRPr="00B17EEE" w:rsidRDefault="00E21998" w:rsidP="00617764">
            <w:pPr>
              <w:pStyle w:val="TableText"/>
            </w:pPr>
          </w:p>
        </w:tc>
        <w:tc>
          <w:tcPr>
            <w:tcW w:w="2927" w:type="dxa"/>
            <w:vMerge/>
          </w:tcPr>
          <w:p w14:paraId="08B72BA0" w14:textId="77777777" w:rsidR="00E21998" w:rsidRPr="00B17EEE" w:rsidRDefault="00E21998" w:rsidP="00617764">
            <w:pPr>
              <w:pStyle w:val="TableText"/>
            </w:pPr>
          </w:p>
        </w:tc>
        <w:tc>
          <w:tcPr>
            <w:tcW w:w="3049" w:type="dxa"/>
            <w:vMerge/>
          </w:tcPr>
          <w:p w14:paraId="76114900" w14:textId="77777777" w:rsidR="00E21998" w:rsidRPr="00B17EEE" w:rsidRDefault="00E21998" w:rsidP="00617764">
            <w:pPr>
              <w:pStyle w:val="TableText"/>
            </w:pPr>
          </w:p>
        </w:tc>
        <w:tc>
          <w:tcPr>
            <w:tcW w:w="3384" w:type="dxa"/>
          </w:tcPr>
          <w:p w14:paraId="102A87D4" w14:textId="77777777" w:rsidR="00E21998" w:rsidRPr="00B17EEE" w:rsidRDefault="00E21998" w:rsidP="00617764">
            <w:pPr>
              <w:pStyle w:val="TableText"/>
            </w:pPr>
            <w:r w:rsidRPr="00B17EEE">
              <w:t>2.16.840.1.113883.3.88.11.83.129</w:t>
            </w:r>
          </w:p>
        </w:tc>
        <w:tc>
          <w:tcPr>
            <w:tcW w:w="990" w:type="dxa"/>
          </w:tcPr>
          <w:p w14:paraId="4AA98930" w14:textId="77777777" w:rsidR="00E21998" w:rsidRPr="00B17EEE" w:rsidRDefault="00E21998" w:rsidP="00617764">
            <w:pPr>
              <w:pStyle w:val="TableText"/>
            </w:pPr>
            <w:r w:rsidRPr="00B17EEE">
              <w:t>HITSP</w:t>
            </w:r>
          </w:p>
        </w:tc>
      </w:tr>
      <w:tr w:rsidR="00E21998" w:rsidRPr="00B17EEE" w14:paraId="21474F95" w14:textId="77777777" w:rsidTr="00FA1997">
        <w:tc>
          <w:tcPr>
            <w:tcW w:w="1342" w:type="dxa"/>
            <w:vMerge w:val="restart"/>
          </w:tcPr>
          <w:p w14:paraId="68EA407E" w14:textId="77777777" w:rsidR="00E21998" w:rsidRPr="00B17EEE" w:rsidRDefault="00E21998" w:rsidP="00617764">
            <w:pPr>
              <w:pStyle w:val="TableText"/>
            </w:pPr>
            <w:r w:rsidRPr="00B17EEE">
              <w:t>Postoperativ</w:t>
            </w:r>
            <w:r w:rsidRPr="00B17EEE">
              <w:lastRenderedPageBreak/>
              <w:t>e Diagnosis Section</w:t>
            </w:r>
          </w:p>
        </w:tc>
        <w:tc>
          <w:tcPr>
            <w:tcW w:w="1016" w:type="dxa"/>
            <w:vMerge w:val="restart"/>
          </w:tcPr>
          <w:p w14:paraId="7DB90C78" w14:textId="77777777" w:rsidR="00E21998" w:rsidRPr="00B17EEE" w:rsidRDefault="00E21998" w:rsidP="00617764">
            <w:pPr>
              <w:pStyle w:val="TableText"/>
            </w:pPr>
            <w:r w:rsidRPr="00B17EEE">
              <w:lastRenderedPageBreak/>
              <w:t>10218-6</w:t>
            </w:r>
          </w:p>
        </w:tc>
        <w:tc>
          <w:tcPr>
            <w:tcW w:w="2927" w:type="dxa"/>
            <w:vMerge w:val="restart"/>
          </w:tcPr>
          <w:p w14:paraId="3F204A9C" w14:textId="77777777" w:rsidR="00E21998" w:rsidRPr="00B17EEE" w:rsidRDefault="00E21998" w:rsidP="00617764">
            <w:pPr>
              <w:pStyle w:val="TableText"/>
            </w:pPr>
            <w:r w:rsidRPr="00B17EEE">
              <w:t>2.16.840.1.113883.10.20.22.2</w:t>
            </w:r>
            <w:r w:rsidRPr="00B17EEE">
              <w:lastRenderedPageBreak/>
              <w:t>.35</w:t>
            </w:r>
          </w:p>
        </w:tc>
        <w:tc>
          <w:tcPr>
            <w:tcW w:w="3049" w:type="dxa"/>
            <w:vMerge w:val="restart"/>
          </w:tcPr>
          <w:p w14:paraId="54DB159E" w14:textId="77777777" w:rsidR="00E21998" w:rsidRPr="00B17EEE" w:rsidRDefault="00E21998" w:rsidP="00617764">
            <w:pPr>
              <w:pStyle w:val="TableText"/>
            </w:pPr>
          </w:p>
        </w:tc>
        <w:tc>
          <w:tcPr>
            <w:tcW w:w="3384" w:type="dxa"/>
          </w:tcPr>
          <w:p w14:paraId="73D92B28" w14:textId="77777777" w:rsidR="00E21998" w:rsidRPr="00B17EEE" w:rsidRDefault="00E21998" w:rsidP="00617764">
            <w:pPr>
              <w:pStyle w:val="TableText"/>
            </w:pPr>
            <w:r w:rsidRPr="00B17EEE">
              <w:t xml:space="preserve">2.16.840.1.113883.10.20.7.2  </w:t>
            </w:r>
            <w:r w:rsidRPr="00B17EEE">
              <w:lastRenderedPageBreak/>
              <w:t>(OpNote)</w:t>
            </w:r>
          </w:p>
        </w:tc>
        <w:tc>
          <w:tcPr>
            <w:tcW w:w="990" w:type="dxa"/>
          </w:tcPr>
          <w:p w14:paraId="6D5998C9" w14:textId="77777777" w:rsidR="00E21998" w:rsidRPr="00B17EEE" w:rsidRDefault="00E21998" w:rsidP="00617764">
            <w:pPr>
              <w:pStyle w:val="TableText"/>
            </w:pPr>
            <w:r w:rsidRPr="00B17EEE">
              <w:lastRenderedPageBreak/>
              <w:t>HL7</w:t>
            </w:r>
          </w:p>
        </w:tc>
      </w:tr>
      <w:tr w:rsidR="00E21998" w:rsidRPr="00B17EEE" w14:paraId="690AC614" w14:textId="77777777" w:rsidTr="00FA1997">
        <w:tc>
          <w:tcPr>
            <w:tcW w:w="1342" w:type="dxa"/>
            <w:vMerge/>
          </w:tcPr>
          <w:p w14:paraId="47C4C4A5" w14:textId="77777777" w:rsidR="00E21998" w:rsidRPr="00B17EEE" w:rsidRDefault="00E21998" w:rsidP="00617764">
            <w:pPr>
              <w:pStyle w:val="TableText"/>
            </w:pPr>
          </w:p>
        </w:tc>
        <w:tc>
          <w:tcPr>
            <w:tcW w:w="1016" w:type="dxa"/>
            <w:vMerge/>
          </w:tcPr>
          <w:p w14:paraId="62B8CCA6" w14:textId="77777777" w:rsidR="00E21998" w:rsidRPr="00B17EEE" w:rsidRDefault="00E21998" w:rsidP="00617764">
            <w:pPr>
              <w:pStyle w:val="TableText"/>
            </w:pPr>
          </w:p>
        </w:tc>
        <w:tc>
          <w:tcPr>
            <w:tcW w:w="2927" w:type="dxa"/>
            <w:vMerge/>
          </w:tcPr>
          <w:p w14:paraId="668FECEB" w14:textId="77777777" w:rsidR="00E21998" w:rsidRPr="00B17EEE" w:rsidRDefault="00E21998" w:rsidP="00617764">
            <w:pPr>
              <w:pStyle w:val="TableText"/>
            </w:pPr>
          </w:p>
        </w:tc>
        <w:tc>
          <w:tcPr>
            <w:tcW w:w="3049" w:type="dxa"/>
            <w:vMerge/>
          </w:tcPr>
          <w:p w14:paraId="3A80F3CD" w14:textId="77777777" w:rsidR="00E21998" w:rsidRPr="00B17EEE" w:rsidRDefault="00E21998" w:rsidP="00617764">
            <w:pPr>
              <w:pStyle w:val="TableText"/>
            </w:pPr>
          </w:p>
        </w:tc>
        <w:tc>
          <w:tcPr>
            <w:tcW w:w="3384" w:type="dxa"/>
          </w:tcPr>
          <w:p w14:paraId="0015BFB1" w14:textId="77777777" w:rsidR="00E21998" w:rsidRPr="00B17EEE" w:rsidRDefault="00E21998" w:rsidP="00617764">
            <w:pPr>
              <w:pStyle w:val="TableText"/>
            </w:pPr>
            <w:r w:rsidRPr="00B17EEE">
              <w:t>2.16.840.1.113883.3.88.11.83.130</w:t>
            </w:r>
          </w:p>
        </w:tc>
        <w:tc>
          <w:tcPr>
            <w:tcW w:w="990" w:type="dxa"/>
          </w:tcPr>
          <w:p w14:paraId="5D678FF6" w14:textId="77777777" w:rsidR="00E21998" w:rsidRPr="00B17EEE" w:rsidRDefault="00E21998" w:rsidP="00617764">
            <w:pPr>
              <w:pStyle w:val="TableText"/>
            </w:pPr>
            <w:r w:rsidRPr="00B17EEE">
              <w:t>HITSP</w:t>
            </w:r>
          </w:p>
        </w:tc>
      </w:tr>
      <w:tr w:rsidR="00E21998" w:rsidRPr="00B17EEE" w14:paraId="73FCC268" w14:textId="77777777" w:rsidTr="00FA1997">
        <w:tc>
          <w:tcPr>
            <w:tcW w:w="1342" w:type="dxa"/>
            <w:vMerge w:val="restart"/>
          </w:tcPr>
          <w:p w14:paraId="5D5DE274" w14:textId="77777777" w:rsidR="00E21998" w:rsidRPr="00B17EEE" w:rsidRDefault="00E21998" w:rsidP="00617764">
            <w:pPr>
              <w:pStyle w:val="TableText"/>
            </w:pPr>
            <w:r w:rsidRPr="00B17EEE">
              <w:t>Chief Complaint Section / Reason for Visit</w:t>
            </w:r>
          </w:p>
        </w:tc>
        <w:tc>
          <w:tcPr>
            <w:tcW w:w="1016" w:type="dxa"/>
            <w:vMerge w:val="restart"/>
          </w:tcPr>
          <w:p w14:paraId="75C55946" w14:textId="77777777" w:rsidR="00E21998" w:rsidRPr="00B17EEE" w:rsidRDefault="00E21998" w:rsidP="00617764">
            <w:pPr>
              <w:pStyle w:val="TableText"/>
            </w:pPr>
            <w:r w:rsidRPr="00B17EEE">
              <w:t>10154-3</w:t>
            </w:r>
            <w:r w:rsidRPr="00B17EEE">
              <w:br/>
              <w:t>29299-5</w:t>
            </w:r>
            <w:r w:rsidRPr="00B17EEE">
              <w:br/>
              <w:t>46239-0</w:t>
            </w:r>
          </w:p>
        </w:tc>
        <w:tc>
          <w:tcPr>
            <w:tcW w:w="2927" w:type="dxa"/>
            <w:vMerge w:val="restart"/>
          </w:tcPr>
          <w:p w14:paraId="2EFECA2B" w14:textId="77777777" w:rsidR="00E21998" w:rsidRPr="00B17EEE" w:rsidRDefault="00E21998" w:rsidP="00617764">
            <w:pPr>
              <w:pStyle w:val="TableText"/>
            </w:pPr>
            <w:r w:rsidRPr="00B17EEE">
              <w:t>Chief complaint (1.3.6.1.4.1.19376.1.5.3.1.1.13.2.1)</w:t>
            </w:r>
            <w:r w:rsidRPr="00B17EEE">
              <w:br/>
              <w:t>Reason for Visit (2.16.840.1.113883.10.20.22.2.12)</w:t>
            </w:r>
            <w:r w:rsidRPr="00B17EEE">
              <w:br/>
              <w:t>Chief Complaint + Reason for Visit (2.16.840.1.113883.10.20.22.2.13)</w:t>
            </w:r>
          </w:p>
        </w:tc>
        <w:tc>
          <w:tcPr>
            <w:tcW w:w="3049" w:type="dxa"/>
            <w:vMerge w:val="restart"/>
          </w:tcPr>
          <w:p w14:paraId="7F9E9149" w14:textId="77777777" w:rsidR="00E21998" w:rsidRPr="00B17EEE" w:rsidRDefault="00E21998" w:rsidP="00617764">
            <w:pPr>
              <w:pStyle w:val="TableText"/>
            </w:pPr>
            <w:r w:rsidRPr="00B17EEE">
              <w:t>N/A (narrative-only)</w:t>
            </w:r>
          </w:p>
        </w:tc>
        <w:tc>
          <w:tcPr>
            <w:tcW w:w="3384" w:type="dxa"/>
          </w:tcPr>
          <w:p w14:paraId="01388A2B" w14:textId="77777777" w:rsidR="00E21998" w:rsidRPr="00B17EEE" w:rsidRDefault="00E21998" w:rsidP="00617764">
            <w:pPr>
              <w:pStyle w:val="TableText"/>
            </w:pPr>
            <w:r w:rsidRPr="00B17EEE">
              <w:t>2.16.840.1.113883.10.20.2.8 (H&amp;P)</w:t>
            </w:r>
            <w:r w:rsidRPr="00B17EEE">
              <w:br/>
              <w:t>2.16.840.1.113883.10.20.18.2.16 (Proc Note)</w:t>
            </w:r>
          </w:p>
        </w:tc>
        <w:tc>
          <w:tcPr>
            <w:tcW w:w="990" w:type="dxa"/>
          </w:tcPr>
          <w:p w14:paraId="711955C8" w14:textId="77777777" w:rsidR="00E21998" w:rsidRPr="00B17EEE" w:rsidRDefault="00E21998" w:rsidP="00617764">
            <w:pPr>
              <w:pStyle w:val="TableText"/>
            </w:pPr>
            <w:r w:rsidRPr="00B17EEE">
              <w:t>HL7</w:t>
            </w:r>
          </w:p>
        </w:tc>
      </w:tr>
      <w:tr w:rsidR="00E21998" w:rsidRPr="00B17EEE" w14:paraId="1BA05E37" w14:textId="77777777" w:rsidTr="00FA1997">
        <w:tc>
          <w:tcPr>
            <w:tcW w:w="1342" w:type="dxa"/>
            <w:vMerge/>
          </w:tcPr>
          <w:p w14:paraId="42BAF29D" w14:textId="77777777" w:rsidR="00E21998" w:rsidRPr="00B17EEE" w:rsidRDefault="00E21998" w:rsidP="00617764">
            <w:pPr>
              <w:pStyle w:val="TableText"/>
            </w:pPr>
          </w:p>
        </w:tc>
        <w:tc>
          <w:tcPr>
            <w:tcW w:w="1016" w:type="dxa"/>
            <w:vMerge/>
          </w:tcPr>
          <w:p w14:paraId="18FA3AFE" w14:textId="77777777" w:rsidR="00E21998" w:rsidRPr="00B17EEE" w:rsidRDefault="00E21998" w:rsidP="00617764">
            <w:pPr>
              <w:pStyle w:val="TableText"/>
            </w:pPr>
          </w:p>
        </w:tc>
        <w:tc>
          <w:tcPr>
            <w:tcW w:w="2927" w:type="dxa"/>
            <w:vMerge/>
          </w:tcPr>
          <w:p w14:paraId="52B5E077" w14:textId="77777777" w:rsidR="00E21998" w:rsidRPr="00B17EEE" w:rsidRDefault="00E21998" w:rsidP="00617764">
            <w:pPr>
              <w:pStyle w:val="TableText"/>
            </w:pPr>
          </w:p>
        </w:tc>
        <w:tc>
          <w:tcPr>
            <w:tcW w:w="3049" w:type="dxa"/>
            <w:vMerge/>
          </w:tcPr>
          <w:p w14:paraId="267105EE" w14:textId="77777777" w:rsidR="00E21998" w:rsidRPr="00B17EEE" w:rsidRDefault="00E21998" w:rsidP="00617764">
            <w:pPr>
              <w:pStyle w:val="TableText"/>
            </w:pPr>
          </w:p>
        </w:tc>
        <w:tc>
          <w:tcPr>
            <w:tcW w:w="3384" w:type="dxa"/>
          </w:tcPr>
          <w:p w14:paraId="58FD46FD" w14:textId="77777777" w:rsidR="00E21998" w:rsidRPr="00B17EEE" w:rsidRDefault="00E21998" w:rsidP="00617764">
            <w:pPr>
              <w:pStyle w:val="TableText"/>
            </w:pPr>
            <w:r w:rsidRPr="00B17EEE">
              <w:t>2.16.840.1.113883.3.88.11.83.105</w:t>
            </w:r>
          </w:p>
        </w:tc>
        <w:tc>
          <w:tcPr>
            <w:tcW w:w="990" w:type="dxa"/>
          </w:tcPr>
          <w:p w14:paraId="07993559" w14:textId="77777777" w:rsidR="00E21998" w:rsidRPr="00B17EEE" w:rsidRDefault="00E21998" w:rsidP="00617764">
            <w:pPr>
              <w:pStyle w:val="TableText"/>
            </w:pPr>
            <w:r w:rsidRPr="00B17EEE">
              <w:t>HITSP</w:t>
            </w:r>
          </w:p>
        </w:tc>
      </w:tr>
      <w:tr w:rsidR="00E21998" w:rsidRPr="00B17EEE" w14:paraId="14882479" w14:textId="77777777" w:rsidTr="00FA1997">
        <w:tc>
          <w:tcPr>
            <w:tcW w:w="1342" w:type="dxa"/>
            <w:vMerge/>
          </w:tcPr>
          <w:p w14:paraId="724B375F" w14:textId="77777777" w:rsidR="00E21998" w:rsidRPr="00B17EEE" w:rsidRDefault="00E21998" w:rsidP="00617764">
            <w:pPr>
              <w:pStyle w:val="TableText"/>
            </w:pPr>
          </w:p>
        </w:tc>
        <w:tc>
          <w:tcPr>
            <w:tcW w:w="1016" w:type="dxa"/>
            <w:vMerge/>
          </w:tcPr>
          <w:p w14:paraId="4A983E15" w14:textId="77777777" w:rsidR="00E21998" w:rsidRPr="00B17EEE" w:rsidRDefault="00E21998" w:rsidP="00617764">
            <w:pPr>
              <w:pStyle w:val="TableText"/>
            </w:pPr>
          </w:p>
        </w:tc>
        <w:tc>
          <w:tcPr>
            <w:tcW w:w="2927" w:type="dxa"/>
            <w:vMerge/>
          </w:tcPr>
          <w:p w14:paraId="4D928E29" w14:textId="77777777" w:rsidR="00E21998" w:rsidRPr="00B17EEE" w:rsidRDefault="00E21998" w:rsidP="00617764">
            <w:pPr>
              <w:pStyle w:val="TableText"/>
            </w:pPr>
          </w:p>
        </w:tc>
        <w:tc>
          <w:tcPr>
            <w:tcW w:w="3049" w:type="dxa"/>
            <w:vMerge/>
          </w:tcPr>
          <w:p w14:paraId="0A648F44" w14:textId="77777777" w:rsidR="00E21998" w:rsidRPr="00B17EEE" w:rsidRDefault="00E21998" w:rsidP="00617764">
            <w:pPr>
              <w:pStyle w:val="TableText"/>
            </w:pPr>
          </w:p>
        </w:tc>
        <w:tc>
          <w:tcPr>
            <w:tcW w:w="3384" w:type="dxa"/>
          </w:tcPr>
          <w:p w14:paraId="4ED8EB69" w14:textId="77777777" w:rsidR="00E21998" w:rsidRPr="00B17EEE" w:rsidRDefault="00E21998" w:rsidP="00617764">
            <w:pPr>
              <w:pStyle w:val="TableText"/>
            </w:pPr>
            <w:r w:rsidRPr="00B17EEE">
              <w:t>1.3.6.1.4.1.19376.1.5.3.1.1.13.2.1</w:t>
            </w:r>
          </w:p>
        </w:tc>
        <w:tc>
          <w:tcPr>
            <w:tcW w:w="990" w:type="dxa"/>
          </w:tcPr>
          <w:p w14:paraId="72CBEE76" w14:textId="77777777" w:rsidR="00E21998" w:rsidRPr="00B17EEE" w:rsidRDefault="00E21998" w:rsidP="00617764">
            <w:pPr>
              <w:pStyle w:val="TableText"/>
            </w:pPr>
            <w:r w:rsidRPr="00B17EEE">
              <w:t>IHE</w:t>
            </w:r>
          </w:p>
        </w:tc>
      </w:tr>
      <w:tr w:rsidR="00E21998" w:rsidRPr="00B17EEE" w14:paraId="1A231EA8" w14:textId="77777777" w:rsidTr="00FA1997">
        <w:tc>
          <w:tcPr>
            <w:tcW w:w="1342" w:type="dxa"/>
            <w:vMerge w:val="restart"/>
          </w:tcPr>
          <w:p w14:paraId="45EBF652" w14:textId="77777777" w:rsidR="00E21998" w:rsidRPr="00B17EEE" w:rsidRDefault="00E21998" w:rsidP="00617764">
            <w:pPr>
              <w:pStyle w:val="TableText"/>
            </w:pPr>
            <w:r w:rsidRPr="00B17EEE">
              <w:t xml:space="preserve">Reason for Referral Section </w:t>
            </w:r>
          </w:p>
        </w:tc>
        <w:tc>
          <w:tcPr>
            <w:tcW w:w="1016" w:type="dxa"/>
            <w:vMerge w:val="restart"/>
          </w:tcPr>
          <w:p w14:paraId="085582C1" w14:textId="77777777" w:rsidR="00E21998" w:rsidRPr="00876D29" w:rsidRDefault="00E21998" w:rsidP="00617764">
            <w:pPr>
              <w:pStyle w:val="TableText"/>
            </w:pPr>
            <w:r w:rsidRPr="00B17EEE">
              <w:t>42349-1</w:t>
            </w:r>
            <w:r>
              <w:br/>
            </w:r>
          </w:p>
        </w:tc>
        <w:tc>
          <w:tcPr>
            <w:tcW w:w="2927" w:type="dxa"/>
            <w:vMerge w:val="restart"/>
          </w:tcPr>
          <w:p w14:paraId="5385ED38" w14:textId="77777777" w:rsidR="00E21998" w:rsidRPr="00D32CE7" w:rsidRDefault="00E21998" w:rsidP="00617764">
            <w:pPr>
              <w:pStyle w:val="TableText"/>
            </w:pPr>
            <w:r>
              <w:t>1.3.6.1.4.1.19376.1.5.3.1.3.1</w:t>
            </w:r>
          </w:p>
        </w:tc>
        <w:tc>
          <w:tcPr>
            <w:tcW w:w="3049" w:type="dxa"/>
            <w:vMerge w:val="restart"/>
          </w:tcPr>
          <w:p w14:paraId="53EA65A5" w14:textId="77777777" w:rsidR="00E21998" w:rsidRPr="00B17EEE" w:rsidRDefault="00E21998" w:rsidP="00617764">
            <w:pPr>
              <w:pStyle w:val="TableText"/>
            </w:pPr>
            <w:r w:rsidRPr="00B17EEE">
              <w:t>N/A (narrative-only)</w:t>
            </w:r>
          </w:p>
        </w:tc>
        <w:tc>
          <w:tcPr>
            <w:tcW w:w="3384" w:type="dxa"/>
          </w:tcPr>
          <w:p w14:paraId="624A3EC9" w14:textId="77777777" w:rsidR="00E21998" w:rsidRPr="00B17EEE" w:rsidRDefault="00E21998" w:rsidP="00617764">
            <w:pPr>
              <w:pStyle w:val="TableText"/>
            </w:pPr>
            <w:r w:rsidRPr="00B17EEE">
              <w:t>2.16.840.1.113883.10.20.4.8 (Consult Note)</w:t>
            </w:r>
          </w:p>
        </w:tc>
        <w:tc>
          <w:tcPr>
            <w:tcW w:w="990" w:type="dxa"/>
          </w:tcPr>
          <w:p w14:paraId="555788AC" w14:textId="77777777" w:rsidR="00E21998" w:rsidRPr="00B17EEE" w:rsidRDefault="00E21998" w:rsidP="00617764">
            <w:pPr>
              <w:pStyle w:val="TableText"/>
            </w:pPr>
            <w:r w:rsidRPr="00B17EEE">
              <w:t>HL7</w:t>
            </w:r>
          </w:p>
        </w:tc>
      </w:tr>
      <w:tr w:rsidR="00E21998" w:rsidRPr="00B17EEE" w14:paraId="29B964B5" w14:textId="77777777" w:rsidTr="00FA1997">
        <w:tc>
          <w:tcPr>
            <w:tcW w:w="1342" w:type="dxa"/>
            <w:vMerge/>
          </w:tcPr>
          <w:p w14:paraId="505BC349" w14:textId="77777777" w:rsidR="00E21998" w:rsidRPr="00B17EEE" w:rsidRDefault="00E21998" w:rsidP="00617764">
            <w:pPr>
              <w:pStyle w:val="TableText"/>
            </w:pPr>
          </w:p>
        </w:tc>
        <w:tc>
          <w:tcPr>
            <w:tcW w:w="1016" w:type="dxa"/>
            <w:vMerge/>
          </w:tcPr>
          <w:p w14:paraId="6B5FA075" w14:textId="77777777" w:rsidR="00E21998" w:rsidRPr="00B17EEE" w:rsidRDefault="00E21998" w:rsidP="00617764">
            <w:pPr>
              <w:pStyle w:val="TableText"/>
            </w:pPr>
          </w:p>
        </w:tc>
        <w:tc>
          <w:tcPr>
            <w:tcW w:w="2927" w:type="dxa"/>
            <w:vMerge/>
          </w:tcPr>
          <w:p w14:paraId="4E9B99A5" w14:textId="77777777" w:rsidR="00E21998" w:rsidRPr="00B17EEE" w:rsidRDefault="00E21998" w:rsidP="00617764">
            <w:pPr>
              <w:pStyle w:val="TableText"/>
            </w:pPr>
          </w:p>
        </w:tc>
        <w:tc>
          <w:tcPr>
            <w:tcW w:w="3049" w:type="dxa"/>
            <w:vMerge/>
          </w:tcPr>
          <w:p w14:paraId="42623392" w14:textId="77777777" w:rsidR="00E21998" w:rsidRPr="00B17EEE" w:rsidRDefault="00E21998" w:rsidP="00617764">
            <w:pPr>
              <w:pStyle w:val="TableText"/>
            </w:pPr>
          </w:p>
        </w:tc>
        <w:tc>
          <w:tcPr>
            <w:tcW w:w="3384" w:type="dxa"/>
          </w:tcPr>
          <w:p w14:paraId="4C613FB4" w14:textId="77777777" w:rsidR="00E21998" w:rsidRPr="00B17EEE" w:rsidRDefault="00E21998" w:rsidP="00617764">
            <w:pPr>
              <w:pStyle w:val="TableText"/>
            </w:pPr>
            <w:r w:rsidRPr="00B17EEE">
              <w:t>2.16.840.1.113883.3.88.11.83.106</w:t>
            </w:r>
          </w:p>
        </w:tc>
        <w:tc>
          <w:tcPr>
            <w:tcW w:w="990" w:type="dxa"/>
          </w:tcPr>
          <w:p w14:paraId="49D5CA29" w14:textId="77777777" w:rsidR="00E21998" w:rsidRPr="00B17EEE" w:rsidRDefault="00E21998" w:rsidP="00617764">
            <w:pPr>
              <w:pStyle w:val="TableText"/>
            </w:pPr>
            <w:r w:rsidRPr="00B17EEE">
              <w:t>HITSP</w:t>
            </w:r>
          </w:p>
        </w:tc>
      </w:tr>
      <w:tr w:rsidR="00E21998" w:rsidRPr="00B17EEE" w14:paraId="7F3DEDC0" w14:textId="77777777" w:rsidTr="00FA1997">
        <w:tc>
          <w:tcPr>
            <w:tcW w:w="1342" w:type="dxa"/>
            <w:vMerge/>
          </w:tcPr>
          <w:p w14:paraId="4859371D" w14:textId="77777777" w:rsidR="00E21998" w:rsidRPr="00B17EEE" w:rsidRDefault="00E21998" w:rsidP="00617764">
            <w:pPr>
              <w:pStyle w:val="TableText"/>
            </w:pPr>
          </w:p>
        </w:tc>
        <w:tc>
          <w:tcPr>
            <w:tcW w:w="1016" w:type="dxa"/>
            <w:vMerge/>
          </w:tcPr>
          <w:p w14:paraId="21A438B1" w14:textId="77777777" w:rsidR="00E21998" w:rsidRPr="00B17EEE" w:rsidRDefault="00E21998" w:rsidP="00617764">
            <w:pPr>
              <w:pStyle w:val="TableText"/>
            </w:pPr>
          </w:p>
        </w:tc>
        <w:tc>
          <w:tcPr>
            <w:tcW w:w="2927" w:type="dxa"/>
            <w:vMerge/>
          </w:tcPr>
          <w:p w14:paraId="341F9A05" w14:textId="77777777" w:rsidR="00E21998" w:rsidRPr="00B17EEE" w:rsidRDefault="00E21998" w:rsidP="00617764">
            <w:pPr>
              <w:pStyle w:val="TableText"/>
            </w:pPr>
          </w:p>
        </w:tc>
        <w:tc>
          <w:tcPr>
            <w:tcW w:w="3049" w:type="dxa"/>
            <w:vMerge/>
          </w:tcPr>
          <w:p w14:paraId="3B6482BD" w14:textId="77777777" w:rsidR="00E21998" w:rsidRPr="00B17EEE" w:rsidRDefault="00E21998" w:rsidP="00617764">
            <w:pPr>
              <w:pStyle w:val="TableText"/>
            </w:pPr>
          </w:p>
        </w:tc>
        <w:tc>
          <w:tcPr>
            <w:tcW w:w="3384" w:type="dxa"/>
          </w:tcPr>
          <w:p w14:paraId="19F86D18" w14:textId="77777777" w:rsidR="00E21998" w:rsidRPr="00B17EEE" w:rsidRDefault="00E21998" w:rsidP="00617764">
            <w:pPr>
              <w:pStyle w:val="TableText"/>
            </w:pPr>
            <w:r w:rsidRPr="00B17EEE">
              <w:t>1.3.6.1.4.1.19376.1.5.3.1.3.1 (narrative-only)</w:t>
            </w:r>
            <w:r w:rsidRPr="00B17EEE">
              <w:br/>
              <w:t>1.3.6.1.4.1.19376.1.5.3.1.3.2 (coded)</w:t>
            </w:r>
          </w:p>
        </w:tc>
        <w:tc>
          <w:tcPr>
            <w:tcW w:w="990" w:type="dxa"/>
          </w:tcPr>
          <w:p w14:paraId="6A7E02CA" w14:textId="77777777" w:rsidR="00E21998" w:rsidRPr="00B17EEE" w:rsidRDefault="00E21998" w:rsidP="00617764">
            <w:pPr>
              <w:pStyle w:val="TableText"/>
            </w:pPr>
            <w:r w:rsidRPr="00B17EEE">
              <w:t>IHE</w:t>
            </w:r>
          </w:p>
        </w:tc>
      </w:tr>
      <w:tr w:rsidR="00E21998" w:rsidRPr="00B17EEE" w14:paraId="7452AB02" w14:textId="77777777" w:rsidTr="00FA1997">
        <w:tc>
          <w:tcPr>
            <w:tcW w:w="1342" w:type="dxa"/>
            <w:vMerge w:val="restart"/>
          </w:tcPr>
          <w:p w14:paraId="05D6CDF3" w14:textId="77777777" w:rsidR="00E21998" w:rsidRPr="00B17EEE" w:rsidRDefault="00E21998" w:rsidP="00617764">
            <w:pPr>
              <w:pStyle w:val="TableText"/>
            </w:pPr>
            <w:r w:rsidRPr="00B17EEE">
              <w:t>History of Present Illness Section</w:t>
            </w:r>
          </w:p>
        </w:tc>
        <w:tc>
          <w:tcPr>
            <w:tcW w:w="1016" w:type="dxa"/>
            <w:vMerge w:val="restart"/>
          </w:tcPr>
          <w:p w14:paraId="1CA785AC" w14:textId="77777777" w:rsidR="00E21998" w:rsidRPr="00B17EEE" w:rsidRDefault="00E21998" w:rsidP="00617764">
            <w:pPr>
              <w:pStyle w:val="TableText"/>
            </w:pPr>
            <w:r w:rsidRPr="00B17EEE">
              <w:t>10164-2</w:t>
            </w:r>
          </w:p>
        </w:tc>
        <w:tc>
          <w:tcPr>
            <w:tcW w:w="2927" w:type="dxa"/>
            <w:vMerge w:val="restart"/>
          </w:tcPr>
          <w:p w14:paraId="61BFD945" w14:textId="77777777" w:rsidR="00E21998" w:rsidRPr="00B17EEE" w:rsidRDefault="00E21998" w:rsidP="00617764">
            <w:pPr>
              <w:pStyle w:val="TableText"/>
            </w:pPr>
            <w:r w:rsidRPr="00B17EEE">
              <w:t>N/A (use IHE 1.3.6.1.4.1.19376.1.5.3.1.3.4)</w:t>
            </w:r>
          </w:p>
        </w:tc>
        <w:tc>
          <w:tcPr>
            <w:tcW w:w="3049" w:type="dxa"/>
            <w:vMerge w:val="restart"/>
          </w:tcPr>
          <w:p w14:paraId="17FF1857" w14:textId="77777777" w:rsidR="00E21998" w:rsidRPr="00B17EEE" w:rsidRDefault="00E21998" w:rsidP="00617764">
            <w:pPr>
              <w:pStyle w:val="TableText"/>
            </w:pPr>
            <w:r w:rsidRPr="00B17EEE">
              <w:t>N/A (narrative-only)</w:t>
            </w:r>
          </w:p>
        </w:tc>
        <w:tc>
          <w:tcPr>
            <w:tcW w:w="3384" w:type="dxa"/>
          </w:tcPr>
          <w:p w14:paraId="30558724" w14:textId="77777777" w:rsidR="00E21998" w:rsidRPr="00B17EEE" w:rsidRDefault="00E21998" w:rsidP="00617764">
            <w:pPr>
              <w:pStyle w:val="TableText"/>
            </w:pPr>
            <w:r w:rsidRPr="00B17EEE">
              <w:t>1.3.6.1.4.1.19376.1.5.3.1.3.4</w:t>
            </w:r>
          </w:p>
        </w:tc>
        <w:tc>
          <w:tcPr>
            <w:tcW w:w="990" w:type="dxa"/>
          </w:tcPr>
          <w:p w14:paraId="5C2E3922" w14:textId="77777777" w:rsidR="00E21998" w:rsidRPr="00B17EEE" w:rsidRDefault="00E21998" w:rsidP="00617764">
            <w:pPr>
              <w:pStyle w:val="TableText"/>
            </w:pPr>
            <w:r w:rsidRPr="00B17EEE">
              <w:t>HL7</w:t>
            </w:r>
          </w:p>
        </w:tc>
      </w:tr>
      <w:tr w:rsidR="00E21998" w:rsidRPr="00B17EEE" w14:paraId="029C234E" w14:textId="77777777" w:rsidTr="00FA1997">
        <w:tc>
          <w:tcPr>
            <w:tcW w:w="1342" w:type="dxa"/>
            <w:vMerge/>
          </w:tcPr>
          <w:p w14:paraId="22776DE1" w14:textId="77777777" w:rsidR="00E21998" w:rsidRPr="00B17EEE" w:rsidRDefault="00E21998" w:rsidP="00617764">
            <w:pPr>
              <w:pStyle w:val="TableText"/>
            </w:pPr>
          </w:p>
        </w:tc>
        <w:tc>
          <w:tcPr>
            <w:tcW w:w="1016" w:type="dxa"/>
            <w:vMerge/>
          </w:tcPr>
          <w:p w14:paraId="5ABF17D8" w14:textId="77777777" w:rsidR="00E21998" w:rsidRPr="00B17EEE" w:rsidRDefault="00E21998" w:rsidP="00617764">
            <w:pPr>
              <w:pStyle w:val="TableText"/>
            </w:pPr>
          </w:p>
        </w:tc>
        <w:tc>
          <w:tcPr>
            <w:tcW w:w="2927" w:type="dxa"/>
            <w:vMerge/>
          </w:tcPr>
          <w:p w14:paraId="7002A1C4" w14:textId="77777777" w:rsidR="00E21998" w:rsidRPr="00B17EEE" w:rsidRDefault="00E21998" w:rsidP="00617764">
            <w:pPr>
              <w:pStyle w:val="TableText"/>
            </w:pPr>
          </w:p>
        </w:tc>
        <w:tc>
          <w:tcPr>
            <w:tcW w:w="3049" w:type="dxa"/>
            <w:vMerge/>
          </w:tcPr>
          <w:p w14:paraId="3004D66A" w14:textId="77777777" w:rsidR="00E21998" w:rsidRPr="00B17EEE" w:rsidRDefault="00E21998" w:rsidP="00617764">
            <w:pPr>
              <w:pStyle w:val="TableText"/>
            </w:pPr>
          </w:p>
        </w:tc>
        <w:tc>
          <w:tcPr>
            <w:tcW w:w="3384" w:type="dxa"/>
          </w:tcPr>
          <w:p w14:paraId="44A25DE0" w14:textId="77777777" w:rsidR="00E21998" w:rsidRPr="00B17EEE" w:rsidRDefault="00E21998" w:rsidP="00617764">
            <w:pPr>
              <w:pStyle w:val="TableText"/>
            </w:pPr>
            <w:r w:rsidRPr="00B17EEE">
              <w:t>2.16.840.1.113883.3.88.11.83.107</w:t>
            </w:r>
          </w:p>
        </w:tc>
        <w:tc>
          <w:tcPr>
            <w:tcW w:w="990" w:type="dxa"/>
          </w:tcPr>
          <w:p w14:paraId="23F82B26" w14:textId="77777777" w:rsidR="00E21998" w:rsidRPr="00B17EEE" w:rsidRDefault="00E21998" w:rsidP="00617764">
            <w:pPr>
              <w:pStyle w:val="TableText"/>
            </w:pPr>
            <w:r w:rsidRPr="00B17EEE">
              <w:t>HITSP</w:t>
            </w:r>
          </w:p>
        </w:tc>
      </w:tr>
      <w:tr w:rsidR="00E21998" w:rsidRPr="00B17EEE" w14:paraId="5410B1B7" w14:textId="77777777" w:rsidTr="00FA1997">
        <w:tc>
          <w:tcPr>
            <w:tcW w:w="1342" w:type="dxa"/>
            <w:vMerge/>
          </w:tcPr>
          <w:p w14:paraId="3B031A4A" w14:textId="77777777" w:rsidR="00E21998" w:rsidRPr="00B17EEE" w:rsidRDefault="00E21998" w:rsidP="00617764">
            <w:pPr>
              <w:pStyle w:val="TableText"/>
            </w:pPr>
          </w:p>
        </w:tc>
        <w:tc>
          <w:tcPr>
            <w:tcW w:w="1016" w:type="dxa"/>
            <w:vMerge/>
          </w:tcPr>
          <w:p w14:paraId="01145025" w14:textId="77777777" w:rsidR="00E21998" w:rsidRPr="00B17EEE" w:rsidRDefault="00E21998" w:rsidP="00617764">
            <w:pPr>
              <w:pStyle w:val="TableText"/>
            </w:pPr>
          </w:p>
        </w:tc>
        <w:tc>
          <w:tcPr>
            <w:tcW w:w="2927" w:type="dxa"/>
            <w:vMerge/>
          </w:tcPr>
          <w:p w14:paraId="03535BF5" w14:textId="77777777" w:rsidR="00E21998" w:rsidRPr="00B17EEE" w:rsidRDefault="00E21998" w:rsidP="00617764">
            <w:pPr>
              <w:pStyle w:val="TableText"/>
            </w:pPr>
          </w:p>
        </w:tc>
        <w:tc>
          <w:tcPr>
            <w:tcW w:w="3049" w:type="dxa"/>
            <w:vMerge/>
          </w:tcPr>
          <w:p w14:paraId="2FFB888B" w14:textId="77777777" w:rsidR="00E21998" w:rsidRPr="00B17EEE" w:rsidRDefault="00E21998" w:rsidP="00617764">
            <w:pPr>
              <w:pStyle w:val="TableText"/>
            </w:pPr>
          </w:p>
        </w:tc>
        <w:tc>
          <w:tcPr>
            <w:tcW w:w="3384" w:type="dxa"/>
          </w:tcPr>
          <w:p w14:paraId="5FB206DC" w14:textId="77777777" w:rsidR="00E21998" w:rsidRPr="00B17EEE" w:rsidRDefault="00E21998" w:rsidP="00617764">
            <w:pPr>
              <w:pStyle w:val="TableText"/>
            </w:pPr>
            <w:r w:rsidRPr="00B17EEE">
              <w:t>1.3.6.1.4.1.19376.1.5.3.1.3.4</w:t>
            </w:r>
          </w:p>
        </w:tc>
        <w:tc>
          <w:tcPr>
            <w:tcW w:w="990" w:type="dxa"/>
          </w:tcPr>
          <w:p w14:paraId="4BBE069E" w14:textId="77777777" w:rsidR="00E21998" w:rsidRPr="00B17EEE" w:rsidRDefault="00E21998" w:rsidP="00617764">
            <w:pPr>
              <w:pStyle w:val="TableText"/>
            </w:pPr>
            <w:r w:rsidRPr="00B17EEE">
              <w:t>IHE</w:t>
            </w:r>
          </w:p>
        </w:tc>
      </w:tr>
      <w:tr w:rsidR="00E21998" w:rsidRPr="00B17EEE" w14:paraId="02DC1F07" w14:textId="77777777" w:rsidTr="00FA1997">
        <w:tc>
          <w:tcPr>
            <w:tcW w:w="1342" w:type="dxa"/>
          </w:tcPr>
          <w:p w14:paraId="1F7E9CEA" w14:textId="77777777" w:rsidR="00E21998" w:rsidRPr="00B17EEE" w:rsidRDefault="00E21998" w:rsidP="00617764">
            <w:pPr>
              <w:pStyle w:val="TableText"/>
            </w:pPr>
            <w:r w:rsidRPr="00B17EEE">
              <w:t>Medical (General) History Section</w:t>
            </w:r>
          </w:p>
        </w:tc>
        <w:tc>
          <w:tcPr>
            <w:tcW w:w="1016" w:type="dxa"/>
          </w:tcPr>
          <w:p w14:paraId="575671E8" w14:textId="77777777" w:rsidR="00E21998" w:rsidRPr="00B17EEE" w:rsidRDefault="00E21998" w:rsidP="00617764">
            <w:pPr>
              <w:pStyle w:val="TableText"/>
            </w:pPr>
            <w:r w:rsidRPr="00B17EEE">
              <w:t>11329-0</w:t>
            </w:r>
          </w:p>
        </w:tc>
        <w:tc>
          <w:tcPr>
            <w:tcW w:w="2927" w:type="dxa"/>
          </w:tcPr>
          <w:p w14:paraId="2A5CB443" w14:textId="77777777" w:rsidR="00E21998" w:rsidRPr="00B17EEE" w:rsidRDefault="00E21998" w:rsidP="00617764">
            <w:pPr>
              <w:pStyle w:val="TableText"/>
            </w:pPr>
            <w:r w:rsidRPr="00B17EEE">
              <w:t>2.16.840.1.113883.10.20.22.2.39</w:t>
            </w:r>
          </w:p>
        </w:tc>
        <w:tc>
          <w:tcPr>
            <w:tcW w:w="3049" w:type="dxa"/>
          </w:tcPr>
          <w:p w14:paraId="417C4628" w14:textId="77777777" w:rsidR="00E21998" w:rsidRPr="00B17EEE" w:rsidRDefault="00E21998" w:rsidP="00617764">
            <w:pPr>
              <w:pStyle w:val="TableText"/>
            </w:pPr>
          </w:p>
        </w:tc>
        <w:tc>
          <w:tcPr>
            <w:tcW w:w="3384" w:type="dxa"/>
          </w:tcPr>
          <w:p w14:paraId="579C41E0" w14:textId="77777777" w:rsidR="00E21998" w:rsidRPr="00B17EEE" w:rsidRDefault="00E21998" w:rsidP="00617764">
            <w:pPr>
              <w:pStyle w:val="TableText"/>
            </w:pPr>
            <w:r w:rsidRPr="00B17EEE">
              <w:t>2.16.840.1.113883.10.20.18.2.5 (Proc Note)</w:t>
            </w:r>
          </w:p>
        </w:tc>
        <w:tc>
          <w:tcPr>
            <w:tcW w:w="990" w:type="dxa"/>
          </w:tcPr>
          <w:p w14:paraId="209803F2" w14:textId="77777777" w:rsidR="00E21998" w:rsidRPr="00B17EEE" w:rsidRDefault="00E21998" w:rsidP="00617764">
            <w:pPr>
              <w:pStyle w:val="TableText"/>
            </w:pPr>
            <w:r w:rsidRPr="00B17EEE">
              <w:t>HL7</w:t>
            </w:r>
          </w:p>
        </w:tc>
      </w:tr>
      <w:tr w:rsidR="00E21998" w:rsidRPr="00B17EEE" w14:paraId="5CE7811E" w14:textId="77777777" w:rsidTr="00DA518B">
        <w:tc>
          <w:tcPr>
            <w:tcW w:w="12708" w:type="dxa"/>
            <w:gridSpan w:val="6"/>
          </w:tcPr>
          <w:p w14:paraId="519F074A" w14:textId="77777777" w:rsidR="00E21998" w:rsidRPr="00B17EEE" w:rsidRDefault="00E21998" w:rsidP="00617764">
            <w:pPr>
              <w:pStyle w:val="TableText"/>
              <w:jc w:val="center"/>
            </w:pPr>
            <w:r w:rsidRPr="00E71D38">
              <w:rPr>
                <w:b/>
                <w:i/>
              </w:rPr>
              <w:t>Procedure and Surgery Category</w:t>
            </w:r>
          </w:p>
        </w:tc>
      </w:tr>
      <w:tr w:rsidR="00E21998" w:rsidRPr="00B17EEE" w14:paraId="1BE67C77" w14:textId="77777777" w:rsidTr="00FA1997">
        <w:tc>
          <w:tcPr>
            <w:tcW w:w="1342" w:type="dxa"/>
            <w:vMerge w:val="restart"/>
          </w:tcPr>
          <w:p w14:paraId="38514792" w14:textId="77777777" w:rsidR="00E21998" w:rsidRPr="00B17EEE" w:rsidRDefault="00E21998" w:rsidP="00617764">
            <w:pPr>
              <w:pStyle w:val="TableText"/>
            </w:pPr>
            <w:r w:rsidRPr="00B17EEE">
              <w:t>List of Surgeries (History of Procedures) Section</w:t>
            </w:r>
          </w:p>
        </w:tc>
        <w:tc>
          <w:tcPr>
            <w:tcW w:w="1016" w:type="dxa"/>
            <w:vMerge w:val="restart"/>
          </w:tcPr>
          <w:p w14:paraId="2133868E" w14:textId="77777777" w:rsidR="00E21998" w:rsidRPr="00B17EEE" w:rsidRDefault="00E21998" w:rsidP="00617764">
            <w:pPr>
              <w:pStyle w:val="TableText"/>
            </w:pPr>
            <w:r w:rsidRPr="00B17EEE">
              <w:t>47519-4</w:t>
            </w:r>
          </w:p>
        </w:tc>
        <w:tc>
          <w:tcPr>
            <w:tcW w:w="2927" w:type="dxa"/>
            <w:vMerge w:val="restart"/>
          </w:tcPr>
          <w:p w14:paraId="50BDB93F" w14:textId="77777777" w:rsidR="00E21998" w:rsidRPr="00B17EEE" w:rsidRDefault="00E21998" w:rsidP="00617764">
            <w:pPr>
              <w:pStyle w:val="TableText"/>
            </w:pPr>
            <w:r w:rsidRPr="00B17EEE">
              <w:t>2.16.840.1.113883.10.20.22.2.7</w:t>
            </w:r>
          </w:p>
        </w:tc>
        <w:tc>
          <w:tcPr>
            <w:tcW w:w="3049" w:type="dxa"/>
            <w:vMerge w:val="restart"/>
          </w:tcPr>
          <w:p w14:paraId="1978808D" w14:textId="77777777" w:rsidR="00E21998" w:rsidRPr="00B17EEE" w:rsidRDefault="00E21998" w:rsidP="00617764">
            <w:pPr>
              <w:pStyle w:val="TableText"/>
            </w:pPr>
            <w:r w:rsidRPr="00B17EEE">
              <w:t>N/A (narrative-only)</w:t>
            </w:r>
          </w:p>
        </w:tc>
        <w:tc>
          <w:tcPr>
            <w:tcW w:w="3384" w:type="dxa"/>
          </w:tcPr>
          <w:p w14:paraId="3EE872D2" w14:textId="77777777" w:rsidR="00E21998" w:rsidRPr="00B17EEE" w:rsidRDefault="00E21998" w:rsidP="00617764">
            <w:pPr>
              <w:pStyle w:val="TableText"/>
            </w:pPr>
            <w:r w:rsidRPr="00B17EEE">
              <w:t>2.16.840.1.113883.10.20.1.12  (CCD)</w:t>
            </w:r>
            <w:r w:rsidRPr="00B17EEE">
              <w:br/>
              <w:t>HL7:2.16.840.1.113883.10.20.18.2.18 (Proc Note)</w:t>
            </w:r>
          </w:p>
        </w:tc>
        <w:tc>
          <w:tcPr>
            <w:tcW w:w="990" w:type="dxa"/>
          </w:tcPr>
          <w:p w14:paraId="7689B4B5" w14:textId="77777777" w:rsidR="00E21998" w:rsidRPr="00B17EEE" w:rsidRDefault="00E21998" w:rsidP="00617764">
            <w:pPr>
              <w:pStyle w:val="TableText"/>
            </w:pPr>
            <w:r w:rsidRPr="00B17EEE">
              <w:t>HL7</w:t>
            </w:r>
          </w:p>
        </w:tc>
      </w:tr>
      <w:tr w:rsidR="00E21998" w:rsidRPr="00B17EEE" w14:paraId="34487E16" w14:textId="77777777" w:rsidTr="00FA1997">
        <w:tc>
          <w:tcPr>
            <w:tcW w:w="1342" w:type="dxa"/>
            <w:vMerge/>
          </w:tcPr>
          <w:p w14:paraId="7441ACAE" w14:textId="77777777" w:rsidR="00E21998" w:rsidRPr="00B17EEE" w:rsidRDefault="00E21998" w:rsidP="00617764">
            <w:pPr>
              <w:pStyle w:val="TableText"/>
            </w:pPr>
          </w:p>
        </w:tc>
        <w:tc>
          <w:tcPr>
            <w:tcW w:w="1016" w:type="dxa"/>
            <w:vMerge/>
          </w:tcPr>
          <w:p w14:paraId="168A8C0B" w14:textId="77777777" w:rsidR="00E21998" w:rsidRPr="00B17EEE" w:rsidRDefault="00E21998" w:rsidP="00617764">
            <w:pPr>
              <w:pStyle w:val="TableText"/>
            </w:pPr>
          </w:p>
        </w:tc>
        <w:tc>
          <w:tcPr>
            <w:tcW w:w="2927" w:type="dxa"/>
            <w:vMerge/>
          </w:tcPr>
          <w:p w14:paraId="5C2B4D26" w14:textId="77777777" w:rsidR="00E21998" w:rsidRPr="00B17EEE" w:rsidRDefault="00E21998" w:rsidP="00617764">
            <w:pPr>
              <w:pStyle w:val="TableText"/>
            </w:pPr>
          </w:p>
        </w:tc>
        <w:tc>
          <w:tcPr>
            <w:tcW w:w="3049" w:type="dxa"/>
            <w:vMerge/>
          </w:tcPr>
          <w:p w14:paraId="043B8BC4" w14:textId="77777777" w:rsidR="00E21998" w:rsidRPr="00B17EEE" w:rsidRDefault="00E21998" w:rsidP="00617764">
            <w:pPr>
              <w:pStyle w:val="TableText"/>
            </w:pPr>
          </w:p>
        </w:tc>
        <w:tc>
          <w:tcPr>
            <w:tcW w:w="3384" w:type="dxa"/>
          </w:tcPr>
          <w:p w14:paraId="7B6D9353" w14:textId="77777777" w:rsidR="00E21998" w:rsidRPr="00B17EEE" w:rsidRDefault="00E21998" w:rsidP="00617764">
            <w:pPr>
              <w:pStyle w:val="TableText"/>
            </w:pPr>
            <w:r w:rsidRPr="00B17EEE">
              <w:t>2.16.840.1.113883.3.88.11.83.108</w:t>
            </w:r>
          </w:p>
        </w:tc>
        <w:tc>
          <w:tcPr>
            <w:tcW w:w="990" w:type="dxa"/>
          </w:tcPr>
          <w:p w14:paraId="35B9CF0A" w14:textId="77777777" w:rsidR="00E21998" w:rsidRPr="00B17EEE" w:rsidRDefault="00E21998" w:rsidP="00617764">
            <w:pPr>
              <w:pStyle w:val="TableText"/>
            </w:pPr>
            <w:r w:rsidRPr="00B17EEE">
              <w:t>HITSP</w:t>
            </w:r>
          </w:p>
        </w:tc>
      </w:tr>
      <w:tr w:rsidR="00E21998" w:rsidRPr="00B17EEE" w14:paraId="58FB592B" w14:textId="77777777" w:rsidTr="00FA1997">
        <w:tc>
          <w:tcPr>
            <w:tcW w:w="1342" w:type="dxa"/>
            <w:vMerge/>
          </w:tcPr>
          <w:p w14:paraId="5C19E875" w14:textId="77777777" w:rsidR="00E21998" w:rsidRPr="00B17EEE" w:rsidRDefault="00E21998" w:rsidP="00617764">
            <w:pPr>
              <w:pStyle w:val="TableText"/>
            </w:pPr>
          </w:p>
        </w:tc>
        <w:tc>
          <w:tcPr>
            <w:tcW w:w="1016" w:type="dxa"/>
            <w:vMerge/>
          </w:tcPr>
          <w:p w14:paraId="68F7C1DE" w14:textId="77777777" w:rsidR="00E21998" w:rsidRPr="00B17EEE" w:rsidRDefault="00E21998" w:rsidP="00617764">
            <w:pPr>
              <w:pStyle w:val="TableText"/>
            </w:pPr>
          </w:p>
        </w:tc>
        <w:tc>
          <w:tcPr>
            <w:tcW w:w="2927" w:type="dxa"/>
            <w:vMerge/>
          </w:tcPr>
          <w:p w14:paraId="03D55B09" w14:textId="77777777" w:rsidR="00E21998" w:rsidRPr="00B17EEE" w:rsidRDefault="00E21998" w:rsidP="00617764">
            <w:pPr>
              <w:pStyle w:val="TableText"/>
            </w:pPr>
          </w:p>
        </w:tc>
        <w:tc>
          <w:tcPr>
            <w:tcW w:w="3049" w:type="dxa"/>
            <w:vMerge/>
          </w:tcPr>
          <w:p w14:paraId="2B1225A3" w14:textId="77777777" w:rsidR="00E21998" w:rsidRPr="00B17EEE" w:rsidRDefault="00E21998" w:rsidP="00617764">
            <w:pPr>
              <w:pStyle w:val="TableText"/>
            </w:pPr>
          </w:p>
        </w:tc>
        <w:tc>
          <w:tcPr>
            <w:tcW w:w="3384" w:type="dxa"/>
          </w:tcPr>
          <w:p w14:paraId="723AAEFC" w14:textId="77777777" w:rsidR="00E21998" w:rsidRPr="00B17EEE" w:rsidRDefault="00E21998" w:rsidP="00617764">
            <w:pPr>
              <w:pStyle w:val="TableText"/>
            </w:pPr>
            <w:r w:rsidRPr="00B17EEE">
              <w:t>1.3.6.1.4.1.19376.1.5.3.1.3.12</w:t>
            </w:r>
          </w:p>
        </w:tc>
        <w:tc>
          <w:tcPr>
            <w:tcW w:w="990" w:type="dxa"/>
          </w:tcPr>
          <w:p w14:paraId="5057F268" w14:textId="77777777" w:rsidR="00E21998" w:rsidRPr="00B17EEE" w:rsidRDefault="00E21998" w:rsidP="00617764">
            <w:pPr>
              <w:pStyle w:val="TableText"/>
            </w:pPr>
            <w:r w:rsidRPr="00B17EEE">
              <w:t>IHE</w:t>
            </w:r>
          </w:p>
        </w:tc>
      </w:tr>
      <w:tr w:rsidR="00E21998" w:rsidRPr="000518EE" w14:paraId="3B588AE9" w14:textId="77777777" w:rsidTr="00FA1997">
        <w:tc>
          <w:tcPr>
            <w:tcW w:w="1342" w:type="dxa"/>
          </w:tcPr>
          <w:p w14:paraId="3D98BB36" w14:textId="77777777" w:rsidR="00E21998" w:rsidRPr="00B17EEE" w:rsidRDefault="00E21998" w:rsidP="00617764">
            <w:pPr>
              <w:pStyle w:val="TableText"/>
            </w:pPr>
            <w:r w:rsidRPr="000518EE">
              <w:lastRenderedPageBreak/>
              <w:t>Surgery Description Section</w:t>
            </w:r>
          </w:p>
        </w:tc>
        <w:tc>
          <w:tcPr>
            <w:tcW w:w="1016" w:type="dxa"/>
          </w:tcPr>
          <w:p w14:paraId="2752D25F" w14:textId="77777777" w:rsidR="00E21998" w:rsidRPr="00B17EEE" w:rsidRDefault="00E21998" w:rsidP="00617764">
            <w:pPr>
              <w:pStyle w:val="TableText"/>
            </w:pPr>
            <w:r w:rsidRPr="000518EE">
              <w:t>29554-3</w:t>
            </w:r>
          </w:p>
        </w:tc>
        <w:tc>
          <w:tcPr>
            <w:tcW w:w="2927" w:type="dxa"/>
          </w:tcPr>
          <w:p w14:paraId="2F5D527E" w14:textId="77777777" w:rsidR="00E21998" w:rsidRPr="00B17EEE" w:rsidRDefault="00E21998" w:rsidP="00617764">
            <w:pPr>
              <w:pStyle w:val="TableText"/>
            </w:pPr>
            <w:r w:rsidRPr="000518EE">
              <w:t>2.16.840.1.113883.10.20.22.2.26</w:t>
            </w:r>
          </w:p>
        </w:tc>
        <w:tc>
          <w:tcPr>
            <w:tcW w:w="3049" w:type="dxa"/>
          </w:tcPr>
          <w:p w14:paraId="2A32664B" w14:textId="77777777" w:rsidR="00E21998" w:rsidRPr="00B17EEE" w:rsidRDefault="00E21998" w:rsidP="00617764">
            <w:pPr>
              <w:pStyle w:val="TableText"/>
            </w:pPr>
          </w:p>
        </w:tc>
        <w:tc>
          <w:tcPr>
            <w:tcW w:w="3384" w:type="dxa"/>
          </w:tcPr>
          <w:p w14:paraId="6A8B1FC3" w14:textId="77777777" w:rsidR="00E21998" w:rsidRPr="00B17EEE" w:rsidRDefault="00E21998" w:rsidP="00617764">
            <w:pPr>
              <w:pStyle w:val="TableText"/>
            </w:pPr>
            <w:r w:rsidRPr="000518EE">
              <w:t>2.16.840.1.113883.10.20.7.3 (OpNote)</w:t>
            </w:r>
          </w:p>
        </w:tc>
        <w:tc>
          <w:tcPr>
            <w:tcW w:w="990" w:type="dxa"/>
          </w:tcPr>
          <w:p w14:paraId="764E77D8" w14:textId="77777777" w:rsidR="00E21998" w:rsidRPr="000518EE" w:rsidRDefault="00E21998" w:rsidP="00617764">
            <w:pPr>
              <w:pStyle w:val="TableText"/>
            </w:pPr>
            <w:r>
              <w:t>HL7</w:t>
            </w:r>
          </w:p>
        </w:tc>
      </w:tr>
      <w:tr w:rsidR="00E21998" w:rsidRPr="000518EE" w14:paraId="28069B2D" w14:textId="77777777" w:rsidTr="00FA1997">
        <w:tc>
          <w:tcPr>
            <w:tcW w:w="1342" w:type="dxa"/>
          </w:tcPr>
          <w:p w14:paraId="4ED5E6C8" w14:textId="77777777" w:rsidR="00E21998" w:rsidRPr="00B17EEE" w:rsidRDefault="00E21998" w:rsidP="00617764">
            <w:pPr>
              <w:pStyle w:val="TableText"/>
            </w:pPr>
            <w:r w:rsidRPr="00B17EEE">
              <w:t>Complications Section</w:t>
            </w:r>
          </w:p>
        </w:tc>
        <w:tc>
          <w:tcPr>
            <w:tcW w:w="1016" w:type="dxa"/>
          </w:tcPr>
          <w:p w14:paraId="7F037433" w14:textId="77777777" w:rsidR="00E21998" w:rsidRPr="00B17EEE" w:rsidRDefault="00E21998" w:rsidP="00617764">
            <w:pPr>
              <w:pStyle w:val="TableText"/>
            </w:pPr>
            <w:r w:rsidRPr="00B17EEE">
              <w:t>10830-8</w:t>
            </w:r>
          </w:p>
        </w:tc>
        <w:tc>
          <w:tcPr>
            <w:tcW w:w="2927" w:type="dxa"/>
          </w:tcPr>
          <w:p w14:paraId="428DB7CC" w14:textId="77777777" w:rsidR="00E21998" w:rsidRPr="00B17EEE" w:rsidRDefault="00E21998" w:rsidP="00617764">
            <w:pPr>
              <w:pStyle w:val="TableText"/>
            </w:pPr>
            <w:r w:rsidRPr="00B17EEE">
              <w:t>2.16.840.1.113883.10.20.22.2.32</w:t>
            </w:r>
          </w:p>
        </w:tc>
        <w:tc>
          <w:tcPr>
            <w:tcW w:w="3049" w:type="dxa"/>
          </w:tcPr>
          <w:p w14:paraId="51D0DCE8" w14:textId="77777777" w:rsidR="00E21998" w:rsidRPr="00B17EEE" w:rsidRDefault="00E21998" w:rsidP="00617764">
            <w:pPr>
              <w:pStyle w:val="TableText"/>
            </w:pPr>
          </w:p>
        </w:tc>
        <w:tc>
          <w:tcPr>
            <w:tcW w:w="3384" w:type="dxa"/>
          </w:tcPr>
          <w:p w14:paraId="54B79B47" w14:textId="77777777" w:rsidR="00E21998" w:rsidRPr="00B17EEE" w:rsidRDefault="00E21998" w:rsidP="00617764">
            <w:pPr>
              <w:pStyle w:val="TableText"/>
            </w:pPr>
            <w:r w:rsidRPr="00B17EEE">
              <w:t>2.16.840.1.113883.10.20.7.10 (OpNote)</w:t>
            </w:r>
          </w:p>
        </w:tc>
        <w:tc>
          <w:tcPr>
            <w:tcW w:w="990" w:type="dxa"/>
          </w:tcPr>
          <w:p w14:paraId="22CCDB52" w14:textId="77777777" w:rsidR="00E21998" w:rsidRPr="000518EE" w:rsidRDefault="00E21998" w:rsidP="00617764">
            <w:pPr>
              <w:pStyle w:val="TableText"/>
            </w:pPr>
            <w:r>
              <w:t>HL7</w:t>
            </w:r>
          </w:p>
        </w:tc>
      </w:tr>
      <w:tr w:rsidR="00E21998" w14:paraId="06F216AF" w14:textId="77777777" w:rsidTr="00FA1997">
        <w:tc>
          <w:tcPr>
            <w:tcW w:w="1342" w:type="dxa"/>
          </w:tcPr>
          <w:p w14:paraId="207BE4A4" w14:textId="77777777" w:rsidR="00E21998" w:rsidRPr="00B17EEE" w:rsidRDefault="00E21998" w:rsidP="00617764">
            <w:pPr>
              <w:pStyle w:val="TableText"/>
            </w:pPr>
            <w:r w:rsidRPr="00B17EEE">
              <w:t>Operative Note Fluids Section</w:t>
            </w:r>
          </w:p>
        </w:tc>
        <w:tc>
          <w:tcPr>
            <w:tcW w:w="1016" w:type="dxa"/>
          </w:tcPr>
          <w:p w14:paraId="4BFF3282" w14:textId="77777777" w:rsidR="00E21998" w:rsidRPr="00B17EEE" w:rsidRDefault="00E21998" w:rsidP="00617764">
            <w:pPr>
              <w:pStyle w:val="TableText"/>
            </w:pPr>
            <w:r w:rsidRPr="00B17EEE">
              <w:t>10216-0</w:t>
            </w:r>
          </w:p>
        </w:tc>
        <w:tc>
          <w:tcPr>
            <w:tcW w:w="2927" w:type="dxa"/>
          </w:tcPr>
          <w:p w14:paraId="18417148" w14:textId="77777777" w:rsidR="00E21998" w:rsidRPr="00B17EEE" w:rsidRDefault="00E21998" w:rsidP="00617764">
            <w:pPr>
              <w:pStyle w:val="TableText"/>
            </w:pPr>
            <w:r w:rsidRPr="00B17EEE">
              <w:t>2.16.840.1.113883.10.20.7.12</w:t>
            </w:r>
          </w:p>
        </w:tc>
        <w:tc>
          <w:tcPr>
            <w:tcW w:w="3049" w:type="dxa"/>
          </w:tcPr>
          <w:p w14:paraId="21A398A5" w14:textId="77777777" w:rsidR="00E21998" w:rsidRPr="00B17EEE" w:rsidRDefault="00E21998" w:rsidP="00617764">
            <w:pPr>
              <w:pStyle w:val="TableText"/>
            </w:pPr>
          </w:p>
        </w:tc>
        <w:tc>
          <w:tcPr>
            <w:tcW w:w="3384" w:type="dxa"/>
          </w:tcPr>
          <w:p w14:paraId="1C23C258" w14:textId="77777777" w:rsidR="00E21998" w:rsidRPr="00B17EEE" w:rsidRDefault="00E21998" w:rsidP="00617764">
            <w:pPr>
              <w:pStyle w:val="TableText"/>
            </w:pPr>
            <w:r>
              <w:t>2.16.840</w:t>
            </w:r>
            <w:r w:rsidRPr="00B17EEE">
              <w:t>.1.113883.10.20.7.12 (OpNote)</w:t>
            </w:r>
          </w:p>
        </w:tc>
        <w:tc>
          <w:tcPr>
            <w:tcW w:w="990" w:type="dxa"/>
          </w:tcPr>
          <w:p w14:paraId="22E359A0" w14:textId="77777777" w:rsidR="00E21998" w:rsidRDefault="00E21998" w:rsidP="00617764">
            <w:pPr>
              <w:pStyle w:val="TableText"/>
            </w:pPr>
            <w:r w:rsidRPr="008601E4">
              <w:t>HL7</w:t>
            </w:r>
          </w:p>
        </w:tc>
      </w:tr>
      <w:tr w:rsidR="00E21998" w14:paraId="2600F16F" w14:textId="77777777" w:rsidTr="00FA1997">
        <w:tc>
          <w:tcPr>
            <w:tcW w:w="1342" w:type="dxa"/>
            <w:tcBorders>
              <w:top w:val="single" w:sz="4" w:space="0" w:color="auto"/>
              <w:left w:val="single" w:sz="4" w:space="0" w:color="auto"/>
              <w:bottom w:val="single" w:sz="4" w:space="0" w:color="auto"/>
              <w:right w:val="single" w:sz="4" w:space="0" w:color="auto"/>
            </w:tcBorders>
          </w:tcPr>
          <w:p w14:paraId="105CFCF6" w14:textId="77777777" w:rsidR="00E21998" w:rsidRPr="00B17EEE" w:rsidRDefault="00E21998" w:rsidP="00617764">
            <w:pPr>
              <w:pStyle w:val="TableText"/>
            </w:pPr>
            <w:r w:rsidRPr="00B17EEE">
              <w:t>Operative Note Surgical Procedure Section</w:t>
            </w:r>
          </w:p>
        </w:tc>
        <w:tc>
          <w:tcPr>
            <w:tcW w:w="1016" w:type="dxa"/>
            <w:tcBorders>
              <w:top w:val="single" w:sz="4" w:space="0" w:color="auto"/>
              <w:left w:val="single" w:sz="4" w:space="0" w:color="auto"/>
              <w:bottom w:val="single" w:sz="4" w:space="0" w:color="auto"/>
              <w:right w:val="single" w:sz="4" w:space="0" w:color="auto"/>
            </w:tcBorders>
          </w:tcPr>
          <w:p w14:paraId="5A61247C" w14:textId="77777777" w:rsidR="00E21998" w:rsidRPr="00B17EEE" w:rsidRDefault="00E21998" w:rsidP="00617764">
            <w:pPr>
              <w:pStyle w:val="TableText"/>
            </w:pPr>
            <w:r w:rsidRPr="00B17EEE">
              <w:t>10223-6</w:t>
            </w:r>
          </w:p>
        </w:tc>
        <w:tc>
          <w:tcPr>
            <w:tcW w:w="2927" w:type="dxa"/>
            <w:tcBorders>
              <w:top w:val="single" w:sz="4" w:space="0" w:color="auto"/>
              <w:left w:val="single" w:sz="4" w:space="0" w:color="auto"/>
              <w:bottom w:val="single" w:sz="4" w:space="0" w:color="auto"/>
              <w:right w:val="single" w:sz="4" w:space="0" w:color="auto"/>
            </w:tcBorders>
          </w:tcPr>
          <w:p w14:paraId="5BC18EF3" w14:textId="77777777" w:rsidR="00E21998" w:rsidRPr="00B17EEE" w:rsidRDefault="00E21998" w:rsidP="00617764">
            <w:pPr>
              <w:pStyle w:val="TableText"/>
            </w:pPr>
            <w:r w:rsidRPr="00B17EEE">
              <w:t>2.16.840.1.113883.10.20.7.14</w:t>
            </w:r>
          </w:p>
        </w:tc>
        <w:tc>
          <w:tcPr>
            <w:tcW w:w="3049" w:type="dxa"/>
            <w:tcBorders>
              <w:top w:val="single" w:sz="4" w:space="0" w:color="auto"/>
              <w:left w:val="single" w:sz="4" w:space="0" w:color="auto"/>
              <w:bottom w:val="single" w:sz="4" w:space="0" w:color="auto"/>
              <w:right w:val="single" w:sz="4" w:space="0" w:color="auto"/>
            </w:tcBorders>
          </w:tcPr>
          <w:p w14:paraId="2B95DB51"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2F0B8081" w14:textId="77777777" w:rsidR="00E21998" w:rsidRPr="00B17EEE" w:rsidRDefault="00E21998" w:rsidP="00617764">
            <w:pPr>
              <w:pStyle w:val="TableText"/>
            </w:pPr>
            <w:r>
              <w:t>2.16.840</w:t>
            </w:r>
            <w:r w:rsidRPr="00B17EEE">
              <w:t>.1.113883.10.20.7.14 (OpNote)</w:t>
            </w:r>
          </w:p>
        </w:tc>
        <w:tc>
          <w:tcPr>
            <w:tcW w:w="990" w:type="dxa"/>
            <w:tcBorders>
              <w:top w:val="single" w:sz="4" w:space="0" w:color="auto"/>
              <w:left w:val="single" w:sz="4" w:space="0" w:color="auto"/>
              <w:bottom w:val="single" w:sz="4" w:space="0" w:color="auto"/>
              <w:right w:val="single" w:sz="4" w:space="0" w:color="auto"/>
            </w:tcBorders>
          </w:tcPr>
          <w:p w14:paraId="674D92AD" w14:textId="77777777" w:rsidR="00E21998" w:rsidRDefault="00E21998" w:rsidP="00617764">
            <w:pPr>
              <w:pStyle w:val="TableText"/>
            </w:pPr>
            <w:r w:rsidRPr="008601E4">
              <w:t>HL7</w:t>
            </w:r>
          </w:p>
        </w:tc>
      </w:tr>
      <w:tr w:rsidR="00E21998" w14:paraId="6229CB3D" w14:textId="77777777" w:rsidTr="00FA1997">
        <w:tc>
          <w:tcPr>
            <w:tcW w:w="1342" w:type="dxa"/>
            <w:tcBorders>
              <w:top w:val="single" w:sz="4" w:space="0" w:color="auto"/>
              <w:left w:val="single" w:sz="4" w:space="0" w:color="auto"/>
              <w:bottom w:val="single" w:sz="4" w:space="0" w:color="auto"/>
              <w:right w:val="single" w:sz="4" w:space="0" w:color="auto"/>
            </w:tcBorders>
          </w:tcPr>
          <w:p w14:paraId="0D3AE919" w14:textId="77777777" w:rsidR="00E21998" w:rsidRPr="00B17EEE" w:rsidRDefault="00E21998" w:rsidP="00617764">
            <w:pPr>
              <w:pStyle w:val="TableText"/>
            </w:pPr>
            <w:r w:rsidRPr="00B17EEE">
              <w:t>Surgical Drains Section</w:t>
            </w:r>
          </w:p>
        </w:tc>
        <w:tc>
          <w:tcPr>
            <w:tcW w:w="1016" w:type="dxa"/>
            <w:tcBorders>
              <w:top w:val="single" w:sz="4" w:space="0" w:color="auto"/>
              <w:left w:val="single" w:sz="4" w:space="0" w:color="auto"/>
              <w:bottom w:val="single" w:sz="4" w:space="0" w:color="auto"/>
              <w:right w:val="single" w:sz="4" w:space="0" w:color="auto"/>
            </w:tcBorders>
          </w:tcPr>
          <w:p w14:paraId="280D1948" w14:textId="77777777" w:rsidR="00E21998" w:rsidRPr="00B17EEE" w:rsidRDefault="00E21998" w:rsidP="00617764">
            <w:pPr>
              <w:pStyle w:val="TableText"/>
            </w:pPr>
            <w:r w:rsidRPr="00B17EEE">
              <w:t>11537-8</w:t>
            </w:r>
          </w:p>
        </w:tc>
        <w:tc>
          <w:tcPr>
            <w:tcW w:w="2927" w:type="dxa"/>
            <w:tcBorders>
              <w:top w:val="single" w:sz="4" w:space="0" w:color="auto"/>
              <w:left w:val="single" w:sz="4" w:space="0" w:color="auto"/>
              <w:bottom w:val="single" w:sz="4" w:space="0" w:color="auto"/>
              <w:right w:val="single" w:sz="4" w:space="0" w:color="auto"/>
            </w:tcBorders>
          </w:tcPr>
          <w:p w14:paraId="198FB7A6" w14:textId="77777777" w:rsidR="00E21998" w:rsidRPr="00B17EEE" w:rsidRDefault="00E21998" w:rsidP="00617764">
            <w:pPr>
              <w:pStyle w:val="TableText"/>
            </w:pPr>
            <w:r w:rsidRPr="00B17EEE">
              <w:t>2.16.840.1.113883.10.20.7.13</w:t>
            </w:r>
          </w:p>
        </w:tc>
        <w:tc>
          <w:tcPr>
            <w:tcW w:w="3049" w:type="dxa"/>
            <w:tcBorders>
              <w:top w:val="single" w:sz="4" w:space="0" w:color="auto"/>
              <w:left w:val="single" w:sz="4" w:space="0" w:color="auto"/>
              <w:bottom w:val="single" w:sz="4" w:space="0" w:color="auto"/>
              <w:right w:val="single" w:sz="4" w:space="0" w:color="auto"/>
            </w:tcBorders>
          </w:tcPr>
          <w:p w14:paraId="398522A3"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438E9E0F" w14:textId="77777777" w:rsidR="00E21998" w:rsidRPr="00B17EEE" w:rsidRDefault="00E21998" w:rsidP="00617764">
            <w:pPr>
              <w:pStyle w:val="TableText"/>
            </w:pPr>
            <w:r>
              <w:t>2.16.840</w:t>
            </w:r>
            <w:r w:rsidRPr="00B17EEE">
              <w:t>.1.113883.10.20.7.13 (OpNote)</w:t>
            </w:r>
          </w:p>
        </w:tc>
        <w:tc>
          <w:tcPr>
            <w:tcW w:w="990" w:type="dxa"/>
            <w:tcBorders>
              <w:top w:val="single" w:sz="4" w:space="0" w:color="auto"/>
              <w:left w:val="single" w:sz="4" w:space="0" w:color="auto"/>
              <w:bottom w:val="single" w:sz="4" w:space="0" w:color="auto"/>
              <w:right w:val="single" w:sz="4" w:space="0" w:color="auto"/>
            </w:tcBorders>
          </w:tcPr>
          <w:p w14:paraId="51526CEE" w14:textId="77777777" w:rsidR="00E21998" w:rsidRDefault="00E21998" w:rsidP="00617764">
            <w:pPr>
              <w:pStyle w:val="TableText"/>
            </w:pPr>
            <w:r w:rsidRPr="008601E4">
              <w:t>HL7</w:t>
            </w:r>
          </w:p>
        </w:tc>
      </w:tr>
      <w:tr w:rsidR="00E21998" w14:paraId="1AC62CDE" w14:textId="77777777" w:rsidTr="00FA1997">
        <w:tc>
          <w:tcPr>
            <w:tcW w:w="1342" w:type="dxa"/>
            <w:tcBorders>
              <w:top w:val="single" w:sz="4" w:space="0" w:color="auto"/>
              <w:left w:val="single" w:sz="4" w:space="0" w:color="auto"/>
              <w:bottom w:val="single" w:sz="4" w:space="0" w:color="auto"/>
              <w:right w:val="single" w:sz="4" w:space="0" w:color="auto"/>
            </w:tcBorders>
          </w:tcPr>
          <w:p w14:paraId="7866C8C3" w14:textId="77777777" w:rsidR="00E21998" w:rsidRPr="00B17EEE" w:rsidRDefault="00E21998" w:rsidP="00617764">
            <w:pPr>
              <w:pStyle w:val="TableText"/>
            </w:pPr>
            <w:r w:rsidRPr="00B17EEE">
              <w:t>Implants Section</w:t>
            </w:r>
          </w:p>
        </w:tc>
        <w:tc>
          <w:tcPr>
            <w:tcW w:w="1016" w:type="dxa"/>
            <w:tcBorders>
              <w:top w:val="single" w:sz="4" w:space="0" w:color="auto"/>
              <w:left w:val="single" w:sz="4" w:space="0" w:color="auto"/>
              <w:bottom w:val="single" w:sz="4" w:space="0" w:color="auto"/>
              <w:right w:val="single" w:sz="4" w:space="0" w:color="auto"/>
            </w:tcBorders>
          </w:tcPr>
          <w:p w14:paraId="1A30C65F" w14:textId="77777777" w:rsidR="00E21998" w:rsidRPr="00B17EEE" w:rsidRDefault="00E21998" w:rsidP="00617764">
            <w:pPr>
              <w:pStyle w:val="TableText"/>
            </w:pPr>
            <w:r w:rsidRPr="00B17EEE">
              <w:t>55122-6</w:t>
            </w:r>
          </w:p>
        </w:tc>
        <w:tc>
          <w:tcPr>
            <w:tcW w:w="2927" w:type="dxa"/>
            <w:tcBorders>
              <w:top w:val="single" w:sz="4" w:space="0" w:color="auto"/>
              <w:left w:val="single" w:sz="4" w:space="0" w:color="auto"/>
              <w:bottom w:val="single" w:sz="4" w:space="0" w:color="auto"/>
              <w:right w:val="single" w:sz="4" w:space="0" w:color="auto"/>
            </w:tcBorders>
          </w:tcPr>
          <w:p w14:paraId="5C36E2C8" w14:textId="77777777" w:rsidR="00E21998" w:rsidRPr="00B17EEE" w:rsidRDefault="00E21998" w:rsidP="00617764">
            <w:pPr>
              <w:pStyle w:val="TableText"/>
            </w:pPr>
            <w:r w:rsidRPr="00B17EEE">
              <w:t>2.16.840.1.113883.10.20.22.2.33</w:t>
            </w:r>
          </w:p>
        </w:tc>
        <w:tc>
          <w:tcPr>
            <w:tcW w:w="3049" w:type="dxa"/>
            <w:tcBorders>
              <w:top w:val="single" w:sz="4" w:space="0" w:color="auto"/>
              <w:left w:val="single" w:sz="4" w:space="0" w:color="auto"/>
              <w:bottom w:val="single" w:sz="4" w:space="0" w:color="auto"/>
              <w:right w:val="single" w:sz="4" w:space="0" w:color="auto"/>
            </w:tcBorders>
          </w:tcPr>
          <w:p w14:paraId="40A6FC4E"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612A1A85" w14:textId="77777777" w:rsidR="00E21998" w:rsidRPr="00B17EEE" w:rsidRDefault="00E21998" w:rsidP="00617764">
            <w:pPr>
              <w:pStyle w:val="TableText"/>
            </w:pPr>
            <w:r>
              <w:t>2.16.840</w:t>
            </w:r>
            <w:r w:rsidRPr="00B17EEE">
              <w:t>.1.113883.10.20.7.15 (OpNote)</w:t>
            </w:r>
          </w:p>
        </w:tc>
        <w:tc>
          <w:tcPr>
            <w:tcW w:w="990" w:type="dxa"/>
            <w:tcBorders>
              <w:top w:val="single" w:sz="4" w:space="0" w:color="auto"/>
              <w:left w:val="single" w:sz="4" w:space="0" w:color="auto"/>
              <w:bottom w:val="single" w:sz="4" w:space="0" w:color="auto"/>
              <w:right w:val="single" w:sz="4" w:space="0" w:color="auto"/>
            </w:tcBorders>
          </w:tcPr>
          <w:p w14:paraId="27484685" w14:textId="77777777" w:rsidR="00E21998" w:rsidRDefault="00E21998" w:rsidP="00617764">
            <w:pPr>
              <w:pStyle w:val="TableText"/>
            </w:pPr>
            <w:r w:rsidRPr="008601E4">
              <w:t>HL7</w:t>
            </w:r>
          </w:p>
        </w:tc>
      </w:tr>
      <w:tr w:rsidR="00E21998" w14:paraId="57513439" w14:textId="77777777" w:rsidTr="00FA1997">
        <w:tc>
          <w:tcPr>
            <w:tcW w:w="1342" w:type="dxa"/>
            <w:tcBorders>
              <w:top w:val="single" w:sz="4" w:space="0" w:color="auto"/>
              <w:left w:val="single" w:sz="4" w:space="0" w:color="auto"/>
              <w:bottom w:val="single" w:sz="4" w:space="0" w:color="auto"/>
              <w:right w:val="single" w:sz="4" w:space="0" w:color="auto"/>
            </w:tcBorders>
          </w:tcPr>
          <w:p w14:paraId="3FB3FE3D" w14:textId="77777777" w:rsidR="00E21998" w:rsidRPr="00B17EEE" w:rsidRDefault="00E21998" w:rsidP="00617764">
            <w:pPr>
              <w:pStyle w:val="TableText"/>
            </w:pPr>
            <w:r w:rsidRPr="00B17EEE">
              <w:t>Procedure Indications Section</w:t>
            </w:r>
          </w:p>
        </w:tc>
        <w:tc>
          <w:tcPr>
            <w:tcW w:w="1016" w:type="dxa"/>
            <w:tcBorders>
              <w:top w:val="single" w:sz="4" w:space="0" w:color="auto"/>
              <w:left w:val="single" w:sz="4" w:space="0" w:color="auto"/>
              <w:bottom w:val="single" w:sz="4" w:space="0" w:color="auto"/>
              <w:right w:val="single" w:sz="4" w:space="0" w:color="auto"/>
            </w:tcBorders>
          </w:tcPr>
          <w:p w14:paraId="772D4FD6" w14:textId="77777777" w:rsidR="00E21998" w:rsidRPr="00B17EEE" w:rsidRDefault="00E21998" w:rsidP="00617764">
            <w:pPr>
              <w:pStyle w:val="TableText"/>
            </w:pPr>
            <w:r w:rsidRPr="00B17EEE">
              <w:t>59768-2</w:t>
            </w:r>
          </w:p>
        </w:tc>
        <w:tc>
          <w:tcPr>
            <w:tcW w:w="2927" w:type="dxa"/>
            <w:tcBorders>
              <w:top w:val="single" w:sz="4" w:space="0" w:color="auto"/>
              <w:left w:val="single" w:sz="4" w:space="0" w:color="auto"/>
              <w:bottom w:val="single" w:sz="4" w:space="0" w:color="auto"/>
              <w:right w:val="single" w:sz="4" w:space="0" w:color="auto"/>
            </w:tcBorders>
          </w:tcPr>
          <w:p w14:paraId="205CB13E" w14:textId="77777777" w:rsidR="00E21998" w:rsidRPr="00B17EEE" w:rsidRDefault="00E21998" w:rsidP="00617764">
            <w:pPr>
              <w:pStyle w:val="TableText"/>
            </w:pPr>
            <w:r w:rsidRPr="00B17EEE">
              <w:t>2.16.840.1.113883.10.20.22.2.29</w:t>
            </w:r>
          </w:p>
        </w:tc>
        <w:tc>
          <w:tcPr>
            <w:tcW w:w="3049" w:type="dxa"/>
            <w:tcBorders>
              <w:top w:val="single" w:sz="4" w:space="0" w:color="auto"/>
              <w:left w:val="single" w:sz="4" w:space="0" w:color="auto"/>
              <w:bottom w:val="single" w:sz="4" w:space="0" w:color="auto"/>
              <w:right w:val="single" w:sz="4" w:space="0" w:color="auto"/>
            </w:tcBorders>
          </w:tcPr>
          <w:p w14:paraId="1F084B9A"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1C490FA4" w14:textId="77777777" w:rsidR="00E21998" w:rsidRPr="00B17EEE" w:rsidRDefault="00E21998" w:rsidP="00617764">
            <w:pPr>
              <w:pStyle w:val="TableText"/>
            </w:pPr>
            <w:r>
              <w:t>2.16.840</w:t>
            </w:r>
            <w:r w:rsidRPr="00B17EEE">
              <w:t>.1.113883.10.20.18.2.1  (Proc Note)</w:t>
            </w:r>
          </w:p>
        </w:tc>
        <w:tc>
          <w:tcPr>
            <w:tcW w:w="990" w:type="dxa"/>
            <w:tcBorders>
              <w:top w:val="single" w:sz="4" w:space="0" w:color="auto"/>
              <w:left w:val="single" w:sz="4" w:space="0" w:color="auto"/>
              <w:bottom w:val="single" w:sz="4" w:space="0" w:color="auto"/>
              <w:right w:val="single" w:sz="4" w:space="0" w:color="auto"/>
            </w:tcBorders>
          </w:tcPr>
          <w:p w14:paraId="39E9BF00" w14:textId="77777777" w:rsidR="00E21998" w:rsidRDefault="00E21998" w:rsidP="00617764">
            <w:pPr>
              <w:pStyle w:val="TableText"/>
            </w:pPr>
            <w:r w:rsidRPr="008601E4">
              <w:t>HL7</w:t>
            </w:r>
          </w:p>
        </w:tc>
      </w:tr>
      <w:tr w:rsidR="00E21998" w14:paraId="3B222617" w14:textId="77777777" w:rsidTr="00FA1997">
        <w:tc>
          <w:tcPr>
            <w:tcW w:w="1342" w:type="dxa"/>
            <w:tcBorders>
              <w:top w:val="single" w:sz="4" w:space="0" w:color="auto"/>
              <w:left w:val="single" w:sz="4" w:space="0" w:color="auto"/>
              <w:bottom w:val="single" w:sz="4" w:space="0" w:color="auto"/>
              <w:right w:val="single" w:sz="4" w:space="0" w:color="auto"/>
            </w:tcBorders>
          </w:tcPr>
          <w:p w14:paraId="614D44A6" w14:textId="77777777" w:rsidR="00E21998" w:rsidRPr="00B17EEE" w:rsidRDefault="00E21998" w:rsidP="00617764">
            <w:pPr>
              <w:pStyle w:val="TableText"/>
            </w:pPr>
            <w:r w:rsidRPr="00B17EEE">
              <w:t>Procedure Description Section</w:t>
            </w:r>
          </w:p>
        </w:tc>
        <w:tc>
          <w:tcPr>
            <w:tcW w:w="1016" w:type="dxa"/>
            <w:tcBorders>
              <w:top w:val="single" w:sz="4" w:space="0" w:color="auto"/>
              <w:left w:val="single" w:sz="4" w:space="0" w:color="auto"/>
              <w:bottom w:val="single" w:sz="4" w:space="0" w:color="auto"/>
              <w:right w:val="single" w:sz="4" w:space="0" w:color="auto"/>
            </w:tcBorders>
          </w:tcPr>
          <w:p w14:paraId="6C4F7B41" w14:textId="77777777" w:rsidR="00E21998" w:rsidRPr="00B17EEE" w:rsidRDefault="00E21998" w:rsidP="00617764">
            <w:pPr>
              <w:pStyle w:val="TableText"/>
            </w:pPr>
            <w:r w:rsidRPr="00B17EEE">
              <w:t>29554-3</w:t>
            </w:r>
          </w:p>
        </w:tc>
        <w:tc>
          <w:tcPr>
            <w:tcW w:w="2927" w:type="dxa"/>
            <w:tcBorders>
              <w:top w:val="single" w:sz="4" w:space="0" w:color="auto"/>
              <w:left w:val="single" w:sz="4" w:space="0" w:color="auto"/>
              <w:bottom w:val="single" w:sz="4" w:space="0" w:color="auto"/>
              <w:right w:val="single" w:sz="4" w:space="0" w:color="auto"/>
            </w:tcBorders>
          </w:tcPr>
          <w:p w14:paraId="40385C7B" w14:textId="77777777" w:rsidR="00E21998" w:rsidRPr="00B17EEE" w:rsidRDefault="00E21998" w:rsidP="00617764">
            <w:pPr>
              <w:pStyle w:val="TableText"/>
            </w:pPr>
            <w:r w:rsidRPr="00B17EEE">
              <w:t>2.16.840.1.113883.10.20.22.2.27</w:t>
            </w:r>
          </w:p>
        </w:tc>
        <w:tc>
          <w:tcPr>
            <w:tcW w:w="3049" w:type="dxa"/>
            <w:tcBorders>
              <w:top w:val="single" w:sz="4" w:space="0" w:color="auto"/>
              <w:left w:val="single" w:sz="4" w:space="0" w:color="auto"/>
              <w:bottom w:val="single" w:sz="4" w:space="0" w:color="auto"/>
              <w:right w:val="single" w:sz="4" w:space="0" w:color="auto"/>
            </w:tcBorders>
          </w:tcPr>
          <w:p w14:paraId="4D40BBDD"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4773FDAD" w14:textId="77777777" w:rsidR="00E21998" w:rsidRPr="00B17EEE" w:rsidRDefault="00E21998" w:rsidP="00617764">
            <w:pPr>
              <w:pStyle w:val="TableText"/>
            </w:pPr>
            <w:r>
              <w:t>2.16.840</w:t>
            </w:r>
            <w:r w:rsidRPr="00B17EEE">
              <w:t>.1.113883.10.20.18.2.2  (Proc Note)</w:t>
            </w:r>
          </w:p>
        </w:tc>
        <w:tc>
          <w:tcPr>
            <w:tcW w:w="990" w:type="dxa"/>
            <w:tcBorders>
              <w:top w:val="single" w:sz="4" w:space="0" w:color="auto"/>
              <w:left w:val="single" w:sz="4" w:space="0" w:color="auto"/>
              <w:bottom w:val="single" w:sz="4" w:space="0" w:color="auto"/>
              <w:right w:val="single" w:sz="4" w:space="0" w:color="auto"/>
            </w:tcBorders>
          </w:tcPr>
          <w:p w14:paraId="47D7C15F" w14:textId="77777777" w:rsidR="00E21998" w:rsidRDefault="00E21998" w:rsidP="00617764">
            <w:pPr>
              <w:pStyle w:val="TableText"/>
            </w:pPr>
            <w:r w:rsidRPr="008601E4">
              <w:t>HL7</w:t>
            </w:r>
          </w:p>
        </w:tc>
      </w:tr>
      <w:tr w:rsidR="00E21998" w14:paraId="4F4D6E54" w14:textId="77777777" w:rsidTr="00FA1997">
        <w:tc>
          <w:tcPr>
            <w:tcW w:w="1342" w:type="dxa"/>
            <w:tcBorders>
              <w:top w:val="single" w:sz="4" w:space="0" w:color="auto"/>
              <w:left w:val="single" w:sz="4" w:space="0" w:color="auto"/>
              <w:bottom w:val="single" w:sz="4" w:space="0" w:color="auto"/>
              <w:right w:val="single" w:sz="4" w:space="0" w:color="auto"/>
            </w:tcBorders>
          </w:tcPr>
          <w:p w14:paraId="281C0C42" w14:textId="77777777" w:rsidR="00E21998" w:rsidRPr="00B17EEE" w:rsidRDefault="00E21998" w:rsidP="00617764">
            <w:pPr>
              <w:pStyle w:val="TableText"/>
            </w:pPr>
            <w:r w:rsidRPr="00B17EEE">
              <w:t>Postprocedure Diagnosis Section</w:t>
            </w:r>
          </w:p>
        </w:tc>
        <w:tc>
          <w:tcPr>
            <w:tcW w:w="1016" w:type="dxa"/>
            <w:tcBorders>
              <w:top w:val="single" w:sz="4" w:space="0" w:color="auto"/>
              <w:left w:val="single" w:sz="4" w:space="0" w:color="auto"/>
              <w:bottom w:val="single" w:sz="4" w:space="0" w:color="auto"/>
              <w:right w:val="single" w:sz="4" w:space="0" w:color="auto"/>
            </w:tcBorders>
          </w:tcPr>
          <w:p w14:paraId="570F19E4" w14:textId="77777777" w:rsidR="00E21998" w:rsidRPr="00B17EEE" w:rsidRDefault="00E21998" w:rsidP="00617764">
            <w:pPr>
              <w:pStyle w:val="TableText"/>
            </w:pPr>
            <w:r w:rsidRPr="00B17EEE">
              <w:t>59769-0</w:t>
            </w:r>
          </w:p>
        </w:tc>
        <w:tc>
          <w:tcPr>
            <w:tcW w:w="2927" w:type="dxa"/>
            <w:tcBorders>
              <w:top w:val="single" w:sz="4" w:space="0" w:color="auto"/>
              <w:left w:val="single" w:sz="4" w:space="0" w:color="auto"/>
              <w:bottom w:val="single" w:sz="4" w:space="0" w:color="auto"/>
              <w:right w:val="single" w:sz="4" w:space="0" w:color="auto"/>
            </w:tcBorders>
          </w:tcPr>
          <w:p w14:paraId="79611877" w14:textId="77777777" w:rsidR="00E21998" w:rsidRPr="00B17EEE" w:rsidRDefault="00E21998" w:rsidP="00617764">
            <w:pPr>
              <w:pStyle w:val="TableText"/>
            </w:pPr>
            <w:r w:rsidRPr="00B17EEE">
              <w:t>2.16.840.1.113883.10.20.22.2.36</w:t>
            </w:r>
          </w:p>
        </w:tc>
        <w:tc>
          <w:tcPr>
            <w:tcW w:w="3049" w:type="dxa"/>
            <w:tcBorders>
              <w:top w:val="single" w:sz="4" w:space="0" w:color="auto"/>
              <w:left w:val="single" w:sz="4" w:space="0" w:color="auto"/>
              <w:bottom w:val="single" w:sz="4" w:space="0" w:color="auto"/>
              <w:right w:val="single" w:sz="4" w:space="0" w:color="auto"/>
            </w:tcBorders>
          </w:tcPr>
          <w:p w14:paraId="1CF488DD"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6C335508" w14:textId="77777777" w:rsidR="00E21998" w:rsidRPr="00B17EEE" w:rsidRDefault="00E21998" w:rsidP="00617764">
            <w:pPr>
              <w:pStyle w:val="TableText"/>
            </w:pPr>
            <w:r>
              <w:t>2.16.840</w:t>
            </w:r>
            <w:r w:rsidRPr="00B17EEE">
              <w:t>.1.113883.10.20.18.2.3 (Proc Note)</w:t>
            </w:r>
          </w:p>
        </w:tc>
        <w:tc>
          <w:tcPr>
            <w:tcW w:w="990" w:type="dxa"/>
            <w:tcBorders>
              <w:top w:val="single" w:sz="4" w:space="0" w:color="auto"/>
              <w:left w:val="single" w:sz="4" w:space="0" w:color="auto"/>
              <w:bottom w:val="single" w:sz="4" w:space="0" w:color="auto"/>
              <w:right w:val="single" w:sz="4" w:space="0" w:color="auto"/>
            </w:tcBorders>
          </w:tcPr>
          <w:p w14:paraId="08521071" w14:textId="77777777" w:rsidR="00E21998" w:rsidRDefault="00E21998" w:rsidP="00617764">
            <w:pPr>
              <w:pStyle w:val="TableText"/>
            </w:pPr>
            <w:r w:rsidRPr="008601E4">
              <w:t>HL7</w:t>
            </w:r>
          </w:p>
        </w:tc>
      </w:tr>
      <w:tr w:rsidR="00E21998" w14:paraId="38B467DD" w14:textId="77777777" w:rsidTr="00FA1997">
        <w:tc>
          <w:tcPr>
            <w:tcW w:w="1342" w:type="dxa"/>
            <w:tcBorders>
              <w:top w:val="single" w:sz="4" w:space="0" w:color="auto"/>
              <w:left w:val="single" w:sz="4" w:space="0" w:color="auto"/>
              <w:bottom w:val="single" w:sz="4" w:space="0" w:color="auto"/>
              <w:right w:val="single" w:sz="4" w:space="0" w:color="auto"/>
            </w:tcBorders>
          </w:tcPr>
          <w:p w14:paraId="688E7DF4" w14:textId="77777777" w:rsidR="00E21998" w:rsidRPr="00B17EEE" w:rsidRDefault="00E21998" w:rsidP="00617764">
            <w:pPr>
              <w:pStyle w:val="TableText"/>
            </w:pPr>
            <w:r w:rsidRPr="00B17EEE">
              <w:t>Complications / Adverse Events Section</w:t>
            </w:r>
          </w:p>
        </w:tc>
        <w:tc>
          <w:tcPr>
            <w:tcW w:w="1016" w:type="dxa"/>
            <w:tcBorders>
              <w:top w:val="single" w:sz="4" w:space="0" w:color="auto"/>
              <w:left w:val="single" w:sz="4" w:space="0" w:color="auto"/>
              <w:bottom w:val="single" w:sz="4" w:space="0" w:color="auto"/>
              <w:right w:val="single" w:sz="4" w:space="0" w:color="auto"/>
            </w:tcBorders>
          </w:tcPr>
          <w:p w14:paraId="3D82F9FE" w14:textId="77777777" w:rsidR="00E21998" w:rsidRPr="00B17EEE" w:rsidRDefault="00E21998" w:rsidP="00617764">
            <w:pPr>
              <w:pStyle w:val="TableText"/>
            </w:pPr>
            <w:r w:rsidRPr="00B17EEE">
              <w:t>55109-3</w:t>
            </w:r>
          </w:p>
        </w:tc>
        <w:tc>
          <w:tcPr>
            <w:tcW w:w="2927" w:type="dxa"/>
            <w:tcBorders>
              <w:top w:val="single" w:sz="4" w:space="0" w:color="auto"/>
              <w:left w:val="single" w:sz="4" w:space="0" w:color="auto"/>
              <w:bottom w:val="single" w:sz="4" w:space="0" w:color="auto"/>
              <w:right w:val="single" w:sz="4" w:space="0" w:color="auto"/>
            </w:tcBorders>
          </w:tcPr>
          <w:p w14:paraId="64BD64E1" w14:textId="77777777" w:rsidR="00E21998" w:rsidRPr="00B17EEE" w:rsidRDefault="00E21998" w:rsidP="00617764">
            <w:pPr>
              <w:pStyle w:val="TableText"/>
            </w:pPr>
            <w:r w:rsidRPr="00B17EEE">
              <w:t>2.16.840.1.113883.10.20.22.2.37</w:t>
            </w:r>
          </w:p>
        </w:tc>
        <w:tc>
          <w:tcPr>
            <w:tcW w:w="3049" w:type="dxa"/>
            <w:tcBorders>
              <w:top w:val="single" w:sz="4" w:space="0" w:color="auto"/>
              <w:left w:val="single" w:sz="4" w:space="0" w:color="auto"/>
              <w:bottom w:val="single" w:sz="4" w:space="0" w:color="auto"/>
              <w:right w:val="single" w:sz="4" w:space="0" w:color="auto"/>
            </w:tcBorders>
          </w:tcPr>
          <w:p w14:paraId="50D40340"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708D7D39" w14:textId="77777777" w:rsidR="00E21998" w:rsidRPr="00B17EEE" w:rsidRDefault="00E21998" w:rsidP="00617764">
            <w:pPr>
              <w:pStyle w:val="TableText"/>
            </w:pPr>
            <w:r>
              <w:t>2.16.840</w:t>
            </w:r>
            <w:r w:rsidRPr="00B17EEE">
              <w:t>.1.113883.10.20.18.2.4 (Proc Note)</w:t>
            </w:r>
          </w:p>
        </w:tc>
        <w:tc>
          <w:tcPr>
            <w:tcW w:w="990" w:type="dxa"/>
            <w:tcBorders>
              <w:top w:val="single" w:sz="4" w:space="0" w:color="auto"/>
              <w:left w:val="single" w:sz="4" w:space="0" w:color="auto"/>
              <w:bottom w:val="single" w:sz="4" w:space="0" w:color="auto"/>
              <w:right w:val="single" w:sz="4" w:space="0" w:color="auto"/>
            </w:tcBorders>
          </w:tcPr>
          <w:p w14:paraId="7F09DEC7" w14:textId="77777777" w:rsidR="00E21998" w:rsidRDefault="00E21998" w:rsidP="00617764">
            <w:pPr>
              <w:pStyle w:val="TableText"/>
            </w:pPr>
            <w:r w:rsidRPr="008601E4">
              <w:t>HL7</w:t>
            </w:r>
          </w:p>
        </w:tc>
      </w:tr>
      <w:tr w:rsidR="00E21998" w14:paraId="2BEA0C0D" w14:textId="77777777" w:rsidTr="00FA1997">
        <w:tc>
          <w:tcPr>
            <w:tcW w:w="1342" w:type="dxa"/>
            <w:tcBorders>
              <w:top w:val="single" w:sz="4" w:space="0" w:color="auto"/>
              <w:left w:val="single" w:sz="4" w:space="0" w:color="auto"/>
              <w:bottom w:val="single" w:sz="4" w:space="0" w:color="auto"/>
              <w:right w:val="single" w:sz="4" w:space="0" w:color="auto"/>
            </w:tcBorders>
          </w:tcPr>
          <w:p w14:paraId="7C014E97" w14:textId="77777777" w:rsidR="00E21998" w:rsidRPr="00B17EEE" w:rsidRDefault="00E21998" w:rsidP="00617764">
            <w:pPr>
              <w:pStyle w:val="TableText"/>
            </w:pPr>
            <w:r w:rsidRPr="00B17EEE">
              <w:t>Anesthesia Section</w:t>
            </w:r>
          </w:p>
        </w:tc>
        <w:tc>
          <w:tcPr>
            <w:tcW w:w="1016" w:type="dxa"/>
            <w:tcBorders>
              <w:top w:val="single" w:sz="4" w:space="0" w:color="auto"/>
              <w:left w:val="single" w:sz="4" w:space="0" w:color="auto"/>
              <w:bottom w:val="single" w:sz="4" w:space="0" w:color="auto"/>
              <w:right w:val="single" w:sz="4" w:space="0" w:color="auto"/>
            </w:tcBorders>
          </w:tcPr>
          <w:p w14:paraId="5930F7BB" w14:textId="77777777" w:rsidR="00E21998" w:rsidRPr="00B17EEE" w:rsidRDefault="00E21998" w:rsidP="00617764">
            <w:pPr>
              <w:pStyle w:val="TableText"/>
            </w:pPr>
            <w:r w:rsidRPr="00B17EEE">
              <w:t>59774-0</w:t>
            </w:r>
          </w:p>
        </w:tc>
        <w:tc>
          <w:tcPr>
            <w:tcW w:w="2927" w:type="dxa"/>
            <w:tcBorders>
              <w:top w:val="single" w:sz="4" w:space="0" w:color="auto"/>
              <w:left w:val="single" w:sz="4" w:space="0" w:color="auto"/>
              <w:bottom w:val="single" w:sz="4" w:space="0" w:color="auto"/>
              <w:right w:val="single" w:sz="4" w:space="0" w:color="auto"/>
            </w:tcBorders>
          </w:tcPr>
          <w:p w14:paraId="469CAAF5" w14:textId="77777777" w:rsidR="00E21998" w:rsidRPr="00B17EEE" w:rsidRDefault="00E21998" w:rsidP="00617764">
            <w:pPr>
              <w:pStyle w:val="TableText"/>
            </w:pPr>
            <w:r w:rsidRPr="00B17EEE">
              <w:t>2.16.840.1.113883.10.20.22.2.25</w:t>
            </w:r>
          </w:p>
        </w:tc>
        <w:tc>
          <w:tcPr>
            <w:tcW w:w="3049" w:type="dxa"/>
            <w:tcBorders>
              <w:top w:val="single" w:sz="4" w:space="0" w:color="auto"/>
              <w:left w:val="single" w:sz="4" w:space="0" w:color="auto"/>
              <w:bottom w:val="single" w:sz="4" w:space="0" w:color="auto"/>
              <w:right w:val="single" w:sz="4" w:space="0" w:color="auto"/>
            </w:tcBorders>
          </w:tcPr>
          <w:p w14:paraId="035753AC"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483198B8" w14:textId="77777777" w:rsidR="00E21998" w:rsidRPr="00B17EEE" w:rsidRDefault="00E21998" w:rsidP="00617764">
            <w:pPr>
              <w:pStyle w:val="TableText"/>
            </w:pPr>
            <w:r>
              <w:t>2.16.840</w:t>
            </w:r>
            <w:r w:rsidRPr="00B17EEE">
              <w:t>.1.113883.10.20.18.2.7 (Proc Note)</w:t>
            </w:r>
            <w:r w:rsidRPr="00B17EEE">
              <w:br/>
            </w:r>
            <w:r>
              <w:t>2.16.840</w:t>
            </w:r>
            <w:r w:rsidRPr="00B17EEE">
              <w:t xml:space="preserve">.1.113883.10.20.7.5 </w:t>
            </w:r>
            <w:r w:rsidRPr="00B17EEE">
              <w:lastRenderedPageBreak/>
              <w:t>(OpNote)</w:t>
            </w:r>
          </w:p>
        </w:tc>
        <w:tc>
          <w:tcPr>
            <w:tcW w:w="990" w:type="dxa"/>
            <w:tcBorders>
              <w:top w:val="single" w:sz="4" w:space="0" w:color="auto"/>
              <w:left w:val="single" w:sz="4" w:space="0" w:color="auto"/>
              <w:bottom w:val="single" w:sz="4" w:space="0" w:color="auto"/>
              <w:right w:val="single" w:sz="4" w:space="0" w:color="auto"/>
            </w:tcBorders>
          </w:tcPr>
          <w:p w14:paraId="31BC9D44" w14:textId="77777777" w:rsidR="00E21998" w:rsidRDefault="00E21998" w:rsidP="00617764">
            <w:pPr>
              <w:pStyle w:val="TableText"/>
            </w:pPr>
            <w:r w:rsidRPr="008601E4">
              <w:lastRenderedPageBreak/>
              <w:t>HL7</w:t>
            </w:r>
          </w:p>
        </w:tc>
      </w:tr>
      <w:tr w:rsidR="00E21998" w14:paraId="668C207F" w14:textId="77777777" w:rsidTr="00FA1997">
        <w:tc>
          <w:tcPr>
            <w:tcW w:w="1342" w:type="dxa"/>
            <w:tcBorders>
              <w:top w:val="single" w:sz="4" w:space="0" w:color="auto"/>
              <w:left w:val="single" w:sz="4" w:space="0" w:color="auto"/>
              <w:bottom w:val="single" w:sz="4" w:space="0" w:color="auto"/>
              <w:right w:val="single" w:sz="4" w:space="0" w:color="auto"/>
            </w:tcBorders>
          </w:tcPr>
          <w:p w14:paraId="4CDD1A1A" w14:textId="77777777" w:rsidR="00E21998" w:rsidRPr="00B17EEE" w:rsidRDefault="00E21998" w:rsidP="00617764">
            <w:pPr>
              <w:pStyle w:val="TableText"/>
            </w:pPr>
            <w:r w:rsidRPr="00B17EEE">
              <w:lastRenderedPageBreak/>
              <w:t>Procedure Disposition Section</w:t>
            </w:r>
          </w:p>
        </w:tc>
        <w:tc>
          <w:tcPr>
            <w:tcW w:w="1016" w:type="dxa"/>
            <w:tcBorders>
              <w:top w:val="single" w:sz="4" w:space="0" w:color="auto"/>
              <w:left w:val="single" w:sz="4" w:space="0" w:color="auto"/>
              <w:bottom w:val="single" w:sz="4" w:space="0" w:color="auto"/>
              <w:right w:val="single" w:sz="4" w:space="0" w:color="auto"/>
            </w:tcBorders>
          </w:tcPr>
          <w:p w14:paraId="593F26F1" w14:textId="77777777" w:rsidR="00E21998" w:rsidRPr="00B17EEE" w:rsidRDefault="00E21998" w:rsidP="00617764">
            <w:pPr>
              <w:pStyle w:val="TableText"/>
            </w:pPr>
            <w:r w:rsidRPr="00B17EEE">
              <w:t>59775-7</w:t>
            </w:r>
          </w:p>
        </w:tc>
        <w:tc>
          <w:tcPr>
            <w:tcW w:w="2927" w:type="dxa"/>
            <w:tcBorders>
              <w:top w:val="single" w:sz="4" w:space="0" w:color="auto"/>
              <w:left w:val="single" w:sz="4" w:space="0" w:color="auto"/>
              <w:bottom w:val="single" w:sz="4" w:space="0" w:color="auto"/>
              <w:right w:val="single" w:sz="4" w:space="0" w:color="auto"/>
            </w:tcBorders>
          </w:tcPr>
          <w:p w14:paraId="66C5E109" w14:textId="77777777" w:rsidR="00E21998" w:rsidRPr="00B17EEE" w:rsidRDefault="00E21998" w:rsidP="00617764">
            <w:pPr>
              <w:pStyle w:val="TableText"/>
            </w:pPr>
            <w:r w:rsidRPr="00B17EEE">
              <w:t>2.16.840.1.113883.10.20.18.2.12</w:t>
            </w:r>
          </w:p>
        </w:tc>
        <w:tc>
          <w:tcPr>
            <w:tcW w:w="3049" w:type="dxa"/>
            <w:tcBorders>
              <w:top w:val="single" w:sz="4" w:space="0" w:color="auto"/>
              <w:left w:val="single" w:sz="4" w:space="0" w:color="auto"/>
              <w:bottom w:val="single" w:sz="4" w:space="0" w:color="auto"/>
              <w:right w:val="single" w:sz="4" w:space="0" w:color="auto"/>
            </w:tcBorders>
          </w:tcPr>
          <w:p w14:paraId="50570F47"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36F1FE0C" w14:textId="77777777" w:rsidR="00E21998" w:rsidRPr="00B17EEE" w:rsidRDefault="00E21998" w:rsidP="00617764">
            <w:pPr>
              <w:pStyle w:val="TableText"/>
            </w:pPr>
            <w:r>
              <w:t>2.16.840</w:t>
            </w:r>
            <w:r w:rsidRPr="00B17EEE">
              <w:t>.1.113883.10.20.18.2.12 (Proc Note)</w:t>
            </w:r>
          </w:p>
        </w:tc>
        <w:tc>
          <w:tcPr>
            <w:tcW w:w="990" w:type="dxa"/>
            <w:tcBorders>
              <w:top w:val="single" w:sz="4" w:space="0" w:color="auto"/>
              <w:left w:val="single" w:sz="4" w:space="0" w:color="auto"/>
              <w:bottom w:val="single" w:sz="4" w:space="0" w:color="auto"/>
              <w:right w:val="single" w:sz="4" w:space="0" w:color="auto"/>
            </w:tcBorders>
          </w:tcPr>
          <w:p w14:paraId="7CABD15F" w14:textId="77777777" w:rsidR="00E21998" w:rsidRDefault="00E21998" w:rsidP="00617764">
            <w:pPr>
              <w:pStyle w:val="TableText"/>
            </w:pPr>
            <w:r w:rsidRPr="008601E4">
              <w:t>HL7</w:t>
            </w:r>
          </w:p>
        </w:tc>
      </w:tr>
      <w:tr w:rsidR="00E21998" w14:paraId="1E46FCE1" w14:textId="77777777" w:rsidTr="00FA1997">
        <w:tc>
          <w:tcPr>
            <w:tcW w:w="1342" w:type="dxa"/>
            <w:tcBorders>
              <w:top w:val="single" w:sz="4" w:space="0" w:color="auto"/>
              <w:left w:val="single" w:sz="4" w:space="0" w:color="auto"/>
              <w:bottom w:val="single" w:sz="4" w:space="0" w:color="auto"/>
              <w:right w:val="single" w:sz="4" w:space="0" w:color="auto"/>
            </w:tcBorders>
          </w:tcPr>
          <w:p w14:paraId="28C79310" w14:textId="77777777" w:rsidR="00E21998" w:rsidRPr="00B17EEE" w:rsidRDefault="00E21998" w:rsidP="00617764">
            <w:pPr>
              <w:pStyle w:val="TableText"/>
            </w:pPr>
            <w:r w:rsidRPr="00B17EEE">
              <w:t>Procedure Estimated Blood Loss Section</w:t>
            </w:r>
          </w:p>
        </w:tc>
        <w:tc>
          <w:tcPr>
            <w:tcW w:w="1016" w:type="dxa"/>
            <w:tcBorders>
              <w:top w:val="single" w:sz="4" w:space="0" w:color="auto"/>
              <w:left w:val="single" w:sz="4" w:space="0" w:color="auto"/>
              <w:bottom w:val="single" w:sz="4" w:space="0" w:color="auto"/>
              <w:right w:val="single" w:sz="4" w:space="0" w:color="auto"/>
            </w:tcBorders>
          </w:tcPr>
          <w:p w14:paraId="0B618802" w14:textId="77777777" w:rsidR="00E21998" w:rsidRPr="00B17EEE" w:rsidRDefault="00E21998" w:rsidP="00617764">
            <w:pPr>
              <w:pStyle w:val="TableText"/>
            </w:pPr>
            <w:r w:rsidRPr="00B17EEE">
              <w:t>59770-8</w:t>
            </w:r>
          </w:p>
        </w:tc>
        <w:tc>
          <w:tcPr>
            <w:tcW w:w="2927" w:type="dxa"/>
            <w:tcBorders>
              <w:top w:val="single" w:sz="4" w:space="0" w:color="auto"/>
              <w:left w:val="single" w:sz="4" w:space="0" w:color="auto"/>
              <w:bottom w:val="single" w:sz="4" w:space="0" w:color="auto"/>
              <w:right w:val="single" w:sz="4" w:space="0" w:color="auto"/>
            </w:tcBorders>
          </w:tcPr>
          <w:p w14:paraId="37AB7B3C" w14:textId="77777777" w:rsidR="00E21998" w:rsidRPr="00B17EEE" w:rsidRDefault="00E21998" w:rsidP="00617764">
            <w:pPr>
              <w:pStyle w:val="TableText"/>
            </w:pPr>
            <w:r w:rsidRPr="00B17EEE">
              <w:t>2.16.840.1.113883.10.20.18.2.9</w:t>
            </w:r>
          </w:p>
        </w:tc>
        <w:tc>
          <w:tcPr>
            <w:tcW w:w="3049" w:type="dxa"/>
            <w:tcBorders>
              <w:top w:val="single" w:sz="4" w:space="0" w:color="auto"/>
              <w:left w:val="single" w:sz="4" w:space="0" w:color="auto"/>
              <w:bottom w:val="single" w:sz="4" w:space="0" w:color="auto"/>
              <w:right w:val="single" w:sz="4" w:space="0" w:color="auto"/>
            </w:tcBorders>
          </w:tcPr>
          <w:p w14:paraId="48A383B7"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4400D1EE" w14:textId="77777777" w:rsidR="00E21998" w:rsidRPr="00B17EEE" w:rsidRDefault="00E21998" w:rsidP="00617764">
            <w:pPr>
              <w:pStyle w:val="TableText"/>
            </w:pPr>
            <w:r>
              <w:t>2.16.840</w:t>
            </w:r>
            <w:r w:rsidRPr="00B17EEE">
              <w:t>.1.113883.10.20.18.2.9 (Proc Note)</w:t>
            </w:r>
          </w:p>
        </w:tc>
        <w:tc>
          <w:tcPr>
            <w:tcW w:w="990" w:type="dxa"/>
            <w:tcBorders>
              <w:top w:val="single" w:sz="4" w:space="0" w:color="auto"/>
              <w:left w:val="single" w:sz="4" w:space="0" w:color="auto"/>
              <w:bottom w:val="single" w:sz="4" w:space="0" w:color="auto"/>
              <w:right w:val="single" w:sz="4" w:space="0" w:color="auto"/>
            </w:tcBorders>
          </w:tcPr>
          <w:p w14:paraId="6E82781E" w14:textId="77777777" w:rsidR="00E21998" w:rsidRDefault="00E21998" w:rsidP="00617764">
            <w:pPr>
              <w:pStyle w:val="TableText"/>
            </w:pPr>
            <w:r w:rsidRPr="008601E4">
              <w:t>HL7</w:t>
            </w:r>
          </w:p>
        </w:tc>
      </w:tr>
      <w:tr w:rsidR="00E21998" w14:paraId="588C6D9B" w14:textId="77777777" w:rsidTr="00FA1997">
        <w:tc>
          <w:tcPr>
            <w:tcW w:w="1342" w:type="dxa"/>
            <w:tcBorders>
              <w:top w:val="single" w:sz="4" w:space="0" w:color="auto"/>
              <w:left w:val="single" w:sz="4" w:space="0" w:color="auto"/>
              <w:bottom w:val="single" w:sz="4" w:space="0" w:color="auto"/>
              <w:right w:val="single" w:sz="4" w:space="0" w:color="auto"/>
            </w:tcBorders>
          </w:tcPr>
          <w:p w14:paraId="245FFF75" w14:textId="77777777" w:rsidR="00E21998" w:rsidRPr="00B17EEE" w:rsidRDefault="00E21998" w:rsidP="00617764">
            <w:pPr>
              <w:pStyle w:val="TableText"/>
            </w:pPr>
            <w:r w:rsidRPr="00B17EEE">
              <w:t>Procedure Findings Section</w:t>
            </w:r>
          </w:p>
        </w:tc>
        <w:tc>
          <w:tcPr>
            <w:tcW w:w="1016" w:type="dxa"/>
            <w:tcBorders>
              <w:top w:val="single" w:sz="4" w:space="0" w:color="auto"/>
              <w:left w:val="single" w:sz="4" w:space="0" w:color="auto"/>
              <w:bottom w:val="single" w:sz="4" w:space="0" w:color="auto"/>
              <w:right w:val="single" w:sz="4" w:space="0" w:color="auto"/>
            </w:tcBorders>
          </w:tcPr>
          <w:p w14:paraId="11D7FC6E" w14:textId="77777777" w:rsidR="00E21998" w:rsidRPr="00B17EEE" w:rsidRDefault="00E21998" w:rsidP="00617764">
            <w:pPr>
              <w:pStyle w:val="TableText"/>
            </w:pPr>
            <w:r w:rsidRPr="00B17EEE">
              <w:t>59776-5</w:t>
            </w:r>
          </w:p>
        </w:tc>
        <w:tc>
          <w:tcPr>
            <w:tcW w:w="2927" w:type="dxa"/>
            <w:tcBorders>
              <w:top w:val="single" w:sz="4" w:space="0" w:color="auto"/>
              <w:left w:val="single" w:sz="4" w:space="0" w:color="auto"/>
              <w:bottom w:val="single" w:sz="4" w:space="0" w:color="auto"/>
              <w:right w:val="single" w:sz="4" w:space="0" w:color="auto"/>
            </w:tcBorders>
          </w:tcPr>
          <w:p w14:paraId="25FBC208" w14:textId="77777777" w:rsidR="00E21998" w:rsidRPr="00B17EEE" w:rsidRDefault="00E21998" w:rsidP="00617764">
            <w:pPr>
              <w:pStyle w:val="TableText"/>
            </w:pPr>
            <w:r w:rsidRPr="00B17EEE">
              <w:t>2.16.840.1.113883.10.20.22.2.28</w:t>
            </w:r>
          </w:p>
        </w:tc>
        <w:tc>
          <w:tcPr>
            <w:tcW w:w="3049" w:type="dxa"/>
            <w:tcBorders>
              <w:top w:val="single" w:sz="4" w:space="0" w:color="auto"/>
              <w:left w:val="single" w:sz="4" w:space="0" w:color="auto"/>
              <w:bottom w:val="single" w:sz="4" w:space="0" w:color="auto"/>
              <w:right w:val="single" w:sz="4" w:space="0" w:color="auto"/>
            </w:tcBorders>
          </w:tcPr>
          <w:p w14:paraId="464F7DFB"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72A0CE30" w14:textId="77777777" w:rsidR="00E21998" w:rsidRPr="00B17EEE" w:rsidRDefault="00E21998" w:rsidP="00617764">
            <w:pPr>
              <w:pStyle w:val="TableText"/>
            </w:pPr>
            <w:r>
              <w:t>2.16.840</w:t>
            </w:r>
            <w:r w:rsidRPr="00B17EEE">
              <w:t>.1.113883.10.20.18.2.15 (Proc Note)</w:t>
            </w:r>
          </w:p>
        </w:tc>
        <w:tc>
          <w:tcPr>
            <w:tcW w:w="990" w:type="dxa"/>
            <w:tcBorders>
              <w:top w:val="single" w:sz="4" w:space="0" w:color="auto"/>
              <w:left w:val="single" w:sz="4" w:space="0" w:color="auto"/>
              <w:bottom w:val="single" w:sz="4" w:space="0" w:color="auto"/>
              <w:right w:val="single" w:sz="4" w:space="0" w:color="auto"/>
            </w:tcBorders>
          </w:tcPr>
          <w:p w14:paraId="1E12F6A2" w14:textId="77777777" w:rsidR="00E21998" w:rsidRDefault="00E21998" w:rsidP="00617764">
            <w:pPr>
              <w:pStyle w:val="TableText"/>
            </w:pPr>
            <w:r w:rsidRPr="008601E4">
              <w:t>HL7</w:t>
            </w:r>
          </w:p>
        </w:tc>
      </w:tr>
      <w:tr w:rsidR="00E21998" w14:paraId="50192E75" w14:textId="77777777" w:rsidTr="00FA1997">
        <w:tc>
          <w:tcPr>
            <w:tcW w:w="1342" w:type="dxa"/>
            <w:tcBorders>
              <w:top w:val="single" w:sz="4" w:space="0" w:color="auto"/>
              <w:left w:val="single" w:sz="4" w:space="0" w:color="auto"/>
              <w:bottom w:val="single" w:sz="4" w:space="0" w:color="auto"/>
              <w:right w:val="single" w:sz="4" w:space="0" w:color="auto"/>
            </w:tcBorders>
          </w:tcPr>
          <w:p w14:paraId="1E55BB76" w14:textId="77777777" w:rsidR="00E21998" w:rsidRPr="00B17EEE" w:rsidRDefault="00E21998" w:rsidP="00617764">
            <w:pPr>
              <w:pStyle w:val="TableText"/>
            </w:pPr>
            <w:r w:rsidRPr="00B17EEE">
              <w:t>Procedure Implants Section</w:t>
            </w:r>
          </w:p>
        </w:tc>
        <w:tc>
          <w:tcPr>
            <w:tcW w:w="1016" w:type="dxa"/>
            <w:tcBorders>
              <w:top w:val="single" w:sz="4" w:space="0" w:color="auto"/>
              <w:left w:val="single" w:sz="4" w:space="0" w:color="auto"/>
              <w:bottom w:val="single" w:sz="4" w:space="0" w:color="auto"/>
              <w:right w:val="single" w:sz="4" w:space="0" w:color="auto"/>
            </w:tcBorders>
          </w:tcPr>
          <w:p w14:paraId="5A0563C6" w14:textId="77777777" w:rsidR="00E21998" w:rsidRPr="00B17EEE" w:rsidRDefault="00E21998" w:rsidP="00617764">
            <w:pPr>
              <w:pStyle w:val="TableText"/>
            </w:pPr>
            <w:r w:rsidRPr="00B17EEE">
              <w:t>59771-6</w:t>
            </w:r>
          </w:p>
        </w:tc>
        <w:tc>
          <w:tcPr>
            <w:tcW w:w="2927" w:type="dxa"/>
            <w:tcBorders>
              <w:top w:val="single" w:sz="4" w:space="0" w:color="auto"/>
              <w:left w:val="single" w:sz="4" w:space="0" w:color="auto"/>
              <w:bottom w:val="single" w:sz="4" w:space="0" w:color="auto"/>
              <w:right w:val="single" w:sz="4" w:space="0" w:color="auto"/>
            </w:tcBorders>
          </w:tcPr>
          <w:p w14:paraId="1BD18ED4" w14:textId="77777777" w:rsidR="00E21998" w:rsidRPr="00B17EEE" w:rsidRDefault="00E21998" w:rsidP="00617764">
            <w:pPr>
              <w:pStyle w:val="TableText"/>
            </w:pPr>
            <w:r w:rsidRPr="00B17EEE">
              <w:t>2.16.840.1.113883.10.20.22.2.40</w:t>
            </w:r>
          </w:p>
        </w:tc>
        <w:tc>
          <w:tcPr>
            <w:tcW w:w="3049" w:type="dxa"/>
            <w:tcBorders>
              <w:top w:val="single" w:sz="4" w:space="0" w:color="auto"/>
              <w:left w:val="single" w:sz="4" w:space="0" w:color="auto"/>
              <w:bottom w:val="single" w:sz="4" w:space="0" w:color="auto"/>
              <w:right w:val="single" w:sz="4" w:space="0" w:color="auto"/>
            </w:tcBorders>
          </w:tcPr>
          <w:p w14:paraId="51612412"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16B1A434" w14:textId="77777777" w:rsidR="00E21998" w:rsidRPr="00B17EEE" w:rsidRDefault="00E21998" w:rsidP="00617764">
            <w:pPr>
              <w:pStyle w:val="TableText"/>
            </w:pPr>
            <w:r>
              <w:t>2.16.840</w:t>
            </w:r>
            <w:r w:rsidRPr="00B17EEE">
              <w:t>.1.113883.10.20.18.2.11 (Proc Note)</w:t>
            </w:r>
          </w:p>
        </w:tc>
        <w:tc>
          <w:tcPr>
            <w:tcW w:w="990" w:type="dxa"/>
            <w:tcBorders>
              <w:top w:val="single" w:sz="4" w:space="0" w:color="auto"/>
              <w:left w:val="single" w:sz="4" w:space="0" w:color="auto"/>
              <w:bottom w:val="single" w:sz="4" w:space="0" w:color="auto"/>
              <w:right w:val="single" w:sz="4" w:space="0" w:color="auto"/>
            </w:tcBorders>
          </w:tcPr>
          <w:p w14:paraId="37F51451" w14:textId="77777777" w:rsidR="00E21998" w:rsidRDefault="00E21998" w:rsidP="00617764">
            <w:pPr>
              <w:pStyle w:val="TableText"/>
            </w:pPr>
            <w:r w:rsidRPr="008601E4">
              <w:t>HL7</w:t>
            </w:r>
          </w:p>
        </w:tc>
      </w:tr>
      <w:tr w:rsidR="00E21998" w14:paraId="3209A706" w14:textId="77777777" w:rsidTr="00FA1997">
        <w:tc>
          <w:tcPr>
            <w:tcW w:w="1342" w:type="dxa"/>
            <w:tcBorders>
              <w:top w:val="single" w:sz="4" w:space="0" w:color="auto"/>
              <w:left w:val="single" w:sz="4" w:space="0" w:color="auto"/>
              <w:bottom w:val="single" w:sz="4" w:space="0" w:color="auto"/>
              <w:right w:val="single" w:sz="4" w:space="0" w:color="auto"/>
            </w:tcBorders>
          </w:tcPr>
          <w:p w14:paraId="71181FD5" w14:textId="77777777" w:rsidR="00E21998" w:rsidRPr="00B17EEE" w:rsidRDefault="00E21998" w:rsidP="00617764">
            <w:pPr>
              <w:pStyle w:val="TableText"/>
            </w:pPr>
            <w:r w:rsidRPr="00B17EEE">
              <w:t>Planned Procedure Section</w:t>
            </w:r>
          </w:p>
        </w:tc>
        <w:tc>
          <w:tcPr>
            <w:tcW w:w="1016" w:type="dxa"/>
            <w:tcBorders>
              <w:top w:val="single" w:sz="4" w:space="0" w:color="auto"/>
              <w:left w:val="single" w:sz="4" w:space="0" w:color="auto"/>
              <w:bottom w:val="single" w:sz="4" w:space="0" w:color="auto"/>
              <w:right w:val="single" w:sz="4" w:space="0" w:color="auto"/>
            </w:tcBorders>
          </w:tcPr>
          <w:p w14:paraId="458A2CB5" w14:textId="77777777" w:rsidR="00E21998" w:rsidRPr="00B17EEE" w:rsidRDefault="00E21998" w:rsidP="00617764">
            <w:pPr>
              <w:pStyle w:val="TableText"/>
            </w:pPr>
            <w:r w:rsidRPr="00B17EEE">
              <w:t>59772-4</w:t>
            </w:r>
          </w:p>
        </w:tc>
        <w:tc>
          <w:tcPr>
            <w:tcW w:w="2927" w:type="dxa"/>
            <w:tcBorders>
              <w:top w:val="single" w:sz="4" w:space="0" w:color="auto"/>
              <w:left w:val="single" w:sz="4" w:space="0" w:color="auto"/>
              <w:bottom w:val="single" w:sz="4" w:space="0" w:color="auto"/>
              <w:right w:val="single" w:sz="4" w:space="0" w:color="auto"/>
            </w:tcBorders>
          </w:tcPr>
          <w:p w14:paraId="60E1FF2F" w14:textId="77777777" w:rsidR="00E21998" w:rsidRPr="00B17EEE" w:rsidRDefault="00E21998" w:rsidP="00617764">
            <w:pPr>
              <w:pStyle w:val="TableText"/>
            </w:pPr>
            <w:r w:rsidRPr="00B17EEE">
              <w:t>2.16.840.1.113883.10.20.22.2.30</w:t>
            </w:r>
          </w:p>
        </w:tc>
        <w:tc>
          <w:tcPr>
            <w:tcW w:w="3049" w:type="dxa"/>
            <w:tcBorders>
              <w:top w:val="single" w:sz="4" w:space="0" w:color="auto"/>
              <w:left w:val="single" w:sz="4" w:space="0" w:color="auto"/>
              <w:bottom w:val="single" w:sz="4" w:space="0" w:color="auto"/>
              <w:right w:val="single" w:sz="4" w:space="0" w:color="auto"/>
            </w:tcBorders>
          </w:tcPr>
          <w:p w14:paraId="59078956"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112C8B3A" w14:textId="77777777" w:rsidR="00E21998" w:rsidRPr="00B17EEE" w:rsidRDefault="00E21998" w:rsidP="00617764">
            <w:pPr>
              <w:pStyle w:val="TableText"/>
            </w:pPr>
            <w:r>
              <w:t>2.16.840</w:t>
            </w:r>
            <w:r w:rsidRPr="00B17EEE">
              <w:t>.1.113883.10.20.18.2.6 (Proc Note)</w:t>
            </w:r>
          </w:p>
        </w:tc>
        <w:tc>
          <w:tcPr>
            <w:tcW w:w="990" w:type="dxa"/>
            <w:tcBorders>
              <w:top w:val="single" w:sz="4" w:space="0" w:color="auto"/>
              <w:left w:val="single" w:sz="4" w:space="0" w:color="auto"/>
              <w:bottom w:val="single" w:sz="4" w:space="0" w:color="auto"/>
              <w:right w:val="single" w:sz="4" w:space="0" w:color="auto"/>
            </w:tcBorders>
          </w:tcPr>
          <w:p w14:paraId="74E5E185" w14:textId="77777777" w:rsidR="00E21998" w:rsidRDefault="00E21998" w:rsidP="00617764">
            <w:pPr>
              <w:pStyle w:val="TableText"/>
            </w:pPr>
            <w:r w:rsidRPr="008601E4">
              <w:t>HL7</w:t>
            </w:r>
          </w:p>
        </w:tc>
      </w:tr>
      <w:tr w:rsidR="00E21998" w14:paraId="66DDD349" w14:textId="77777777" w:rsidTr="00FA1997">
        <w:tc>
          <w:tcPr>
            <w:tcW w:w="1342" w:type="dxa"/>
            <w:tcBorders>
              <w:top w:val="single" w:sz="4" w:space="0" w:color="auto"/>
              <w:left w:val="single" w:sz="4" w:space="0" w:color="auto"/>
              <w:bottom w:val="single" w:sz="4" w:space="0" w:color="auto"/>
              <w:right w:val="single" w:sz="4" w:space="0" w:color="auto"/>
            </w:tcBorders>
          </w:tcPr>
          <w:p w14:paraId="375966D3" w14:textId="77777777" w:rsidR="00E21998" w:rsidRPr="00B17EEE" w:rsidRDefault="00E21998" w:rsidP="00617764">
            <w:pPr>
              <w:pStyle w:val="TableText"/>
            </w:pPr>
            <w:r w:rsidRPr="00B17EEE">
              <w:t>Procedure Specimens Taken Section</w:t>
            </w:r>
          </w:p>
        </w:tc>
        <w:tc>
          <w:tcPr>
            <w:tcW w:w="1016" w:type="dxa"/>
            <w:tcBorders>
              <w:top w:val="single" w:sz="4" w:space="0" w:color="auto"/>
              <w:left w:val="single" w:sz="4" w:space="0" w:color="auto"/>
              <w:bottom w:val="single" w:sz="4" w:space="0" w:color="auto"/>
              <w:right w:val="single" w:sz="4" w:space="0" w:color="auto"/>
            </w:tcBorders>
          </w:tcPr>
          <w:p w14:paraId="7BCA77BA" w14:textId="77777777" w:rsidR="00E21998" w:rsidRPr="00B17EEE" w:rsidRDefault="00E21998" w:rsidP="00617764">
            <w:pPr>
              <w:pStyle w:val="TableText"/>
            </w:pPr>
            <w:r w:rsidRPr="00B17EEE">
              <w:t>59773-2</w:t>
            </w:r>
          </w:p>
        </w:tc>
        <w:tc>
          <w:tcPr>
            <w:tcW w:w="2927" w:type="dxa"/>
            <w:tcBorders>
              <w:top w:val="single" w:sz="4" w:space="0" w:color="auto"/>
              <w:left w:val="single" w:sz="4" w:space="0" w:color="auto"/>
              <w:bottom w:val="single" w:sz="4" w:space="0" w:color="auto"/>
              <w:right w:val="single" w:sz="4" w:space="0" w:color="auto"/>
            </w:tcBorders>
          </w:tcPr>
          <w:p w14:paraId="21601AED" w14:textId="77777777" w:rsidR="00E21998" w:rsidRPr="00B17EEE" w:rsidRDefault="00E21998" w:rsidP="00617764">
            <w:pPr>
              <w:pStyle w:val="TableText"/>
            </w:pPr>
            <w:r w:rsidRPr="00B17EEE">
              <w:t>2.16.840.1.113883.10.20.22.2.31</w:t>
            </w:r>
          </w:p>
        </w:tc>
        <w:tc>
          <w:tcPr>
            <w:tcW w:w="3049" w:type="dxa"/>
            <w:tcBorders>
              <w:top w:val="single" w:sz="4" w:space="0" w:color="auto"/>
              <w:left w:val="single" w:sz="4" w:space="0" w:color="auto"/>
              <w:bottom w:val="single" w:sz="4" w:space="0" w:color="auto"/>
              <w:right w:val="single" w:sz="4" w:space="0" w:color="auto"/>
            </w:tcBorders>
          </w:tcPr>
          <w:p w14:paraId="7EF5AF6A"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325773FD" w14:textId="77777777" w:rsidR="00E21998" w:rsidRPr="00B17EEE" w:rsidRDefault="00E21998" w:rsidP="00617764">
            <w:pPr>
              <w:pStyle w:val="TableText"/>
            </w:pPr>
            <w:r>
              <w:t>2.16.840</w:t>
            </w:r>
            <w:r w:rsidRPr="00B17EEE">
              <w:t>.1.113883.10.20.18.2.10 (Proc Note)</w:t>
            </w:r>
          </w:p>
        </w:tc>
        <w:tc>
          <w:tcPr>
            <w:tcW w:w="990" w:type="dxa"/>
            <w:tcBorders>
              <w:top w:val="single" w:sz="4" w:space="0" w:color="auto"/>
              <w:left w:val="single" w:sz="4" w:space="0" w:color="auto"/>
              <w:bottom w:val="single" w:sz="4" w:space="0" w:color="auto"/>
              <w:right w:val="single" w:sz="4" w:space="0" w:color="auto"/>
            </w:tcBorders>
          </w:tcPr>
          <w:p w14:paraId="60097BC3" w14:textId="77777777" w:rsidR="00E21998" w:rsidRDefault="00E21998" w:rsidP="00617764">
            <w:pPr>
              <w:pStyle w:val="TableText"/>
            </w:pPr>
            <w:r w:rsidRPr="008601E4">
              <w:t>HL7</w:t>
            </w:r>
          </w:p>
        </w:tc>
      </w:tr>
      <w:tr w:rsidR="00E21998" w:rsidRPr="008601E4" w14:paraId="736448CB" w14:textId="77777777" w:rsidTr="00DA518B">
        <w:tc>
          <w:tcPr>
            <w:tcW w:w="12708" w:type="dxa"/>
            <w:gridSpan w:val="6"/>
            <w:tcBorders>
              <w:top w:val="single" w:sz="4" w:space="0" w:color="auto"/>
              <w:left w:val="single" w:sz="4" w:space="0" w:color="auto"/>
              <w:bottom w:val="single" w:sz="4" w:space="0" w:color="auto"/>
              <w:right w:val="single" w:sz="4" w:space="0" w:color="auto"/>
            </w:tcBorders>
          </w:tcPr>
          <w:p w14:paraId="66FF837D" w14:textId="77777777" w:rsidR="00E21998" w:rsidRPr="008601E4" w:rsidRDefault="00E21998" w:rsidP="00617764">
            <w:pPr>
              <w:pStyle w:val="TableText"/>
              <w:jc w:val="center"/>
            </w:pPr>
            <w:r w:rsidRPr="00C72446">
              <w:rPr>
                <w:b/>
                <w:i/>
              </w:rPr>
              <w:t>Care Planning/Assessment Category</w:t>
            </w:r>
          </w:p>
        </w:tc>
      </w:tr>
      <w:tr w:rsidR="00E21998" w:rsidRPr="00B17EEE" w14:paraId="198A2D44" w14:textId="77777777" w:rsidTr="00FA1997">
        <w:tc>
          <w:tcPr>
            <w:tcW w:w="1342" w:type="dxa"/>
            <w:vMerge w:val="restart"/>
            <w:tcBorders>
              <w:top w:val="single" w:sz="4" w:space="0" w:color="auto"/>
              <w:left w:val="single" w:sz="4" w:space="0" w:color="auto"/>
              <w:right w:val="single" w:sz="4" w:space="0" w:color="auto"/>
            </w:tcBorders>
          </w:tcPr>
          <w:p w14:paraId="694993A6" w14:textId="77777777" w:rsidR="00E21998" w:rsidRPr="00B17EEE" w:rsidRDefault="00E21998" w:rsidP="00617764">
            <w:pPr>
              <w:pStyle w:val="TableText"/>
            </w:pPr>
            <w:r w:rsidRPr="00B17EEE">
              <w:t>Assessments Section</w:t>
            </w:r>
          </w:p>
        </w:tc>
        <w:tc>
          <w:tcPr>
            <w:tcW w:w="1016" w:type="dxa"/>
            <w:vMerge w:val="restart"/>
            <w:tcBorders>
              <w:top w:val="single" w:sz="4" w:space="0" w:color="auto"/>
              <w:left w:val="single" w:sz="4" w:space="0" w:color="auto"/>
              <w:right w:val="single" w:sz="4" w:space="0" w:color="auto"/>
            </w:tcBorders>
          </w:tcPr>
          <w:p w14:paraId="46B2238B" w14:textId="77777777" w:rsidR="00E21998" w:rsidRPr="00B17EEE" w:rsidRDefault="00E21998" w:rsidP="00617764">
            <w:pPr>
              <w:pStyle w:val="TableText"/>
            </w:pPr>
            <w:r w:rsidRPr="00B17EEE">
              <w:t>51848-0</w:t>
            </w:r>
          </w:p>
        </w:tc>
        <w:tc>
          <w:tcPr>
            <w:tcW w:w="2927" w:type="dxa"/>
            <w:vMerge w:val="restart"/>
            <w:tcBorders>
              <w:top w:val="single" w:sz="4" w:space="0" w:color="auto"/>
              <w:left w:val="single" w:sz="4" w:space="0" w:color="auto"/>
              <w:right w:val="single" w:sz="4" w:space="0" w:color="auto"/>
            </w:tcBorders>
          </w:tcPr>
          <w:p w14:paraId="3B0A55FA" w14:textId="77777777" w:rsidR="00E21998" w:rsidRPr="00B17EEE" w:rsidRDefault="00E21998" w:rsidP="00617764">
            <w:pPr>
              <w:pStyle w:val="TableText"/>
            </w:pPr>
            <w:r w:rsidRPr="00B17EEE">
              <w:t>2.16.840.1.113883.10.20.22.2.8</w:t>
            </w:r>
          </w:p>
        </w:tc>
        <w:tc>
          <w:tcPr>
            <w:tcW w:w="3049" w:type="dxa"/>
            <w:vMerge w:val="restart"/>
            <w:tcBorders>
              <w:top w:val="single" w:sz="4" w:space="0" w:color="auto"/>
              <w:left w:val="single" w:sz="4" w:space="0" w:color="auto"/>
              <w:right w:val="single" w:sz="4" w:space="0" w:color="auto"/>
            </w:tcBorders>
          </w:tcPr>
          <w:p w14:paraId="1691206E" w14:textId="77777777" w:rsidR="00E21998" w:rsidRPr="00B17EEE" w:rsidRDefault="00E21998" w:rsidP="00617764">
            <w:pPr>
              <w:pStyle w:val="TableText"/>
            </w:pPr>
            <w:r w:rsidRPr="00B17EEE">
              <w:t>Need to assign</w:t>
            </w:r>
          </w:p>
        </w:tc>
        <w:tc>
          <w:tcPr>
            <w:tcW w:w="3384" w:type="dxa"/>
            <w:tcBorders>
              <w:top w:val="single" w:sz="4" w:space="0" w:color="auto"/>
              <w:left w:val="single" w:sz="4" w:space="0" w:color="auto"/>
              <w:bottom w:val="single" w:sz="4" w:space="0" w:color="auto"/>
              <w:right w:val="single" w:sz="4" w:space="0" w:color="auto"/>
            </w:tcBorders>
          </w:tcPr>
          <w:p w14:paraId="5895CFCF" w14:textId="77777777" w:rsidR="00E21998" w:rsidRPr="00B17EEE" w:rsidRDefault="00E21998" w:rsidP="00617764">
            <w:pPr>
              <w:pStyle w:val="TableText"/>
            </w:pPr>
            <w:r w:rsidRPr="00B17EEE">
              <w:t>2.16.840.1.113883.10.20.2.7 (H&amp;P)</w:t>
            </w:r>
            <w:r w:rsidRPr="00B17EEE">
              <w:br/>
              <w:t>2.16.840.1.113883.10.20.18.2.13 (Proc Note)</w:t>
            </w:r>
          </w:p>
        </w:tc>
        <w:tc>
          <w:tcPr>
            <w:tcW w:w="990" w:type="dxa"/>
            <w:tcBorders>
              <w:top w:val="single" w:sz="4" w:space="0" w:color="auto"/>
              <w:left w:val="single" w:sz="4" w:space="0" w:color="auto"/>
              <w:bottom w:val="single" w:sz="4" w:space="0" w:color="auto"/>
              <w:right w:val="single" w:sz="4" w:space="0" w:color="auto"/>
            </w:tcBorders>
          </w:tcPr>
          <w:p w14:paraId="06522CB7" w14:textId="77777777" w:rsidR="00E21998" w:rsidRPr="00B17EEE" w:rsidRDefault="00E21998" w:rsidP="00617764">
            <w:pPr>
              <w:pStyle w:val="TableText"/>
            </w:pPr>
            <w:r w:rsidRPr="00B17EEE">
              <w:t>HL7</w:t>
            </w:r>
          </w:p>
        </w:tc>
      </w:tr>
      <w:tr w:rsidR="00E21998" w:rsidRPr="00B17EEE" w14:paraId="385C67B2" w14:textId="77777777" w:rsidTr="00FA1997">
        <w:tc>
          <w:tcPr>
            <w:tcW w:w="1342" w:type="dxa"/>
            <w:vMerge/>
            <w:tcBorders>
              <w:left w:val="single" w:sz="4" w:space="0" w:color="auto"/>
              <w:right w:val="single" w:sz="4" w:space="0" w:color="auto"/>
            </w:tcBorders>
          </w:tcPr>
          <w:p w14:paraId="64F759CD" w14:textId="77777777" w:rsidR="00E21998" w:rsidRPr="00C72446" w:rsidRDefault="00E21998" w:rsidP="00617764">
            <w:pPr>
              <w:pStyle w:val="TableText"/>
              <w:rPr>
                <w:b/>
                <w:i/>
              </w:rPr>
            </w:pPr>
          </w:p>
        </w:tc>
        <w:tc>
          <w:tcPr>
            <w:tcW w:w="1016" w:type="dxa"/>
            <w:vMerge/>
            <w:tcBorders>
              <w:left w:val="single" w:sz="4" w:space="0" w:color="auto"/>
              <w:right w:val="single" w:sz="4" w:space="0" w:color="auto"/>
            </w:tcBorders>
          </w:tcPr>
          <w:p w14:paraId="003CEDFC" w14:textId="77777777" w:rsidR="00E21998" w:rsidRPr="00B17EEE" w:rsidRDefault="00E21998" w:rsidP="00617764">
            <w:pPr>
              <w:pStyle w:val="TableText"/>
            </w:pPr>
          </w:p>
        </w:tc>
        <w:tc>
          <w:tcPr>
            <w:tcW w:w="2927" w:type="dxa"/>
            <w:vMerge/>
            <w:tcBorders>
              <w:left w:val="single" w:sz="4" w:space="0" w:color="auto"/>
              <w:right w:val="single" w:sz="4" w:space="0" w:color="auto"/>
            </w:tcBorders>
          </w:tcPr>
          <w:p w14:paraId="3C828E3A" w14:textId="77777777" w:rsidR="00E21998" w:rsidRPr="00B17EEE" w:rsidRDefault="00E21998" w:rsidP="00617764">
            <w:pPr>
              <w:pStyle w:val="TableText"/>
            </w:pPr>
          </w:p>
        </w:tc>
        <w:tc>
          <w:tcPr>
            <w:tcW w:w="3049" w:type="dxa"/>
            <w:vMerge/>
            <w:tcBorders>
              <w:left w:val="single" w:sz="4" w:space="0" w:color="auto"/>
              <w:right w:val="single" w:sz="4" w:space="0" w:color="auto"/>
            </w:tcBorders>
          </w:tcPr>
          <w:p w14:paraId="77970AF4"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788C3098" w14:textId="77777777" w:rsidR="00E21998" w:rsidRPr="00B17EEE" w:rsidRDefault="00E21998" w:rsidP="00617764">
            <w:pPr>
              <w:pStyle w:val="TableText"/>
            </w:pPr>
            <w:r w:rsidRPr="00B17EEE">
              <w:t>1.3.6.1.4.1.19376.1.5.3.1.1.13.2.4</w:t>
            </w:r>
          </w:p>
        </w:tc>
        <w:tc>
          <w:tcPr>
            <w:tcW w:w="990" w:type="dxa"/>
            <w:tcBorders>
              <w:top w:val="single" w:sz="4" w:space="0" w:color="auto"/>
              <w:left w:val="single" w:sz="4" w:space="0" w:color="auto"/>
              <w:bottom w:val="single" w:sz="4" w:space="0" w:color="auto"/>
              <w:right w:val="single" w:sz="4" w:space="0" w:color="auto"/>
            </w:tcBorders>
          </w:tcPr>
          <w:p w14:paraId="35311E19" w14:textId="77777777" w:rsidR="00E21998" w:rsidRPr="00B17EEE" w:rsidRDefault="00E21998" w:rsidP="00617764">
            <w:pPr>
              <w:pStyle w:val="TableText"/>
            </w:pPr>
            <w:r w:rsidRPr="00B17EEE">
              <w:t>HITSP</w:t>
            </w:r>
          </w:p>
        </w:tc>
      </w:tr>
      <w:tr w:rsidR="00E21998" w:rsidRPr="00B17EEE" w14:paraId="61B604AD" w14:textId="77777777" w:rsidTr="00FA1997">
        <w:tc>
          <w:tcPr>
            <w:tcW w:w="1342" w:type="dxa"/>
            <w:vMerge/>
            <w:tcBorders>
              <w:left w:val="single" w:sz="4" w:space="0" w:color="auto"/>
              <w:bottom w:val="single" w:sz="4" w:space="0" w:color="auto"/>
              <w:right w:val="single" w:sz="4" w:space="0" w:color="auto"/>
            </w:tcBorders>
          </w:tcPr>
          <w:p w14:paraId="4C02DD7F" w14:textId="77777777" w:rsidR="00E21998" w:rsidRPr="00C72446" w:rsidRDefault="00E21998" w:rsidP="00617764">
            <w:pPr>
              <w:pStyle w:val="TableText"/>
              <w:rPr>
                <w:b/>
                <w:i/>
              </w:rPr>
            </w:pPr>
          </w:p>
        </w:tc>
        <w:tc>
          <w:tcPr>
            <w:tcW w:w="1016" w:type="dxa"/>
            <w:vMerge/>
            <w:tcBorders>
              <w:left w:val="single" w:sz="4" w:space="0" w:color="auto"/>
              <w:bottom w:val="single" w:sz="4" w:space="0" w:color="auto"/>
              <w:right w:val="single" w:sz="4" w:space="0" w:color="auto"/>
            </w:tcBorders>
          </w:tcPr>
          <w:p w14:paraId="24F83611" w14:textId="77777777" w:rsidR="00E21998" w:rsidRPr="00B17EEE" w:rsidRDefault="00E21998" w:rsidP="00617764">
            <w:pPr>
              <w:pStyle w:val="TableText"/>
            </w:pPr>
          </w:p>
        </w:tc>
        <w:tc>
          <w:tcPr>
            <w:tcW w:w="2927" w:type="dxa"/>
            <w:vMerge/>
            <w:tcBorders>
              <w:left w:val="single" w:sz="4" w:space="0" w:color="auto"/>
              <w:bottom w:val="single" w:sz="4" w:space="0" w:color="auto"/>
              <w:right w:val="single" w:sz="4" w:space="0" w:color="auto"/>
            </w:tcBorders>
          </w:tcPr>
          <w:p w14:paraId="613EF75A" w14:textId="77777777" w:rsidR="00E21998" w:rsidRPr="00B17EEE" w:rsidRDefault="00E21998" w:rsidP="00617764">
            <w:pPr>
              <w:pStyle w:val="TableText"/>
            </w:pPr>
          </w:p>
        </w:tc>
        <w:tc>
          <w:tcPr>
            <w:tcW w:w="3049" w:type="dxa"/>
            <w:vMerge/>
            <w:tcBorders>
              <w:left w:val="single" w:sz="4" w:space="0" w:color="auto"/>
              <w:bottom w:val="single" w:sz="4" w:space="0" w:color="auto"/>
              <w:right w:val="single" w:sz="4" w:space="0" w:color="auto"/>
            </w:tcBorders>
          </w:tcPr>
          <w:p w14:paraId="47A414FB"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7CC5C07D" w14:textId="77777777" w:rsidR="00E21998" w:rsidRPr="00B17EEE" w:rsidRDefault="00E21998" w:rsidP="00617764">
            <w:pPr>
              <w:pStyle w:val="TableText"/>
            </w:pPr>
            <w:r w:rsidRPr="00B17EEE">
              <w:t>1.3.6.1.4.1.19376.1.5.3.1.1.13.2.4</w:t>
            </w:r>
          </w:p>
        </w:tc>
        <w:tc>
          <w:tcPr>
            <w:tcW w:w="990" w:type="dxa"/>
            <w:tcBorders>
              <w:top w:val="single" w:sz="4" w:space="0" w:color="auto"/>
              <w:left w:val="single" w:sz="4" w:space="0" w:color="auto"/>
              <w:bottom w:val="single" w:sz="4" w:space="0" w:color="auto"/>
              <w:right w:val="single" w:sz="4" w:space="0" w:color="auto"/>
            </w:tcBorders>
          </w:tcPr>
          <w:p w14:paraId="49767D69" w14:textId="77777777" w:rsidR="00E21998" w:rsidRPr="00B17EEE" w:rsidRDefault="00E21998" w:rsidP="00617764">
            <w:pPr>
              <w:pStyle w:val="TableText"/>
            </w:pPr>
            <w:r w:rsidRPr="00B17EEE">
              <w:t>IHE</w:t>
            </w:r>
          </w:p>
        </w:tc>
      </w:tr>
      <w:tr w:rsidR="00E21998" w:rsidRPr="00B17EEE" w14:paraId="2A35323C" w14:textId="77777777" w:rsidTr="00FA1997">
        <w:tc>
          <w:tcPr>
            <w:tcW w:w="1342" w:type="dxa"/>
            <w:vMerge w:val="restart"/>
            <w:tcBorders>
              <w:top w:val="single" w:sz="4" w:space="0" w:color="auto"/>
              <w:left w:val="single" w:sz="4" w:space="0" w:color="auto"/>
              <w:right w:val="single" w:sz="4" w:space="0" w:color="auto"/>
            </w:tcBorders>
          </w:tcPr>
          <w:p w14:paraId="1EDE5164" w14:textId="77777777" w:rsidR="00E21998" w:rsidRPr="00B17EEE" w:rsidRDefault="00E21998" w:rsidP="00617764">
            <w:pPr>
              <w:pStyle w:val="TableText"/>
            </w:pPr>
            <w:r w:rsidRPr="00B17EEE">
              <w:t>Assessment and Plan Section</w:t>
            </w:r>
          </w:p>
        </w:tc>
        <w:tc>
          <w:tcPr>
            <w:tcW w:w="1016" w:type="dxa"/>
            <w:vMerge w:val="restart"/>
            <w:tcBorders>
              <w:top w:val="single" w:sz="4" w:space="0" w:color="auto"/>
              <w:left w:val="single" w:sz="4" w:space="0" w:color="auto"/>
              <w:right w:val="single" w:sz="4" w:space="0" w:color="auto"/>
            </w:tcBorders>
          </w:tcPr>
          <w:p w14:paraId="51E53C6C" w14:textId="77777777" w:rsidR="00E21998" w:rsidRPr="00B17EEE" w:rsidRDefault="00E21998" w:rsidP="00617764">
            <w:pPr>
              <w:pStyle w:val="TableText"/>
            </w:pPr>
            <w:r w:rsidRPr="00B17EEE">
              <w:t>51487-2</w:t>
            </w:r>
          </w:p>
        </w:tc>
        <w:tc>
          <w:tcPr>
            <w:tcW w:w="2927" w:type="dxa"/>
            <w:vMerge w:val="restart"/>
            <w:tcBorders>
              <w:top w:val="single" w:sz="4" w:space="0" w:color="auto"/>
              <w:left w:val="single" w:sz="4" w:space="0" w:color="auto"/>
              <w:right w:val="single" w:sz="4" w:space="0" w:color="auto"/>
            </w:tcBorders>
          </w:tcPr>
          <w:p w14:paraId="624BE5EE" w14:textId="77777777" w:rsidR="00E21998" w:rsidRPr="00B17EEE" w:rsidRDefault="00E21998" w:rsidP="00617764">
            <w:pPr>
              <w:pStyle w:val="TableText"/>
            </w:pPr>
            <w:r w:rsidRPr="00B17EEE">
              <w:t>2.16.840.1.113883.10.20.22.2.9</w:t>
            </w:r>
          </w:p>
        </w:tc>
        <w:tc>
          <w:tcPr>
            <w:tcW w:w="3049" w:type="dxa"/>
            <w:vMerge w:val="restart"/>
            <w:tcBorders>
              <w:top w:val="single" w:sz="4" w:space="0" w:color="auto"/>
              <w:left w:val="single" w:sz="4" w:space="0" w:color="auto"/>
              <w:right w:val="single" w:sz="4" w:space="0" w:color="auto"/>
            </w:tcBorders>
          </w:tcPr>
          <w:p w14:paraId="14C0CE7B" w14:textId="77777777" w:rsidR="00E21998" w:rsidRPr="00B17EEE" w:rsidRDefault="00E21998" w:rsidP="00617764">
            <w:pPr>
              <w:pStyle w:val="TableText"/>
            </w:pPr>
            <w:r w:rsidRPr="00B17EEE">
              <w:t>Need to assign</w:t>
            </w:r>
          </w:p>
        </w:tc>
        <w:tc>
          <w:tcPr>
            <w:tcW w:w="3384" w:type="dxa"/>
            <w:tcBorders>
              <w:top w:val="single" w:sz="4" w:space="0" w:color="auto"/>
              <w:left w:val="single" w:sz="4" w:space="0" w:color="auto"/>
              <w:bottom w:val="single" w:sz="4" w:space="0" w:color="auto"/>
              <w:right w:val="single" w:sz="4" w:space="0" w:color="auto"/>
            </w:tcBorders>
          </w:tcPr>
          <w:p w14:paraId="43BDF131" w14:textId="77777777" w:rsidR="00E21998" w:rsidRPr="00B17EEE" w:rsidRDefault="00E21998" w:rsidP="00617764">
            <w:pPr>
              <w:pStyle w:val="TableText"/>
            </w:pPr>
            <w:r w:rsidRPr="00B17EEE">
              <w:t>2.16.840.1.113883.10.20.2.7 (H&amp;P)</w:t>
            </w:r>
            <w:r w:rsidRPr="00B17EEE">
              <w:br/>
              <w:t>2.16.840.1.113883.10.20.18.2.14 (Proc Note)</w:t>
            </w:r>
          </w:p>
        </w:tc>
        <w:tc>
          <w:tcPr>
            <w:tcW w:w="990" w:type="dxa"/>
            <w:tcBorders>
              <w:top w:val="single" w:sz="4" w:space="0" w:color="auto"/>
              <w:left w:val="single" w:sz="4" w:space="0" w:color="auto"/>
              <w:bottom w:val="single" w:sz="4" w:space="0" w:color="auto"/>
              <w:right w:val="single" w:sz="4" w:space="0" w:color="auto"/>
            </w:tcBorders>
          </w:tcPr>
          <w:p w14:paraId="68DABA97" w14:textId="77777777" w:rsidR="00E21998" w:rsidRPr="00B17EEE" w:rsidRDefault="00E21998" w:rsidP="00617764">
            <w:pPr>
              <w:pStyle w:val="TableText"/>
            </w:pPr>
            <w:r w:rsidRPr="00B17EEE">
              <w:t>HL7</w:t>
            </w:r>
          </w:p>
        </w:tc>
      </w:tr>
      <w:tr w:rsidR="00E21998" w:rsidRPr="00B17EEE" w14:paraId="6FE2907B" w14:textId="77777777" w:rsidTr="00FA1997">
        <w:tc>
          <w:tcPr>
            <w:tcW w:w="1342" w:type="dxa"/>
            <w:vMerge/>
            <w:tcBorders>
              <w:left w:val="single" w:sz="4" w:space="0" w:color="auto"/>
              <w:bottom w:val="single" w:sz="4" w:space="0" w:color="auto"/>
              <w:right w:val="single" w:sz="4" w:space="0" w:color="auto"/>
            </w:tcBorders>
          </w:tcPr>
          <w:p w14:paraId="55D4F98B" w14:textId="77777777" w:rsidR="00E21998" w:rsidRPr="00C72446" w:rsidRDefault="00E21998" w:rsidP="00617764">
            <w:pPr>
              <w:pStyle w:val="TableText"/>
              <w:rPr>
                <w:b/>
                <w:i/>
              </w:rPr>
            </w:pPr>
          </w:p>
        </w:tc>
        <w:tc>
          <w:tcPr>
            <w:tcW w:w="1016" w:type="dxa"/>
            <w:vMerge/>
            <w:tcBorders>
              <w:left w:val="single" w:sz="4" w:space="0" w:color="auto"/>
              <w:bottom w:val="single" w:sz="4" w:space="0" w:color="auto"/>
              <w:right w:val="single" w:sz="4" w:space="0" w:color="auto"/>
            </w:tcBorders>
          </w:tcPr>
          <w:p w14:paraId="667629DA" w14:textId="77777777" w:rsidR="00E21998" w:rsidRPr="00B17EEE" w:rsidRDefault="00E21998" w:rsidP="00617764">
            <w:pPr>
              <w:pStyle w:val="TableText"/>
            </w:pPr>
          </w:p>
        </w:tc>
        <w:tc>
          <w:tcPr>
            <w:tcW w:w="2927" w:type="dxa"/>
            <w:vMerge/>
            <w:tcBorders>
              <w:left w:val="single" w:sz="4" w:space="0" w:color="auto"/>
              <w:bottom w:val="single" w:sz="4" w:space="0" w:color="auto"/>
              <w:right w:val="single" w:sz="4" w:space="0" w:color="auto"/>
            </w:tcBorders>
          </w:tcPr>
          <w:p w14:paraId="5E3080A9" w14:textId="77777777" w:rsidR="00E21998" w:rsidRPr="00B17EEE" w:rsidRDefault="00E21998" w:rsidP="00617764">
            <w:pPr>
              <w:pStyle w:val="TableText"/>
            </w:pPr>
          </w:p>
        </w:tc>
        <w:tc>
          <w:tcPr>
            <w:tcW w:w="3049" w:type="dxa"/>
            <w:vMerge/>
            <w:tcBorders>
              <w:left w:val="single" w:sz="4" w:space="0" w:color="auto"/>
              <w:bottom w:val="single" w:sz="4" w:space="0" w:color="auto"/>
              <w:right w:val="single" w:sz="4" w:space="0" w:color="auto"/>
            </w:tcBorders>
          </w:tcPr>
          <w:p w14:paraId="05C4C5E4"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68E85DEB" w14:textId="77777777" w:rsidR="00E21998" w:rsidRPr="00B17EEE" w:rsidRDefault="00E21998" w:rsidP="00617764">
            <w:pPr>
              <w:pStyle w:val="TableText"/>
            </w:pPr>
            <w:r w:rsidRPr="00B17EEE">
              <w:t>1.3.6.1.4.1.19376.1.5.3.1.1.13.2.5</w:t>
            </w:r>
          </w:p>
        </w:tc>
        <w:tc>
          <w:tcPr>
            <w:tcW w:w="990" w:type="dxa"/>
            <w:tcBorders>
              <w:top w:val="single" w:sz="4" w:space="0" w:color="auto"/>
              <w:left w:val="single" w:sz="4" w:space="0" w:color="auto"/>
              <w:bottom w:val="single" w:sz="4" w:space="0" w:color="auto"/>
              <w:right w:val="single" w:sz="4" w:space="0" w:color="auto"/>
            </w:tcBorders>
          </w:tcPr>
          <w:p w14:paraId="3567F303" w14:textId="77777777" w:rsidR="00E21998" w:rsidRPr="00B17EEE" w:rsidRDefault="00E21998" w:rsidP="00617764">
            <w:pPr>
              <w:pStyle w:val="TableText"/>
            </w:pPr>
            <w:r w:rsidRPr="00B17EEE">
              <w:t>IHE</w:t>
            </w:r>
          </w:p>
        </w:tc>
      </w:tr>
      <w:tr w:rsidR="00E21998" w:rsidRPr="00B17EEE" w14:paraId="0B5BAF78" w14:textId="77777777" w:rsidTr="00FA1997">
        <w:tc>
          <w:tcPr>
            <w:tcW w:w="1342" w:type="dxa"/>
            <w:vMerge w:val="restart"/>
            <w:tcBorders>
              <w:top w:val="single" w:sz="4" w:space="0" w:color="auto"/>
              <w:left w:val="single" w:sz="4" w:space="0" w:color="auto"/>
              <w:right w:val="single" w:sz="4" w:space="0" w:color="auto"/>
            </w:tcBorders>
          </w:tcPr>
          <w:p w14:paraId="61CDA914" w14:textId="77777777" w:rsidR="00E21998" w:rsidRPr="00B17EEE" w:rsidRDefault="00E21998" w:rsidP="00617764">
            <w:pPr>
              <w:pStyle w:val="TableText"/>
            </w:pPr>
            <w:r w:rsidRPr="00B17EEE">
              <w:t xml:space="preserve">Plan of Care Section </w:t>
            </w:r>
            <w:r w:rsidRPr="00C44B85">
              <w:rPr>
                <w:i/>
                <w:iCs/>
              </w:rPr>
              <w:lastRenderedPageBreak/>
              <w:t>(may be used for Discharge Instructions)</w:t>
            </w:r>
          </w:p>
        </w:tc>
        <w:tc>
          <w:tcPr>
            <w:tcW w:w="1016" w:type="dxa"/>
            <w:vMerge w:val="restart"/>
            <w:tcBorders>
              <w:top w:val="single" w:sz="4" w:space="0" w:color="auto"/>
              <w:left w:val="single" w:sz="4" w:space="0" w:color="auto"/>
              <w:right w:val="single" w:sz="4" w:space="0" w:color="auto"/>
            </w:tcBorders>
          </w:tcPr>
          <w:p w14:paraId="29DC61C6" w14:textId="77777777" w:rsidR="00E21998" w:rsidRPr="00B17EEE" w:rsidRDefault="00E21998" w:rsidP="00617764">
            <w:pPr>
              <w:pStyle w:val="TableText"/>
            </w:pPr>
            <w:r w:rsidRPr="00B17EEE">
              <w:lastRenderedPageBreak/>
              <w:t>18776-5</w:t>
            </w:r>
          </w:p>
        </w:tc>
        <w:tc>
          <w:tcPr>
            <w:tcW w:w="2927" w:type="dxa"/>
            <w:vMerge w:val="restart"/>
            <w:tcBorders>
              <w:top w:val="single" w:sz="4" w:space="0" w:color="auto"/>
              <w:left w:val="single" w:sz="4" w:space="0" w:color="auto"/>
              <w:right w:val="single" w:sz="4" w:space="0" w:color="auto"/>
            </w:tcBorders>
          </w:tcPr>
          <w:p w14:paraId="069FA5ED" w14:textId="77777777" w:rsidR="00E21998" w:rsidRPr="00B17EEE" w:rsidRDefault="00E21998" w:rsidP="00617764">
            <w:pPr>
              <w:pStyle w:val="TableText"/>
            </w:pPr>
            <w:r w:rsidRPr="00B17EEE">
              <w:t>2.16.840.1.113883.10.20.22.2</w:t>
            </w:r>
            <w:r w:rsidRPr="00B17EEE">
              <w:lastRenderedPageBreak/>
              <w:t>.10</w:t>
            </w:r>
          </w:p>
        </w:tc>
        <w:tc>
          <w:tcPr>
            <w:tcW w:w="3049" w:type="dxa"/>
            <w:vMerge w:val="restart"/>
            <w:tcBorders>
              <w:top w:val="single" w:sz="4" w:space="0" w:color="auto"/>
              <w:left w:val="single" w:sz="4" w:space="0" w:color="auto"/>
              <w:right w:val="single" w:sz="4" w:space="0" w:color="auto"/>
            </w:tcBorders>
          </w:tcPr>
          <w:p w14:paraId="35AD2308" w14:textId="77777777" w:rsidR="00E21998" w:rsidRPr="00B17EEE" w:rsidRDefault="00E21998" w:rsidP="00617764">
            <w:pPr>
              <w:pStyle w:val="TableText"/>
            </w:pPr>
            <w:r w:rsidRPr="00B17EEE">
              <w:lastRenderedPageBreak/>
              <w:t>Need to assign</w:t>
            </w:r>
          </w:p>
        </w:tc>
        <w:tc>
          <w:tcPr>
            <w:tcW w:w="3384" w:type="dxa"/>
            <w:tcBorders>
              <w:top w:val="single" w:sz="4" w:space="0" w:color="auto"/>
              <w:left w:val="single" w:sz="4" w:space="0" w:color="auto"/>
              <w:bottom w:val="single" w:sz="4" w:space="0" w:color="auto"/>
              <w:right w:val="single" w:sz="4" w:space="0" w:color="auto"/>
            </w:tcBorders>
          </w:tcPr>
          <w:p w14:paraId="4E25AAA5" w14:textId="77777777" w:rsidR="00E21998" w:rsidRPr="00B17EEE" w:rsidRDefault="00E21998" w:rsidP="00617764">
            <w:pPr>
              <w:pStyle w:val="TableText"/>
            </w:pPr>
            <w:r w:rsidRPr="00B17EEE">
              <w:t>2.16.840.1.113883.10.20.2.7 (H&amp;P)</w:t>
            </w:r>
            <w:r w:rsidRPr="00B17EEE">
              <w:br/>
              <w:t xml:space="preserve">2.16.840.1.113883.10.20.1.10 </w:t>
            </w:r>
            <w:r w:rsidRPr="00B17EEE">
              <w:lastRenderedPageBreak/>
              <w:t>(CCD)</w:t>
            </w:r>
          </w:p>
        </w:tc>
        <w:tc>
          <w:tcPr>
            <w:tcW w:w="990" w:type="dxa"/>
            <w:tcBorders>
              <w:top w:val="single" w:sz="4" w:space="0" w:color="auto"/>
              <w:left w:val="single" w:sz="4" w:space="0" w:color="auto"/>
              <w:bottom w:val="single" w:sz="4" w:space="0" w:color="auto"/>
              <w:right w:val="single" w:sz="4" w:space="0" w:color="auto"/>
            </w:tcBorders>
          </w:tcPr>
          <w:p w14:paraId="16105363" w14:textId="77777777" w:rsidR="00E21998" w:rsidRPr="00B17EEE" w:rsidRDefault="00E21998" w:rsidP="00617764">
            <w:pPr>
              <w:pStyle w:val="TableText"/>
            </w:pPr>
            <w:r w:rsidRPr="00B17EEE">
              <w:lastRenderedPageBreak/>
              <w:t>HL7</w:t>
            </w:r>
          </w:p>
        </w:tc>
      </w:tr>
      <w:tr w:rsidR="00E21998" w:rsidRPr="00B17EEE" w14:paraId="159CBDAE" w14:textId="77777777" w:rsidTr="00FA1997">
        <w:tc>
          <w:tcPr>
            <w:tcW w:w="1342" w:type="dxa"/>
            <w:vMerge/>
            <w:tcBorders>
              <w:left w:val="single" w:sz="4" w:space="0" w:color="auto"/>
              <w:right w:val="single" w:sz="4" w:space="0" w:color="auto"/>
            </w:tcBorders>
          </w:tcPr>
          <w:p w14:paraId="57675267" w14:textId="77777777" w:rsidR="00E21998" w:rsidRPr="00C72446" w:rsidRDefault="00E21998" w:rsidP="00617764">
            <w:pPr>
              <w:pStyle w:val="TableText"/>
              <w:rPr>
                <w:b/>
                <w:i/>
              </w:rPr>
            </w:pPr>
          </w:p>
        </w:tc>
        <w:tc>
          <w:tcPr>
            <w:tcW w:w="1016" w:type="dxa"/>
            <w:vMerge/>
            <w:tcBorders>
              <w:left w:val="single" w:sz="4" w:space="0" w:color="auto"/>
              <w:right w:val="single" w:sz="4" w:space="0" w:color="auto"/>
            </w:tcBorders>
          </w:tcPr>
          <w:p w14:paraId="31D12205" w14:textId="77777777" w:rsidR="00E21998" w:rsidRPr="00B17EEE" w:rsidRDefault="00E21998" w:rsidP="00617764">
            <w:pPr>
              <w:pStyle w:val="TableText"/>
            </w:pPr>
          </w:p>
        </w:tc>
        <w:tc>
          <w:tcPr>
            <w:tcW w:w="2927" w:type="dxa"/>
            <w:vMerge/>
            <w:tcBorders>
              <w:left w:val="single" w:sz="4" w:space="0" w:color="auto"/>
              <w:right w:val="single" w:sz="4" w:space="0" w:color="auto"/>
            </w:tcBorders>
          </w:tcPr>
          <w:p w14:paraId="3F12E32C" w14:textId="77777777" w:rsidR="00E21998" w:rsidRPr="00B17EEE" w:rsidRDefault="00E21998" w:rsidP="00617764">
            <w:pPr>
              <w:pStyle w:val="TableText"/>
            </w:pPr>
          </w:p>
        </w:tc>
        <w:tc>
          <w:tcPr>
            <w:tcW w:w="3049" w:type="dxa"/>
            <w:vMerge/>
            <w:tcBorders>
              <w:left w:val="single" w:sz="4" w:space="0" w:color="auto"/>
              <w:right w:val="single" w:sz="4" w:space="0" w:color="auto"/>
            </w:tcBorders>
          </w:tcPr>
          <w:p w14:paraId="52A1E227"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276DE3D6" w14:textId="77777777" w:rsidR="00E21998" w:rsidRPr="00B17EEE" w:rsidRDefault="00E21998" w:rsidP="00617764">
            <w:pPr>
              <w:pStyle w:val="TableText"/>
            </w:pPr>
            <w:r w:rsidRPr="00B17EEE">
              <w:t>2.16.840.1.113883.3.88.11.83.124</w:t>
            </w:r>
          </w:p>
        </w:tc>
        <w:tc>
          <w:tcPr>
            <w:tcW w:w="990" w:type="dxa"/>
            <w:tcBorders>
              <w:top w:val="single" w:sz="4" w:space="0" w:color="auto"/>
              <w:left w:val="single" w:sz="4" w:space="0" w:color="auto"/>
              <w:bottom w:val="single" w:sz="4" w:space="0" w:color="auto"/>
              <w:right w:val="single" w:sz="4" w:space="0" w:color="auto"/>
            </w:tcBorders>
          </w:tcPr>
          <w:p w14:paraId="3DCA5146" w14:textId="77777777" w:rsidR="00E21998" w:rsidRPr="00B17EEE" w:rsidRDefault="00E21998" w:rsidP="00617764">
            <w:pPr>
              <w:pStyle w:val="TableText"/>
            </w:pPr>
            <w:r w:rsidRPr="00B17EEE">
              <w:t>HITSP</w:t>
            </w:r>
          </w:p>
        </w:tc>
      </w:tr>
      <w:tr w:rsidR="00E21998" w:rsidRPr="00B17EEE" w14:paraId="627A20D5" w14:textId="77777777" w:rsidTr="00FA1997">
        <w:tc>
          <w:tcPr>
            <w:tcW w:w="1342" w:type="dxa"/>
            <w:vMerge/>
            <w:tcBorders>
              <w:left w:val="single" w:sz="4" w:space="0" w:color="auto"/>
              <w:bottom w:val="single" w:sz="4" w:space="0" w:color="auto"/>
              <w:right w:val="single" w:sz="4" w:space="0" w:color="auto"/>
            </w:tcBorders>
          </w:tcPr>
          <w:p w14:paraId="3925681F" w14:textId="77777777" w:rsidR="00E21998" w:rsidRPr="00C72446" w:rsidRDefault="00E21998" w:rsidP="00617764">
            <w:pPr>
              <w:pStyle w:val="TableText"/>
              <w:rPr>
                <w:b/>
                <w:i/>
              </w:rPr>
            </w:pPr>
          </w:p>
        </w:tc>
        <w:tc>
          <w:tcPr>
            <w:tcW w:w="1016" w:type="dxa"/>
            <w:vMerge/>
            <w:tcBorders>
              <w:left w:val="single" w:sz="4" w:space="0" w:color="auto"/>
              <w:bottom w:val="single" w:sz="4" w:space="0" w:color="auto"/>
              <w:right w:val="single" w:sz="4" w:space="0" w:color="auto"/>
            </w:tcBorders>
          </w:tcPr>
          <w:p w14:paraId="6B1831AB" w14:textId="77777777" w:rsidR="00E21998" w:rsidRPr="00B17EEE" w:rsidRDefault="00E21998" w:rsidP="00617764">
            <w:pPr>
              <w:pStyle w:val="TableText"/>
            </w:pPr>
          </w:p>
        </w:tc>
        <w:tc>
          <w:tcPr>
            <w:tcW w:w="2927" w:type="dxa"/>
            <w:vMerge/>
            <w:tcBorders>
              <w:left w:val="single" w:sz="4" w:space="0" w:color="auto"/>
              <w:bottom w:val="single" w:sz="4" w:space="0" w:color="auto"/>
              <w:right w:val="single" w:sz="4" w:space="0" w:color="auto"/>
            </w:tcBorders>
          </w:tcPr>
          <w:p w14:paraId="1A36671B" w14:textId="77777777" w:rsidR="00E21998" w:rsidRPr="00B17EEE" w:rsidRDefault="00E21998" w:rsidP="00617764">
            <w:pPr>
              <w:pStyle w:val="TableText"/>
            </w:pPr>
          </w:p>
        </w:tc>
        <w:tc>
          <w:tcPr>
            <w:tcW w:w="3049" w:type="dxa"/>
            <w:vMerge/>
            <w:tcBorders>
              <w:left w:val="single" w:sz="4" w:space="0" w:color="auto"/>
              <w:bottom w:val="single" w:sz="4" w:space="0" w:color="auto"/>
              <w:right w:val="single" w:sz="4" w:space="0" w:color="auto"/>
            </w:tcBorders>
          </w:tcPr>
          <w:p w14:paraId="341E458F"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085F551F" w14:textId="77777777" w:rsidR="00E21998" w:rsidRPr="00B17EEE" w:rsidRDefault="00E21998" w:rsidP="00617764">
            <w:pPr>
              <w:pStyle w:val="TableText"/>
            </w:pPr>
            <w:r w:rsidRPr="00B17EEE">
              <w:t>1.3.6.1.4.1.19376.1.5.3.1.3.31</w:t>
            </w:r>
          </w:p>
        </w:tc>
        <w:tc>
          <w:tcPr>
            <w:tcW w:w="990" w:type="dxa"/>
            <w:tcBorders>
              <w:top w:val="single" w:sz="4" w:space="0" w:color="auto"/>
              <w:left w:val="single" w:sz="4" w:space="0" w:color="auto"/>
              <w:bottom w:val="single" w:sz="4" w:space="0" w:color="auto"/>
              <w:right w:val="single" w:sz="4" w:space="0" w:color="auto"/>
            </w:tcBorders>
          </w:tcPr>
          <w:p w14:paraId="4C513564" w14:textId="77777777" w:rsidR="00E21998" w:rsidRPr="00B17EEE" w:rsidRDefault="00E21998" w:rsidP="00617764">
            <w:pPr>
              <w:pStyle w:val="TableText"/>
            </w:pPr>
            <w:r w:rsidRPr="00B17EEE">
              <w:t>IHE</w:t>
            </w:r>
          </w:p>
        </w:tc>
      </w:tr>
      <w:tr w:rsidR="00E21998" w:rsidRPr="00B17EEE" w14:paraId="5B0A6A01" w14:textId="77777777" w:rsidTr="00FA1997">
        <w:tc>
          <w:tcPr>
            <w:tcW w:w="1342" w:type="dxa"/>
            <w:vMerge w:val="restart"/>
            <w:tcBorders>
              <w:top w:val="single" w:sz="4" w:space="0" w:color="auto"/>
              <w:left w:val="single" w:sz="4" w:space="0" w:color="auto"/>
              <w:right w:val="single" w:sz="4" w:space="0" w:color="auto"/>
            </w:tcBorders>
          </w:tcPr>
          <w:p w14:paraId="024A6D9D" w14:textId="77777777" w:rsidR="00E21998" w:rsidRPr="00B17EEE" w:rsidRDefault="00E21998" w:rsidP="00617764">
            <w:pPr>
              <w:pStyle w:val="TableText"/>
            </w:pPr>
            <w:r w:rsidRPr="00B17EEE">
              <w:t>Functional Status Section</w:t>
            </w:r>
          </w:p>
        </w:tc>
        <w:tc>
          <w:tcPr>
            <w:tcW w:w="1016" w:type="dxa"/>
            <w:vMerge w:val="restart"/>
            <w:tcBorders>
              <w:top w:val="single" w:sz="4" w:space="0" w:color="auto"/>
              <w:left w:val="single" w:sz="4" w:space="0" w:color="auto"/>
              <w:right w:val="single" w:sz="4" w:space="0" w:color="auto"/>
            </w:tcBorders>
          </w:tcPr>
          <w:p w14:paraId="7C5BD887" w14:textId="77777777" w:rsidR="00E21998" w:rsidRPr="00B17EEE" w:rsidRDefault="00E21998" w:rsidP="00617764">
            <w:pPr>
              <w:pStyle w:val="TableText"/>
            </w:pPr>
            <w:r w:rsidRPr="00B17EEE">
              <w:t>47420-5</w:t>
            </w:r>
          </w:p>
        </w:tc>
        <w:tc>
          <w:tcPr>
            <w:tcW w:w="2927" w:type="dxa"/>
            <w:vMerge w:val="restart"/>
            <w:tcBorders>
              <w:top w:val="single" w:sz="4" w:space="0" w:color="auto"/>
              <w:left w:val="single" w:sz="4" w:space="0" w:color="auto"/>
              <w:right w:val="single" w:sz="4" w:space="0" w:color="auto"/>
            </w:tcBorders>
          </w:tcPr>
          <w:p w14:paraId="6A8EB199" w14:textId="77777777" w:rsidR="00E21998" w:rsidRPr="00B17EEE" w:rsidRDefault="00E21998" w:rsidP="00617764">
            <w:pPr>
              <w:pStyle w:val="TableText"/>
            </w:pPr>
            <w:r w:rsidRPr="00B17EEE">
              <w:t>2.16.840.1.113883.10.20.22.2.14</w:t>
            </w:r>
          </w:p>
        </w:tc>
        <w:tc>
          <w:tcPr>
            <w:tcW w:w="3049" w:type="dxa"/>
            <w:vMerge w:val="restart"/>
            <w:tcBorders>
              <w:top w:val="single" w:sz="4" w:space="0" w:color="auto"/>
              <w:left w:val="single" w:sz="4" w:space="0" w:color="auto"/>
              <w:right w:val="single" w:sz="4" w:space="0" w:color="auto"/>
            </w:tcBorders>
          </w:tcPr>
          <w:p w14:paraId="7F402367" w14:textId="77777777" w:rsidR="00E21998" w:rsidRPr="00B17EEE" w:rsidRDefault="00E21998" w:rsidP="00617764">
            <w:pPr>
              <w:pStyle w:val="TableText"/>
            </w:pPr>
            <w:r w:rsidRPr="00B17EEE">
              <w:t>Need to assign</w:t>
            </w:r>
          </w:p>
        </w:tc>
        <w:tc>
          <w:tcPr>
            <w:tcW w:w="3384" w:type="dxa"/>
            <w:tcBorders>
              <w:top w:val="single" w:sz="4" w:space="0" w:color="auto"/>
              <w:left w:val="single" w:sz="4" w:space="0" w:color="auto"/>
              <w:bottom w:val="single" w:sz="4" w:space="0" w:color="auto"/>
              <w:right w:val="single" w:sz="4" w:space="0" w:color="auto"/>
            </w:tcBorders>
          </w:tcPr>
          <w:p w14:paraId="5A9B2B0A" w14:textId="77777777" w:rsidR="00E21998" w:rsidRPr="00B17EEE" w:rsidRDefault="00E21998" w:rsidP="00617764">
            <w:pPr>
              <w:pStyle w:val="TableText"/>
            </w:pPr>
            <w:r w:rsidRPr="00B17EEE">
              <w:t>2.16.840.1.113883.10.20.1.5  (CCD)</w:t>
            </w:r>
          </w:p>
        </w:tc>
        <w:tc>
          <w:tcPr>
            <w:tcW w:w="990" w:type="dxa"/>
            <w:tcBorders>
              <w:top w:val="single" w:sz="4" w:space="0" w:color="auto"/>
              <w:left w:val="single" w:sz="4" w:space="0" w:color="auto"/>
              <w:bottom w:val="single" w:sz="4" w:space="0" w:color="auto"/>
              <w:right w:val="single" w:sz="4" w:space="0" w:color="auto"/>
            </w:tcBorders>
          </w:tcPr>
          <w:p w14:paraId="0DCF0BF5" w14:textId="77777777" w:rsidR="00E21998" w:rsidRPr="00B17EEE" w:rsidRDefault="00E21998" w:rsidP="00617764">
            <w:pPr>
              <w:pStyle w:val="TableText"/>
            </w:pPr>
            <w:r w:rsidRPr="00B17EEE">
              <w:t>HL7</w:t>
            </w:r>
          </w:p>
        </w:tc>
      </w:tr>
      <w:tr w:rsidR="00E21998" w:rsidRPr="00B17EEE" w14:paraId="064583F6" w14:textId="77777777" w:rsidTr="00FA1997">
        <w:tc>
          <w:tcPr>
            <w:tcW w:w="1342" w:type="dxa"/>
            <w:vMerge/>
            <w:tcBorders>
              <w:left w:val="single" w:sz="4" w:space="0" w:color="auto"/>
              <w:right w:val="single" w:sz="4" w:space="0" w:color="auto"/>
            </w:tcBorders>
          </w:tcPr>
          <w:p w14:paraId="39918473" w14:textId="77777777" w:rsidR="00E21998" w:rsidRPr="00C72446" w:rsidRDefault="00E21998" w:rsidP="00617764">
            <w:pPr>
              <w:pStyle w:val="TableText"/>
              <w:rPr>
                <w:b/>
                <w:i/>
              </w:rPr>
            </w:pPr>
          </w:p>
        </w:tc>
        <w:tc>
          <w:tcPr>
            <w:tcW w:w="1016" w:type="dxa"/>
            <w:vMerge/>
            <w:tcBorders>
              <w:left w:val="single" w:sz="4" w:space="0" w:color="auto"/>
              <w:right w:val="single" w:sz="4" w:space="0" w:color="auto"/>
            </w:tcBorders>
          </w:tcPr>
          <w:p w14:paraId="1E9312AF" w14:textId="77777777" w:rsidR="00E21998" w:rsidRPr="00B17EEE" w:rsidRDefault="00E21998" w:rsidP="00617764">
            <w:pPr>
              <w:pStyle w:val="TableText"/>
            </w:pPr>
          </w:p>
        </w:tc>
        <w:tc>
          <w:tcPr>
            <w:tcW w:w="2927" w:type="dxa"/>
            <w:vMerge/>
            <w:tcBorders>
              <w:left w:val="single" w:sz="4" w:space="0" w:color="auto"/>
              <w:right w:val="single" w:sz="4" w:space="0" w:color="auto"/>
            </w:tcBorders>
          </w:tcPr>
          <w:p w14:paraId="0B40946D" w14:textId="77777777" w:rsidR="00E21998" w:rsidRPr="00B17EEE" w:rsidRDefault="00E21998" w:rsidP="00617764">
            <w:pPr>
              <w:pStyle w:val="TableText"/>
            </w:pPr>
          </w:p>
        </w:tc>
        <w:tc>
          <w:tcPr>
            <w:tcW w:w="3049" w:type="dxa"/>
            <w:vMerge/>
            <w:tcBorders>
              <w:left w:val="single" w:sz="4" w:space="0" w:color="auto"/>
              <w:right w:val="single" w:sz="4" w:space="0" w:color="auto"/>
            </w:tcBorders>
          </w:tcPr>
          <w:p w14:paraId="478ACCB3"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32DBC439" w14:textId="77777777" w:rsidR="00E21998" w:rsidRPr="00B17EEE" w:rsidRDefault="00E21998" w:rsidP="00617764">
            <w:pPr>
              <w:pStyle w:val="TableText"/>
            </w:pPr>
            <w:r w:rsidRPr="00B17EEE">
              <w:t>2.16.840.1.113883.3.88.11.83.109</w:t>
            </w:r>
          </w:p>
        </w:tc>
        <w:tc>
          <w:tcPr>
            <w:tcW w:w="990" w:type="dxa"/>
            <w:tcBorders>
              <w:top w:val="single" w:sz="4" w:space="0" w:color="auto"/>
              <w:left w:val="single" w:sz="4" w:space="0" w:color="auto"/>
              <w:bottom w:val="single" w:sz="4" w:space="0" w:color="auto"/>
              <w:right w:val="single" w:sz="4" w:space="0" w:color="auto"/>
            </w:tcBorders>
          </w:tcPr>
          <w:p w14:paraId="34038657" w14:textId="77777777" w:rsidR="00E21998" w:rsidRPr="00B17EEE" w:rsidRDefault="00E21998" w:rsidP="00617764">
            <w:pPr>
              <w:pStyle w:val="TableText"/>
            </w:pPr>
            <w:r w:rsidRPr="00B17EEE">
              <w:t>HITSP</w:t>
            </w:r>
          </w:p>
        </w:tc>
      </w:tr>
      <w:tr w:rsidR="00E21998" w:rsidRPr="00B17EEE" w14:paraId="0981B39A" w14:textId="77777777" w:rsidTr="00FA1997">
        <w:tc>
          <w:tcPr>
            <w:tcW w:w="1342" w:type="dxa"/>
            <w:vMerge/>
            <w:tcBorders>
              <w:left w:val="single" w:sz="4" w:space="0" w:color="auto"/>
              <w:bottom w:val="single" w:sz="4" w:space="0" w:color="auto"/>
              <w:right w:val="single" w:sz="4" w:space="0" w:color="auto"/>
            </w:tcBorders>
          </w:tcPr>
          <w:p w14:paraId="33E42B5E" w14:textId="77777777" w:rsidR="00E21998" w:rsidRPr="00C72446" w:rsidRDefault="00E21998" w:rsidP="00617764">
            <w:pPr>
              <w:pStyle w:val="TableText"/>
              <w:rPr>
                <w:b/>
                <w:i/>
              </w:rPr>
            </w:pPr>
          </w:p>
        </w:tc>
        <w:tc>
          <w:tcPr>
            <w:tcW w:w="1016" w:type="dxa"/>
            <w:vMerge/>
            <w:tcBorders>
              <w:left w:val="single" w:sz="4" w:space="0" w:color="auto"/>
              <w:bottom w:val="single" w:sz="4" w:space="0" w:color="auto"/>
              <w:right w:val="single" w:sz="4" w:space="0" w:color="auto"/>
            </w:tcBorders>
          </w:tcPr>
          <w:p w14:paraId="53607510" w14:textId="77777777" w:rsidR="00E21998" w:rsidRPr="00B17EEE" w:rsidRDefault="00E21998" w:rsidP="00617764">
            <w:pPr>
              <w:pStyle w:val="TableText"/>
            </w:pPr>
          </w:p>
        </w:tc>
        <w:tc>
          <w:tcPr>
            <w:tcW w:w="2927" w:type="dxa"/>
            <w:vMerge/>
            <w:tcBorders>
              <w:left w:val="single" w:sz="4" w:space="0" w:color="auto"/>
              <w:bottom w:val="single" w:sz="4" w:space="0" w:color="auto"/>
              <w:right w:val="single" w:sz="4" w:space="0" w:color="auto"/>
            </w:tcBorders>
          </w:tcPr>
          <w:p w14:paraId="3677BE54" w14:textId="77777777" w:rsidR="00E21998" w:rsidRPr="00B17EEE" w:rsidRDefault="00E21998" w:rsidP="00617764">
            <w:pPr>
              <w:pStyle w:val="TableText"/>
            </w:pPr>
          </w:p>
        </w:tc>
        <w:tc>
          <w:tcPr>
            <w:tcW w:w="3049" w:type="dxa"/>
            <w:vMerge/>
            <w:tcBorders>
              <w:left w:val="single" w:sz="4" w:space="0" w:color="auto"/>
              <w:bottom w:val="single" w:sz="4" w:space="0" w:color="auto"/>
              <w:right w:val="single" w:sz="4" w:space="0" w:color="auto"/>
            </w:tcBorders>
          </w:tcPr>
          <w:p w14:paraId="2ACD7C5A"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28284863" w14:textId="77777777" w:rsidR="00E21998" w:rsidRPr="00B17EEE" w:rsidRDefault="00E21998" w:rsidP="00617764">
            <w:pPr>
              <w:pStyle w:val="TableText"/>
            </w:pPr>
            <w:r w:rsidRPr="00B17EEE">
              <w:t>1.3.6.1.4.1.19376.1.5.3.1.3.17</w:t>
            </w:r>
          </w:p>
        </w:tc>
        <w:tc>
          <w:tcPr>
            <w:tcW w:w="990" w:type="dxa"/>
            <w:tcBorders>
              <w:top w:val="single" w:sz="4" w:space="0" w:color="auto"/>
              <w:left w:val="single" w:sz="4" w:space="0" w:color="auto"/>
              <w:bottom w:val="single" w:sz="4" w:space="0" w:color="auto"/>
              <w:right w:val="single" w:sz="4" w:space="0" w:color="auto"/>
            </w:tcBorders>
          </w:tcPr>
          <w:p w14:paraId="2C6DC094" w14:textId="77777777" w:rsidR="00E21998" w:rsidRPr="00B17EEE" w:rsidRDefault="00E21998" w:rsidP="00617764">
            <w:pPr>
              <w:pStyle w:val="TableText"/>
            </w:pPr>
            <w:r w:rsidRPr="00B17EEE">
              <w:t>IHE</w:t>
            </w:r>
          </w:p>
        </w:tc>
      </w:tr>
      <w:tr w:rsidR="00E21998" w:rsidRPr="00B17EEE" w14:paraId="0D4C43C5" w14:textId="77777777" w:rsidTr="00DA518B">
        <w:tc>
          <w:tcPr>
            <w:tcW w:w="12708" w:type="dxa"/>
            <w:gridSpan w:val="6"/>
            <w:tcBorders>
              <w:top w:val="single" w:sz="4" w:space="0" w:color="auto"/>
              <w:left w:val="single" w:sz="4" w:space="0" w:color="auto"/>
              <w:bottom w:val="single" w:sz="4" w:space="0" w:color="auto"/>
              <w:right w:val="single" w:sz="4" w:space="0" w:color="auto"/>
            </w:tcBorders>
          </w:tcPr>
          <w:p w14:paraId="4FD3D983" w14:textId="77777777" w:rsidR="00E21998" w:rsidRPr="00B17EEE" w:rsidRDefault="00E21998" w:rsidP="00617764">
            <w:pPr>
              <w:pStyle w:val="TableText"/>
              <w:jc w:val="center"/>
            </w:pPr>
            <w:r w:rsidRPr="00C72446">
              <w:rPr>
                <w:b/>
                <w:i/>
              </w:rPr>
              <w:t>Results Category</w:t>
            </w:r>
          </w:p>
        </w:tc>
      </w:tr>
      <w:tr w:rsidR="00E21998" w:rsidRPr="00B17EEE" w14:paraId="373E4A85" w14:textId="77777777" w:rsidTr="00FA1997">
        <w:tc>
          <w:tcPr>
            <w:tcW w:w="1342" w:type="dxa"/>
            <w:vMerge w:val="restart"/>
            <w:tcBorders>
              <w:top w:val="single" w:sz="4" w:space="0" w:color="auto"/>
              <w:left w:val="single" w:sz="4" w:space="0" w:color="auto"/>
              <w:right w:val="single" w:sz="4" w:space="0" w:color="auto"/>
            </w:tcBorders>
          </w:tcPr>
          <w:p w14:paraId="41D0937D" w14:textId="77777777" w:rsidR="00E21998" w:rsidRPr="00B17EEE" w:rsidRDefault="00E21998" w:rsidP="00617764">
            <w:pPr>
              <w:pStyle w:val="TableText"/>
            </w:pPr>
            <w:r w:rsidRPr="00B17EEE">
              <w:t>Results Section (Diagnostic Results in HITSP)</w:t>
            </w:r>
          </w:p>
        </w:tc>
        <w:tc>
          <w:tcPr>
            <w:tcW w:w="1016" w:type="dxa"/>
            <w:vMerge w:val="restart"/>
            <w:tcBorders>
              <w:top w:val="single" w:sz="4" w:space="0" w:color="auto"/>
              <w:left w:val="single" w:sz="4" w:space="0" w:color="auto"/>
              <w:right w:val="single" w:sz="4" w:space="0" w:color="auto"/>
            </w:tcBorders>
          </w:tcPr>
          <w:p w14:paraId="79B701B7" w14:textId="77777777" w:rsidR="00E21998" w:rsidRPr="00B17EEE" w:rsidRDefault="00E21998" w:rsidP="00617764">
            <w:pPr>
              <w:pStyle w:val="TableText"/>
            </w:pPr>
            <w:r w:rsidRPr="00B17EEE">
              <w:t>30954-2</w:t>
            </w:r>
          </w:p>
        </w:tc>
        <w:tc>
          <w:tcPr>
            <w:tcW w:w="2927" w:type="dxa"/>
            <w:vMerge w:val="restart"/>
            <w:tcBorders>
              <w:top w:val="single" w:sz="4" w:space="0" w:color="auto"/>
              <w:left w:val="single" w:sz="4" w:space="0" w:color="auto"/>
              <w:right w:val="single" w:sz="4" w:space="0" w:color="auto"/>
            </w:tcBorders>
          </w:tcPr>
          <w:p w14:paraId="7CC9CB7A" w14:textId="77777777" w:rsidR="00E21998" w:rsidRPr="00B17EEE" w:rsidRDefault="00E21998" w:rsidP="00617764">
            <w:pPr>
              <w:pStyle w:val="TableText"/>
            </w:pPr>
            <w:r w:rsidRPr="00B17EEE">
              <w:t>2.16.840.1.113883.10.20.22.2.3</w:t>
            </w:r>
          </w:p>
        </w:tc>
        <w:tc>
          <w:tcPr>
            <w:tcW w:w="3049" w:type="dxa"/>
            <w:vMerge w:val="restart"/>
            <w:tcBorders>
              <w:top w:val="single" w:sz="4" w:space="0" w:color="auto"/>
              <w:left w:val="single" w:sz="4" w:space="0" w:color="auto"/>
              <w:right w:val="single" w:sz="4" w:space="0" w:color="auto"/>
            </w:tcBorders>
          </w:tcPr>
          <w:p w14:paraId="64900D37" w14:textId="77777777" w:rsidR="00E21998" w:rsidRPr="00B17EEE" w:rsidRDefault="00E21998" w:rsidP="00617764">
            <w:pPr>
              <w:pStyle w:val="TableText"/>
            </w:pPr>
            <w:r w:rsidRPr="00B17EEE">
              <w:t>2.16.840.1.113883.10.20.22.2.3.1</w:t>
            </w:r>
          </w:p>
        </w:tc>
        <w:tc>
          <w:tcPr>
            <w:tcW w:w="3384" w:type="dxa"/>
            <w:tcBorders>
              <w:top w:val="single" w:sz="4" w:space="0" w:color="auto"/>
              <w:left w:val="single" w:sz="4" w:space="0" w:color="auto"/>
              <w:bottom w:val="single" w:sz="4" w:space="0" w:color="auto"/>
              <w:right w:val="single" w:sz="4" w:space="0" w:color="auto"/>
            </w:tcBorders>
          </w:tcPr>
          <w:p w14:paraId="0557E79A" w14:textId="77777777" w:rsidR="00E21998" w:rsidRPr="00B17EEE" w:rsidRDefault="00E21998" w:rsidP="00617764">
            <w:pPr>
              <w:pStyle w:val="TableText"/>
            </w:pPr>
            <w:r w:rsidRPr="00B17EEE">
              <w:t>2.16.840.1.113883.10.20.1.14 (CCD)</w:t>
            </w:r>
          </w:p>
        </w:tc>
        <w:tc>
          <w:tcPr>
            <w:tcW w:w="990" w:type="dxa"/>
            <w:tcBorders>
              <w:top w:val="single" w:sz="4" w:space="0" w:color="auto"/>
              <w:left w:val="single" w:sz="4" w:space="0" w:color="auto"/>
              <w:bottom w:val="single" w:sz="4" w:space="0" w:color="auto"/>
              <w:right w:val="single" w:sz="4" w:space="0" w:color="auto"/>
            </w:tcBorders>
          </w:tcPr>
          <w:p w14:paraId="185CB2A6" w14:textId="77777777" w:rsidR="00E21998" w:rsidRPr="00B17EEE" w:rsidRDefault="00E21998" w:rsidP="00617764">
            <w:pPr>
              <w:pStyle w:val="TableText"/>
            </w:pPr>
            <w:r w:rsidRPr="00B17EEE">
              <w:t>HL7</w:t>
            </w:r>
          </w:p>
        </w:tc>
      </w:tr>
      <w:tr w:rsidR="00E21998" w:rsidRPr="00B17EEE" w14:paraId="6225A31B" w14:textId="77777777" w:rsidTr="00FA1997">
        <w:tc>
          <w:tcPr>
            <w:tcW w:w="1342" w:type="dxa"/>
            <w:vMerge/>
            <w:tcBorders>
              <w:left w:val="single" w:sz="4" w:space="0" w:color="auto"/>
              <w:right w:val="single" w:sz="4" w:space="0" w:color="auto"/>
            </w:tcBorders>
          </w:tcPr>
          <w:p w14:paraId="6BBD9D57" w14:textId="77777777" w:rsidR="00E21998" w:rsidRPr="00C72446" w:rsidRDefault="00E21998" w:rsidP="00617764">
            <w:pPr>
              <w:pStyle w:val="TableText"/>
              <w:rPr>
                <w:b/>
                <w:i/>
              </w:rPr>
            </w:pPr>
          </w:p>
        </w:tc>
        <w:tc>
          <w:tcPr>
            <w:tcW w:w="1016" w:type="dxa"/>
            <w:vMerge/>
            <w:tcBorders>
              <w:left w:val="single" w:sz="4" w:space="0" w:color="auto"/>
              <w:right w:val="single" w:sz="4" w:space="0" w:color="auto"/>
            </w:tcBorders>
          </w:tcPr>
          <w:p w14:paraId="644A0851" w14:textId="77777777" w:rsidR="00E21998" w:rsidRPr="00B17EEE" w:rsidRDefault="00E21998" w:rsidP="00617764">
            <w:pPr>
              <w:pStyle w:val="TableText"/>
            </w:pPr>
          </w:p>
        </w:tc>
        <w:tc>
          <w:tcPr>
            <w:tcW w:w="2927" w:type="dxa"/>
            <w:vMerge/>
            <w:tcBorders>
              <w:left w:val="single" w:sz="4" w:space="0" w:color="auto"/>
              <w:right w:val="single" w:sz="4" w:space="0" w:color="auto"/>
            </w:tcBorders>
          </w:tcPr>
          <w:p w14:paraId="072DF30E" w14:textId="77777777" w:rsidR="00E21998" w:rsidRPr="00B17EEE" w:rsidRDefault="00E21998" w:rsidP="00617764">
            <w:pPr>
              <w:pStyle w:val="TableText"/>
            </w:pPr>
          </w:p>
        </w:tc>
        <w:tc>
          <w:tcPr>
            <w:tcW w:w="3049" w:type="dxa"/>
            <w:vMerge/>
            <w:tcBorders>
              <w:left w:val="single" w:sz="4" w:space="0" w:color="auto"/>
              <w:right w:val="single" w:sz="4" w:space="0" w:color="auto"/>
            </w:tcBorders>
          </w:tcPr>
          <w:p w14:paraId="08D21B95"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7F78DF25" w14:textId="77777777" w:rsidR="00E21998" w:rsidRPr="00B17EEE" w:rsidRDefault="00E21998" w:rsidP="00617764">
            <w:pPr>
              <w:pStyle w:val="TableText"/>
            </w:pPr>
            <w:r w:rsidRPr="00B17EEE">
              <w:t>2.16.840.1.113883.3.88.11.83.122</w:t>
            </w:r>
          </w:p>
        </w:tc>
        <w:tc>
          <w:tcPr>
            <w:tcW w:w="990" w:type="dxa"/>
            <w:tcBorders>
              <w:top w:val="single" w:sz="4" w:space="0" w:color="auto"/>
              <w:left w:val="single" w:sz="4" w:space="0" w:color="auto"/>
              <w:bottom w:val="single" w:sz="4" w:space="0" w:color="auto"/>
              <w:right w:val="single" w:sz="4" w:space="0" w:color="auto"/>
            </w:tcBorders>
          </w:tcPr>
          <w:p w14:paraId="5B157B3C" w14:textId="77777777" w:rsidR="00E21998" w:rsidRPr="00B17EEE" w:rsidRDefault="00E21998" w:rsidP="00617764">
            <w:pPr>
              <w:pStyle w:val="TableText"/>
            </w:pPr>
            <w:r w:rsidRPr="00B17EEE">
              <w:t>HITSP</w:t>
            </w:r>
          </w:p>
        </w:tc>
      </w:tr>
      <w:tr w:rsidR="00E21998" w:rsidRPr="00B17EEE" w14:paraId="5355348E" w14:textId="77777777" w:rsidTr="00FA1997">
        <w:tc>
          <w:tcPr>
            <w:tcW w:w="1342" w:type="dxa"/>
            <w:vMerge/>
            <w:tcBorders>
              <w:left w:val="single" w:sz="4" w:space="0" w:color="auto"/>
              <w:bottom w:val="single" w:sz="4" w:space="0" w:color="auto"/>
              <w:right w:val="single" w:sz="4" w:space="0" w:color="auto"/>
            </w:tcBorders>
          </w:tcPr>
          <w:p w14:paraId="58EF3BBE" w14:textId="77777777" w:rsidR="00E21998" w:rsidRPr="00C72446" w:rsidRDefault="00E21998" w:rsidP="00617764">
            <w:pPr>
              <w:pStyle w:val="TableText"/>
              <w:rPr>
                <w:b/>
                <w:i/>
              </w:rPr>
            </w:pPr>
          </w:p>
        </w:tc>
        <w:tc>
          <w:tcPr>
            <w:tcW w:w="1016" w:type="dxa"/>
            <w:vMerge/>
            <w:tcBorders>
              <w:left w:val="single" w:sz="4" w:space="0" w:color="auto"/>
              <w:bottom w:val="single" w:sz="4" w:space="0" w:color="auto"/>
              <w:right w:val="single" w:sz="4" w:space="0" w:color="auto"/>
            </w:tcBorders>
          </w:tcPr>
          <w:p w14:paraId="6CD3C84E" w14:textId="77777777" w:rsidR="00E21998" w:rsidRPr="00B17EEE" w:rsidRDefault="00E21998" w:rsidP="00617764">
            <w:pPr>
              <w:pStyle w:val="TableText"/>
            </w:pPr>
          </w:p>
        </w:tc>
        <w:tc>
          <w:tcPr>
            <w:tcW w:w="2927" w:type="dxa"/>
            <w:vMerge/>
            <w:tcBorders>
              <w:left w:val="single" w:sz="4" w:space="0" w:color="auto"/>
              <w:bottom w:val="single" w:sz="4" w:space="0" w:color="auto"/>
              <w:right w:val="single" w:sz="4" w:space="0" w:color="auto"/>
            </w:tcBorders>
          </w:tcPr>
          <w:p w14:paraId="13B841D7" w14:textId="77777777" w:rsidR="00E21998" w:rsidRPr="00B17EEE" w:rsidRDefault="00E21998" w:rsidP="00617764">
            <w:pPr>
              <w:pStyle w:val="TableText"/>
            </w:pPr>
          </w:p>
        </w:tc>
        <w:tc>
          <w:tcPr>
            <w:tcW w:w="3049" w:type="dxa"/>
            <w:vMerge/>
            <w:tcBorders>
              <w:left w:val="single" w:sz="4" w:space="0" w:color="auto"/>
              <w:bottom w:val="single" w:sz="4" w:space="0" w:color="auto"/>
              <w:right w:val="single" w:sz="4" w:space="0" w:color="auto"/>
            </w:tcBorders>
          </w:tcPr>
          <w:p w14:paraId="1EC27EFE"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268E9E5B" w14:textId="77777777" w:rsidR="00E21998" w:rsidRPr="00B17EEE" w:rsidRDefault="00E21998" w:rsidP="00617764">
            <w:pPr>
              <w:pStyle w:val="TableText"/>
            </w:pPr>
            <w:r w:rsidRPr="00B17EEE">
              <w:t>1.3.6.1.4.1.19376.1.5.3.1.3.28</w:t>
            </w:r>
          </w:p>
        </w:tc>
        <w:tc>
          <w:tcPr>
            <w:tcW w:w="990" w:type="dxa"/>
            <w:tcBorders>
              <w:top w:val="single" w:sz="4" w:space="0" w:color="auto"/>
              <w:left w:val="single" w:sz="4" w:space="0" w:color="auto"/>
              <w:bottom w:val="single" w:sz="4" w:space="0" w:color="auto"/>
              <w:right w:val="single" w:sz="4" w:space="0" w:color="auto"/>
            </w:tcBorders>
          </w:tcPr>
          <w:p w14:paraId="485DD8DB" w14:textId="77777777" w:rsidR="00E21998" w:rsidRPr="00B17EEE" w:rsidRDefault="00E21998" w:rsidP="00617764">
            <w:pPr>
              <w:pStyle w:val="TableText"/>
            </w:pPr>
            <w:r w:rsidRPr="00B17EEE">
              <w:t>IHE</w:t>
            </w:r>
          </w:p>
        </w:tc>
      </w:tr>
      <w:tr w:rsidR="00E21998" w:rsidRPr="00B17EEE" w14:paraId="23DE3E2A" w14:textId="77777777" w:rsidTr="00FA1997">
        <w:tc>
          <w:tcPr>
            <w:tcW w:w="1342" w:type="dxa"/>
            <w:vMerge w:val="restart"/>
            <w:tcBorders>
              <w:top w:val="single" w:sz="4" w:space="0" w:color="auto"/>
              <w:left w:val="single" w:sz="4" w:space="0" w:color="auto"/>
              <w:right w:val="single" w:sz="4" w:space="0" w:color="auto"/>
            </w:tcBorders>
          </w:tcPr>
          <w:p w14:paraId="06CE141D" w14:textId="77777777" w:rsidR="00E21998" w:rsidRPr="00B17EEE" w:rsidRDefault="00E21998" w:rsidP="00617764">
            <w:pPr>
              <w:pStyle w:val="TableText"/>
            </w:pPr>
            <w:r w:rsidRPr="00B17EEE">
              <w:t>Vital Signs Section</w:t>
            </w:r>
          </w:p>
        </w:tc>
        <w:tc>
          <w:tcPr>
            <w:tcW w:w="1016" w:type="dxa"/>
            <w:vMerge w:val="restart"/>
            <w:tcBorders>
              <w:top w:val="single" w:sz="4" w:space="0" w:color="auto"/>
              <w:left w:val="single" w:sz="4" w:space="0" w:color="auto"/>
              <w:right w:val="single" w:sz="4" w:space="0" w:color="auto"/>
            </w:tcBorders>
          </w:tcPr>
          <w:p w14:paraId="2AE65EEC" w14:textId="77777777" w:rsidR="00E21998" w:rsidRPr="00B17EEE" w:rsidRDefault="00E21998" w:rsidP="00617764">
            <w:pPr>
              <w:pStyle w:val="TableText"/>
            </w:pPr>
            <w:r w:rsidRPr="00B17EEE">
              <w:t>8716-3</w:t>
            </w:r>
          </w:p>
        </w:tc>
        <w:tc>
          <w:tcPr>
            <w:tcW w:w="2927" w:type="dxa"/>
            <w:vMerge w:val="restart"/>
            <w:tcBorders>
              <w:top w:val="single" w:sz="4" w:space="0" w:color="auto"/>
              <w:left w:val="single" w:sz="4" w:space="0" w:color="auto"/>
              <w:right w:val="single" w:sz="4" w:space="0" w:color="auto"/>
            </w:tcBorders>
          </w:tcPr>
          <w:p w14:paraId="62D45B06" w14:textId="77777777" w:rsidR="00E21998" w:rsidRPr="00B17EEE" w:rsidRDefault="00E21998" w:rsidP="00617764">
            <w:pPr>
              <w:pStyle w:val="TableText"/>
            </w:pPr>
            <w:r w:rsidRPr="00B17EEE">
              <w:t>2.16.840.1.113883.10.20.22.2.4</w:t>
            </w:r>
          </w:p>
        </w:tc>
        <w:tc>
          <w:tcPr>
            <w:tcW w:w="3049" w:type="dxa"/>
            <w:vMerge w:val="restart"/>
            <w:tcBorders>
              <w:top w:val="single" w:sz="4" w:space="0" w:color="auto"/>
              <w:left w:val="single" w:sz="4" w:space="0" w:color="auto"/>
              <w:right w:val="single" w:sz="4" w:space="0" w:color="auto"/>
            </w:tcBorders>
          </w:tcPr>
          <w:p w14:paraId="07B4E67A" w14:textId="77777777" w:rsidR="00E21998" w:rsidRPr="00B17EEE" w:rsidRDefault="00E21998" w:rsidP="00617764">
            <w:pPr>
              <w:pStyle w:val="TableText"/>
            </w:pPr>
            <w:r w:rsidRPr="00B17EEE">
              <w:t>2.16.840.1.113883.10.20.22.2.4.1</w:t>
            </w:r>
          </w:p>
        </w:tc>
        <w:tc>
          <w:tcPr>
            <w:tcW w:w="3384" w:type="dxa"/>
            <w:tcBorders>
              <w:top w:val="single" w:sz="4" w:space="0" w:color="auto"/>
              <w:left w:val="single" w:sz="4" w:space="0" w:color="auto"/>
              <w:bottom w:val="single" w:sz="4" w:space="0" w:color="auto"/>
              <w:right w:val="single" w:sz="4" w:space="0" w:color="auto"/>
            </w:tcBorders>
          </w:tcPr>
          <w:p w14:paraId="41FA7C02" w14:textId="77777777" w:rsidR="00E21998" w:rsidRPr="00B17EEE" w:rsidRDefault="00E21998" w:rsidP="00617764">
            <w:pPr>
              <w:pStyle w:val="TableText"/>
            </w:pPr>
            <w:r w:rsidRPr="00B17EEE">
              <w:t>2.16.840.1.113883.10.20.1.16 (CCD)</w:t>
            </w:r>
            <w:r w:rsidRPr="00B17EEE">
              <w:br/>
              <w:t>2.16.840.1.113883.10.20.2.4 (H&amp;P)</w:t>
            </w:r>
          </w:p>
        </w:tc>
        <w:tc>
          <w:tcPr>
            <w:tcW w:w="990" w:type="dxa"/>
            <w:tcBorders>
              <w:top w:val="single" w:sz="4" w:space="0" w:color="auto"/>
              <w:left w:val="single" w:sz="4" w:space="0" w:color="auto"/>
              <w:bottom w:val="single" w:sz="4" w:space="0" w:color="auto"/>
              <w:right w:val="single" w:sz="4" w:space="0" w:color="auto"/>
            </w:tcBorders>
          </w:tcPr>
          <w:p w14:paraId="41744094" w14:textId="77777777" w:rsidR="00E21998" w:rsidRPr="00B17EEE" w:rsidRDefault="00E21998" w:rsidP="00617764">
            <w:pPr>
              <w:pStyle w:val="TableText"/>
            </w:pPr>
            <w:r w:rsidRPr="00B17EEE">
              <w:t>HL7</w:t>
            </w:r>
          </w:p>
        </w:tc>
      </w:tr>
      <w:tr w:rsidR="00E21998" w:rsidRPr="00B17EEE" w14:paraId="120DC5D0" w14:textId="77777777" w:rsidTr="00FA1997">
        <w:tc>
          <w:tcPr>
            <w:tcW w:w="1342" w:type="dxa"/>
            <w:vMerge/>
            <w:tcBorders>
              <w:left w:val="single" w:sz="4" w:space="0" w:color="auto"/>
              <w:right w:val="single" w:sz="4" w:space="0" w:color="auto"/>
            </w:tcBorders>
          </w:tcPr>
          <w:p w14:paraId="2003A747" w14:textId="77777777" w:rsidR="00E21998" w:rsidRPr="00B17EEE" w:rsidRDefault="00E21998" w:rsidP="00617764">
            <w:pPr>
              <w:pStyle w:val="TableText"/>
            </w:pPr>
          </w:p>
        </w:tc>
        <w:tc>
          <w:tcPr>
            <w:tcW w:w="1016" w:type="dxa"/>
            <w:vMerge/>
            <w:tcBorders>
              <w:left w:val="single" w:sz="4" w:space="0" w:color="auto"/>
              <w:right w:val="single" w:sz="4" w:space="0" w:color="auto"/>
            </w:tcBorders>
          </w:tcPr>
          <w:p w14:paraId="47351659" w14:textId="77777777" w:rsidR="00E21998" w:rsidRPr="00B17EEE" w:rsidRDefault="00E21998" w:rsidP="00617764">
            <w:pPr>
              <w:pStyle w:val="TableText"/>
            </w:pPr>
          </w:p>
        </w:tc>
        <w:tc>
          <w:tcPr>
            <w:tcW w:w="2927" w:type="dxa"/>
            <w:vMerge/>
            <w:tcBorders>
              <w:left w:val="single" w:sz="4" w:space="0" w:color="auto"/>
              <w:right w:val="single" w:sz="4" w:space="0" w:color="auto"/>
            </w:tcBorders>
          </w:tcPr>
          <w:p w14:paraId="5AA74014" w14:textId="77777777" w:rsidR="00E21998" w:rsidRPr="00B17EEE" w:rsidRDefault="00E21998" w:rsidP="00617764">
            <w:pPr>
              <w:pStyle w:val="TableText"/>
            </w:pPr>
          </w:p>
        </w:tc>
        <w:tc>
          <w:tcPr>
            <w:tcW w:w="3049" w:type="dxa"/>
            <w:vMerge/>
            <w:tcBorders>
              <w:left w:val="single" w:sz="4" w:space="0" w:color="auto"/>
              <w:right w:val="single" w:sz="4" w:space="0" w:color="auto"/>
            </w:tcBorders>
          </w:tcPr>
          <w:p w14:paraId="5D5220BF"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32BF254A" w14:textId="77777777" w:rsidR="00E21998" w:rsidRPr="00B17EEE" w:rsidRDefault="00E21998" w:rsidP="00617764">
            <w:pPr>
              <w:pStyle w:val="TableText"/>
            </w:pPr>
            <w:r w:rsidRPr="00B17EEE">
              <w:t>2.16.840.1.113883.3.88.11.83.119</w:t>
            </w:r>
          </w:p>
        </w:tc>
        <w:tc>
          <w:tcPr>
            <w:tcW w:w="990" w:type="dxa"/>
            <w:tcBorders>
              <w:top w:val="single" w:sz="4" w:space="0" w:color="auto"/>
              <w:left w:val="single" w:sz="4" w:space="0" w:color="auto"/>
              <w:bottom w:val="single" w:sz="4" w:space="0" w:color="auto"/>
              <w:right w:val="single" w:sz="4" w:space="0" w:color="auto"/>
            </w:tcBorders>
          </w:tcPr>
          <w:p w14:paraId="6A0662EB" w14:textId="77777777" w:rsidR="00E21998" w:rsidRPr="00B17EEE" w:rsidRDefault="00E21998" w:rsidP="00617764">
            <w:pPr>
              <w:pStyle w:val="TableText"/>
            </w:pPr>
            <w:r w:rsidRPr="00B17EEE">
              <w:t>HITSP</w:t>
            </w:r>
          </w:p>
        </w:tc>
      </w:tr>
      <w:tr w:rsidR="00E21998" w:rsidRPr="00B17EEE" w14:paraId="64A1AE89" w14:textId="77777777" w:rsidTr="00FA1997">
        <w:tc>
          <w:tcPr>
            <w:tcW w:w="1342" w:type="dxa"/>
            <w:vMerge/>
            <w:tcBorders>
              <w:left w:val="single" w:sz="4" w:space="0" w:color="auto"/>
              <w:bottom w:val="single" w:sz="4" w:space="0" w:color="auto"/>
              <w:right w:val="single" w:sz="4" w:space="0" w:color="auto"/>
            </w:tcBorders>
          </w:tcPr>
          <w:p w14:paraId="356A7A61" w14:textId="77777777" w:rsidR="00E21998" w:rsidRPr="00B17EEE" w:rsidRDefault="00E21998" w:rsidP="00617764">
            <w:pPr>
              <w:pStyle w:val="TableText"/>
            </w:pPr>
          </w:p>
        </w:tc>
        <w:tc>
          <w:tcPr>
            <w:tcW w:w="1016" w:type="dxa"/>
            <w:vMerge/>
            <w:tcBorders>
              <w:left w:val="single" w:sz="4" w:space="0" w:color="auto"/>
              <w:bottom w:val="single" w:sz="4" w:space="0" w:color="auto"/>
              <w:right w:val="single" w:sz="4" w:space="0" w:color="auto"/>
            </w:tcBorders>
          </w:tcPr>
          <w:p w14:paraId="50E5AF75" w14:textId="77777777" w:rsidR="00E21998" w:rsidRPr="00B17EEE" w:rsidRDefault="00E21998" w:rsidP="00617764">
            <w:pPr>
              <w:pStyle w:val="TableText"/>
            </w:pPr>
          </w:p>
        </w:tc>
        <w:tc>
          <w:tcPr>
            <w:tcW w:w="2927" w:type="dxa"/>
            <w:vMerge/>
            <w:tcBorders>
              <w:left w:val="single" w:sz="4" w:space="0" w:color="auto"/>
              <w:bottom w:val="single" w:sz="4" w:space="0" w:color="auto"/>
              <w:right w:val="single" w:sz="4" w:space="0" w:color="auto"/>
            </w:tcBorders>
          </w:tcPr>
          <w:p w14:paraId="1688FBA4" w14:textId="77777777" w:rsidR="00E21998" w:rsidRPr="00B17EEE" w:rsidRDefault="00E21998" w:rsidP="00617764">
            <w:pPr>
              <w:pStyle w:val="TableText"/>
            </w:pPr>
          </w:p>
        </w:tc>
        <w:tc>
          <w:tcPr>
            <w:tcW w:w="3049" w:type="dxa"/>
            <w:vMerge/>
            <w:tcBorders>
              <w:left w:val="single" w:sz="4" w:space="0" w:color="auto"/>
              <w:bottom w:val="single" w:sz="4" w:space="0" w:color="auto"/>
              <w:right w:val="single" w:sz="4" w:space="0" w:color="auto"/>
            </w:tcBorders>
          </w:tcPr>
          <w:p w14:paraId="202A77C8"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1841E5C9" w14:textId="77777777" w:rsidR="00E21998" w:rsidRPr="00B17EEE" w:rsidRDefault="00E21998" w:rsidP="00617764">
            <w:pPr>
              <w:pStyle w:val="TableText"/>
            </w:pPr>
            <w:r w:rsidRPr="00B17EEE">
              <w:t>1.3.6.1.4.1.19376.1.5.3.1.3.25</w:t>
            </w:r>
          </w:p>
        </w:tc>
        <w:tc>
          <w:tcPr>
            <w:tcW w:w="990" w:type="dxa"/>
            <w:tcBorders>
              <w:top w:val="single" w:sz="4" w:space="0" w:color="auto"/>
              <w:left w:val="single" w:sz="4" w:space="0" w:color="auto"/>
              <w:bottom w:val="single" w:sz="4" w:space="0" w:color="auto"/>
              <w:right w:val="single" w:sz="4" w:space="0" w:color="auto"/>
            </w:tcBorders>
          </w:tcPr>
          <w:p w14:paraId="3319175A" w14:textId="77777777" w:rsidR="00E21998" w:rsidRPr="00B17EEE" w:rsidRDefault="00E21998" w:rsidP="00617764">
            <w:pPr>
              <w:pStyle w:val="TableText"/>
            </w:pPr>
            <w:r w:rsidRPr="00B17EEE">
              <w:t>IHE</w:t>
            </w:r>
          </w:p>
        </w:tc>
      </w:tr>
      <w:tr w:rsidR="00E21998" w:rsidRPr="00B17EEE" w14:paraId="7C09FFB7" w14:textId="77777777" w:rsidTr="00FA1997">
        <w:tc>
          <w:tcPr>
            <w:tcW w:w="1342" w:type="dxa"/>
            <w:tcBorders>
              <w:top w:val="single" w:sz="4" w:space="0" w:color="auto"/>
              <w:left w:val="single" w:sz="4" w:space="0" w:color="auto"/>
              <w:bottom w:val="single" w:sz="4" w:space="0" w:color="auto"/>
              <w:right w:val="single" w:sz="4" w:space="0" w:color="auto"/>
            </w:tcBorders>
          </w:tcPr>
          <w:p w14:paraId="29B1AB9E" w14:textId="77777777" w:rsidR="00E21998" w:rsidRPr="00B17EEE" w:rsidRDefault="00E21998" w:rsidP="00617764">
            <w:pPr>
              <w:pStyle w:val="TableText"/>
            </w:pPr>
            <w:r w:rsidRPr="00B17EEE">
              <w:t>DICOM Object Catalog Section</w:t>
            </w:r>
          </w:p>
        </w:tc>
        <w:tc>
          <w:tcPr>
            <w:tcW w:w="1016" w:type="dxa"/>
            <w:tcBorders>
              <w:top w:val="single" w:sz="4" w:space="0" w:color="auto"/>
              <w:left w:val="single" w:sz="4" w:space="0" w:color="auto"/>
              <w:bottom w:val="single" w:sz="4" w:space="0" w:color="auto"/>
              <w:right w:val="single" w:sz="4" w:space="0" w:color="auto"/>
            </w:tcBorders>
          </w:tcPr>
          <w:p w14:paraId="20118AD1" w14:textId="77777777" w:rsidR="00E21998" w:rsidRPr="00B17EEE" w:rsidRDefault="00E21998" w:rsidP="00617764">
            <w:pPr>
              <w:pStyle w:val="TableText"/>
            </w:pPr>
            <w:r w:rsidRPr="00B17EEE">
              <w:t>121181</w:t>
            </w:r>
          </w:p>
        </w:tc>
        <w:tc>
          <w:tcPr>
            <w:tcW w:w="2927" w:type="dxa"/>
            <w:tcBorders>
              <w:top w:val="single" w:sz="4" w:space="0" w:color="auto"/>
              <w:left w:val="single" w:sz="4" w:space="0" w:color="auto"/>
              <w:bottom w:val="single" w:sz="4" w:space="0" w:color="auto"/>
              <w:right w:val="single" w:sz="4" w:space="0" w:color="auto"/>
            </w:tcBorders>
          </w:tcPr>
          <w:p w14:paraId="5C07332A" w14:textId="77777777" w:rsidR="00E21998" w:rsidRPr="00B17EEE" w:rsidRDefault="00E21998" w:rsidP="00617764">
            <w:pPr>
              <w:pStyle w:val="TableText"/>
            </w:pPr>
            <w:r w:rsidRPr="00B17EEE">
              <w:t>N/A</w:t>
            </w:r>
          </w:p>
        </w:tc>
        <w:tc>
          <w:tcPr>
            <w:tcW w:w="3049" w:type="dxa"/>
            <w:tcBorders>
              <w:top w:val="single" w:sz="4" w:space="0" w:color="auto"/>
              <w:left w:val="single" w:sz="4" w:space="0" w:color="auto"/>
              <w:bottom w:val="single" w:sz="4" w:space="0" w:color="auto"/>
              <w:right w:val="single" w:sz="4" w:space="0" w:color="auto"/>
            </w:tcBorders>
          </w:tcPr>
          <w:p w14:paraId="1B42B7CA" w14:textId="77777777" w:rsidR="00E21998" w:rsidRPr="00D32CE7" w:rsidRDefault="00E21998" w:rsidP="00617764">
            <w:pPr>
              <w:pStyle w:val="TableText"/>
            </w:pPr>
            <w:r>
              <w:t>2.16.840.1.113883.10.20.6.1.1</w:t>
            </w:r>
          </w:p>
        </w:tc>
        <w:tc>
          <w:tcPr>
            <w:tcW w:w="3384" w:type="dxa"/>
            <w:tcBorders>
              <w:top w:val="single" w:sz="4" w:space="0" w:color="auto"/>
              <w:left w:val="single" w:sz="4" w:space="0" w:color="auto"/>
              <w:bottom w:val="single" w:sz="4" w:space="0" w:color="auto"/>
              <w:right w:val="single" w:sz="4" w:space="0" w:color="auto"/>
            </w:tcBorders>
          </w:tcPr>
          <w:p w14:paraId="69917894" w14:textId="77777777" w:rsidR="00E21998" w:rsidRPr="00B17EEE" w:rsidRDefault="00E21998" w:rsidP="00617764">
            <w:pPr>
              <w:pStyle w:val="TableText"/>
            </w:pPr>
            <w:r w:rsidRPr="00B17EEE">
              <w:t>2.16.840.1.113883.10.20.6.1.1</w:t>
            </w:r>
          </w:p>
        </w:tc>
        <w:tc>
          <w:tcPr>
            <w:tcW w:w="990" w:type="dxa"/>
            <w:tcBorders>
              <w:top w:val="single" w:sz="4" w:space="0" w:color="auto"/>
              <w:left w:val="single" w:sz="4" w:space="0" w:color="auto"/>
              <w:bottom w:val="single" w:sz="4" w:space="0" w:color="auto"/>
              <w:right w:val="single" w:sz="4" w:space="0" w:color="auto"/>
            </w:tcBorders>
          </w:tcPr>
          <w:p w14:paraId="0CCBA873" w14:textId="77777777" w:rsidR="00E21998" w:rsidRPr="00B17EEE" w:rsidRDefault="00E21998" w:rsidP="00617764">
            <w:pPr>
              <w:pStyle w:val="TableText"/>
            </w:pPr>
            <w:r w:rsidRPr="00B17EEE">
              <w:t>HL7</w:t>
            </w:r>
          </w:p>
        </w:tc>
      </w:tr>
      <w:tr w:rsidR="00E21998" w:rsidRPr="00B17EEE" w14:paraId="75F56539" w14:textId="77777777" w:rsidTr="00FA1997">
        <w:tc>
          <w:tcPr>
            <w:tcW w:w="1342" w:type="dxa"/>
            <w:tcBorders>
              <w:top w:val="single" w:sz="4" w:space="0" w:color="auto"/>
              <w:left w:val="single" w:sz="4" w:space="0" w:color="auto"/>
              <w:bottom w:val="single" w:sz="4" w:space="0" w:color="auto"/>
              <w:right w:val="single" w:sz="4" w:space="0" w:color="auto"/>
            </w:tcBorders>
          </w:tcPr>
          <w:p w14:paraId="26A41BAC" w14:textId="77777777" w:rsidR="00E21998" w:rsidRPr="00B17EEE" w:rsidRDefault="00E21998" w:rsidP="00617764">
            <w:pPr>
              <w:pStyle w:val="TableText"/>
            </w:pPr>
            <w:r w:rsidRPr="00B17EEE">
              <w:t>Findings (Radiology Comparison Study - Observation) Section</w:t>
            </w:r>
          </w:p>
        </w:tc>
        <w:tc>
          <w:tcPr>
            <w:tcW w:w="1016" w:type="dxa"/>
            <w:tcBorders>
              <w:top w:val="single" w:sz="4" w:space="0" w:color="auto"/>
              <w:left w:val="single" w:sz="4" w:space="0" w:color="auto"/>
              <w:bottom w:val="single" w:sz="4" w:space="0" w:color="auto"/>
              <w:right w:val="single" w:sz="4" w:space="0" w:color="auto"/>
            </w:tcBorders>
          </w:tcPr>
          <w:p w14:paraId="00C669A2" w14:textId="77777777" w:rsidR="00E21998" w:rsidRPr="00B17EEE" w:rsidRDefault="00E21998" w:rsidP="00617764">
            <w:pPr>
              <w:pStyle w:val="TableText"/>
            </w:pPr>
            <w:r w:rsidRPr="00B17EEE">
              <w:t>18782-3</w:t>
            </w:r>
          </w:p>
        </w:tc>
        <w:tc>
          <w:tcPr>
            <w:tcW w:w="2927" w:type="dxa"/>
            <w:tcBorders>
              <w:top w:val="single" w:sz="4" w:space="0" w:color="auto"/>
              <w:left w:val="single" w:sz="4" w:space="0" w:color="auto"/>
              <w:bottom w:val="single" w:sz="4" w:space="0" w:color="auto"/>
              <w:right w:val="single" w:sz="4" w:space="0" w:color="auto"/>
            </w:tcBorders>
          </w:tcPr>
          <w:p w14:paraId="56CF1EA7" w14:textId="77777777" w:rsidR="00E21998" w:rsidRPr="00D32CE7" w:rsidRDefault="00E21998" w:rsidP="00617764">
            <w:pPr>
              <w:pStyle w:val="TableText"/>
            </w:pPr>
            <w:r w:rsidRPr="00B17EEE">
              <w:t>2.16.840.1.113883.10.20.6.1.2</w:t>
            </w:r>
          </w:p>
        </w:tc>
        <w:tc>
          <w:tcPr>
            <w:tcW w:w="3049" w:type="dxa"/>
            <w:tcBorders>
              <w:top w:val="single" w:sz="4" w:space="0" w:color="auto"/>
              <w:left w:val="single" w:sz="4" w:space="0" w:color="auto"/>
              <w:bottom w:val="single" w:sz="4" w:space="0" w:color="auto"/>
              <w:right w:val="single" w:sz="4" w:space="0" w:color="auto"/>
            </w:tcBorders>
          </w:tcPr>
          <w:p w14:paraId="62D7CC5A"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0BC77C47" w14:textId="77777777" w:rsidR="00E21998" w:rsidRPr="00B17EEE" w:rsidRDefault="00E21998" w:rsidP="00617764">
            <w:pPr>
              <w:pStyle w:val="TableText"/>
            </w:pPr>
            <w:r w:rsidRPr="00B17EEE">
              <w:t>2.16.840.1.113883.10.20.6.1.2</w:t>
            </w:r>
          </w:p>
        </w:tc>
        <w:tc>
          <w:tcPr>
            <w:tcW w:w="990" w:type="dxa"/>
            <w:tcBorders>
              <w:top w:val="single" w:sz="4" w:space="0" w:color="auto"/>
              <w:left w:val="single" w:sz="4" w:space="0" w:color="auto"/>
              <w:bottom w:val="single" w:sz="4" w:space="0" w:color="auto"/>
              <w:right w:val="single" w:sz="4" w:space="0" w:color="auto"/>
            </w:tcBorders>
          </w:tcPr>
          <w:p w14:paraId="7EF772A0" w14:textId="77777777" w:rsidR="00E21998" w:rsidRPr="00B17EEE" w:rsidRDefault="00E21998" w:rsidP="00617764">
            <w:pPr>
              <w:pStyle w:val="TableText"/>
            </w:pPr>
            <w:r w:rsidRPr="00B17EEE">
              <w:t>HL7</w:t>
            </w:r>
          </w:p>
        </w:tc>
      </w:tr>
      <w:tr w:rsidR="00E21998" w:rsidRPr="00B17EEE" w14:paraId="488E2D76" w14:textId="77777777" w:rsidTr="00DA518B">
        <w:tc>
          <w:tcPr>
            <w:tcW w:w="12708" w:type="dxa"/>
            <w:gridSpan w:val="6"/>
            <w:tcBorders>
              <w:top w:val="single" w:sz="4" w:space="0" w:color="auto"/>
              <w:left w:val="single" w:sz="4" w:space="0" w:color="auto"/>
              <w:bottom w:val="single" w:sz="4" w:space="0" w:color="auto"/>
              <w:right w:val="single" w:sz="4" w:space="0" w:color="auto"/>
            </w:tcBorders>
          </w:tcPr>
          <w:p w14:paraId="62393AB5" w14:textId="77777777" w:rsidR="00E21998" w:rsidRPr="00B17EEE" w:rsidRDefault="00E21998" w:rsidP="00617764">
            <w:pPr>
              <w:pStyle w:val="TableText"/>
              <w:jc w:val="center"/>
            </w:pPr>
            <w:r w:rsidRPr="006E17E3">
              <w:rPr>
                <w:b/>
                <w:i/>
              </w:rPr>
              <w:t>Other Templates</w:t>
            </w:r>
          </w:p>
        </w:tc>
      </w:tr>
      <w:tr w:rsidR="00E21998" w:rsidRPr="00B17EEE" w14:paraId="4ED85A1E" w14:textId="77777777" w:rsidTr="00FA1997">
        <w:tc>
          <w:tcPr>
            <w:tcW w:w="1342" w:type="dxa"/>
            <w:vMerge w:val="restart"/>
            <w:tcBorders>
              <w:top w:val="single" w:sz="4" w:space="0" w:color="auto"/>
              <w:left w:val="single" w:sz="4" w:space="0" w:color="auto"/>
              <w:right w:val="single" w:sz="4" w:space="0" w:color="auto"/>
            </w:tcBorders>
          </w:tcPr>
          <w:p w14:paraId="1172DD70" w14:textId="77777777" w:rsidR="00E21998" w:rsidRPr="00B17EEE" w:rsidRDefault="00E21998" w:rsidP="00617764">
            <w:pPr>
              <w:pStyle w:val="TableText"/>
            </w:pPr>
            <w:r w:rsidRPr="00B17EEE">
              <w:t>Payers Section</w:t>
            </w:r>
          </w:p>
        </w:tc>
        <w:tc>
          <w:tcPr>
            <w:tcW w:w="1016" w:type="dxa"/>
            <w:vMerge w:val="restart"/>
            <w:tcBorders>
              <w:top w:val="single" w:sz="4" w:space="0" w:color="auto"/>
              <w:left w:val="single" w:sz="4" w:space="0" w:color="auto"/>
              <w:right w:val="single" w:sz="4" w:space="0" w:color="auto"/>
            </w:tcBorders>
          </w:tcPr>
          <w:p w14:paraId="7EA5D5CB" w14:textId="77777777" w:rsidR="00E21998" w:rsidRPr="00B17EEE" w:rsidRDefault="00E21998" w:rsidP="00617764">
            <w:pPr>
              <w:pStyle w:val="TableText"/>
            </w:pPr>
            <w:r w:rsidRPr="00B17EEE">
              <w:t>48768-6</w:t>
            </w:r>
          </w:p>
        </w:tc>
        <w:tc>
          <w:tcPr>
            <w:tcW w:w="2927" w:type="dxa"/>
            <w:vMerge w:val="restart"/>
            <w:tcBorders>
              <w:top w:val="single" w:sz="4" w:space="0" w:color="auto"/>
              <w:left w:val="single" w:sz="4" w:space="0" w:color="auto"/>
              <w:right w:val="single" w:sz="4" w:space="0" w:color="auto"/>
            </w:tcBorders>
          </w:tcPr>
          <w:p w14:paraId="3B07D138" w14:textId="77777777" w:rsidR="00E21998" w:rsidRPr="00B17EEE" w:rsidRDefault="00E21998" w:rsidP="00617764">
            <w:pPr>
              <w:pStyle w:val="TableText"/>
            </w:pPr>
            <w:r w:rsidRPr="00B17EEE">
              <w:t xml:space="preserve">2.16.840.1.113883.10.20.22.2.18 </w:t>
            </w:r>
          </w:p>
        </w:tc>
        <w:tc>
          <w:tcPr>
            <w:tcW w:w="3049" w:type="dxa"/>
            <w:vMerge w:val="restart"/>
            <w:tcBorders>
              <w:top w:val="single" w:sz="4" w:space="0" w:color="auto"/>
              <w:left w:val="single" w:sz="4" w:space="0" w:color="auto"/>
              <w:right w:val="single" w:sz="4" w:space="0" w:color="auto"/>
            </w:tcBorders>
          </w:tcPr>
          <w:p w14:paraId="35F23094" w14:textId="77777777" w:rsidR="00E21998" w:rsidRPr="00B17EEE" w:rsidRDefault="00E21998" w:rsidP="00617764">
            <w:pPr>
              <w:pStyle w:val="TableText"/>
            </w:pPr>
            <w:r w:rsidRPr="00B17EEE">
              <w:t>Need to assign</w:t>
            </w:r>
          </w:p>
        </w:tc>
        <w:tc>
          <w:tcPr>
            <w:tcW w:w="3384" w:type="dxa"/>
            <w:tcBorders>
              <w:top w:val="single" w:sz="4" w:space="0" w:color="auto"/>
              <w:left w:val="single" w:sz="4" w:space="0" w:color="auto"/>
              <w:bottom w:val="single" w:sz="4" w:space="0" w:color="auto"/>
              <w:right w:val="single" w:sz="4" w:space="0" w:color="auto"/>
            </w:tcBorders>
          </w:tcPr>
          <w:p w14:paraId="273E7270" w14:textId="77777777" w:rsidR="00E21998" w:rsidRPr="00B17EEE" w:rsidRDefault="00E21998" w:rsidP="00617764">
            <w:pPr>
              <w:pStyle w:val="TableText"/>
            </w:pPr>
            <w:r w:rsidRPr="00B17EEE">
              <w:t>2.16.840.1.113883.10.20.1.9 (CCD)</w:t>
            </w:r>
          </w:p>
        </w:tc>
        <w:tc>
          <w:tcPr>
            <w:tcW w:w="990" w:type="dxa"/>
            <w:tcBorders>
              <w:top w:val="single" w:sz="4" w:space="0" w:color="auto"/>
              <w:left w:val="single" w:sz="4" w:space="0" w:color="auto"/>
              <w:bottom w:val="single" w:sz="4" w:space="0" w:color="auto"/>
              <w:right w:val="single" w:sz="4" w:space="0" w:color="auto"/>
            </w:tcBorders>
          </w:tcPr>
          <w:p w14:paraId="21B8EFE8" w14:textId="77777777" w:rsidR="00E21998" w:rsidRPr="00B17EEE" w:rsidRDefault="00E21998" w:rsidP="00617764">
            <w:pPr>
              <w:pStyle w:val="TableText"/>
            </w:pPr>
            <w:r w:rsidRPr="00B17EEE">
              <w:t>HL7</w:t>
            </w:r>
          </w:p>
        </w:tc>
      </w:tr>
      <w:tr w:rsidR="00E21998" w:rsidRPr="00B17EEE" w14:paraId="1F4DA68F" w14:textId="77777777" w:rsidTr="00FA1997">
        <w:tc>
          <w:tcPr>
            <w:tcW w:w="1342" w:type="dxa"/>
            <w:vMerge/>
            <w:tcBorders>
              <w:left w:val="single" w:sz="4" w:space="0" w:color="auto"/>
              <w:right w:val="single" w:sz="4" w:space="0" w:color="auto"/>
            </w:tcBorders>
          </w:tcPr>
          <w:p w14:paraId="5D060BA3" w14:textId="77777777" w:rsidR="00E21998" w:rsidRPr="00B17EEE" w:rsidRDefault="00E21998" w:rsidP="00617764">
            <w:pPr>
              <w:pStyle w:val="TableText"/>
            </w:pPr>
          </w:p>
        </w:tc>
        <w:tc>
          <w:tcPr>
            <w:tcW w:w="1016" w:type="dxa"/>
            <w:vMerge/>
            <w:tcBorders>
              <w:left w:val="single" w:sz="4" w:space="0" w:color="auto"/>
              <w:right w:val="single" w:sz="4" w:space="0" w:color="auto"/>
            </w:tcBorders>
          </w:tcPr>
          <w:p w14:paraId="4BF944C8" w14:textId="77777777" w:rsidR="00E21998" w:rsidRPr="00B17EEE" w:rsidRDefault="00E21998" w:rsidP="00617764">
            <w:pPr>
              <w:pStyle w:val="TableText"/>
            </w:pPr>
          </w:p>
        </w:tc>
        <w:tc>
          <w:tcPr>
            <w:tcW w:w="2927" w:type="dxa"/>
            <w:vMerge/>
            <w:tcBorders>
              <w:left w:val="single" w:sz="4" w:space="0" w:color="auto"/>
              <w:right w:val="single" w:sz="4" w:space="0" w:color="auto"/>
            </w:tcBorders>
          </w:tcPr>
          <w:p w14:paraId="34D07AF5" w14:textId="77777777" w:rsidR="00E21998" w:rsidRPr="00B17EEE" w:rsidRDefault="00E21998" w:rsidP="00617764">
            <w:pPr>
              <w:pStyle w:val="TableText"/>
            </w:pPr>
          </w:p>
        </w:tc>
        <w:tc>
          <w:tcPr>
            <w:tcW w:w="3049" w:type="dxa"/>
            <w:vMerge/>
            <w:tcBorders>
              <w:left w:val="single" w:sz="4" w:space="0" w:color="auto"/>
              <w:right w:val="single" w:sz="4" w:space="0" w:color="auto"/>
            </w:tcBorders>
          </w:tcPr>
          <w:p w14:paraId="3D09DBBA"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3E3F366D" w14:textId="77777777" w:rsidR="00E21998" w:rsidRPr="00B17EEE" w:rsidRDefault="00E21998" w:rsidP="00617764">
            <w:pPr>
              <w:pStyle w:val="TableText"/>
            </w:pPr>
            <w:r w:rsidRPr="00B17EEE">
              <w:t>2.16.840.1.113883.3.88.11.83.101.1</w:t>
            </w:r>
          </w:p>
        </w:tc>
        <w:tc>
          <w:tcPr>
            <w:tcW w:w="990" w:type="dxa"/>
            <w:tcBorders>
              <w:top w:val="single" w:sz="4" w:space="0" w:color="auto"/>
              <w:left w:val="single" w:sz="4" w:space="0" w:color="auto"/>
              <w:bottom w:val="single" w:sz="4" w:space="0" w:color="auto"/>
              <w:right w:val="single" w:sz="4" w:space="0" w:color="auto"/>
            </w:tcBorders>
          </w:tcPr>
          <w:p w14:paraId="1A17D4DB" w14:textId="77777777" w:rsidR="00E21998" w:rsidRPr="00B17EEE" w:rsidRDefault="00E21998" w:rsidP="00617764">
            <w:pPr>
              <w:pStyle w:val="TableText"/>
            </w:pPr>
            <w:r w:rsidRPr="00B17EEE">
              <w:t>HITSP</w:t>
            </w:r>
          </w:p>
        </w:tc>
      </w:tr>
      <w:tr w:rsidR="00E21998" w:rsidRPr="00B17EEE" w14:paraId="295F18A7" w14:textId="77777777" w:rsidTr="00FA1997">
        <w:tc>
          <w:tcPr>
            <w:tcW w:w="1342" w:type="dxa"/>
            <w:vMerge/>
            <w:tcBorders>
              <w:left w:val="single" w:sz="4" w:space="0" w:color="auto"/>
              <w:bottom w:val="single" w:sz="4" w:space="0" w:color="auto"/>
              <w:right w:val="single" w:sz="4" w:space="0" w:color="auto"/>
            </w:tcBorders>
          </w:tcPr>
          <w:p w14:paraId="00FB7CFE" w14:textId="77777777" w:rsidR="00E21998" w:rsidRPr="00B17EEE" w:rsidRDefault="00E21998" w:rsidP="00617764">
            <w:pPr>
              <w:pStyle w:val="TableText"/>
            </w:pPr>
          </w:p>
        </w:tc>
        <w:tc>
          <w:tcPr>
            <w:tcW w:w="1016" w:type="dxa"/>
            <w:vMerge/>
            <w:tcBorders>
              <w:left w:val="single" w:sz="4" w:space="0" w:color="auto"/>
              <w:bottom w:val="single" w:sz="4" w:space="0" w:color="auto"/>
              <w:right w:val="single" w:sz="4" w:space="0" w:color="auto"/>
            </w:tcBorders>
          </w:tcPr>
          <w:p w14:paraId="4AF6C2DC" w14:textId="77777777" w:rsidR="00E21998" w:rsidRPr="00B17EEE" w:rsidRDefault="00E21998" w:rsidP="00617764">
            <w:pPr>
              <w:pStyle w:val="TableText"/>
            </w:pPr>
          </w:p>
        </w:tc>
        <w:tc>
          <w:tcPr>
            <w:tcW w:w="2927" w:type="dxa"/>
            <w:vMerge/>
            <w:tcBorders>
              <w:left w:val="single" w:sz="4" w:space="0" w:color="auto"/>
              <w:bottom w:val="single" w:sz="4" w:space="0" w:color="auto"/>
              <w:right w:val="single" w:sz="4" w:space="0" w:color="auto"/>
            </w:tcBorders>
          </w:tcPr>
          <w:p w14:paraId="779E60AA" w14:textId="77777777" w:rsidR="00E21998" w:rsidRPr="00B17EEE" w:rsidRDefault="00E21998" w:rsidP="00617764">
            <w:pPr>
              <w:pStyle w:val="TableText"/>
            </w:pPr>
          </w:p>
        </w:tc>
        <w:tc>
          <w:tcPr>
            <w:tcW w:w="3049" w:type="dxa"/>
            <w:vMerge/>
            <w:tcBorders>
              <w:left w:val="single" w:sz="4" w:space="0" w:color="auto"/>
              <w:bottom w:val="single" w:sz="4" w:space="0" w:color="auto"/>
              <w:right w:val="single" w:sz="4" w:space="0" w:color="auto"/>
            </w:tcBorders>
          </w:tcPr>
          <w:p w14:paraId="11EF50E6"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24FF33D7" w14:textId="77777777" w:rsidR="00E21998" w:rsidRPr="00B17EEE" w:rsidRDefault="00E21998" w:rsidP="00617764">
            <w:pPr>
              <w:pStyle w:val="TableText"/>
            </w:pPr>
            <w:r w:rsidRPr="00B17EEE">
              <w:t>1.3.6.1.4.1.19376.1.5.3.1.1.5.3.7</w:t>
            </w:r>
          </w:p>
        </w:tc>
        <w:tc>
          <w:tcPr>
            <w:tcW w:w="990" w:type="dxa"/>
            <w:tcBorders>
              <w:top w:val="single" w:sz="4" w:space="0" w:color="auto"/>
              <w:left w:val="single" w:sz="4" w:space="0" w:color="auto"/>
              <w:bottom w:val="single" w:sz="4" w:space="0" w:color="auto"/>
              <w:right w:val="single" w:sz="4" w:space="0" w:color="auto"/>
            </w:tcBorders>
          </w:tcPr>
          <w:p w14:paraId="6D747FFE" w14:textId="77777777" w:rsidR="00E21998" w:rsidRPr="00B17EEE" w:rsidRDefault="00E21998" w:rsidP="00617764">
            <w:pPr>
              <w:pStyle w:val="TableText"/>
            </w:pPr>
            <w:r w:rsidRPr="00B17EEE">
              <w:t>IHE</w:t>
            </w:r>
          </w:p>
        </w:tc>
      </w:tr>
      <w:tr w:rsidR="00E21998" w:rsidRPr="00B17EEE" w14:paraId="4657CDE1" w14:textId="77777777" w:rsidTr="00FA1997">
        <w:tc>
          <w:tcPr>
            <w:tcW w:w="1342" w:type="dxa"/>
            <w:vMerge w:val="restart"/>
            <w:tcBorders>
              <w:top w:val="single" w:sz="4" w:space="0" w:color="auto"/>
              <w:left w:val="single" w:sz="4" w:space="0" w:color="auto"/>
              <w:right w:val="single" w:sz="4" w:space="0" w:color="auto"/>
            </w:tcBorders>
          </w:tcPr>
          <w:p w14:paraId="40418F5E" w14:textId="77777777" w:rsidR="00E21998" w:rsidRPr="00B17EEE" w:rsidRDefault="00E21998" w:rsidP="00617764">
            <w:pPr>
              <w:pStyle w:val="TableText"/>
            </w:pPr>
            <w:r w:rsidRPr="00B17EEE">
              <w:t>Advance Directives Section</w:t>
            </w:r>
          </w:p>
        </w:tc>
        <w:tc>
          <w:tcPr>
            <w:tcW w:w="1016" w:type="dxa"/>
            <w:vMerge w:val="restart"/>
            <w:tcBorders>
              <w:top w:val="single" w:sz="4" w:space="0" w:color="auto"/>
              <w:left w:val="single" w:sz="4" w:space="0" w:color="auto"/>
              <w:right w:val="single" w:sz="4" w:space="0" w:color="auto"/>
            </w:tcBorders>
          </w:tcPr>
          <w:p w14:paraId="2E25D4AD" w14:textId="77777777" w:rsidR="00E21998" w:rsidRPr="00B17EEE" w:rsidRDefault="00E21998" w:rsidP="00617764">
            <w:pPr>
              <w:pStyle w:val="TableText"/>
            </w:pPr>
            <w:r w:rsidRPr="00B17EEE">
              <w:t>42348-3</w:t>
            </w:r>
          </w:p>
        </w:tc>
        <w:tc>
          <w:tcPr>
            <w:tcW w:w="2927" w:type="dxa"/>
            <w:vMerge w:val="restart"/>
            <w:tcBorders>
              <w:top w:val="single" w:sz="4" w:space="0" w:color="auto"/>
              <w:left w:val="single" w:sz="4" w:space="0" w:color="auto"/>
              <w:right w:val="single" w:sz="4" w:space="0" w:color="auto"/>
            </w:tcBorders>
          </w:tcPr>
          <w:p w14:paraId="7C5CCE48" w14:textId="77777777" w:rsidR="00E21998" w:rsidRPr="00B17EEE" w:rsidRDefault="00E21998" w:rsidP="00617764">
            <w:pPr>
              <w:pStyle w:val="TableText"/>
            </w:pPr>
            <w:r w:rsidRPr="00B17EEE">
              <w:t>2.16.840.1.113883.10.20.22.2.21</w:t>
            </w:r>
          </w:p>
        </w:tc>
        <w:tc>
          <w:tcPr>
            <w:tcW w:w="3049" w:type="dxa"/>
            <w:vMerge w:val="restart"/>
            <w:tcBorders>
              <w:top w:val="single" w:sz="4" w:space="0" w:color="auto"/>
              <w:left w:val="single" w:sz="4" w:space="0" w:color="auto"/>
              <w:right w:val="single" w:sz="4" w:space="0" w:color="auto"/>
            </w:tcBorders>
          </w:tcPr>
          <w:p w14:paraId="0F628D68" w14:textId="77777777" w:rsidR="00E21998" w:rsidRPr="00B17EEE" w:rsidRDefault="00E21998" w:rsidP="00617764">
            <w:pPr>
              <w:pStyle w:val="TableText"/>
            </w:pPr>
            <w:r w:rsidRPr="00B17EEE">
              <w:t>Need to assign</w:t>
            </w:r>
          </w:p>
        </w:tc>
        <w:tc>
          <w:tcPr>
            <w:tcW w:w="3384" w:type="dxa"/>
            <w:tcBorders>
              <w:top w:val="single" w:sz="4" w:space="0" w:color="auto"/>
              <w:left w:val="single" w:sz="4" w:space="0" w:color="auto"/>
              <w:bottom w:val="single" w:sz="4" w:space="0" w:color="auto"/>
              <w:right w:val="single" w:sz="4" w:space="0" w:color="auto"/>
            </w:tcBorders>
          </w:tcPr>
          <w:p w14:paraId="52D77BF6" w14:textId="77777777" w:rsidR="00E21998" w:rsidRPr="00B17EEE" w:rsidRDefault="00E21998" w:rsidP="00617764">
            <w:pPr>
              <w:pStyle w:val="TableText"/>
            </w:pPr>
            <w:r w:rsidRPr="00B17EEE">
              <w:t>2.16.840.1.113883.10.20.1.1 (CCD)</w:t>
            </w:r>
          </w:p>
        </w:tc>
        <w:tc>
          <w:tcPr>
            <w:tcW w:w="990" w:type="dxa"/>
            <w:tcBorders>
              <w:top w:val="single" w:sz="4" w:space="0" w:color="auto"/>
              <w:left w:val="single" w:sz="4" w:space="0" w:color="auto"/>
              <w:bottom w:val="single" w:sz="4" w:space="0" w:color="auto"/>
              <w:right w:val="single" w:sz="4" w:space="0" w:color="auto"/>
            </w:tcBorders>
          </w:tcPr>
          <w:p w14:paraId="2FBB7A83" w14:textId="77777777" w:rsidR="00E21998" w:rsidRPr="00B17EEE" w:rsidRDefault="00E21998" w:rsidP="00617764">
            <w:pPr>
              <w:pStyle w:val="TableText"/>
            </w:pPr>
            <w:r w:rsidRPr="00B17EEE">
              <w:t>HL7</w:t>
            </w:r>
          </w:p>
        </w:tc>
      </w:tr>
      <w:tr w:rsidR="00E21998" w:rsidRPr="00B17EEE" w14:paraId="4EE706F8" w14:textId="77777777" w:rsidTr="00FA1997">
        <w:tc>
          <w:tcPr>
            <w:tcW w:w="1342" w:type="dxa"/>
            <w:vMerge/>
            <w:tcBorders>
              <w:left w:val="single" w:sz="4" w:space="0" w:color="auto"/>
              <w:right w:val="single" w:sz="4" w:space="0" w:color="auto"/>
            </w:tcBorders>
          </w:tcPr>
          <w:p w14:paraId="318205DC" w14:textId="77777777" w:rsidR="00E21998" w:rsidRPr="00B17EEE" w:rsidRDefault="00E21998" w:rsidP="00617764">
            <w:pPr>
              <w:pStyle w:val="TableText"/>
            </w:pPr>
          </w:p>
        </w:tc>
        <w:tc>
          <w:tcPr>
            <w:tcW w:w="1016" w:type="dxa"/>
            <w:vMerge/>
            <w:tcBorders>
              <w:left w:val="single" w:sz="4" w:space="0" w:color="auto"/>
              <w:right w:val="single" w:sz="4" w:space="0" w:color="auto"/>
            </w:tcBorders>
          </w:tcPr>
          <w:p w14:paraId="64278995" w14:textId="77777777" w:rsidR="00E21998" w:rsidRPr="00B17EEE" w:rsidRDefault="00E21998" w:rsidP="00617764">
            <w:pPr>
              <w:pStyle w:val="TableText"/>
            </w:pPr>
          </w:p>
        </w:tc>
        <w:tc>
          <w:tcPr>
            <w:tcW w:w="2927" w:type="dxa"/>
            <w:vMerge/>
            <w:tcBorders>
              <w:left w:val="single" w:sz="4" w:space="0" w:color="auto"/>
              <w:right w:val="single" w:sz="4" w:space="0" w:color="auto"/>
            </w:tcBorders>
          </w:tcPr>
          <w:p w14:paraId="5BD60FF7" w14:textId="77777777" w:rsidR="00E21998" w:rsidRPr="00B17EEE" w:rsidRDefault="00E21998" w:rsidP="00617764">
            <w:pPr>
              <w:pStyle w:val="TableText"/>
            </w:pPr>
          </w:p>
        </w:tc>
        <w:tc>
          <w:tcPr>
            <w:tcW w:w="3049" w:type="dxa"/>
            <w:vMerge/>
            <w:tcBorders>
              <w:left w:val="single" w:sz="4" w:space="0" w:color="auto"/>
              <w:right w:val="single" w:sz="4" w:space="0" w:color="auto"/>
            </w:tcBorders>
          </w:tcPr>
          <w:p w14:paraId="3E2F53B8"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38AB7D48" w14:textId="77777777" w:rsidR="00E21998" w:rsidRPr="00B17EEE" w:rsidRDefault="00E21998" w:rsidP="00617764">
            <w:pPr>
              <w:pStyle w:val="TableText"/>
            </w:pPr>
            <w:r w:rsidRPr="00B17EEE">
              <w:t>2.16.840.1.113883.3.88.11.83.116</w:t>
            </w:r>
          </w:p>
        </w:tc>
        <w:tc>
          <w:tcPr>
            <w:tcW w:w="990" w:type="dxa"/>
            <w:tcBorders>
              <w:top w:val="single" w:sz="4" w:space="0" w:color="auto"/>
              <w:left w:val="single" w:sz="4" w:space="0" w:color="auto"/>
              <w:bottom w:val="single" w:sz="4" w:space="0" w:color="auto"/>
              <w:right w:val="single" w:sz="4" w:space="0" w:color="auto"/>
            </w:tcBorders>
          </w:tcPr>
          <w:p w14:paraId="25F1F8EB" w14:textId="77777777" w:rsidR="00E21998" w:rsidRPr="00B17EEE" w:rsidRDefault="00E21998" w:rsidP="00617764">
            <w:pPr>
              <w:pStyle w:val="TableText"/>
            </w:pPr>
            <w:r w:rsidRPr="00B17EEE">
              <w:t>HITSP</w:t>
            </w:r>
          </w:p>
        </w:tc>
      </w:tr>
      <w:tr w:rsidR="00E21998" w:rsidRPr="00B17EEE" w14:paraId="6AA286FA" w14:textId="77777777" w:rsidTr="00FA1997">
        <w:tc>
          <w:tcPr>
            <w:tcW w:w="1342" w:type="dxa"/>
            <w:vMerge/>
            <w:tcBorders>
              <w:left w:val="single" w:sz="4" w:space="0" w:color="auto"/>
              <w:bottom w:val="single" w:sz="4" w:space="0" w:color="auto"/>
              <w:right w:val="single" w:sz="4" w:space="0" w:color="auto"/>
            </w:tcBorders>
          </w:tcPr>
          <w:p w14:paraId="10032965" w14:textId="77777777" w:rsidR="00E21998" w:rsidRPr="00B17EEE" w:rsidRDefault="00E21998" w:rsidP="00617764">
            <w:pPr>
              <w:pStyle w:val="TableText"/>
            </w:pPr>
          </w:p>
        </w:tc>
        <w:tc>
          <w:tcPr>
            <w:tcW w:w="1016" w:type="dxa"/>
            <w:vMerge/>
            <w:tcBorders>
              <w:left w:val="single" w:sz="4" w:space="0" w:color="auto"/>
              <w:bottom w:val="single" w:sz="4" w:space="0" w:color="auto"/>
              <w:right w:val="single" w:sz="4" w:space="0" w:color="auto"/>
            </w:tcBorders>
          </w:tcPr>
          <w:p w14:paraId="6457BE3D" w14:textId="77777777" w:rsidR="00E21998" w:rsidRPr="00B17EEE" w:rsidRDefault="00E21998" w:rsidP="00617764">
            <w:pPr>
              <w:pStyle w:val="TableText"/>
            </w:pPr>
          </w:p>
        </w:tc>
        <w:tc>
          <w:tcPr>
            <w:tcW w:w="2927" w:type="dxa"/>
            <w:vMerge/>
            <w:tcBorders>
              <w:left w:val="single" w:sz="4" w:space="0" w:color="auto"/>
              <w:bottom w:val="single" w:sz="4" w:space="0" w:color="auto"/>
              <w:right w:val="single" w:sz="4" w:space="0" w:color="auto"/>
            </w:tcBorders>
          </w:tcPr>
          <w:p w14:paraId="152A0CFE" w14:textId="77777777" w:rsidR="00E21998" w:rsidRPr="00B17EEE" w:rsidRDefault="00E21998" w:rsidP="00617764">
            <w:pPr>
              <w:pStyle w:val="TableText"/>
            </w:pPr>
          </w:p>
        </w:tc>
        <w:tc>
          <w:tcPr>
            <w:tcW w:w="3049" w:type="dxa"/>
            <w:vMerge/>
            <w:tcBorders>
              <w:left w:val="single" w:sz="4" w:space="0" w:color="auto"/>
              <w:bottom w:val="single" w:sz="4" w:space="0" w:color="auto"/>
              <w:right w:val="single" w:sz="4" w:space="0" w:color="auto"/>
            </w:tcBorders>
          </w:tcPr>
          <w:p w14:paraId="09413628"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25C753C1" w14:textId="77777777" w:rsidR="00E21998" w:rsidRPr="00B17EEE" w:rsidRDefault="00E21998" w:rsidP="00617764">
            <w:pPr>
              <w:pStyle w:val="TableText"/>
            </w:pPr>
            <w:r w:rsidRPr="00B17EEE">
              <w:t>1.3.6.1.4.1.19376.1.5.3.1.3.34 (narrative-only)</w:t>
            </w:r>
            <w:r w:rsidRPr="00B17EEE">
              <w:br/>
              <w:t>1.3.6.1.4.1.19376.1.5.3.1.3.35 (coded)</w:t>
            </w:r>
          </w:p>
        </w:tc>
        <w:tc>
          <w:tcPr>
            <w:tcW w:w="990" w:type="dxa"/>
            <w:tcBorders>
              <w:top w:val="single" w:sz="4" w:space="0" w:color="auto"/>
              <w:left w:val="single" w:sz="4" w:space="0" w:color="auto"/>
              <w:bottom w:val="single" w:sz="4" w:space="0" w:color="auto"/>
              <w:right w:val="single" w:sz="4" w:space="0" w:color="auto"/>
            </w:tcBorders>
          </w:tcPr>
          <w:p w14:paraId="6AE4E7EE" w14:textId="77777777" w:rsidR="00E21998" w:rsidRPr="00B17EEE" w:rsidRDefault="00E21998" w:rsidP="00617764">
            <w:pPr>
              <w:pStyle w:val="TableText"/>
            </w:pPr>
            <w:r w:rsidRPr="00B17EEE">
              <w:t>IHE</w:t>
            </w:r>
          </w:p>
        </w:tc>
      </w:tr>
      <w:tr w:rsidR="00E21998" w:rsidRPr="00B17EEE" w14:paraId="64CBF450" w14:textId="77777777" w:rsidTr="00FA1997">
        <w:tc>
          <w:tcPr>
            <w:tcW w:w="1342" w:type="dxa"/>
            <w:vMerge w:val="restart"/>
            <w:tcBorders>
              <w:top w:val="single" w:sz="4" w:space="0" w:color="auto"/>
              <w:left w:val="single" w:sz="4" w:space="0" w:color="auto"/>
              <w:right w:val="single" w:sz="4" w:space="0" w:color="auto"/>
            </w:tcBorders>
          </w:tcPr>
          <w:p w14:paraId="782105D9" w14:textId="77777777" w:rsidR="00E21998" w:rsidRPr="00B17EEE" w:rsidRDefault="00E21998" w:rsidP="00617764">
            <w:pPr>
              <w:pStyle w:val="TableText"/>
            </w:pPr>
            <w:r w:rsidRPr="00B17EEE">
              <w:t>Physical Exam Section</w:t>
            </w:r>
          </w:p>
        </w:tc>
        <w:tc>
          <w:tcPr>
            <w:tcW w:w="1016" w:type="dxa"/>
            <w:vMerge w:val="restart"/>
            <w:tcBorders>
              <w:top w:val="single" w:sz="4" w:space="0" w:color="auto"/>
              <w:left w:val="single" w:sz="4" w:space="0" w:color="auto"/>
              <w:right w:val="single" w:sz="4" w:space="0" w:color="auto"/>
            </w:tcBorders>
          </w:tcPr>
          <w:p w14:paraId="25EA5EA7" w14:textId="77777777" w:rsidR="00E21998" w:rsidRPr="00B17EEE" w:rsidRDefault="00E21998" w:rsidP="00617764">
            <w:pPr>
              <w:pStyle w:val="TableText"/>
            </w:pPr>
            <w:r w:rsidRPr="00B17EEE">
              <w:t>29545-1</w:t>
            </w:r>
          </w:p>
        </w:tc>
        <w:tc>
          <w:tcPr>
            <w:tcW w:w="2927" w:type="dxa"/>
            <w:vMerge w:val="restart"/>
            <w:tcBorders>
              <w:top w:val="single" w:sz="4" w:space="0" w:color="auto"/>
              <w:left w:val="single" w:sz="4" w:space="0" w:color="auto"/>
              <w:right w:val="single" w:sz="4" w:space="0" w:color="auto"/>
            </w:tcBorders>
          </w:tcPr>
          <w:p w14:paraId="2B3DFA38" w14:textId="77777777" w:rsidR="00E21998" w:rsidRPr="00B17EEE" w:rsidRDefault="00E21998" w:rsidP="00617764">
            <w:pPr>
              <w:pStyle w:val="TableText"/>
            </w:pPr>
            <w:r w:rsidRPr="00B17EEE">
              <w:t xml:space="preserve">2.16.840.1.113883.10.20.2.10 </w:t>
            </w:r>
          </w:p>
        </w:tc>
        <w:tc>
          <w:tcPr>
            <w:tcW w:w="3049" w:type="dxa"/>
            <w:vMerge w:val="restart"/>
            <w:tcBorders>
              <w:top w:val="single" w:sz="4" w:space="0" w:color="auto"/>
              <w:left w:val="single" w:sz="4" w:space="0" w:color="auto"/>
              <w:right w:val="single" w:sz="4" w:space="0" w:color="auto"/>
            </w:tcBorders>
          </w:tcPr>
          <w:p w14:paraId="03B5101D" w14:textId="77777777" w:rsidR="00E21998" w:rsidRPr="00B17EEE" w:rsidRDefault="00E21998" w:rsidP="00617764">
            <w:pPr>
              <w:pStyle w:val="TableText"/>
            </w:pPr>
            <w:r w:rsidRPr="00B17EEE">
              <w:t>Need to assign</w:t>
            </w:r>
          </w:p>
        </w:tc>
        <w:tc>
          <w:tcPr>
            <w:tcW w:w="3384" w:type="dxa"/>
            <w:tcBorders>
              <w:top w:val="single" w:sz="4" w:space="0" w:color="auto"/>
              <w:left w:val="single" w:sz="4" w:space="0" w:color="auto"/>
              <w:bottom w:val="single" w:sz="4" w:space="0" w:color="auto"/>
              <w:right w:val="single" w:sz="4" w:space="0" w:color="auto"/>
            </w:tcBorders>
          </w:tcPr>
          <w:p w14:paraId="5437CCE0" w14:textId="77777777" w:rsidR="00E21998" w:rsidRPr="00B17EEE" w:rsidRDefault="00E21998" w:rsidP="00617764">
            <w:pPr>
              <w:pStyle w:val="TableText"/>
            </w:pPr>
            <w:r w:rsidRPr="00B17EEE">
              <w:t>2.16.840.1.113883.10.20.2.10 (H&amp;P)</w:t>
            </w:r>
          </w:p>
        </w:tc>
        <w:tc>
          <w:tcPr>
            <w:tcW w:w="990" w:type="dxa"/>
            <w:tcBorders>
              <w:top w:val="single" w:sz="4" w:space="0" w:color="auto"/>
              <w:left w:val="single" w:sz="4" w:space="0" w:color="auto"/>
              <w:bottom w:val="single" w:sz="4" w:space="0" w:color="auto"/>
              <w:right w:val="single" w:sz="4" w:space="0" w:color="auto"/>
            </w:tcBorders>
          </w:tcPr>
          <w:p w14:paraId="7BBB8AE2" w14:textId="77777777" w:rsidR="00E21998" w:rsidRPr="00B17EEE" w:rsidRDefault="00E21998" w:rsidP="00617764">
            <w:pPr>
              <w:pStyle w:val="TableText"/>
            </w:pPr>
            <w:r w:rsidRPr="00B17EEE">
              <w:t>HL7</w:t>
            </w:r>
          </w:p>
        </w:tc>
      </w:tr>
      <w:tr w:rsidR="00E21998" w:rsidRPr="00B17EEE" w14:paraId="32DB74C8" w14:textId="77777777" w:rsidTr="00FA1997">
        <w:tc>
          <w:tcPr>
            <w:tcW w:w="1342" w:type="dxa"/>
            <w:vMerge/>
            <w:tcBorders>
              <w:left w:val="single" w:sz="4" w:space="0" w:color="auto"/>
              <w:right w:val="single" w:sz="4" w:space="0" w:color="auto"/>
            </w:tcBorders>
          </w:tcPr>
          <w:p w14:paraId="7F6896C5" w14:textId="77777777" w:rsidR="00E21998" w:rsidRPr="00B17EEE" w:rsidRDefault="00E21998" w:rsidP="00617764">
            <w:pPr>
              <w:pStyle w:val="TableText"/>
            </w:pPr>
          </w:p>
        </w:tc>
        <w:tc>
          <w:tcPr>
            <w:tcW w:w="1016" w:type="dxa"/>
            <w:vMerge/>
            <w:tcBorders>
              <w:left w:val="single" w:sz="4" w:space="0" w:color="auto"/>
              <w:right w:val="single" w:sz="4" w:space="0" w:color="auto"/>
            </w:tcBorders>
          </w:tcPr>
          <w:p w14:paraId="6A6D117A" w14:textId="77777777" w:rsidR="00E21998" w:rsidRPr="00B17EEE" w:rsidRDefault="00E21998" w:rsidP="00617764">
            <w:pPr>
              <w:pStyle w:val="TableText"/>
            </w:pPr>
          </w:p>
        </w:tc>
        <w:tc>
          <w:tcPr>
            <w:tcW w:w="2927" w:type="dxa"/>
            <w:vMerge/>
            <w:tcBorders>
              <w:left w:val="single" w:sz="4" w:space="0" w:color="auto"/>
              <w:right w:val="single" w:sz="4" w:space="0" w:color="auto"/>
            </w:tcBorders>
          </w:tcPr>
          <w:p w14:paraId="754476B8" w14:textId="77777777" w:rsidR="00E21998" w:rsidRPr="00B17EEE" w:rsidRDefault="00E21998" w:rsidP="00617764">
            <w:pPr>
              <w:pStyle w:val="TableText"/>
            </w:pPr>
          </w:p>
        </w:tc>
        <w:tc>
          <w:tcPr>
            <w:tcW w:w="3049" w:type="dxa"/>
            <w:vMerge/>
            <w:tcBorders>
              <w:left w:val="single" w:sz="4" w:space="0" w:color="auto"/>
              <w:right w:val="single" w:sz="4" w:space="0" w:color="auto"/>
            </w:tcBorders>
          </w:tcPr>
          <w:p w14:paraId="5E8B6548"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24B95F7D" w14:textId="77777777" w:rsidR="00E21998" w:rsidRPr="00B17EEE" w:rsidRDefault="00E21998" w:rsidP="00617764">
            <w:pPr>
              <w:pStyle w:val="TableText"/>
            </w:pPr>
            <w:r w:rsidRPr="00B17EEE">
              <w:t>2.16.840.1.113883.3.88.11.83.118</w:t>
            </w:r>
          </w:p>
        </w:tc>
        <w:tc>
          <w:tcPr>
            <w:tcW w:w="990" w:type="dxa"/>
            <w:tcBorders>
              <w:top w:val="single" w:sz="4" w:space="0" w:color="auto"/>
              <w:left w:val="single" w:sz="4" w:space="0" w:color="auto"/>
              <w:bottom w:val="single" w:sz="4" w:space="0" w:color="auto"/>
              <w:right w:val="single" w:sz="4" w:space="0" w:color="auto"/>
            </w:tcBorders>
          </w:tcPr>
          <w:p w14:paraId="7690FA33" w14:textId="77777777" w:rsidR="00E21998" w:rsidRPr="00B17EEE" w:rsidRDefault="00E21998" w:rsidP="00617764">
            <w:pPr>
              <w:pStyle w:val="TableText"/>
            </w:pPr>
            <w:r w:rsidRPr="00B17EEE">
              <w:t>HITSP</w:t>
            </w:r>
          </w:p>
        </w:tc>
      </w:tr>
      <w:tr w:rsidR="00E21998" w:rsidRPr="00B17EEE" w14:paraId="6F03EC42" w14:textId="77777777" w:rsidTr="00FA1997">
        <w:tc>
          <w:tcPr>
            <w:tcW w:w="1342" w:type="dxa"/>
            <w:vMerge/>
            <w:tcBorders>
              <w:left w:val="single" w:sz="4" w:space="0" w:color="auto"/>
              <w:bottom w:val="single" w:sz="4" w:space="0" w:color="auto"/>
              <w:right w:val="single" w:sz="4" w:space="0" w:color="auto"/>
            </w:tcBorders>
          </w:tcPr>
          <w:p w14:paraId="281BF90B" w14:textId="77777777" w:rsidR="00E21998" w:rsidRPr="00B17EEE" w:rsidRDefault="00E21998" w:rsidP="00617764">
            <w:pPr>
              <w:pStyle w:val="TableText"/>
            </w:pPr>
          </w:p>
        </w:tc>
        <w:tc>
          <w:tcPr>
            <w:tcW w:w="1016" w:type="dxa"/>
            <w:vMerge/>
            <w:tcBorders>
              <w:left w:val="single" w:sz="4" w:space="0" w:color="auto"/>
              <w:bottom w:val="single" w:sz="4" w:space="0" w:color="auto"/>
              <w:right w:val="single" w:sz="4" w:space="0" w:color="auto"/>
            </w:tcBorders>
          </w:tcPr>
          <w:p w14:paraId="542DF369" w14:textId="77777777" w:rsidR="00E21998" w:rsidRPr="00B17EEE" w:rsidRDefault="00E21998" w:rsidP="00617764">
            <w:pPr>
              <w:pStyle w:val="TableText"/>
            </w:pPr>
          </w:p>
        </w:tc>
        <w:tc>
          <w:tcPr>
            <w:tcW w:w="2927" w:type="dxa"/>
            <w:vMerge/>
            <w:tcBorders>
              <w:left w:val="single" w:sz="4" w:space="0" w:color="auto"/>
              <w:bottom w:val="single" w:sz="4" w:space="0" w:color="auto"/>
              <w:right w:val="single" w:sz="4" w:space="0" w:color="auto"/>
            </w:tcBorders>
          </w:tcPr>
          <w:p w14:paraId="01DFE9E0" w14:textId="77777777" w:rsidR="00E21998" w:rsidRPr="00B17EEE" w:rsidRDefault="00E21998" w:rsidP="00617764">
            <w:pPr>
              <w:pStyle w:val="TableText"/>
            </w:pPr>
          </w:p>
        </w:tc>
        <w:tc>
          <w:tcPr>
            <w:tcW w:w="3049" w:type="dxa"/>
            <w:vMerge/>
            <w:tcBorders>
              <w:left w:val="single" w:sz="4" w:space="0" w:color="auto"/>
              <w:bottom w:val="single" w:sz="4" w:space="0" w:color="auto"/>
              <w:right w:val="single" w:sz="4" w:space="0" w:color="auto"/>
            </w:tcBorders>
          </w:tcPr>
          <w:p w14:paraId="061BEAFB"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78123FED" w14:textId="77777777" w:rsidR="00E21998" w:rsidRPr="00B17EEE" w:rsidRDefault="00E21998" w:rsidP="00617764">
            <w:pPr>
              <w:pStyle w:val="TableText"/>
            </w:pPr>
            <w:r w:rsidRPr="00B17EEE">
              <w:t>1.3.6.1.4.1.19376.1.5.3.1.3.24 (narrative-only)</w:t>
            </w:r>
            <w:r w:rsidRPr="00B17EEE">
              <w:br/>
              <w:t>1.3.6.1.4.1.19376.1.5.3.1.1.9.15 (coded)</w:t>
            </w:r>
          </w:p>
        </w:tc>
        <w:tc>
          <w:tcPr>
            <w:tcW w:w="990" w:type="dxa"/>
            <w:tcBorders>
              <w:top w:val="single" w:sz="4" w:space="0" w:color="auto"/>
              <w:left w:val="single" w:sz="4" w:space="0" w:color="auto"/>
              <w:bottom w:val="single" w:sz="4" w:space="0" w:color="auto"/>
              <w:right w:val="single" w:sz="4" w:space="0" w:color="auto"/>
            </w:tcBorders>
          </w:tcPr>
          <w:p w14:paraId="6F2B6664" w14:textId="77777777" w:rsidR="00E21998" w:rsidRPr="00B17EEE" w:rsidRDefault="00E21998" w:rsidP="00617764">
            <w:pPr>
              <w:pStyle w:val="TableText"/>
            </w:pPr>
            <w:r w:rsidRPr="00B17EEE">
              <w:t>IHE</w:t>
            </w:r>
          </w:p>
        </w:tc>
      </w:tr>
      <w:tr w:rsidR="00E21998" w:rsidRPr="00B17EEE" w14:paraId="04222AFD" w14:textId="77777777" w:rsidTr="00FA1997">
        <w:tc>
          <w:tcPr>
            <w:tcW w:w="1342" w:type="dxa"/>
            <w:vMerge w:val="restart"/>
            <w:tcBorders>
              <w:top w:val="single" w:sz="4" w:space="0" w:color="auto"/>
              <w:left w:val="single" w:sz="4" w:space="0" w:color="auto"/>
              <w:right w:val="single" w:sz="4" w:space="0" w:color="auto"/>
            </w:tcBorders>
          </w:tcPr>
          <w:p w14:paraId="048B8968" w14:textId="77777777" w:rsidR="00E21998" w:rsidRPr="00B17EEE" w:rsidRDefault="00E21998" w:rsidP="00617764">
            <w:pPr>
              <w:pStyle w:val="TableText"/>
            </w:pPr>
            <w:r w:rsidRPr="00B17EEE">
              <w:t>Review of Systems Section</w:t>
            </w:r>
          </w:p>
        </w:tc>
        <w:tc>
          <w:tcPr>
            <w:tcW w:w="1016" w:type="dxa"/>
            <w:vMerge w:val="restart"/>
            <w:tcBorders>
              <w:top w:val="single" w:sz="4" w:space="0" w:color="auto"/>
              <w:left w:val="single" w:sz="4" w:space="0" w:color="auto"/>
              <w:right w:val="single" w:sz="4" w:space="0" w:color="auto"/>
            </w:tcBorders>
          </w:tcPr>
          <w:p w14:paraId="7822FDC5" w14:textId="77777777" w:rsidR="00E21998" w:rsidRPr="00B17EEE" w:rsidRDefault="00E21998" w:rsidP="00617764">
            <w:pPr>
              <w:pStyle w:val="TableText"/>
            </w:pPr>
            <w:r w:rsidRPr="00B17EEE">
              <w:t xml:space="preserve">10187-3 </w:t>
            </w:r>
          </w:p>
        </w:tc>
        <w:tc>
          <w:tcPr>
            <w:tcW w:w="2927" w:type="dxa"/>
            <w:vMerge w:val="restart"/>
            <w:tcBorders>
              <w:top w:val="single" w:sz="4" w:space="0" w:color="auto"/>
              <w:left w:val="single" w:sz="4" w:space="0" w:color="auto"/>
              <w:right w:val="single" w:sz="4" w:space="0" w:color="auto"/>
            </w:tcBorders>
          </w:tcPr>
          <w:p w14:paraId="716E6819" w14:textId="77777777" w:rsidR="00E21998" w:rsidRPr="00D32CE7" w:rsidRDefault="00E21998" w:rsidP="00617764">
            <w:pPr>
              <w:pStyle w:val="TableText"/>
            </w:pPr>
            <w:r w:rsidRPr="00B17EEE">
              <w:t>1.3.6.1.4.1.19376.1.5.3.1.3.18</w:t>
            </w:r>
          </w:p>
        </w:tc>
        <w:tc>
          <w:tcPr>
            <w:tcW w:w="3049" w:type="dxa"/>
            <w:vMerge w:val="restart"/>
            <w:tcBorders>
              <w:top w:val="single" w:sz="4" w:space="0" w:color="auto"/>
              <w:left w:val="single" w:sz="4" w:space="0" w:color="auto"/>
              <w:right w:val="single" w:sz="4" w:space="0" w:color="auto"/>
            </w:tcBorders>
          </w:tcPr>
          <w:p w14:paraId="339C78E6" w14:textId="77777777" w:rsidR="00E21998" w:rsidRPr="00B17EEE" w:rsidRDefault="00E21998" w:rsidP="00617764">
            <w:pPr>
              <w:pStyle w:val="TableText"/>
            </w:pPr>
            <w:r w:rsidRPr="00B17EEE">
              <w:t>N/A (narrative-only)</w:t>
            </w:r>
          </w:p>
        </w:tc>
        <w:tc>
          <w:tcPr>
            <w:tcW w:w="3384" w:type="dxa"/>
            <w:tcBorders>
              <w:top w:val="single" w:sz="4" w:space="0" w:color="auto"/>
              <w:left w:val="single" w:sz="4" w:space="0" w:color="auto"/>
              <w:bottom w:val="single" w:sz="4" w:space="0" w:color="auto"/>
              <w:right w:val="single" w:sz="4" w:space="0" w:color="auto"/>
            </w:tcBorders>
          </w:tcPr>
          <w:p w14:paraId="14D6E61A" w14:textId="77777777" w:rsidR="00E21998" w:rsidRPr="00B17EEE" w:rsidRDefault="00E21998" w:rsidP="00617764">
            <w:pPr>
              <w:pStyle w:val="TableText"/>
            </w:pPr>
            <w:r w:rsidRPr="00B17EEE">
              <w:t>2.16.840.1.113883.10.20.4.10 (Consult)</w:t>
            </w:r>
          </w:p>
        </w:tc>
        <w:tc>
          <w:tcPr>
            <w:tcW w:w="990" w:type="dxa"/>
            <w:tcBorders>
              <w:top w:val="single" w:sz="4" w:space="0" w:color="auto"/>
              <w:left w:val="single" w:sz="4" w:space="0" w:color="auto"/>
              <w:bottom w:val="single" w:sz="4" w:space="0" w:color="auto"/>
              <w:right w:val="single" w:sz="4" w:space="0" w:color="auto"/>
            </w:tcBorders>
          </w:tcPr>
          <w:p w14:paraId="13461F0E" w14:textId="77777777" w:rsidR="00E21998" w:rsidRPr="00B17EEE" w:rsidRDefault="00E21998" w:rsidP="00617764">
            <w:pPr>
              <w:pStyle w:val="TableText"/>
            </w:pPr>
            <w:r w:rsidRPr="00B17EEE">
              <w:t>HL7</w:t>
            </w:r>
          </w:p>
        </w:tc>
      </w:tr>
      <w:tr w:rsidR="00E21998" w:rsidRPr="00B17EEE" w14:paraId="5BF21E13" w14:textId="77777777" w:rsidTr="00FA1997">
        <w:tc>
          <w:tcPr>
            <w:tcW w:w="1342" w:type="dxa"/>
            <w:vMerge/>
            <w:tcBorders>
              <w:left w:val="single" w:sz="4" w:space="0" w:color="auto"/>
              <w:right w:val="single" w:sz="4" w:space="0" w:color="auto"/>
            </w:tcBorders>
          </w:tcPr>
          <w:p w14:paraId="2DD7E9A7" w14:textId="77777777" w:rsidR="00E21998" w:rsidRPr="00B17EEE" w:rsidRDefault="00E21998" w:rsidP="00617764">
            <w:pPr>
              <w:pStyle w:val="TableText"/>
            </w:pPr>
          </w:p>
        </w:tc>
        <w:tc>
          <w:tcPr>
            <w:tcW w:w="1016" w:type="dxa"/>
            <w:vMerge/>
            <w:tcBorders>
              <w:left w:val="single" w:sz="4" w:space="0" w:color="auto"/>
              <w:right w:val="single" w:sz="4" w:space="0" w:color="auto"/>
            </w:tcBorders>
          </w:tcPr>
          <w:p w14:paraId="4F2B78EB" w14:textId="77777777" w:rsidR="00E21998" w:rsidRPr="00B17EEE" w:rsidRDefault="00E21998" w:rsidP="00617764">
            <w:pPr>
              <w:pStyle w:val="TableText"/>
            </w:pPr>
          </w:p>
        </w:tc>
        <w:tc>
          <w:tcPr>
            <w:tcW w:w="2927" w:type="dxa"/>
            <w:vMerge/>
            <w:tcBorders>
              <w:left w:val="single" w:sz="4" w:space="0" w:color="auto"/>
              <w:right w:val="single" w:sz="4" w:space="0" w:color="auto"/>
            </w:tcBorders>
          </w:tcPr>
          <w:p w14:paraId="51CAB3A0" w14:textId="77777777" w:rsidR="00E21998" w:rsidRPr="00B17EEE" w:rsidRDefault="00E21998" w:rsidP="00617764">
            <w:pPr>
              <w:pStyle w:val="TableText"/>
            </w:pPr>
          </w:p>
        </w:tc>
        <w:tc>
          <w:tcPr>
            <w:tcW w:w="3049" w:type="dxa"/>
            <w:vMerge/>
            <w:tcBorders>
              <w:left w:val="single" w:sz="4" w:space="0" w:color="auto"/>
              <w:right w:val="single" w:sz="4" w:space="0" w:color="auto"/>
            </w:tcBorders>
          </w:tcPr>
          <w:p w14:paraId="6859DC50"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5A65C513" w14:textId="77777777" w:rsidR="00E21998" w:rsidRPr="00B17EEE" w:rsidRDefault="00E21998" w:rsidP="00617764">
            <w:pPr>
              <w:pStyle w:val="TableText"/>
            </w:pPr>
            <w:r w:rsidRPr="00B17EEE">
              <w:t>2.16.840.1.113883.3.88.11.83.120</w:t>
            </w:r>
          </w:p>
        </w:tc>
        <w:tc>
          <w:tcPr>
            <w:tcW w:w="990" w:type="dxa"/>
            <w:tcBorders>
              <w:top w:val="single" w:sz="4" w:space="0" w:color="auto"/>
              <w:left w:val="single" w:sz="4" w:space="0" w:color="auto"/>
              <w:bottom w:val="single" w:sz="4" w:space="0" w:color="auto"/>
              <w:right w:val="single" w:sz="4" w:space="0" w:color="auto"/>
            </w:tcBorders>
          </w:tcPr>
          <w:p w14:paraId="0D4645D8" w14:textId="77777777" w:rsidR="00E21998" w:rsidRPr="00B17EEE" w:rsidRDefault="00E21998" w:rsidP="00617764">
            <w:pPr>
              <w:pStyle w:val="TableText"/>
            </w:pPr>
            <w:r w:rsidRPr="00B17EEE">
              <w:t>HITSP</w:t>
            </w:r>
          </w:p>
        </w:tc>
      </w:tr>
      <w:tr w:rsidR="00E21998" w:rsidRPr="00B17EEE" w14:paraId="499DB120" w14:textId="77777777" w:rsidTr="00FA1997">
        <w:tc>
          <w:tcPr>
            <w:tcW w:w="1342" w:type="dxa"/>
            <w:vMerge/>
            <w:tcBorders>
              <w:left w:val="single" w:sz="4" w:space="0" w:color="auto"/>
              <w:bottom w:val="single" w:sz="4" w:space="0" w:color="auto"/>
              <w:right w:val="single" w:sz="4" w:space="0" w:color="auto"/>
            </w:tcBorders>
          </w:tcPr>
          <w:p w14:paraId="727897FD" w14:textId="77777777" w:rsidR="00E21998" w:rsidRPr="00B17EEE" w:rsidRDefault="00E21998" w:rsidP="00617764">
            <w:pPr>
              <w:pStyle w:val="TableText"/>
            </w:pPr>
          </w:p>
        </w:tc>
        <w:tc>
          <w:tcPr>
            <w:tcW w:w="1016" w:type="dxa"/>
            <w:vMerge/>
            <w:tcBorders>
              <w:left w:val="single" w:sz="4" w:space="0" w:color="auto"/>
              <w:bottom w:val="single" w:sz="4" w:space="0" w:color="auto"/>
              <w:right w:val="single" w:sz="4" w:space="0" w:color="auto"/>
            </w:tcBorders>
          </w:tcPr>
          <w:p w14:paraId="176BC3FE" w14:textId="77777777" w:rsidR="00E21998" w:rsidRPr="00B17EEE" w:rsidRDefault="00E21998" w:rsidP="00617764">
            <w:pPr>
              <w:pStyle w:val="TableText"/>
            </w:pPr>
          </w:p>
        </w:tc>
        <w:tc>
          <w:tcPr>
            <w:tcW w:w="2927" w:type="dxa"/>
            <w:vMerge/>
            <w:tcBorders>
              <w:left w:val="single" w:sz="4" w:space="0" w:color="auto"/>
              <w:bottom w:val="single" w:sz="4" w:space="0" w:color="auto"/>
              <w:right w:val="single" w:sz="4" w:space="0" w:color="auto"/>
            </w:tcBorders>
          </w:tcPr>
          <w:p w14:paraId="1C4A9D26" w14:textId="77777777" w:rsidR="00E21998" w:rsidRPr="00B17EEE" w:rsidRDefault="00E21998" w:rsidP="00617764">
            <w:pPr>
              <w:pStyle w:val="TableText"/>
            </w:pPr>
          </w:p>
        </w:tc>
        <w:tc>
          <w:tcPr>
            <w:tcW w:w="3049" w:type="dxa"/>
            <w:vMerge/>
            <w:tcBorders>
              <w:left w:val="single" w:sz="4" w:space="0" w:color="auto"/>
              <w:bottom w:val="single" w:sz="4" w:space="0" w:color="auto"/>
              <w:right w:val="single" w:sz="4" w:space="0" w:color="auto"/>
            </w:tcBorders>
          </w:tcPr>
          <w:p w14:paraId="757B8548"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1EB50A21" w14:textId="77777777" w:rsidR="00E21998" w:rsidRPr="00B17EEE" w:rsidRDefault="00E21998" w:rsidP="00617764">
            <w:pPr>
              <w:pStyle w:val="TableText"/>
            </w:pPr>
            <w:r w:rsidRPr="00B17EEE">
              <w:t>1.3.6.1.4.1.19376.1.5.3.1.3.18</w:t>
            </w:r>
          </w:p>
        </w:tc>
        <w:tc>
          <w:tcPr>
            <w:tcW w:w="990" w:type="dxa"/>
            <w:tcBorders>
              <w:top w:val="single" w:sz="4" w:space="0" w:color="auto"/>
              <w:left w:val="single" w:sz="4" w:space="0" w:color="auto"/>
              <w:bottom w:val="single" w:sz="4" w:space="0" w:color="auto"/>
              <w:right w:val="single" w:sz="4" w:space="0" w:color="auto"/>
            </w:tcBorders>
          </w:tcPr>
          <w:p w14:paraId="225247EA" w14:textId="77777777" w:rsidR="00E21998" w:rsidRPr="00B17EEE" w:rsidRDefault="00E21998" w:rsidP="00617764">
            <w:pPr>
              <w:pStyle w:val="TableText"/>
            </w:pPr>
            <w:r w:rsidRPr="00B17EEE">
              <w:t>IHE</w:t>
            </w:r>
          </w:p>
        </w:tc>
      </w:tr>
      <w:tr w:rsidR="00E21998" w:rsidRPr="00B17EEE" w14:paraId="43A2810D" w14:textId="77777777" w:rsidTr="00FA1997">
        <w:tc>
          <w:tcPr>
            <w:tcW w:w="1342" w:type="dxa"/>
            <w:vMerge w:val="restart"/>
            <w:tcBorders>
              <w:top w:val="single" w:sz="4" w:space="0" w:color="auto"/>
              <w:left w:val="single" w:sz="4" w:space="0" w:color="auto"/>
              <w:right w:val="single" w:sz="4" w:space="0" w:color="auto"/>
            </w:tcBorders>
          </w:tcPr>
          <w:p w14:paraId="41A0FFA7" w14:textId="77777777" w:rsidR="00E21998" w:rsidRPr="00B17EEE" w:rsidRDefault="00E21998" w:rsidP="00617764">
            <w:pPr>
              <w:pStyle w:val="TableText"/>
            </w:pPr>
            <w:r w:rsidRPr="00B17EEE">
              <w:t xml:space="preserve">Hospital Course Section </w:t>
            </w:r>
            <w:r w:rsidRPr="00C44B85">
              <w:rPr>
                <w:i/>
                <w:iCs/>
              </w:rPr>
              <w:t>(may be used as part of Discharge Summary)</w:t>
            </w:r>
          </w:p>
        </w:tc>
        <w:tc>
          <w:tcPr>
            <w:tcW w:w="1016" w:type="dxa"/>
            <w:vMerge w:val="restart"/>
            <w:tcBorders>
              <w:top w:val="single" w:sz="4" w:space="0" w:color="auto"/>
              <w:left w:val="single" w:sz="4" w:space="0" w:color="auto"/>
              <w:right w:val="single" w:sz="4" w:space="0" w:color="auto"/>
            </w:tcBorders>
          </w:tcPr>
          <w:p w14:paraId="587C7A24" w14:textId="77777777" w:rsidR="00E21998" w:rsidRPr="00B17EEE" w:rsidRDefault="00E21998" w:rsidP="00617764">
            <w:pPr>
              <w:pStyle w:val="TableText"/>
            </w:pPr>
            <w:r w:rsidRPr="00B17EEE">
              <w:t>8648-8</w:t>
            </w:r>
          </w:p>
        </w:tc>
        <w:tc>
          <w:tcPr>
            <w:tcW w:w="2927" w:type="dxa"/>
            <w:vMerge w:val="restart"/>
            <w:tcBorders>
              <w:top w:val="single" w:sz="4" w:space="0" w:color="auto"/>
              <w:left w:val="single" w:sz="4" w:space="0" w:color="auto"/>
              <w:right w:val="single" w:sz="4" w:space="0" w:color="auto"/>
            </w:tcBorders>
          </w:tcPr>
          <w:p w14:paraId="3A669411" w14:textId="77777777" w:rsidR="00E21998" w:rsidRPr="00D32CE7" w:rsidRDefault="00E21998" w:rsidP="00617764">
            <w:pPr>
              <w:pStyle w:val="TableText"/>
            </w:pPr>
            <w:r w:rsidRPr="00B17EEE">
              <w:t>1.3.6.1.4.1.19376.1.5.3.1.3.5</w:t>
            </w:r>
          </w:p>
        </w:tc>
        <w:tc>
          <w:tcPr>
            <w:tcW w:w="3049" w:type="dxa"/>
            <w:vMerge w:val="restart"/>
            <w:tcBorders>
              <w:top w:val="single" w:sz="4" w:space="0" w:color="auto"/>
              <w:left w:val="single" w:sz="4" w:space="0" w:color="auto"/>
              <w:right w:val="single" w:sz="4" w:space="0" w:color="auto"/>
            </w:tcBorders>
          </w:tcPr>
          <w:p w14:paraId="0C4B139D" w14:textId="77777777" w:rsidR="00E21998" w:rsidRPr="00B17EEE" w:rsidRDefault="00E21998" w:rsidP="00617764">
            <w:pPr>
              <w:pStyle w:val="TableText"/>
            </w:pPr>
            <w:r w:rsidRPr="00B17EEE">
              <w:t>N/A (narrative-only)</w:t>
            </w:r>
          </w:p>
        </w:tc>
        <w:tc>
          <w:tcPr>
            <w:tcW w:w="3384" w:type="dxa"/>
            <w:tcBorders>
              <w:top w:val="single" w:sz="4" w:space="0" w:color="auto"/>
              <w:left w:val="single" w:sz="4" w:space="0" w:color="auto"/>
              <w:bottom w:val="single" w:sz="4" w:space="0" w:color="auto"/>
              <w:right w:val="single" w:sz="4" w:space="0" w:color="auto"/>
            </w:tcBorders>
          </w:tcPr>
          <w:p w14:paraId="373C33CB" w14:textId="77777777" w:rsidR="00E21998" w:rsidRPr="00B17EEE" w:rsidRDefault="00E21998" w:rsidP="00617764">
            <w:pPr>
              <w:pStyle w:val="TableText"/>
            </w:pPr>
            <w:r w:rsidRPr="00B17EEE">
              <w:t>1.3.6.1.4.1.19376.1.5.3.1.3.5</w:t>
            </w:r>
          </w:p>
        </w:tc>
        <w:tc>
          <w:tcPr>
            <w:tcW w:w="990" w:type="dxa"/>
            <w:tcBorders>
              <w:top w:val="single" w:sz="4" w:space="0" w:color="auto"/>
              <w:left w:val="single" w:sz="4" w:space="0" w:color="auto"/>
              <w:bottom w:val="single" w:sz="4" w:space="0" w:color="auto"/>
              <w:right w:val="single" w:sz="4" w:space="0" w:color="auto"/>
            </w:tcBorders>
          </w:tcPr>
          <w:p w14:paraId="1B9BD0B5" w14:textId="77777777" w:rsidR="00E21998" w:rsidRPr="00B17EEE" w:rsidRDefault="00E21998" w:rsidP="00617764">
            <w:pPr>
              <w:pStyle w:val="TableText"/>
            </w:pPr>
            <w:r w:rsidRPr="00B17EEE">
              <w:t>HL7</w:t>
            </w:r>
          </w:p>
        </w:tc>
      </w:tr>
      <w:tr w:rsidR="00E21998" w:rsidRPr="00B17EEE" w14:paraId="4C58FE0C" w14:textId="77777777" w:rsidTr="00FA1997">
        <w:tc>
          <w:tcPr>
            <w:tcW w:w="1342" w:type="dxa"/>
            <w:vMerge/>
            <w:tcBorders>
              <w:left w:val="single" w:sz="4" w:space="0" w:color="auto"/>
              <w:right w:val="single" w:sz="4" w:space="0" w:color="auto"/>
            </w:tcBorders>
          </w:tcPr>
          <w:p w14:paraId="4C3DACA2" w14:textId="77777777" w:rsidR="00E21998" w:rsidRPr="00B17EEE" w:rsidRDefault="00E21998" w:rsidP="00617764">
            <w:pPr>
              <w:pStyle w:val="TableText"/>
            </w:pPr>
          </w:p>
        </w:tc>
        <w:tc>
          <w:tcPr>
            <w:tcW w:w="1016" w:type="dxa"/>
            <w:vMerge/>
            <w:tcBorders>
              <w:left w:val="single" w:sz="4" w:space="0" w:color="auto"/>
              <w:right w:val="single" w:sz="4" w:space="0" w:color="auto"/>
            </w:tcBorders>
          </w:tcPr>
          <w:p w14:paraId="7514A5AE" w14:textId="77777777" w:rsidR="00E21998" w:rsidRPr="00B17EEE" w:rsidRDefault="00E21998" w:rsidP="00617764">
            <w:pPr>
              <w:pStyle w:val="TableText"/>
            </w:pPr>
          </w:p>
        </w:tc>
        <w:tc>
          <w:tcPr>
            <w:tcW w:w="2927" w:type="dxa"/>
            <w:vMerge/>
            <w:tcBorders>
              <w:left w:val="single" w:sz="4" w:space="0" w:color="auto"/>
              <w:right w:val="single" w:sz="4" w:space="0" w:color="auto"/>
            </w:tcBorders>
          </w:tcPr>
          <w:p w14:paraId="3424F474" w14:textId="77777777" w:rsidR="00E21998" w:rsidRPr="00B17EEE" w:rsidRDefault="00E21998" w:rsidP="00617764">
            <w:pPr>
              <w:pStyle w:val="TableText"/>
            </w:pPr>
          </w:p>
        </w:tc>
        <w:tc>
          <w:tcPr>
            <w:tcW w:w="3049" w:type="dxa"/>
            <w:vMerge/>
            <w:tcBorders>
              <w:left w:val="single" w:sz="4" w:space="0" w:color="auto"/>
              <w:right w:val="single" w:sz="4" w:space="0" w:color="auto"/>
            </w:tcBorders>
          </w:tcPr>
          <w:p w14:paraId="08C2E3E1"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37ACEB22" w14:textId="77777777" w:rsidR="00E21998" w:rsidRPr="00B17EEE" w:rsidRDefault="00E21998" w:rsidP="00617764">
            <w:pPr>
              <w:pStyle w:val="TableText"/>
            </w:pPr>
            <w:r w:rsidRPr="00B17EEE">
              <w:t>2.16.840.1.113883.3.88.11.83.121</w:t>
            </w:r>
          </w:p>
        </w:tc>
        <w:tc>
          <w:tcPr>
            <w:tcW w:w="990" w:type="dxa"/>
            <w:tcBorders>
              <w:top w:val="single" w:sz="4" w:space="0" w:color="auto"/>
              <w:left w:val="single" w:sz="4" w:space="0" w:color="auto"/>
              <w:bottom w:val="single" w:sz="4" w:space="0" w:color="auto"/>
              <w:right w:val="single" w:sz="4" w:space="0" w:color="auto"/>
            </w:tcBorders>
          </w:tcPr>
          <w:p w14:paraId="7FC53A42" w14:textId="77777777" w:rsidR="00E21998" w:rsidRPr="00B17EEE" w:rsidRDefault="00E21998" w:rsidP="00617764">
            <w:pPr>
              <w:pStyle w:val="TableText"/>
            </w:pPr>
            <w:r w:rsidRPr="00B17EEE">
              <w:t>HITSP</w:t>
            </w:r>
          </w:p>
        </w:tc>
      </w:tr>
      <w:tr w:rsidR="00E21998" w:rsidRPr="00B17EEE" w14:paraId="4FA27E1B" w14:textId="77777777" w:rsidTr="00FA1997">
        <w:tc>
          <w:tcPr>
            <w:tcW w:w="1342" w:type="dxa"/>
            <w:vMerge/>
            <w:tcBorders>
              <w:left w:val="single" w:sz="4" w:space="0" w:color="auto"/>
              <w:bottom w:val="single" w:sz="4" w:space="0" w:color="auto"/>
              <w:right w:val="single" w:sz="4" w:space="0" w:color="auto"/>
            </w:tcBorders>
          </w:tcPr>
          <w:p w14:paraId="0D16E6CF" w14:textId="77777777" w:rsidR="00E21998" w:rsidRPr="00B17EEE" w:rsidRDefault="00E21998" w:rsidP="00617764">
            <w:pPr>
              <w:pStyle w:val="TableText"/>
            </w:pPr>
          </w:p>
        </w:tc>
        <w:tc>
          <w:tcPr>
            <w:tcW w:w="1016" w:type="dxa"/>
            <w:vMerge/>
            <w:tcBorders>
              <w:left w:val="single" w:sz="4" w:space="0" w:color="auto"/>
              <w:bottom w:val="single" w:sz="4" w:space="0" w:color="auto"/>
              <w:right w:val="single" w:sz="4" w:space="0" w:color="auto"/>
            </w:tcBorders>
          </w:tcPr>
          <w:p w14:paraId="42A13B83" w14:textId="77777777" w:rsidR="00E21998" w:rsidRPr="00B17EEE" w:rsidRDefault="00E21998" w:rsidP="00617764">
            <w:pPr>
              <w:pStyle w:val="TableText"/>
            </w:pPr>
          </w:p>
        </w:tc>
        <w:tc>
          <w:tcPr>
            <w:tcW w:w="2927" w:type="dxa"/>
            <w:vMerge/>
            <w:tcBorders>
              <w:left w:val="single" w:sz="4" w:space="0" w:color="auto"/>
              <w:bottom w:val="single" w:sz="4" w:space="0" w:color="auto"/>
              <w:right w:val="single" w:sz="4" w:space="0" w:color="auto"/>
            </w:tcBorders>
          </w:tcPr>
          <w:p w14:paraId="3E74DFCA" w14:textId="77777777" w:rsidR="00E21998" w:rsidRPr="00B17EEE" w:rsidRDefault="00E21998" w:rsidP="00617764">
            <w:pPr>
              <w:pStyle w:val="TableText"/>
            </w:pPr>
          </w:p>
        </w:tc>
        <w:tc>
          <w:tcPr>
            <w:tcW w:w="3049" w:type="dxa"/>
            <w:vMerge/>
            <w:tcBorders>
              <w:left w:val="single" w:sz="4" w:space="0" w:color="auto"/>
              <w:bottom w:val="single" w:sz="4" w:space="0" w:color="auto"/>
              <w:right w:val="single" w:sz="4" w:space="0" w:color="auto"/>
            </w:tcBorders>
          </w:tcPr>
          <w:p w14:paraId="24BA2200"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13B716C5" w14:textId="77777777" w:rsidR="00E21998" w:rsidRPr="00B17EEE" w:rsidRDefault="00E21998" w:rsidP="00617764">
            <w:pPr>
              <w:pStyle w:val="TableText"/>
            </w:pPr>
            <w:r w:rsidRPr="00B17EEE">
              <w:t>1.3.6.1.4.1.19376.1.5.3.1.3.5</w:t>
            </w:r>
          </w:p>
        </w:tc>
        <w:tc>
          <w:tcPr>
            <w:tcW w:w="990" w:type="dxa"/>
            <w:tcBorders>
              <w:top w:val="single" w:sz="4" w:space="0" w:color="auto"/>
              <w:left w:val="single" w:sz="4" w:space="0" w:color="auto"/>
              <w:bottom w:val="single" w:sz="4" w:space="0" w:color="auto"/>
              <w:right w:val="single" w:sz="4" w:space="0" w:color="auto"/>
            </w:tcBorders>
          </w:tcPr>
          <w:p w14:paraId="71F142F4" w14:textId="77777777" w:rsidR="00E21998" w:rsidRPr="00B17EEE" w:rsidRDefault="00E21998" w:rsidP="00617764">
            <w:pPr>
              <w:pStyle w:val="TableText"/>
            </w:pPr>
            <w:r w:rsidRPr="00B17EEE">
              <w:t>IHE</w:t>
            </w:r>
          </w:p>
        </w:tc>
      </w:tr>
      <w:tr w:rsidR="00E21998" w:rsidRPr="00B17EEE" w14:paraId="3516748E" w14:textId="77777777" w:rsidTr="00FA1997">
        <w:tc>
          <w:tcPr>
            <w:tcW w:w="1342" w:type="dxa"/>
            <w:vMerge w:val="restart"/>
            <w:tcBorders>
              <w:top w:val="single" w:sz="4" w:space="0" w:color="auto"/>
              <w:left w:val="single" w:sz="4" w:space="0" w:color="auto"/>
              <w:right w:val="single" w:sz="4" w:space="0" w:color="auto"/>
            </w:tcBorders>
          </w:tcPr>
          <w:p w14:paraId="27CCA834" w14:textId="77777777" w:rsidR="00E21998" w:rsidRPr="00B17EEE" w:rsidRDefault="00E21998" w:rsidP="00617764">
            <w:pPr>
              <w:pStyle w:val="TableText"/>
            </w:pPr>
            <w:r w:rsidRPr="00B17EEE">
              <w:t>Family History Section</w:t>
            </w:r>
          </w:p>
        </w:tc>
        <w:tc>
          <w:tcPr>
            <w:tcW w:w="1016" w:type="dxa"/>
            <w:vMerge w:val="restart"/>
            <w:tcBorders>
              <w:top w:val="single" w:sz="4" w:space="0" w:color="auto"/>
              <w:left w:val="single" w:sz="4" w:space="0" w:color="auto"/>
              <w:right w:val="single" w:sz="4" w:space="0" w:color="auto"/>
            </w:tcBorders>
          </w:tcPr>
          <w:p w14:paraId="715D96EC" w14:textId="77777777" w:rsidR="00E21998" w:rsidRPr="00B17EEE" w:rsidRDefault="00E21998" w:rsidP="00617764">
            <w:pPr>
              <w:pStyle w:val="TableText"/>
            </w:pPr>
            <w:r w:rsidRPr="00B17EEE">
              <w:t>10157-6</w:t>
            </w:r>
          </w:p>
        </w:tc>
        <w:tc>
          <w:tcPr>
            <w:tcW w:w="2927" w:type="dxa"/>
            <w:vMerge w:val="restart"/>
            <w:tcBorders>
              <w:top w:val="single" w:sz="4" w:space="0" w:color="auto"/>
              <w:left w:val="single" w:sz="4" w:space="0" w:color="auto"/>
              <w:right w:val="single" w:sz="4" w:space="0" w:color="auto"/>
            </w:tcBorders>
          </w:tcPr>
          <w:p w14:paraId="2E73D93E" w14:textId="77777777" w:rsidR="00E21998" w:rsidRPr="00B17EEE" w:rsidRDefault="00E21998" w:rsidP="00617764">
            <w:pPr>
              <w:pStyle w:val="TableText"/>
            </w:pPr>
            <w:r w:rsidRPr="00B17EEE">
              <w:t>2.16.840.1.113883.10.20.22.2.15</w:t>
            </w:r>
          </w:p>
        </w:tc>
        <w:tc>
          <w:tcPr>
            <w:tcW w:w="3049" w:type="dxa"/>
            <w:vMerge w:val="restart"/>
            <w:tcBorders>
              <w:top w:val="single" w:sz="4" w:space="0" w:color="auto"/>
              <w:left w:val="single" w:sz="4" w:space="0" w:color="auto"/>
              <w:right w:val="single" w:sz="4" w:space="0" w:color="auto"/>
            </w:tcBorders>
          </w:tcPr>
          <w:p w14:paraId="2D61DC97" w14:textId="77777777" w:rsidR="00E21998" w:rsidRPr="00B17EEE" w:rsidRDefault="00E21998" w:rsidP="00617764">
            <w:pPr>
              <w:pStyle w:val="TableText"/>
            </w:pPr>
            <w:r w:rsidRPr="00B17EEE">
              <w:t>Need to assign</w:t>
            </w:r>
          </w:p>
        </w:tc>
        <w:tc>
          <w:tcPr>
            <w:tcW w:w="3384" w:type="dxa"/>
            <w:tcBorders>
              <w:top w:val="single" w:sz="4" w:space="0" w:color="auto"/>
              <w:left w:val="single" w:sz="4" w:space="0" w:color="auto"/>
              <w:bottom w:val="single" w:sz="4" w:space="0" w:color="auto"/>
              <w:right w:val="single" w:sz="4" w:space="0" w:color="auto"/>
            </w:tcBorders>
          </w:tcPr>
          <w:p w14:paraId="1E58681F" w14:textId="77777777" w:rsidR="00E21998" w:rsidRPr="00B17EEE" w:rsidRDefault="00E21998" w:rsidP="00617764">
            <w:pPr>
              <w:pStyle w:val="TableText"/>
            </w:pPr>
            <w:r w:rsidRPr="00B17EEE">
              <w:t>2.16.840.1.113883.10.20.1.4 (CCD)</w:t>
            </w:r>
            <w:r w:rsidRPr="00B17EEE">
              <w:br/>
              <w:t>2.16.840.1.113883.10.20.18.2.17 (Proc Note)</w:t>
            </w:r>
          </w:p>
        </w:tc>
        <w:tc>
          <w:tcPr>
            <w:tcW w:w="990" w:type="dxa"/>
            <w:tcBorders>
              <w:top w:val="single" w:sz="4" w:space="0" w:color="auto"/>
              <w:left w:val="single" w:sz="4" w:space="0" w:color="auto"/>
              <w:bottom w:val="single" w:sz="4" w:space="0" w:color="auto"/>
              <w:right w:val="single" w:sz="4" w:space="0" w:color="auto"/>
            </w:tcBorders>
          </w:tcPr>
          <w:p w14:paraId="409F29E1" w14:textId="77777777" w:rsidR="00E21998" w:rsidRPr="00B17EEE" w:rsidRDefault="00E21998" w:rsidP="00617764">
            <w:pPr>
              <w:pStyle w:val="TableText"/>
            </w:pPr>
            <w:r w:rsidRPr="00B17EEE">
              <w:t>HL7</w:t>
            </w:r>
          </w:p>
        </w:tc>
      </w:tr>
      <w:tr w:rsidR="00E21998" w:rsidRPr="00B17EEE" w14:paraId="36B856A0" w14:textId="77777777" w:rsidTr="00FA1997">
        <w:tc>
          <w:tcPr>
            <w:tcW w:w="1342" w:type="dxa"/>
            <w:vMerge/>
            <w:tcBorders>
              <w:left w:val="single" w:sz="4" w:space="0" w:color="auto"/>
              <w:right w:val="single" w:sz="4" w:space="0" w:color="auto"/>
            </w:tcBorders>
          </w:tcPr>
          <w:p w14:paraId="398240EE" w14:textId="77777777" w:rsidR="00E21998" w:rsidRPr="00B17EEE" w:rsidRDefault="00E21998" w:rsidP="00617764">
            <w:pPr>
              <w:pStyle w:val="TableText"/>
            </w:pPr>
          </w:p>
        </w:tc>
        <w:tc>
          <w:tcPr>
            <w:tcW w:w="1016" w:type="dxa"/>
            <w:vMerge/>
            <w:tcBorders>
              <w:left w:val="single" w:sz="4" w:space="0" w:color="auto"/>
              <w:right w:val="single" w:sz="4" w:space="0" w:color="auto"/>
            </w:tcBorders>
          </w:tcPr>
          <w:p w14:paraId="5501C007" w14:textId="77777777" w:rsidR="00E21998" w:rsidRPr="00B17EEE" w:rsidRDefault="00E21998" w:rsidP="00617764">
            <w:pPr>
              <w:pStyle w:val="TableText"/>
            </w:pPr>
          </w:p>
        </w:tc>
        <w:tc>
          <w:tcPr>
            <w:tcW w:w="2927" w:type="dxa"/>
            <w:vMerge/>
            <w:tcBorders>
              <w:left w:val="single" w:sz="4" w:space="0" w:color="auto"/>
              <w:right w:val="single" w:sz="4" w:space="0" w:color="auto"/>
            </w:tcBorders>
          </w:tcPr>
          <w:p w14:paraId="3F30B704" w14:textId="77777777" w:rsidR="00E21998" w:rsidRPr="00B17EEE" w:rsidRDefault="00E21998" w:rsidP="00617764">
            <w:pPr>
              <w:pStyle w:val="TableText"/>
            </w:pPr>
          </w:p>
        </w:tc>
        <w:tc>
          <w:tcPr>
            <w:tcW w:w="3049" w:type="dxa"/>
            <w:vMerge/>
            <w:tcBorders>
              <w:left w:val="single" w:sz="4" w:space="0" w:color="auto"/>
              <w:right w:val="single" w:sz="4" w:space="0" w:color="auto"/>
            </w:tcBorders>
          </w:tcPr>
          <w:p w14:paraId="4AE9F290"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0C0B5D8D" w14:textId="77777777" w:rsidR="00E21998" w:rsidRPr="00B17EEE" w:rsidRDefault="00E21998" w:rsidP="00617764">
            <w:pPr>
              <w:pStyle w:val="TableText"/>
            </w:pPr>
            <w:r w:rsidRPr="00B17EEE">
              <w:t>2.16.840.1.113883.3.88.11.83.125</w:t>
            </w:r>
          </w:p>
        </w:tc>
        <w:tc>
          <w:tcPr>
            <w:tcW w:w="990" w:type="dxa"/>
            <w:tcBorders>
              <w:top w:val="single" w:sz="4" w:space="0" w:color="auto"/>
              <w:left w:val="single" w:sz="4" w:space="0" w:color="auto"/>
              <w:bottom w:val="single" w:sz="4" w:space="0" w:color="auto"/>
              <w:right w:val="single" w:sz="4" w:space="0" w:color="auto"/>
            </w:tcBorders>
          </w:tcPr>
          <w:p w14:paraId="2B109888" w14:textId="77777777" w:rsidR="00E21998" w:rsidRPr="00B17EEE" w:rsidRDefault="00E21998" w:rsidP="00617764">
            <w:pPr>
              <w:pStyle w:val="TableText"/>
            </w:pPr>
            <w:r w:rsidRPr="00B17EEE">
              <w:t>HITSP</w:t>
            </w:r>
          </w:p>
        </w:tc>
      </w:tr>
      <w:tr w:rsidR="00E21998" w:rsidRPr="00B17EEE" w14:paraId="77BE09F2" w14:textId="77777777" w:rsidTr="00FA1997">
        <w:tc>
          <w:tcPr>
            <w:tcW w:w="1342" w:type="dxa"/>
            <w:vMerge/>
            <w:tcBorders>
              <w:left w:val="single" w:sz="4" w:space="0" w:color="auto"/>
              <w:bottom w:val="single" w:sz="4" w:space="0" w:color="auto"/>
              <w:right w:val="single" w:sz="4" w:space="0" w:color="auto"/>
            </w:tcBorders>
          </w:tcPr>
          <w:p w14:paraId="58DFFAF6" w14:textId="77777777" w:rsidR="00E21998" w:rsidRPr="00B17EEE" w:rsidRDefault="00E21998" w:rsidP="00617764">
            <w:pPr>
              <w:pStyle w:val="TableText"/>
            </w:pPr>
          </w:p>
        </w:tc>
        <w:tc>
          <w:tcPr>
            <w:tcW w:w="1016" w:type="dxa"/>
            <w:vMerge/>
            <w:tcBorders>
              <w:left w:val="single" w:sz="4" w:space="0" w:color="auto"/>
              <w:bottom w:val="single" w:sz="4" w:space="0" w:color="auto"/>
              <w:right w:val="single" w:sz="4" w:space="0" w:color="auto"/>
            </w:tcBorders>
          </w:tcPr>
          <w:p w14:paraId="23AB8A1B" w14:textId="77777777" w:rsidR="00E21998" w:rsidRPr="00B17EEE" w:rsidRDefault="00E21998" w:rsidP="00617764">
            <w:pPr>
              <w:pStyle w:val="TableText"/>
            </w:pPr>
          </w:p>
        </w:tc>
        <w:tc>
          <w:tcPr>
            <w:tcW w:w="2927" w:type="dxa"/>
            <w:vMerge/>
            <w:tcBorders>
              <w:left w:val="single" w:sz="4" w:space="0" w:color="auto"/>
              <w:bottom w:val="single" w:sz="4" w:space="0" w:color="auto"/>
              <w:right w:val="single" w:sz="4" w:space="0" w:color="auto"/>
            </w:tcBorders>
          </w:tcPr>
          <w:p w14:paraId="06DE0661" w14:textId="77777777" w:rsidR="00E21998" w:rsidRPr="00B17EEE" w:rsidRDefault="00E21998" w:rsidP="00617764">
            <w:pPr>
              <w:pStyle w:val="TableText"/>
            </w:pPr>
          </w:p>
        </w:tc>
        <w:tc>
          <w:tcPr>
            <w:tcW w:w="3049" w:type="dxa"/>
            <w:vMerge/>
            <w:tcBorders>
              <w:left w:val="single" w:sz="4" w:space="0" w:color="auto"/>
              <w:bottom w:val="single" w:sz="4" w:space="0" w:color="auto"/>
              <w:right w:val="single" w:sz="4" w:space="0" w:color="auto"/>
            </w:tcBorders>
          </w:tcPr>
          <w:p w14:paraId="0EA75F2E"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45FB1412" w14:textId="77777777" w:rsidR="00E21998" w:rsidRPr="00B17EEE" w:rsidRDefault="00E21998" w:rsidP="00617764">
            <w:pPr>
              <w:pStyle w:val="TableText"/>
            </w:pPr>
            <w:r w:rsidRPr="00B17EEE">
              <w:t>1.3.6.1.4.1.19376.1.5.3.1.3.14 (narrative-only)</w:t>
            </w:r>
            <w:r w:rsidRPr="00B17EEE">
              <w:br/>
              <w:t>1.3.6.1.4.1.19376.1.5.3.1.3.15 (coded)</w:t>
            </w:r>
          </w:p>
        </w:tc>
        <w:tc>
          <w:tcPr>
            <w:tcW w:w="990" w:type="dxa"/>
            <w:tcBorders>
              <w:top w:val="single" w:sz="4" w:space="0" w:color="auto"/>
              <w:left w:val="single" w:sz="4" w:space="0" w:color="auto"/>
              <w:bottom w:val="single" w:sz="4" w:space="0" w:color="auto"/>
              <w:right w:val="single" w:sz="4" w:space="0" w:color="auto"/>
            </w:tcBorders>
          </w:tcPr>
          <w:p w14:paraId="4C3DBE65" w14:textId="77777777" w:rsidR="00E21998" w:rsidRPr="00B17EEE" w:rsidRDefault="00E21998" w:rsidP="00617764">
            <w:pPr>
              <w:pStyle w:val="TableText"/>
            </w:pPr>
            <w:r w:rsidRPr="00B17EEE">
              <w:t>IHE</w:t>
            </w:r>
          </w:p>
        </w:tc>
      </w:tr>
      <w:tr w:rsidR="00E21998" w:rsidRPr="00B17EEE" w14:paraId="2AC47CDB" w14:textId="77777777" w:rsidTr="00FA1997">
        <w:tc>
          <w:tcPr>
            <w:tcW w:w="1342" w:type="dxa"/>
            <w:vMerge w:val="restart"/>
            <w:tcBorders>
              <w:top w:val="single" w:sz="4" w:space="0" w:color="auto"/>
              <w:left w:val="single" w:sz="4" w:space="0" w:color="auto"/>
              <w:right w:val="single" w:sz="4" w:space="0" w:color="auto"/>
            </w:tcBorders>
          </w:tcPr>
          <w:p w14:paraId="50908046" w14:textId="77777777" w:rsidR="00E21998" w:rsidRPr="00B17EEE" w:rsidRDefault="00E21998" w:rsidP="00617764">
            <w:pPr>
              <w:pStyle w:val="TableText"/>
            </w:pPr>
            <w:r w:rsidRPr="00B17EEE">
              <w:lastRenderedPageBreak/>
              <w:t>Social History Section(incl. smoking)</w:t>
            </w:r>
          </w:p>
        </w:tc>
        <w:tc>
          <w:tcPr>
            <w:tcW w:w="1016" w:type="dxa"/>
            <w:vMerge w:val="restart"/>
            <w:tcBorders>
              <w:top w:val="single" w:sz="4" w:space="0" w:color="auto"/>
              <w:left w:val="single" w:sz="4" w:space="0" w:color="auto"/>
              <w:right w:val="single" w:sz="4" w:space="0" w:color="auto"/>
            </w:tcBorders>
          </w:tcPr>
          <w:p w14:paraId="5295E4E8" w14:textId="77777777" w:rsidR="00E21998" w:rsidRPr="00B17EEE" w:rsidRDefault="00E21998" w:rsidP="00617764">
            <w:pPr>
              <w:pStyle w:val="TableText"/>
            </w:pPr>
            <w:r w:rsidRPr="00B17EEE">
              <w:t>29762-2</w:t>
            </w:r>
          </w:p>
        </w:tc>
        <w:tc>
          <w:tcPr>
            <w:tcW w:w="2927" w:type="dxa"/>
            <w:vMerge w:val="restart"/>
            <w:tcBorders>
              <w:top w:val="single" w:sz="4" w:space="0" w:color="auto"/>
              <w:left w:val="single" w:sz="4" w:space="0" w:color="auto"/>
              <w:right w:val="single" w:sz="4" w:space="0" w:color="auto"/>
            </w:tcBorders>
          </w:tcPr>
          <w:p w14:paraId="5B7B6C33" w14:textId="77777777" w:rsidR="00E21998" w:rsidRPr="00B17EEE" w:rsidRDefault="00E21998" w:rsidP="00617764">
            <w:pPr>
              <w:pStyle w:val="TableText"/>
            </w:pPr>
            <w:r w:rsidRPr="00B17EEE">
              <w:t>2.16.840.1.113883.10.20.22.2.17</w:t>
            </w:r>
          </w:p>
        </w:tc>
        <w:tc>
          <w:tcPr>
            <w:tcW w:w="3049" w:type="dxa"/>
            <w:vMerge w:val="restart"/>
            <w:tcBorders>
              <w:top w:val="single" w:sz="4" w:space="0" w:color="auto"/>
              <w:left w:val="single" w:sz="4" w:space="0" w:color="auto"/>
              <w:right w:val="single" w:sz="4" w:space="0" w:color="auto"/>
            </w:tcBorders>
          </w:tcPr>
          <w:p w14:paraId="28F2CB27" w14:textId="77777777" w:rsidR="00E21998" w:rsidRPr="00B17EEE" w:rsidRDefault="00E21998" w:rsidP="00617764">
            <w:pPr>
              <w:pStyle w:val="TableText"/>
            </w:pPr>
            <w:r w:rsidRPr="00B17EEE">
              <w:t>N/A (no stds require entry)</w:t>
            </w:r>
          </w:p>
        </w:tc>
        <w:tc>
          <w:tcPr>
            <w:tcW w:w="3384" w:type="dxa"/>
            <w:tcBorders>
              <w:top w:val="single" w:sz="4" w:space="0" w:color="auto"/>
              <w:left w:val="single" w:sz="4" w:space="0" w:color="auto"/>
              <w:bottom w:val="single" w:sz="4" w:space="0" w:color="auto"/>
              <w:right w:val="single" w:sz="4" w:space="0" w:color="auto"/>
            </w:tcBorders>
          </w:tcPr>
          <w:p w14:paraId="05685CDB" w14:textId="77777777" w:rsidR="00E21998" w:rsidRPr="00B17EEE" w:rsidRDefault="00E21998" w:rsidP="00617764">
            <w:pPr>
              <w:pStyle w:val="TableText"/>
            </w:pPr>
            <w:r w:rsidRPr="00B17EEE">
              <w:t>2.16.840.1.113883.10.20.1.15 (CCD)</w:t>
            </w:r>
          </w:p>
        </w:tc>
        <w:tc>
          <w:tcPr>
            <w:tcW w:w="990" w:type="dxa"/>
            <w:tcBorders>
              <w:top w:val="single" w:sz="4" w:space="0" w:color="auto"/>
              <w:left w:val="single" w:sz="4" w:space="0" w:color="auto"/>
              <w:bottom w:val="single" w:sz="4" w:space="0" w:color="auto"/>
              <w:right w:val="single" w:sz="4" w:space="0" w:color="auto"/>
            </w:tcBorders>
          </w:tcPr>
          <w:p w14:paraId="0FBEEE31" w14:textId="77777777" w:rsidR="00E21998" w:rsidRPr="00B17EEE" w:rsidRDefault="00E21998" w:rsidP="00617764">
            <w:pPr>
              <w:pStyle w:val="TableText"/>
            </w:pPr>
            <w:r w:rsidRPr="00B17EEE">
              <w:t>HL7</w:t>
            </w:r>
          </w:p>
        </w:tc>
      </w:tr>
      <w:tr w:rsidR="00E21998" w:rsidRPr="00B17EEE" w14:paraId="35D6D6EB" w14:textId="77777777" w:rsidTr="00FA1997">
        <w:tc>
          <w:tcPr>
            <w:tcW w:w="1342" w:type="dxa"/>
            <w:vMerge/>
            <w:tcBorders>
              <w:left w:val="single" w:sz="4" w:space="0" w:color="auto"/>
              <w:right w:val="single" w:sz="4" w:space="0" w:color="auto"/>
            </w:tcBorders>
          </w:tcPr>
          <w:p w14:paraId="4EF6BA18" w14:textId="77777777" w:rsidR="00E21998" w:rsidRPr="00B17EEE" w:rsidRDefault="00E21998" w:rsidP="00617764">
            <w:pPr>
              <w:pStyle w:val="TableText"/>
            </w:pPr>
          </w:p>
        </w:tc>
        <w:tc>
          <w:tcPr>
            <w:tcW w:w="1016" w:type="dxa"/>
            <w:vMerge/>
            <w:tcBorders>
              <w:left w:val="single" w:sz="4" w:space="0" w:color="auto"/>
              <w:right w:val="single" w:sz="4" w:space="0" w:color="auto"/>
            </w:tcBorders>
          </w:tcPr>
          <w:p w14:paraId="6A4E1112" w14:textId="77777777" w:rsidR="00E21998" w:rsidRPr="00B17EEE" w:rsidRDefault="00E21998" w:rsidP="00617764">
            <w:pPr>
              <w:pStyle w:val="TableText"/>
            </w:pPr>
          </w:p>
        </w:tc>
        <w:tc>
          <w:tcPr>
            <w:tcW w:w="2927" w:type="dxa"/>
            <w:vMerge/>
            <w:tcBorders>
              <w:left w:val="single" w:sz="4" w:space="0" w:color="auto"/>
              <w:right w:val="single" w:sz="4" w:space="0" w:color="auto"/>
            </w:tcBorders>
          </w:tcPr>
          <w:p w14:paraId="4FF1BE06" w14:textId="77777777" w:rsidR="00E21998" w:rsidRPr="00B17EEE" w:rsidRDefault="00E21998" w:rsidP="00617764">
            <w:pPr>
              <w:pStyle w:val="TableText"/>
            </w:pPr>
          </w:p>
        </w:tc>
        <w:tc>
          <w:tcPr>
            <w:tcW w:w="3049" w:type="dxa"/>
            <w:vMerge/>
            <w:tcBorders>
              <w:left w:val="single" w:sz="4" w:space="0" w:color="auto"/>
              <w:right w:val="single" w:sz="4" w:space="0" w:color="auto"/>
            </w:tcBorders>
          </w:tcPr>
          <w:p w14:paraId="0813C7E5"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79E85C40" w14:textId="77777777" w:rsidR="00E21998" w:rsidRPr="00B17EEE" w:rsidRDefault="00E21998" w:rsidP="00617764">
            <w:pPr>
              <w:pStyle w:val="TableText"/>
            </w:pPr>
            <w:r w:rsidRPr="00B17EEE">
              <w:t>2.16.840.1.113883.3.88.11.83.126</w:t>
            </w:r>
          </w:p>
        </w:tc>
        <w:tc>
          <w:tcPr>
            <w:tcW w:w="990" w:type="dxa"/>
            <w:tcBorders>
              <w:top w:val="single" w:sz="4" w:space="0" w:color="auto"/>
              <w:left w:val="single" w:sz="4" w:space="0" w:color="auto"/>
              <w:bottom w:val="single" w:sz="4" w:space="0" w:color="auto"/>
              <w:right w:val="single" w:sz="4" w:space="0" w:color="auto"/>
            </w:tcBorders>
          </w:tcPr>
          <w:p w14:paraId="62280F10" w14:textId="77777777" w:rsidR="00E21998" w:rsidRPr="00B17EEE" w:rsidRDefault="00E21998" w:rsidP="00617764">
            <w:pPr>
              <w:pStyle w:val="TableText"/>
            </w:pPr>
            <w:r w:rsidRPr="00B17EEE">
              <w:t>HITSP</w:t>
            </w:r>
          </w:p>
        </w:tc>
      </w:tr>
      <w:tr w:rsidR="00E21998" w:rsidRPr="00B17EEE" w14:paraId="7017B6C6" w14:textId="77777777" w:rsidTr="00FA1997">
        <w:tc>
          <w:tcPr>
            <w:tcW w:w="1342" w:type="dxa"/>
            <w:vMerge/>
            <w:tcBorders>
              <w:left w:val="single" w:sz="4" w:space="0" w:color="auto"/>
              <w:bottom w:val="single" w:sz="4" w:space="0" w:color="auto"/>
              <w:right w:val="single" w:sz="4" w:space="0" w:color="auto"/>
            </w:tcBorders>
          </w:tcPr>
          <w:p w14:paraId="0DFFC3C0" w14:textId="77777777" w:rsidR="00E21998" w:rsidRPr="00B17EEE" w:rsidRDefault="00E21998" w:rsidP="00617764">
            <w:pPr>
              <w:pStyle w:val="TableText"/>
            </w:pPr>
          </w:p>
        </w:tc>
        <w:tc>
          <w:tcPr>
            <w:tcW w:w="1016" w:type="dxa"/>
            <w:vMerge/>
            <w:tcBorders>
              <w:left w:val="single" w:sz="4" w:space="0" w:color="auto"/>
              <w:bottom w:val="single" w:sz="4" w:space="0" w:color="auto"/>
              <w:right w:val="single" w:sz="4" w:space="0" w:color="auto"/>
            </w:tcBorders>
          </w:tcPr>
          <w:p w14:paraId="28055014" w14:textId="77777777" w:rsidR="00E21998" w:rsidRPr="00B17EEE" w:rsidRDefault="00E21998" w:rsidP="00617764">
            <w:pPr>
              <w:pStyle w:val="TableText"/>
            </w:pPr>
          </w:p>
        </w:tc>
        <w:tc>
          <w:tcPr>
            <w:tcW w:w="2927" w:type="dxa"/>
            <w:vMerge/>
            <w:tcBorders>
              <w:left w:val="single" w:sz="4" w:space="0" w:color="auto"/>
              <w:bottom w:val="single" w:sz="4" w:space="0" w:color="auto"/>
              <w:right w:val="single" w:sz="4" w:space="0" w:color="auto"/>
            </w:tcBorders>
          </w:tcPr>
          <w:p w14:paraId="6EDDD300" w14:textId="77777777" w:rsidR="00E21998" w:rsidRPr="00B17EEE" w:rsidRDefault="00E21998" w:rsidP="00617764">
            <w:pPr>
              <w:pStyle w:val="TableText"/>
            </w:pPr>
          </w:p>
        </w:tc>
        <w:tc>
          <w:tcPr>
            <w:tcW w:w="3049" w:type="dxa"/>
            <w:vMerge/>
            <w:tcBorders>
              <w:left w:val="single" w:sz="4" w:space="0" w:color="auto"/>
              <w:bottom w:val="single" w:sz="4" w:space="0" w:color="auto"/>
              <w:right w:val="single" w:sz="4" w:space="0" w:color="auto"/>
            </w:tcBorders>
          </w:tcPr>
          <w:p w14:paraId="4EF488A2"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162A7C68" w14:textId="77777777" w:rsidR="00E21998" w:rsidRPr="00B17EEE" w:rsidRDefault="00E21998" w:rsidP="00617764">
            <w:pPr>
              <w:pStyle w:val="TableText"/>
            </w:pPr>
            <w:r w:rsidRPr="00B17EEE">
              <w:t>1.3.6.1.4.1.19376.1.5.3.1.3.16</w:t>
            </w:r>
          </w:p>
        </w:tc>
        <w:tc>
          <w:tcPr>
            <w:tcW w:w="990" w:type="dxa"/>
            <w:tcBorders>
              <w:top w:val="single" w:sz="4" w:space="0" w:color="auto"/>
              <w:left w:val="single" w:sz="4" w:space="0" w:color="auto"/>
              <w:bottom w:val="single" w:sz="4" w:space="0" w:color="auto"/>
              <w:right w:val="single" w:sz="4" w:space="0" w:color="auto"/>
            </w:tcBorders>
          </w:tcPr>
          <w:p w14:paraId="76F3552E" w14:textId="77777777" w:rsidR="00E21998" w:rsidRPr="00B17EEE" w:rsidRDefault="00E21998" w:rsidP="00617764">
            <w:pPr>
              <w:pStyle w:val="TableText"/>
            </w:pPr>
            <w:r w:rsidRPr="00B17EEE">
              <w:t>IHE</w:t>
            </w:r>
          </w:p>
        </w:tc>
      </w:tr>
      <w:tr w:rsidR="00E21998" w:rsidRPr="00B17EEE" w14:paraId="5A133045" w14:textId="77777777" w:rsidTr="00FA1997">
        <w:tc>
          <w:tcPr>
            <w:tcW w:w="1342" w:type="dxa"/>
            <w:vMerge w:val="restart"/>
            <w:tcBorders>
              <w:top w:val="single" w:sz="4" w:space="0" w:color="auto"/>
              <w:left w:val="single" w:sz="4" w:space="0" w:color="auto"/>
              <w:right w:val="single" w:sz="4" w:space="0" w:color="auto"/>
            </w:tcBorders>
          </w:tcPr>
          <w:p w14:paraId="58CBCDE1" w14:textId="77777777" w:rsidR="00E21998" w:rsidRPr="00B17EEE" w:rsidRDefault="00E21998" w:rsidP="00617764">
            <w:pPr>
              <w:pStyle w:val="TableText"/>
            </w:pPr>
            <w:r w:rsidRPr="00B17EEE">
              <w:t>Encounters Section</w:t>
            </w:r>
          </w:p>
        </w:tc>
        <w:tc>
          <w:tcPr>
            <w:tcW w:w="1016" w:type="dxa"/>
            <w:vMerge w:val="restart"/>
            <w:tcBorders>
              <w:top w:val="single" w:sz="4" w:space="0" w:color="auto"/>
              <w:left w:val="single" w:sz="4" w:space="0" w:color="auto"/>
              <w:right w:val="single" w:sz="4" w:space="0" w:color="auto"/>
            </w:tcBorders>
          </w:tcPr>
          <w:p w14:paraId="1DA605A2" w14:textId="77777777" w:rsidR="00E21998" w:rsidRPr="00B17EEE" w:rsidRDefault="00E21998" w:rsidP="00617764">
            <w:pPr>
              <w:pStyle w:val="TableText"/>
            </w:pPr>
            <w:r w:rsidRPr="00B17EEE">
              <w:t>46240-8</w:t>
            </w:r>
          </w:p>
        </w:tc>
        <w:tc>
          <w:tcPr>
            <w:tcW w:w="2927" w:type="dxa"/>
            <w:vMerge w:val="restart"/>
            <w:tcBorders>
              <w:top w:val="single" w:sz="4" w:space="0" w:color="auto"/>
              <w:left w:val="single" w:sz="4" w:space="0" w:color="auto"/>
              <w:right w:val="single" w:sz="4" w:space="0" w:color="auto"/>
            </w:tcBorders>
          </w:tcPr>
          <w:p w14:paraId="0532E9FA" w14:textId="77777777" w:rsidR="00E21998" w:rsidRPr="00B17EEE" w:rsidRDefault="00E21998" w:rsidP="00617764">
            <w:pPr>
              <w:pStyle w:val="TableText"/>
            </w:pPr>
            <w:r w:rsidRPr="00B17EEE">
              <w:t>2.16.840.1.113883.10.20.22.2.22</w:t>
            </w:r>
          </w:p>
        </w:tc>
        <w:tc>
          <w:tcPr>
            <w:tcW w:w="3049" w:type="dxa"/>
            <w:vMerge w:val="restart"/>
            <w:tcBorders>
              <w:top w:val="single" w:sz="4" w:space="0" w:color="auto"/>
              <w:left w:val="single" w:sz="4" w:space="0" w:color="auto"/>
              <w:right w:val="single" w:sz="4" w:space="0" w:color="auto"/>
            </w:tcBorders>
          </w:tcPr>
          <w:p w14:paraId="0D46D24C" w14:textId="77777777" w:rsidR="00E21998" w:rsidRPr="00B17EEE" w:rsidRDefault="00E21998" w:rsidP="00617764">
            <w:pPr>
              <w:pStyle w:val="TableText"/>
            </w:pPr>
            <w:r w:rsidRPr="00B17EEE">
              <w:t>Need to assign</w:t>
            </w:r>
          </w:p>
        </w:tc>
        <w:tc>
          <w:tcPr>
            <w:tcW w:w="3384" w:type="dxa"/>
            <w:tcBorders>
              <w:top w:val="single" w:sz="4" w:space="0" w:color="auto"/>
              <w:left w:val="single" w:sz="4" w:space="0" w:color="auto"/>
              <w:bottom w:val="single" w:sz="4" w:space="0" w:color="auto"/>
              <w:right w:val="single" w:sz="4" w:space="0" w:color="auto"/>
            </w:tcBorders>
          </w:tcPr>
          <w:p w14:paraId="70FE631B" w14:textId="77777777" w:rsidR="00E21998" w:rsidRPr="00B17EEE" w:rsidRDefault="00E21998" w:rsidP="00617764">
            <w:pPr>
              <w:pStyle w:val="TableText"/>
            </w:pPr>
            <w:r w:rsidRPr="00B17EEE">
              <w:t>2.16.840.1.113883.10.20.1.3 (CCD)</w:t>
            </w:r>
          </w:p>
        </w:tc>
        <w:tc>
          <w:tcPr>
            <w:tcW w:w="990" w:type="dxa"/>
            <w:tcBorders>
              <w:top w:val="single" w:sz="4" w:space="0" w:color="auto"/>
              <w:left w:val="single" w:sz="4" w:space="0" w:color="auto"/>
              <w:bottom w:val="single" w:sz="4" w:space="0" w:color="auto"/>
              <w:right w:val="single" w:sz="4" w:space="0" w:color="auto"/>
            </w:tcBorders>
          </w:tcPr>
          <w:p w14:paraId="6A2CF72C" w14:textId="77777777" w:rsidR="00E21998" w:rsidRPr="00B17EEE" w:rsidRDefault="00E21998" w:rsidP="00617764">
            <w:pPr>
              <w:pStyle w:val="TableText"/>
            </w:pPr>
            <w:r w:rsidRPr="00B17EEE">
              <w:t>HL7</w:t>
            </w:r>
          </w:p>
        </w:tc>
      </w:tr>
      <w:tr w:rsidR="00E21998" w:rsidRPr="00B17EEE" w14:paraId="5B60D664" w14:textId="77777777" w:rsidTr="00FA1997">
        <w:tc>
          <w:tcPr>
            <w:tcW w:w="1342" w:type="dxa"/>
            <w:vMerge/>
            <w:tcBorders>
              <w:left w:val="single" w:sz="4" w:space="0" w:color="auto"/>
              <w:right w:val="single" w:sz="4" w:space="0" w:color="auto"/>
            </w:tcBorders>
          </w:tcPr>
          <w:p w14:paraId="2D2FA660" w14:textId="77777777" w:rsidR="00E21998" w:rsidRPr="00B17EEE" w:rsidRDefault="00E21998" w:rsidP="00617764">
            <w:pPr>
              <w:pStyle w:val="TableText"/>
            </w:pPr>
          </w:p>
        </w:tc>
        <w:tc>
          <w:tcPr>
            <w:tcW w:w="1016" w:type="dxa"/>
            <w:vMerge/>
            <w:tcBorders>
              <w:left w:val="single" w:sz="4" w:space="0" w:color="auto"/>
              <w:right w:val="single" w:sz="4" w:space="0" w:color="auto"/>
            </w:tcBorders>
          </w:tcPr>
          <w:p w14:paraId="180E8C84" w14:textId="77777777" w:rsidR="00E21998" w:rsidRPr="00B17EEE" w:rsidRDefault="00E21998" w:rsidP="00617764">
            <w:pPr>
              <w:pStyle w:val="TableText"/>
            </w:pPr>
          </w:p>
        </w:tc>
        <w:tc>
          <w:tcPr>
            <w:tcW w:w="2927" w:type="dxa"/>
            <w:vMerge/>
            <w:tcBorders>
              <w:left w:val="single" w:sz="4" w:space="0" w:color="auto"/>
              <w:right w:val="single" w:sz="4" w:space="0" w:color="auto"/>
            </w:tcBorders>
          </w:tcPr>
          <w:p w14:paraId="01315D0D" w14:textId="77777777" w:rsidR="00E21998" w:rsidRPr="00B17EEE" w:rsidRDefault="00E21998" w:rsidP="00617764">
            <w:pPr>
              <w:pStyle w:val="TableText"/>
            </w:pPr>
          </w:p>
        </w:tc>
        <w:tc>
          <w:tcPr>
            <w:tcW w:w="3049" w:type="dxa"/>
            <w:vMerge/>
            <w:tcBorders>
              <w:left w:val="single" w:sz="4" w:space="0" w:color="auto"/>
              <w:right w:val="single" w:sz="4" w:space="0" w:color="auto"/>
            </w:tcBorders>
          </w:tcPr>
          <w:p w14:paraId="5DCB7EEF"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62D16E0A" w14:textId="77777777" w:rsidR="00E21998" w:rsidRPr="00B17EEE" w:rsidRDefault="00E21998" w:rsidP="00617764">
            <w:pPr>
              <w:pStyle w:val="TableText"/>
            </w:pPr>
            <w:r w:rsidRPr="00B17EEE">
              <w:t>2.16.840.1.113883.3.88.11.83.127</w:t>
            </w:r>
          </w:p>
        </w:tc>
        <w:tc>
          <w:tcPr>
            <w:tcW w:w="990" w:type="dxa"/>
            <w:tcBorders>
              <w:top w:val="single" w:sz="4" w:space="0" w:color="auto"/>
              <w:left w:val="single" w:sz="4" w:space="0" w:color="auto"/>
              <w:bottom w:val="single" w:sz="4" w:space="0" w:color="auto"/>
              <w:right w:val="single" w:sz="4" w:space="0" w:color="auto"/>
            </w:tcBorders>
          </w:tcPr>
          <w:p w14:paraId="17776B6C" w14:textId="77777777" w:rsidR="00E21998" w:rsidRPr="00B17EEE" w:rsidRDefault="00E21998" w:rsidP="00617764">
            <w:pPr>
              <w:pStyle w:val="TableText"/>
            </w:pPr>
            <w:r w:rsidRPr="00B17EEE">
              <w:t>HITSP</w:t>
            </w:r>
          </w:p>
        </w:tc>
      </w:tr>
      <w:tr w:rsidR="00E21998" w:rsidRPr="00B17EEE" w14:paraId="10D6F3F4" w14:textId="77777777" w:rsidTr="00FA1997">
        <w:tc>
          <w:tcPr>
            <w:tcW w:w="1342" w:type="dxa"/>
            <w:vMerge/>
            <w:tcBorders>
              <w:left w:val="single" w:sz="4" w:space="0" w:color="auto"/>
              <w:bottom w:val="single" w:sz="4" w:space="0" w:color="auto"/>
              <w:right w:val="single" w:sz="4" w:space="0" w:color="auto"/>
            </w:tcBorders>
          </w:tcPr>
          <w:p w14:paraId="2D0D9119" w14:textId="77777777" w:rsidR="00E21998" w:rsidRPr="00B17EEE" w:rsidRDefault="00E21998" w:rsidP="00617764">
            <w:pPr>
              <w:pStyle w:val="TableText"/>
            </w:pPr>
          </w:p>
        </w:tc>
        <w:tc>
          <w:tcPr>
            <w:tcW w:w="1016" w:type="dxa"/>
            <w:vMerge/>
            <w:tcBorders>
              <w:left w:val="single" w:sz="4" w:space="0" w:color="auto"/>
              <w:bottom w:val="single" w:sz="4" w:space="0" w:color="auto"/>
              <w:right w:val="single" w:sz="4" w:space="0" w:color="auto"/>
            </w:tcBorders>
          </w:tcPr>
          <w:p w14:paraId="7C842C98" w14:textId="77777777" w:rsidR="00E21998" w:rsidRPr="00B17EEE" w:rsidRDefault="00E21998" w:rsidP="00617764">
            <w:pPr>
              <w:pStyle w:val="TableText"/>
            </w:pPr>
          </w:p>
        </w:tc>
        <w:tc>
          <w:tcPr>
            <w:tcW w:w="2927" w:type="dxa"/>
            <w:vMerge/>
            <w:tcBorders>
              <w:left w:val="single" w:sz="4" w:space="0" w:color="auto"/>
              <w:bottom w:val="single" w:sz="4" w:space="0" w:color="auto"/>
              <w:right w:val="single" w:sz="4" w:space="0" w:color="auto"/>
            </w:tcBorders>
          </w:tcPr>
          <w:p w14:paraId="75AFAC1E" w14:textId="77777777" w:rsidR="00E21998" w:rsidRPr="00B17EEE" w:rsidRDefault="00E21998" w:rsidP="00617764">
            <w:pPr>
              <w:pStyle w:val="TableText"/>
            </w:pPr>
          </w:p>
        </w:tc>
        <w:tc>
          <w:tcPr>
            <w:tcW w:w="3049" w:type="dxa"/>
            <w:vMerge/>
            <w:tcBorders>
              <w:left w:val="single" w:sz="4" w:space="0" w:color="auto"/>
              <w:bottom w:val="single" w:sz="4" w:space="0" w:color="auto"/>
              <w:right w:val="single" w:sz="4" w:space="0" w:color="auto"/>
            </w:tcBorders>
          </w:tcPr>
          <w:p w14:paraId="6F6AE020"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722514BF" w14:textId="77777777" w:rsidR="00E21998" w:rsidRPr="00B17EEE" w:rsidRDefault="00E21998" w:rsidP="00617764">
            <w:pPr>
              <w:pStyle w:val="TableText"/>
            </w:pPr>
            <w:r w:rsidRPr="00B17EEE">
              <w:t>1.3.6.1.4.1.19376.1.5.3.1.1.5.3.3</w:t>
            </w:r>
          </w:p>
        </w:tc>
        <w:tc>
          <w:tcPr>
            <w:tcW w:w="990" w:type="dxa"/>
            <w:tcBorders>
              <w:top w:val="single" w:sz="4" w:space="0" w:color="auto"/>
              <w:left w:val="single" w:sz="4" w:space="0" w:color="auto"/>
              <w:bottom w:val="single" w:sz="4" w:space="0" w:color="auto"/>
              <w:right w:val="single" w:sz="4" w:space="0" w:color="auto"/>
            </w:tcBorders>
          </w:tcPr>
          <w:p w14:paraId="1399DD99" w14:textId="77777777" w:rsidR="00E21998" w:rsidRPr="00B17EEE" w:rsidRDefault="00E21998" w:rsidP="00617764">
            <w:pPr>
              <w:pStyle w:val="TableText"/>
            </w:pPr>
            <w:r w:rsidRPr="00B17EEE">
              <w:t>IHE</w:t>
            </w:r>
          </w:p>
        </w:tc>
      </w:tr>
      <w:tr w:rsidR="00E21998" w:rsidRPr="00B17EEE" w14:paraId="6ED507CA" w14:textId="77777777" w:rsidTr="00FA1997">
        <w:tc>
          <w:tcPr>
            <w:tcW w:w="1342" w:type="dxa"/>
            <w:vMerge w:val="restart"/>
            <w:tcBorders>
              <w:top w:val="single" w:sz="4" w:space="0" w:color="auto"/>
              <w:left w:val="single" w:sz="4" w:space="0" w:color="auto"/>
              <w:right w:val="single" w:sz="4" w:space="0" w:color="auto"/>
            </w:tcBorders>
          </w:tcPr>
          <w:p w14:paraId="2159820D" w14:textId="77777777" w:rsidR="00E21998" w:rsidRPr="00B17EEE" w:rsidRDefault="00E21998" w:rsidP="00617764">
            <w:pPr>
              <w:pStyle w:val="TableText"/>
            </w:pPr>
            <w:r w:rsidRPr="00B17EEE">
              <w:t>Medical Equipment Section</w:t>
            </w:r>
          </w:p>
        </w:tc>
        <w:tc>
          <w:tcPr>
            <w:tcW w:w="1016" w:type="dxa"/>
            <w:vMerge w:val="restart"/>
            <w:tcBorders>
              <w:top w:val="single" w:sz="4" w:space="0" w:color="auto"/>
              <w:left w:val="single" w:sz="4" w:space="0" w:color="auto"/>
              <w:right w:val="single" w:sz="4" w:space="0" w:color="auto"/>
            </w:tcBorders>
          </w:tcPr>
          <w:p w14:paraId="01DEFF39" w14:textId="77777777" w:rsidR="00E21998" w:rsidRPr="00B17EEE" w:rsidRDefault="00E21998" w:rsidP="00617764">
            <w:pPr>
              <w:pStyle w:val="TableText"/>
            </w:pPr>
            <w:r w:rsidRPr="00B17EEE">
              <w:t>46264-8</w:t>
            </w:r>
          </w:p>
        </w:tc>
        <w:tc>
          <w:tcPr>
            <w:tcW w:w="2927" w:type="dxa"/>
            <w:vMerge w:val="restart"/>
            <w:tcBorders>
              <w:top w:val="single" w:sz="4" w:space="0" w:color="auto"/>
              <w:left w:val="single" w:sz="4" w:space="0" w:color="auto"/>
              <w:right w:val="single" w:sz="4" w:space="0" w:color="auto"/>
            </w:tcBorders>
          </w:tcPr>
          <w:p w14:paraId="62F1E0A8" w14:textId="77777777" w:rsidR="00E21998" w:rsidRPr="00B17EEE" w:rsidRDefault="00E21998" w:rsidP="00617764">
            <w:pPr>
              <w:pStyle w:val="TableText"/>
            </w:pPr>
            <w:r w:rsidRPr="00B17EEE">
              <w:t>2.16.840.1.113883.10.20.22.2.23</w:t>
            </w:r>
          </w:p>
        </w:tc>
        <w:tc>
          <w:tcPr>
            <w:tcW w:w="3049" w:type="dxa"/>
            <w:vMerge w:val="restart"/>
            <w:tcBorders>
              <w:top w:val="single" w:sz="4" w:space="0" w:color="auto"/>
              <w:left w:val="single" w:sz="4" w:space="0" w:color="auto"/>
              <w:right w:val="single" w:sz="4" w:space="0" w:color="auto"/>
            </w:tcBorders>
          </w:tcPr>
          <w:p w14:paraId="74447AA7" w14:textId="77777777" w:rsidR="00E21998" w:rsidRPr="00B17EEE" w:rsidRDefault="00E21998" w:rsidP="00617764">
            <w:pPr>
              <w:pStyle w:val="TableText"/>
            </w:pPr>
            <w:r w:rsidRPr="00B17EEE">
              <w:t>Need to assign</w:t>
            </w:r>
          </w:p>
        </w:tc>
        <w:tc>
          <w:tcPr>
            <w:tcW w:w="3384" w:type="dxa"/>
            <w:tcBorders>
              <w:top w:val="single" w:sz="4" w:space="0" w:color="auto"/>
              <w:left w:val="single" w:sz="4" w:space="0" w:color="auto"/>
              <w:bottom w:val="single" w:sz="4" w:space="0" w:color="auto"/>
              <w:right w:val="single" w:sz="4" w:space="0" w:color="auto"/>
            </w:tcBorders>
          </w:tcPr>
          <w:p w14:paraId="02223F8C" w14:textId="77777777" w:rsidR="00E21998" w:rsidRPr="00B17EEE" w:rsidRDefault="00E21998" w:rsidP="00617764">
            <w:pPr>
              <w:pStyle w:val="TableText"/>
            </w:pPr>
            <w:r w:rsidRPr="00B17EEE">
              <w:t>2.16.840.1.113883.10.20.1.7 (CCD)</w:t>
            </w:r>
          </w:p>
        </w:tc>
        <w:tc>
          <w:tcPr>
            <w:tcW w:w="990" w:type="dxa"/>
            <w:tcBorders>
              <w:top w:val="single" w:sz="4" w:space="0" w:color="auto"/>
              <w:left w:val="single" w:sz="4" w:space="0" w:color="auto"/>
              <w:bottom w:val="single" w:sz="4" w:space="0" w:color="auto"/>
              <w:right w:val="single" w:sz="4" w:space="0" w:color="auto"/>
            </w:tcBorders>
          </w:tcPr>
          <w:p w14:paraId="76ECA078" w14:textId="77777777" w:rsidR="00E21998" w:rsidRPr="00B17EEE" w:rsidRDefault="00E21998" w:rsidP="00617764">
            <w:pPr>
              <w:pStyle w:val="TableText"/>
            </w:pPr>
            <w:r w:rsidRPr="00B17EEE">
              <w:t>HL7</w:t>
            </w:r>
          </w:p>
        </w:tc>
      </w:tr>
      <w:tr w:rsidR="00E21998" w:rsidRPr="00B17EEE" w14:paraId="61A45885" w14:textId="77777777" w:rsidTr="00FA1997">
        <w:tc>
          <w:tcPr>
            <w:tcW w:w="1342" w:type="dxa"/>
            <w:vMerge/>
            <w:tcBorders>
              <w:left w:val="single" w:sz="4" w:space="0" w:color="auto"/>
              <w:right w:val="single" w:sz="4" w:space="0" w:color="auto"/>
            </w:tcBorders>
          </w:tcPr>
          <w:p w14:paraId="7D98CC63" w14:textId="77777777" w:rsidR="00E21998" w:rsidRPr="00B17EEE" w:rsidRDefault="00E21998" w:rsidP="00617764">
            <w:pPr>
              <w:pStyle w:val="TableText"/>
            </w:pPr>
          </w:p>
        </w:tc>
        <w:tc>
          <w:tcPr>
            <w:tcW w:w="1016" w:type="dxa"/>
            <w:vMerge/>
            <w:tcBorders>
              <w:left w:val="single" w:sz="4" w:space="0" w:color="auto"/>
              <w:right w:val="single" w:sz="4" w:space="0" w:color="auto"/>
            </w:tcBorders>
          </w:tcPr>
          <w:p w14:paraId="69E5E37B" w14:textId="77777777" w:rsidR="00E21998" w:rsidRPr="00B17EEE" w:rsidRDefault="00E21998" w:rsidP="00617764">
            <w:pPr>
              <w:pStyle w:val="TableText"/>
            </w:pPr>
          </w:p>
        </w:tc>
        <w:tc>
          <w:tcPr>
            <w:tcW w:w="2927" w:type="dxa"/>
            <w:vMerge/>
            <w:tcBorders>
              <w:left w:val="single" w:sz="4" w:space="0" w:color="auto"/>
              <w:right w:val="single" w:sz="4" w:space="0" w:color="auto"/>
            </w:tcBorders>
          </w:tcPr>
          <w:p w14:paraId="3354C6B8" w14:textId="77777777" w:rsidR="00E21998" w:rsidRPr="00B17EEE" w:rsidRDefault="00E21998" w:rsidP="00617764">
            <w:pPr>
              <w:pStyle w:val="TableText"/>
            </w:pPr>
          </w:p>
        </w:tc>
        <w:tc>
          <w:tcPr>
            <w:tcW w:w="3049" w:type="dxa"/>
            <w:vMerge/>
            <w:tcBorders>
              <w:left w:val="single" w:sz="4" w:space="0" w:color="auto"/>
              <w:right w:val="single" w:sz="4" w:space="0" w:color="auto"/>
            </w:tcBorders>
          </w:tcPr>
          <w:p w14:paraId="56583CEF"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12269097" w14:textId="77777777" w:rsidR="00E21998" w:rsidRPr="00B17EEE" w:rsidRDefault="00E21998" w:rsidP="00617764">
            <w:pPr>
              <w:pStyle w:val="TableText"/>
            </w:pPr>
            <w:r w:rsidRPr="00B17EEE">
              <w:t>2.16.840.1.113883.3.88.11.83.128</w:t>
            </w:r>
          </w:p>
        </w:tc>
        <w:tc>
          <w:tcPr>
            <w:tcW w:w="990" w:type="dxa"/>
            <w:tcBorders>
              <w:top w:val="single" w:sz="4" w:space="0" w:color="auto"/>
              <w:left w:val="single" w:sz="4" w:space="0" w:color="auto"/>
              <w:bottom w:val="single" w:sz="4" w:space="0" w:color="auto"/>
              <w:right w:val="single" w:sz="4" w:space="0" w:color="auto"/>
            </w:tcBorders>
          </w:tcPr>
          <w:p w14:paraId="6C85BCAE" w14:textId="77777777" w:rsidR="00E21998" w:rsidRPr="00B17EEE" w:rsidRDefault="00E21998" w:rsidP="00617764">
            <w:pPr>
              <w:pStyle w:val="TableText"/>
            </w:pPr>
            <w:r w:rsidRPr="00B17EEE">
              <w:t>HITSP</w:t>
            </w:r>
          </w:p>
        </w:tc>
      </w:tr>
      <w:tr w:rsidR="00E21998" w:rsidRPr="00B17EEE" w14:paraId="56DE5145" w14:textId="77777777" w:rsidTr="00FA1997">
        <w:tc>
          <w:tcPr>
            <w:tcW w:w="1342" w:type="dxa"/>
            <w:vMerge/>
            <w:tcBorders>
              <w:left w:val="single" w:sz="4" w:space="0" w:color="auto"/>
              <w:bottom w:val="single" w:sz="4" w:space="0" w:color="auto"/>
              <w:right w:val="single" w:sz="4" w:space="0" w:color="auto"/>
            </w:tcBorders>
          </w:tcPr>
          <w:p w14:paraId="78E4C326" w14:textId="77777777" w:rsidR="00E21998" w:rsidRPr="00B17EEE" w:rsidRDefault="00E21998" w:rsidP="00617764">
            <w:pPr>
              <w:pStyle w:val="TableText"/>
            </w:pPr>
          </w:p>
        </w:tc>
        <w:tc>
          <w:tcPr>
            <w:tcW w:w="1016" w:type="dxa"/>
            <w:vMerge/>
            <w:tcBorders>
              <w:left w:val="single" w:sz="4" w:space="0" w:color="auto"/>
              <w:bottom w:val="single" w:sz="4" w:space="0" w:color="auto"/>
              <w:right w:val="single" w:sz="4" w:space="0" w:color="auto"/>
            </w:tcBorders>
          </w:tcPr>
          <w:p w14:paraId="7B1F8B07" w14:textId="77777777" w:rsidR="00E21998" w:rsidRPr="00B17EEE" w:rsidRDefault="00E21998" w:rsidP="00617764">
            <w:pPr>
              <w:pStyle w:val="TableText"/>
            </w:pPr>
          </w:p>
        </w:tc>
        <w:tc>
          <w:tcPr>
            <w:tcW w:w="2927" w:type="dxa"/>
            <w:vMerge/>
            <w:tcBorders>
              <w:left w:val="single" w:sz="4" w:space="0" w:color="auto"/>
              <w:bottom w:val="single" w:sz="4" w:space="0" w:color="auto"/>
              <w:right w:val="single" w:sz="4" w:space="0" w:color="auto"/>
            </w:tcBorders>
          </w:tcPr>
          <w:p w14:paraId="0425800F" w14:textId="77777777" w:rsidR="00E21998" w:rsidRPr="00B17EEE" w:rsidRDefault="00E21998" w:rsidP="00617764">
            <w:pPr>
              <w:pStyle w:val="TableText"/>
            </w:pPr>
          </w:p>
        </w:tc>
        <w:tc>
          <w:tcPr>
            <w:tcW w:w="3049" w:type="dxa"/>
            <w:vMerge/>
            <w:tcBorders>
              <w:left w:val="single" w:sz="4" w:space="0" w:color="auto"/>
              <w:bottom w:val="single" w:sz="4" w:space="0" w:color="auto"/>
              <w:right w:val="single" w:sz="4" w:space="0" w:color="auto"/>
            </w:tcBorders>
          </w:tcPr>
          <w:p w14:paraId="2DAE844F"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1B16A1C5" w14:textId="77777777" w:rsidR="00E21998" w:rsidRPr="00B17EEE" w:rsidRDefault="00E21998" w:rsidP="00617764">
            <w:pPr>
              <w:pStyle w:val="TableText"/>
            </w:pPr>
            <w:r w:rsidRPr="00B17EEE">
              <w:t>1.3.6.1.4.1.19376.1.5.3.1.1.5.3.5</w:t>
            </w:r>
          </w:p>
        </w:tc>
        <w:tc>
          <w:tcPr>
            <w:tcW w:w="990" w:type="dxa"/>
            <w:tcBorders>
              <w:top w:val="single" w:sz="4" w:space="0" w:color="auto"/>
              <w:left w:val="single" w:sz="4" w:space="0" w:color="auto"/>
              <w:bottom w:val="single" w:sz="4" w:space="0" w:color="auto"/>
              <w:right w:val="single" w:sz="4" w:space="0" w:color="auto"/>
            </w:tcBorders>
          </w:tcPr>
          <w:p w14:paraId="4E48B897" w14:textId="77777777" w:rsidR="00E21998" w:rsidRPr="00B17EEE" w:rsidRDefault="00E21998" w:rsidP="00617764">
            <w:pPr>
              <w:pStyle w:val="TableText"/>
            </w:pPr>
            <w:r w:rsidRPr="00B17EEE">
              <w:t>IHE</w:t>
            </w:r>
          </w:p>
        </w:tc>
      </w:tr>
      <w:tr w:rsidR="00E21998" w:rsidRPr="00B17EEE" w14:paraId="5E880E78" w14:textId="77777777" w:rsidTr="00FA1997">
        <w:tc>
          <w:tcPr>
            <w:tcW w:w="1342" w:type="dxa"/>
            <w:vMerge w:val="restart"/>
            <w:tcBorders>
              <w:top w:val="single" w:sz="4" w:space="0" w:color="auto"/>
              <w:left w:val="single" w:sz="4" w:space="0" w:color="auto"/>
              <w:right w:val="single" w:sz="4" w:space="0" w:color="auto"/>
            </w:tcBorders>
          </w:tcPr>
          <w:p w14:paraId="29E0AACB" w14:textId="77777777" w:rsidR="00E21998" w:rsidRPr="00B17EEE" w:rsidRDefault="00E21998" w:rsidP="00617764">
            <w:pPr>
              <w:pStyle w:val="TableText"/>
            </w:pPr>
            <w:r w:rsidRPr="00B17EEE">
              <w:t>Hospital Discharge Physical Section</w:t>
            </w:r>
          </w:p>
        </w:tc>
        <w:tc>
          <w:tcPr>
            <w:tcW w:w="1016" w:type="dxa"/>
            <w:vMerge w:val="restart"/>
            <w:tcBorders>
              <w:top w:val="single" w:sz="4" w:space="0" w:color="auto"/>
              <w:left w:val="single" w:sz="4" w:space="0" w:color="auto"/>
              <w:right w:val="single" w:sz="4" w:space="0" w:color="auto"/>
            </w:tcBorders>
          </w:tcPr>
          <w:p w14:paraId="2B0508B6" w14:textId="77777777" w:rsidR="00E21998" w:rsidRPr="00B17EEE" w:rsidRDefault="00E21998" w:rsidP="00617764">
            <w:pPr>
              <w:pStyle w:val="TableText"/>
            </w:pPr>
            <w:r w:rsidRPr="00B17EEE">
              <w:t xml:space="preserve">10184-0 </w:t>
            </w:r>
          </w:p>
        </w:tc>
        <w:tc>
          <w:tcPr>
            <w:tcW w:w="2927" w:type="dxa"/>
            <w:vMerge w:val="restart"/>
            <w:tcBorders>
              <w:top w:val="single" w:sz="4" w:space="0" w:color="auto"/>
              <w:left w:val="single" w:sz="4" w:space="0" w:color="auto"/>
              <w:right w:val="single" w:sz="4" w:space="0" w:color="auto"/>
            </w:tcBorders>
          </w:tcPr>
          <w:p w14:paraId="7B2BF539" w14:textId="77777777" w:rsidR="00E21998" w:rsidRPr="00B17EEE" w:rsidRDefault="00E21998" w:rsidP="00617764">
            <w:pPr>
              <w:pStyle w:val="TableText"/>
            </w:pPr>
            <w:r w:rsidRPr="00B17EEE">
              <w:t>N/A (1.3.6.1.4.1.19376.1.5.3.1.3.26)</w:t>
            </w:r>
          </w:p>
        </w:tc>
        <w:tc>
          <w:tcPr>
            <w:tcW w:w="3049" w:type="dxa"/>
            <w:vMerge w:val="restart"/>
            <w:tcBorders>
              <w:top w:val="single" w:sz="4" w:space="0" w:color="auto"/>
              <w:left w:val="single" w:sz="4" w:space="0" w:color="auto"/>
              <w:right w:val="single" w:sz="4" w:space="0" w:color="auto"/>
            </w:tcBorders>
          </w:tcPr>
          <w:p w14:paraId="606B7401" w14:textId="77777777" w:rsidR="00E21998" w:rsidRPr="00B17EEE" w:rsidRDefault="00E21998" w:rsidP="00617764">
            <w:pPr>
              <w:pStyle w:val="TableText"/>
            </w:pPr>
            <w:r w:rsidRPr="00B17EEE">
              <w:t>N/A (narrative-only)</w:t>
            </w:r>
          </w:p>
        </w:tc>
        <w:tc>
          <w:tcPr>
            <w:tcW w:w="3384" w:type="dxa"/>
            <w:tcBorders>
              <w:top w:val="single" w:sz="4" w:space="0" w:color="auto"/>
              <w:left w:val="single" w:sz="4" w:space="0" w:color="auto"/>
              <w:bottom w:val="single" w:sz="4" w:space="0" w:color="auto"/>
              <w:right w:val="single" w:sz="4" w:space="0" w:color="auto"/>
            </w:tcBorders>
          </w:tcPr>
          <w:p w14:paraId="154E4493" w14:textId="77777777" w:rsidR="00E21998" w:rsidRPr="00D32CE7" w:rsidRDefault="00E21998" w:rsidP="00617764">
            <w:pPr>
              <w:pStyle w:val="TableText"/>
            </w:pPr>
            <w:r>
              <w:t>N/A – Used IHE</w:t>
            </w:r>
          </w:p>
        </w:tc>
        <w:tc>
          <w:tcPr>
            <w:tcW w:w="990" w:type="dxa"/>
            <w:tcBorders>
              <w:top w:val="single" w:sz="4" w:space="0" w:color="auto"/>
              <w:left w:val="single" w:sz="4" w:space="0" w:color="auto"/>
              <w:bottom w:val="single" w:sz="4" w:space="0" w:color="auto"/>
              <w:right w:val="single" w:sz="4" w:space="0" w:color="auto"/>
            </w:tcBorders>
          </w:tcPr>
          <w:p w14:paraId="76A978B1" w14:textId="77777777" w:rsidR="00E21998" w:rsidRPr="00B17EEE" w:rsidRDefault="00E21998" w:rsidP="00617764">
            <w:pPr>
              <w:pStyle w:val="TableText"/>
            </w:pPr>
            <w:r w:rsidRPr="00B17EEE">
              <w:t>HL7</w:t>
            </w:r>
          </w:p>
        </w:tc>
      </w:tr>
      <w:tr w:rsidR="00E21998" w:rsidRPr="00B17EEE" w14:paraId="41FEAF99" w14:textId="77777777" w:rsidTr="00FA1997">
        <w:tc>
          <w:tcPr>
            <w:tcW w:w="1342" w:type="dxa"/>
            <w:vMerge/>
            <w:tcBorders>
              <w:left w:val="single" w:sz="4" w:space="0" w:color="auto"/>
              <w:bottom w:val="single" w:sz="4" w:space="0" w:color="auto"/>
              <w:right w:val="single" w:sz="4" w:space="0" w:color="auto"/>
            </w:tcBorders>
          </w:tcPr>
          <w:p w14:paraId="249FE84A" w14:textId="77777777" w:rsidR="00E21998" w:rsidRPr="00B17EEE" w:rsidRDefault="00E21998" w:rsidP="00617764">
            <w:pPr>
              <w:pStyle w:val="TableText"/>
            </w:pPr>
          </w:p>
        </w:tc>
        <w:tc>
          <w:tcPr>
            <w:tcW w:w="1016" w:type="dxa"/>
            <w:vMerge/>
            <w:tcBorders>
              <w:left w:val="single" w:sz="4" w:space="0" w:color="auto"/>
              <w:bottom w:val="single" w:sz="4" w:space="0" w:color="auto"/>
              <w:right w:val="single" w:sz="4" w:space="0" w:color="auto"/>
            </w:tcBorders>
          </w:tcPr>
          <w:p w14:paraId="259F186E" w14:textId="77777777" w:rsidR="00E21998" w:rsidRPr="00B17EEE" w:rsidRDefault="00E21998" w:rsidP="00617764">
            <w:pPr>
              <w:pStyle w:val="TableText"/>
            </w:pPr>
          </w:p>
        </w:tc>
        <w:tc>
          <w:tcPr>
            <w:tcW w:w="2927" w:type="dxa"/>
            <w:vMerge/>
            <w:tcBorders>
              <w:left w:val="single" w:sz="4" w:space="0" w:color="auto"/>
              <w:bottom w:val="single" w:sz="4" w:space="0" w:color="auto"/>
              <w:right w:val="single" w:sz="4" w:space="0" w:color="auto"/>
            </w:tcBorders>
          </w:tcPr>
          <w:p w14:paraId="6378FA9E" w14:textId="77777777" w:rsidR="00E21998" w:rsidRPr="00B17EEE" w:rsidRDefault="00E21998" w:rsidP="00617764">
            <w:pPr>
              <w:pStyle w:val="TableText"/>
            </w:pPr>
          </w:p>
        </w:tc>
        <w:tc>
          <w:tcPr>
            <w:tcW w:w="3049" w:type="dxa"/>
            <w:vMerge/>
            <w:tcBorders>
              <w:left w:val="single" w:sz="4" w:space="0" w:color="auto"/>
              <w:bottom w:val="single" w:sz="4" w:space="0" w:color="auto"/>
              <w:right w:val="single" w:sz="4" w:space="0" w:color="auto"/>
            </w:tcBorders>
          </w:tcPr>
          <w:p w14:paraId="33336441"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5599D7D2" w14:textId="77777777" w:rsidR="00E21998" w:rsidRPr="00B17EEE" w:rsidRDefault="00E21998" w:rsidP="00617764">
            <w:pPr>
              <w:pStyle w:val="TableText"/>
            </w:pPr>
            <w:r w:rsidRPr="00B17EEE">
              <w:t>1.3.6.1.4.1.19376.1.5.3.1.3.26</w:t>
            </w:r>
          </w:p>
        </w:tc>
        <w:tc>
          <w:tcPr>
            <w:tcW w:w="990" w:type="dxa"/>
            <w:tcBorders>
              <w:top w:val="single" w:sz="4" w:space="0" w:color="auto"/>
              <w:left w:val="single" w:sz="4" w:space="0" w:color="auto"/>
              <w:bottom w:val="single" w:sz="4" w:space="0" w:color="auto"/>
              <w:right w:val="single" w:sz="4" w:space="0" w:color="auto"/>
            </w:tcBorders>
          </w:tcPr>
          <w:p w14:paraId="09F974B3" w14:textId="77777777" w:rsidR="00E21998" w:rsidRPr="00B17EEE" w:rsidRDefault="00E21998" w:rsidP="00617764">
            <w:pPr>
              <w:pStyle w:val="TableText"/>
            </w:pPr>
            <w:r w:rsidRPr="00B17EEE">
              <w:t>IHE</w:t>
            </w:r>
          </w:p>
        </w:tc>
      </w:tr>
      <w:tr w:rsidR="00E21998" w:rsidRPr="00B17EEE" w14:paraId="341BE7C3" w14:textId="77777777" w:rsidTr="00FA1997">
        <w:tc>
          <w:tcPr>
            <w:tcW w:w="1342" w:type="dxa"/>
            <w:tcBorders>
              <w:top w:val="single" w:sz="4" w:space="0" w:color="auto"/>
              <w:left w:val="single" w:sz="4" w:space="0" w:color="auto"/>
              <w:bottom w:val="single" w:sz="4" w:space="0" w:color="auto"/>
              <w:right w:val="single" w:sz="4" w:space="0" w:color="auto"/>
            </w:tcBorders>
          </w:tcPr>
          <w:p w14:paraId="62A35FBD" w14:textId="77777777" w:rsidR="00E21998" w:rsidRPr="00B17EEE" w:rsidRDefault="00E21998" w:rsidP="00617764">
            <w:pPr>
              <w:pStyle w:val="TableText"/>
            </w:pPr>
            <w:r w:rsidRPr="00B17EEE">
              <w:t>General Status Section</w:t>
            </w:r>
          </w:p>
        </w:tc>
        <w:tc>
          <w:tcPr>
            <w:tcW w:w="1016" w:type="dxa"/>
            <w:tcBorders>
              <w:top w:val="single" w:sz="4" w:space="0" w:color="auto"/>
              <w:left w:val="single" w:sz="4" w:space="0" w:color="auto"/>
              <w:bottom w:val="single" w:sz="4" w:space="0" w:color="auto"/>
              <w:right w:val="single" w:sz="4" w:space="0" w:color="auto"/>
            </w:tcBorders>
          </w:tcPr>
          <w:p w14:paraId="309CC9BA" w14:textId="77777777" w:rsidR="00E21998" w:rsidRPr="00B17EEE" w:rsidRDefault="00E21998" w:rsidP="00617764">
            <w:pPr>
              <w:pStyle w:val="TableText"/>
            </w:pPr>
            <w:r w:rsidRPr="00B17EEE">
              <w:t>10210-3</w:t>
            </w:r>
          </w:p>
        </w:tc>
        <w:tc>
          <w:tcPr>
            <w:tcW w:w="2927" w:type="dxa"/>
            <w:tcBorders>
              <w:top w:val="single" w:sz="4" w:space="0" w:color="auto"/>
              <w:left w:val="single" w:sz="4" w:space="0" w:color="auto"/>
              <w:bottom w:val="single" w:sz="4" w:space="0" w:color="auto"/>
              <w:right w:val="single" w:sz="4" w:space="0" w:color="auto"/>
            </w:tcBorders>
          </w:tcPr>
          <w:p w14:paraId="09F3A5E9" w14:textId="77777777" w:rsidR="00E21998" w:rsidRPr="00B17EEE" w:rsidRDefault="00E21998" w:rsidP="00617764">
            <w:pPr>
              <w:pStyle w:val="TableText"/>
            </w:pPr>
            <w:r w:rsidRPr="00B17EEE">
              <w:t>N/A (2.16.840.1.113883.10.20.2.5)</w:t>
            </w:r>
          </w:p>
        </w:tc>
        <w:tc>
          <w:tcPr>
            <w:tcW w:w="3049" w:type="dxa"/>
            <w:tcBorders>
              <w:top w:val="single" w:sz="4" w:space="0" w:color="auto"/>
              <w:left w:val="single" w:sz="4" w:space="0" w:color="auto"/>
              <w:bottom w:val="single" w:sz="4" w:space="0" w:color="auto"/>
              <w:right w:val="single" w:sz="4" w:space="0" w:color="auto"/>
            </w:tcBorders>
          </w:tcPr>
          <w:p w14:paraId="63309E1B" w14:textId="77777777" w:rsidR="00E21998" w:rsidRPr="00B17EEE" w:rsidRDefault="00E21998" w:rsidP="00617764">
            <w:pPr>
              <w:pStyle w:val="TableText"/>
            </w:pPr>
            <w:r w:rsidRPr="00B17EEE">
              <w:t>N/A (narrative-only)</w:t>
            </w:r>
          </w:p>
        </w:tc>
        <w:tc>
          <w:tcPr>
            <w:tcW w:w="3384" w:type="dxa"/>
            <w:tcBorders>
              <w:top w:val="single" w:sz="4" w:space="0" w:color="auto"/>
              <w:left w:val="single" w:sz="4" w:space="0" w:color="auto"/>
              <w:bottom w:val="single" w:sz="4" w:space="0" w:color="auto"/>
              <w:right w:val="single" w:sz="4" w:space="0" w:color="auto"/>
            </w:tcBorders>
          </w:tcPr>
          <w:p w14:paraId="5B2E5011" w14:textId="77777777" w:rsidR="00E21998" w:rsidRPr="00B17EEE" w:rsidRDefault="00E21998" w:rsidP="00617764">
            <w:pPr>
              <w:pStyle w:val="TableText"/>
            </w:pPr>
            <w:r w:rsidRPr="00B17EEE">
              <w:t>2.16.840.1.113883.10.20.2.5 (H&amp;P)</w:t>
            </w:r>
          </w:p>
        </w:tc>
        <w:tc>
          <w:tcPr>
            <w:tcW w:w="990" w:type="dxa"/>
            <w:tcBorders>
              <w:top w:val="single" w:sz="4" w:space="0" w:color="auto"/>
              <w:left w:val="single" w:sz="4" w:space="0" w:color="auto"/>
              <w:bottom w:val="single" w:sz="4" w:space="0" w:color="auto"/>
              <w:right w:val="single" w:sz="4" w:space="0" w:color="auto"/>
            </w:tcBorders>
          </w:tcPr>
          <w:p w14:paraId="1AC28959" w14:textId="77777777" w:rsidR="00E21998" w:rsidRPr="00B17EEE" w:rsidRDefault="00E21998" w:rsidP="00617764">
            <w:pPr>
              <w:pStyle w:val="TableText"/>
            </w:pPr>
            <w:r w:rsidRPr="00B17EEE">
              <w:t>HL7</w:t>
            </w:r>
          </w:p>
        </w:tc>
      </w:tr>
      <w:tr w:rsidR="00E21998" w:rsidRPr="00B17EEE" w14:paraId="66EDF4C7" w14:textId="77777777" w:rsidTr="00FA1997">
        <w:tc>
          <w:tcPr>
            <w:tcW w:w="1342" w:type="dxa"/>
            <w:tcBorders>
              <w:top w:val="single" w:sz="4" w:space="0" w:color="auto"/>
              <w:left w:val="single" w:sz="4" w:space="0" w:color="auto"/>
              <w:bottom w:val="single" w:sz="4" w:space="0" w:color="auto"/>
              <w:right w:val="single" w:sz="4" w:space="0" w:color="auto"/>
            </w:tcBorders>
          </w:tcPr>
          <w:p w14:paraId="2D96E1CF" w14:textId="77777777" w:rsidR="00E21998" w:rsidRPr="00B17EEE" w:rsidRDefault="00E21998" w:rsidP="00617764">
            <w:pPr>
              <w:pStyle w:val="TableText"/>
            </w:pPr>
            <w:r w:rsidRPr="00B17EEE">
              <w:t>Objective Section</w:t>
            </w:r>
          </w:p>
        </w:tc>
        <w:tc>
          <w:tcPr>
            <w:tcW w:w="1016" w:type="dxa"/>
            <w:tcBorders>
              <w:top w:val="single" w:sz="4" w:space="0" w:color="auto"/>
              <w:left w:val="single" w:sz="4" w:space="0" w:color="auto"/>
              <w:bottom w:val="single" w:sz="4" w:space="0" w:color="auto"/>
              <w:right w:val="single" w:sz="4" w:space="0" w:color="auto"/>
            </w:tcBorders>
          </w:tcPr>
          <w:p w14:paraId="10617DFF" w14:textId="77777777" w:rsidR="00E21998" w:rsidRPr="00B17EEE" w:rsidRDefault="00E21998" w:rsidP="00617764">
            <w:pPr>
              <w:pStyle w:val="TableText"/>
            </w:pPr>
            <w:r w:rsidRPr="00B17EEE">
              <w:t xml:space="preserve">61149-1 </w:t>
            </w:r>
          </w:p>
        </w:tc>
        <w:tc>
          <w:tcPr>
            <w:tcW w:w="2927" w:type="dxa"/>
            <w:tcBorders>
              <w:top w:val="single" w:sz="4" w:space="0" w:color="auto"/>
              <w:left w:val="single" w:sz="4" w:space="0" w:color="auto"/>
              <w:bottom w:val="single" w:sz="4" w:space="0" w:color="auto"/>
              <w:right w:val="single" w:sz="4" w:space="0" w:color="auto"/>
            </w:tcBorders>
          </w:tcPr>
          <w:p w14:paraId="072B512B" w14:textId="77777777" w:rsidR="00E21998" w:rsidRPr="00B17EEE" w:rsidRDefault="00E21998" w:rsidP="00617764">
            <w:pPr>
              <w:pStyle w:val="TableText"/>
            </w:pPr>
            <w:r w:rsidRPr="00B17EEE">
              <w:t>N/A (2.16.840.1.113883.10.20.21.2.1)</w:t>
            </w:r>
          </w:p>
        </w:tc>
        <w:tc>
          <w:tcPr>
            <w:tcW w:w="3049" w:type="dxa"/>
            <w:tcBorders>
              <w:top w:val="single" w:sz="4" w:space="0" w:color="auto"/>
              <w:left w:val="single" w:sz="4" w:space="0" w:color="auto"/>
              <w:bottom w:val="single" w:sz="4" w:space="0" w:color="auto"/>
              <w:right w:val="single" w:sz="4" w:space="0" w:color="auto"/>
            </w:tcBorders>
          </w:tcPr>
          <w:p w14:paraId="23D59492" w14:textId="77777777" w:rsidR="00E21998" w:rsidRPr="00B17EEE" w:rsidRDefault="00E21998" w:rsidP="00617764">
            <w:pPr>
              <w:pStyle w:val="TableText"/>
            </w:pPr>
            <w:r w:rsidRPr="00B17EEE">
              <w:t>N/A (narrative-only)</w:t>
            </w:r>
          </w:p>
        </w:tc>
        <w:tc>
          <w:tcPr>
            <w:tcW w:w="3384" w:type="dxa"/>
            <w:tcBorders>
              <w:top w:val="single" w:sz="4" w:space="0" w:color="auto"/>
              <w:left w:val="single" w:sz="4" w:space="0" w:color="auto"/>
              <w:bottom w:val="single" w:sz="4" w:space="0" w:color="auto"/>
              <w:right w:val="single" w:sz="4" w:space="0" w:color="auto"/>
            </w:tcBorders>
          </w:tcPr>
          <w:p w14:paraId="53B1767C" w14:textId="77777777" w:rsidR="00E21998" w:rsidRPr="00B17EEE" w:rsidRDefault="00E21998" w:rsidP="00617764">
            <w:pPr>
              <w:pStyle w:val="TableText"/>
            </w:pPr>
            <w:r w:rsidRPr="00B17EEE">
              <w:t>2.16.840.1.113883.10.20.22.2.1 (Prog Note)</w:t>
            </w:r>
          </w:p>
        </w:tc>
        <w:tc>
          <w:tcPr>
            <w:tcW w:w="990" w:type="dxa"/>
            <w:tcBorders>
              <w:top w:val="single" w:sz="4" w:space="0" w:color="auto"/>
              <w:left w:val="single" w:sz="4" w:space="0" w:color="auto"/>
              <w:bottom w:val="single" w:sz="4" w:space="0" w:color="auto"/>
              <w:right w:val="single" w:sz="4" w:space="0" w:color="auto"/>
            </w:tcBorders>
          </w:tcPr>
          <w:p w14:paraId="5A1B5DE5" w14:textId="77777777" w:rsidR="00E21998" w:rsidRPr="00B17EEE" w:rsidRDefault="00E21998" w:rsidP="00617764">
            <w:pPr>
              <w:pStyle w:val="TableText"/>
            </w:pPr>
            <w:r w:rsidRPr="00B17EEE">
              <w:t>HL7</w:t>
            </w:r>
          </w:p>
        </w:tc>
      </w:tr>
      <w:tr w:rsidR="00E21998" w:rsidRPr="00B17EEE" w14:paraId="74606B4A" w14:textId="77777777" w:rsidTr="00FA1997">
        <w:tc>
          <w:tcPr>
            <w:tcW w:w="1342" w:type="dxa"/>
            <w:tcBorders>
              <w:top w:val="single" w:sz="4" w:space="0" w:color="auto"/>
              <w:left w:val="single" w:sz="4" w:space="0" w:color="auto"/>
              <w:bottom w:val="single" w:sz="4" w:space="0" w:color="auto"/>
              <w:right w:val="single" w:sz="4" w:space="0" w:color="auto"/>
            </w:tcBorders>
          </w:tcPr>
          <w:p w14:paraId="51D46749" w14:textId="77777777" w:rsidR="00E21998" w:rsidRPr="00B17EEE" w:rsidRDefault="00E21998" w:rsidP="00617764">
            <w:pPr>
              <w:pStyle w:val="TableText"/>
            </w:pPr>
            <w:r w:rsidRPr="00B17EEE">
              <w:t>Subjective Section</w:t>
            </w:r>
          </w:p>
        </w:tc>
        <w:tc>
          <w:tcPr>
            <w:tcW w:w="1016" w:type="dxa"/>
            <w:tcBorders>
              <w:top w:val="single" w:sz="4" w:space="0" w:color="auto"/>
              <w:left w:val="single" w:sz="4" w:space="0" w:color="auto"/>
              <w:bottom w:val="single" w:sz="4" w:space="0" w:color="auto"/>
              <w:right w:val="single" w:sz="4" w:space="0" w:color="auto"/>
            </w:tcBorders>
          </w:tcPr>
          <w:p w14:paraId="5C8B320F" w14:textId="77777777" w:rsidR="00E21998" w:rsidRPr="00B17EEE" w:rsidRDefault="00E21998" w:rsidP="00617764">
            <w:pPr>
              <w:pStyle w:val="TableText"/>
            </w:pPr>
            <w:r w:rsidRPr="00B17EEE">
              <w:t>61150-9</w:t>
            </w:r>
          </w:p>
        </w:tc>
        <w:tc>
          <w:tcPr>
            <w:tcW w:w="2927" w:type="dxa"/>
            <w:tcBorders>
              <w:top w:val="single" w:sz="4" w:space="0" w:color="auto"/>
              <w:left w:val="single" w:sz="4" w:space="0" w:color="auto"/>
              <w:bottom w:val="single" w:sz="4" w:space="0" w:color="auto"/>
              <w:right w:val="single" w:sz="4" w:space="0" w:color="auto"/>
            </w:tcBorders>
          </w:tcPr>
          <w:p w14:paraId="630C61C8" w14:textId="77777777" w:rsidR="00E21998" w:rsidRPr="00B17EEE" w:rsidRDefault="00E21998" w:rsidP="00617764">
            <w:pPr>
              <w:pStyle w:val="TableText"/>
            </w:pPr>
            <w:r w:rsidRPr="00B17EEE">
              <w:t>N/A (2.16.840.1.113883.10.20.21.2.2)</w:t>
            </w:r>
          </w:p>
        </w:tc>
        <w:tc>
          <w:tcPr>
            <w:tcW w:w="3049" w:type="dxa"/>
            <w:tcBorders>
              <w:top w:val="single" w:sz="4" w:space="0" w:color="auto"/>
              <w:left w:val="single" w:sz="4" w:space="0" w:color="auto"/>
              <w:bottom w:val="single" w:sz="4" w:space="0" w:color="auto"/>
              <w:right w:val="single" w:sz="4" w:space="0" w:color="auto"/>
            </w:tcBorders>
          </w:tcPr>
          <w:p w14:paraId="6D102AEB" w14:textId="77777777" w:rsidR="00E21998" w:rsidRPr="00B17EEE" w:rsidRDefault="00E21998" w:rsidP="00617764">
            <w:pPr>
              <w:pStyle w:val="TableText"/>
            </w:pPr>
            <w:r w:rsidRPr="00B17EEE">
              <w:t>N/A (narrative-only)</w:t>
            </w:r>
          </w:p>
        </w:tc>
        <w:tc>
          <w:tcPr>
            <w:tcW w:w="3384" w:type="dxa"/>
            <w:tcBorders>
              <w:top w:val="single" w:sz="4" w:space="0" w:color="auto"/>
              <w:left w:val="single" w:sz="4" w:space="0" w:color="auto"/>
              <w:bottom w:val="single" w:sz="4" w:space="0" w:color="auto"/>
              <w:right w:val="single" w:sz="4" w:space="0" w:color="auto"/>
            </w:tcBorders>
          </w:tcPr>
          <w:p w14:paraId="204B5D7A" w14:textId="77777777" w:rsidR="00E21998" w:rsidRPr="00B17EEE" w:rsidRDefault="00E21998" w:rsidP="00617764">
            <w:pPr>
              <w:pStyle w:val="TableText"/>
            </w:pPr>
            <w:r w:rsidRPr="00B17EEE">
              <w:t>2.16.840.1.113883.10.20.22.2.2 (Prog Note)</w:t>
            </w:r>
          </w:p>
        </w:tc>
        <w:tc>
          <w:tcPr>
            <w:tcW w:w="990" w:type="dxa"/>
            <w:tcBorders>
              <w:top w:val="single" w:sz="4" w:space="0" w:color="auto"/>
              <w:left w:val="single" w:sz="4" w:space="0" w:color="auto"/>
              <w:bottom w:val="single" w:sz="4" w:space="0" w:color="auto"/>
              <w:right w:val="single" w:sz="4" w:space="0" w:color="auto"/>
            </w:tcBorders>
          </w:tcPr>
          <w:p w14:paraId="064DDE93" w14:textId="77777777" w:rsidR="00E21998" w:rsidRPr="00B17EEE" w:rsidRDefault="00E21998" w:rsidP="00617764">
            <w:pPr>
              <w:pStyle w:val="TableText"/>
            </w:pPr>
            <w:r w:rsidRPr="00B17EEE">
              <w:t>HL7</w:t>
            </w:r>
          </w:p>
        </w:tc>
      </w:tr>
      <w:tr w:rsidR="00E21998" w:rsidRPr="00B17EEE" w14:paraId="2726B615" w14:textId="77777777" w:rsidTr="00FA1997">
        <w:tc>
          <w:tcPr>
            <w:tcW w:w="1342" w:type="dxa"/>
            <w:vMerge w:val="restart"/>
            <w:tcBorders>
              <w:top w:val="single" w:sz="4" w:space="0" w:color="auto"/>
              <w:left w:val="single" w:sz="4" w:space="0" w:color="auto"/>
              <w:right w:val="single" w:sz="4" w:space="0" w:color="auto"/>
            </w:tcBorders>
          </w:tcPr>
          <w:p w14:paraId="3200F76F" w14:textId="77777777" w:rsidR="00E21998" w:rsidRPr="00B17EEE" w:rsidRDefault="00E21998" w:rsidP="00617764">
            <w:pPr>
              <w:pStyle w:val="TableText"/>
            </w:pPr>
            <w:r w:rsidRPr="00B17EEE">
              <w:t>Discharge Diet</w:t>
            </w:r>
          </w:p>
        </w:tc>
        <w:tc>
          <w:tcPr>
            <w:tcW w:w="1016" w:type="dxa"/>
            <w:vMerge w:val="restart"/>
            <w:tcBorders>
              <w:top w:val="single" w:sz="4" w:space="0" w:color="auto"/>
              <w:left w:val="single" w:sz="4" w:space="0" w:color="auto"/>
              <w:right w:val="single" w:sz="4" w:space="0" w:color="auto"/>
            </w:tcBorders>
          </w:tcPr>
          <w:p w14:paraId="6A213969" w14:textId="77777777" w:rsidR="00E21998" w:rsidRPr="00B17EEE" w:rsidRDefault="00E21998" w:rsidP="00617764">
            <w:pPr>
              <w:pStyle w:val="TableText"/>
            </w:pPr>
            <w:r w:rsidRPr="00B17EEE">
              <w:t>42344-2</w:t>
            </w:r>
          </w:p>
        </w:tc>
        <w:tc>
          <w:tcPr>
            <w:tcW w:w="2927" w:type="dxa"/>
            <w:vMerge w:val="restart"/>
            <w:tcBorders>
              <w:top w:val="single" w:sz="4" w:space="0" w:color="auto"/>
              <w:left w:val="single" w:sz="4" w:space="0" w:color="auto"/>
              <w:right w:val="single" w:sz="4" w:space="0" w:color="auto"/>
            </w:tcBorders>
          </w:tcPr>
          <w:p w14:paraId="17A4540D" w14:textId="77777777" w:rsidR="00E21998" w:rsidRPr="00B17EEE" w:rsidRDefault="00E21998" w:rsidP="00617764">
            <w:pPr>
              <w:pStyle w:val="TableText"/>
            </w:pPr>
            <w:r w:rsidRPr="00B17EEE">
              <w:t>N/A (1.3.6.1.4.1.19376.1.5.3.1.3.33)</w:t>
            </w:r>
          </w:p>
        </w:tc>
        <w:tc>
          <w:tcPr>
            <w:tcW w:w="3049" w:type="dxa"/>
            <w:vMerge w:val="restart"/>
            <w:tcBorders>
              <w:top w:val="single" w:sz="4" w:space="0" w:color="auto"/>
              <w:left w:val="single" w:sz="4" w:space="0" w:color="auto"/>
              <w:right w:val="single" w:sz="4" w:space="0" w:color="auto"/>
            </w:tcBorders>
          </w:tcPr>
          <w:p w14:paraId="16394793" w14:textId="77777777" w:rsidR="00E21998" w:rsidRPr="00B17EEE" w:rsidRDefault="00E21998" w:rsidP="00617764">
            <w:pPr>
              <w:pStyle w:val="TableText"/>
            </w:pPr>
            <w:r w:rsidRPr="00B17EEE">
              <w:t>N/A (narrative-only)</w:t>
            </w:r>
          </w:p>
        </w:tc>
        <w:tc>
          <w:tcPr>
            <w:tcW w:w="3384" w:type="dxa"/>
            <w:tcBorders>
              <w:top w:val="single" w:sz="4" w:space="0" w:color="auto"/>
              <w:left w:val="single" w:sz="4" w:space="0" w:color="auto"/>
              <w:bottom w:val="single" w:sz="4" w:space="0" w:color="auto"/>
              <w:right w:val="single" w:sz="4" w:space="0" w:color="auto"/>
            </w:tcBorders>
          </w:tcPr>
          <w:p w14:paraId="2E7B8581" w14:textId="77777777" w:rsidR="00E21998" w:rsidRPr="00B17EEE" w:rsidRDefault="00E21998" w:rsidP="00617764">
            <w:pPr>
              <w:pStyle w:val="TableText"/>
            </w:pPr>
            <w:r>
              <w:t>N/A – Used IHE</w:t>
            </w:r>
          </w:p>
        </w:tc>
        <w:tc>
          <w:tcPr>
            <w:tcW w:w="990" w:type="dxa"/>
            <w:tcBorders>
              <w:top w:val="single" w:sz="4" w:space="0" w:color="auto"/>
              <w:left w:val="single" w:sz="4" w:space="0" w:color="auto"/>
              <w:bottom w:val="single" w:sz="4" w:space="0" w:color="auto"/>
              <w:right w:val="single" w:sz="4" w:space="0" w:color="auto"/>
            </w:tcBorders>
          </w:tcPr>
          <w:p w14:paraId="53BD7B0E" w14:textId="77777777" w:rsidR="00E21998" w:rsidRPr="00B17EEE" w:rsidRDefault="00E21998" w:rsidP="00617764">
            <w:pPr>
              <w:pStyle w:val="TableText"/>
            </w:pPr>
            <w:r w:rsidRPr="00B17EEE">
              <w:t>HL7</w:t>
            </w:r>
          </w:p>
        </w:tc>
      </w:tr>
      <w:tr w:rsidR="00E21998" w:rsidRPr="00B17EEE" w14:paraId="470C4D29" w14:textId="77777777" w:rsidTr="00FA1997">
        <w:tc>
          <w:tcPr>
            <w:tcW w:w="1342" w:type="dxa"/>
            <w:vMerge/>
            <w:tcBorders>
              <w:left w:val="single" w:sz="4" w:space="0" w:color="auto"/>
              <w:bottom w:val="single" w:sz="4" w:space="0" w:color="auto"/>
              <w:right w:val="single" w:sz="4" w:space="0" w:color="auto"/>
            </w:tcBorders>
          </w:tcPr>
          <w:p w14:paraId="13240FFC" w14:textId="77777777" w:rsidR="00E21998" w:rsidRPr="00B17EEE" w:rsidRDefault="00E21998" w:rsidP="00617764">
            <w:pPr>
              <w:pStyle w:val="TableText"/>
            </w:pPr>
          </w:p>
        </w:tc>
        <w:tc>
          <w:tcPr>
            <w:tcW w:w="1016" w:type="dxa"/>
            <w:vMerge/>
            <w:tcBorders>
              <w:left w:val="single" w:sz="4" w:space="0" w:color="auto"/>
              <w:bottom w:val="single" w:sz="4" w:space="0" w:color="auto"/>
              <w:right w:val="single" w:sz="4" w:space="0" w:color="auto"/>
            </w:tcBorders>
          </w:tcPr>
          <w:p w14:paraId="6985ED8B" w14:textId="77777777" w:rsidR="00E21998" w:rsidRPr="00B17EEE" w:rsidRDefault="00E21998" w:rsidP="00617764">
            <w:pPr>
              <w:pStyle w:val="TableText"/>
            </w:pPr>
          </w:p>
        </w:tc>
        <w:tc>
          <w:tcPr>
            <w:tcW w:w="2927" w:type="dxa"/>
            <w:vMerge/>
            <w:tcBorders>
              <w:left w:val="single" w:sz="4" w:space="0" w:color="auto"/>
              <w:bottom w:val="single" w:sz="4" w:space="0" w:color="auto"/>
              <w:right w:val="single" w:sz="4" w:space="0" w:color="auto"/>
            </w:tcBorders>
          </w:tcPr>
          <w:p w14:paraId="51F6D3C6" w14:textId="77777777" w:rsidR="00E21998" w:rsidRPr="00B17EEE" w:rsidRDefault="00E21998" w:rsidP="00617764">
            <w:pPr>
              <w:pStyle w:val="TableText"/>
            </w:pPr>
          </w:p>
        </w:tc>
        <w:tc>
          <w:tcPr>
            <w:tcW w:w="3049" w:type="dxa"/>
            <w:vMerge/>
            <w:tcBorders>
              <w:left w:val="single" w:sz="4" w:space="0" w:color="auto"/>
              <w:bottom w:val="single" w:sz="4" w:space="0" w:color="auto"/>
              <w:right w:val="single" w:sz="4" w:space="0" w:color="auto"/>
            </w:tcBorders>
          </w:tcPr>
          <w:p w14:paraId="05272A73" w14:textId="77777777" w:rsidR="00E21998" w:rsidRPr="00B17EEE" w:rsidRDefault="00E21998" w:rsidP="00617764">
            <w:pPr>
              <w:pStyle w:val="TableText"/>
            </w:pPr>
          </w:p>
        </w:tc>
        <w:tc>
          <w:tcPr>
            <w:tcW w:w="3384" w:type="dxa"/>
            <w:tcBorders>
              <w:top w:val="single" w:sz="4" w:space="0" w:color="auto"/>
              <w:left w:val="single" w:sz="4" w:space="0" w:color="auto"/>
              <w:bottom w:val="single" w:sz="4" w:space="0" w:color="auto"/>
              <w:right w:val="single" w:sz="4" w:space="0" w:color="auto"/>
            </w:tcBorders>
          </w:tcPr>
          <w:p w14:paraId="4A94373F" w14:textId="77777777" w:rsidR="00E21998" w:rsidRPr="00B17EEE" w:rsidRDefault="00E21998" w:rsidP="00617764">
            <w:pPr>
              <w:pStyle w:val="TableText"/>
            </w:pPr>
            <w:r w:rsidRPr="00B17EEE">
              <w:t>1.3.6.1.4.1.19376.1.5.3.1.3.33</w:t>
            </w:r>
          </w:p>
        </w:tc>
        <w:tc>
          <w:tcPr>
            <w:tcW w:w="990" w:type="dxa"/>
            <w:tcBorders>
              <w:top w:val="single" w:sz="4" w:space="0" w:color="auto"/>
              <w:left w:val="single" w:sz="4" w:space="0" w:color="auto"/>
              <w:bottom w:val="single" w:sz="4" w:space="0" w:color="auto"/>
              <w:right w:val="single" w:sz="4" w:space="0" w:color="auto"/>
            </w:tcBorders>
          </w:tcPr>
          <w:p w14:paraId="331851F1" w14:textId="77777777" w:rsidR="00E21998" w:rsidRPr="00B17EEE" w:rsidRDefault="00E21998" w:rsidP="00617764">
            <w:pPr>
              <w:pStyle w:val="TableText"/>
            </w:pPr>
            <w:r w:rsidRPr="00B17EEE">
              <w:t>IHE</w:t>
            </w:r>
          </w:p>
        </w:tc>
      </w:tr>
      <w:tr w:rsidR="00E21998" w:rsidRPr="00B17EEE" w14:paraId="51F3DF72" w14:textId="77777777" w:rsidTr="00FA1997">
        <w:tc>
          <w:tcPr>
            <w:tcW w:w="1342" w:type="dxa"/>
            <w:tcBorders>
              <w:top w:val="single" w:sz="4" w:space="0" w:color="auto"/>
              <w:left w:val="single" w:sz="4" w:space="0" w:color="auto"/>
              <w:bottom w:val="single" w:sz="4" w:space="0" w:color="auto"/>
              <w:right w:val="single" w:sz="4" w:space="0" w:color="auto"/>
            </w:tcBorders>
          </w:tcPr>
          <w:p w14:paraId="3DF90A17" w14:textId="77777777" w:rsidR="00E21998" w:rsidRPr="00B17EEE" w:rsidRDefault="00E21998" w:rsidP="00617764">
            <w:pPr>
              <w:pStyle w:val="TableText"/>
            </w:pPr>
            <w:r w:rsidRPr="00B17EEE">
              <w:t>Hospital Discharge Studies Summary Section</w:t>
            </w:r>
          </w:p>
        </w:tc>
        <w:tc>
          <w:tcPr>
            <w:tcW w:w="1016" w:type="dxa"/>
            <w:tcBorders>
              <w:top w:val="single" w:sz="4" w:space="0" w:color="auto"/>
              <w:left w:val="single" w:sz="4" w:space="0" w:color="auto"/>
              <w:bottom w:val="single" w:sz="4" w:space="0" w:color="auto"/>
              <w:right w:val="single" w:sz="4" w:space="0" w:color="auto"/>
            </w:tcBorders>
          </w:tcPr>
          <w:p w14:paraId="1604F949" w14:textId="77777777" w:rsidR="00E21998" w:rsidRPr="00B17EEE" w:rsidRDefault="00E21998" w:rsidP="00617764">
            <w:pPr>
              <w:pStyle w:val="TableText"/>
            </w:pPr>
            <w:r w:rsidRPr="00B17EEE">
              <w:t>11493-4</w:t>
            </w:r>
          </w:p>
        </w:tc>
        <w:tc>
          <w:tcPr>
            <w:tcW w:w="2927" w:type="dxa"/>
            <w:tcBorders>
              <w:top w:val="single" w:sz="4" w:space="0" w:color="auto"/>
              <w:left w:val="single" w:sz="4" w:space="0" w:color="auto"/>
              <w:bottom w:val="single" w:sz="4" w:space="0" w:color="auto"/>
              <w:right w:val="single" w:sz="4" w:space="0" w:color="auto"/>
            </w:tcBorders>
          </w:tcPr>
          <w:p w14:paraId="57DC32B2" w14:textId="77777777" w:rsidR="00E21998" w:rsidRPr="00B17EEE" w:rsidRDefault="00E21998" w:rsidP="00617764">
            <w:pPr>
              <w:pStyle w:val="TableText"/>
            </w:pPr>
            <w:r w:rsidRPr="00B17EEE">
              <w:t>2.16.840.1.113883.10.20.22.2.16</w:t>
            </w:r>
          </w:p>
        </w:tc>
        <w:tc>
          <w:tcPr>
            <w:tcW w:w="3049" w:type="dxa"/>
            <w:tcBorders>
              <w:top w:val="single" w:sz="4" w:space="0" w:color="auto"/>
              <w:left w:val="single" w:sz="4" w:space="0" w:color="auto"/>
              <w:bottom w:val="single" w:sz="4" w:space="0" w:color="auto"/>
              <w:right w:val="single" w:sz="4" w:space="0" w:color="auto"/>
            </w:tcBorders>
          </w:tcPr>
          <w:p w14:paraId="3591B3F3" w14:textId="77777777" w:rsidR="00E21998" w:rsidRPr="00B17EEE" w:rsidRDefault="00E21998" w:rsidP="00617764">
            <w:pPr>
              <w:pStyle w:val="TableText"/>
            </w:pPr>
            <w:r w:rsidRPr="00B17EEE">
              <w:t>N/A (no stds require entry)</w:t>
            </w:r>
          </w:p>
        </w:tc>
        <w:tc>
          <w:tcPr>
            <w:tcW w:w="3384" w:type="dxa"/>
            <w:tcBorders>
              <w:top w:val="single" w:sz="4" w:space="0" w:color="auto"/>
              <w:left w:val="single" w:sz="4" w:space="0" w:color="auto"/>
              <w:bottom w:val="single" w:sz="4" w:space="0" w:color="auto"/>
              <w:right w:val="single" w:sz="4" w:space="0" w:color="auto"/>
            </w:tcBorders>
          </w:tcPr>
          <w:p w14:paraId="31B15096" w14:textId="77777777" w:rsidR="00E21998" w:rsidRPr="00B17EEE" w:rsidRDefault="00E21998" w:rsidP="00617764">
            <w:pPr>
              <w:pStyle w:val="TableText"/>
            </w:pPr>
            <w:r w:rsidRPr="00B17EEE">
              <w:t>2.16.840.1.113883.10.20.16.2.3 (DS)</w:t>
            </w:r>
          </w:p>
        </w:tc>
        <w:tc>
          <w:tcPr>
            <w:tcW w:w="990" w:type="dxa"/>
            <w:tcBorders>
              <w:top w:val="single" w:sz="4" w:space="0" w:color="auto"/>
              <w:left w:val="single" w:sz="4" w:space="0" w:color="auto"/>
              <w:bottom w:val="single" w:sz="4" w:space="0" w:color="auto"/>
              <w:right w:val="single" w:sz="4" w:space="0" w:color="auto"/>
            </w:tcBorders>
          </w:tcPr>
          <w:p w14:paraId="7A6D6620" w14:textId="77777777" w:rsidR="00E21998" w:rsidRPr="00B17EEE" w:rsidRDefault="00E21998" w:rsidP="00617764">
            <w:pPr>
              <w:pStyle w:val="TableText"/>
            </w:pPr>
            <w:r w:rsidRPr="00B17EEE">
              <w:t>HL7</w:t>
            </w:r>
          </w:p>
        </w:tc>
      </w:tr>
    </w:tbl>
    <w:p w14:paraId="13D00224" w14:textId="77777777" w:rsidR="00E21998" w:rsidRDefault="00E21998" w:rsidP="00996AEE">
      <w:pPr>
        <w:pStyle w:val="BodyText"/>
      </w:pPr>
    </w:p>
    <w:p w14:paraId="2DEEDDDF" w14:textId="77777777" w:rsidR="004340F7" w:rsidRDefault="00EA6FDD" w:rsidP="00EA6FDD">
      <w:pPr>
        <w:pStyle w:val="BodyText"/>
      </w:pPr>
      <w:r>
        <w:lastRenderedPageBreak/>
        <w:t>The following table tracks changes made to consolidate templates originating in HL7, IHE and HITSP.</w:t>
      </w:r>
    </w:p>
    <w:p w14:paraId="3FC26FBB" w14:textId="77777777" w:rsidR="006E0E39" w:rsidRDefault="006E0E39" w:rsidP="006E0E39">
      <w:pPr>
        <w:pStyle w:val="Caption"/>
      </w:pPr>
      <w:bookmarkStart w:id="594" w:name="_Toc163893825"/>
      <w:r>
        <w:t xml:space="preserve">Table </w:t>
      </w:r>
      <w:r w:rsidR="0000006B">
        <w:fldChar w:fldCharType="begin"/>
      </w:r>
      <w:r w:rsidR="0000006B">
        <w:instrText xml:space="preserve"> SEQ Table \* ARABIC </w:instrText>
      </w:r>
      <w:r w:rsidR="0000006B">
        <w:fldChar w:fldCharType="separate"/>
      </w:r>
      <w:r w:rsidR="00D61323">
        <w:t>61</w:t>
      </w:r>
      <w:r w:rsidR="0000006B">
        <w:fldChar w:fldCharType="end"/>
      </w:r>
      <w:r>
        <w:t>: Entry Change Tracking Table</w:t>
      </w:r>
      <w:bookmarkEnd w:id="594"/>
    </w:p>
    <w:tbl>
      <w:tblPr>
        <w:tblW w:w="13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240"/>
        <w:gridCol w:w="2160"/>
        <w:gridCol w:w="3780"/>
        <w:gridCol w:w="2160"/>
      </w:tblGrid>
      <w:tr w:rsidR="004340F7" w14:paraId="794D1839" w14:textId="77777777">
        <w:trPr>
          <w:cantSplit/>
          <w:tblHeader/>
        </w:trPr>
        <w:tc>
          <w:tcPr>
            <w:tcW w:w="2178" w:type="dxa"/>
            <w:shd w:val="pct10" w:color="auto" w:fill="auto"/>
          </w:tcPr>
          <w:p w14:paraId="214529DC" w14:textId="77777777" w:rsidR="004340F7" w:rsidRPr="004340F7" w:rsidRDefault="004340F7" w:rsidP="006E0E39">
            <w:pPr>
              <w:pStyle w:val="TableHead"/>
              <w:keepNext w:val="0"/>
            </w:pPr>
            <w:r w:rsidRPr="004340F7">
              <w:t>Entry</w:t>
            </w:r>
          </w:p>
        </w:tc>
        <w:tc>
          <w:tcPr>
            <w:tcW w:w="3240" w:type="dxa"/>
            <w:shd w:val="pct10" w:color="auto" w:fill="auto"/>
          </w:tcPr>
          <w:p w14:paraId="756396FD" w14:textId="77777777" w:rsidR="004340F7" w:rsidRPr="004340F7" w:rsidRDefault="004340F7" w:rsidP="006E0E39">
            <w:pPr>
              <w:pStyle w:val="TableHead"/>
              <w:keepNext w:val="0"/>
            </w:pPr>
            <w:r w:rsidRPr="004340F7">
              <w:t>New TemplateId</w:t>
            </w:r>
          </w:p>
        </w:tc>
        <w:tc>
          <w:tcPr>
            <w:tcW w:w="2160" w:type="dxa"/>
            <w:shd w:val="pct10" w:color="auto" w:fill="auto"/>
          </w:tcPr>
          <w:p w14:paraId="08A45F59" w14:textId="77777777" w:rsidR="004340F7" w:rsidRPr="004340F7" w:rsidRDefault="004340F7" w:rsidP="006E0E39">
            <w:pPr>
              <w:pStyle w:val="TableHead"/>
              <w:keepNext w:val="0"/>
            </w:pPr>
            <w:r w:rsidRPr="004340F7">
              <w:t>Previous Title</w:t>
            </w:r>
          </w:p>
        </w:tc>
        <w:tc>
          <w:tcPr>
            <w:tcW w:w="3780" w:type="dxa"/>
            <w:shd w:val="pct10" w:color="auto" w:fill="auto"/>
          </w:tcPr>
          <w:p w14:paraId="24EAA17D" w14:textId="77777777" w:rsidR="004340F7" w:rsidRPr="004340F7" w:rsidRDefault="004340F7" w:rsidP="006E0E39">
            <w:pPr>
              <w:pStyle w:val="TableHead"/>
              <w:keepNext w:val="0"/>
            </w:pPr>
            <w:r w:rsidRPr="004340F7">
              <w:t>Previous TemplateId</w:t>
            </w:r>
          </w:p>
        </w:tc>
        <w:tc>
          <w:tcPr>
            <w:tcW w:w="2160" w:type="dxa"/>
            <w:shd w:val="pct10" w:color="auto" w:fill="auto"/>
          </w:tcPr>
          <w:p w14:paraId="58420F2D" w14:textId="77777777" w:rsidR="004340F7" w:rsidRPr="004340F7" w:rsidRDefault="004340F7" w:rsidP="006E0E39">
            <w:pPr>
              <w:pStyle w:val="TableHead"/>
              <w:keepNext w:val="0"/>
            </w:pPr>
            <w:r w:rsidRPr="004340F7">
              <w:t>Previous template organization</w:t>
            </w:r>
          </w:p>
        </w:tc>
      </w:tr>
      <w:tr w:rsidR="004340F7" w:rsidRPr="00075343" w14:paraId="557ABACF" w14:textId="77777777">
        <w:trPr>
          <w:cantSplit/>
        </w:trPr>
        <w:tc>
          <w:tcPr>
            <w:tcW w:w="2178" w:type="dxa"/>
          </w:tcPr>
          <w:p w14:paraId="1DA72B9C" w14:textId="77777777" w:rsidR="004340F7" w:rsidRPr="004340F7" w:rsidRDefault="004340F7" w:rsidP="006E0E39">
            <w:pPr>
              <w:pStyle w:val="TableText"/>
              <w:keepNext w:val="0"/>
            </w:pPr>
            <w:r w:rsidRPr="004340F7">
              <w:t>Result Organizer</w:t>
            </w:r>
          </w:p>
        </w:tc>
        <w:tc>
          <w:tcPr>
            <w:tcW w:w="3240" w:type="dxa"/>
          </w:tcPr>
          <w:p w14:paraId="3140BE8A" w14:textId="77777777" w:rsidR="004340F7" w:rsidRPr="004340F7" w:rsidRDefault="004340F7" w:rsidP="006E0E39">
            <w:pPr>
              <w:pStyle w:val="TableText"/>
              <w:keepNext w:val="0"/>
            </w:pPr>
            <w:r w:rsidRPr="004340F7">
              <w:t>2.16.840.1.113883.10.20.22.4.1</w:t>
            </w:r>
          </w:p>
        </w:tc>
        <w:tc>
          <w:tcPr>
            <w:tcW w:w="2160" w:type="dxa"/>
          </w:tcPr>
          <w:p w14:paraId="1BDA76D2" w14:textId="77777777" w:rsidR="004340F7" w:rsidRPr="004340F7" w:rsidRDefault="004340F7" w:rsidP="006E0E39">
            <w:pPr>
              <w:pStyle w:val="TableText"/>
              <w:keepNext w:val="0"/>
            </w:pPr>
            <w:r w:rsidRPr="004340F7">
              <w:t>Result Organizer</w:t>
            </w:r>
          </w:p>
        </w:tc>
        <w:tc>
          <w:tcPr>
            <w:tcW w:w="3780" w:type="dxa"/>
          </w:tcPr>
          <w:p w14:paraId="270D2318" w14:textId="77777777" w:rsidR="004340F7" w:rsidRPr="004340F7" w:rsidRDefault="004340F7" w:rsidP="006E0E39">
            <w:pPr>
              <w:pStyle w:val="TableText"/>
              <w:keepNext w:val="0"/>
            </w:pPr>
            <w:r w:rsidRPr="004340F7">
              <w:t>2.16.840.1.113883.10.20.1.32</w:t>
            </w:r>
          </w:p>
        </w:tc>
        <w:tc>
          <w:tcPr>
            <w:tcW w:w="2160" w:type="dxa"/>
          </w:tcPr>
          <w:p w14:paraId="3E080A2A" w14:textId="77777777" w:rsidR="004340F7" w:rsidRPr="004340F7" w:rsidRDefault="004340F7" w:rsidP="006E0E39">
            <w:pPr>
              <w:pStyle w:val="TableText"/>
              <w:keepNext w:val="0"/>
            </w:pPr>
            <w:r w:rsidRPr="004340F7">
              <w:t>CCD</w:t>
            </w:r>
          </w:p>
        </w:tc>
      </w:tr>
      <w:tr w:rsidR="004340F7" w:rsidRPr="00075343" w14:paraId="38A3842C" w14:textId="77777777">
        <w:trPr>
          <w:cantSplit/>
          <w:trHeight w:val="806"/>
        </w:trPr>
        <w:tc>
          <w:tcPr>
            <w:tcW w:w="2178" w:type="dxa"/>
          </w:tcPr>
          <w:p w14:paraId="605D70F6" w14:textId="77777777" w:rsidR="004340F7" w:rsidRPr="004340F7" w:rsidRDefault="004340F7" w:rsidP="006E0E39">
            <w:pPr>
              <w:pStyle w:val="TableText"/>
              <w:keepNext w:val="0"/>
            </w:pPr>
            <w:r w:rsidRPr="004340F7">
              <w:t>Result Observation</w:t>
            </w:r>
          </w:p>
          <w:p w14:paraId="7BC37E6E" w14:textId="77777777" w:rsidR="004340F7" w:rsidRPr="004340F7" w:rsidRDefault="004340F7" w:rsidP="006E0E39">
            <w:pPr>
              <w:pStyle w:val="TableText"/>
              <w:keepNext w:val="0"/>
            </w:pPr>
            <w:r w:rsidRPr="004340F7">
              <w:t> </w:t>
            </w:r>
          </w:p>
        </w:tc>
        <w:tc>
          <w:tcPr>
            <w:tcW w:w="3240" w:type="dxa"/>
          </w:tcPr>
          <w:p w14:paraId="15D645D6" w14:textId="77777777" w:rsidR="004340F7" w:rsidRPr="004340F7" w:rsidRDefault="004340F7" w:rsidP="006E0E39">
            <w:pPr>
              <w:pStyle w:val="TableText"/>
              <w:keepNext w:val="0"/>
            </w:pPr>
            <w:r w:rsidRPr="004340F7">
              <w:t>2.16.840.1.113883.10.20.22.4.2</w:t>
            </w:r>
          </w:p>
          <w:p w14:paraId="5841F097" w14:textId="77777777" w:rsidR="004340F7" w:rsidRPr="004340F7" w:rsidRDefault="004340F7" w:rsidP="006E0E39">
            <w:pPr>
              <w:pStyle w:val="TableText"/>
              <w:keepNext w:val="0"/>
            </w:pPr>
            <w:r w:rsidRPr="004340F7">
              <w:t> </w:t>
            </w:r>
          </w:p>
        </w:tc>
        <w:tc>
          <w:tcPr>
            <w:tcW w:w="2160" w:type="dxa"/>
          </w:tcPr>
          <w:p w14:paraId="74B7C67D" w14:textId="77777777" w:rsidR="004340F7" w:rsidRPr="004340F7" w:rsidRDefault="004340F7" w:rsidP="006E0E39">
            <w:pPr>
              <w:pStyle w:val="TableText"/>
              <w:keepNext w:val="0"/>
            </w:pPr>
            <w:r w:rsidRPr="004340F7">
              <w:t>Result Observation</w:t>
            </w:r>
          </w:p>
          <w:p w14:paraId="4946B05B" w14:textId="77777777" w:rsidR="004340F7" w:rsidRPr="004340F7" w:rsidRDefault="004340F7" w:rsidP="006E0E39">
            <w:pPr>
              <w:pStyle w:val="TableText"/>
              <w:keepNext w:val="0"/>
            </w:pPr>
            <w:r w:rsidRPr="004340F7">
              <w:t>Result Entry Content Module</w:t>
            </w:r>
          </w:p>
        </w:tc>
        <w:tc>
          <w:tcPr>
            <w:tcW w:w="3780" w:type="dxa"/>
          </w:tcPr>
          <w:p w14:paraId="37E87225" w14:textId="77777777" w:rsidR="004340F7" w:rsidRPr="004340F7" w:rsidRDefault="004340F7" w:rsidP="006E0E39">
            <w:pPr>
              <w:pStyle w:val="TableText"/>
              <w:keepNext w:val="0"/>
            </w:pPr>
            <w:r w:rsidRPr="004340F7">
              <w:t>2.16.840.1.113883.10.20.1.31</w:t>
            </w:r>
          </w:p>
          <w:p w14:paraId="6B6FBC2C" w14:textId="77777777" w:rsidR="004340F7" w:rsidRPr="004340F7" w:rsidRDefault="004340F7" w:rsidP="006E0E39">
            <w:pPr>
              <w:pStyle w:val="TableText"/>
              <w:keepNext w:val="0"/>
            </w:pPr>
            <w:r w:rsidRPr="004340F7">
              <w:t>2.16.840.1.113883.3.88.11.83.15.1</w:t>
            </w:r>
          </w:p>
        </w:tc>
        <w:tc>
          <w:tcPr>
            <w:tcW w:w="2160" w:type="dxa"/>
          </w:tcPr>
          <w:p w14:paraId="3892CFCF" w14:textId="77777777" w:rsidR="004340F7" w:rsidRPr="004340F7" w:rsidRDefault="004340F7" w:rsidP="006E0E39">
            <w:pPr>
              <w:pStyle w:val="TableText"/>
              <w:keepNext w:val="0"/>
            </w:pPr>
            <w:r w:rsidRPr="004340F7">
              <w:t>CCD</w:t>
            </w:r>
          </w:p>
          <w:p w14:paraId="733AFA5C" w14:textId="77777777" w:rsidR="004340F7" w:rsidRPr="004340F7" w:rsidRDefault="004340F7" w:rsidP="006E0E39">
            <w:pPr>
              <w:pStyle w:val="TableText"/>
              <w:keepNext w:val="0"/>
            </w:pPr>
            <w:r w:rsidRPr="004340F7">
              <w:t>HITSP C83</w:t>
            </w:r>
          </w:p>
        </w:tc>
      </w:tr>
      <w:tr w:rsidR="004340F7" w:rsidRPr="00075343" w14:paraId="646ECBE1" w14:textId="77777777">
        <w:trPr>
          <w:cantSplit/>
        </w:trPr>
        <w:tc>
          <w:tcPr>
            <w:tcW w:w="2178" w:type="dxa"/>
          </w:tcPr>
          <w:p w14:paraId="7412636C" w14:textId="77777777" w:rsidR="004340F7" w:rsidRPr="004340F7" w:rsidRDefault="004340F7" w:rsidP="006E0E39">
            <w:pPr>
              <w:pStyle w:val="TableText"/>
              <w:keepNext w:val="0"/>
            </w:pPr>
            <w:r w:rsidRPr="004340F7">
              <w:t>Problem Act</w:t>
            </w:r>
          </w:p>
        </w:tc>
        <w:tc>
          <w:tcPr>
            <w:tcW w:w="3240" w:type="dxa"/>
          </w:tcPr>
          <w:p w14:paraId="007D2578" w14:textId="77777777" w:rsidR="004340F7" w:rsidRPr="004340F7" w:rsidRDefault="004340F7" w:rsidP="006E0E39">
            <w:pPr>
              <w:pStyle w:val="TableText"/>
              <w:keepNext w:val="0"/>
            </w:pPr>
            <w:r w:rsidRPr="004340F7">
              <w:t>2.16.840.1.113883.10.20.22.4.3</w:t>
            </w:r>
          </w:p>
        </w:tc>
        <w:tc>
          <w:tcPr>
            <w:tcW w:w="2160" w:type="dxa"/>
          </w:tcPr>
          <w:p w14:paraId="5C130A30" w14:textId="77777777" w:rsidR="004340F7" w:rsidRPr="004340F7" w:rsidRDefault="004340F7" w:rsidP="006E0E39">
            <w:pPr>
              <w:pStyle w:val="TableText"/>
              <w:keepNext w:val="0"/>
            </w:pPr>
            <w:r w:rsidRPr="004340F7">
              <w:t>Problem Act</w:t>
            </w:r>
          </w:p>
          <w:p w14:paraId="617AC9F9" w14:textId="77777777" w:rsidR="004340F7" w:rsidRPr="004340F7" w:rsidRDefault="004340F7" w:rsidP="006E0E39">
            <w:pPr>
              <w:pStyle w:val="TableText"/>
              <w:keepNext w:val="0"/>
            </w:pPr>
            <w:r w:rsidRPr="004340F7">
              <w:t>Concern</w:t>
            </w:r>
          </w:p>
          <w:p w14:paraId="3EA34866" w14:textId="77777777" w:rsidR="004340F7" w:rsidRPr="004340F7" w:rsidRDefault="004340F7" w:rsidP="006E0E39">
            <w:pPr>
              <w:pStyle w:val="TableText"/>
              <w:keepNext w:val="0"/>
            </w:pPr>
            <w:r w:rsidRPr="004340F7">
              <w:t>Condition Entry Module</w:t>
            </w:r>
          </w:p>
        </w:tc>
        <w:tc>
          <w:tcPr>
            <w:tcW w:w="3780" w:type="dxa"/>
          </w:tcPr>
          <w:p w14:paraId="191D3CF6" w14:textId="77777777" w:rsidR="004340F7" w:rsidRPr="004340F7" w:rsidRDefault="004340F7" w:rsidP="006E0E39">
            <w:pPr>
              <w:pStyle w:val="TableText"/>
              <w:keepNext w:val="0"/>
            </w:pPr>
            <w:r w:rsidRPr="004340F7">
              <w:t xml:space="preserve">2.16.840.1.113883.10.20.1.27 </w:t>
            </w:r>
          </w:p>
          <w:p w14:paraId="11B85CEC" w14:textId="77777777" w:rsidR="004340F7" w:rsidRPr="004340F7" w:rsidRDefault="004340F7" w:rsidP="006E0E39">
            <w:pPr>
              <w:pStyle w:val="TableText"/>
              <w:keepNext w:val="0"/>
            </w:pPr>
            <w:r w:rsidRPr="004340F7">
              <w:t>1.3.6.1.4.1.19376.1.5.3.1.4.5.1</w:t>
            </w:r>
          </w:p>
          <w:p w14:paraId="68D17C02" w14:textId="77777777" w:rsidR="004340F7" w:rsidRPr="004340F7" w:rsidRDefault="004340F7" w:rsidP="006E0E39">
            <w:pPr>
              <w:pStyle w:val="TableText"/>
              <w:keepNext w:val="0"/>
            </w:pPr>
            <w:r w:rsidRPr="004340F7">
              <w:t>2.16.840.1.113883.3.88.11.83.7</w:t>
            </w:r>
          </w:p>
        </w:tc>
        <w:tc>
          <w:tcPr>
            <w:tcW w:w="2160" w:type="dxa"/>
          </w:tcPr>
          <w:p w14:paraId="478F545C" w14:textId="77777777" w:rsidR="004340F7" w:rsidRPr="004340F7" w:rsidRDefault="004340F7" w:rsidP="006E0E39">
            <w:pPr>
              <w:pStyle w:val="TableText"/>
              <w:keepNext w:val="0"/>
            </w:pPr>
            <w:r w:rsidRPr="004340F7">
              <w:t>CCD</w:t>
            </w:r>
          </w:p>
          <w:p w14:paraId="60A41C05" w14:textId="77777777" w:rsidR="004340F7" w:rsidRPr="004340F7" w:rsidRDefault="004340F7" w:rsidP="006E0E39">
            <w:pPr>
              <w:pStyle w:val="TableText"/>
              <w:keepNext w:val="0"/>
            </w:pPr>
            <w:r w:rsidRPr="004340F7">
              <w:t>IHE PCC R6-0 V2</w:t>
            </w:r>
          </w:p>
          <w:p w14:paraId="12D3DA6A" w14:textId="77777777" w:rsidR="004340F7" w:rsidRPr="004340F7" w:rsidRDefault="004340F7" w:rsidP="006E0E39">
            <w:pPr>
              <w:pStyle w:val="TableText"/>
              <w:keepNext w:val="0"/>
            </w:pPr>
            <w:r w:rsidRPr="004340F7">
              <w:t>HITSP C83</w:t>
            </w:r>
          </w:p>
        </w:tc>
      </w:tr>
      <w:tr w:rsidR="004340F7" w:rsidRPr="00075343" w14:paraId="193B07A0" w14:textId="77777777">
        <w:trPr>
          <w:cantSplit/>
        </w:trPr>
        <w:tc>
          <w:tcPr>
            <w:tcW w:w="2178" w:type="dxa"/>
          </w:tcPr>
          <w:p w14:paraId="0990597F" w14:textId="77777777" w:rsidR="004340F7" w:rsidRPr="004340F7" w:rsidRDefault="004340F7" w:rsidP="006E0E39">
            <w:pPr>
              <w:pStyle w:val="TableText"/>
              <w:keepNext w:val="0"/>
            </w:pPr>
            <w:r w:rsidRPr="004340F7">
              <w:t>Problem Observation</w:t>
            </w:r>
          </w:p>
        </w:tc>
        <w:tc>
          <w:tcPr>
            <w:tcW w:w="3240" w:type="dxa"/>
          </w:tcPr>
          <w:p w14:paraId="01C6200D" w14:textId="77777777" w:rsidR="004340F7" w:rsidRPr="004340F7" w:rsidRDefault="004340F7" w:rsidP="006E0E39">
            <w:pPr>
              <w:pStyle w:val="TableText"/>
              <w:keepNext w:val="0"/>
            </w:pPr>
            <w:r w:rsidRPr="004340F7">
              <w:t>2.16.840.1.113883.10.20.22.4.4</w:t>
            </w:r>
          </w:p>
        </w:tc>
        <w:tc>
          <w:tcPr>
            <w:tcW w:w="2160" w:type="dxa"/>
          </w:tcPr>
          <w:p w14:paraId="28C84E11" w14:textId="77777777" w:rsidR="004340F7" w:rsidRPr="004340F7" w:rsidRDefault="004340F7" w:rsidP="006E0E39">
            <w:pPr>
              <w:pStyle w:val="TableText"/>
              <w:keepNext w:val="0"/>
            </w:pPr>
            <w:r w:rsidRPr="004340F7">
              <w:t>Problem Observation</w:t>
            </w:r>
          </w:p>
          <w:p w14:paraId="2767B6A0" w14:textId="77777777" w:rsidR="004340F7" w:rsidRPr="004340F7" w:rsidRDefault="004340F7" w:rsidP="006E0E39">
            <w:pPr>
              <w:pStyle w:val="TableText"/>
              <w:keepNext w:val="0"/>
            </w:pPr>
            <w:r w:rsidRPr="004340F7">
              <w:t>Problem</w:t>
            </w:r>
          </w:p>
          <w:p w14:paraId="50D5D770" w14:textId="77777777" w:rsidR="004340F7" w:rsidRPr="004340F7" w:rsidRDefault="004340F7" w:rsidP="006E0E39">
            <w:pPr>
              <w:pStyle w:val="TableText"/>
              <w:keepNext w:val="0"/>
            </w:pPr>
            <w:r w:rsidRPr="004340F7">
              <w:t>Concern</w:t>
            </w:r>
          </w:p>
          <w:p w14:paraId="36B6D02F" w14:textId="77777777" w:rsidR="004340F7" w:rsidRPr="004340F7" w:rsidRDefault="004340F7" w:rsidP="006E0E39">
            <w:pPr>
              <w:pStyle w:val="TableText"/>
              <w:keepNext w:val="0"/>
            </w:pPr>
            <w:r w:rsidRPr="004340F7">
              <w:t>Problem Concern</w:t>
            </w:r>
          </w:p>
        </w:tc>
        <w:tc>
          <w:tcPr>
            <w:tcW w:w="3780" w:type="dxa"/>
          </w:tcPr>
          <w:p w14:paraId="1E5D7584" w14:textId="77777777" w:rsidR="004340F7" w:rsidRPr="004340F7" w:rsidRDefault="004340F7" w:rsidP="006E0E39">
            <w:pPr>
              <w:pStyle w:val="TableText"/>
              <w:keepNext w:val="0"/>
            </w:pPr>
            <w:r w:rsidRPr="004340F7">
              <w:t xml:space="preserve">2.16.840.1.113883.10.20.1.28 </w:t>
            </w:r>
          </w:p>
          <w:p w14:paraId="027205A6" w14:textId="77777777" w:rsidR="004340F7" w:rsidRPr="004340F7" w:rsidRDefault="004340F7" w:rsidP="006E0E39">
            <w:pPr>
              <w:pStyle w:val="TableText"/>
              <w:keepNext w:val="0"/>
            </w:pPr>
            <w:r w:rsidRPr="004340F7">
              <w:t>1.3.6.1.4.1.19376.1.5.3.1.4.5</w:t>
            </w:r>
          </w:p>
          <w:p w14:paraId="6B4F69B9" w14:textId="77777777" w:rsidR="004340F7" w:rsidRPr="004340F7" w:rsidRDefault="004340F7" w:rsidP="006E0E39">
            <w:pPr>
              <w:pStyle w:val="TableText"/>
              <w:keepNext w:val="0"/>
            </w:pPr>
            <w:r w:rsidRPr="004340F7">
              <w:t>1.3.6.1.4.1.19376.1.5.3.1.4.5.1</w:t>
            </w:r>
          </w:p>
          <w:p w14:paraId="6097D5CB" w14:textId="77777777" w:rsidR="004340F7" w:rsidRPr="004340F7" w:rsidRDefault="004340F7" w:rsidP="006E0E39">
            <w:pPr>
              <w:pStyle w:val="TableText"/>
              <w:keepNext w:val="0"/>
            </w:pPr>
            <w:r w:rsidRPr="004340F7">
              <w:t>1.3.6.1.4.1.19376.1.5.3.1.4.5.2</w:t>
            </w:r>
          </w:p>
        </w:tc>
        <w:tc>
          <w:tcPr>
            <w:tcW w:w="2160" w:type="dxa"/>
          </w:tcPr>
          <w:p w14:paraId="3BF1B9C4" w14:textId="77777777" w:rsidR="004340F7" w:rsidRPr="004340F7" w:rsidRDefault="004340F7" w:rsidP="006E0E39">
            <w:pPr>
              <w:pStyle w:val="TableText"/>
              <w:keepNext w:val="0"/>
            </w:pPr>
            <w:r w:rsidRPr="004340F7">
              <w:t>CCD</w:t>
            </w:r>
          </w:p>
          <w:p w14:paraId="4370790F" w14:textId="77777777" w:rsidR="004340F7" w:rsidRPr="004340F7" w:rsidRDefault="004340F7" w:rsidP="006E0E39">
            <w:pPr>
              <w:pStyle w:val="TableText"/>
              <w:keepNext w:val="0"/>
            </w:pPr>
            <w:r w:rsidRPr="004340F7">
              <w:t>IHE PCC R6-0 V2</w:t>
            </w:r>
          </w:p>
          <w:p w14:paraId="4CE0FAA8" w14:textId="77777777" w:rsidR="004340F7" w:rsidRPr="004340F7" w:rsidRDefault="004340F7" w:rsidP="006E0E39">
            <w:pPr>
              <w:pStyle w:val="TableText"/>
              <w:keepNext w:val="0"/>
            </w:pPr>
            <w:r w:rsidRPr="004340F7">
              <w:t>IHE PCC R6-0 V2</w:t>
            </w:r>
          </w:p>
          <w:p w14:paraId="6DFCE070" w14:textId="77777777" w:rsidR="004340F7" w:rsidRPr="004340F7" w:rsidRDefault="004340F7" w:rsidP="006E0E39">
            <w:pPr>
              <w:pStyle w:val="TableText"/>
              <w:keepNext w:val="0"/>
            </w:pPr>
            <w:r w:rsidRPr="004340F7">
              <w:t>IHE PCC R6-0 V2</w:t>
            </w:r>
          </w:p>
        </w:tc>
      </w:tr>
      <w:tr w:rsidR="004340F7" w:rsidRPr="00075343" w14:paraId="2B157520" w14:textId="77777777">
        <w:trPr>
          <w:cantSplit/>
        </w:trPr>
        <w:tc>
          <w:tcPr>
            <w:tcW w:w="2178" w:type="dxa"/>
          </w:tcPr>
          <w:p w14:paraId="08A03E00" w14:textId="77777777" w:rsidR="004340F7" w:rsidRPr="004340F7" w:rsidRDefault="004340F7" w:rsidP="006E0E39">
            <w:pPr>
              <w:pStyle w:val="TableText"/>
              <w:keepNext w:val="0"/>
            </w:pPr>
            <w:r w:rsidRPr="004340F7">
              <w:t>Health Status Observation</w:t>
            </w:r>
          </w:p>
        </w:tc>
        <w:tc>
          <w:tcPr>
            <w:tcW w:w="3240" w:type="dxa"/>
          </w:tcPr>
          <w:p w14:paraId="0677344F" w14:textId="77777777" w:rsidR="004340F7" w:rsidRPr="004340F7" w:rsidRDefault="004340F7" w:rsidP="006E0E39">
            <w:pPr>
              <w:pStyle w:val="TableText"/>
              <w:keepNext w:val="0"/>
            </w:pPr>
            <w:r w:rsidRPr="004340F7">
              <w:t>2.16.840.1.113883.10.20.22.4.5</w:t>
            </w:r>
          </w:p>
        </w:tc>
        <w:tc>
          <w:tcPr>
            <w:tcW w:w="2160" w:type="dxa"/>
          </w:tcPr>
          <w:p w14:paraId="261E77EB" w14:textId="77777777" w:rsidR="004340F7" w:rsidRPr="004340F7" w:rsidRDefault="004340F7" w:rsidP="006E0E39">
            <w:pPr>
              <w:pStyle w:val="TableText"/>
              <w:keepNext w:val="0"/>
            </w:pPr>
            <w:r w:rsidRPr="004340F7">
              <w:t>Problem Healthstatus observation</w:t>
            </w:r>
          </w:p>
          <w:p w14:paraId="79EB3534" w14:textId="77777777" w:rsidR="004340F7" w:rsidRPr="004340F7" w:rsidRDefault="004340F7" w:rsidP="006E0E39">
            <w:pPr>
              <w:pStyle w:val="TableText"/>
              <w:keepNext w:val="0"/>
            </w:pPr>
            <w:r w:rsidRPr="004340F7">
              <w:t>Health Status</w:t>
            </w:r>
          </w:p>
        </w:tc>
        <w:tc>
          <w:tcPr>
            <w:tcW w:w="3780" w:type="dxa"/>
          </w:tcPr>
          <w:p w14:paraId="4F650CFE" w14:textId="77777777" w:rsidR="004340F7" w:rsidRPr="004340F7" w:rsidRDefault="004340F7" w:rsidP="006E0E39">
            <w:pPr>
              <w:pStyle w:val="TableText"/>
              <w:keepNext w:val="0"/>
            </w:pPr>
            <w:r w:rsidRPr="004340F7">
              <w:t>2.16.840.1.113883.10.20.1.51</w:t>
            </w:r>
          </w:p>
          <w:p w14:paraId="72B044E9" w14:textId="77777777" w:rsidR="004340F7" w:rsidRPr="004340F7" w:rsidRDefault="004340F7" w:rsidP="006E0E39">
            <w:pPr>
              <w:pStyle w:val="TableText"/>
              <w:keepNext w:val="0"/>
            </w:pPr>
          </w:p>
          <w:p w14:paraId="6F509A46" w14:textId="77777777" w:rsidR="004340F7" w:rsidRPr="004340F7" w:rsidRDefault="004340F7" w:rsidP="006E0E39">
            <w:pPr>
              <w:pStyle w:val="TableText"/>
              <w:keepNext w:val="0"/>
            </w:pPr>
            <w:r w:rsidRPr="004340F7">
              <w:t>1.3.6.1.4.1.19376.1.5.3.1.4.1.2</w:t>
            </w:r>
          </w:p>
        </w:tc>
        <w:tc>
          <w:tcPr>
            <w:tcW w:w="2160" w:type="dxa"/>
          </w:tcPr>
          <w:p w14:paraId="023B648C" w14:textId="77777777" w:rsidR="004340F7" w:rsidRPr="004340F7" w:rsidRDefault="004340F7" w:rsidP="006E0E39">
            <w:pPr>
              <w:pStyle w:val="TableText"/>
              <w:keepNext w:val="0"/>
            </w:pPr>
            <w:r w:rsidRPr="004340F7">
              <w:t>CCD</w:t>
            </w:r>
          </w:p>
          <w:p w14:paraId="3B8CFEBD" w14:textId="77777777" w:rsidR="004340F7" w:rsidRPr="004340F7" w:rsidRDefault="004340F7" w:rsidP="006E0E39">
            <w:pPr>
              <w:pStyle w:val="TableText"/>
              <w:keepNext w:val="0"/>
            </w:pPr>
            <w:r w:rsidRPr="004340F7">
              <w:t>IHE PCC R6-0 V2</w:t>
            </w:r>
          </w:p>
        </w:tc>
      </w:tr>
      <w:tr w:rsidR="004340F7" w:rsidRPr="00075343" w14:paraId="513874ED" w14:textId="77777777">
        <w:trPr>
          <w:cantSplit/>
        </w:trPr>
        <w:tc>
          <w:tcPr>
            <w:tcW w:w="2178" w:type="dxa"/>
          </w:tcPr>
          <w:p w14:paraId="713B1CA5" w14:textId="77777777" w:rsidR="004340F7" w:rsidRPr="004340F7" w:rsidRDefault="004340F7" w:rsidP="006E0E39">
            <w:pPr>
              <w:pStyle w:val="TableText"/>
              <w:keepNext w:val="0"/>
            </w:pPr>
            <w:r w:rsidRPr="004340F7">
              <w:t>Problem Status Observation</w:t>
            </w:r>
          </w:p>
        </w:tc>
        <w:tc>
          <w:tcPr>
            <w:tcW w:w="3240" w:type="dxa"/>
          </w:tcPr>
          <w:p w14:paraId="03C6E5D9" w14:textId="77777777" w:rsidR="004340F7" w:rsidRPr="004340F7" w:rsidRDefault="004340F7" w:rsidP="006E0E39">
            <w:pPr>
              <w:pStyle w:val="TableText"/>
              <w:keepNext w:val="0"/>
            </w:pPr>
            <w:r w:rsidRPr="004340F7">
              <w:t>2.16.840.1.113883.10.20.22.4.6</w:t>
            </w:r>
          </w:p>
        </w:tc>
        <w:tc>
          <w:tcPr>
            <w:tcW w:w="2160" w:type="dxa"/>
          </w:tcPr>
          <w:p w14:paraId="006C6BB6" w14:textId="77777777" w:rsidR="004340F7" w:rsidRPr="004340F7" w:rsidRDefault="004340F7" w:rsidP="006E0E39">
            <w:pPr>
              <w:pStyle w:val="TableText"/>
              <w:keepNext w:val="0"/>
            </w:pPr>
            <w:r w:rsidRPr="004340F7">
              <w:t>Problem status observation</w:t>
            </w:r>
          </w:p>
          <w:p w14:paraId="5A6CC93B" w14:textId="77777777" w:rsidR="004340F7" w:rsidRPr="004340F7" w:rsidRDefault="004340F7" w:rsidP="006E0E39">
            <w:pPr>
              <w:pStyle w:val="TableText"/>
              <w:keepNext w:val="0"/>
            </w:pPr>
            <w:r w:rsidRPr="004340F7">
              <w:t>Problem Status Observation</w:t>
            </w:r>
          </w:p>
        </w:tc>
        <w:tc>
          <w:tcPr>
            <w:tcW w:w="3780" w:type="dxa"/>
          </w:tcPr>
          <w:p w14:paraId="1A70CB68" w14:textId="77777777" w:rsidR="004340F7" w:rsidRPr="004340F7" w:rsidRDefault="004340F7" w:rsidP="006E0E39">
            <w:pPr>
              <w:pStyle w:val="TableText"/>
              <w:keepNext w:val="0"/>
            </w:pPr>
            <w:r w:rsidRPr="004340F7">
              <w:t>2.16.840.1.113883.10.20.1.50</w:t>
            </w:r>
          </w:p>
          <w:p w14:paraId="74381418" w14:textId="77777777" w:rsidR="004340F7" w:rsidRPr="004340F7" w:rsidRDefault="004340F7" w:rsidP="006E0E39">
            <w:pPr>
              <w:pStyle w:val="TableText"/>
              <w:keepNext w:val="0"/>
            </w:pPr>
            <w:r w:rsidRPr="004340F7">
              <w:t>1.3.6.1.4.1.19376.1.5.3.1.4.1.1</w:t>
            </w:r>
          </w:p>
        </w:tc>
        <w:tc>
          <w:tcPr>
            <w:tcW w:w="2160" w:type="dxa"/>
          </w:tcPr>
          <w:p w14:paraId="2667C938" w14:textId="77777777" w:rsidR="004340F7" w:rsidRPr="004340F7" w:rsidRDefault="004340F7" w:rsidP="006E0E39">
            <w:pPr>
              <w:pStyle w:val="TableText"/>
              <w:keepNext w:val="0"/>
            </w:pPr>
            <w:r w:rsidRPr="004340F7">
              <w:t>CCD</w:t>
            </w:r>
          </w:p>
          <w:p w14:paraId="769F1D6A" w14:textId="77777777" w:rsidR="004340F7" w:rsidRPr="004340F7" w:rsidRDefault="004340F7" w:rsidP="006E0E39">
            <w:pPr>
              <w:pStyle w:val="TableText"/>
              <w:keepNext w:val="0"/>
            </w:pPr>
            <w:r w:rsidRPr="004340F7">
              <w:t>IHE PCC R6-0 V2</w:t>
            </w:r>
          </w:p>
        </w:tc>
      </w:tr>
      <w:tr w:rsidR="004340F7" w:rsidRPr="00075343" w14:paraId="1BC89A26" w14:textId="77777777">
        <w:trPr>
          <w:cantSplit/>
        </w:trPr>
        <w:tc>
          <w:tcPr>
            <w:tcW w:w="2178" w:type="dxa"/>
          </w:tcPr>
          <w:p w14:paraId="7DEA8707" w14:textId="77777777" w:rsidR="004340F7" w:rsidRPr="004340F7" w:rsidRDefault="004340F7" w:rsidP="006E0E39">
            <w:pPr>
              <w:pStyle w:val="TableText"/>
              <w:keepNext w:val="0"/>
            </w:pPr>
            <w:r w:rsidRPr="004340F7">
              <w:t>Allergy Observation</w:t>
            </w:r>
          </w:p>
        </w:tc>
        <w:tc>
          <w:tcPr>
            <w:tcW w:w="3240" w:type="dxa"/>
          </w:tcPr>
          <w:p w14:paraId="294B1D11" w14:textId="77777777" w:rsidR="004340F7" w:rsidRPr="004340F7" w:rsidRDefault="004340F7" w:rsidP="006E0E39">
            <w:pPr>
              <w:pStyle w:val="TableText"/>
              <w:keepNext w:val="0"/>
            </w:pPr>
            <w:r w:rsidRPr="004340F7">
              <w:t>2.16.840.1.113883.10.20.22.4.7</w:t>
            </w:r>
          </w:p>
        </w:tc>
        <w:tc>
          <w:tcPr>
            <w:tcW w:w="2160" w:type="dxa"/>
          </w:tcPr>
          <w:p w14:paraId="41A6E307" w14:textId="77777777" w:rsidR="004340F7" w:rsidRPr="004340F7" w:rsidRDefault="004340F7" w:rsidP="006E0E39">
            <w:pPr>
              <w:pStyle w:val="TableText"/>
              <w:keepNext w:val="0"/>
            </w:pPr>
            <w:r w:rsidRPr="004340F7">
              <w:t>Alert observation</w:t>
            </w:r>
          </w:p>
          <w:p w14:paraId="3A6052D1" w14:textId="77777777" w:rsidR="004340F7" w:rsidRPr="004340F7" w:rsidRDefault="004340F7" w:rsidP="006E0E39">
            <w:pPr>
              <w:pStyle w:val="TableText"/>
              <w:keepNext w:val="0"/>
            </w:pPr>
            <w:r w:rsidRPr="004340F7">
              <w:t>Allergy and Intolerance Concern</w:t>
            </w:r>
          </w:p>
          <w:p w14:paraId="1C55FC83" w14:textId="77777777" w:rsidR="004340F7" w:rsidRPr="004340F7" w:rsidRDefault="004340F7" w:rsidP="006E0E39">
            <w:pPr>
              <w:pStyle w:val="TableText"/>
              <w:keepNext w:val="0"/>
            </w:pPr>
            <w:r w:rsidRPr="004340F7">
              <w:t>Allergy/Drug Sensitivity Module</w:t>
            </w:r>
          </w:p>
        </w:tc>
        <w:tc>
          <w:tcPr>
            <w:tcW w:w="3780" w:type="dxa"/>
          </w:tcPr>
          <w:p w14:paraId="29C4E63D" w14:textId="77777777" w:rsidR="004340F7" w:rsidRPr="004340F7" w:rsidRDefault="004340F7" w:rsidP="006E0E39">
            <w:pPr>
              <w:pStyle w:val="TableText"/>
              <w:keepNext w:val="0"/>
            </w:pPr>
            <w:r w:rsidRPr="004340F7">
              <w:t>2.16.840.1.113883.10.20.1.18</w:t>
            </w:r>
          </w:p>
          <w:p w14:paraId="01C171EE" w14:textId="77777777" w:rsidR="004340F7" w:rsidRPr="004340F7" w:rsidRDefault="004340F7" w:rsidP="006E0E39">
            <w:pPr>
              <w:pStyle w:val="TableText"/>
              <w:keepNext w:val="0"/>
            </w:pPr>
            <w:r w:rsidRPr="004340F7">
              <w:t>1.3.6.1.4.1.19376.1.5.3.1.4.5.3</w:t>
            </w:r>
          </w:p>
          <w:p w14:paraId="753C5AAD" w14:textId="77777777" w:rsidR="004340F7" w:rsidRPr="004340F7" w:rsidRDefault="004340F7" w:rsidP="006E0E39">
            <w:pPr>
              <w:pStyle w:val="TableText"/>
              <w:keepNext w:val="0"/>
            </w:pPr>
            <w:r w:rsidRPr="004340F7">
              <w:t>2.16.840.1.113883.3.88.11.83.6</w:t>
            </w:r>
          </w:p>
        </w:tc>
        <w:tc>
          <w:tcPr>
            <w:tcW w:w="2160" w:type="dxa"/>
          </w:tcPr>
          <w:p w14:paraId="276F86ED" w14:textId="77777777" w:rsidR="004340F7" w:rsidRPr="004340F7" w:rsidRDefault="004340F7" w:rsidP="006E0E39">
            <w:pPr>
              <w:pStyle w:val="TableText"/>
              <w:keepNext w:val="0"/>
            </w:pPr>
            <w:r w:rsidRPr="004340F7">
              <w:t>CCD</w:t>
            </w:r>
          </w:p>
          <w:p w14:paraId="7C980809" w14:textId="77777777" w:rsidR="004340F7" w:rsidRPr="004340F7" w:rsidRDefault="004340F7" w:rsidP="006E0E39">
            <w:pPr>
              <w:pStyle w:val="TableText"/>
              <w:keepNext w:val="0"/>
            </w:pPr>
            <w:r w:rsidRPr="004340F7">
              <w:t>IHE PCC R6-0 V2</w:t>
            </w:r>
          </w:p>
          <w:p w14:paraId="6F794E95" w14:textId="77777777" w:rsidR="004340F7" w:rsidRPr="004340F7" w:rsidRDefault="004340F7" w:rsidP="006E0E39">
            <w:pPr>
              <w:pStyle w:val="TableText"/>
              <w:keepNext w:val="0"/>
            </w:pPr>
            <w:r w:rsidRPr="004340F7">
              <w:t>HITSP C83</w:t>
            </w:r>
          </w:p>
        </w:tc>
      </w:tr>
      <w:tr w:rsidR="004340F7" w:rsidRPr="00075343" w14:paraId="781B1A80" w14:textId="77777777">
        <w:trPr>
          <w:cantSplit/>
        </w:trPr>
        <w:tc>
          <w:tcPr>
            <w:tcW w:w="2178" w:type="dxa"/>
          </w:tcPr>
          <w:p w14:paraId="79CE6C8F" w14:textId="77777777" w:rsidR="004340F7" w:rsidRPr="004340F7" w:rsidRDefault="004340F7" w:rsidP="006E0E39">
            <w:pPr>
              <w:pStyle w:val="TableText"/>
              <w:keepNext w:val="0"/>
            </w:pPr>
            <w:r w:rsidRPr="004340F7">
              <w:t>Severity Observation</w:t>
            </w:r>
          </w:p>
        </w:tc>
        <w:tc>
          <w:tcPr>
            <w:tcW w:w="3240" w:type="dxa"/>
          </w:tcPr>
          <w:p w14:paraId="7F279219" w14:textId="77777777" w:rsidR="004340F7" w:rsidRPr="004340F7" w:rsidRDefault="004340F7" w:rsidP="006E0E39">
            <w:pPr>
              <w:pStyle w:val="TableText"/>
              <w:keepNext w:val="0"/>
            </w:pPr>
            <w:r w:rsidRPr="004340F7">
              <w:t>2.16.840.1.113883.10.20.22.4.8</w:t>
            </w:r>
          </w:p>
        </w:tc>
        <w:tc>
          <w:tcPr>
            <w:tcW w:w="2160" w:type="dxa"/>
          </w:tcPr>
          <w:p w14:paraId="2C1CB581" w14:textId="77777777" w:rsidR="004340F7" w:rsidRPr="004340F7" w:rsidRDefault="004340F7" w:rsidP="006E0E39">
            <w:pPr>
              <w:pStyle w:val="TableText"/>
              <w:keepNext w:val="0"/>
            </w:pPr>
            <w:r w:rsidRPr="004340F7">
              <w:t>Severity observation</w:t>
            </w:r>
          </w:p>
          <w:p w14:paraId="646BE968" w14:textId="77777777" w:rsidR="004340F7" w:rsidRPr="004340F7" w:rsidRDefault="004340F7" w:rsidP="006E0E39">
            <w:pPr>
              <w:pStyle w:val="TableText"/>
              <w:keepNext w:val="0"/>
            </w:pPr>
            <w:r w:rsidRPr="004340F7">
              <w:t>Severity</w:t>
            </w:r>
          </w:p>
        </w:tc>
        <w:tc>
          <w:tcPr>
            <w:tcW w:w="3780" w:type="dxa"/>
          </w:tcPr>
          <w:p w14:paraId="1AE628EE" w14:textId="77777777" w:rsidR="004340F7" w:rsidRPr="004340F7" w:rsidRDefault="004340F7" w:rsidP="006E0E39">
            <w:pPr>
              <w:pStyle w:val="TableText"/>
              <w:keepNext w:val="0"/>
            </w:pPr>
            <w:r w:rsidRPr="004340F7">
              <w:t>2.16.840.1.113883.10.20.1.55</w:t>
            </w:r>
          </w:p>
          <w:p w14:paraId="0ABCE664" w14:textId="77777777" w:rsidR="004340F7" w:rsidRPr="004340F7" w:rsidRDefault="004340F7" w:rsidP="006E0E39">
            <w:pPr>
              <w:pStyle w:val="TableText"/>
              <w:keepNext w:val="0"/>
            </w:pPr>
            <w:r w:rsidRPr="004340F7">
              <w:t>1.3.6.1.4.1.19376.1.5.3.1.4.1</w:t>
            </w:r>
          </w:p>
        </w:tc>
        <w:tc>
          <w:tcPr>
            <w:tcW w:w="2160" w:type="dxa"/>
          </w:tcPr>
          <w:p w14:paraId="0BDF3916" w14:textId="77777777" w:rsidR="004340F7" w:rsidRPr="004340F7" w:rsidRDefault="004340F7" w:rsidP="006E0E39">
            <w:pPr>
              <w:pStyle w:val="TableText"/>
              <w:keepNext w:val="0"/>
            </w:pPr>
            <w:r w:rsidRPr="004340F7">
              <w:t>CCD</w:t>
            </w:r>
          </w:p>
          <w:p w14:paraId="0D9DC1A9" w14:textId="77777777" w:rsidR="004340F7" w:rsidRPr="004340F7" w:rsidRDefault="004340F7" w:rsidP="006E0E39">
            <w:pPr>
              <w:pStyle w:val="TableText"/>
              <w:keepNext w:val="0"/>
            </w:pPr>
            <w:r w:rsidRPr="004340F7">
              <w:t>IHE PCC R6-0 V2</w:t>
            </w:r>
          </w:p>
        </w:tc>
      </w:tr>
      <w:tr w:rsidR="004340F7" w:rsidRPr="00075343" w14:paraId="5C7AC337" w14:textId="77777777">
        <w:trPr>
          <w:cantSplit/>
        </w:trPr>
        <w:tc>
          <w:tcPr>
            <w:tcW w:w="2178" w:type="dxa"/>
          </w:tcPr>
          <w:p w14:paraId="42D4A3D9" w14:textId="77777777" w:rsidR="004340F7" w:rsidRPr="004340F7" w:rsidRDefault="004340F7" w:rsidP="006E0E39">
            <w:pPr>
              <w:pStyle w:val="TableText"/>
              <w:keepNext w:val="0"/>
            </w:pPr>
            <w:r w:rsidRPr="004340F7">
              <w:t>Reaction Observation</w:t>
            </w:r>
          </w:p>
        </w:tc>
        <w:tc>
          <w:tcPr>
            <w:tcW w:w="3240" w:type="dxa"/>
          </w:tcPr>
          <w:p w14:paraId="729EA5B4" w14:textId="77777777" w:rsidR="004340F7" w:rsidRPr="004340F7" w:rsidRDefault="004340F7" w:rsidP="006E0E39">
            <w:pPr>
              <w:pStyle w:val="TableText"/>
              <w:keepNext w:val="0"/>
            </w:pPr>
            <w:r w:rsidRPr="004340F7">
              <w:t>2.16.840.1.113883.10.20.22.4.9</w:t>
            </w:r>
          </w:p>
        </w:tc>
        <w:tc>
          <w:tcPr>
            <w:tcW w:w="2160" w:type="dxa"/>
          </w:tcPr>
          <w:p w14:paraId="4B47DD7B" w14:textId="77777777" w:rsidR="004340F7" w:rsidRPr="004340F7" w:rsidRDefault="004340F7" w:rsidP="006E0E39">
            <w:pPr>
              <w:pStyle w:val="TableText"/>
              <w:keepNext w:val="0"/>
            </w:pPr>
          </w:p>
          <w:p w14:paraId="1F089186" w14:textId="77777777" w:rsidR="004340F7" w:rsidRPr="004340F7" w:rsidRDefault="004340F7" w:rsidP="006E0E39">
            <w:pPr>
              <w:pStyle w:val="TableText"/>
              <w:keepNext w:val="0"/>
            </w:pPr>
            <w:r w:rsidRPr="004340F7">
              <w:t>Reaction Observation</w:t>
            </w:r>
          </w:p>
        </w:tc>
        <w:tc>
          <w:tcPr>
            <w:tcW w:w="3780" w:type="dxa"/>
          </w:tcPr>
          <w:p w14:paraId="26C3935A" w14:textId="77777777" w:rsidR="004340F7" w:rsidRPr="004340F7" w:rsidRDefault="004340F7" w:rsidP="006E0E39">
            <w:pPr>
              <w:pStyle w:val="TableText"/>
              <w:keepNext w:val="0"/>
            </w:pPr>
            <w:r w:rsidRPr="004340F7">
              <w:t>2.16.840.1.113883.10.20.1.54</w:t>
            </w:r>
          </w:p>
        </w:tc>
        <w:tc>
          <w:tcPr>
            <w:tcW w:w="2160" w:type="dxa"/>
          </w:tcPr>
          <w:p w14:paraId="37F8BD16" w14:textId="77777777" w:rsidR="004340F7" w:rsidRPr="004340F7" w:rsidRDefault="004340F7" w:rsidP="006E0E39">
            <w:pPr>
              <w:pStyle w:val="TableText"/>
              <w:keepNext w:val="0"/>
            </w:pPr>
            <w:r w:rsidRPr="004340F7">
              <w:t>CCD</w:t>
            </w:r>
          </w:p>
        </w:tc>
      </w:tr>
      <w:tr w:rsidR="004340F7" w:rsidRPr="00075343" w14:paraId="4EE0DA7C" w14:textId="77777777">
        <w:trPr>
          <w:cantSplit/>
        </w:trPr>
        <w:tc>
          <w:tcPr>
            <w:tcW w:w="2178" w:type="dxa"/>
          </w:tcPr>
          <w:p w14:paraId="6CA00718" w14:textId="77777777" w:rsidR="004340F7" w:rsidRPr="004340F7" w:rsidRDefault="004340F7" w:rsidP="006E0E39">
            <w:pPr>
              <w:pStyle w:val="TableText"/>
              <w:keepNext w:val="0"/>
            </w:pPr>
            <w:r w:rsidRPr="004340F7">
              <w:lastRenderedPageBreak/>
              <w:t xml:space="preserve">Procedure Activity  </w:t>
            </w:r>
          </w:p>
        </w:tc>
        <w:tc>
          <w:tcPr>
            <w:tcW w:w="3240" w:type="dxa"/>
          </w:tcPr>
          <w:p w14:paraId="523D160F" w14:textId="77777777" w:rsidR="004340F7" w:rsidRPr="004340F7" w:rsidRDefault="004340F7" w:rsidP="006E0E39">
            <w:pPr>
              <w:pStyle w:val="TableText"/>
              <w:keepNext w:val="0"/>
            </w:pPr>
            <w:r w:rsidRPr="004340F7">
              <w:t>2.16.840.1.113883.10.20.22.4.11</w:t>
            </w:r>
          </w:p>
        </w:tc>
        <w:tc>
          <w:tcPr>
            <w:tcW w:w="2160" w:type="dxa"/>
          </w:tcPr>
          <w:p w14:paraId="0C841E7C" w14:textId="77777777" w:rsidR="004340F7" w:rsidRPr="004340F7" w:rsidRDefault="004340F7" w:rsidP="006E0E39">
            <w:pPr>
              <w:pStyle w:val="TableText"/>
              <w:keepNext w:val="0"/>
            </w:pPr>
            <w:r w:rsidRPr="004340F7">
              <w:t>Procedure activity</w:t>
            </w:r>
          </w:p>
          <w:p w14:paraId="43923724" w14:textId="77777777" w:rsidR="004340F7" w:rsidRPr="004340F7" w:rsidRDefault="004340F7" w:rsidP="006E0E39">
            <w:pPr>
              <w:pStyle w:val="TableText"/>
              <w:keepNext w:val="0"/>
            </w:pPr>
            <w:r w:rsidRPr="004340F7">
              <w:t>Procedure Entry</w:t>
            </w:r>
          </w:p>
          <w:p w14:paraId="5B5A2D7A" w14:textId="77777777" w:rsidR="004340F7" w:rsidRPr="004340F7" w:rsidRDefault="004340F7" w:rsidP="006E0E39">
            <w:pPr>
              <w:pStyle w:val="TableText"/>
              <w:keepNext w:val="0"/>
            </w:pPr>
            <w:r w:rsidRPr="004340F7">
              <w:t>Procedure</w:t>
            </w:r>
          </w:p>
        </w:tc>
        <w:tc>
          <w:tcPr>
            <w:tcW w:w="3780" w:type="dxa"/>
          </w:tcPr>
          <w:p w14:paraId="2D8F9383" w14:textId="77777777" w:rsidR="004340F7" w:rsidRPr="004340F7" w:rsidRDefault="004340F7" w:rsidP="006E0E39">
            <w:pPr>
              <w:pStyle w:val="TableText"/>
              <w:keepNext w:val="0"/>
            </w:pPr>
            <w:r w:rsidRPr="004340F7">
              <w:t>2.16.840.1.113883.10.20.1.29</w:t>
            </w:r>
          </w:p>
          <w:p w14:paraId="781ADB88" w14:textId="77777777" w:rsidR="004340F7" w:rsidRPr="004340F7" w:rsidRDefault="004340F7" w:rsidP="006E0E39">
            <w:pPr>
              <w:pStyle w:val="TableText"/>
              <w:keepNext w:val="0"/>
            </w:pPr>
            <w:r w:rsidRPr="004340F7">
              <w:t>1.3.6.1.4.1.19376.1.5.3.1.4.19 2.16.840.1.113883.3.88.11.83.17</w:t>
            </w:r>
          </w:p>
        </w:tc>
        <w:tc>
          <w:tcPr>
            <w:tcW w:w="2160" w:type="dxa"/>
          </w:tcPr>
          <w:p w14:paraId="3964F388" w14:textId="77777777" w:rsidR="004340F7" w:rsidRPr="004340F7" w:rsidRDefault="004340F7" w:rsidP="006E0E39">
            <w:pPr>
              <w:pStyle w:val="TableText"/>
              <w:keepNext w:val="0"/>
            </w:pPr>
            <w:r w:rsidRPr="004340F7">
              <w:t>CCD</w:t>
            </w:r>
          </w:p>
          <w:p w14:paraId="70DF7D72" w14:textId="77777777" w:rsidR="004340F7" w:rsidRPr="004340F7" w:rsidRDefault="004340F7" w:rsidP="006E0E39">
            <w:pPr>
              <w:pStyle w:val="TableText"/>
              <w:keepNext w:val="0"/>
            </w:pPr>
            <w:r w:rsidRPr="004340F7">
              <w:t>IHE PCC R6-0 V2</w:t>
            </w:r>
          </w:p>
          <w:p w14:paraId="48DC84D6" w14:textId="77777777" w:rsidR="004340F7" w:rsidRPr="004340F7" w:rsidRDefault="004340F7" w:rsidP="006E0E39">
            <w:pPr>
              <w:pStyle w:val="TableText"/>
              <w:keepNext w:val="0"/>
            </w:pPr>
            <w:r w:rsidRPr="004340F7">
              <w:t>HITSP C83</w:t>
            </w:r>
          </w:p>
        </w:tc>
      </w:tr>
      <w:tr w:rsidR="004340F7" w:rsidRPr="00075343" w14:paraId="485AC33D" w14:textId="77777777">
        <w:trPr>
          <w:cantSplit/>
        </w:trPr>
        <w:tc>
          <w:tcPr>
            <w:tcW w:w="2178" w:type="dxa"/>
          </w:tcPr>
          <w:p w14:paraId="232AB199" w14:textId="77777777" w:rsidR="004340F7" w:rsidRPr="004340F7" w:rsidRDefault="004340F7" w:rsidP="006E0E39">
            <w:pPr>
              <w:pStyle w:val="TableText"/>
              <w:keepNext w:val="0"/>
            </w:pPr>
            <w:r w:rsidRPr="004340F7">
              <w:t>Procedure Activity Act</w:t>
            </w:r>
          </w:p>
        </w:tc>
        <w:tc>
          <w:tcPr>
            <w:tcW w:w="3240" w:type="dxa"/>
          </w:tcPr>
          <w:p w14:paraId="37EBF94C" w14:textId="77777777" w:rsidR="004340F7" w:rsidRPr="004340F7" w:rsidRDefault="004340F7" w:rsidP="006E0E39">
            <w:pPr>
              <w:pStyle w:val="TableText"/>
              <w:keepNext w:val="0"/>
            </w:pPr>
            <w:r w:rsidRPr="004340F7">
              <w:t>2.16.840.1.113883.10.20.22.4.12</w:t>
            </w:r>
          </w:p>
        </w:tc>
        <w:tc>
          <w:tcPr>
            <w:tcW w:w="2160" w:type="dxa"/>
          </w:tcPr>
          <w:p w14:paraId="72C7B3B8" w14:textId="77777777" w:rsidR="004340F7" w:rsidRPr="004340F7" w:rsidRDefault="004340F7" w:rsidP="006E0E39">
            <w:pPr>
              <w:pStyle w:val="TableText"/>
              <w:keepNext w:val="0"/>
            </w:pPr>
          </w:p>
        </w:tc>
        <w:tc>
          <w:tcPr>
            <w:tcW w:w="3780" w:type="dxa"/>
          </w:tcPr>
          <w:p w14:paraId="7246953F" w14:textId="77777777" w:rsidR="004340F7" w:rsidRPr="004340F7" w:rsidRDefault="004340F7" w:rsidP="006E0E39">
            <w:pPr>
              <w:pStyle w:val="TableText"/>
              <w:keepNext w:val="0"/>
            </w:pPr>
          </w:p>
        </w:tc>
        <w:tc>
          <w:tcPr>
            <w:tcW w:w="2160" w:type="dxa"/>
          </w:tcPr>
          <w:p w14:paraId="18D89863" w14:textId="77777777" w:rsidR="004340F7" w:rsidRPr="004340F7" w:rsidRDefault="004340F7" w:rsidP="006E0E39">
            <w:pPr>
              <w:pStyle w:val="TableText"/>
              <w:keepNext w:val="0"/>
            </w:pPr>
          </w:p>
        </w:tc>
      </w:tr>
      <w:tr w:rsidR="004340F7" w:rsidRPr="00075343" w14:paraId="0F82BFFE" w14:textId="77777777">
        <w:trPr>
          <w:cantSplit/>
        </w:trPr>
        <w:tc>
          <w:tcPr>
            <w:tcW w:w="2178" w:type="dxa"/>
          </w:tcPr>
          <w:p w14:paraId="5D00DA9E" w14:textId="77777777" w:rsidR="004340F7" w:rsidRPr="004340F7" w:rsidRDefault="004340F7" w:rsidP="006E0E39">
            <w:pPr>
              <w:pStyle w:val="TableText"/>
              <w:keepNext w:val="0"/>
            </w:pPr>
            <w:r w:rsidRPr="004340F7">
              <w:t>Procedure Activity Observation</w:t>
            </w:r>
          </w:p>
        </w:tc>
        <w:tc>
          <w:tcPr>
            <w:tcW w:w="3240" w:type="dxa"/>
          </w:tcPr>
          <w:p w14:paraId="04CFC8FA" w14:textId="77777777" w:rsidR="004340F7" w:rsidRPr="004340F7" w:rsidRDefault="004340F7" w:rsidP="006E0E39">
            <w:pPr>
              <w:pStyle w:val="TableText"/>
              <w:keepNext w:val="0"/>
            </w:pPr>
            <w:r w:rsidRPr="004340F7">
              <w:t>2.16.840.1.113883.10.20.22.4.13</w:t>
            </w:r>
          </w:p>
        </w:tc>
        <w:tc>
          <w:tcPr>
            <w:tcW w:w="2160" w:type="dxa"/>
          </w:tcPr>
          <w:p w14:paraId="325DCFAD" w14:textId="77777777" w:rsidR="004340F7" w:rsidRPr="004340F7" w:rsidRDefault="004340F7" w:rsidP="006E0E39">
            <w:pPr>
              <w:pStyle w:val="TableText"/>
              <w:keepNext w:val="0"/>
            </w:pPr>
          </w:p>
        </w:tc>
        <w:tc>
          <w:tcPr>
            <w:tcW w:w="3780" w:type="dxa"/>
          </w:tcPr>
          <w:p w14:paraId="53F4E3CF" w14:textId="77777777" w:rsidR="004340F7" w:rsidRPr="004340F7" w:rsidRDefault="004340F7" w:rsidP="006E0E39">
            <w:pPr>
              <w:pStyle w:val="TableText"/>
              <w:keepNext w:val="0"/>
            </w:pPr>
          </w:p>
        </w:tc>
        <w:tc>
          <w:tcPr>
            <w:tcW w:w="2160" w:type="dxa"/>
          </w:tcPr>
          <w:p w14:paraId="74D44C5F" w14:textId="77777777" w:rsidR="004340F7" w:rsidRPr="004340F7" w:rsidRDefault="004340F7" w:rsidP="006E0E39">
            <w:pPr>
              <w:pStyle w:val="TableText"/>
              <w:keepNext w:val="0"/>
            </w:pPr>
          </w:p>
        </w:tc>
      </w:tr>
      <w:tr w:rsidR="004340F7" w:rsidRPr="00075343" w14:paraId="0A68720F" w14:textId="77777777">
        <w:trPr>
          <w:cantSplit/>
        </w:trPr>
        <w:tc>
          <w:tcPr>
            <w:tcW w:w="2178" w:type="dxa"/>
          </w:tcPr>
          <w:p w14:paraId="260C20E8" w14:textId="77777777" w:rsidR="004340F7" w:rsidRPr="004340F7" w:rsidRDefault="004340F7" w:rsidP="006E0E39">
            <w:pPr>
              <w:pStyle w:val="TableText"/>
              <w:keepNext w:val="0"/>
            </w:pPr>
            <w:r w:rsidRPr="004340F7">
              <w:t>Procedure Activity Procedure</w:t>
            </w:r>
          </w:p>
        </w:tc>
        <w:tc>
          <w:tcPr>
            <w:tcW w:w="3240" w:type="dxa"/>
          </w:tcPr>
          <w:p w14:paraId="3A572F83" w14:textId="77777777" w:rsidR="004340F7" w:rsidRPr="004340F7" w:rsidRDefault="004340F7" w:rsidP="006E0E39">
            <w:pPr>
              <w:pStyle w:val="TableText"/>
              <w:keepNext w:val="0"/>
            </w:pPr>
            <w:r w:rsidRPr="004340F7">
              <w:t>2.16.840.1.113883.10.20.22.4.14</w:t>
            </w:r>
          </w:p>
        </w:tc>
        <w:tc>
          <w:tcPr>
            <w:tcW w:w="2160" w:type="dxa"/>
          </w:tcPr>
          <w:p w14:paraId="3DC67627" w14:textId="77777777" w:rsidR="004340F7" w:rsidRPr="004340F7" w:rsidRDefault="004340F7" w:rsidP="006E0E39">
            <w:pPr>
              <w:pStyle w:val="TableText"/>
              <w:keepNext w:val="0"/>
            </w:pPr>
          </w:p>
        </w:tc>
        <w:tc>
          <w:tcPr>
            <w:tcW w:w="3780" w:type="dxa"/>
          </w:tcPr>
          <w:p w14:paraId="01AF8D8A" w14:textId="77777777" w:rsidR="004340F7" w:rsidRPr="004340F7" w:rsidRDefault="004340F7" w:rsidP="006E0E39">
            <w:pPr>
              <w:pStyle w:val="TableText"/>
              <w:keepNext w:val="0"/>
            </w:pPr>
          </w:p>
        </w:tc>
        <w:tc>
          <w:tcPr>
            <w:tcW w:w="2160" w:type="dxa"/>
          </w:tcPr>
          <w:p w14:paraId="46D592AB" w14:textId="77777777" w:rsidR="004340F7" w:rsidRPr="004340F7" w:rsidRDefault="004340F7" w:rsidP="006E0E39">
            <w:pPr>
              <w:pStyle w:val="TableText"/>
              <w:keepNext w:val="0"/>
            </w:pPr>
          </w:p>
        </w:tc>
      </w:tr>
      <w:tr w:rsidR="004340F7" w:rsidRPr="00075343" w14:paraId="7F7107BB" w14:textId="77777777">
        <w:trPr>
          <w:cantSplit/>
        </w:trPr>
        <w:tc>
          <w:tcPr>
            <w:tcW w:w="2178" w:type="dxa"/>
          </w:tcPr>
          <w:p w14:paraId="63EC5BF3" w14:textId="77777777" w:rsidR="004340F7" w:rsidRPr="004340F7" w:rsidRDefault="004340F7" w:rsidP="006E0E39">
            <w:pPr>
              <w:pStyle w:val="TableText"/>
              <w:keepNext w:val="0"/>
            </w:pPr>
            <w:r w:rsidRPr="004340F7">
              <w:t>Immunization SubstanceAdministration</w:t>
            </w:r>
          </w:p>
        </w:tc>
        <w:tc>
          <w:tcPr>
            <w:tcW w:w="3240" w:type="dxa"/>
          </w:tcPr>
          <w:p w14:paraId="7D906373" w14:textId="77777777" w:rsidR="004340F7" w:rsidRPr="004340F7" w:rsidRDefault="004340F7" w:rsidP="006E0E39">
            <w:pPr>
              <w:pStyle w:val="TableText"/>
              <w:keepNext w:val="0"/>
            </w:pPr>
            <w:r w:rsidRPr="004340F7">
              <w:t>2.16.840.1.113883.10.20.22.4.15</w:t>
            </w:r>
          </w:p>
        </w:tc>
        <w:tc>
          <w:tcPr>
            <w:tcW w:w="2160" w:type="dxa"/>
          </w:tcPr>
          <w:p w14:paraId="27441B61" w14:textId="77777777" w:rsidR="004340F7" w:rsidRPr="004340F7" w:rsidRDefault="004340F7" w:rsidP="006E0E39">
            <w:pPr>
              <w:pStyle w:val="TableText"/>
              <w:keepNext w:val="0"/>
            </w:pPr>
            <w:r w:rsidRPr="004340F7">
              <w:t>Medication Activity (for immunization)</w:t>
            </w:r>
          </w:p>
          <w:p w14:paraId="7ADB2197" w14:textId="77777777" w:rsidR="004340F7" w:rsidRPr="004340F7" w:rsidRDefault="004340F7" w:rsidP="006E0E39">
            <w:pPr>
              <w:pStyle w:val="TableText"/>
              <w:keepNext w:val="0"/>
            </w:pPr>
            <w:r w:rsidRPr="004340F7">
              <w:t>Immunization</w:t>
            </w:r>
          </w:p>
          <w:p w14:paraId="43A49764" w14:textId="77777777" w:rsidR="004340F7" w:rsidRPr="004340F7" w:rsidRDefault="004340F7" w:rsidP="006E0E39">
            <w:pPr>
              <w:pStyle w:val="TableText"/>
              <w:keepNext w:val="0"/>
            </w:pPr>
            <w:r w:rsidRPr="004340F7">
              <w:t>Immunization</w:t>
            </w:r>
          </w:p>
        </w:tc>
        <w:tc>
          <w:tcPr>
            <w:tcW w:w="3780" w:type="dxa"/>
          </w:tcPr>
          <w:p w14:paraId="1C50A2C9" w14:textId="77777777" w:rsidR="004340F7" w:rsidRPr="004340F7" w:rsidRDefault="004340F7" w:rsidP="006E0E39">
            <w:pPr>
              <w:pStyle w:val="TableText"/>
              <w:keepNext w:val="0"/>
            </w:pPr>
            <w:r w:rsidRPr="004340F7">
              <w:t>2.16.840.1.113883.10.20.1.24</w:t>
            </w:r>
          </w:p>
          <w:p w14:paraId="5C81A91F" w14:textId="77777777" w:rsidR="004340F7" w:rsidRPr="004340F7" w:rsidRDefault="004340F7" w:rsidP="006E0E39">
            <w:pPr>
              <w:pStyle w:val="TableText"/>
              <w:keepNext w:val="0"/>
            </w:pPr>
            <w:r w:rsidRPr="004340F7">
              <w:t xml:space="preserve">1.3.6.1.4.1.19376.1.5.3.1.4.12 </w:t>
            </w:r>
          </w:p>
          <w:p w14:paraId="7541FBA0" w14:textId="77777777" w:rsidR="004340F7" w:rsidRPr="004340F7" w:rsidRDefault="004340F7" w:rsidP="006E0E39">
            <w:pPr>
              <w:pStyle w:val="TableText"/>
              <w:keepNext w:val="0"/>
            </w:pPr>
            <w:r w:rsidRPr="004340F7">
              <w:t>2.16.840.1.113883.3.88.11.83.13</w:t>
            </w:r>
          </w:p>
        </w:tc>
        <w:tc>
          <w:tcPr>
            <w:tcW w:w="2160" w:type="dxa"/>
          </w:tcPr>
          <w:p w14:paraId="7F5F2281" w14:textId="77777777" w:rsidR="004340F7" w:rsidRPr="004340F7" w:rsidRDefault="004340F7" w:rsidP="006E0E39">
            <w:pPr>
              <w:pStyle w:val="TableText"/>
              <w:keepNext w:val="0"/>
            </w:pPr>
            <w:r w:rsidRPr="004340F7">
              <w:t>CCD</w:t>
            </w:r>
          </w:p>
          <w:p w14:paraId="7FBBB8F4" w14:textId="77777777" w:rsidR="004340F7" w:rsidRPr="004340F7" w:rsidRDefault="004340F7" w:rsidP="006E0E39">
            <w:pPr>
              <w:pStyle w:val="TableText"/>
              <w:keepNext w:val="0"/>
            </w:pPr>
            <w:r w:rsidRPr="004340F7">
              <w:t>IHE PCC R6-0 V2</w:t>
            </w:r>
          </w:p>
          <w:p w14:paraId="5FB35FDA" w14:textId="77777777" w:rsidR="004340F7" w:rsidRPr="004340F7" w:rsidRDefault="004340F7" w:rsidP="006E0E39">
            <w:pPr>
              <w:pStyle w:val="TableText"/>
              <w:keepNext w:val="0"/>
            </w:pPr>
            <w:r w:rsidRPr="004340F7">
              <w:t>HITSP C83</w:t>
            </w:r>
          </w:p>
        </w:tc>
      </w:tr>
      <w:tr w:rsidR="004340F7" w:rsidRPr="00075343" w14:paraId="2F659B89" w14:textId="77777777">
        <w:trPr>
          <w:cantSplit/>
        </w:trPr>
        <w:tc>
          <w:tcPr>
            <w:tcW w:w="2178" w:type="dxa"/>
          </w:tcPr>
          <w:p w14:paraId="2E429376" w14:textId="77777777" w:rsidR="004340F7" w:rsidRPr="004340F7" w:rsidRDefault="004340F7" w:rsidP="006E0E39">
            <w:pPr>
              <w:pStyle w:val="TableText"/>
              <w:keepNext w:val="0"/>
            </w:pPr>
            <w:r w:rsidRPr="004340F7">
              <w:t>Medication Activity</w:t>
            </w:r>
          </w:p>
        </w:tc>
        <w:tc>
          <w:tcPr>
            <w:tcW w:w="3240" w:type="dxa"/>
          </w:tcPr>
          <w:p w14:paraId="4B1FD987" w14:textId="77777777" w:rsidR="004340F7" w:rsidRPr="004340F7" w:rsidRDefault="004340F7" w:rsidP="006E0E39">
            <w:pPr>
              <w:pStyle w:val="TableText"/>
              <w:keepNext w:val="0"/>
            </w:pPr>
            <w:r w:rsidRPr="004340F7">
              <w:t>2.16.840.1.113883.10.20.22.4.16</w:t>
            </w:r>
          </w:p>
        </w:tc>
        <w:tc>
          <w:tcPr>
            <w:tcW w:w="2160" w:type="dxa"/>
          </w:tcPr>
          <w:p w14:paraId="1FE8EAB5" w14:textId="77777777" w:rsidR="004340F7" w:rsidRPr="004340F7" w:rsidRDefault="004340F7" w:rsidP="006E0E39">
            <w:pPr>
              <w:pStyle w:val="TableText"/>
              <w:keepNext w:val="0"/>
            </w:pPr>
            <w:r w:rsidRPr="004340F7">
              <w:t>Medication Activity</w:t>
            </w:r>
          </w:p>
          <w:p w14:paraId="4580F35A" w14:textId="77777777" w:rsidR="004340F7" w:rsidRPr="004340F7" w:rsidRDefault="004340F7" w:rsidP="006E0E39">
            <w:pPr>
              <w:pStyle w:val="TableText"/>
              <w:keepNext w:val="0"/>
            </w:pPr>
            <w:r w:rsidRPr="004340F7">
              <w:t>Medication</w:t>
            </w:r>
          </w:p>
          <w:p w14:paraId="7F04961D" w14:textId="77777777" w:rsidR="004340F7" w:rsidRPr="004340F7" w:rsidRDefault="004340F7" w:rsidP="006E0E39">
            <w:pPr>
              <w:pStyle w:val="TableText"/>
              <w:keepNext w:val="0"/>
            </w:pPr>
            <w:r w:rsidRPr="004340F7">
              <w:t>Medication</w:t>
            </w:r>
          </w:p>
        </w:tc>
        <w:tc>
          <w:tcPr>
            <w:tcW w:w="3780" w:type="dxa"/>
          </w:tcPr>
          <w:p w14:paraId="6DFFCF3E" w14:textId="77777777" w:rsidR="004340F7" w:rsidRPr="004340F7" w:rsidRDefault="004340F7" w:rsidP="006E0E39">
            <w:pPr>
              <w:pStyle w:val="TableText"/>
              <w:keepNext w:val="0"/>
            </w:pPr>
            <w:r w:rsidRPr="004340F7">
              <w:t>2.16.840.1.113883.10.20.1.24</w:t>
            </w:r>
          </w:p>
          <w:p w14:paraId="09BE6F58" w14:textId="77777777" w:rsidR="004340F7" w:rsidRPr="004340F7" w:rsidRDefault="004340F7" w:rsidP="006E0E39">
            <w:pPr>
              <w:pStyle w:val="TableText"/>
              <w:keepNext w:val="0"/>
            </w:pPr>
            <w:r w:rsidRPr="004340F7">
              <w:t>1.3.6.1.4.1.19376.1.5.3.1.4.7</w:t>
            </w:r>
          </w:p>
          <w:p w14:paraId="69C23325" w14:textId="77777777" w:rsidR="004340F7" w:rsidRPr="004340F7" w:rsidRDefault="004340F7" w:rsidP="006E0E39">
            <w:pPr>
              <w:pStyle w:val="TableText"/>
              <w:keepNext w:val="0"/>
            </w:pPr>
            <w:r w:rsidRPr="004340F7">
              <w:t>2.16.840.1.113883.3.88.11.83.8</w:t>
            </w:r>
          </w:p>
        </w:tc>
        <w:tc>
          <w:tcPr>
            <w:tcW w:w="2160" w:type="dxa"/>
          </w:tcPr>
          <w:p w14:paraId="5A310AC6" w14:textId="77777777" w:rsidR="004340F7" w:rsidRPr="004340F7" w:rsidRDefault="004340F7" w:rsidP="006E0E39">
            <w:pPr>
              <w:pStyle w:val="TableText"/>
              <w:keepNext w:val="0"/>
            </w:pPr>
            <w:r w:rsidRPr="004340F7">
              <w:t>CCD</w:t>
            </w:r>
          </w:p>
          <w:p w14:paraId="26774332" w14:textId="77777777" w:rsidR="004340F7" w:rsidRPr="004340F7" w:rsidRDefault="004340F7" w:rsidP="006E0E39">
            <w:pPr>
              <w:pStyle w:val="TableText"/>
              <w:keepNext w:val="0"/>
            </w:pPr>
            <w:r w:rsidRPr="004340F7">
              <w:t>IHE PCC R6-0 V2</w:t>
            </w:r>
          </w:p>
          <w:p w14:paraId="485992E8" w14:textId="77777777" w:rsidR="004340F7" w:rsidRPr="004340F7" w:rsidRDefault="004340F7" w:rsidP="006E0E39">
            <w:pPr>
              <w:pStyle w:val="TableText"/>
              <w:keepNext w:val="0"/>
            </w:pPr>
            <w:r w:rsidRPr="004340F7">
              <w:t>HITSP C83</w:t>
            </w:r>
          </w:p>
        </w:tc>
      </w:tr>
      <w:tr w:rsidR="004340F7" w:rsidRPr="00075343" w14:paraId="5505728E" w14:textId="77777777">
        <w:trPr>
          <w:cantSplit/>
        </w:trPr>
        <w:tc>
          <w:tcPr>
            <w:tcW w:w="2178" w:type="dxa"/>
          </w:tcPr>
          <w:p w14:paraId="680C94A8" w14:textId="77777777" w:rsidR="004340F7" w:rsidRPr="004340F7" w:rsidRDefault="004340F7" w:rsidP="006E0E39">
            <w:pPr>
              <w:pStyle w:val="TableText"/>
              <w:keepNext w:val="0"/>
            </w:pPr>
            <w:r w:rsidRPr="004340F7">
              <w:t>Medication Supply Order</w:t>
            </w:r>
          </w:p>
        </w:tc>
        <w:tc>
          <w:tcPr>
            <w:tcW w:w="3240" w:type="dxa"/>
          </w:tcPr>
          <w:p w14:paraId="45AFF295" w14:textId="77777777" w:rsidR="004340F7" w:rsidRPr="004340F7" w:rsidRDefault="004340F7" w:rsidP="006E0E39">
            <w:pPr>
              <w:pStyle w:val="TableText"/>
              <w:keepNext w:val="0"/>
            </w:pPr>
            <w:r w:rsidRPr="004340F7">
              <w:t>2.16.840.1.113883.10.20.22.4.17</w:t>
            </w:r>
          </w:p>
        </w:tc>
        <w:tc>
          <w:tcPr>
            <w:tcW w:w="2160" w:type="dxa"/>
          </w:tcPr>
          <w:p w14:paraId="09FA1A25" w14:textId="77777777" w:rsidR="004340F7" w:rsidRPr="004340F7" w:rsidRDefault="004340F7" w:rsidP="006E0E39">
            <w:pPr>
              <w:pStyle w:val="TableText"/>
              <w:keepNext w:val="0"/>
            </w:pPr>
            <w:r w:rsidRPr="004340F7">
              <w:t>Supply Activity</w:t>
            </w:r>
          </w:p>
          <w:p w14:paraId="5AC9B304" w14:textId="77777777" w:rsidR="004340F7" w:rsidRPr="004340F7" w:rsidRDefault="004340F7" w:rsidP="006E0E39">
            <w:pPr>
              <w:pStyle w:val="TableText"/>
              <w:keepNext w:val="0"/>
            </w:pPr>
            <w:r w:rsidRPr="004340F7">
              <w:t>Supply entry</w:t>
            </w:r>
          </w:p>
          <w:p w14:paraId="06E5756D" w14:textId="77777777" w:rsidR="004340F7" w:rsidRPr="004340F7" w:rsidRDefault="004340F7" w:rsidP="006E0E39">
            <w:pPr>
              <w:pStyle w:val="TableText"/>
              <w:keepNext w:val="0"/>
            </w:pPr>
            <w:r w:rsidRPr="004340F7">
              <w:t>Order Information Constraint</w:t>
            </w:r>
          </w:p>
        </w:tc>
        <w:tc>
          <w:tcPr>
            <w:tcW w:w="3780" w:type="dxa"/>
          </w:tcPr>
          <w:p w14:paraId="2BD68953" w14:textId="77777777" w:rsidR="004340F7" w:rsidRPr="004340F7" w:rsidRDefault="004340F7" w:rsidP="006E0E39">
            <w:pPr>
              <w:pStyle w:val="TableText"/>
              <w:keepNext w:val="0"/>
            </w:pPr>
            <w:r w:rsidRPr="004340F7">
              <w:t>2.16.840.1.113883.10.20.1.34</w:t>
            </w:r>
          </w:p>
          <w:p w14:paraId="605F0DDE" w14:textId="77777777" w:rsidR="004340F7" w:rsidRPr="004340F7" w:rsidRDefault="004340F7" w:rsidP="006E0E39">
            <w:pPr>
              <w:pStyle w:val="TableText"/>
              <w:keepNext w:val="0"/>
            </w:pPr>
            <w:r w:rsidRPr="004340F7">
              <w:t>1.3.6.1.4.1.19376.1.5.3.1.4.7.3</w:t>
            </w:r>
          </w:p>
          <w:p w14:paraId="39A3D9E3" w14:textId="77777777" w:rsidR="004340F7" w:rsidRPr="004340F7" w:rsidRDefault="004340F7" w:rsidP="006E0E39">
            <w:pPr>
              <w:pStyle w:val="TableText"/>
              <w:keepNext w:val="0"/>
            </w:pPr>
            <w:r w:rsidRPr="004340F7">
              <w:t>2.16.840.1.113883.3.88.11.83.8.3</w:t>
            </w:r>
          </w:p>
        </w:tc>
        <w:tc>
          <w:tcPr>
            <w:tcW w:w="2160" w:type="dxa"/>
          </w:tcPr>
          <w:p w14:paraId="5DEAA3F1" w14:textId="77777777" w:rsidR="004340F7" w:rsidRPr="004340F7" w:rsidRDefault="004340F7" w:rsidP="006E0E39">
            <w:pPr>
              <w:pStyle w:val="TableText"/>
              <w:keepNext w:val="0"/>
            </w:pPr>
            <w:r w:rsidRPr="004340F7">
              <w:t>CCD</w:t>
            </w:r>
          </w:p>
          <w:p w14:paraId="0DA04386" w14:textId="77777777" w:rsidR="004340F7" w:rsidRPr="004340F7" w:rsidRDefault="004340F7" w:rsidP="006E0E39">
            <w:pPr>
              <w:pStyle w:val="TableText"/>
              <w:keepNext w:val="0"/>
            </w:pPr>
            <w:r w:rsidRPr="004340F7">
              <w:t>IHE PCC R6-0 V2</w:t>
            </w:r>
          </w:p>
          <w:p w14:paraId="584B1F87" w14:textId="77777777" w:rsidR="004340F7" w:rsidRPr="004340F7" w:rsidRDefault="004340F7" w:rsidP="006E0E39">
            <w:pPr>
              <w:pStyle w:val="TableText"/>
              <w:keepNext w:val="0"/>
            </w:pPr>
            <w:r w:rsidRPr="004340F7">
              <w:t>HITSP C83</w:t>
            </w:r>
          </w:p>
        </w:tc>
      </w:tr>
      <w:tr w:rsidR="004340F7" w:rsidRPr="00075343" w14:paraId="0DDA8298" w14:textId="77777777">
        <w:trPr>
          <w:cantSplit/>
          <w:trHeight w:val="836"/>
        </w:trPr>
        <w:tc>
          <w:tcPr>
            <w:tcW w:w="2178" w:type="dxa"/>
          </w:tcPr>
          <w:p w14:paraId="4D089CBC" w14:textId="77777777" w:rsidR="004340F7" w:rsidRPr="004340F7" w:rsidRDefault="004340F7" w:rsidP="006E0E39">
            <w:pPr>
              <w:pStyle w:val="TableText"/>
              <w:keepNext w:val="0"/>
            </w:pPr>
            <w:r w:rsidRPr="004340F7">
              <w:t>Medication Dispense</w:t>
            </w:r>
          </w:p>
        </w:tc>
        <w:tc>
          <w:tcPr>
            <w:tcW w:w="3240" w:type="dxa"/>
          </w:tcPr>
          <w:p w14:paraId="5E71A865" w14:textId="77777777" w:rsidR="004340F7" w:rsidRPr="004340F7" w:rsidRDefault="004340F7" w:rsidP="006E0E39">
            <w:pPr>
              <w:pStyle w:val="TableText"/>
              <w:keepNext w:val="0"/>
            </w:pPr>
            <w:r w:rsidRPr="004340F7">
              <w:t>2.16.840.1.113883.10.20.22.4.18</w:t>
            </w:r>
          </w:p>
          <w:p w14:paraId="49560B33" w14:textId="77777777" w:rsidR="004340F7" w:rsidRPr="004340F7" w:rsidRDefault="004340F7" w:rsidP="006E0E39">
            <w:pPr>
              <w:pStyle w:val="TableText"/>
              <w:keepNext w:val="0"/>
            </w:pPr>
          </w:p>
        </w:tc>
        <w:tc>
          <w:tcPr>
            <w:tcW w:w="2160" w:type="dxa"/>
          </w:tcPr>
          <w:p w14:paraId="04F87B92" w14:textId="77777777" w:rsidR="004340F7" w:rsidRPr="004340F7" w:rsidRDefault="004340F7" w:rsidP="006E0E39">
            <w:pPr>
              <w:pStyle w:val="TableText"/>
              <w:keepNext w:val="0"/>
            </w:pPr>
            <w:r w:rsidRPr="004340F7">
              <w:t>Supply Activity</w:t>
            </w:r>
          </w:p>
          <w:p w14:paraId="4BA953EC" w14:textId="77777777" w:rsidR="004340F7" w:rsidRPr="004340F7" w:rsidRDefault="004340F7" w:rsidP="006E0E39">
            <w:pPr>
              <w:pStyle w:val="TableText"/>
              <w:keepNext w:val="0"/>
            </w:pPr>
            <w:r w:rsidRPr="004340F7">
              <w:t>Supply entry</w:t>
            </w:r>
          </w:p>
        </w:tc>
        <w:tc>
          <w:tcPr>
            <w:tcW w:w="3780" w:type="dxa"/>
          </w:tcPr>
          <w:p w14:paraId="3A05744E" w14:textId="77777777" w:rsidR="004340F7" w:rsidRPr="004340F7" w:rsidRDefault="004340F7" w:rsidP="006E0E39">
            <w:pPr>
              <w:pStyle w:val="TableText"/>
              <w:keepNext w:val="0"/>
            </w:pPr>
            <w:r w:rsidRPr="004340F7">
              <w:t>2.16.840.1.113883.10.20.1.34</w:t>
            </w:r>
          </w:p>
          <w:p w14:paraId="7E4B9991" w14:textId="77777777" w:rsidR="004340F7" w:rsidRPr="004340F7" w:rsidRDefault="004340F7" w:rsidP="006E0E39">
            <w:pPr>
              <w:pStyle w:val="TableText"/>
              <w:keepNext w:val="0"/>
            </w:pPr>
            <w:r w:rsidRPr="004340F7">
              <w:t>1.3.6.1.4.1.19376.1.5.3.1.4.7.3</w:t>
            </w:r>
          </w:p>
        </w:tc>
        <w:tc>
          <w:tcPr>
            <w:tcW w:w="2160" w:type="dxa"/>
          </w:tcPr>
          <w:p w14:paraId="354F4996" w14:textId="77777777" w:rsidR="004340F7" w:rsidRPr="004340F7" w:rsidRDefault="004340F7" w:rsidP="006E0E39">
            <w:pPr>
              <w:pStyle w:val="TableText"/>
              <w:keepNext w:val="0"/>
            </w:pPr>
            <w:r w:rsidRPr="004340F7">
              <w:t>CCD</w:t>
            </w:r>
          </w:p>
          <w:p w14:paraId="3DC6C759" w14:textId="77777777" w:rsidR="004340F7" w:rsidRPr="004340F7" w:rsidRDefault="004340F7" w:rsidP="006E0E39">
            <w:pPr>
              <w:pStyle w:val="TableText"/>
              <w:keepNext w:val="0"/>
            </w:pPr>
            <w:r w:rsidRPr="004340F7">
              <w:t>IHE PCC R6-0 V2</w:t>
            </w:r>
          </w:p>
        </w:tc>
      </w:tr>
      <w:tr w:rsidR="004340F7" w:rsidRPr="00075343" w14:paraId="311F1ED6" w14:textId="77777777">
        <w:trPr>
          <w:cantSplit/>
        </w:trPr>
        <w:tc>
          <w:tcPr>
            <w:tcW w:w="2178" w:type="dxa"/>
          </w:tcPr>
          <w:p w14:paraId="12D0ABDB" w14:textId="77777777" w:rsidR="004340F7" w:rsidRPr="004340F7" w:rsidRDefault="004340F7" w:rsidP="006E0E39">
            <w:pPr>
              <w:pStyle w:val="TableText"/>
              <w:keepNext w:val="0"/>
            </w:pPr>
            <w:r w:rsidRPr="004340F7">
              <w:t>Indication</w:t>
            </w:r>
          </w:p>
        </w:tc>
        <w:tc>
          <w:tcPr>
            <w:tcW w:w="3240" w:type="dxa"/>
          </w:tcPr>
          <w:p w14:paraId="6A5DB198" w14:textId="77777777" w:rsidR="004340F7" w:rsidRPr="004340F7" w:rsidRDefault="004340F7" w:rsidP="006E0E39">
            <w:pPr>
              <w:pStyle w:val="TableText"/>
              <w:keepNext w:val="0"/>
            </w:pPr>
            <w:r w:rsidRPr="004340F7">
              <w:t>2.16.840.1.113883.10.20.22.4.19</w:t>
            </w:r>
          </w:p>
        </w:tc>
        <w:tc>
          <w:tcPr>
            <w:tcW w:w="2160" w:type="dxa"/>
          </w:tcPr>
          <w:p w14:paraId="27730789" w14:textId="77777777" w:rsidR="004340F7" w:rsidRPr="004340F7" w:rsidRDefault="004340F7" w:rsidP="006E0E39">
            <w:pPr>
              <w:pStyle w:val="TableText"/>
              <w:keepNext w:val="0"/>
            </w:pPr>
            <w:r w:rsidRPr="004340F7">
              <w:t>Indications</w:t>
            </w:r>
          </w:p>
        </w:tc>
        <w:tc>
          <w:tcPr>
            <w:tcW w:w="3780" w:type="dxa"/>
          </w:tcPr>
          <w:p w14:paraId="02F4DB28" w14:textId="77777777" w:rsidR="004340F7" w:rsidRPr="004340F7" w:rsidRDefault="004340F7" w:rsidP="006E0E39">
            <w:pPr>
              <w:pStyle w:val="TableText"/>
              <w:keepNext w:val="0"/>
            </w:pPr>
            <w:r w:rsidRPr="004340F7">
              <w:t>2.16.840.1.113883.3.88.11.83.138</w:t>
            </w:r>
          </w:p>
        </w:tc>
        <w:tc>
          <w:tcPr>
            <w:tcW w:w="2160" w:type="dxa"/>
          </w:tcPr>
          <w:p w14:paraId="06882C7B" w14:textId="77777777" w:rsidR="004340F7" w:rsidRPr="004340F7" w:rsidRDefault="004340F7" w:rsidP="006E0E39">
            <w:pPr>
              <w:pStyle w:val="TableText"/>
              <w:keepNext w:val="0"/>
            </w:pPr>
            <w:r w:rsidRPr="004340F7">
              <w:t>HITSP C83</w:t>
            </w:r>
          </w:p>
        </w:tc>
      </w:tr>
      <w:tr w:rsidR="004340F7" w:rsidRPr="00075343" w14:paraId="44EAE466" w14:textId="77777777">
        <w:trPr>
          <w:cantSplit/>
        </w:trPr>
        <w:tc>
          <w:tcPr>
            <w:tcW w:w="2178" w:type="dxa"/>
          </w:tcPr>
          <w:p w14:paraId="11EED266" w14:textId="77777777" w:rsidR="004340F7" w:rsidRPr="004340F7" w:rsidRDefault="004340F7" w:rsidP="006E0E39">
            <w:pPr>
              <w:pStyle w:val="TableText"/>
              <w:keepNext w:val="0"/>
            </w:pPr>
            <w:r w:rsidRPr="004340F7">
              <w:t>Instructions</w:t>
            </w:r>
          </w:p>
        </w:tc>
        <w:tc>
          <w:tcPr>
            <w:tcW w:w="3240" w:type="dxa"/>
          </w:tcPr>
          <w:p w14:paraId="120A5568" w14:textId="77777777" w:rsidR="004340F7" w:rsidRPr="004340F7" w:rsidRDefault="004340F7" w:rsidP="006E0E39">
            <w:pPr>
              <w:pStyle w:val="TableText"/>
              <w:keepNext w:val="0"/>
            </w:pPr>
            <w:r w:rsidRPr="004340F7">
              <w:t>2.16.840.1.113883.10.20.22.4.20</w:t>
            </w:r>
          </w:p>
          <w:p w14:paraId="317B3768" w14:textId="77777777" w:rsidR="004340F7" w:rsidRPr="004340F7" w:rsidRDefault="004340F7" w:rsidP="006E0E39">
            <w:pPr>
              <w:pStyle w:val="TableText"/>
              <w:keepNext w:val="0"/>
            </w:pPr>
          </w:p>
        </w:tc>
        <w:tc>
          <w:tcPr>
            <w:tcW w:w="2160" w:type="dxa"/>
          </w:tcPr>
          <w:p w14:paraId="5F0970F3" w14:textId="77777777" w:rsidR="004340F7" w:rsidRPr="004340F7" w:rsidRDefault="004340F7" w:rsidP="006E0E39">
            <w:pPr>
              <w:pStyle w:val="TableText"/>
              <w:keepNext w:val="0"/>
            </w:pPr>
            <w:r w:rsidRPr="004340F7">
              <w:t>Patient instruction</w:t>
            </w:r>
          </w:p>
          <w:p w14:paraId="083F0C82" w14:textId="77777777" w:rsidR="004340F7" w:rsidRPr="004340F7" w:rsidRDefault="004340F7" w:rsidP="006E0E39">
            <w:pPr>
              <w:pStyle w:val="TableText"/>
              <w:keepNext w:val="0"/>
            </w:pPr>
            <w:r w:rsidRPr="004340F7">
              <w:t>Patient Medication Instructions</w:t>
            </w:r>
          </w:p>
        </w:tc>
        <w:tc>
          <w:tcPr>
            <w:tcW w:w="3780" w:type="dxa"/>
          </w:tcPr>
          <w:p w14:paraId="75CF9A82" w14:textId="77777777" w:rsidR="004340F7" w:rsidRPr="004340F7" w:rsidRDefault="004340F7" w:rsidP="006E0E39">
            <w:pPr>
              <w:pStyle w:val="TableText"/>
              <w:keepNext w:val="0"/>
            </w:pPr>
            <w:r w:rsidRPr="004340F7">
              <w:t>2.16.840.1.113883.10.20.1.49</w:t>
            </w:r>
          </w:p>
          <w:p w14:paraId="386771C7" w14:textId="77777777" w:rsidR="004340F7" w:rsidRPr="004340F7" w:rsidRDefault="004340F7" w:rsidP="006E0E39">
            <w:pPr>
              <w:pStyle w:val="TableText"/>
              <w:keepNext w:val="0"/>
            </w:pPr>
            <w:r w:rsidRPr="004340F7">
              <w:t>1.3.6.1.4.1.19376.1.5.3.1.4.3</w:t>
            </w:r>
          </w:p>
        </w:tc>
        <w:tc>
          <w:tcPr>
            <w:tcW w:w="2160" w:type="dxa"/>
          </w:tcPr>
          <w:p w14:paraId="73849F34" w14:textId="77777777" w:rsidR="004340F7" w:rsidRPr="004340F7" w:rsidRDefault="004340F7" w:rsidP="006E0E39">
            <w:pPr>
              <w:pStyle w:val="TableText"/>
              <w:keepNext w:val="0"/>
            </w:pPr>
            <w:r w:rsidRPr="004340F7">
              <w:t>CCD</w:t>
            </w:r>
          </w:p>
          <w:p w14:paraId="41DC8BC5" w14:textId="77777777" w:rsidR="004340F7" w:rsidRPr="004340F7" w:rsidRDefault="004340F7" w:rsidP="006E0E39">
            <w:pPr>
              <w:pStyle w:val="TableText"/>
              <w:keepNext w:val="0"/>
            </w:pPr>
            <w:r w:rsidRPr="004340F7">
              <w:t>IHE PCC R6-0 V2</w:t>
            </w:r>
          </w:p>
        </w:tc>
      </w:tr>
      <w:tr w:rsidR="004340F7" w:rsidRPr="00075343" w14:paraId="5C6C4931" w14:textId="77777777">
        <w:trPr>
          <w:cantSplit/>
        </w:trPr>
        <w:tc>
          <w:tcPr>
            <w:tcW w:w="2178" w:type="dxa"/>
          </w:tcPr>
          <w:p w14:paraId="0249031C" w14:textId="77777777" w:rsidR="004340F7" w:rsidRPr="004340F7" w:rsidRDefault="004340F7" w:rsidP="006E0E39">
            <w:pPr>
              <w:pStyle w:val="TableText"/>
              <w:keepNext w:val="0"/>
            </w:pPr>
            <w:r w:rsidRPr="004340F7">
              <w:t>Sequence Number</w:t>
            </w:r>
          </w:p>
        </w:tc>
        <w:tc>
          <w:tcPr>
            <w:tcW w:w="3240" w:type="dxa"/>
          </w:tcPr>
          <w:p w14:paraId="46090BC8" w14:textId="77777777" w:rsidR="004340F7" w:rsidRPr="004340F7" w:rsidRDefault="004340F7" w:rsidP="006E0E39">
            <w:pPr>
              <w:pStyle w:val="TableText"/>
              <w:keepNext w:val="0"/>
            </w:pPr>
            <w:r w:rsidRPr="004340F7">
              <w:t>2.16.840.1.113883.10.20.22.4.22</w:t>
            </w:r>
          </w:p>
        </w:tc>
        <w:tc>
          <w:tcPr>
            <w:tcW w:w="2160" w:type="dxa"/>
          </w:tcPr>
          <w:p w14:paraId="6415E3DA" w14:textId="77777777" w:rsidR="004340F7" w:rsidRPr="004340F7" w:rsidRDefault="004340F7" w:rsidP="006E0E39">
            <w:pPr>
              <w:pStyle w:val="TableText"/>
              <w:keepNext w:val="0"/>
            </w:pPr>
          </w:p>
        </w:tc>
        <w:tc>
          <w:tcPr>
            <w:tcW w:w="3780" w:type="dxa"/>
          </w:tcPr>
          <w:p w14:paraId="36D31E21" w14:textId="77777777" w:rsidR="004340F7" w:rsidRPr="004340F7" w:rsidRDefault="004340F7" w:rsidP="006E0E39">
            <w:pPr>
              <w:pStyle w:val="TableText"/>
              <w:keepNext w:val="0"/>
            </w:pPr>
          </w:p>
        </w:tc>
        <w:tc>
          <w:tcPr>
            <w:tcW w:w="2160" w:type="dxa"/>
          </w:tcPr>
          <w:p w14:paraId="5C379C19" w14:textId="77777777" w:rsidR="004340F7" w:rsidRPr="004340F7" w:rsidRDefault="004340F7" w:rsidP="006E0E39">
            <w:pPr>
              <w:pStyle w:val="TableText"/>
              <w:keepNext w:val="0"/>
            </w:pPr>
          </w:p>
        </w:tc>
      </w:tr>
      <w:tr w:rsidR="004340F7" w:rsidRPr="00075343" w14:paraId="3CAEE9B2" w14:textId="77777777">
        <w:trPr>
          <w:cantSplit/>
          <w:trHeight w:val="1052"/>
        </w:trPr>
        <w:tc>
          <w:tcPr>
            <w:tcW w:w="2178" w:type="dxa"/>
          </w:tcPr>
          <w:p w14:paraId="4140BC09" w14:textId="77777777" w:rsidR="004340F7" w:rsidRPr="004340F7" w:rsidRDefault="004340F7" w:rsidP="006E0E39">
            <w:pPr>
              <w:pStyle w:val="TableText"/>
              <w:keepNext w:val="0"/>
            </w:pPr>
            <w:r w:rsidRPr="004340F7">
              <w:lastRenderedPageBreak/>
              <w:t>Medication Information (manufacturedMaterial)</w:t>
            </w:r>
          </w:p>
        </w:tc>
        <w:tc>
          <w:tcPr>
            <w:tcW w:w="3240" w:type="dxa"/>
          </w:tcPr>
          <w:p w14:paraId="6B7A79F0" w14:textId="77777777" w:rsidR="004340F7" w:rsidRPr="004340F7" w:rsidRDefault="004340F7" w:rsidP="006E0E39">
            <w:pPr>
              <w:pStyle w:val="TableText"/>
              <w:keepNext w:val="0"/>
            </w:pPr>
          </w:p>
        </w:tc>
        <w:tc>
          <w:tcPr>
            <w:tcW w:w="2160" w:type="dxa"/>
          </w:tcPr>
          <w:p w14:paraId="54A4CFC4" w14:textId="77777777" w:rsidR="004340F7" w:rsidRPr="004340F7" w:rsidRDefault="004340F7" w:rsidP="006E0E39">
            <w:pPr>
              <w:pStyle w:val="TableText"/>
              <w:keepNext w:val="0"/>
            </w:pPr>
            <w:r w:rsidRPr="004340F7">
              <w:t>Product</w:t>
            </w:r>
          </w:p>
          <w:p w14:paraId="51C37B7A" w14:textId="77777777" w:rsidR="004340F7" w:rsidRPr="004340F7" w:rsidRDefault="004340F7" w:rsidP="006E0E39">
            <w:pPr>
              <w:pStyle w:val="TableText"/>
              <w:keepNext w:val="0"/>
            </w:pPr>
            <w:r w:rsidRPr="004340F7">
              <w:t>Product Entry</w:t>
            </w:r>
          </w:p>
          <w:p w14:paraId="5364D907" w14:textId="77777777" w:rsidR="004340F7" w:rsidRPr="004340F7" w:rsidRDefault="004340F7" w:rsidP="006E0E39">
            <w:pPr>
              <w:pStyle w:val="TableText"/>
              <w:keepNext w:val="0"/>
            </w:pPr>
            <w:r w:rsidRPr="004340F7">
              <w:t>Medication Information Constraints</w:t>
            </w:r>
          </w:p>
        </w:tc>
        <w:tc>
          <w:tcPr>
            <w:tcW w:w="3780" w:type="dxa"/>
          </w:tcPr>
          <w:p w14:paraId="5EE6B5FC" w14:textId="77777777" w:rsidR="004340F7" w:rsidRPr="004340F7" w:rsidRDefault="004340F7" w:rsidP="006E0E39">
            <w:pPr>
              <w:pStyle w:val="TableText"/>
              <w:keepNext w:val="0"/>
            </w:pPr>
            <w:r w:rsidRPr="004340F7">
              <w:t>2.16.840.1.113883.10.20.1.53</w:t>
            </w:r>
          </w:p>
          <w:p w14:paraId="53E07995" w14:textId="77777777" w:rsidR="004340F7" w:rsidRPr="004340F7" w:rsidRDefault="004340F7" w:rsidP="006E0E39">
            <w:pPr>
              <w:pStyle w:val="TableText"/>
              <w:keepNext w:val="0"/>
            </w:pPr>
            <w:r w:rsidRPr="004340F7">
              <w:t>1.3.6.1.4.1.19376.1.5.3.1.4.7.2</w:t>
            </w:r>
          </w:p>
          <w:p w14:paraId="65A53EB0" w14:textId="77777777" w:rsidR="004340F7" w:rsidRPr="004340F7" w:rsidRDefault="004340F7" w:rsidP="006E0E39">
            <w:pPr>
              <w:pStyle w:val="TableText"/>
              <w:keepNext w:val="0"/>
            </w:pPr>
            <w:r w:rsidRPr="004340F7">
              <w:t>2.16.840.1.113883.3.88.11.83.8.2</w:t>
            </w:r>
          </w:p>
        </w:tc>
        <w:tc>
          <w:tcPr>
            <w:tcW w:w="2160" w:type="dxa"/>
          </w:tcPr>
          <w:p w14:paraId="0F62E5EB" w14:textId="77777777" w:rsidR="004340F7" w:rsidRPr="004340F7" w:rsidRDefault="004340F7" w:rsidP="006E0E39">
            <w:pPr>
              <w:pStyle w:val="TableText"/>
              <w:keepNext w:val="0"/>
            </w:pPr>
            <w:r w:rsidRPr="004340F7">
              <w:t>CCD</w:t>
            </w:r>
          </w:p>
          <w:p w14:paraId="601B2523" w14:textId="77777777" w:rsidR="004340F7" w:rsidRPr="004340F7" w:rsidRDefault="004340F7" w:rsidP="006E0E39">
            <w:pPr>
              <w:pStyle w:val="TableText"/>
              <w:keepNext w:val="0"/>
            </w:pPr>
            <w:r w:rsidRPr="004340F7">
              <w:t>IHE PCC R6-0 V2</w:t>
            </w:r>
          </w:p>
          <w:p w14:paraId="0C6C9579" w14:textId="77777777" w:rsidR="004340F7" w:rsidRPr="004340F7" w:rsidRDefault="004340F7" w:rsidP="006E0E39">
            <w:pPr>
              <w:pStyle w:val="TableText"/>
              <w:keepNext w:val="0"/>
            </w:pPr>
            <w:r w:rsidRPr="004340F7">
              <w:t>HITSP C83</w:t>
            </w:r>
          </w:p>
        </w:tc>
      </w:tr>
      <w:tr w:rsidR="004340F7" w:rsidRPr="00075343" w14:paraId="5D93829C" w14:textId="77777777">
        <w:trPr>
          <w:cantSplit/>
        </w:trPr>
        <w:tc>
          <w:tcPr>
            <w:tcW w:w="2178" w:type="dxa"/>
          </w:tcPr>
          <w:p w14:paraId="1D4827FC" w14:textId="77777777" w:rsidR="004340F7" w:rsidRPr="004340F7" w:rsidRDefault="004340F7" w:rsidP="006E0E39">
            <w:pPr>
              <w:pStyle w:val="TableText"/>
              <w:keepNext w:val="0"/>
            </w:pPr>
            <w:r w:rsidRPr="004340F7">
              <w:t>Drug Vehicle (participant)</w:t>
            </w:r>
          </w:p>
        </w:tc>
        <w:tc>
          <w:tcPr>
            <w:tcW w:w="3240" w:type="dxa"/>
          </w:tcPr>
          <w:p w14:paraId="7432AB9C" w14:textId="77777777" w:rsidR="004340F7" w:rsidRPr="004340F7" w:rsidRDefault="004340F7" w:rsidP="006E0E39">
            <w:pPr>
              <w:pStyle w:val="TableText"/>
              <w:keepNext w:val="0"/>
            </w:pPr>
            <w:r w:rsidRPr="004340F7">
              <w:t>2.16.840.1.113883.10.20.22.4.24</w:t>
            </w:r>
          </w:p>
        </w:tc>
        <w:tc>
          <w:tcPr>
            <w:tcW w:w="2160" w:type="dxa"/>
          </w:tcPr>
          <w:p w14:paraId="56EE814C" w14:textId="77777777" w:rsidR="004340F7" w:rsidRPr="004340F7" w:rsidRDefault="004340F7" w:rsidP="006E0E39">
            <w:pPr>
              <w:pStyle w:val="TableText"/>
              <w:keepNext w:val="0"/>
            </w:pPr>
          </w:p>
        </w:tc>
        <w:tc>
          <w:tcPr>
            <w:tcW w:w="3780" w:type="dxa"/>
          </w:tcPr>
          <w:p w14:paraId="16E323BE" w14:textId="77777777" w:rsidR="004340F7" w:rsidRPr="004340F7" w:rsidRDefault="004340F7" w:rsidP="006E0E39">
            <w:pPr>
              <w:pStyle w:val="TableText"/>
              <w:keepNext w:val="0"/>
            </w:pPr>
          </w:p>
        </w:tc>
        <w:tc>
          <w:tcPr>
            <w:tcW w:w="2160" w:type="dxa"/>
          </w:tcPr>
          <w:p w14:paraId="22DEEF6A" w14:textId="77777777" w:rsidR="004340F7" w:rsidRPr="004340F7" w:rsidRDefault="004340F7" w:rsidP="006E0E39">
            <w:pPr>
              <w:pStyle w:val="TableText"/>
              <w:keepNext w:val="0"/>
            </w:pPr>
          </w:p>
        </w:tc>
      </w:tr>
      <w:tr w:rsidR="004340F7" w:rsidRPr="00075343" w14:paraId="60760DF5" w14:textId="77777777">
        <w:trPr>
          <w:cantSplit/>
        </w:trPr>
        <w:tc>
          <w:tcPr>
            <w:tcW w:w="2178" w:type="dxa"/>
          </w:tcPr>
          <w:p w14:paraId="7F0670FC" w14:textId="77777777" w:rsidR="004340F7" w:rsidRPr="004340F7" w:rsidRDefault="004340F7" w:rsidP="006E0E39">
            <w:pPr>
              <w:pStyle w:val="TableText"/>
              <w:keepNext w:val="0"/>
            </w:pPr>
            <w:r w:rsidRPr="004340F7">
              <w:t>Precondition (criterion)</w:t>
            </w:r>
          </w:p>
        </w:tc>
        <w:tc>
          <w:tcPr>
            <w:tcW w:w="3240" w:type="dxa"/>
          </w:tcPr>
          <w:p w14:paraId="35297D57" w14:textId="77777777" w:rsidR="004340F7" w:rsidRPr="004340F7" w:rsidRDefault="004340F7" w:rsidP="006E0E39">
            <w:pPr>
              <w:pStyle w:val="TableText"/>
              <w:keepNext w:val="0"/>
            </w:pPr>
            <w:r w:rsidRPr="004340F7">
              <w:t>2.16.840.1.113883.10.20.22.4.25</w:t>
            </w:r>
          </w:p>
        </w:tc>
        <w:tc>
          <w:tcPr>
            <w:tcW w:w="2160" w:type="dxa"/>
          </w:tcPr>
          <w:p w14:paraId="13BA4DF2" w14:textId="77777777" w:rsidR="004340F7" w:rsidRPr="004340F7" w:rsidRDefault="004340F7" w:rsidP="006E0E39">
            <w:pPr>
              <w:pStyle w:val="TableText"/>
              <w:keepNext w:val="0"/>
            </w:pPr>
          </w:p>
        </w:tc>
        <w:tc>
          <w:tcPr>
            <w:tcW w:w="3780" w:type="dxa"/>
          </w:tcPr>
          <w:p w14:paraId="6D4D007F" w14:textId="77777777" w:rsidR="004340F7" w:rsidRPr="004340F7" w:rsidRDefault="004340F7" w:rsidP="006E0E39">
            <w:pPr>
              <w:pStyle w:val="TableText"/>
              <w:keepNext w:val="0"/>
            </w:pPr>
          </w:p>
        </w:tc>
        <w:tc>
          <w:tcPr>
            <w:tcW w:w="2160" w:type="dxa"/>
          </w:tcPr>
          <w:p w14:paraId="3E190232" w14:textId="77777777" w:rsidR="004340F7" w:rsidRPr="004340F7" w:rsidRDefault="004340F7" w:rsidP="006E0E39">
            <w:pPr>
              <w:pStyle w:val="TableText"/>
              <w:keepNext w:val="0"/>
            </w:pPr>
          </w:p>
        </w:tc>
      </w:tr>
      <w:tr w:rsidR="004340F7" w:rsidRPr="00075343" w14:paraId="12ACE5C9" w14:textId="77777777">
        <w:trPr>
          <w:cantSplit/>
        </w:trPr>
        <w:tc>
          <w:tcPr>
            <w:tcW w:w="2178" w:type="dxa"/>
          </w:tcPr>
          <w:p w14:paraId="2C024905" w14:textId="77777777" w:rsidR="004340F7" w:rsidRPr="004340F7" w:rsidRDefault="004340F7" w:rsidP="006E0E39">
            <w:pPr>
              <w:pStyle w:val="TableText"/>
              <w:keepNext w:val="0"/>
            </w:pPr>
            <w:r w:rsidRPr="004340F7">
              <w:t>On no medications</w:t>
            </w:r>
          </w:p>
        </w:tc>
        <w:tc>
          <w:tcPr>
            <w:tcW w:w="3240" w:type="dxa"/>
          </w:tcPr>
          <w:p w14:paraId="6EB81690" w14:textId="77777777" w:rsidR="004340F7" w:rsidRPr="004340F7" w:rsidRDefault="004340F7" w:rsidP="006E0E39">
            <w:pPr>
              <w:pStyle w:val="TableText"/>
              <w:keepNext w:val="0"/>
            </w:pPr>
            <w:r w:rsidRPr="004340F7">
              <w:t>2.16.840.1.113883.10.20.22.4.29</w:t>
            </w:r>
          </w:p>
        </w:tc>
        <w:tc>
          <w:tcPr>
            <w:tcW w:w="2160" w:type="dxa"/>
          </w:tcPr>
          <w:p w14:paraId="274672AC" w14:textId="77777777" w:rsidR="004340F7" w:rsidRPr="004340F7" w:rsidRDefault="004340F7" w:rsidP="006E0E39">
            <w:pPr>
              <w:pStyle w:val="TableText"/>
              <w:keepNext w:val="0"/>
            </w:pPr>
          </w:p>
        </w:tc>
        <w:tc>
          <w:tcPr>
            <w:tcW w:w="3780" w:type="dxa"/>
          </w:tcPr>
          <w:p w14:paraId="54A9FABD" w14:textId="77777777" w:rsidR="004340F7" w:rsidRPr="004340F7" w:rsidRDefault="004340F7" w:rsidP="006E0E39">
            <w:pPr>
              <w:pStyle w:val="TableText"/>
              <w:keepNext w:val="0"/>
            </w:pPr>
          </w:p>
        </w:tc>
        <w:tc>
          <w:tcPr>
            <w:tcW w:w="2160" w:type="dxa"/>
          </w:tcPr>
          <w:p w14:paraId="1804FEBA" w14:textId="77777777" w:rsidR="004340F7" w:rsidRPr="004340F7" w:rsidRDefault="004340F7" w:rsidP="006E0E39">
            <w:pPr>
              <w:pStyle w:val="TableText"/>
              <w:keepNext w:val="0"/>
            </w:pPr>
          </w:p>
        </w:tc>
      </w:tr>
      <w:tr w:rsidR="004340F7" w:rsidRPr="00075343" w14:paraId="78BF8A19" w14:textId="77777777">
        <w:trPr>
          <w:cantSplit/>
        </w:trPr>
        <w:tc>
          <w:tcPr>
            <w:tcW w:w="2178" w:type="dxa"/>
          </w:tcPr>
          <w:p w14:paraId="0DF81D0D" w14:textId="77777777" w:rsidR="004340F7" w:rsidRPr="004340F7" w:rsidRDefault="004340F7" w:rsidP="006E0E39">
            <w:pPr>
              <w:pStyle w:val="TableText"/>
              <w:keepNext w:val="0"/>
            </w:pPr>
            <w:r w:rsidRPr="004340F7">
              <w:t>Vital Signs Organizer</w:t>
            </w:r>
          </w:p>
        </w:tc>
        <w:tc>
          <w:tcPr>
            <w:tcW w:w="3240" w:type="dxa"/>
          </w:tcPr>
          <w:p w14:paraId="027F24B6" w14:textId="77777777" w:rsidR="004340F7" w:rsidRPr="004340F7" w:rsidRDefault="004340F7" w:rsidP="006E0E39">
            <w:pPr>
              <w:pStyle w:val="TableText"/>
              <w:keepNext w:val="0"/>
            </w:pPr>
            <w:r w:rsidRPr="004340F7">
              <w:t>2.16.840.1.113883.10.20.22.4.26</w:t>
            </w:r>
          </w:p>
        </w:tc>
        <w:tc>
          <w:tcPr>
            <w:tcW w:w="2160" w:type="dxa"/>
          </w:tcPr>
          <w:p w14:paraId="62B01B4E" w14:textId="77777777" w:rsidR="004340F7" w:rsidRPr="004340F7" w:rsidRDefault="004340F7" w:rsidP="006E0E39">
            <w:pPr>
              <w:pStyle w:val="TableText"/>
              <w:keepNext w:val="0"/>
            </w:pPr>
            <w:r w:rsidRPr="004340F7">
              <w:t>Vital signs organizer</w:t>
            </w:r>
          </w:p>
          <w:p w14:paraId="19145A3B" w14:textId="77777777" w:rsidR="004340F7" w:rsidRPr="004340F7" w:rsidRDefault="004340F7" w:rsidP="006E0E39">
            <w:pPr>
              <w:pStyle w:val="TableText"/>
              <w:keepNext w:val="0"/>
            </w:pPr>
            <w:r w:rsidRPr="004340F7">
              <w:t>Vital Signs Organizer</w:t>
            </w:r>
          </w:p>
        </w:tc>
        <w:tc>
          <w:tcPr>
            <w:tcW w:w="3780" w:type="dxa"/>
          </w:tcPr>
          <w:p w14:paraId="3CD63A36" w14:textId="77777777" w:rsidR="004340F7" w:rsidRPr="004340F7" w:rsidRDefault="004340F7" w:rsidP="006E0E39">
            <w:pPr>
              <w:pStyle w:val="TableText"/>
              <w:keepNext w:val="0"/>
            </w:pPr>
            <w:r w:rsidRPr="004340F7">
              <w:t>2.16.840.1.113883.10.20.1.35</w:t>
            </w:r>
          </w:p>
          <w:p w14:paraId="01840CFA" w14:textId="77777777" w:rsidR="004340F7" w:rsidRPr="004340F7" w:rsidRDefault="004340F7" w:rsidP="006E0E39">
            <w:pPr>
              <w:pStyle w:val="TableText"/>
              <w:keepNext w:val="0"/>
            </w:pPr>
            <w:r w:rsidRPr="004340F7">
              <w:t>1.3.6.1.4.1.19376.1.5.3.1.4.13.1</w:t>
            </w:r>
          </w:p>
        </w:tc>
        <w:tc>
          <w:tcPr>
            <w:tcW w:w="2160" w:type="dxa"/>
          </w:tcPr>
          <w:p w14:paraId="41F280C0" w14:textId="77777777" w:rsidR="004340F7" w:rsidRPr="004340F7" w:rsidRDefault="004340F7" w:rsidP="006E0E39">
            <w:pPr>
              <w:pStyle w:val="TableText"/>
              <w:keepNext w:val="0"/>
            </w:pPr>
            <w:r w:rsidRPr="004340F7">
              <w:t>CCD</w:t>
            </w:r>
          </w:p>
          <w:p w14:paraId="0F422CDB" w14:textId="77777777" w:rsidR="004340F7" w:rsidRPr="004340F7" w:rsidRDefault="004340F7" w:rsidP="006E0E39">
            <w:pPr>
              <w:pStyle w:val="TableText"/>
              <w:keepNext w:val="0"/>
            </w:pPr>
            <w:r w:rsidRPr="004340F7">
              <w:t>IHE PCC R6-0 V2</w:t>
            </w:r>
          </w:p>
        </w:tc>
      </w:tr>
      <w:tr w:rsidR="004340F7" w:rsidRPr="00075343" w14:paraId="787A9C2E" w14:textId="77777777">
        <w:trPr>
          <w:cantSplit/>
        </w:trPr>
        <w:tc>
          <w:tcPr>
            <w:tcW w:w="2178" w:type="dxa"/>
          </w:tcPr>
          <w:p w14:paraId="6721D84A" w14:textId="77777777" w:rsidR="004340F7" w:rsidRPr="004340F7" w:rsidRDefault="004340F7" w:rsidP="006E0E39">
            <w:pPr>
              <w:pStyle w:val="TableText"/>
              <w:keepNext w:val="0"/>
            </w:pPr>
            <w:r w:rsidRPr="004340F7">
              <w:t>Vital Signs Observation</w:t>
            </w:r>
          </w:p>
        </w:tc>
        <w:tc>
          <w:tcPr>
            <w:tcW w:w="3240" w:type="dxa"/>
          </w:tcPr>
          <w:p w14:paraId="18738ECA" w14:textId="77777777" w:rsidR="004340F7" w:rsidRPr="004340F7" w:rsidRDefault="004340F7" w:rsidP="006E0E39">
            <w:pPr>
              <w:pStyle w:val="TableText"/>
              <w:keepNext w:val="0"/>
            </w:pPr>
            <w:r w:rsidRPr="004340F7">
              <w:t>2.16.840.1.113883.10.20.22.4.27</w:t>
            </w:r>
          </w:p>
        </w:tc>
        <w:tc>
          <w:tcPr>
            <w:tcW w:w="2160" w:type="dxa"/>
          </w:tcPr>
          <w:p w14:paraId="2439912F" w14:textId="77777777" w:rsidR="004340F7" w:rsidRPr="004340F7" w:rsidRDefault="004340F7" w:rsidP="006E0E39">
            <w:pPr>
              <w:pStyle w:val="TableText"/>
              <w:keepNext w:val="0"/>
            </w:pPr>
            <w:r w:rsidRPr="004340F7">
              <w:t>Vital Signs Observation</w:t>
            </w:r>
          </w:p>
        </w:tc>
        <w:tc>
          <w:tcPr>
            <w:tcW w:w="3780" w:type="dxa"/>
          </w:tcPr>
          <w:p w14:paraId="4F837B96" w14:textId="77777777" w:rsidR="004340F7" w:rsidRPr="004340F7" w:rsidRDefault="004340F7" w:rsidP="006E0E39">
            <w:pPr>
              <w:pStyle w:val="TableText"/>
              <w:keepNext w:val="0"/>
            </w:pPr>
            <w:r w:rsidRPr="004340F7">
              <w:t>1.3.6.1.4.1.19376.1.5.3.1.4.13.2</w:t>
            </w:r>
          </w:p>
        </w:tc>
        <w:tc>
          <w:tcPr>
            <w:tcW w:w="2160" w:type="dxa"/>
          </w:tcPr>
          <w:p w14:paraId="0228F639" w14:textId="77777777" w:rsidR="004340F7" w:rsidRPr="004340F7" w:rsidRDefault="004340F7" w:rsidP="006E0E39">
            <w:pPr>
              <w:pStyle w:val="TableText"/>
              <w:keepNext w:val="0"/>
            </w:pPr>
            <w:r w:rsidRPr="004340F7">
              <w:t>IHE PCC R6-0 V2</w:t>
            </w:r>
          </w:p>
        </w:tc>
      </w:tr>
      <w:tr w:rsidR="004340F7" w:rsidRPr="00075343" w14:paraId="20A3765C" w14:textId="77777777">
        <w:trPr>
          <w:cantSplit/>
        </w:trPr>
        <w:tc>
          <w:tcPr>
            <w:tcW w:w="2178" w:type="dxa"/>
          </w:tcPr>
          <w:p w14:paraId="12C688C0" w14:textId="77777777" w:rsidR="004340F7" w:rsidRPr="004340F7" w:rsidRDefault="004340F7" w:rsidP="006E0E39">
            <w:pPr>
              <w:pStyle w:val="TableText"/>
              <w:keepNext w:val="0"/>
            </w:pPr>
            <w:r w:rsidRPr="004340F7">
              <w:t>Alert Status Observation</w:t>
            </w:r>
          </w:p>
        </w:tc>
        <w:tc>
          <w:tcPr>
            <w:tcW w:w="3240" w:type="dxa"/>
          </w:tcPr>
          <w:p w14:paraId="6578F7DA" w14:textId="77777777" w:rsidR="004340F7" w:rsidRPr="004340F7" w:rsidRDefault="004340F7" w:rsidP="006E0E39">
            <w:pPr>
              <w:pStyle w:val="TableText"/>
              <w:keepNext w:val="0"/>
            </w:pPr>
            <w:r w:rsidRPr="004340F7">
              <w:t>2.16.840.1.113883.10.20.22.4.28</w:t>
            </w:r>
          </w:p>
        </w:tc>
        <w:tc>
          <w:tcPr>
            <w:tcW w:w="2160" w:type="dxa"/>
          </w:tcPr>
          <w:p w14:paraId="6CC958AF" w14:textId="77777777" w:rsidR="004340F7" w:rsidRPr="004340F7" w:rsidRDefault="004340F7" w:rsidP="006E0E39">
            <w:pPr>
              <w:pStyle w:val="TableText"/>
              <w:keepNext w:val="0"/>
            </w:pPr>
            <w:r w:rsidRPr="004340F7">
              <w:t>Alert Status</w:t>
            </w:r>
          </w:p>
        </w:tc>
        <w:tc>
          <w:tcPr>
            <w:tcW w:w="3780" w:type="dxa"/>
          </w:tcPr>
          <w:p w14:paraId="035C2066" w14:textId="77777777" w:rsidR="004340F7" w:rsidRPr="004340F7" w:rsidRDefault="004340F7" w:rsidP="006E0E39">
            <w:pPr>
              <w:pStyle w:val="TableText"/>
              <w:keepNext w:val="0"/>
            </w:pPr>
            <w:r w:rsidRPr="004340F7">
              <w:t>2.16.840.1.113883.10.20.1.39</w:t>
            </w:r>
          </w:p>
        </w:tc>
        <w:tc>
          <w:tcPr>
            <w:tcW w:w="2160" w:type="dxa"/>
          </w:tcPr>
          <w:p w14:paraId="00538F0C" w14:textId="77777777" w:rsidR="004340F7" w:rsidRPr="004340F7" w:rsidRDefault="004340F7" w:rsidP="006E0E39">
            <w:pPr>
              <w:pStyle w:val="TableText"/>
              <w:keepNext w:val="0"/>
            </w:pPr>
            <w:r w:rsidRPr="004340F7">
              <w:t>CCD</w:t>
            </w:r>
          </w:p>
        </w:tc>
      </w:tr>
      <w:tr w:rsidR="004340F7" w:rsidRPr="00075343" w14:paraId="6BBBACFD" w14:textId="77777777">
        <w:trPr>
          <w:cantSplit/>
        </w:trPr>
        <w:tc>
          <w:tcPr>
            <w:tcW w:w="2178" w:type="dxa"/>
          </w:tcPr>
          <w:p w14:paraId="3A006756" w14:textId="77777777" w:rsidR="004340F7" w:rsidRPr="004340F7" w:rsidRDefault="004340F7" w:rsidP="006E0E39">
            <w:pPr>
              <w:pStyle w:val="TableText"/>
              <w:keepNext w:val="0"/>
            </w:pPr>
            <w:r w:rsidRPr="004340F7">
              <w:t>Allergy Problem Act</w:t>
            </w:r>
          </w:p>
        </w:tc>
        <w:tc>
          <w:tcPr>
            <w:tcW w:w="3240" w:type="dxa"/>
          </w:tcPr>
          <w:p w14:paraId="3C893425" w14:textId="77777777" w:rsidR="004340F7" w:rsidRPr="004340F7" w:rsidRDefault="004340F7" w:rsidP="006E0E39">
            <w:pPr>
              <w:pStyle w:val="TableText"/>
              <w:keepNext w:val="0"/>
            </w:pPr>
            <w:r w:rsidRPr="004340F7">
              <w:t>2.16.840.1.113883.10.20.22.4.30</w:t>
            </w:r>
          </w:p>
        </w:tc>
        <w:tc>
          <w:tcPr>
            <w:tcW w:w="2160" w:type="dxa"/>
          </w:tcPr>
          <w:p w14:paraId="76A24A7A" w14:textId="77777777" w:rsidR="004340F7" w:rsidRPr="004340F7" w:rsidRDefault="004340F7" w:rsidP="006E0E39">
            <w:pPr>
              <w:pStyle w:val="TableText"/>
              <w:keepNext w:val="0"/>
            </w:pPr>
          </w:p>
        </w:tc>
        <w:tc>
          <w:tcPr>
            <w:tcW w:w="3780" w:type="dxa"/>
          </w:tcPr>
          <w:p w14:paraId="4B101EC2" w14:textId="77777777" w:rsidR="004340F7" w:rsidRPr="004340F7" w:rsidRDefault="004340F7" w:rsidP="006E0E39">
            <w:pPr>
              <w:pStyle w:val="TableText"/>
              <w:keepNext w:val="0"/>
            </w:pPr>
          </w:p>
        </w:tc>
        <w:tc>
          <w:tcPr>
            <w:tcW w:w="2160" w:type="dxa"/>
          </w:tcPr>
          <w:p w14:paraId="4478DCCE" w14:textId="77777777" w:rsidR="004340F7" w:rsidRPr="004340F7" w:rsidRDefault="004340F7" w:rsidP="006E0E39">
            <w:pPr>
              <w:pStyle w:val="TableText"/>
              <w:keepNext w:val="0"/>
            </w:pPr>
          </w:p>
        </w:tc>
      </w:tr>
      <w:tr w:rsidR="004340F7" w:rsidRPr="00075343" w14:paraId="7573D5A7" w14:textId="77777777">
        <w:trPr>
          <w:cantSplit/>
        </w:trPr>
        <w:tc>
          <w:tcPr>
            <w:tcW w:w="2178" w:type="dxa"/>
          </w:tcPr>
          <w:p w14:paraId="19E8642B" w14:textId="77777777" w:rsidR="004340F7" w:rsidRPr="004340F7" w:rsidRDefault="004340F7" w:rsidP="006E0E39">
            <w:pPr>
              <w:pStyle w:val="TableText"/>
              <w:keepNext w:val="0"/>
            </w:pPr>
            <w:r w:rsidRPr="004340F7">
              <w:t>Age Observation</w:t>
            </w:r>
          </w:p>
        </w:tc>
        <w:tc>
          <w:tcPr>
            <w:tcW w:w="3240" w:type="dxa"/>
          </w:tcPr>
          <w:p w14:paraId="03577BA6" w14:textId="77777777" w:rsidR="004340F7" w:rsidRPr="004340F7" w:rsidRDefault="004340F7" w:rsidP="006E0E39">
            <w:pPr>
              <w:pStyle w:val="TableText"/>
              <w:keepNext w:val="0"/>
            </w:pPr>
            <w:r w:rsidRPr="004340F7">
              <w:t>2.16.840.1.113883.10.20.22.4.31</w:t>
            </w:r>
          </w:p>
        </w:tc>
        <w:tc>
          <w:tcPr>
            <w:tcW w:w="2160" w:type="dxa"/>
          </w:tcPr>
          <w:p w14:paraId="4E2F415B" w14:textId="77777777" w:rsidR="004340F7" w:rsidRPr="004340F7" w:rsidRDefault="004340F7" w:rsidP="006E0E39">
            <w:pPr>
              <w:pStyle w:val="TableText"/>
              <w:keepNext w:val="0"/>
            </w:pPr>
          </w:p>
        </w:tc>
        <w:tc>
          <w:tcPr>
            <w:tcW w:w="3780" w:type="dxa"/>
          </w:tcPr>
          <w:p w14:paraId="05EB26CA" w14:textId="77777777" w:rsidR="004340F7" w:rsidRPr="004340F7" w:rsidRDefault="004340F7" w:rsidP="006E0E39">
            <w:pPr>
              <w:pStyle w:val="TableText"/>
              <w:keepNext w:val="0"/>
            </w:pPr>
          </w:p>
        </w:tc>
        <w:tc>
          <w:tcPr>
            <w:tcW w:w="2160" w:type="dxa"/>
          </w:tcPr>
          <w:p w14:paraId="293BC7FC" w14:textId="77777777" w:rsidR="004340F7" w:rsidRPr="004340F7" w:rsidRDefault="004340F7" w:rsidP="006E0E39">
            <w:pPr>
              <w:pStyle w:val="TableText"/>
              <w:keepNext w:val="0"/>
            </w:pPr>
          </w:p>
        </w:tc>
      </w:tr>
      <w:tr w:rsidR="004340F7" w:rsidRPr="00075343" w14:paraId="416CD381" w14:textId="77777777">
        <w:trPr>
          <w:cantSplit/>
        </w:trPr>
        <w:tc>
          <w:tcPr>
            <w:tcW w:w="2178" w:type="dxa"/>
          </w:tcPr>
          <w:p w14:paraId="77D84FF7" w14:textId="77777777" w:rsidR="004340F7" w:rsidRPr="004340F7" w:rsidRDefault="004340F7" w:rsidP="006E0E39">
            <w:pPr>
              <w:pStyle w:val="TableText"/>
              <w:keepNext w:val="0"/>
            </w:pPr>
            <w:r w:rsidRPr="004340F7">
              <w:t>Encounter Location</w:t>
            </w:r>
          </w:p>
        </w:tc>
        <w:tc>
          <w:tcPr>
            <w:tcW w:w="3240" w:type="dxa"/>
          </w:tcPr>
          <w:p w14:paraId="4080B0F0" w14:textId="77777777" w:rsidR="004340F7" w:rsidRPr="004340F7" w:rsidRDefault="004340F7" w:rsidP="006E0E39">
            <w:pPr>
              <w:pStyle w:val="TableText"/>
              <w:keepNext w:val="0"/>
            </w:pPr>
            <w:r w:rsidRPr="004340F7">
              <w:t>2.16.840.1.113883.10.20.22.4.32</w:t>
            </w:r>
          </w:p>
        </w:tc>
        <w:tc>
          <w:tcPr>
            <w:tcW w:w="2160" w:type="dxa"/>
          </w:tcPr>
          <w:p w14:paraId="2410CAEB" w14:textId="77777777" w:rsidR="004340F7" w:rsidRPr="004340F7" w:rsidRDefault="004340F7" w:rsidP="006E0E39">
            <w:pPr>
              <w:pStyle w:val="TableText"/>
              <w:keepNext w:val="0"/>
            </w:pPr>
            <w:r w:rsidRPr="004340F7">
              <w:t>Encounter Location</w:t>
            </w:r>
          </w:p>
        </w:tc>
        <w:tc>
          <w:tcPr>
            <w:tcW w:w="3780" w:type="dxa"/>
          </w:tcPr>
          <w:p w14:paraId="33456A25" w14:textId="77777777" w:rsidR="004340F7" w:rsidRPr="004340F7" w:rsidRDefault="004340F7" w:rsidP="006E0E39">
            <w:pPr>
              <w:pStyle w:val="TableText"/>
              <w:keepNext w:val="0"/>
            </w:pPr>
            <w:r w:rsidRPr="004340F7">
              <w:t>2.16.840.1.113883.10.20.1.45</w:t>
            </w:r>
          </w:p>
        </w:tc>
        <w:tc>
          <w:tcPr>
            <w:tcW w:w="2160" w:type="dxa"/>
          </w:tcPr>
          <w:p w14:paraId="0905DFF1" w14:textId="77777777" w:rsidR="004340F7" w:rsidRPr="004340F7" w:rsidRDefault="004340F7" w:rsidP="006E0E39">
            <w:pPr>
              <w:pStyle w:val="TableText"/>
              <w:keepNext w:val="0"/>
            </w:pPr>
            <w:r w:rsidRPr="004340F7">
              <w:t>CCD</w:t>
            </w:r>
          </w:p>
        </w:tc>
      </w:tr>
      <w:tr w:rsidR="004340F7" w:rsidRPr="00075343" w14:paraId="59CB2BD9" w14:textId="77777777">
        <w:trPr>
          <w:cantSplit/>
        </w:trPr>
        <w:tc>
          <w:tcPr>
            <w:tcW w:w="2178" w:type="dxa"/>
          </w:tcPr>
          <w:p w14:paraId="06FAC320" w14:textId="77777777" w:rsidR="004340F7" w:rsidRPr="004340F7" w:rsidRDefault="004340F7" w:rsidP="006E0E39">
            <w:pPr>
              <w:pStyle w:val="TableText"/>
              <w:keepNext w:val="0"/>
            </w:pPr>
            <w:r w:rsidRPr="004340F7">
              <w:t>Discharge diagnosis</w:t>
            </w:r>
          </w:p>
        </w:tc>
        <w:tc>
          <w:tcPr>
            <w:tcW w:w="3240" w:type="dxa"/>
          </w:tcPr>
          <w:p w14:paraId="5D1C4C22" w14:textId="77777777" w:rsidR="004340F7" w:rsidRPr="004340F7" w:rsidRDefault="004340F7" w:rsidP="006E0E39">
            <w:pPr>
              <w:pStyle w:val="TableText"/>
              <w:keepNext w:val="0"/>
            </w:pPr>
            <w:r w:rsidRPr="004340F7">
              <w:t>2.16.840.1.113883.10.20.22.4.33</w:t>
            </w:r>
          </w:p>
        </w:tc>
        <w:tc>
          <w:tcPr>
            <w:tcW w:w="2160" w:type="dxa"/>
          </w:tcPr>
          <w:p w14:paraId="21A1A652" w14:textId="77777777" w:rsidR="004340F7" w:rsidRPr="004340F7" w:rsidRDefault="004340F7" w:rsidP="006E0E39">
            <w:pPr>
              <w:pStyle w:val="TableText"/>
              <w:keepNext w:val="0"/>
            </w:pPr>
          </w:p>
        </w:tc>
        <w:tc>
          <w:tcPr>
            <w:tcW w:w="3780" w:type="dxa"/>
          </w:tcPr>
          <w:p w14:paraId="517655D4" w14:textId="77777777" w:rsidR="004340F7" w:rsidRPr="004340F7" w:rsidRDefault="004340F7" w:rsidP="006E0E39">
            <w:pPr>
              <w:pStyle w:val="TableText"/>
              <w:keepNext w:val="0"/>
            </w:pPr>
          </w:p>
        </w:tc>
        <w:tc>
          <w:tcPr>
            <w:tcW w:w="2160" w:type="dxa"/>
          </w:tcPr>
          <w:p w14:paraId="43C78F24" w14:textId="77777777" w:rsidR="004340F7" w:rsidRPr="004340F7" w:rsidRDefault="004340F7" w:rsidP="006E0E39">
            <w:pPr>
              <w:pStyle w:val="TableText"/>
              <w:keepNext w:val="0"/>
            </w:pPr>
          </w:p>
        </w:tc>
      </w:tr>
      <w:tr w:rsidR="004340F7" w:rsidRPr="00075343" w14:paraId="4AC5CB6D" w14:textId="77777777">
        <w:trPr>
          <w:cantSplit/>
        </w:trPr>
        <w:tc>
          <w:tcPr>
            <w:tcW w:w="2178" w:type="dxa"/>
          </w:tcPr>
          <w:p w14:paraId="625E0084" w14:textId="77777777" w:rsidR="004340F7" w:rsidRPr="004340F7" w:rsidRDefault="004340F7" w:rsidP="006E0E39">
            <w:pPr>
              <w:pStyle w:val="TableText"/>
              <w:keepNext w:val="0"/>
            </w:pPr>
            <w:r w:rsidRPr="004340F7">
              <w:t>Admission diagnosis</w:t>
            </w:r>
          </w:p>
        </w:tc>
        <w:tc>
          <w:tcPr>
            <w:tcW w:w="3240" w:type="dxa"/>
          </w:tcPr>
          <w:p w14:paraId="4B46BC3E" w14:textId="77777777" w:rsidR="004340F7" w:rsidRPr="004340F7" w:rsidRDefault="004340F7" w:rsidP="006E0E39">
            <w:pPr>
              <w:pStyle w:val="TableText"/>
              <w:keepNext w:val="0"/>
            </w:pPr>
            <w:r w:rsidRPr="004340F7">
              <w:t>2.16.840.1.113883.10.20.22.4.34</w:t>
            </w:r>
          </w:p>
        </w:tc>
        <w:tc>
          <w:tcPr>
            <w:tcW w:w="2160" w:type="dxa"/>
          </w:tcPr>
          <w:p w14:paraId="73B06CC3" w14:textId="77777777" w:rsidR="004340F7" w:rsidRPr="004340F7" w:rsidRDefault="004340F7" w:rsidP="006E0E39">
            <w:pPr>
              <w:pStyle w:val="TableText"/>
              <w:keepNext w:val="0"/>
            </w:pPr>
          </w:p>
        </w:tc>
        <w:tc>
          <w:tcPr>
            <w:tcW w:w="3780" w:type="dxa"/>
          </w:tcPr>
          <w:p w14:paraId="524977AA" w14:textId="77777777" w:rsidR="004340F7" w:rsidRPr="004340F7" w:rsidRDefault="004340F7" w:rsidP="006E0E39">
            <w:pPr>
              <w:pStyle w:val="TableText"/>
              <w:keepNext w:val="0"/>
            </w:pPr>
          </w:p>
        </w:tc>
        <w:tc>
          <w:tcPr>
            <w:tcW w:w="2160" w:type="dxa"/>
          </w:tcPr>
          <w:p w14:paraId="6780944A" w14:textId="77777777" w:rsidR="004340F7" w:rsidRPr="004340F7" w:rsidRDefault="004340F7" w:rsidP="006E0E39">
            <w:pPr>
              <w:pStyle w:val="TableText"/>
              <w:keepNext w:val="0"/>
            </w:pPr>
          </w:p>
        </w:tc>
      </w:tr>
      <w:tr w:rsidR="004340F7" w:rsidRPr="00075343" w14:paraId="07EAD702" w14:textId="77777777">
        <w:trPr>
          <w:cantSplit/>
        </w:trPr>
        <w:tc>
          <w:tcPr>
            <w:tcW w:w="2178" w:type="dxa"/>
          </w:tcPr>
          <w:p w14:paraId="2119E7B2" w14:textId="77777777" w:rsidR="004340F7" w:rsidRPr="004340F7" w:rsidRDefault="004340F7" w:rsidP="006E0E39">
            <w:pPr>
              <w:pStyle w:val="TableText"/>
              <w:keepNext w:val="0"/>
            </w:pPr>
            <w:r w:rsidRPr="004340F7">
              <w:t>Discharge medication</w:t>
            </w:r>
          </w:p>
        </w:tc>
        <w:tc>
          <w:tcPr>
            <w:tcW w:w="3240" w:type="dxa"/>
          </w:tcPr>
          <w:p w14:paraId="79DA5BFF" w14:textId="77777777" w:rsidR="004340F7" w:rsidRPr="004340F7" w:rsidRDefault="004340F7" w:rsidP="006E0E39">
            <w:pPr>
              <w:pStyle w:val="TableText"/>
              <w:keepNext w:val="0"/>
            </w:pPr>
            <w:r w:rsidRPr="004340F7">
              <w:t>2.16.840.1.113883.10.20.22.4.35</w:t>
            </w:r>
          </w:p>
        </w:tc>
        <w:tc>
          <w:tcPr>
            <w:tcW w:w="2160" w:type="dxa"/>
          </w:tcPr>
          <w:p w14:paraId="490838A7" w14:textId="77777777" w:rsidR="004340F7" w:rsidRPr="004340F7" w:rsidRDefault="004340F7" w:rsidP="006E0E39">
            <w:pPr>
              <w:pStyle w:val="TableText"/>
              <w:keepNext w:val="0"/>
            </w:pPr>
          </w:p>
        </w:tc>
        <w:tc>
          <w:tcPr>
            <w:tcW w:w="3780" w:type="dxa"/>
          </w:tcPr>
          <w:p w14:paraId="5B72319D" w14:textId="77777777" w:rsidR="004340F7" w:rsidRPr="004340F7" w:rsidRDefault="004340F7" w:rsidP="006E0E39">
            <w:pPr>
              <w:pStyle w:val="TableText"/>
              <w:keepNext w:val="0"/>
            </w:pPr>
          </w:p>
        </w:tc>
        <w:tc>
          <w:tcPr>
            <w:tcW w:w="2160" w:type="dxa"/>
          </w:tcPr>
          <w:p w14:paraId="46E630CC" w14:textId="77777777" w:rsidR="004340F7" w:rsidRPr="004340F7" w:rsidRDefault="004340F7" w:rsidP="006E0E39">
            <w:pPr>
              <w:pStyle w:val="TableText"/>
              <w:keepNext w:val="0"/>
            </w:pPr>
          </w:p>
        </w:tc>
      </w:tr>
      <w:tr w:rsidR="004340F7" w:rsidRPr="00075343" w14:paraId="725D68C7" w14:textId="77777777">
        <w:trPr>
          <w:cantSplit/>
        </w:trPr>
        <w:tc>
          <w:tcPr>
            <w:tcW w:w="2178" w:type="dxa"/>
          </w:tcPr>
          <w:p w14:paraId="5747137C" w14:textId="77777777" w:rsidR="004340F7" w:rsidRPr="004340F7" w:rsidRDefault="004340F7" w:rsidP="006E0E39">
            <w:pPr>
              <w:pStyle w:val="TableText"/>
              <w:keepNext w:val="0"/>
            </w:pPr>
            <w:r w:rsidRPr="004340F7">
              <w:t>Admission medication</w:t>
            </w:r>
          </w:p>
        </w:tc>
        <w:tc>
          <w:tcPr>
            <w:tcW w:w="3240" w:type="dxa"/>
          </w:tcPr>
          <w:p w14:paraId="5CC358E2" w14:textId="77777777" w:rsidR="004340F7" w:rsidRPr="004340F7" w:rsidRDefault="004340F7" w:rsidP="006E0E39">
            <w:pPr>
              <w:pStyle w:val="TableText"/>
              <w:keepNext w:val="0"/>
            </w:pPr>
            <w:r w:rsidRPr="004340F7">
              <w:t>2.16.840.1.113883.10.20.22.4.36</w:t>
            </w:r>
          </w:p>
        </w:tc>
        <w:tc>
          <w:tcPr>
            <w:tcW w:w="2160" w:type="dxa"/>
          </w:tcPr>
          <w:p w14:paraId="4D35B1F7" w14:textId="77777777" w:rsidR="004340F7" w:rsidRPr="004340F7" w:rsidRDefault="004340F7" w:rsidP="006E0E39">
            <w:pPr>
              <w:pStyle w:val="TableText"/>
              <w:keepNext w:val="0"/>
            </w:pPr>
          </w:p>
        </w:tc>
        <w:tc>
          <w:tcPr>
            <w:tcW w:w="3780" w:type="dxa"/>
          </w:tcPr>
          <w:p w14:paraId="1FF91EBC" w14:textId="77777777" w:rsidR="004340F7" w:rsidRPr="004340F7" w:rsidRDefault="004340F7" w:rsidP="006E0E39">
            <w:pPr>
              <w:pStyle w:val="TableText"/>
              <w:keepNext w:val="0"/>
            </w:pPr>
          </w:p>
        </w:tc>
        <w:tc>
          <w:tcPr>
            <w:tcW w:w="2160" w:type="dxa"/>
          </w:tcPr>
          <w:p w14:paraId="331CC925" w14:textId="77777777" w:rsidR="004340F7" w:rsidRPr="004340F7" w:rsidRDefault="004340F7" w:rsidP="006E0E39">
            <w:pPr>
              <w:pStyle w:val="TableText"/>
              <w:keepNext w:val="0"/>
            </w:pPr>
          </w:p>
        </w:tc>
      </w:tr>
      <w:tr w:rsidR="004340F7" w:rsidRPr="00075343" w14:paraId="445794ED" w14:textId="77777777">
        <w:trPr>
          <w:cantSplit/>
        </w:trPr>
        <w:tc>
          <w:tcPr>
            <w:tcW w:w="2178" w:type="dxa"/>
          </w:tcPr>
          <w:p w14:paraId="0489A06B" w14:textId="77777777" w:rsidR="004340F7" w:rsidRPr="004340F7" w:rsidRDefault="004340F7" w:rsidP="006E0E39">
            <w:pPr>
              <w:pStyle w:val="TableText"/>
              <w:keepNext w:val="0"/>
            </w:pPr>
            <w:r w:rsidRPr="004340F7">
              <w:t>Product Instance</w:t>
            </w:r>
          </w:p>
        </w:tc>
        <w:tc>
          <w:tcPr>
            <w:tcW w:w="3240" w:type="dxa"/>
          </w:tcPr>
          <w:p w14:paraId="2EDBE1BE" w14:textId="77777777" w:rsidR="004340F7" w:rsidRPr="004340F7" w:rsidRDefault="004340F7" w:rsidP="006E0E39">
            <w:pPr>
              <w:pStyle w:val="TableText"/>
              <w:keepNext w:val="0"/>
            </w:pPr>
            <w:r w:rsidRPr="004340F7">
              <w:t>2.16.840.1.113883.10.20.22.4.37</w:t>
            </w:r>
          </w:p>
        </w:tc>
        <w:tc>
          <w:tcPr>
            <w:tcW w:w="2160" w:type="dxa"/>
          </w:tcPr>
          <w:p w14:paraId="44700AB1" w14:textId="77777777" w:rsidR="004340F7" w:rsidRPr="004340F7" w:rsidRDefault="004340F7" w:rsidP="006E0E39">
            <w:pPr>
              <w:pStyle w:val="TableText"/>
              <w:keepNext w:val="0"/>
            </w:pPr>
          </w:p>
        </w:tc>
        <w:tc>
          <w:tcPr>
            <w:tcW w:w="3780" w:type="dxa"/>
          </w:tcPr>
          <w:p w14:paraId="19570BE2" w14:textId="77777777" w:rsidR="004340F7" w:rsidRPr="004340F7" w:rsidRDefault="004340F7" w:rsidP="006E0E39">
            <w:pPr>
              <w:pStyle w:val="TableText"/>
              <w:keepNext w:val="0"/>
            </w:pPr>
          </w:p>
        </w:tc>
        <w:tc>
          <w:tcPr>
            <w:tcW w:w="2160" w:type="dxa"/>
          </w:tcPr>
          <w:p w14:paraId="3B6F9FF0" w14:textId="77777777" w:rsidR="004340F7" w:rsidRPr="004340F7" w:rsidRDefault="004340F7" w:rsidP="006E0E39">
            <w:pPr>
              <w:pStyle w:val="TableText"/>
              <w:keepNext w:val="0"/>
            </w:pPr>
          </w:p>
        </w:tc>
      </w:tr>
    </w:tbl>
    <w:p w14:paraId="6EF920A9" w14:textId="77777777" w:rsidR="00E21998" w:rsidRDefault="00E21998" w:rsidP="00996AEE">
      <w:pPr>
        <w:pStyle w:val="BodyText"/>
      </w:pPr>
    </w:p>
    <w:p w14:paraId="6666E80E" w14:textId="77777777" w:rsidR="00E21998" w:rsidRDefault="00E21998" w:rsidP="00996AEE">
      <w:pPr>
        <w:pStyle w:val="BodyText"/>
      </w:pPr>
    </w:p>
    <w:p w14:paraId="14E15A3F" w14:textId="77777777" w:rsidR="00E21998" w:rsidRDefault="00E21998" w:rsidP="00996AEE">
      <w:pPr>
        <w:pStyle w:val="BodyText"/>
        <w:sectPr w:rsidR="00E21998">
          <w:pgSz w:w="15840" w:h="12240" w:orient="landscape" w:code="1"/>
          <w:pgMar w:top="1440" w:right="1728" w:bottom="1440" w:left="1440" w:header="720" w:footer="720" w:gutter="0"/>
          <w:cols w:space="720"/>
        </w:sectPr>
      </w:pPr>
    </w:p>
    <w:p w14:paraId="244FF1B7" w14:textId="77777777" w:rsidR="00286814" w:rsidRDefault="00286814" w:rsidP="00996AEE">
      <w:pPr>
        <w:pStyle w:val="BodyText"/>
      </w:pPr>
    </w:p>
    <w:p w14:paraId="29F8B041" w14:textId="77777777" w:rsidR="00286814" w:rsidRDefault="00286814" w:rsidP="00286814">
      <w:pPr>
        <w:pStyle w:val="Appendix1"/>
      </w:pPr>
      <w:bookmarkStart w:id="595" w:name="_Toc163893688"/>
      <w:r>
        <w:lastRenderedPageBreak/>
        <w:t>Template IDs in This Guide</w:t>
      </w:r>
      <w:bookmarkEnd w:id="595"/>
    </w:p>
    <w:p w14:paraId="448E7EFC" w14:textId="77777777" w:rsidR="00E05F51" w:rsidRPr="00E05F51" w:rsidRDefault="00E05F51" w:rsidP="00F648B6">
      <w:pPr>
        <w:pStyle w:val="BodyText"/>
      </w:pPr>
      <w:r>
        <w:t>TO BE UPDATED AFTER BALLOT</w:t>
      </w:r>
    </w:p>
    <w:p w14:paraId="29AA6D6E" w14:textId="77777777" w:rsidR="00286814" w:rsidRDefault="00286814" w:rsidP="00996AEE">
      <w:pPr>
        <w:pStyle w:val="BodyText"/>
      </w:pPr>
    </w:p>
    <w:p w14:paraId="0A34CD50" w14:textId="77777777" w:rsidR="0077769E" w:rsidRDefault="0077769E" w:rsidP="00996AEE">
      <w:pPr>
        <w:pStyle w:val="BodyText"/>
      </w:pPr>
    </w:p>
    <w:p w14:paraId="26B519F4" w14:textId="77777777" w:rsidR="0077769E" w:rsidRDefault="0077769E" w:rsidP="0077769E">
      <w:pPr>
        <w:pStyle w:val="Appendix1"/>
      </w:pPr>
      <w:bookmarkStart w:id="596" w:name="_Toc163893689"/>
      <w:r>
        <w:lastRenderedPageBreak/>
        <w:t>Value Sets in This Guide</w:t>
      </w:r>
      <w:bookmarkEnd w:id="596"/>
    </w:p>
    <w:p w14:paraId="0CB17FB5" w14:textId="77777777" w:rsidR="00E05F51" w:rsidRPr="00E05F51" w:rsidRDefault="00E05F51" w:rsidP="00F648B6">
      <w:pPr>
        <w:pStyle w:val="BodyText"/>
      </w:pPr>
      <w:r>
        <w:t>TO BE UPDATED AFTER BALLOT</w:t>
      </w:r>
    </w:p>
    <w:p w14:paraId="107D02F8" w14:textId="77777777" w:rsidR="008D0C57" w:rsidRDefault="008D0C57" w:rsidP="00996AEE">
      <w:pPr>
        <w:pStyle w:val="BodyText"/>
      </w:pPr>
    </w:p>
    <w:p w14:paraId="26E7B11F" w14:textId="77777777" w:rsidR="008D0C57" w:rsidRDefault="008D0C57" w:rsidP="00996AEE">
      <w:pPr>
        <w:pStyle w:val="BodyText"/>
      </w:pPr>
    </w:p>
    <w:p w14:paraId="2182C19D" w14:textId="77777777" w:rsidR="00092A01" w:rsidRPr="004A2412" w:rsidRDefault="00092A01" w:rsidP="00092A01">
      <w:pPr>
        <w:pStyle w:val="Appendix1"/>
        <w:tabs>
          <w:tab w:val="left" w:pos="2160"/>
        </w:tabs>
        <w:spacing w:line="240" w:lineRule="auto"/>
      </w:pPr>
      <w:bookmarkStart w:id="597" w:name="_Ref266768531"/>
      <w:bookmarkStart w:id="598" w:name="_Ref266768550"/>
      <w:bookmarkStart w:id="599" w:name="_Toc141183141"/>
      <w:bookmarkStart w:id="600" w:name="_Toc163893690"/>
      <w:r w:rsidRPr="004A2412">
        <w:lastRenderedPageBreak/>
        <w:t xml:space="preserve">XDS-SD </w:t>
      </w:r>
      <w:bookmarkStart w:id="601" w:name="App_XDS_SDandUSRealmHeader"/>
      <w:bookmarkEnd w:id="601"/>
      <w:r w:rsidRPr="004A2412">
        <w:t xml:space="preserve">and </w:t>
      </w:r>
      <w:r w:rsidR="007E0C3F">
        <w:t>US Realm Clinical Document</w:t>
      </w:r>
      <w:r w:rsidR="002C2963">
        <w:t xml:space="preserve"> Header</w:t>
      </w:r>
      <w:r w:rsidRPr="004A2412">
        <w:t xml:space="preserve"> Comparison</w:t>
      </w:r>
      <w:bookmarkEnd w:id="597"/>
      <w:bookmarkEnd w:id="598"/>
      <w:bookmarkEnd w:id="599"/>
      <w:bookmarkEnd w:id="600"/>
    </w:p>
    <w:p w14:paraId="304A6539" w14:textId="77777777" w:rsidR="00092A01" w:rsidRDefault="00092A01" w:rsidP="00092A01">
      <w:pPr>
        <w:pStyle w:val="BodyText"/>
      </w:pPr>
      <w:r w:rsidRPr="004A2412">
        <w:t xml:space="preserve">The following table can help the implementer </w:t>
      </w:r>
      <w:r>
        <w:t xml:space="preserve">familiar with XDS-SD </w:t>
      </w:r>
      <w:r w:rsidRPr="004A2412">
        <w:t xml:space="preserve">decide whether to assert conformance to </w:t>
      </w:r>
      <w:r w:rsidR="00A01E69">
        <w:t>Unstructured Documents</w:t>
      </w:r>
      <w:r>
        <w:t xml:space="preserve"> and the </w:t>
      </w:r>
      <w:r w:rsidR="007E0C3F">
        <w:t>US Realm Clinical Document</w:t>
      </w:r>
      <w:r w:rsidR="002C2963">
        <w:t xml:space="preserve"> Header</w:t>
      </w:r>
      <w:r>
        <w:t xml:space="preserve"> </w:t>
      </w:r>
      <w:r w:rsidR="00A01E69">
        <w:t>constraints specified in this guide</w:t>
      </w:r>
      <w:r w:rsidRPr="004A2412">
        <w:t xml:space="preserve">. [See </w:t>
      </w:r>
      <w:hyperlink w:anchor="_References" w:history="1">
        <w:r w:rsidRPr="004A2412">
          <w:rPr>
            <w:rStyle w:val="Hyperlink"/>
          </w:rPr>
          <w:t>References</w:t>
        </w:r>
        <w:r w:rsidRPr="004A2412">
          <w:t xml:space="preserve"> </w:t>
        </w:r>
      </w:hyperlink>
      <w:r w:rsidRPr="004A2412">
        <w:t>for a link to XDS-SD (Cross-Transaction Specifications and Content Specifications, Scanned Documents Module).]</w:t>
      </w:r>
      <w:r>
        <w:t xml:space="preserve"> </w:t>
      </w:r>
    </w:p>
    <w:p w14:paraId="311A1699" w14:textId="77777777" w:rsidR="00092A01" w:rsidRPr="004A2412" w:rsidRDefault="00092A01" w:rsidP="00092A01">
      <w:pPr>
        <w:pStyle w:val="BodyText"/>
      </w:pPr>
      <w:r>
        <w:t xml:space="preserve">Areas where this </w:t>
      </w:r>
      <w:r w:rsidR="003A43F4">
        <w:t xml:space="preserve">Unstructured Document </w:t>
      </w:r>
      <w:r>
        <w:t xml:space="preserve">specification and the </w:t>
      </w:r>
      <w:r w:rsidR="007E0C3F">
        <w:t>Clinical Document</w:t>
      </w:r>
      <w:r w:rsidR="002C2963">
        <w:t xml:space="preserve"> Header</w:t>
      </w:r>
      <w:r>
        <w:t xml:space="preserve"> constraints are more restrictive than XDS-SD have been highlighted in yellow. </w:t>
      </w:r>
    </w:p>
    <w:p w14:paraId="50E1ABB8" w14:textId="77777777" w:rsidR="00092A01" w:rsidRPr="004A2412" w:rsidRDefault="00092A01" w:rsidP="00092A01">
      <w:pPr>
        <w:pStyle w:val="Caption"/>
      </w:pPr>
      <w:bookmarkStart w:id="602" w:name="_Toc141183169"/>
      <w:bookmarkStart w:id="603" w:name="_Toc163893826"/>
      <w:r w:rsidRPr="004A2412">
        <w:t xml:space="preserve">Table </w:t>
      </w:r>
      <w:r w:rsidR="0000006B">
        <w:fldChar w:fldCharType="begin"/>
      </w:r>
      <w:r w:rsidR="0000006B">
        <w:instrText xml:space="preserve"> SEQ Table \* ARABIC </w:instrText>
      </w:r>
      <w:r w:rsidR="0000006B">
        <w:fldChar w:fldCharType="separate"/>
      </w:r>
      <w:r w:rsidR="00D61323">
        <w:t>62</w:t>
      </w:r>
      <w:r w:rsidR="0000006B">
        <w:fldChar w:fldCharType="end"/>
      </w:r>
      <w:r w:rsidRPr="004A2412">
        <w:t xml:space="preserve">: </w:t>
      </w:r>
      <w:bookmarkStart w:id="604" w:name="T_ComparisonXDS_SDandHSHeaderConstraints"/>
      <w:bookmarkEnd w:id="604"/>
      <w:r w:rsidRPr="004A2412">
        <w:t xml:space="preserve">Comparison of XDS-SD and </w:t>
      </w:r>
      <w:bookmarkEnd w:id="602"/>
      <w:r w:rsidR="007E0C3F">
        <w:t>Clinical Document</w:t>
      </w:r>
      <w:r w:rsidR="002C2963">
        <w:t xml:space="preserve"> Header</w:t>
      </w:r>
      <w:bookmarkEnd w:id="603"/>
      <w:r>
        <w:t xml:space="preserve"> </w:t>
      </w:r>
    </w:p>
    <w:tbl>
      <w:tblPr>
        <w:tblW w:w="88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9"/>
        <w:gridCol w:w="2749"/>
        <w:gridCol w:w="2750"/>
      </w:tblGrid>
      <w:tr w:rsidR="00092A01" w:rsidRPr="004A2412" w14:paraId="211A200C" w14:textId="77777777">
        <w:trPr>
          <w:tblHeader/>
        </w:trPr>
        <w:tc>
          <w:tcPr>
            <w:tcW w:w="3399" w:type="dxa"/>
            <w:tcBorders>
              <w:bottom w:val="single" w:sz="4" w:space="0" w:color="auto"/>
            </w:tcBorders>
            <w:shd w:val="clear" w:color="auto" w:fill="E6E6E6"/>
          </w:tcPr>
          <w:p w14:paraId="7C859E43" w14:textId="77777777" w:rsidR="00092A01" w:rsidRPr="004A2412" w:rsidRDefault="00092A01" w:rsidP="00092A01">
            <w:pPr>
              <w:pStyle w:val="TableHead"/>
            </w:pPr>
            <w:r>
              <w:t xml:space="preserve">CDA </w:t>
            </w:r>
          </w:p>
        </w:tc>
        <w:tc>
          <w:tcPr>
            <w:tcW w:w="2749" w:type="dxa"/>
            <w:tcBorders>
              <w:bottom w:val="single" w:sz="4" w:space="0" w:color="auto"/>
            </w:tcBorders>
            <w:shd w:val="clear" w:color="auto" w:fill="E6E6E6"/>
          </w:tcPr>
          <w:p w14:paraId="2D156A2D" w14:textId="77777777" w:rsidR="00092A01" w:rsidRPr="004A2412" w:rsidRDefault="00092A01" w:rsidP="00092A01">
            <w:pPr>
              <w:pStyle w:val="TableHead"/>
            </w:pPr>
            <w:r>
              <w:t>XDS-SD</w:t>
            </w:r>
          </w:p>
        </w:tc>
        <w:tc>
          <w:tcPr>
            <w:tcW w:w="2750" w:type="dxa"/>
            <w:tcBorders>
              <w:bottom w:val="single" w:sz="4" w:space="0" w:color="auto"/>
            </w:tcBorders>
            <w:shd w:val="clear" w:color="auto" w:fill="E6E6E6"/>
          </w:tcPr>
          <w:p w14:paraId="29970150" w14:textId="77777777" w:rsidR="00092A01" w:rsidRPr="004A2412" w:rsidRDefault="007E0C3F" w:rsidP="00092A01">
            <w:pPr>
              <w:pStyle w:val="TableHead"/>
            </w:pPr>
            <w:r>
              <w:t>Clinical Document</w:t>
            </w:r>
            <w:r w:rsidR="002C2963">
              <w:t xml:space="preserve"> Header</w:t>
            </w:r>
          </w:p>
        </w:tc>
      </w:tr>
      <w:tr w:rsidR="00092A01" w:rsidRPr="004A2412" w14:paraId="6D7BC581" w14:textId="77777777">
        <w:tc>
          <w:tcPr>
            <w:tcW w:w="3399" w:type="dxa"/>
            <w:shd w:val="clear" w:color="auto" w:fill="auto"/>
            <w:vAlign w:val="bottom"/>
          </w:tcPr>
          <w:p w14:paraId="024C38DE" w14:textId="77777777" w:rsidR="00092A01" w:rsidRPr="004A2412" w:rsidRDefault="00092A01" w:rsidP="00092A01">
            <w:pPr>
              <w:pStyle w:val="TableText"/>
              <w:keepNext w:val="0"/>
            </w:pPr>
            <w:r w:rsidRPr="004A2412">
              <w:t>ClinicalDocument</w:t>
            </w:r>
          </w:p>
        </w:tc>
        <w:tc>
          <w:tcPr>
            <w:tcW w:w="2749" w:type="dxa"/>
            <w:shd w:val="clear" w:color="auto" w:fill="auto"/>
            <w:vAlign w:val="bottom"/>
          </w:tcPr>
          <w:p w14:paraId="412E3B38" w14:textId="77777777" w:rsidR="00092A01" w:rsidRPr="00CF39F5" w:rsidRDefault="00092A01" w:rsidP="00092A01">
            <w:pPr>
              <w:pStyle w:val="TableText"/>
              <w:keepNext w:val="0"/>
            </w:pPr>
            <w:r w:rsidRPr="00CF39F5">
              <w:t>SHALL</w:t>
            </w:r>
          </w:p>
        </w:tc>
        <w:tc>
          <w:tcPr>
            <w:tcW w:w="2750" w:type="dxa"/>
            <w:vAlign w:val="bottom"/>
          </w:tcPr>
          <w:p w14:paraId="25A2B162" w14:textId="77777777" w:rsidR="00092A01" w:rsidRPr="004A2412" w:rsidRDefault="00092A01" w:rsidP="00092A01">
            <w:pPr>
              <w:pStyle w:val="TableText"/>
              <w:keepNext w:val="0"/>
            </w:pPr>
            <w:r w:rsidRPr="004A2412">
              <w:t>SHALL</w:t>
            </w:r>
          </w:p>
        </w:tc>
      </w:tr>
      <w:tr w:rsidR="00092A01" w:rsidRPr="004A2412" w14:paraId="1A57B690" w14:textId="77777777">
        <w:tc>
          <w:tcPr>
            <w:tcW w:w="3399" w:type="dxa"/>
            <w:shd w:val="clear" w:color="auto" w:fill="auto"/>
            <w:vAlign w:val="bottom"/>
          </w:tcPr>
          <w:p w14:paraId="4054DBF3" w14:textId="77777777" w:rsidR="00092A01" w:rsidRPr="004A2412" w:rsidRDefault="00092A01" w:rsidP="00092A01">
            <w:pPr>
              <w:pStyle w:val="TableText"/>
              <w:keepNext w:val="0"/>
            </w:pPr>
            <w:r w:rsidRPr="004A2412">
              <w:t>ClinicalDocument/ realmcode</w:t>
            </w:r>
          </w:p>
        </w:tc>
        <w:tc>
          <w:tcPr>
            <w:tcW w:w="2749" w:type="dxa"/>
            <w:shd w:val="clear" w:color="auto" w:fill="auto"/>
            <w:vAlign w:val="bottom"/>
          </w:tcPr>
          <w:p w14:paraId="1286DD4F" w14:textId="77777777" w:rsidR="00092A01" w:rsidRPr="00CF39F5" w:rsidRDefault="00092A01" w:rsidP="00092A01">
            <w:pPr>
              <w:pStyle w:val="TableText"/>
              <w:keepNext w:val="0"/>
            </w:pPr>
            <w:r w:rsidRPr="00CF39F5">
              <w:t>SHALL</w:t>
            </w:r>
          </w:p>
        </w:tc>
        <w:tc>
          <w:tcPr>
            <w:tcW w:w="2750" w:type="dxa"/>
            <w:vAlign w:val="bottom"/>
          </w:tcPr>
          <w:p w14:paraId="5AE4E5FB" w14:textId="77777777" w:rsidR="00092A01" w:rsidRPr="004A2412" w:rsidRDefault="00092A01" w:rsidP="00092A01">
            <w:pPr>
              <w:pStyle w:val="TableText"/>
              <w:keepNext w:val="0"/>
            </w:pPr>
            <w:r w:rsidRPr="004A2412">
              <w:t>SHALL</w:t>
            </w:r>
          </w:p>
        </w:tc>
      </w:tr>
      <w:tr w:rsidR="00092A01" w:rsidRPr="004A2412" w14:paraId="00221B30" w14:textId="77777777">
        <w:tc>
          <w:tcPr>
            <w:tcW w:w="3399" w:type="dxa"/>
            <w:shd w:val="clear" w:color="auto" w:fill="auto"/>
            <w:vAlign w:val="bottom"/>
          </w:tcPr>
          <w:p w14:paraId="320366C3" w14:textId="77777777" w:rsidR="00092A01" w:rsidRPr="004A2412" w:rsidRDefault="00092A01" w:rsidP="00092A01">
            <w:pPr>
              <w:pStyle w:val="TableText"/>
              <w:keepNext w:val="0"/>
            </w:pPr>
            <w:r w:rsidRPr="004A2412">
              <w:t>ClinicalDocument/ typeId</w:t>
            </w:r>
          </w:p>
        </w:tc>
        <w:tc>
          <w:tcPr>
            <w:tcW w:w="2749" w:type="dxa"/>
            <w:shd w:val="clear" w:color="auto" w:fill="auto"/>
            <w:vAlign w:val="bottom"/>
          </w:tcPr>
          <w:p w14:paraId="478A2660" w14:textId="77777777" w:rsidR="00092A01" w:rsidRPr="00CF39F5" w:rsidRDefault="00092A01" w:rsidP="00092A01">
            <w:pPr>
              <w:pStyle w:val="TableText"/>
              <w:keepNext w:val="0"/>
            </w:pPr>
            <w:r w:rsidRPr="00CF39F5">
              <w:t>SHALL</w:t>
            </w:r>
          </w:p>
        </w:tc>
        <w:tc>
          <w:tcPr>
            <w:tcW w:w="2750" w:type="dxa"/>
            <w:vAlign w:val="bottom"/>
          </w:tcPr>
          <w:p w14:paraId="19EEFB0F" w14:textId="77777777" w:rsidR="00092A01" w:rsidRPr="004A2412" w:rsidRDefault="00092A01" w:rsidP="00092A01">
            <w:pPr>
              <w:pStyle w:val="TableText"/>
              <w:keepNext w:val="0"/>
            </w:pPr>
            <w:r w:rsidRPr="004A2412">
              <w:t>SHALL</w:t>
            </w:r>
          </w:p>
        </w:tc>
      </w:tr>
      <w:tr w:rsidR="00092A01" w:rsidRPr="004A2412" w14:paraId="11948C26" w14:textId="77777777">
        <w:tc>
          <w:tcPr>
            <w:tcW w:w="3399" w:type="dxa"/>
            <w:shd w:val="clear" w:color="auto" w:fill="auto"/>
            <w:vAlign w:val="bottom"/>
          </w:tcPr>
          <w:p w14:paraId="37799E69" w14:textId="77777777" w:rsidR="00092A01" w:rsidRPr="004A2412" w:rsidRDefault="00092A01" w:rsidP="00092A01">
            <w:pPr>
              <w:pStyle w:val="TableText"/>
              <w:keepNext w:val="0"/>
            </w:pPr>
            <w:r w:rsidRPr="004A2412">
              <w:t>ClinicalDocument/ templateID</w:t>
            </w:r>
          </w:p>
        </w:tc>
        <w:tc>
          <w:tcPr>
            <w:tcW w:w="2749" w:type="dxa"/>
            <w:shd w:val="clear" w:color="auto" w:fill="auto"/>
            <w:vAlign w:val="bottom"/>
          </w:tcPr>
          <w:p w14:paraId="4FBEEECC" w14:textId="77777777" w:rsidR="00092A01" w:rsidRPr="00CF39F5" w:rsidRDefault="00092A01" w:rsidP="00092A01">
            <w:pPr>
              <w:pStyle w:val="TableText"/>
              <w:keepNext w:val="0"/>
            </w:pPr>
            <w:r w:rsidRPr="00CF39F5">
              <w:t>SHALL</w:t>
            </w:r>
          </w:p>
        </w:tc>
        <w:tc>
          <w:tcPr>
            <w:tcW w:w="2750" w:type="dxa"/>
            <w:vAlign w:val="bottom"/>
          </w:tcPr>
          <w:p w14:paraId="6ADBE95D" w14:textId="77777777" w:rsidR="00092A01" w:rsidRPr="004A2412" w:rsidRDefault="00092A01" w:rsidP="00092A01">
            <w:pPr>
              <w:pStyle w:val="TableText"/>
              <w:keepNext w:val="0"/>
            </w:pPr>
            <w:r w:rsidRPr="004A2412">
              <w:t>SHALL</w:t>
            </w:r>
          </w:p>
        </w:tc>
      </w:tr>
      <w:tr w:rsidR="00092A01" w:rsidRPr="004A2412" w14:paraId="0DDCC6EA" w14:textId="77777777">
        <w:tc>
          <w:tcPr>
            <w:tcW w:w="3399" w:type="dxa"/>
            <w:shd w:val="clear" w:color="auto" w:fill="auto"/>
            <w:vAlign w:val="bottom"/>
          </w:tcPr>
          <w:p w14:paraId="0AD14EEC" w14:textId="77777777" w:rsidR="00092A01" w:rsidRPr="004A2412" w:rsidRDefault="00092A01" w:rsidP="00092A01">
            <w:pPr>
              <w:pStyle w:val="TableText"/>
              <w:keepNext w:val="0"/>
            </w:pPr>
            <w:r w:rsidRPr="004A2412">
              <w:t>ClinicalDocument/ id</w:t>
            </w:r>
          </w:p>
        </w:tc>
        <w:tc>
          <w:tcPr>
            <w:tcW w:w="2749" w:type="dxa"/>
            <w:shd w:val="clear" w:color="auto" w:fill="auto"/>
            <w:vAlign w:val="bottom"/>
          </w:tcPr>
          <w:p w14:paraId="1ACD614B" w14:textId="77777777" w:rsidR="00092A01" w:rsidRPr="00CF39F5" w:rsidRDefault="00092A01" w:rsidP="00092A01">
            <w:pPr>
              <w:pStyle w:val="TableText"/>
              <w:keepNext w:val="0"/>
            </w:pPr>
            <w:r w:rsidRPr="00CF39F5">
              <w:t>SHALL</w:t>
            </w:r>
          </w:p>
        </w:tc>
        <w:tc>
          <w:tcPr>
            <w:tcW w:w="2750" w:type="dxa"/>
            <w:vAlign w:val="bottom"/>
          </w:tcPr>
          <w:p w14:paraId="541A3E81" w14:textId="77777777" w:rsidR="00092A01" w:rsidRPr="004A2412" w:rsidRDefault="00092A01" w:rsidP="00092A01">
            <w:pPr>
              <w:pStyle w:val="TableText"/>
              <w:keepNext w:val="0"/>
            </w:pPr>
            <w:r w:rsidRPr="004A2412">
              <w:t>SHALL</w:t>
            </w:r>
          </w:p>
        </w:tc>
      </w:tr>
      <w:tr w:rsidR="00092A01" w:rsidRPr="004A2412" w14:paraId="5964B051" w14:textId="77777777">
        <w:tc>
          <w:tcPr>
            <w:tcW w:w="3399" w:type="dxa"/>
            <w:shd w:val="clear" w:color="auto" w:fill="auto"/>
            <w:vAlign w:val="bottom"/>
          </w:tcPr>
          <w:p w14:paraId="69C7AFA2" w14:textId="77777777" w:rsidR="00092A01" w:rsidRPr="004A2412" w:rsidRDefault="00092A01" w:rsidP="00092A01">
            <w:pPr>
              <w:pStyle w:val="TableText"/>
              <w:keepNext w:val="0"/>
            </w:pPr>
            <w:r w:rsidRPr="004A2412">
              <w:t>ClinicalDocument/ code</w:t>
            </w:r>
          </w:p>
        </w:tc>
        <w:tc>
          <w:tcPr>
            <w:tcW w:w="2749" w:type="dxa"/>
            <w:shd w:val="clear" w:color="auto" w:fill="auto"/>
            <w:vAlign w:val="bottom"/>
          </w:tcPr>
          <w:p w14:paraId="2CA9D5A2" w14:textId="77777777" w:rsidR="00092A01" w:rsidRPr="00CF39F5" w:rsidRDefault="00092A01" w:rsidP="00092A01">
            <w:pPr>
              <w:pStyle w:val="TableText"/>
              <w:keepNext w:val="0"/>
            </w:pPr>
            <w:r w:rsidRPr="00CF39F5">
              <w:t>SHALL</w:t>
            </w:r>
          </w:p>
        </w:tc>
        <w:tc>
          <w:tcPr>
            <w:tcW w:w="2750" w:type="dxa"/>
            <w:vAlign w:val="bottom"/>
          </w:tcPr>
          <w:p w14:paraId="0A758464" w14:textId="77777777" w:rsidR="00092A01" w:rsidRPr="004A2412" w:rsidRDefault="00092A01" w:rsidP="00092A01">
            <w:pPr>
              <w:pStyle w:val="TableText"/>
              <w:keepNext w:val="0"/>
            </w:pPr>
            <w:r w:rsidRPr="004A2412">
              <w:t>SHALL</w:t>
            </w:r>
          </w:p>
        </w:tc>
      </w:tr>
      <w:tr w:rsidR="00092A01" w:rsidRPr="004A2412" w14:paraId="1D126A94" w14:textId="77777777">
        <w:tc>
          <w:tcPr>
            <w:tcW w:w="3399" w:type="dxa"/>
            <w:shd w:val="clear" w:color="auto" w:fill="auto"/>
            <w:vAlign w:val="bottom"/>
          </w:tcPr>
          <w:p w14:paraId="06CCF1EA" w14:textId="77777777" w:rsidR="00092A01" w:rsidRPr="004A2412" w:rsidRDefault="00092A01" w:rsidP="00092A01">
            <w:pPr>
              <w:pStyle w:val="TableText"/>
              <w:keepNext w:val="0"/>
            </w:pPr>
            <w:r w:rsidRPr="004A2412">
              <w:t>ClinicalDocument/ title</w:t>
            </w:r>
          </w:p>
        </w:tc>
        <w:tc>
          <w:tcPr>
            <w:tcW w:w="2749" w:type="dxa"/>
            <w:shd w:val="clear" w:color="auto" w:fill="auto"/>
            <w:vAlign w:val="bottom"/>
          </w:tcPr>
          <w:p w14:paraId="7F69535A" w14:textId="77777777" w:rsidR="00092A01" w:rsidRPr="0029789A" w:rsidRDefault="00092A01" w:rsidP="00092A01">
            <w:pPr>
              <w:pStyle w:val="TableText"/>
              <w:keepNext w:val="0"/>
              <w:rPr>
                <w:highlight w:val="yellow"/>
              </w:rPr>
            </w:pPr>
            <w:r w:rsidRPr="0029789A">
              <w:rPr>
                <w:highlight w:val="yellow"/>
              </w:rPr>
              <w:t>SHOULD</w:t>
            </w:r>
          </w:p>
        </w:tc>
        <w:tc>
          <w:tcPr>
            <w:tcW w:w="2750" w:type="dxa"/>
            <w:vAlign w:val="bottom"/>
          </w:tcPr>
          <w:p w14:paraId="06AFB07D" w14:textId="77777777" w:rsidR="00092A01" w:rsidRPr="0029789A" w:rsidRDefault="00092A01" w:rsidP="00092A01">
            <w:pPr>
              <w:pStyle w:val="TableText"/>
              <w:keepNext w:val="0"/>
              <w:rPr>
                <w:highlight w:val="yellow"/>
              </w:rPr>
            </w:pPr>
            <w:r w:rsidRPr="0029789A">
              <w:rPr>
                <w:highlight w:val="yellow"/>
              </w:rPr>
              <w:t>SHALL</w:t>
            </w:r>
          </w:p>
        </w:tc>
      </w:tr>
      <w:tr w:rsidR="00092A01" w:rsidRPr="004A2412" w14:paraId="60645895" w14:textId="77777777">
        <w:tc>
          <w:tcPr>
            <w:tcW w:w="3399" w:type="dxa"/>
            <w:shd w:val="clear" w:color="auto" w:fill="auto"/>
            <w:vAlign w:val="bottom"/>
          </w:tcPr>
          <w:p w14:paraId="668F67F6" w14:textId="77777777" w:rsidR="00092A01" w:rsidRPr="004A2412" w:rsidRDefault="00092A01" w:rsidP="00092A01">
            <w:pPr>
              <w:pStyle w:val="TableText"/>
              <w:keepNext w:val="0"/>
            </w:pPr>
            <w:r w:rsidRPr="004A2412">
              <w:t>ClinicalDocument/ effectiveTime</w:t>
            </w:r>
          </w:p>
        </w:tc>
        <w:tc>
          <w:tcPr>
            <w:tcW w:w="2749" w:type="dxa"/>
            <w:shd w:val="clear" w:color="auto" w:fill="auto"/>
            <w:vAlign w:val="bottom"/>
          </w:tcPr>
          <w:p w14:paraId="26942B0D" w14:textId="77777777" w:rsidR="00092A01" w:rsidRPr="00CF39F5" w:rsidRDefault="00092A01" w:rsidP="00092A01">
            <w:pPr>
              <w:pStyle w:val="TableText"/>
              <w:keepNext w:val="0"/>
            </w:pPr>
            <w:r w:rsidRPr="00CF39F5">
              <w:t>SHALL</w:t>
            </w:r>
          </w:p>
        </w:tc>
        <w:tc>
          <w:tcPr>
            <w:tcW w:w="2750" w:type="dxa"/>
            <w:vAlign w:val="bottom"/>
          </w:tcPr>
          <w:p w14:paraId="1D444DAB" w14:textId="77777777" w:rsidR="00092A01" w:rsidRPr="004A2412" w:rsidRDefault="00092A01" w:rsidP="00092A01">
            <w:pPr>
              <w:pStyle w:val="TableText"/>
              <w:keepNext w:val="0"/>
            </w:pPr>
            <w:r w:rsidRPr="004A2412">
              <w:t>SHALL</w:t>
            </w:r>
          </w:p>
        </w:tc>
      </w:tr>
      <w:tr w:rsidR="00092A01" w:rsidRPr="004A2412" w14:paraId="092F01A7" w14:textId="77777777">
        <w:tc>
          <w:tcPr>
            <w:tcW w:w="3399" w:type="dxa"/>
            <w:shd w:val="clear" w:color="auto" w:fill="auto"/>
            <w:vAlign w:val="bottom"/>
          </w:tcPr>
          <w:p w14:paraId="04A74691" w14:textId="77777777" w:rsidR="00092A01" w:rsidRPr="004A2412" w:rsidRDefault="00092A01" w:rsidP="00092A01">
            <w:pPr>
              <w:pStyle w:val="TableText"/>
              <w:keepNext w:val="0"/>
            </w:pPr>
            <w:r w:rsidRPr="004A2412">
              <w:t>ClinicalDocument/ confidentialityCode</w:t>
            </w:r>
          </w:p>
        </w:tc>
        <w:tc>
          <w:tcPr>
            <w:tcW w:w="2749" w:type="dxa"/>
            <w:shd w:val="clear" w:color="auto" w:fill="auto"/>
            <w:vAlign w:val="bottom"/>
          </w:tcPr>
          <w:p w14:paraId="204AD483" w14:textId="77777777" w:rsidR="00092A01" w:rsidRPr="00CF39F5" w:rsidRDefault="00092A01" w:rsidP="00092A01">
            <w:pPr>
              <w:pStyle w:val="TableText"/>
              <w:keepNext w:val="0"/>
            </w:pPr>
            <w:r w:rsidRPr="00CF39F5">
              <w:t>SHALL</w:t>
            </w:r>
          </w:p>
        </w:tc>
        <w:tc>
          <w:tcPr>
            <w:tcW w:w="2750" w:type="dxa"/>
            <w:vAlign w:val="bottom"/>
          </w:tcPr>
          <w:p w14:paraId="71C76307" w14:textId="77777777" w:rsidR="00092A01" w:rsidRPr="004A2412" w:rsidRDefault="00092A01" w:rsidP="00092A01">
            <w:pPr>
              <w:pStyle w:val="TableText"/>
              <w:keepNext w:val="0"/>
            </w:pPr>
            <w:r w:rsidRPr="004A2412">
              <w:t>SHALL</w:t>
            </w:r>
          </w:p>
        </w:tc>
      </w:tr>
      <w:tr w:rsidR="00092A01" w:rsidRPr="004A2412" w14:paraId="1352B83F" w14:textId="77777777">
        <w:tc>
          <w:tcPr>
            <w:tcW w:w="3399" w:type="dxa"/>
            <w:shd w:val="clear" w:color="auto" w:fill="auto"/>
            <w:vAlign w:val="bottom"/>
          </w:tcPr>
          <w:p w14:paraId="6B5F0BC1" w14:textId="77777777" w:rsidR="00092A01" w:rsidRPr="004A2412" w:rsidRDefault="00092A01" w:rsidP="00092A01">
            <w:pPr>
              <w:pStyle w:val="TableText"/>
              <w:keepNext w:val="0"/>
            </w:pPr>
            <w:r w:rsidRPr="004A2412">
              <w:t>ClinicalDocument/ languageCode</w:t>
            </w:r>
          </w:p>
        </w:tc>
        <w:tc>
          <w:tcPr>
            <w:tcW w:w="2749" w:type="dxa"/>
            <w:shd w:val="clear" w:color="auto" w:fill="auto"/>
            <w:vAlign w:val="bottom"/>
          </w:tcPr>
          <w:p w14:paraId="3852CBC6" w14:textId="77777777" w:rsidR="00092A01" w:rsidRPr="00CF39F5" w:rsidRDefault="00092A01" w:rsidP="00092A01">
            <w:pPr>
              <w:pStyle w:val="TableText"/>
              <w:keepNext w:val="0"/>
            </w:pPr>
            <w:r w:rsidRPr="00CF39F5">
              <w:t>SHALL</w:t>
            </w:r>
          </w:p>
        </w:tc>
        <w:tc>
          <w:tcPr>
            <w:tcW w:w="2750" w:type="dxa"/>
            <w:vAlign w:val="bottom"/>
          </w:tcPr>
          <w:p w14:paraId="5B602AB1" w14:textId="77777777" w:rsidR="00092A01" w:rsidRPr="004A2412" w:rsidRDefault="00092A01" w:rsidP="00092A01">
            <w:pPr>
              <w:pStyle w:val="TableText"/>
              <w:keepNext w:val="0"/>
            </w:pPr>
            <w:r w:rsidRPr="004A2412">
              <w:t>SHALL</w:t>
            </w:r>
          </w:p>
        </w:tc>
      </w:tr>
      <w:tr w:rsidR="00092A01" w:rsidRPr="004A2412" w14:paraId="7FDF57F0" w14:textId="77777777">
        <w:tc>
          <w:tcPr>
            <w:tcW w:w="3399" w:type="dxa"/>
            <w:shd w:val="clear" w:color="auto" w:fill="auto"/>
            <w:vAlign w:val="bottom"/>
          </w:tcPr>
          <w:p w14:paraId="67730A99" w14:textId="77777777" w:rsidR="00092A01" w:rsidRPr="004A2412" w:rsidRDefault="00092A01" w:rsidP="00092A01">
            <w:pPr>
              <w:pStyle w:val="TableText"/>
              <w:keepNext w:val="0"/>
            </w:pPr>
            <w:r w:rsidRPr="004A2412">
              <w:t>ClinicalDocument/ documentationOf/ serviceEvent/ effectiveTime</w:t>
            </w:r>
          </w:p>
        </w:tc>
        <w:tc>
          <w:tcPr>
            <w:tcW w:w="2749" w:type="dxa"/>
            <w:shd w:val="clear" w:color="auto" w:fill="auto"/>
            <w:vAlign w:val="bottom"/>
          </w:tcPr>
          <w:p w14:paraId="436A74E3" w14:textId="77777777" w:rsidR="00092A01" w:rsidRPr="0029789A" w:rsidRDefault="00092A01" w:rsidP="00092A01">
            <w:pPr>
              <w:pStyle w:val="TableText"/>
              <w:keepNext w:val="0"/>
              <w:rPr>
                <w:highlight w:val="yellow"/>
              </w:rPr>
            </w:pPr>
            <w:r w:rsidRPr="0029789A">
              <w:rPr>
                <w:highlight w:val="yellow"/>
              </w:rPr>
              <w:t>SHALL</w:t>
            </w:r>
          </w:p>
        </w:tc>
        <w:tc>
          <w:tcPr>
            <w:tcW w:w="2750" w:type="dxa"/>
            <w:vAlign w:val="bottom"/>
          </w:tcPr>
          <w:p w14:paraId="6612F21E" w14:textId="77777777" w:rsidR="00092A01" w:rsidRPr="0029789A" w:rsidRDefault="00092A01" w:rsidP="00092A01">
            <w:pPr>
              <w:pStyle w:val="TableText"/>
              <w:keepNext w:val="0"/>
              <w:rPr>
                <w:highlight w:val="yellow"/>
              </w:rPr>
            </w:pPr>
            <w:r w:rsidRPr="0029789A">
              <w:rPr>
                <w:highlight w:val="yellow"/>
              </w:rPr>
              <w:t>Not required</w:t>
            </w:r>
          </w:p>
        </w:tc>
      </w:tr>
      <w:tr w:rsidR="00092A01" w:rsidRPr="004A2412" w14:paraId="09A85552" w14:textId="77777777">
        <w:tc>
          <w:tcPr>
            <w:tcW w:w="3399" w:type="dxa"/>
            <w:shd w:val="clear" w:color="auto" w:fill="auto"/>
            <w:vAlign w:val="bottom"/>
          </w:tcPr>
          <w:p w14:paraId="363D99BC" w14:textId="77777777" w:rsidR="00092A01" w:rsidRPr="004A2412" w:rsidRDefault="00092A01" w:rsidP="00092A01">
            <w:pPr>
              <w:pStyle w:val="TableText"/>
              <w:keepNext w:val="0"/>
            </w:pPr>
            <w:r w:rsidRPr="004A2412">
              <w:t>ClinicalDocument/ recordTarget</w:t>
            </w:r>
          </w:p>
        </w:tc>
        <w:tc>
          <w:tcPr>
            <w:tcW w:w="2749" w:type="dxa"/>
            <w:shd w:val="clear" w:color="auto" w:fill="auto"/>
            <w:vAlign w:val="bottom"/>
          </w:tcPr>
          <w:p w14:paraId="743F8B66" w14:textId="77777777" w:rsidR="00092A01" w:rsidRPr="00CF39F5" w:rsidRDefault="00092A01" w:rsidP="00092A01">
            <w:pPr>
              <w:pStyle w:val="TableText"/>
              <w:keepNext w:val="0"/>
            </w:pPr>
            <w:r w:rsidRPr="00CF39F5">
              <w:t>SHALL</w:t>
            </w:r>
          </w:p>
        </w:tc>
        <w:tc>
          <w:tcPr>
            <w:tcW w:w="2750" w:type="dxa"/>
            <w:vAlign w:val="bottom"/>
          </w:tcPr>
          <w:p w14:paraId="44D3BA8C" w14:textId="77777777" w:rsidR="00092A01" w:rsidRPr="004A2412" w:rsidRDefault="00092A01" w:rsidP="00092A01">
            <w:pPr>
              <w:pStyle w:val="TableText"/>
              <w:keepNext w:val="0"/>
            </w:pPr>
            <w:r w:rsidRPr="004A2412">
              <w:t>SHALL</w:t>
            </w:r>
          </w:p>
        </w:tc>
      </w:tr>
      <w:tr w:rsidR="00092A01" w:rsidRPr="004A2412" w14:paraId="3A3EFE3A" w14:textId="77777777">
        <w:tc>
          <w:tcPr>
            <w:tcW w:w="3399" w:type="dxa"/>
            <w:shd w:val="clear" w:color="auto" w:fill="auto"/>
            <w:vAlign w:val="bottom"/>
          </w:tcPr>
          <w:p w14:paraId="19DDD0B5" w14:textId="77777777" w:rsidR="00092A01" w:rsidRPr="004A2412" w:rsidRDefault="00092A01" w:rsidP="00092A01">
            <w:pPr>
              <w:pStyle w:val="TableText"/>
              <w:keepNext w:val="0"/>
            </w:pPr>
            <w:r w:rsidRPr="004A2412">
              <w:t>ClinicalDocument/ recordTarget/ patientRole</w:t>
            </w:r>
          </w:p>
        </w:tc>
        <w:tc>
          <w:tcPr>
            <w:tcW w:w="2749" w:type="dxa"/>
            <w:shd w:val="clear" w:color="auto" w:fill="auto"/>
            <w:vAlign w:val="bottom"/>
          </w:tcPr>
          <w:p w14:paraId="6D9C5FC8" w14:textId="77777777" w:rsidR="00092A01" w:rsidRPr="00CF39F5" w:rsidRDefault="00092A01" w:rsidP="00092A01">
            <w:pPr>
              <w:pStyle w:val="TableText"/>
            </w:pPr>
            <w:r w:rsidRPr="00CF39F5">
              <w:t>SHALL</w:t>
            </w:r>
          </w:p>
        </w:tc>
        <w:tc>
          <w:tcPr>
            <w:tcW w:w="2750" w:type="dxa"/>
            <w:vAlign w:val="bottom"/>
          </w:tcPr>
          <w:p w14:paraId="2313660E" w14:textId="77777777" w:rsidR="00092A01" w:rsidRPr="004A2412" w:rsidRDefault="00092A01" w:rsidP="00092A01">
            <w:pPr>
              <w:pStyle w:val="TableText"/>
              <w:keepNext w:val="0"/>
            </w:pPr>
            <w:r w:rsidRPr="004A2412">
              <w:t>SHALL</w:t>
            </w:r>
          </w:p>
        </w:tc>
      </w:tr>
      <w:tr w:rsidR="00092A01" w:rsidRPr="004A2412" w14:paraId="64A521E6" w14:textId="77777777">
        <w:tc>
          <w:tcPr>
            <w:tcW w:w="3399" w:type="dxa"/>
            <w:shd w:val="clear" w:color="auto" w:fill="auto"/>
            <w:vAlign w:val="bottom"/>
          </w:tcPr>
          <w:p w14:paraId="1DABDA6D" w14:textId="77777777" w:rsidR="00092A01" w:rsidRPr="004A2412" w:rsidRDefault="00092A01" w:rsidP="00092A01">
            <w:pPr>
              <w:pStyle w:val="TableText"/>
              <w:keepNext w:val="0"/>
            </w:pPr>
            <w:r w:rsidRPr="004A2412">
              <w:t>ClinicalDocument/ recordTarget/ patientRole/ addr</w:t>
            </w:r>
          </w:p>
        </w:tc>
        <w:tc>
          <w:tcPr>
            <w:tcW w:w="2749" w:type="dxa"/>
            <w:shd w:val="clear" w:color="auto" w:fill="auto"/>
            <w:vAlign w:val="bottom"/>
          </w:tcPr>
          <w:p w14:paraId="64E75BE4" w14:textId="77777777" w:rsidR="00092A01" w:rsidRPr="00CF39F5" w:rsidRDefault="00092A01" w:rsidP="00092A01">
            <w:pPr>
              <w:pStyle w:val="TableText"/>
              <w:keepNext w:val="0"/>
            </w:pPr>
            <w:r w:rsidRPr="00CF39F5">
              <w:t>SHALL</w:t>
            </w:r>
          </w:p>
        </w:tc>
        <w:tc>
          <w:tcPr>
            <w:tcW w:w="2750" w:type="dxa"/>
            <w:vAlign w:val="bottom"/>
          </w:tcPr>
          <w:p w14:paraId="1ABD20EF" w14:textId="77777777" w:rsidR="00092A01" w:rsidRPr="004A2412" w:rsidRDefault="00092A01" w:rsidP="00092A01">
            <w:pPr>
              <w:pStyle w:val="TableText"/>
              <w:keepNext w:val="0"/>
            </w:pPr>
            <w:r w:rsidRPr="004A2412">
              <w:t>SHALL</w:t>
            </w:r>
          </w:p>
        </w:tc>
      </w:tr>
      <w:tr w:rsidR="00092A01" w:rsidRPr="004A2412" w14:paraId="50C700C1" w14:textId="77777777">
        <w:tc>
          <w:tcPr>
            <w:tcW w:w="3399" w:type="dxa"/>
            <w:shd w:val="clear" w:color="auto" w:fill="auto"/>
            <w:vAlign w:val="bottom"/>
          </w:tcPr>
          <w:p w14:paraId="2E1273C9" w14:textId="77777777" w:rsidR="00092A01" w:rsidRPr="004A2412" w:rsidRDefault="00092A01" w:rsidP="00092A01">
            <w:pPr>
              <w:pStyle w:val="TableText"/>
              <w:keepNext w:val="0"/>
            </w:pPr>
            <w:r w:rsidRPr="004A2412">
              <w:t>ClinicalDocument/ recordTarget/ patientRole/ telecom</w:t>
            </w:r>
          </w:p>
        </w:tc>
        <w:tc>
          <w:tcPr>
            <w:tcW w:w="2749" w:type="dxa"/>
            <w:shd w:val="clear" w:color="auto" w:fill="auto"/>
            <w:vAlign w:val="bottom"/>
          </w:tcPr>
          <w:p w14:paraId="14F0A9D5" w14:textId="77777777" w:rsidR="00092A01" w:rsidRPr="0029789A" w:rsidRDefault="00092A01" w:rsidP="00092A01">
            <w:pPr>
              <w:pStyle w:val="TableText"/>
              <w:keepNext w:val="0"/>
              <w:rPr>
                <w:highlight w:val="yellow"/>
              </w:rPr>
            </w:pPr>
            <w:r w:rsidRPr="0029789A">
              <w:rPr>
                <w:highlight w:val="yellow"/>
              </w:rPr>
              <w:t>Not required</w:t>
            </w:r>
          </w:p>
        </w:tc>
        <w:tc>
          <w:tcPr>
            <w:tcW w:w="2750" w:type="dxa"/>
            <w:vAlign w:val="bottom"/>
          </w:tcPr>
          <w:p w14:paraId="6FB0129D" w14:textId="77777777" w:rsidR="00092A01" w:rsidRPr="0029789A" w:rsidRDefault="00092A01" w:rsidP="00092A01">
            <w:pPr>
              <w:pStyle w:val="TableText"/>
              <w:keepNext w:val="0"/>
              <w:rPr>
                <w:highlight w:val="yellow"/>
              </w:rPr>
            </w:pPr>
            <w:r w:rsidRPr="0029789A">
              <w:rPr>
                <w:highlight w:val="yellow"/>
              </w:rPr>
              <w:t>SHALL</w:t>
            </w:r>
          </w:p>
        </w:tc>
      </w:tr>
      <w:tr w:rsidR="00092A01" w:rsidRPr="004A2412" w14:paraId="7A01E743" w14:textId="77777777">
        <w:tc>
          <w:tcPr>
            <w:tcW w:w="3399" w:type="dxa"/>
            <w:shd w:val="clear" w:color="auto" w:fill="auto"/>
            <w:vAlign w:val="bottom"/>
          </w:tcPr>
          <w:p w14:paraId="7D74BF5B" w14:textId="77777777" w:rsidR="00092A01" w:rsidRPr="004A2412" w:rsidRDefault="00092A01" w:rsidP="00092A01">
            <w:pPr>
              <w:pStyle w:val="TableText"/>
              <w:keepNext w:val="0"/>
            </w:pPr>
            <w:r w:rsidRPr="004A2412">
              <w:t>ClinicalDocument/ recordTarget/ patientRole/ patient/ name</w:t>
            </w:r>
          </w:p>
        </w:tc>
        <w:tc>
          <w:tcPr>
            <w:tcW w:w="2749" w:type="dxa"/>
            <w:shd w:val="clear" w:color="auto" w:fill="auto"/>
            <w:vAlign w:val="bottom"/>
          </w:tcPr>
          <w:p w14:paraId="02DDFEB2" w14:textId="77777777" w:rsidR="00092A01" w:rsidRPr="00CF39F5" w:rsidRDefault="00092A01" w:rsidP="00092A01">
            <w:pPr>
              <w:pStyle w:val="TableText"/>
              <w:keepNext w:val="0"/>
            </w:pPr>
            <w:r w:rsidRPr="00CF39F5">
              <w:t>SHALL</w:t>
            </w:r>
          </w:p>
        </w:tc>
        <w:tc>
          <w:tcPr>
            <w:tcW w:w="2750" w:type="dxa"/>
            <w:vAlign w:val="bottom"/>
          </w:tcPr>
          <w:p w14:paraId="1980B73A" w14:textId="77777777" w:rsidR="00092A01" w:rsidRPr="004A2412" w:rsidRDefault="00092A01" w:rsidP="00092A01">
            <w:pPr>
              <w:pStyle w:val="TableText"/>
              <w:keepNext w:val="0"/>
            </w:pPr>
            <w:r w:rsidRPr="004A2412">
              <w:t>SHALL</w:t>
            </w:r>
          </w:p>
        </w:tc>
      </w:tr>
      <w:tr w:rsidR="00092A01" w:rsidRPr="004A2412" w14:paraId="7387F93F" w14:textId="77777777">
        <w:tc>
          <w:tcPr>
            <w:tcW w:w="3399" w:type="dxa"/>
            <w:shd w:val="clear" w:color="auto" w:fill="auto"/>
            <w:vAlign w:val="bottom"/>
          </w:tcPr>
          <w:p w14:paraId="3611F937" w14:textId="77777777" w:rsidR="00092A01" w:rsidRPr="004A2412" w:rsidRDefault="00092A01" w:rsidP="00092A01">
            <w:pPr>
              <w:pStyle w:val="TableText"/>
              <w:keepNext w:val="0"/>
            </w:pPr>
            <w:r w:rsidRPr="004A2412">
              <w:t>ClinicalDocument/ recordTarget/ patientRole/ patient/ administrativeGenderCode</w:t>
            </w:r>
          </w:p>
        </w:tc>
        <w:tc>
          <w:tcPr>
            <w:tcW w:w="2749" w:type="dxa"/>
            <w:shd w:val="clear" w:color="auto" w:fill="auto"/>
            <w:vAlign w:val="bottom"/>
          </w:tcPr>
          <w:p w14:paraId="6A9280D4" w14:textId="77777777" w:rsidR="00092A01" w:rsidRPr="00CF39F5" w:rsidRDefault="00092A01" w:rsidP="00092A01">
            <w:pPr>
              <w:pStyle w:val="TableText"/>
              <w:keepNext w:val="0"/>
            </w:pPr>
            <w:r w:rsidRPr="00CF39F5">
              <w:t>SHALL</w:t>
            </w:r>
          </w:p>
        </w:tc>
        <w:tc>
          <w:tcPr>
            <w:tcW w:w="2750" w:type="dxa"/>
            <w:vAlign w:val="bottom"/>
          </w:tcPr>
          <w:p w14:paraId="11653AA8" w14:textId="77777777" w:rsidR="00092A01" w:rsidRPr="004A2412" w:rsidRDefault="00092A01" w:rsidP="00092A01">
            <w:pPr>
              <w:pStyle w:val="TableText"/>
              <w:keepNext w:val="0"/>
            </w:pPr>
            <w:r w:rsidRPr="004A2412">
              <w:t>SHALL</w:t>
            </w:r>
          </w:p>
        </w:tc>
      </w:tr>
      <w:tr w:rsidR="00092A01" w:rsidRPr="004A2412" w14:paraId="3AAF500A" w14:textId="77777777">
        <w:tc>
          <w:tcPr>
            <w:tcW w:w="3399" w:type="dxa"/>
            <w:shd w:val="clear" w:color="auto" w:fill="auto"/>
            <w:vAlign w:val="bottom"/>
          </w:tcPr>
          <w:p w14:paraId="4271EB42" w14:textId="77777777" w:rsidR="00092A01" w:rsidRPr="004A2412" w:rsidRDefault="00092A01" w:rsidP="00092A01">
            <w:pPr>
              <w:pStyle w:val="TableText"/>
              <w:keepNext w:val="0"/>
            </w:pPr>
            <w:r w:rsidRPr="004A2412">
              <w:t>ClinicalDocument/ recordTarget/ patientRole/ patient/ birthTime</w:t>
            </w:r>
          </w:p>
        </w:tc>
        <w:tc>
          <w:tcPr>
            <w:tcW w:w="2749" w:type="dxa"/>
            <w:shd w:val="clear" w:color="auto" w:fill="auto"/>
            <w:vAlign w:val="bottom"/>
          </w:tcPr>
          <w:p w14:paraId="275B291B" w14:textId="77777777" w:rsidR="00092A01" w:rsidRPr="00CF39F5" w:rsidRDefault="00092A01" w:rsidP="00092A01">
            <w:pPr>
              <w:pStyle w:val="TableText"/>
              <w:keepNext w:val="0"/>
            </w:pPr>
            <w:r w:rsidRPr="00CF39F5">
              <w:t>SHALL</w:t>
            </w:r>
          </w:p>
        </w:tc>
        <w:tc>
          <w:tcPr>
            <w:tcW w:w="2750" w:type="dxa"/>
            <w:vAlign w:val="bottom"/>
          </w:tcPr>
          <w:p w14:paraId="6F44BA63" w14:textId="77777777" w:rsidR="00092A01" w:rsidRPr="004A2412" w:rsidRDefault="00092A01" w:rsidP="00092A01">
            <w:pPr>
              <w:pStyle w:val="TableText"/>
              <w:keepNext w:val="0"/>
            </w:pPr>
            <w:r w:rsidRPr="004A2412">
              <w:t>SHALL</w:t>
            </w:r>
          </w:p>
        </w:tc>
      </w:tr>
      <w:tr w:rsidR="00092A01" w:rsidRPr="004A2412" w14:paraId="6C4F1230" w14:textId="77777777">
        <w:tc>
          <w:tcPr>
            <w:tcW w:w="3399" w:type="dxa"/>
            <w:shd w:val="clear" w:color="auto" w:fill="auto"/>
            <w:vAlign w:val="bottom"/>
          </w:tcPr>
          <w:p w14:paraId="729E7502" w14:textId="77777777" w:rsidR="00092A01" w:rsidRPr="004A2412" w:rsidRDefault="00092A01" w:rsidP="00092A01">
            <w:pPr>
              <w:pStyle w:val="TableText"/>
              <w:keepNext w:val="0"/>
            </w:pPr>
            <w:r w:rsidRPr="004A2412">
              <w:t>ClinicalDocument/ author/ time</w:t>
            </w:r>
          </w:p>
        </w:tc>
        <w:tc>
          <w:tcPr>
            <w:tcW w:w="2749" w:type="dxa"/>
            <w:shd w:val="clear" w:color="auto" w:fill="auto"/>
            <w:vAlign w:val="bottom"/>
          </w:tcPr>
          <w:p w14:paraId="43FBC4B6" w14:textId="77777777" w:rsidR="00092A01" w:rsidRPr="0029789A" w:rsidRDefault="00092A01" w:rsidP="00092A01">
            <w:pPr>
              <w:pStyle w:val="TableText"/>
              <w:keepNext w:val="0"/>
              <w:rPr>
                <w:highlight w:val="yellow"/>
              </w:rPr>
            </w:pPr>
            <w:r w:rsidRPr="0029789A">
              <w:rPr>
                <w:highlight w:val="yellow"/>
              </w:rPr>
              <w:t>Not required</w:t>
            </w:r>
          </w:p>
        </w:tc>
        <w:tc>
          <w:tcPr>
            <w:tcW w:w="2750" w:type="dxa"/>
            <w:vAlign w:val="bottom"/>
          </w:tcPr>
          <w:p w14:paraId="2CB6650B" w14:textId="77777777" w:rsidR="00092A01" w:rsidRPr="0029789A" w:rsidRDefault="00092A01" w:rsidP="00092A01">
            <w:pPr>
              <w:pStyle w:val="TableText"/>
              <w:keepNext w:val="0"/>
              <w:rPr>
                <w:highlight w:val="yellow"/>
              </w:rPr>
            </w:pPr>
            <w:r w:rsidRPr="0029789A">
              <w:rPr>
                <w:highlight w:val="yellow"/>
              </w:rPr>
              <w:t>SHALL</w:t>
            </w:r>
          </w:p>
        </w:tc>
      </w:tr>
      <w:tr w:rsidR="00092A01" w:rsidRPr="004A2412" w14:paraId="56AF9B61" w14:textId="77777777">
        <w:tc>
          <w:tcPr>
            <w:tcW w:w="3399" w:type="dxa"/>
            <w:shd w:val="clear" w:color="auto" w:fill="auto"/>
            <w:vAlign w:val="bottom"/>
          </w:tcPr>
          <w:p w14:paraId="3079A84F" w14:textId="77777777" w:rsidR="00092A01" w:rsidRPr="004A2412" w:rsidRDefault="00092A01" w:rsidP="00092A01">
            <w:pPr>
              <w:pStyle w:val="TableText"/>
              <w:keepNext w:val="0"/>
            </w:pPr>
            <w:r w:rsidRPr="004A2412">
              <w:t>ClinicalDocument/ author/ assignedAuthor</w:t>
            </w:r>
          </w:p>
        </w:tc>
        <w:tc>
          <w:tcPr>
            <w:tcW w:w="2749" w:type="dxa"/>
            <w:shd w:val="clear" w:color="auto" w:fill="auto"/>
            <w:vAlign w:val="bottom"/>
          </w:tcPr>
          <w:p w14:paraId="463AB5B1" w14:textId="77777777" w:rsidR="00092A01" w:rsidRPr="00CF39F5" w:rsidRDefault="00092A01" w:rsidP="00092A01">
            <w:pPr>
              <w:pStyle w:val="TableText"/>
              <w:keepNext w:val="0"/>
            </w:pPr>
            <w:r>
              <w:t>SHALL</w:t>
            </w:r>
          </w:p>
        </w:tc>
        <w:tc>
          <w:tcPr>
            <w:tcW w:w="2750" w:type="dxa"/>
            <w:vAlign w:val="bottom"/>
          </w:tcPr>
          <w:p w14:paraId="55591CB8" w14:textId="77777777" w:rsidR="00092A01" w:rsidRPr="004A2412" w:rsidRDefault="00092A01" w:rsidP="00092A01">
            <w:pPr>
              <w:pStyle w:val="TableText"/>
              <w:keepNext w:val="0"/>
            </w:pPr>
            <w:r w:rsidRPr="004A2412">
              <w:t>SHALL</w:t>
            </w:r>
          </w:p>
        </w:tc>
      </w:tr>
      <w:tr w:rsidR="00092A01" w:rsidRPr="004A2412" w14:paraId="64DD26E5" w14:textId="77777777">
        <w:tc>
          <w:tcPr>
            <w:tcW w:w="3399" w:type="dxa"/>
            <w:shd w:val="clear" w:color="auto" w:fill="auto"/>
            <w:vAlign w:val="bottom"/>
          </w:tcPr>
          <w:p w14:paraId="29E8BE98" w14:textId="77777777" w:rsidR="00092A01" w:rsidRPr="004A2412" w:rsidRDefault="00092A01" w:rsidP="00092A01">
            <w:pPr>
              <w:pStyle w:val="TableText"/>
              <w:keepNext w:val="0"/>
            </w:pPr>
            <w:r w:rsidRPr="004A2412">
              <w:t xml:space="preserve">ClinicalDocument/ author/ </w:t>
            </w:r>
            <w:r w:rsidRPr="004A2412">
              <w:lastRenderedPageBreak/>
              <w:t>assignedAuthor/ id</w:t>
            </w:r>
          </w:p>
        </w:tc>
        <w:tc>
          <w:tcPr>
            <w:tcW w:w="2749" w:type="dxa"/>
            <w:shd w:val="clear" w:color="auto" w:fill="auto"/>
            <w:vAlign w:val="bottom"/>
          </w:tcPr>
          <w:p w14:paraId="60E48557" w14:textId="77777777" w:rsidR="00092A01" w:rsidRDefault="00092A01" w:rsidP="00092A01">
            <w:pPr>
              <w:pStyle w:val="TableText"/>
              <w:keepNext w:val="0"/>
            </w:pPr>
            <w:r>
              <w:lastRenderedPageBreak/>
              <w:t>assignedPerson:</w:t>
            </w:r>
          </w:p>
          <w:p w14:paraId="39DC3652" w14:textId="77777777" w:rsidR="00092A01" w:rsidRPr="00CF39F5" w:rsidRDefault="00092A01" w:rsidP="00092A01">
            <w:pPr>
              <w:pStyle w:val="TableText"/>
              <w:keepNext w:val="0"/>
            </w:pPr>
            <w:r>
              <w:lastRenderedPageBreak/>
              <w:t xml:space="preserve"> </w:t>
            </w:r>
            <w:r w:rsidRPr="0029789A">
              <w:rPr>
                <w:highlight w:val="yellow"/>
              </w:rPr>
              <w:t>SHOULD</w:t>
            </w:r>
          </w:p>
          <w:p w14:paraId="501CA7DA" w14:textId="77777777" w:rsidR="00092A01" w:rsidRPr="00CF39F5" w:rsidRDefault="00092A01" w:rsidP="00092A01">
            <w:pPr>
              <w:pStyle w:val="TOC3"/>
              <w:tabs>
                <w:tab w:val="clear" w:pos="1267"/>
                <w:tab w:val="clear" w:pos="9360"/>
              </w:tabs>
              <w:spacing w:before="40" w:after="40" w:line="220" w:lineRule="exact"/>
              <w:ind w:left="0"/>
              <w:outlineLvl w:val="9"/>
            </w:pPr>
            <w:bookmarkStart w:id="605" w:name="_Toc141183142"/>
            <w:r>
              <w:t>assignedAuthoringDevice: S</w:t>
            </w:r>
            <w:r w:rsidRPr="00CF39F5">
              <w:t>HALL</w:t>
            </w:r>
            <w:bookmarkEnd w:id="605"/>
          </w:p>
        </w:tc>
        <w:tc>
          <w:tcPr>
            <w:tcW w:w="2750" w:type="dxa"/>
            <w:vAlign w:val="bottom"/>
          </w:tcPr>
          <w:p w14:paraId="76603BA5" w14:textId="77777777" w:rsidR="00092A01" w:rsidRPr="004A2412" w:rsidRDefault="00092A01" w:rsidP="00092A01">
            <w:pPr>
              <w:pStyle w:val="TableText"/>
              <w:keepNext w:val="0"/>
            </w:pPr>
            <w:r w:rsidRPr="004A2412">
              <w:lastRenderedPageBreak/>
              <w:t>SHALL</w:t>
            </w:r>
          </w:p>
        </w:tc>
      </w:tr>
      <w:tr w:rsidR="00092A01" w:rsidRPr="004A2412" w14:paraId="6003DC09" w14:textId="77777777">
        <w:tc>
          <w:tcPr>
            <w:tcW w:w="3399" w:type="dxa"/>
            <w:shd w:val="clear" w:color="auto" w:fill="auto"/>
            <w:vAlign w:val="bottom"/>
          </w:tcPr>
          <w:p w14:paraId="132A0612" w14:textId="77777777" w:rsidR="00092A01" w:rsidRPr="004A2412" w:rsidRDefault="00092A01" w:rsidP="00092A01">
            <w:pPr>
              <w:pStyle w:val="TableText"/>
              <w:keepNext w:val="0"/>
            </w:pPr>
            <w:r w:rsidRPr="004A2412">
              <w:lastRenderedPageBreak/>
              <w:t>ClinicalDocument/ author/ assignedAuthor/ addr</w:t>
            </w:r>
          </w:p>
        </w:tc>
        <w:tc>
          <w:tcPr>
            <w:tcW w:w="2749" w:type="dxa"/>
            <w:shd w:val="clear" w:color="auto" w:fill="auto"/>
            <w:vAlign w:val="bottom"/>
          </w:tcPr>
          <w:p w14:paraId="4E37A313" w14:textId="77777777" w:rsidR="00092A01" w:rsidRPr="0029789A" w:rsidRDefault="00092A01" w:rsidP="00092A01">
            <w:pPr>
              <w:pStyle w:val="TableText"/>
              <w:keepNext w:val="0"/>
              <w:rPr>
                <w:highlight w:val="yellow"/>
              </w:rPr>
            </w:pPr>
            <w:r w:rsidRPr="0029789A">
              <w:rPr>
                <w:highlight w:val="yellow"/>
              </w:rPr>
              <w:t>Not required</w:t>
            </w:r>
          </w:p>
        </w:tc>
        <w:tc>
          <w:tcPr>
            <w:tcW w:w="2750" w:type="dxa"/>
            <w:vAlign w:val="bottom"/>
          </w:tcPr>
          <w:p w14:paraId="4777F521" w14:textId="77777777" w:rsidR="00092A01" w:rsidRPr="0029789A" w:rsidRDefault="00092A01" w:rsidP="00092A01">
            <w:pPr>
              <w:pStyle w:val="TableText"/>
              <w:keepNext w:val="0"/>
              <w:rPr>
                <w:highlight w:val="yellow"/>
              </w:rPr>
            </w:pPr>
            <w:r w:rsidRPr="0029789A">
              <w:rPr>
                <w:highlight w:val="yellow"/>
              </w:rPr>
              <w:t>SHALL</w:t>
            </w:r>
          </w:p>
        </w:tc>
      </w:tr>
      <w:tr w:rsidR="00092A01" w:rsidRPr="004A2412" w14:paraId="30E29BC2" w14:textId="77777777">
        <w:tc>
          <w:tcPr>
            <w:tcW w:w="3399" w:type="dxa"/>
            <w:shd w:val="clear" w:color="auto" w:fill="auto"/>
            <w:vAlign w:val="bottom"/>
          </w:tcPr>
          <w:p w14:paraId="0F1D3870" w14:textId="77777777" w:rsidR="00092A01" w:rsidRPr="004A2412" w:rsidRDefault="00092A01" w:rsidP="00092A01">
            <w:pPr>
              <w:pStyle w:val="TableText"/>
              <w:keepNext w:val="0"/>
            </w:pPr>
            <w:r w:rsidRPr="004A2412">
              <w:t>ClinicalDocument/ author/ assignedAuthor/ telecom</w:t>
            </w:r>
          </w:p>
        </w:tc>
        <w:tc>
          <w:tcPr>
            <w:tcW w:w="2749" w:type="dxa"/>
            <w:shd w:val="clear" w:color="auto" w:fill="auto"/>
            <w:vAlign w:val="bottom"/>
          </w:tcPr>
          <w:p w14:paraId="6F0ADB21" w14:textId="77777777" w:rsidR="00092A01" w:rsidRPr="0029789A" w:rsidRDefault="00092A01" w:rsidP="00092A01">
            <w:pPr>
              <w:pStyle w:val="TableText"/>
              <w:keepNext w:val="0"/>
              <w:rPr>
                <w:highlight w:val="yellow"/>
              </w:rPr>
            </w:pPr>
            <w:r w:rsidRPr="0029789A">
              <w:rPr>
                <w:highlight w:val="yellow"/>
              </w:rPr>
              <w:t>Not required</w:t>
            </w:r>
          </w:p>
        </w:tc>
        <w:tc>
          <w:tcPr>
            <w:tcW w:w="2750" w:type="dxa"/>
            <w:vAlign w:val="bottom"/>
          </w:tcPr>
          <w:p w14:paraId="0E8574E8" w14:textId="77777777" w:rsidR="00092A01" w:rsidRPr="0029789A" w:rsidRDefault="00092A01" w:rsidP="00092A01">
            <w:pPr>
              <w:pStyle w:val="TableText"/>
              <w:keepNext w:val="0"/>
              <w:rPr>
                <w:highlight w:val="yellow"/>
              </w:rPr>
            </w:pPr>
            <w:r w:rsidRPr="0029789A">
              <w:rPr>
                <w:highlight w:val="yellow"/>
              </w:rPr>
              <w:t>SHALL</w:t>
            </w:r>
          </w:p>
        </w:tc>
      </w:tr>
      <w:tr w:rsidR="00092A01" w:rsidRPr="004A2412" w14:paraId="3F409194" w14:textId="77777777">
        <w:tc>
          <w:tcPr>
            <w:tcW w:w="3399" w:type="dxa"/>
            <w:shd w:val="clear" w:color="auto" w:fill="auto"/>
            <w:vAlign w:val="bottom"/>
          </w:tcPr>
          <w:p w14:paraId="007E3327" w14:textId="77777777" w:rsidR="00092A01" w:rsidRPr="004A2412" w:rsidRDefault="00092A01" w:rsidP="00092A01">
            <w:pPr>
              <w:pStyle w:val="TableText"/>
              <w:keepNext w:val="0"/>
            </w:pPr>
            <w:r w:rsidRPr="004A2412">
              <w:t>ClinicalDocument/ custodian</w:t>
            </w:r>
          </w:p>
        </w:tc>
        <w:tc>
          <w:tcPr>
            <w:tcW w:w="2749" w:type="dxa"/>
            <w:shd w:val="clear" w:color="auto" w:fill="auto"/>
            <w:vAlign w:val="bottom"/>
          </w:tcPr>
          <w:p w14:paraId="047D1233" w14:textId="77777777" w:rsidR="00092A01" w:rsidRPr="00CF39F5" w:rsidRDefault="00092A01" w:rsidP="00092A01">
            <w:pPr>
              <w:pStyle w:val="TableText"/>
              <w:keepNext w:val="0"/>
            </w:pPr>
            <w:r w:rsidRPr="00CF39F5">
              <w:t>SHALL</w:t>
            </w:r>
          </w:p>
        </w:tc>
        <w:tc>
          <w:tcPr>
            <w:tcW w:w="2750" w:type="dxa"/>
            <w:vAlign w:val="bottom"/>
          </w:tcPr>
          <w:p w14:paraId="4D2FD664" w14:textId="77777777" w:rsidR="00092A01" w:rsidRPr="004A2412" w:rsidRDefault="00092A01" w:rsidP="00092A01">
            <w:pPr>
              <w:pStyle w:val="TableText"/>
              <w:keepNext w:val="0"/>
            </w:pPr>
            <w:r w:rsidRPr="004A2412">
              <w:t>SHALL</w:t>
            </w:r>
          </w:p>
        </w:tc>
      </w:tr>
      <w:tr w:rsidR="00092A01" w:rsidRPr="004A2412" w14:paraId="567B582D" w14:textId="77777777">
        <w:tc>
          <w:tcPr>
            <w:tcW w:w="3399" w:type="dxa"/>
            <w:shd w:val="clear" w:color="auto" w:fill="auto"/>
            <w:vAlign w:val="bottom"/>
          </w:tcPr>
          <w:p w14:paraId="2B1DADCA" w14:textId="77777777" w:rsidR="00092A01" w:rsidRPr="004A2412" w:rsidRDefault="00092A01" w:rsidP="00092A01">
            <w:pPr>
              <w:pStyle w:val="TableText"/>
              <w:keepNext w:val="0"/>
            </w:pPr>
            <w:r w:rsidRPr="004A2412">
              <w:t>ClinicalDocument/ custodian/ assignedCustodian/ representedCustodianOrganization/ name</w:t>
            </w:r>
          </w:p>
        </w:tc>
        <w:tc>
          <w:tcPr>
            <w:tcW w:w="2749" w:type="dxa"/>
            <w:shd w:val="clear" w:color="auto" w:fill="auto"/>
            <w:vAlign w:val="bottom"/>
          </w:tcPr>
          <w:p w14:paraId="2CA0DBC0" w14:textId="77777777" w:rsidR="00092A01" w:rsidRPr="00CF39F5" w:rsidRDefault="00092A01" w:rsidP="00092A01">
            <w:pPr>
              <w:pStyle w:val="TableText"/>
              <w:keepNext w:val="0"/>
            </w:pPr>
            <w:r w:rsidRPr="00CF39F5">
              <w:t>SHALL</w:t>
            </w:r>
          </w:p>
        </w:tc>
        <w:tc>
          <w:tcPr>
            <w:tcW w:w="2750" w:type="dxa"/>
            <w:vAlign w:val="bottom"/>
          </w:tcPr>
          <w:p w14:paraId="321B2586" w14:textId="77777777" w:rsidR="00092A01" w:rsidRPr="004A2412" w:rsidRDefault="00092A01" w:rsidP="00092A01">
            <w:pPr>
              <w:pStyle w:val="TableText"/>
              <w:keepNext w:val="0"/>
            </w:pPr>
            <w:r w:rsidRPr="004A2412">
              <w:t>SHALL</w:t>
            </w:r>
          </w:p>
        </w:tc>
      </w:tr>
      <w:tr w:rsidR="00092A01" w:rsidRPr="004A2412" w14:paraId="00095B46" w14:textId="77777777">
        <w:tc>
          <w:tcPr>
            <w:tcW w:w="3399" w:type="dxa"/>
            <w:shd w:val="clear" w:color="auto" w:fill="auto"/>
            <w:vAlign w:val="bottom"/>
          </w:tcPr>
          <w:p w14:paraId="54F28FA9" w14:textId="77777777" w:rsidR="00092A01" w:rsidRPr="004A2412" w:rsidRDefault="00092A01" w:rsidP="00092A01">
            <w:pPr>
              <w:pStyle w:val="TableText"/>
              <w:keepNext w:val="0"/>
            </w:pPr>
            <w:r w:rsidRPr="004A2412">
              <w:t>ClinicalDocument/ custodian/ assignedCustodian/ representedCustodianOrganization/ addr</w:t>
            </w:r>
          </w:p>
        </w:tc>
        <w:tc>
          <w:tcPr>
            <w:tcW w:w="2749" w:type="dxa"/>
            <w:shd w:val="clear" w:color="auto" w:fill="auto"/>
            <w:vAlign w:val="bottom"/>
          </w:tcPr>
          <w:p w14:paraId="787E3403" w14:textId="77777777" w:rsidR="00092A01" w:rsidRPr="00CF39F5" w:rsidRDefault="00092A01" w:rsidP="00092A01">
            <w:pPr>
              <w:pStyle w:val="TableText"/>
              <w:keepNext w:val="0"/>
            </w:pPr>
            <w:r w:rsidRPr="00CF39F5">
              <w:t>SHALL</w:t>
            </w:r>
          </w:p>
        </w:tc>
        <w:tc>
          <w:tcPr>
            <w:tcW w:w="2750" w:type="dxa"/>
            <w:vAlign w:val="bottom"/>
          </w:tcPr>
          <w:p w14:paraId="1C9E4D54" w14:textId="77777777" w:rsidR="00092A01" w:rsidRPr="004A2412" w:rsidRDefault="00092A01" w:rsidP="00092A01">
            <w:pPr>
              <w:pStyle w:val="TableText"/>
              <w:keepNext w:val="0"/>
            </w:pPr>
            <w:r w:rsidRPr="004A2412">
              <w:t>SHALL</w:t>
            </w:r>
          </w:p>
        </w:tc>
      </w:tr>
      <w:tr w:rsidR="00092A01" w:rsidRPr="004A2412" w14:paraId="7634A607" w14:textId="77777777">
        <w:tc>
          <w:tcPr>
            <w:tcW w:w="3399" w:type="dxa"/>
            <w:shd w:val="clear" w:color="auto" w:fill="auto"/>
            <w:vAlign w:val="bottom"/>
          </w:tcPr>
          <w:p w14:paraId="01FF320C" w14:textId="77777777" w:rsidR="00092A01" w:rsidRPr="004A2412" w:rsidRDefault="00092A01" w:rsidP="00092A01">
            <w:pPr>
              <w:pStyle w:val="TableText"/>
              <w:keepNext w:val="0"/>
            </w:pPr>
            <w:r w:rsidRPr="004A2412">
              <w:t>ClinicalDocument/ custodian/ assignedCustodian/ representedCustodianOrganization/ telecom</w:t>
            </w:r>
          </w:p>
        </w:tc>
        <w:tc>
          <w:tcPr>
            <w:tcW w:w="2749" w:type="dxa"/>
            <w:shd w:val="clear" w:color="auto" w:fill="auto"/>
            <w:vAlign w:val="bottom"/>
          </w:tcPr>
          <w:p w14:paraId="362FB0E1" w14:textId="77777777" w:rsidR="00092A01" w:rsidRPr="0029789A" w:rsidRDefault="00092A01" w:rsidP="00092A01">
            <w:pPr>
              <w:pStyle w:val="TableText"/>
              <w:keepNext w:val="0"/>
              <w:rPr>
                <w:highlight w:val="yellow"/>
              </w:rPr>
            </w:pPr>
            <w:r w:rsidRPr="0029789A">
              <w:rPr>
                <w:highlight w:val="yellow"/>
              </w:rPr>
              <w:t>Not required</w:t>
            </w:r>
          </w:p>
        </w:tc>
        <w:tc>
          <w:tcPr>
            <w:tcW w:w="2750" w:type="dxa"/>
            <w:vAlign w:val="bottom"/>
          </w:tcPr>
          <w:p w14:paraId="5EA189E9" w14:textId="77777777" w:rsidR="00092A01" w:rsidRPr="0029789A" w:rsidRDefault="00092A01" w:rsidP="00092A01">
            <w:pPr>
              <w:pStyle w:val="TableText"/>
              <w:keepNext w:val="0"/>
              <w:rPr>
                <w:highlight w:val="yellow"/>
              </w:rPr>
            </w:pPr>
            <w:r w:rsidRPr="0029789A">
              <w:rPr>
                <w:highlight w:val="yellow"/>
              </w:rPr>
              <w:t>SHALL</w:t>
            </w:r>
          </w:p>
        </w:tc>
      </w:tr>
      <w:tr w:rsidR="00092A01" w:rsidRPr="004A2412" w14:paraId="1DB0626A" w14:textId="77777777">
        <w:tc>
          <w:tcPr>
            <w:tcW w:w="3399" w:type="dxa"/>
            <w:shd w:val="clear" w:color="auto" w:fill="auto"/>
            <w:vAlign w:val="bottom"/>
          </w:tcPr>
          <w:p w14:paraId="5CD25A72" w14:textId="77777777" w:rsidR="00092A01" w:rsidRPr="004A2412" w:rsidRDefault="00092A01" w:rsidP="00092A01">
            <w:pPr>
              <w:pStyle w:val="TableText"/>
              <w:keepNext w:val="0"/>
            </w:pPr>
            <w:r w:rsidRPr="004A2412">
              <w:t>ClinicalDocument/ author (scanner)</w:t>
            </w:r>
          </w:p>
        </w:tc>
        <w:tc>
          <w:tcPr>
            <w:tcW w:w="2749" w:type="dxa"/>
            <w:shd w:val="clear" w:color="auto" w:fill="auto"/>
            <w:vAlign w:val="bottom"/>
          </w:tcPr>
          <w:p w14:paraId="0CE4A3A7" w14:textId="77777777" w:rsidR="00092A01" w:rsidRPr="00CF39F5" w:rsidRDefault="00092A01" w:rsidP="00092A01">
            <w:pPr>
              <w:pStyle w:val="TableText"/>
              <w:keepNext w:val="0"/>
            </w:pPr>
            <w:r w:rsidRPr="00CF39F5">
              <w:t>SHALL</w:t>
            </w:r>
          </w:p>
        </w:tc>
        <w:tc>
          <w:tcPr>
            <w:tcW w:w="2750" w:type="dxa"/>
            <w:vAlign w:val="bottom"/>
          </w:tcPr>
          <w:p w14:paraId="3A670826" w14:textId="77777777" w:rsidR="00092A01" w:rsidRDefault="00092A01" w:rsidP="00092A01">
            <w:pPr>
              <w:pStyle w:val="TableText"/>
              <w:keepNext w:val="0"/>
              <w:ind w:left="5040" w:hanging="5040"/>
            </w:pPr>
          </w:p>
        </w:tc>
      </w:tr>
      <w:tr w:rsidR="00092A01" w:rsidRPr="004A2412" w14:paraId="26889C8A" w14:textId="77777777">
        <w:tc>
          <w:tcPr>
            <w:tcW w:w="3399" w:type="dxa"/>
            <w:shd w:val="clear" w:color="auto" w:fill="auto"/>
            <w:vAlign w:val="bottom"/>
          </w:tcPr>
          <w:p w14:paraId="12BC305C" w14:textId="77777777" w:rsidR="00092A01" w:rsidRPr="004A2412" w:rsidRDefault="00092A01" w:rsidP="00092A01">
            <w:pPr>
              <w:pStyle w:val="TableText"/>
              <w:keepNext w:val="0"/>
            </w:pPr>
            <w:r w:rsidRPr="004A2412">
              <w:t>ClinicalDocument/ author/ assignedAuthor/ authoringDevice (scanner)</w:t>
            </w:r>
          </w:p>
        </w:tc>
        <w:tc>
          <w:tcPr>
            <w:tcW w:w="2749" w:type="dxa"/>
            <w:shd w:val="clear" w:color="auto" w:fill="auto"/>
            <w:vAlign w:val="bottom"/>
          </w:tcPr>
          <w:p w14:paraId="58980792" w14:textId="77777777" w:rsidR="00092A01" w:rsidRPr="00CF39F5" w:rsidRDefault="00092A01" w:rsidP="00092A01">
            <w:pPr>
              <w:pStyle w:val="TableText"/>
              <w:keepNext w:val="0"/>
            </w:pPr>
            <w:r w:rsidRPr="00CF39F5">
              <w:t>SHALL</w:t>
            </w:r>
          </w:p>
        </w:tc>
        <w:tc>
          <w:tcPr>
            <w:tcW w:w="2750" w:type="dxa"/>
            <w:vAlign w:val="bottom"/>
          </w:tcPr>
          <w:p w14:paraId="5B67572F" w14:textId="77777777" w:rsidR="00092A01" w:rsidRDefault="00092A01" w:rsidP="00092A01">
            <w:pPr>
              <w:pStyle w:val="TableText"/>
              <w:keepNext w:val="0"/>
              <w:ind w:left="5040" w:hanging="5040"/>
            </w:pPr>
          </w:p>
        </w:tc>
      </w:tr>
      <w:tr w:rsidR="00092A01" w:rsidRPr="004A2412" w14:paraId="477D41D8" w14:textId="77777777">
        <w:tc>
          <w:tcPr>
            <w:tcW w:w="3399" w:type="dxa"/>
            <w:shd w:val="clear" w:color="auto" w:fill="auto"/>
            <w:vAlign w:val="bottom"/>
          </w:tcPr>
          <w:p w14:paraId="61EA1447" w14:textId="77777777" w:rsidR="00092A01" w:rsidRPr="004A2412" w:rsidRDefault="00092A01" w:rsidP="00092A01">
            <w:pPr>
              <w:pStyle w:val="TableText"/>
              <w:keepNext w:val="0"/>
            </w:pPr>
            <w:r w:rsidRPr="004A2412">
              <w:t>ClinicalDocument/ dataEnterer</w:t>
            </w:r>
          </w:p>
        </w:tc>
        <w:tc>
          <w:tcPr>
            <w:tcW w:w="2749" w:type="dxa"/>
            <w:shd w:val="clear" w:color="auto" w:fill="auto"/>
            <w:vAlign w:val="bottom"/>
          </w:tcPr>
          <w:p w14:paraId="6C18BFD5" w14:textId="77777777" w:rsidR="00092A01" w:rsidRPr="00CF39F5" w:rsidRDefault="00092A01" w:rsidP="00092A01">
            <w:pPr>
              <w:pStyle w:val="TableText"/>
              <w:keepNext w:val="0"/>
            </w:pPr>
            <w:r w:rsidRPr="00CF39F5">
              <w:t>SHALL</w:t>
            </w:r>
          </w:p>
        </w:tc>
        <w:tc>
          <w:tcPr>
            <w:tcW w:w="2750" w:type="dxa"/>
            <w:vAlign w:val="bottom"/>
          </w:tcPr>
          <w:p w14:paraId="0C8438A1" w14:textId="77777777" w:rsidR="00092A01" w:rsidRDefault="00092A01" w:rsidP="00092A01">
            <w:pPr>
              <w:pStyle w:val="TableText"/>
              <w:keepNext w:val="0"/>
              <w:ind w:left="5040" w:hanging="5040"/>
            </w:pPr>
          </w:p>
        </w:tc>
      </w:tr>
      <w:tr w:rsidR="00092A01" w:rsidRPr="004A2412" w14:paraId="0C0B3C1A" w14:textId="77777777">
        <w:tc>
          <w:tcPr>
            <w:tcW w:w="3399" w:type="dxa"/>
            <w:shd w:val="clear" w:color="auto" w:fill="auto"/>
            <w:vAlign w:val="bottom"/>
          </w:tcPr>
          <w:p w14:paraId="2B53CEA4" w14:textId="77777777" w:rsidR="00092A01" w:rsidRPr="004A2412" w:rsidRDefault="00092A01" w:rsidP="00092A01">
            <w:pPr>
              <w:pStyle w:val="TableText"/>
              <w:keepNext w:val="0"/>
            </w:pPr>
            <w:r w:rsidRPr="004A2412">
              <w:t>ClinicalDocument/ legalAuthenticator</w:t>
            </w:r>
          </w:p>
        </w:tc>
        <w:tc>
          <w:tcPr>
            <w:tcW w:w="2749" w:type="dxa"/>
            <w:shd w:val="clear" w:color="auto" w:fill="auto"/>
            <w:vAlign w:val="bottom"/>
          </w:tcPr>
          <w:p w14:paraId="492B34E1" w14:textId="77777777" w:rsidR="00092A01" w:rsidRPr="00CF39F5" w:rsidRDefault="00092A01" w:rsidP="00092A01">
            <w:pPr>
              <w:pStyle w:val="TableText"/>
              <w:keepNext w:val="0"/>
            </w:pPr>
            <w:r w:rsidRPr="00CF39F5">
              <w:t>SHOULD</w:t>
            </w:r>
          </w:p>
        </w:tc>
        <w:tc>
          <w:tcPr>
            <w:tcW w:w="2750" w:type="dxa"/>
            <w:vAlign w:val="bottom"/>
          </w:tcPr>
          <w:p w14:paraId="19988AA3" w14:textId="77777777" w:rsidR="00092A01" w:rsidRDefault="00092A01" w:rsidP="00092A01">
            <w:pPr>
              <w:pStyle w:val="TableText"/>
              <w:keepNext w:val="0"/>
              <w:ind w:left="5040" w:hanging="5040"/>
            </w:pPr>
          </w:p>
        </w:tc>
      </w:tr>
      <w:tr w:rsidR="00092A01" w:rsidRPr="004A2412" w14:paraId="7CB0EFBA" w14:textId="77777777">
        <w:tc>
          <w:tcPr>
            <w:tcW w:w="3399" w:type="dxa"/>
            <w:shd w:val="clear" w:color="auto" w:fill="auto"/>
            <w:vAlign w:val="bottom"/>
          </w:tcPr>
          <w:p w14:paraId="260D5D5B" w14:textId="77777777" w:rsidR="00092A01" w:rsidRPr="004A2412" w:rsidRDefault="00092A01" w:rsidP="00092A01">
            <w:pPr>
              <w:pStyle w:val="TableText"/>
              <w:keepNext w:val="0"/>
            </w:pPr>
            <w:r w:rsidRPr="004A2412">
              <w:t>ClinicalDocument/ component/ nonXMLBody</w:t>
            </w:r>
          </w:p>
        </w:tc>
        <w:tc>
          <w:tcPr>
            <w:tcW w:w="2749" w:type="dxa"/>
            <w:shd w:val="clear" w:color="auto" w:fill="auto"/>
            <w:vAlign w:val="bottom"/>
          </w:tcPr>
          <w:p w14:paraId="69C33077" w14:textId="77777777" w:rsidR="00092A01" w:rsidRPr="00CF39F5" w:rsidRDefault="00092A01" w:rsidP="00092A01">
            <w:pPr>
              <w:pStyle w:val="TableText"/>
              <w:keepNext w:val="0"/>
            </w:pPr>
            <w:r w:rsidRPr="00CF39F5">
              <w:t>SHALL</w:t>
            </w:r>
          </w:p>
        </w:tc>
        <w:tc>
          <w:tcPr>
            <w:tcW w:w="2750" w:type="dxa"/>
            <w:vAlign w:val="bottom"/>
          </w:tcPr>
          <w:p w14:paraId="00273F38" w14:textId="77777777" w:rsidR="00092A01" w:rsidRDefault="00092A01" w:rsidP="00092A01">
            <w:pPr>
              <w:pStyle w:val="TableText"/>
              <w:keepNext w:val="0"/>
              <w:ind w:left="5040" w:hanging="5040"/>
            </w:pPr>
          </w:p>
        </w:tc>
      </w:tr>
    </w:tbl>
    <w:p w14:paraId="2AE9AF1B" w14:textId="77777777" w:rsidR="00092A01" w:rsidRDefault="00092A01" w:rsidP="00092A01">
      <w:pPr>
        <w:pStyle w:val="BodyText"/>
      </w:pPr>
    </w:p>
    <w:p w14:paraId="61EF5C53" w14:textId="77777777" w:rsidR="00092A01" w:rsidRDefault="00092A01" w:rsidP="00092A01">
      <w:pPr>
        <w:pStyle w:val="BodyText"/>
      </w:pPr>
    </w:p>
    <w:p w14:paraId="36B5BADD" w14:textId="77777777" w:rsidR="008D0C57" w:rsidRDefault="008D0C57" w:rsidP="00996AEE">
      <w:pPr>
        <w:pStyle w:val="BodyText"/>
      </w:pPr>
    </w:p>
    <w:p w14:paraId="74CE7A89" w14:textId="77777777" w:rsidR="008D0C57" w:rsidRDefault="00355976" w:rsidP="00355976">
      <w:pPr>
        <w:pStyle w:val="Appendix1"/>
      </w:pPr>
      <w:bookmarkStart w:id="606" w:name="_Toc141183143"/>
      <w:bookmarkStart w:id="607" w:name="_Toc163893691"/>
      <w:r w:rsidRPr="004A2412">
        <w:lastRenderedPageBreak/>
        <w:t>MIME Multipart/Related Messages</w:t>
      </w:r>
      <w:bookmarkEnd w:id="606"/>
      <w:bookmarkEnd w:id="607"/>
    </w:p>
    <w:p w14:paraId="303FDA33" w14:textId="77777777" w:rsidR="007D7EDD" w:rsidRDefault="007D7EDD" w:rsidP="00996AEE">
      <w:pPr>
        <w:pStyle w:val="BodyText"/>
      </w:pPr>
      <w:r w:rsidRPr="004A2412">
        <w:t>The following text is taken from the Claims Attachments Implementation Guide (AIS00000) in Section 2.4. For up-to-date guidance, refer to the latest edition of that specification.</w:t>
      </w:r>
    </w:p>
    <w:p w14:paraId="1CA296E5" w14:textId="77777777" w:rsidR="008D0C57" w:rsidRDefault="007D7EDD" w:rsidP="007D7EDD">
      <w:pPr>
        <w:pStyle w:val="Appendix2"/>
      </w:pPr>
      <w:bookmarkStart w:id="608" w:name="_Toc141183144"/>
      <w:bookmarkStart w:id="609" w:name="_Toc163893692"/>
      <w:r w:rsidRPr="004A2412">
        <w:t>MIME Multipart/Related Messages</w:t>
      </w:r>
      <w:bookmarkEnd w:id="608"/>
      <w:bookmarkEnd w:id="609"/>
    </w:p>
    <w:p w14:paraId="248383CB" w14:textId="77777777" w:rsidR="009C41F8" w:rsidRDefault="007D7EDD" w:rsidP="00996AEE">
      <w:pPr>
        <w:pStyle w:val="BodyText"/>
      </w:pPr>
      <w:r w:rsidRPr="004A2412">
        <w:t xml:space="preserve">An attachment is comprised of the CDA document, including any supporting files necessary to render the attested content of the document.  Two Internet request for comments (RFCs) are needed to properly construct the mime multipart message.  When supporting files are needed, the collection of information shall be organized using a MIME multipart/related package constructed according to RFC 2557.  Within the MIME package, supporting files must be encoded using Base-64.  RFC-4648 should be used when encoding the contents of the MIME package using Base-64. Finally, RFC-2392 may be used to reference other content that appears in the same X12 transaction to use the same content to answer multiple questions for a single claim.  Internet RFCs can be downloaded from the RFC editor page at </w:t>
      </w:r>
      <w:hyperlink r:id="rId104" w:history="1">
        <w:r w:rsidRPr="004A2412">
          <w:rPr>
            <w:rStyle w:val="Hyperlink"/>
          </w:rPr>
          <w:t>http://www.rfc-editor.org</w:t>
        </w:r>
      </w:hyperlink>
      <w:r w:rsidRPr="004A2412">
        <w:t>.</w:t>
      </w:r>
    </w:p>
    <w:p w14:paraId="6463C9DA" w14:textId="77777777" w:rsidR="009C41F8" w:rsidRDefault="009C41F8" w:rsidP="009C41F8">
      <w:pPr>
        <w:pStyle w:val="Appendix2"/>
      </w:pPr>
      <w:bookmarkStart w:id="610" w:name="_Toc141183145"/>
      <w:bookmarkStart w:id="611" w:name="_Toc163893693"/>
      <w:r w:rsidRPr="004A2412">
        <w:t>RFC-2557 MIME Encapsulation of Aggregate Documents, Such as HTML (MHTML)</w:t>
      </w:r>
      <w:bookmarkEnd w:id="610"/>
      <w:bookmarkEnd w:id="611"/>
    </w:p>
    <w:p w14:paraId="6343987E" w14:textId="77777777" w:rsidR="00DF4462" w:rsidRPr="004A2412" w:rsidRDefault="00DF4462" w:rsidP="00DF4462">
      <w:pPr>
        <w:pStyle w:val="BodyText"/>
      </w:pPr>
      <w:r w:rsidRPr="004A2412">
        <w:t xml:space="preserve">This RFC describes how to construct a MIME multipart/related package, and how URLs are resolved within content items of that package.  RFC-2557 can be obtained at: </w:t>
      </w:r>
      <w:hyperlink r:id="rId105" w:history="1">
        <w:r w:rsidR="00E742F8" w:rsidRPr="00E742F8">
          <w:rPr>
            <w:rStyle w:val="Hyperlink"/>
            <w:rFonts w:cs="Times New Roman"/>
            <w:lang w:eastAsia="en-US"/>
          </w:rPr>
          <w:t>http://www.rfc-editor.org/rfc/rfc2557.txt</w:t>
        </w:r>
      </w:hyperlink>
    </w:p>
    <w:p w14:paraId="333E13FC" w14:textId="77777777" w:rsidR="00DF4462" w:rsidRPr="004A2412" w:rsidRDefault="00DF4462" w:rsidP="00DF4462">
      <w:pPr>
        <w:pStyle w:val="BodyText"/>
      </w:pPr>
      <w:r w:rsidRPr="004A2412">
        <w:t>A MIME multipart/related package is made up of individual content items.  Each content item has a MIME header identifying the item.  Each content item is delimited from other content items using a string of application specified text.  In addition, there must be an ending boundary.  The actual content is recorded between these delimiter strings using a BASE-64 encoding of the content item.  There is also a MIME header for the entire package.</w:t>
      </w:r>
    </w:p>
    <w:p w14:paraId="6F9167D6" w14:textId="77777777" w:rsidR="00DF4462" w:rsidRPr="004A2412" w:rsidRDefault="00DF4462" w:rsidP="00DF4462">
      <w:pPr>
        <w:pStyle w:val="BodyText"/>
      </w:pPr>
      <w:r w:rsidRPr="004A2412">
        <w:t>The first content item of a multipart/related message supporting attachments is the CDA document, containing the header and structured or non-structured body.  Subsequent content items included in this package will contain additional content that appears within the body of the document.  The CDA document will reference these additional content items by their URLs.</w:t>
      </w:r>
    </w:p>
    <w:p w14:paraId="38496CE9" w14:textId="77777777" w:rsidR="00DF4462" w:rsidRPr="004A2412" w:rsidRDefault="00DF4462" w:rsidP="00DF4462">
      <w:pPr>
        <w:pStyle w:val="Appendix2"/>
      </w:pPr>
      <w:bookmarkStart w:id="612" w:name="_Toc141183146"/>
      <w:bookmarkStart w:id="613" w:name="_Toc163893694"/>
      <w:r w:rsidRPr="004A2412">
        <w:t>Referencing Supporting Files in Multipart/Related Messages</w:t>
      </w:r>
      <w:bookmarkEnd w:id="612"/>
      <w:bookmarkEnd w:id="613"/>
      <w:r w:rsidRPr="004A2412">
        <w:t xml:space="preserve"> </w:t>
      </w:r>
    </w:p>
    <w:p w14:paraId="73E3FD55" w14:textId="77777777" w:rsidR="00DF4462" w:rsidRPr="004A2412" w:rsidRDefault="00DF4462" w:rsidP="00DF4462">
      <w:pPr>
        <w:pStyle w:val="BodyText"/>
      </w:pPr>
      <w:r w:rsidRPr="004A2412">
        <w:t xml:space="preserve">Because the CDA document and its supporting files may have already existed in a clinical information system, references may already exist within the CDA document to URLs that are not accessible outside of the clinical information system that created the document.  When the CDA document is sent via attachments, these URLs may no longer be accessible by the receiving information system.  Therefore, each content item that is referenced by a URL within the CDA document must be included as a content item in the MIME package.  Each content item may specify the URL by which it is known using the Content-Location header.  The receiver of this MIME package shall translate URL references according the RFC-2557.  This will ensure resolution of the </w:t>
      </w:r>
      <w:r w:rsidRPr="004A2412">
        <w:lastRenderedPageBreak/>
        <w:t>original URL to the correct content item within the MIME package.  Thus, URL references contained within an original document need not be rewritten when the CDA package is transmitted.  Instead, these URLs are simply supplied as the value of the Content-Location header in the MIME package.</w:t>
      </w:r>
    </w:p>
    <w:p w14:paraId="0C7AAC27" w14:textId="77777777" w:rsidR="00DF4462" w:rsidRPr="004A2412" w:rsidRDefault="00DF4462" w:rsidP="00DF4462">
      <w:pPr>
        <w:pStyle w:val="BodyText"/>
      </w:pPr>
      <w:r w:rsidRPr="004A2412">
        <w:t xml:space="preserve">This capability allows for the same content item to be referred to more than once in a MIME multipart/related package without requiring the content item to be supplied twice.  However, it does not allow a separate MIME multipart/related package to contain references to information sent in a previously recorded package. </w:t>
      </w:r>
    </w:p>
    <w:p w14:paraId="592B1AD3" w14:textId="77777777" w:rsidR="00DF4462" w:rsidRPr="004A2412" w:rsidRDefault="00DF4462" w:rsidP="00DF4462">
      <w:pPr>
        <w:pStyle w:val="Appendix2"/>
      </w:pPr>
      <w:bookmarkStart w:id="614" w:name="_Toc141183147"/>
      <w:bookmarkStart w:id="615" w:name="_Toc163893695"/>
      <w:r w:rsidRPr="004A2412">
        <w:t>Referencing Documents from Other Multiparts within the Same X12 Transactions</w:t>
      </w:r>
      <w:bookmarkEnd w:id="614"/>
      <w:bookmarkEnd w:id="615"/>
      <w:r w:rsidRPr="004A2412">
        <w:t xml:space="preserve"> </w:t>
      </w:r>
    </w:p>
    <w:p w14:paraId="65B0F581" w14:textId="77777777" w:rsidR="00DF4462" w:rsidRPr="004A2412" w:rsidRDefault="00DF4462" w:rsidP="00DF4462">
      <w:pPr>
        <w:pStyle w:val="BodyText"/>
      </w:pPr>
      <w:r w:rsidRPr="004A2412">
        <w:t>RFC-2392 is used when referencing content across MIME package boundaries, but still contained within the same X12 transaction (ST to SE). This can occur when the same document answers multiple questions for a single claim. Each component of a MIME package may be assigned a content identifier using the Content-ID header for the content item.  For example, this header would appear as:</w:t>
      </w:r>
    </w:p>
    <w:p w14:paraId="50C7426F" w14:textId="77777777" w:rsidR="00DF4462" w:rsidRPr="004A2412" w:rsidRDefault="00DF4462" w:rsidP="00DF4462">
      <w:pPr>
        <w:pStyle w:val="BodyText"/>
        <w:ind w:left="1008"/>
      </w:pPr>
      <w:r w:rsidRPr="004A2412">
        <w:t xml:space="preserve">Content-ID: &lt;07EE4DAC-76C4-4a98-967E-F6EF9667DED1&gt; </w:t>
      </w:r>
    </w:p>
    <w:p w14:paraId="074C7DBC" w14:textId="77777777" w:rsidR="00DF4462" w:rsidRPr="004A2412" w:rsidRDefault="00DF4462" w:rsidP="00DF4462">
      <w:pPr>
        <w:pStyle w:val="BodyText"/>
      </w:pPr>
      <w:r w:rsidRPr="004A2412">
        <w:t>This content identifier is a unique identifier for the content item, which means it must never be used to refer to any other content item.  RFC-2392 defines the cid: URL scheme (http: and ftp: are two other URL schemes).  This URL scheme allows for references by the Content-ID header to be resolved.  The URL for the content item identified above would be:</w:t>
      </w:r>
    </w:p>
    <w:p w14:paraId="1C804DDF" w14:textId="77777777" w:rsidR="00DF4462" w:rsidRPr="00A02BA7" w:rsidRDefault="00DF4462" w:rsidP="00DF4462">
      <w:pPr>
        <w:pStyle w:val="BodyText"/>
        <w:ind w:left="1008"/>
        <w:rPr>
          <w:lang w:val="es-ES_tradnl"/>
        </w:rPr>
      </w:pPr>
      <w:r w:rsidRPr="00A02BA7">
        <w:rPr>
          <w:lang w:val="es-ES_tradnl"/>
        </w:rPr>
        <w:t xml:space="preserve">cid:07EE4DAC-76C4-4a98-967E-F6EF9667DED1 </w:t>
      </w:r>
    </w:p>
    <w:p w14:paraId="01381CD0" w14:textId="77777777" w:rsidR="00DF4462" w:rsidRPr="004A2412" w:rsidRDefault="00DF4462" w:rsidP="00DF4462">
      <w:pPr>
        <w:pStyle w:val="BodyText"/>
      </w:pPr>
      <w:r w:rsidRPr="004A2412">
        <w:t>Receivers of the MIME multipart message must be able to resolve a cid: URL to the content item that it identifies.  Senders must ensure that they only refer to items that have already been transmitted to the receiver by their cid: URL.  Thus, this implementation guide prohibits forward URL references using the cid: URL scheme.</w:t>
      </w:r>
    </w:p>
    <w:p w14:paraId="60B5FEE6" w14:textId="77777777" w:rsidR="00DF4462" w:rsidRPr="004A2412" w:rsidRDefault="00DF4462" w:rsidP="00DF4462">
      <w:pPr>
        <w:pStyle w:val="BodyText"/>
      </w:pPr>
      <w:r w:rsidRPr="004A2412">
        <w:t>Content items shall not be referenced across X12 transactions using the cid: URL scheme.  For example, if the payer previously requested information using a 277, and the provider returned that information in a MIME multipart/related package in a 275, and then the payer requested additional information in another 277, the provider may not refer to the content item previously returned in the prior 275 transaction.</w:t>
      </w:r>
    </w:p>
    <w:p w14:paraId="4100A542" w14:textId="77777777" w:rsidR="00DF4462" w:rsidRPr="004A2412" w:rsidRDefault="00DF4462" w:rsidP="00DF4462">
      <w:pPr>
        <w:pStyle w:val="BodyText"/>
      </w:pPr>
    </w:p>
    <w:p w14:paraId="50D0A2E7" w14:textId="77777777" w:rsidR="003E2EA8" w:rsidRPr="008D282A" w:rsidRDefault="003E2EA8" w:rsidP="00996AEE">
      <w:pPr>
        <w:pStyle w:val="BodyText"/>
      </w:pPr>
    </w:p>
    <w:sectPr w:rsidR="003E2EA8" w:rsidRPr="008D282A" w:rsidSect="00E778A3">
      <w:pgSz w:w="12240" w:h="15840" w:code="1"/>
      <w:pgMar w:top="1440" w:right="1440" w:bottom="1728"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11C4C9" w14:textId="77777777" w:rsidR="00C9483E" w:rsidRDefault="00C9483E">
      <w:r>
        <w:separator/>
      </w:r>
    </w:p>
    <w:p w14:paraId="44B70ED0" w14:textId="77777777" w:rsidR="00C9483E" w:rsidRDefault="00C9483E"/>
    <w:p w14:paraId="3DC01975" w14:textId="77777777" w:rsidR="00C9483E" w:rsidRDefault="00C9483E"/>
    <w:p w14:paraId="0D9D6118" w14:textId="77777777" w:rsidR="00C9483E" w:rsidRDefault="00C9483E"/>
  </w:endnote>
  <w:endnote w:type="continuationSeparator" w:id="0">
    <w:p w14:paraId="1A8A5F71" w14:textId="77777777" w:rsidR="00C9483E" w:rsidRDefault="00C9483E">
      <w:r>
        <w:continuationSeparator/>
      </w:r>
    </w:p>
    <w:p w14:paraId="497C4419" w14:textId="77777777" w:rsidR="00C9483E" w:rsidRDefault="00C9483E"/>
    <w:p w14:paraId="3F4D48F3" w14:textId="77777777" w:rsidR="00C9483E" w:rsidRDefault="00C9483E"/>
    <w:p w14:paraId="12F47243" w14:textId="77777777" w:rsidR="00C9483E" w:rsidRDefault="00C948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l?r ??’c">
    <w:altName w:val="Arial Unicode MS"/>
    <w:panose1 w:val="00000000000000000000"/>
    <w:charset w:val="80"/>
    <w:family w:val="modern"/>
    <w:notTrueType/>
    <w:pitch w:val="default"/>
    <w:sig w:usb0="00000000" w:usb1="08070000" w:usb2="00000010" w:usb3="00000000" w:csb0="00020000" w:csb1="00000000"/>
  </w:font>
  <w:font w:name="TimesNewRomanPSMT">
    <w:panose1 w:val="00000000000000000000"/>
    <w:charset w:val="00"/>
    <w:family w:val="auto"/>
    <w:notTrueType/>
    <w:pitch w:val="default"/>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3" w:csb1="00000000"/>
  </w:font>
  <w:font w:name="+mn-ea">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Corbel">
    <w:panose1 w:val="020B0503020204020204"/>
    <w:charset w:val="00"/>
    <w:family w:val="auto"/>
    <w:pitch w:val="variable"/>
    <w:sig w:usb0="A00002EF" w:usb1="4000A44B"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F831B" w14:textId="77777777" w:rsidR="00C9483E" w:rsidRDefault="00C9483E" w:rsidP="003E2EA8">
    <w:pPr>
      <w:pStyle w:val="Footer"/>
      <w:tabs>
        <w:tab w:val="clear" w:pos="4680"/>
        <w:tab w:val="center" w:pos="4770"/>
      </w:tabs>
    </w:pPr>
    <w:r>
      <w:rPr>
        <w:szCs w:val="16"/>
      </w:rPr>
      <w:t xml:space="preserve">HL7 </w:t>
    </w:r>
    <w:r w:rsidRPr="00544D70">
      <w:rPr>
        <w:szCs w:val="16"/>
      </w:rPr>
      <w:t>Implementation Guide for CDA R2</w:t>
    </w:r>
    <w:r w:rsidRPr="00544D70">
      <w:rPr>
        <w:szCs w:val="16"/>
      </w:rPr>
      <w:tab/>
    </w:r>
    <w:r>
      <w:rPr>
        <w:szCs w:val="16"/>
      </w:rPr>
      <w:t>Consolidated CDA Templates</w:t>
    </w:r>
    <w:r>
      <w:tab/>
      <w:t xml:space="preserve">Page </w:t>
    </w:r>
    <w:r>
      <w:fldChar w:fldCharType="begin"/>
    </w:r>
    <w:r>
      <w:instrText xml:space="preserve"> PAGE </w:instrText>
    </w:r>
    <w:r>
      <w:fldChar w:fldCharType="separate"/>
    </w:r>
    <w:r w:rsidR="00D61323">
      <w:rPr>
        <w:noProof/>
      </w:rPr>
      <w:t>140</w:t>
    </w:r>
    <w:r>
      <w:fldChar w:fldCharType="end"/>
    </w:r>
  </w:p>
  <w:p w14:paraId="1DC583D8" w14:textId="77777777" w:rsidR="00C9483E" w:rsidRPr="00E9546A" w:rsidRDefault="00C9483E" w:rsidP="003E2EA8">
    <w:pPr>
      <w:pStyle w:val="Footer"/>
      <w:tabs>
        <w:tab w:val="clear" w:pos="4680"/>
        <w:tab w:val="center" w:pos="4770"/>
      </w:tabs>
    </w:pPr>
    <w:r>
      <w:t>© 2011</w:t>
    </w:r>
    <w:r w:rsidRPr="00E9546A">
      <w:t xml:space="preserve"> Health Level Seven, Inc.  All rights reserved.</w:t>
    </w:r>
    <w:r>
      <w:tab/>
      <w:t>D R A F T</w:t>
    </w:r>
    <w:r>
      <w:tab/>
      <w:t>April 2011</w:t>
    </w:r>
  </w:p>
  <w:p w14:paraId="3D5FB190" w14:textId="77777777" w:rsidR="00C9483E" w:rsidRDefault="00C9483E"/>
  <w:p w14:paraId="1B2BAEB7" w14:textId="77777777" w:rsidR="00C9483E" w:rsidRDefault="00C9483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3DD72" w14:textId="77777777" w:rsidR="00C9483E" w:rsidRDefault="00C9483E">
      <w:r>
        <w:separator/>
      </w:r>
    </w:p>
  </w:footnote>
  <w:footnote w:type="continuationSeparator" w:id="0">
    <w:p w14:paraId="2D1A914D" w14:textId="77777777" w:rsidR="00C9483E" w:rsidRDefault="00C9483E">
      <w:r>
        <w:continuationSeparator/>
      </w:r>
    </w:p>
    <w:p w14:paraId="6F450652" w14:textId="77777777" w:rsidR="00C9483E" w:rsidRDefault="00C9483E"/>
    <w:p w14:paraId="46105F57" w14:textId="77777777" w:rsidR="00C9483E" w:rsidRDefault="00C9483E"/>
    <w:p w14:paraId="7D2667A4" w14:textId="77777777" w:rsidR="00C9483E" w:rsidRDefault="00C9483E"/>
  </w:footnote>
  <w:footnote w:id="1">
    <w:p w14:paraId="79E759C6" w14:textId="77777777" w:rsidR="00C9483E" w:rsidRDefault="00C9483E" w:rsidP="00E02110">
      <w:pPr>
        <w:pStyle w:val="FootnoteText"/>
      </w:pPr>
      <w:r>
        <w:rPr>
          <w:rStyle w:val="FootnoteReference"/>
        </w:rPr>
        <w:footnoteRef/>
      </w:r>
      <w:r>
        <w:t xml:space="preserve"> </w:t>
      </w:r>
      <w:hyperlink r:id="rId1" w:history="1">
        <w:r w:rsidRPr="00FE62A6">
          <w:rPr>
            <w:rStyle w:val="Hyperlink"/>
            <w:rFonts w:cs="Times New Roman"/>
            <w:sz w:val="18"/>
            <w:lang w:eastAsia="en-US"/>
          </w:rPr>
          <w:t>http://edocket.access.gpo.gov/2010/pdf/2010-17207.pdf</w:t>
        </w:r>
      </w:hyperlink>
    </w:p>
  </w:footnote>
  <w:footnote w:id="2">
    <w:p w14:paraId="3B6C0328" w14:textId="77777777" w:rsidR="00C9483E" w:rsidRDefault="00C9483E" w:rsidP="002144FC">
      <w:pPr>
        <w:pStyle w:val="FootnoteText"/>
      </w:pPr>
      <w:r>
        <w:rPr>
          <w:rStyle w:val="FootnoteReference"/>
        </w:rPr>
        <w:footnoteRef/>
      </w:r>
      <w:r>
        <w:t xml:space="preserve"> </w:t>
      </w:r>
      <w:hyperlink r:id="rId2" w:history="1">
        <w:r w:rsidRPr="008B2BE1">
          <w:rPr>
            <w:rStyle w:val="Hyperlink"/>
            <w:rFonts w:cs="Times New Roman"/>
            <w:sz w:val="18"/>
            <w:lang w:eastAsia="en-US"/>
          </w:rPr>
          <w:t>http://www.lantanagroup.com/resources/tools/</w:t>
        </w:r>
      </w:hyperlink>
    </w:p>
  </w:footnote>
  <w:footnote w:id="3">
    <w:p w14:paraId="39C1E3AF" w14:textId="77777777" w:rsidR="00C9483E" w:rsidRDefault="00C9483E" w:rsidP="002144FC">
      <w:pPr>
        <w:pStyle w:val="FootnoteText"/>
      </w:pPr>
      <w:r>
        <w:rPr>
          <w:rStyle w:val="FootnoteReference"/>
        </w:rPr>
        <w:footnoteRef/>
      </w:r>
      <w:r>
        <w:t xml:space="preserve"> </w:t>
      </w:r>
      <w:hyperlink r:id="rId3" w:history="1">
        <w:r w:rsidRPr="00761568">
          <w:rPr>
            <w:rStyle w:val="Hyperlink"/>
            <w:rFonts w:cs="Times New Roman"/>
            <w:sz w:val="18"/>
            <w:lang w:eastAsia="en-US"/>
          </w:rPr>
          <w:t>http://www.schematron.com/</w:t>
        </w:r>
      </w:hyperlink>
      <w:r>
        <w:t xml:space="preserve"> </w:t>
      </w:r>
    </w:p>
  </w:footnote>
  <w:footnote w:id="4">
    <w:p w14:paraId="5E48755B" w14:textId="77777777" w:rsidR="00C9483E" w:rsidRDefault="00C9483E" w:rsidP="002144FC">
      <w:pPr>
        <w:pStyle w:val="FootnoteText"/>
      </w:pPr>
      <w:r>
        <w:rPr>
          <w:rStyle w:val="FootnoteReference"/>
        </w:rPr>
        <w:footnoteRef/>
      </w:r>
      <w:r>
        <w:t xml:space="preserve"> </w:t>
      </w:r>
      <w:hyperlink r:id="rId4" w:history="1">
        <w:r w:rsidRPr="00761568">
          <w:rPr>
            <w:rStyle w:val="Hyperlink"/>
            <w:rFonts w:cs="Times New Roman"/>
            <w:sz w:val="18"/>
            <w:lang w:eastAsia="en-US"/>
          </w:rPr>
          <w:t>http://www.openhealthtools.org/charter/Charter-ModelingToolsForHealthcare.pdf</w:t>
        </w:r>
      </w:hyperlink>
      <w:r>
        <w:t xml:space="preserve"> </w:t>
      </w:r>
    </w:p>
  </w:footnote>
  <w:footnote w:id="5">
    <w:p w14:paraId="1CCB1A86" w14:textId="77777777" w:rsidR="00C9483E" w:rsidRDefault="00C9483E">
      <w:pPr>
        <w:pStyle w:val="FootnoteText"/>
      </w:pPr>
      <w:r>
        <w:rPr>
          <w:rStyle w:val="FootnoteReference"/>
        </w:rPr>
        <w:footnoteRef/>
      </w:r>
      <w:r>
        <w:t xml:space="preserve"> </w:t>
      </w:r>
      <w:hyperlink r:id="rId5" w:history="1">
        <w:r w:rsidRPr="00370385">
          <w:rPr>
            <w:rStyle w:val="Hyperlink"/>
            <w:rFonts w:cs="Times New Roman"/>
            <w:sz w:val="18"/>
            <w:lang w:eastAsia="en-US"/>
          </w:rPr>
          <w:t>http://www.w3.org/TR/xpath/</w:t>
        </w:r>
      </w:hyperlink>
    </w:p>
  </w:footnote>
  <w:footnote w:id="6">
    <w:p w14:paraId="36C540D3" w14:textId="77777777" w:rsidR="00C9483E" w:rsidRDefault="00C9483E">
      <w:pPr>
        <w:pStyle w:val="FootnoteText"/>
      </w:pPr>
      <w:r>
        <w:rPr>
          <w:rStyle w:val="FootnoteReference"/>
        </w:rPr>
        <w:footnoteRef/>
      </w:r>
      <w:r>
        <w:t xml:space="preserve"> Required only for inpatient settings</w:t>
      </w:r>
    </w:p>
  </w:footnote>
  <w:footnote w:id="7">
    <w:p w14:paraId="4854B6B1" w14:textId="77777777" w:rsidR="00C9483E" w:rsidRDefault="00C9483E" w:rsidP="00F010D1">
      <w:pPr>
        <w:pStyle w:val="FootnoteText"/>
      </w:pPr>
      <w:r>
        <w:rPr>
          <w:rStyle w:val="FootnoteReference"/>
        </w:rPr>
        <w:footnoteRef/>
      </w:r>
      <w:r>
        <w:t xml:space="preserve"> CCD was initially scoped to reflect the ASTM E2369-05 Standard Specification for Continuity of Care Record (CCR). The requirements specified here, comply with Meaningful Use. </w:t>
      </w:r>
    </w:p>
  </w:footnote>
  <w:footnote w:id="8">
    <w:p w14:paraId="74F18E8C" w14:textId="77777777" w:rsidR="00C9483E" w:rsidRDefault="00C9483E">
      <w:pPr>
        <w:pStyle w:val="FootnoteText"/>
      </w:pPr>
      <w:r>
        <w:rPr>
          <w:rStyle w:val="FootnoteReference"/>
        </w:rPr>
        <w:footnoteRef/>
      </w:r>
      <w:r>
        <w:t xml:space="preserve"> The Invalid Codes for Consultation Note are from the original Consultation Note DSTU.</w:t>
      </w:r>
    </w:p>
  </w:footnote>
  <w:footnote w:id="9">
    <w:p w14:paraId="71F6806D" w14:textId="77777777" w:rsidR="00C9483E" w:rsidRDefault="00C9483E" w:rsidP="004D512B">
      <w:pPr>
        <w:pStyle w:val="FootnoteText"/>
      </w:pPr>
      <w:r>
        <w:rPr>
          <w:rStyle w:val="FootnoteReference"/>
        </w:rPr>
        <w:footnoteRef/>
      </w:r>
      <w:r>
        <w:t xml:space="preserve"> </w:t>
      </w:r>
      <w:r w:rsidRPr="00646C47">
        <w:rPr>
          <w:rStyle w:val="XMLname"/>
        </w:rPr>
        <w:t>SCALE_TYP = 'NAR'</w:t>
      </w:r>
      <w:r>
        <w:t xml:space="preserve"> in the LOINC tables.</w:t>
      </w:r>
    </w:p>
  </w:footnote>
  <w:footnote w:id="10">
    <w:p w14:paraId="18A9C146" w14:textId="77777777" w:rsidR="00C9483E" w:rsidRDefault="00C9483E" w:rsidP="004F3129">
      <w:pPr>
        <w:pStyle w:val="FootnoteText"/>
      </w:pPr>
      <w:r>
        <w:rPr>
          <w:rStyle w:val="FootnoteReference"/>
        </w:rPr>
        <w:footnoteRef/>
      </w:r>
      <w:r>
        <w:t xml:space="preserve"> </w:t>
      </w:r>
      <w:r w:rsidRPr="00F96099">
        <w:rPr>
          <w:szCs w:val="23"/>
        </w:rPr>
        <w:t xml:space="preserve">Joint Commission Requirements for Discharge Summary (JCAHO IM.6.10 EP7). </w:t>
      </w:r>
      <w:r>
        <w:rPr>
          <w:szCs w:val="23"/>
        </w:rPr>
        <w:t xml:space="preserve">See </w:t>
      </w:r>
      <w:hyperlink r:id="rId6" w:history="1">
        <w:r w:rsidRPr="00F96099">
          <w:t>http://www.jointcommission.org/NR/rdonlyres/C9298DD0-6726-4105-A007-FE2C65F77075/0/CMS_New_Revised_HAP_FINAL_withScoring.pdf</w:t>
        </w:r>
      </w:hyperlink>
      <w:r w:rsidRPr="00F96099">
        <w:t xml:space="preserve"> (page 26).</w:t>
      </w:r>
    </w:p>
    <w:p w14:paraId="43684EA8" w14:textId="77777777" w:rsidR="00C9483E" w:rsidRPr="00F96099" w:rsidRDefault="00C9483E" w:rsidP="004F3129">
      <w:pPr>
        <w:pStyle w:val="FootnoteText"/>
      </w:pPr>
    </w:p>
  </w:footnote>
  <w:footnote w:id="11">
    <w:p w14:paraId="139E4DAA" w14:textId="77777777" w:rsidR="00C9483E" w:rsidRPr="00AE7985" w:rsidRDefault="00C9483E" w:rsidP="00843DB7">
      <w:pPr>
        <w:pStyle w:val="FootnoteText"/>
        <w:rPr>
          <w:szCs w:val="18"/>
        </w:rPr>
      </w:pPr>
      <w:r>
        <w:rPr>
          <w:rStyle w:val="FootnoteReference"/>
        </w:rPr>
        <w:footnoteRef/>
      </w:r>
      <w:r>
        <w:t xml:space="preserve"> </w:t>
      </w:r>
      <w:hyperlink r:id="rId7" w:history="1">
        <w:r w:rsidRPr="00AE7985">
          <w:rPr>
            <w:rStyle w:val="Hyperlink"/>
            <w:szCs w:val="18"/>
          </w:rPr>
          <w:t>http://www.jointcommission.org/AccreditationPrograms/Office-BasedSurgery/Standards/FAQs/Management+of+Info/Patient+Specific+Info/Operative_Reports.htm</w:t>
        </w:r>
      </w:hyperlink>
    </w:p>
    <w:p w14:paraId="3B1622F0" w14:textId="77777777" w:rsidR="00C9483E" w:rsidRPr="00AE7985" w:rsidRDefault="00D61323" w:rsidP="00843DB7">
      <w:pPr>
        <w:pStyle w:val="FootnoteText"/>
        <w:rPr>
          <w:szCs w:val="18"/>
        </w:rPr>
      </w:pPr>
      <w:hyperlink r:id="rId8" w:history="1">
        <w:r w:rsidR="00C9483E" w:rsidRPr="00AE7985">
          <w:rPr>
            <w:rStyle w:val="Hyperlink"/>
            <w:szCs w:val="18"/>
          </w:rPr>
          <w:t>http://www.jointcommission.org/NR/rdonlyres/A032623D-02AF-4955-AF7C-08F3D5802E64/0/06_obs_im.pdf</w:t>
        </w:r>
      </w:hyperlink>
      <w:r w:rsidR="00C9483E">
        <w:rPr>
          <w:szCs w:val="18"/>
        </w:rPr>
        <w:t>.</w:t>
      </w:r>
    </w:p>
    <w:p w14:paraId="5B472328" w14:textId="77777777" w:rsidR="00C9483E" w:rsidRPr="00AE7985" w:rsidRDefault="00C9483E" w:rsidP="00843DB7">
      <w:pPr>
        <w:pStyle w:val="FootnoteText"/>
        <w:rPr>
          <w:szCs w:val="18"/>
        </w:rPr>
      </w:pPr>
    </w:p>
  </w:footnote>
  <w:footnote w:id="12">
    <w:p w14:paraId="531CAACB" w14:textId="77777777" w:rsidR="00C9483E" w:rsidRDefault="00C9483E" w:rsidP="0034503B">
      <w:pPr>
        <w:pStyle w:val="FootnoteText"/>
      </w:pPr>
      <w:r>
        <w:rPr>
          <w:rStyle w:val="FootnoteReference"/>
        </w:rPr>
        <w:footnoteRef/>
      </w:r>
      <w:r>
        <w:t xml:space="preserve"> </w:t>
      </w:r>
      <w:r w:rsidRPr="00C54D6F">
        <w:rPr>
          <w:bCs/>
        </w:rPr>
        <w:t xml:space="preserve">Taber's Cyclopedic Medical Dictionary, </w:t>
      </w:r>
      <w:r>
        <w:rPr>
          <w:bCs/>
        </w:rPr>
        <w:t>21st</w:t>
      </w:r>
      <w:r w:rsidRPr="00C54D6F">
        <w:rPr>
          <w:bCs/>
        </w:rPr>
        <w:t xml:space="preserve"> Edition, </w:t>
      </w:r>
      <w:r>
        <w:rPr>
          <w:bCs/>
        </w:rPr>
        <w:t>F</w:t>
      </w:r>
      <w:r w:rsidRPr="00C54D6F">
        <w:rPr>
          <w:bCs/>
        </w:rPr>
        <w:t>.A. Davis Company</w:t>
      </w:r>
      <w:r>
        <w:rPr>
          <w:bCs/>
        </w:rPr>
        <w:t xml:space="preserve">. </w:t>
      </w:r>
      <w:hyperlink r:id="rId9" w:history="1">
        <w:r w:rsidRPr="00C54D6F">
          <w:rPr>
            <w:rStyle w:val="Hyperlink"/>
            <w:rFonts w:cs="Times New Roman"/>
            <w:bCs/>
            <w:sz w:val="18"/>
          </w:rPr>
          <w:t>http://www.tabers.com</w:t>
        </w:r>
      </w:hyperlink>
    </w:p>
  </w:footnote>
  <w:footnote w:id="13">
    <w:p w14:paraId="0DD111DB" w14:textId="77777777" w:rsidR="00C9483E" w:rsidRDefault="00C9483E" w:rsidP="0034503B">
      <w:pPr>
        <w:pStyle w:val="FootnoteText"/>
      </w:pPr>
      <w:r>
        <w:rPr>
          <w:rStyle w:val="FootnoteReference"/>
        </w:rPr>
        <w:footnoteRef/>
      </w:r>
      <w:r>
        <w:t xml:space="preserve"> </w:t>
      </w:r>
      <w:r w:rsidRPr="009168B8">
        <w:rPr>
          <w:rFonts w:cs="Calibri"/>
          <w:szCs w:val="30"/>
        </w:rPr>
        <w:t>Mosby's Medical Dictionary, 8th edition. © 2009, Elsevier.</w:t>
      </w:r>
    </w:p>
  </w:footnote>
  <w:footnote w:id="14">
    <w:p w14:paraId="28A6A573" w14:textId="77777777" w:rsidR="00C9483E" w:rsidRDefault="00C9483E">
      <w:pPr>
        <w:pStyle w:val="FootnoteText"/>
      </w:pPr>
      <w:r>
        <w:rPr>
          <w:rStyle w:val="FootnoteReference"/>
        </w:rPr>
        <w:footnoteRef/>
      </w:r>
      <w:r>
        <w:t xml:space="preserve"> Note that the Consolidation Project is providing a number of change requests to IHE. One of those recommendations should be the elimination of these discrepancies so that the IHE profile is a proper subset of this guide. </w:t>
      </w:r>
    </w:p>
  </w:footnote>
  <w:footnote w:id="15">
    <w:p w14:paraId="1C25EAAC" w14:textId="77777777" w:rsidR="00C9483E" w:rsidRDefault="00C9483E" w:rsidP="0041277B">
      <w:pPr>
        <w:pStyle w:val="FootnoteText"/>
      </w:pPr>
      <w:r>
        <w:rPr>
          <w:rStyle w:val="FootnoteReference"/>
        </w:rPr>
        <w:footnoteRef/>
      </w:r>
      <w:r>
        <w:t xml:space="preserve"> </w:t>
      </w:r>
      <w:hyperlink r:id="rId10" w:history="1">
        <w:r w:rsidRPr="003C4638">
          <w:rPr>
            <w:rStyle w:val="Hyperlink"/>
          </w:rPr>
          <w:t>http://www.hl7.org/v3ballot/html/infrastructure/datatypes/datatypes.htm</w:t>
        </w:r>
      </w:hyperlink>
    </w:p>
  </w:footnote>
  <w:footnote w:id="16">
    <w:p w14:paraId="75A87D4E" w14:textId="77777777" w:rsidR="00C9483E" w:rsidRDefault="00C9483E">
      <w:pPr>
        <w:pStyle w:val="FootnoteText"/>
      </w:pPr>
      <w:r>
        <w:rPr>
          <w:rStyle w:val="FootnoteReference"/>
        </w:rPr>
        <w:footnoteRef/>
      </w:r>
      <w:r>
        <w:t xml:space="preserve"> Requires further discussion and resolution.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F8177" w14:textId="77777777" w:rsidR="00C9483E" w:rsidRDefault="00C9483E" w:rsidP="003E2EA8">
    <w:pPr>
      <w:tabs>
        <w:tab w:val="left" w:pos="2895"/>
      </w:tabs>
    </w:pPr>
    <w:r>
      <w:tab/>
    </w:r>
  </w:p>
  <w:p w14:paraId="3C9678D0" w14:textId="77777777" w:rsidR="00C9483E" w:rsidRDefault="00C9483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nsid w:val="000C6E5A"/>
    <w:multiLevelType w:val="multilevel"/>
    <w:tmpl w:val="7B943E18"/>
    <w:numStyleLink w:val="Constraints"/>
  </w:abstractNum>
  <w:abstractNum w:abstractNumId="2">
    <w:nsid w:val="026626B0"/>
    <w:multiLevelType w:val="multilevel"/>
    <w:tmpl w:val="7B943E18"/>
    <w:numStyleLink w:val="Constraints"/>
  </w:abstractNum>
  <w:abstractNum w:abstractNumId="3">
    <w:nsid w:val="02AD4D6E"/>
    <w:multiLevelType w:val="multilevel"/>
    <w:tmpl w:val="7B943E18"/>
    <w:numStyleLink w:val="Constraints"/>
  </w:abstractNum>
  <w:abstractNum w:abstractNumId="4">
    <w:nsid w:val="066D2480"/>
    <w:multiLevelType w:val="multilevel"/>
    <w:tmpl w:val="7B943E18"/>
    <w:numStyleLink w:val="Constraints"/>
  </w:abstractNum>
  <w:abstractNum w:abstractNumId="5">
    <w:nsid w:val="07463D77"/>
    <w:multiLevelType w:val="multilevel"/>
    <w:tmpl w:val="7B943E18"/>
    <w:numStyleLink w:val="Constraints"/>
  </w:abstractNum>
  <w:abstractNum w:abstractNumId="6">
    <w:nsid w:val="07CE1196"/>
    <w:multiLevelType w:val="multilevel"/>
    <w:tmpl w:val="7B943E18"/>
    <w:numStyleLink w:val="Constraints"/>
  </w:abstractNum>
  <w:abstractNum w:abstractNumId="7">
    <w:nsid w:val="09995691"/>
    <w:multiLevelType w:val="multilevel"/>
    <w:tmpl w:val="7B943E18"/>
    <w:numStyleLink w:val="Constraints"/>
  </w:abstractNum>
  <w:abstractNum w:abstractNumId="8">
    <w:nsid w:val="09CC0277"/>
    <w:multiLevelType w:val="multilevel"/>
    <w:tmpl w:val="7B943E18"/>
    <w:numStyleLink w:val="Constraints"/>
  </w:abstractNum>
  <w:abstractNum w:abstractNumId="9">
    <w:nsid w:val="0ADC3B75"/>
    <w:multiLevelType w:val="multilevel"/>
    <w:tmpl w:val="7B943E18"/>
    <w:numStyleLink w:val="Constraints"/>
  </w:abstractNum>
  <w:abstractNum w:abstractNumId="10">
    <w:nsid w:val="0B0C0D76"/>
    <w:multiLevelType w:val="multilevel"/>
    <w:tmpl w:val="7B943E18"/>
    <w:numStyleLink w:val="Constraints"/>
  </w:abstractNum>
  <w:abstractNum w:abstractNumId="11">
    <w:nsid w:val="0B69665B"/>
    <w:multiLevelType w:val="multilevel"/>
    <w:tmpl w:val="7B943E18"/>
    <w:numStyleLink w:val="Constraints"/>
  </w:abstractNum>
  <w:abstractNum w:abstractNumId="12">
    <w:nsid w:val="0B8926AF"/>
    <w:multiLevelType w:val="multilevel"/>
    <w:tmpl w:val="7B943E18"/>
    <w:numStyleLink w:val="Constraints"/>
  </w:abstractNum>
  <w:abstractNum w:abstractNumId="13">
    <w:nsid w:val="0DAA63BE"/>
    <w:multiLevelType w:val="multilevel"/>
    <w:tmpl w:val="7B943E18"/>
    <w:numStyleLink w:val="Constraints"/>
  </w:abstractNum>
  <w:abstractNum w:abstractNumId="14">
    <w:nsid w:val="0DB04C7A"/>
    <w:multiLevelType w:val="multilevel"/>
    <w:tmpl w:val="7B943E18"/>
    <w:numStyleLink w:val="Constraints"/>
  </w:abstractNum>
  <w:abstractNum w:abstractNumId="15">
    <w:nsid w:val="0DB87167"/>
    <w:multiLevelType w:val="multilevel"/>
    <w:tmpl w:val="7B943E18"/>
    <w:numStyleLink w:val="Constraints"/>
  </w:abstractNum>
  <w:abstractNum w:abstractNumId="16">
    <w:nsid w:val="0ECD7DE9"/>
    <w:multiLevelType w:val="multilevel"/>
    <w:tmpl w:val="7B943E18"/>
    <w:numStyleLink w:val="Constraints"/>
  </w:abstractNum>
  <w:abstractNum w:abstractNumId="17">
    <w:nsid w:val="0F364443"/>
    <w:multiLevelType w:val="multilevel"/>
    <w:tmpl w:val="7B943E18"/>
    <w:numStyleLink w:val="Constraints"/>
  </w:abstractNum>
  <w:abstractNum w:abstractNumId="18">
    <w:nsid w:val="0F531CD6"/>
    <w:multiLevelType w:val="multilevel"/>
    <w:tmpl w:val="7B943E18"/>
    <w:numStyleLink w:val="Constraints"/>
  </w:abstractNum>
  <w:abstractNum w:abstractNumId="19">
    <w:nsid w:val="106C218D"/>
    <w:multiLevelType w:val="multilevel"/>
    <w:tmpl w:val="7B943E18"/>
    <w:numStyleLink w:val="Constraints"/>
  </w:abstractNum>
  <w:abstractNum w:abstractNumId="20">
    <w:nsid w:val="1160330F"/>
    <w:multiLevelType w:val="multilevel"/>
    <w:tmpl w:val="7B943E18"/>
    <w:numStyleLink w:val="Constraints"/>
  </w:abstractNum>
  <w:abstractNum w:abstractNumId="21">
    <w:nsid w:val="145402A9"/>
    <w:multiLevelType w:val="multilevel"/>
    <w:tmpl w:val="7B943E18"/>
    <w:numStyleLink w:val="Constraints"/>
  </w:abstractNum>
  <w:abstractNum w:abstractNumId="22">
    <w:nsid w:val="1520232B"/>
    <w:multiLevelType w:val="multilevel"/>
    <w:tmpl w:val="7B943E18"/>
    <w:numStyleLink w:val="Constraints"/>
  </w:abstractNum>
  <w:abstractNum w:abstractNumId="23">
    <w:nsid w:val="16C40019"/>
    <w:multiLevelType w:val="multilevel"/>
    <w:tmpl w:val="7B943E18"/>
    <w:numStyleLink w:val="Constraints"/>
  </w:abstractNum>
  <w:abstractNum w:abstractNumId="24">
    <w:nsid w:val="17AF5696"/>
    <w:multiLevelType w:val="multilevel"/>
    <w:tmpl w:val="7B943E18"/>
    <w:numStyleLink w:val="Constraints"/>
  </w:abstractNum>
  <w:abstractNum w:abstractNumId="25">
    <w:nsid w:val="1D311D8D"/>
    <w:multiLevelType w:val="multilevel"/>
    <w:tmpl w:val="7B943E18"/>
    <w:numStyleLink w:val="Constraints"/>
  </w:abstractNum>
  <w:abstractNum w:abstractNumId="26">
    <w:nsid w:val="1DBF665F"/>
    <w:multiLevelType w:val="multilevel"/>
    <w:tmpl w:val="7B943E18"/>
    <w:numStyleLink w:val="Constraints"/>
  </w:abstractNum>
  <w:abstractNum w:abstractNumId="27">
    <w:nsid w:val="1E9335E4"/>
    <w:multiLevelType w:val="multilevel"/>
    <w:tmpl w:val="7B943E18"/>
    <w:numStyleLink w:val="Constraints"/>
  </w:abstractNum>
  <w:abstractNum w:abstractNumId="28">
    <w:nsid w:val="1ED16179"/>
    <w:multiLevelType w:val="multilevel"/>
    <w:tmpl w:val="7B943E18"/>
    <w:numStyleLink w:val="Constraints"/>
  </w:abstractNum>
  <w:abstractNum w:abstractNumId="29">
    <w:nsid w:val="1FE37129"/>
    <w:multiLevelType w:val="multilevel"/>
    <w:tmpl w:val="7B943E18"/>
    <w:numStyleLink w:val="Constraints"/>
  </w:abstractNum>
  <w:abstractNum w:abstractNumId="30">
    <w:nsid w:val="209F349C"/>
    <w:multiLevelType w:val="multilevel"/>
    <w:tmpl w:val="7B943E18"/>
    <w:numStyleLink w:val="Constraints"/>
  </w:abstractNum>
  <w:abstractNum w:abstractNumId="31">
    <w:nsid w:val="20A6489E"/>
    <w:multiLevelType w:val="multilevel"/>
    <w:tmpl w:val="7B943E18"/>
    <w:numStyleLink w:val="Constraints"/>
  </w:abstractNum>
  <w:abstractNum w:abstractNumId="32">
    <w:nsid w:val="217944EB"/>
    <w:multiLevelType w:val="multilevel"/>
    <w:tmpl w:val="E3F2556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3">
    <w:nsid w:val="22E02443"/>
    <w:multiLevelType w:val="multilevel"/>
    <w:tmpl w:val="7B943E18"/>
    <w:numStyleLink w:val="Constraints"/>
  </w:abstractNum>
  <w:abstractNum w:abstractNumId="34">
    <w:nsid w:val="24883CC5"/>
    <w:multiLevelType w:val="multilevel"/>
    <w:tmpl w:val="7B943E18"/>
    <w:numStyleLink w:val="Constraints"/>
  </w:abstractNum>
  <w:abstractNum w:abstractNumId="35">
    <w:nsid w:val="24E34844"/>
    <w:multiLevelType w:val="multilevel"/>
    <w:tmpl w:val="7B943E18"/>
    <w:numStyleLink w:val="Constraints"/>
  </w:abstractNum>
  <w:abstractNum w:abstractNumId="36">
    <w:nsid w:val="25782635"/>
    <w:multiLevelType w:val="multilevel"/>
    <w:tmpl w:val="7B943E18"/>
    <w:numStyleLink w:val="Constraints"/>
  </w:abstractNum>
  <w:abstractNum w:abstractNumId="37">
    <w:nsid w:val="27313183"/>
    <w:multiLevelType w:val="multilevel"/>
    <w:tmpl w:val="7B943E18"/>
    <w:numStyleLink w:val="Constraints"/>
  </w:abstractNum>
  <w:abstractNum w:abstractNumId="38">
    <w:nsid w:val="278D173F"/>
    <w:multiLevelType w:val="multilevel"/>
    <w:tmpl w:val="7B943E18"/>
    <w:numStyleLink w:val="Constraints"/>
  </w:abstractNum>
  <w:abstractNum w:abstractNumId="39">
    <w:nsid w:val="28AE65F7"/>
    <w:multiLevelType w:val="multilevel"/>
    <w:tmpl w:val="7B943E18"/>
    <w:numStyleLink w:val="Constraints"/>
  </w:abstractNum>
  <w:abstractNum w:abstractNumId="40">
    <w:nsid w:val="2AF35AAA"/>
    <w:multiLevelType w:val="multilevel"/>
    <w:tmpl w:val="7B943E18"/>
    <w:numStyleLink w:val="Constraints"/>
  </w:abstractNum>
  <w:abstractNum w:abstractNumId="41">
    <w:nsid w:val="2B60458D"/>
    <w:multiLevelType w:val="multilevel"/>
    <w:tmpl w:val="7B943E18"/>
    <w:numStyleLink w:val="Constraints"/>
  </w:abstractNum>
  <w:abstractNum w:abstractNumId="42">
    <w:nsid w:val="2C184E26"/>
    <w:multiLevelType w:val="multilevel"/>
    <w:tmpl w:val="7B943E18"/>
    <w:numStyleLink w:val="Constraints"/>
  </w:abstractNum>
  <w:abstractNum w:abstractNumId="43">
    <w:nsid w:val="301D023F"/>
    <w:multiLevelType w:val="multilevel"/>
    <w:tmpl w:val="7B943E18"/>
    <w:numStyleLink w:val="Constraints"/>
  </w:abstractNum>
  <w:abstractNum w:abstractNumId="44">
    <w:nsid w:val="33237E60"/>
    <w:multiLevelType w:val="multilevel"/>
    <w:tmpl w:val="7B943E18"/>
    <w:numStyleLink w:val="Constraints"/>
  </w:abstractNum>
  <w:abstractNum w:abstractNumId="45">
    <w:nsid w:val="34DA4E24"/>
    <w:multiLevelType w:val="multilevel"/>
    <w:tmpl w:val="7B943E18"/>
    <w:numStyleLink w:val="Constraints"/>
  </w:abstractNum>
  <w:abstractNum w:abstractNumId="46">
    <w:nsid w:val="34EE5CB9"/>
    <w:multiLevelType w:val="multilevel"/>
    <w:tmpl w:val="7B943E18"/>
    <w:numStyleLink w:val="Constraints"/>
  </w:abstractNum>
  <w:abstractNum w:abstractNumId="47">
    <w:nsid w:val="364249CF"/>
    <w:multiLevelType w:val="multilevel"/>
    <w:tmpl w:val="7B943E18"/>
    <w:numStyleLink w:val="Constraints"/>
  </w:abstractNum>
  <w:abstractNum w:abstractNumId="48">
    <w:nsid w:val="378356A6"/>
    <w:multiLevelType w:val="multilevel"/>
    <w:tmpl w:val="7B943E18"/>
    <w:numStyleLink w:val="Constraints"/>
  </w:abstractNum>
  <w:abstractNum w:abstractNumId="49">
    <w:nsid w:val="37CC5C4D"/>
    <w:multiLevelType w:val="multilevel"/>
    <w:tmpl w:val="7B943E18"/>
    <w:numStyleLink w:val="Constraints"/>
  </w:abstractNum>
  <w:abstractNum w:abstractNumId="50">
    <w:nsid w:val="387052F2"/>
    <w:multiLevelType w:val="multilevel"/>
    <w:tmpl w:val="8BF6C46E"/>
    <w:lvl w:ilvl="0">
      <w:start w:val="1"/>
      <w:numFmt w:val="decimal"/>
      <w:pStyle w:val="Heading1"/>
      <w:lvlText w:val="%1"/>
      <w:lvlJc w:val="left"/>
      <w:pPr>
        <w:tabs>
          <w:tab w:val="num" w:pos="432"/>
        </w:tabs>
        <w:ind w:left="432" w:hanging="432"/>
      </w:pPr>
      <w:rPr>
        <w:rFonts w:ascii="Arial" w:hAnsi="Arial" w:hint="default"/>
        <w:b/>
        <w:i w:val="0"/>
        <w:sz w:val="32"/>
        <w:szCs w:val="32"/>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1008" w:hanging="1008"/>
      </w:pPr>
      <w:rPr>
        <w:rFonts w:hint="default"/>
      </w:rPr>
    </w:lvl>
    <w:lvl w:ilvl="4">
      <w:start w:val="1"/>
      <w:numFmt w:val="decimal"/>
      <w:pStyle w:val="Heading5"/>
      <w:lvlText w:val="%1.%2.%3.%4.%5"/>
      <w:lvlJc w:val="left"/>
      <w:pPr>
        <w:tabs>
          <w:tab w:val="num" w:pos="1152"/>
        </w:tabs>
        <w:ind w:left="1152" w:hanging="115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1">
    <w:nsid w:val="38816578"/>
    <w:multiLevelType w:val="multilevel"/>
    <w:tmpl w:val="7B943E18"/>
    <w:numStyleLink w:val="Constraints"/>
  </w:abstractNum>
  <w:abstractNum w:abstractNumId="52">
    <w:nsid w:val="38BD7998"/>
    <w:multiLevelType w:val="multilevel"/>
    <w:tmpl w:val="7B943E18"/>
    <w:numStyleLink w:val="Constraints"/>
  </w:abstractNum>
  <w:abstractNum w:abstractNumId="53">
    <w:nsid w:val="390544CE"/>
    <w:multiLevelType w:val="multilevel"/>
    <w:tmpl w:val="7B943E18"/>
    <w:numStyleLink w:val="Constraints"/>
  </w:abstractNum>
  <w:abstractNum w:abstractNumId="54">
    <w:nsid w:val="39692C57"/>
    <w:multiLevelType w:val="multilevel"/>
    <w:tmpl w:val="7B943E18"/>
    <w:numStyleLink w:val="Constraints"/>
  </w:abstractNum>
  <w:abstractNum w:abstractNumId="55">
    <w:nsid w:val="3A8250AE"/>
    <w:multiLevelType w:val="multilevel"/>
    <w:tmpl w:val="7B943E18"/>
    <w:numStyleLink w:val="Constraints"/>
  </w:abstractNum>
  <w:abstractNum w:abstractNumId="56">
    <w:nsid w:val="3A94798E"/>
    <w:multiLevelType w:val="multilevel"/>
    <w:tmpl w:val="7B943E18"/>
    <w:numStyleLink w:val="Constraints"/>
  </w:abstractNum>
  <w:abstractNum w:abstractNumId="57">
    <w:nsid w:val="3AAF08D7"/>
    <w:multiLevelType w:val="multilevel"/>
    <w:tmpl w:val="7B943E18"/>
    <w:numStyleLink w:val="Constraints"/>
  </w:abstractNum>
  <w:abstractNum w:abstractNumId="58">
    <w:nsid w:val="3ADF36E5"/>
    <w:multiLevelType w:val="multilevel"/>
    <w:tmpl w:val="7B943E18"/>
    <w:numStyleLink w:val="Constraints"/>
  </w:abstractNum>
  <w:abstractNum w:abstractNumId="59">
    <w:nsid w:val="3AE6381F"/>
    <w:multiLevelType w:val="multilevel"/>
    <w:tmpl w:val="7B943E18"/>
    <w:numStyleLink w:val="Constraints"/>
  </w:abstractNum>
  <w:abstractNum w:abstractNumId="60">
    <w:nsid w:val="3B61344D"/>
    <w:multiLevelType w:val="multilevel"/>
    <w:tmpl w:val="7B943E18"/>
    <w:numStyleLink w:val="Constraints"/>
  </w:abstractNum>
  <w:abstractNum w:abstractNumId="61">
    <w:nsid w:val="3BFD12EC"/>
    <w:multiLevelType w:val="multilevel"/>
    <w:tmpl w:val="7B943E18"/>
    <w:numStyleLink w:val="Constraints"/>
  </w:abstractNum>
  <w:abstractNum w:abstractNumId="62">
    <w:nsid w:val="3C6B15B9"/>
    <w:multiLevelType w:val="multilevel"/>
    <w:tmpl w:val="7B943E18"/>
    <w:numStyleLink w:val="Constraints"/>
  </w:abstractNum>
  <w:abstractNum w:abstractNumId="63">
    <w:nsid w:val="3F0F6B4F"/>
    <w:multiLevelType w:val="multilevel"/>
    <w:tmpl w:val="7B943E18"/>
    <w:numStyleLink w:val="Constraints"/>
  </w:abstractNum>
  <w:abstractNum w:abstractNumId="64">
    <w:nsid w:val="3F835229"/>
    <w:multiLevelType w:val="multilevel"/>
    <w:tmpl w:val="7B943E18"/>
    <w:numStyleLink w:val="Constraints"/>
  </w:abstractNum>
  <w:abstractNum w:abstractNumId="65">
    <w:nsid w:val="40814620"/>
    <w:multiLevelType w:val="multilevel"/>
    <w:tmpl w:val="7B943E18"/>
    <w:numStyleLink w:val="Constraints"/>
  </w:abstractNum>
  <w:abstractNum w:abstractNumId="66">
    <w:nsid w:val="42CD729A"/>
    <w:multiLevelType w:val="hybridMultilevel"/>
    <w:tmpl w:val="C5FCCF56"/>
    <w:lvl w:ilvl="0" w:tplc="2336315E">
      <w:start w:val="1"/>
      <w:numFmt w:val="bullet"/>
      <w:pStyle w:val="ListBullet"/>
      <w:lvlText w:val=""/>
      <w:lvlJc w:val="left"/>
      <w:pPr>
        <w:ind w:left="720" w:hanging="360"/>
      </w:pPr>
      <w:rPr>
        <w:rFonts w:ascii="Symbol" w:hAnsi="Symbol" w:hint="default"/>
      </w:rPr>
    </w:lvl>
    <w:lvl w:ilvl="1" w:tplc="47E2FC02" w:tentative="1">
      <w:start w:val="1"/>
      <w:numFmt w:val="bullet"/>
      <w:lvlText w:val="o"/>
      <w:lvlJc w:val="left"/>
      <w:pPr>
        <w:ind w:left="1440" w:hanging="360"/>
      </w:pPr>
      <w:rPr>
        <w:rFonts w:ascii="Courier New" w:hAnsi="Courier New" w:hint="default"/>
      </w:rPr>
    </w:lvl>
    <w:lvl w:ilvl="2" w:tplc="81CE377E" w:tentative="1">
      <w:start w:val="1"/>
      <w:numFmt w:val="bullet"/>
      <w:lvlText w:val=""/>
      <w:lvlJc w:val="left"/>
      <w:pPr>
        <w:ind w:left="2160" w:hanging="360"/>
      </w:pPr>
      <w:rPr>
        <w:rFonts w:ascii="Wingdings" w:hAnsi="Wingdings" w:hint="default"/>
      </w:rPr>
    </w:lvl>
    <w:lvl w:ilvl="3" w:tplc="2BD62188" w:tentative="1">
      <w:start w:val="1"/>
      <w:numFmt w:val="bullet"/>
      <w:lvlText w:val=""/>
      <w:lvlJc w:val="left"/>
      <w:pPr>
        <w:ind w:left="2880" w:hanging="360"/>
      </w:pPr>
      <w:rPr>
        <w:rFonts w:ascii="Symbol" w:hAnsi="Symbol" w:hint="default"/>
      </w:rPr>
    </w:lvl>
    <w:lvl w:ilvl="4" w:tplc="C3807F06" w:tentative="1">
      <w:start w:val="1"/>
      <w:numFmt w:val="bullet"/>
      <w:lvlText w:val="o"/>
      <w:lvlJc w:val="left"/>
      <w:pPr>
        <w:ind w:left="3600" w:hanging="360"/>
      </w:pPr>
      <w:rPr>
        <w:rFonts w:ascii="Courier New" w:hAnsi="Courier New" w:hint="default"/>
      </w:rPr>
    </w:lvl>
    <w:lvl w:ilvl="5" w:tplc="81340772" w:tentative="1">
      <w:start w:val="1"/>
      <w:numFmt w:val="bullet"/>
      <w:lvlText w:val=""/>
      <w:lvlJc w:val="left"/>
      <w:pPr>
        <w:ind w:left="4320" w:hanging="360"/>
      </w:pPr>
      <w:rPr>
        <w:rFonts w:ascii="Wingdings" w:hAnsi="Wingdings" w:hint="default"/>
      </w:rPr>
    </w:lvl>
    <w:lvl w:ilvl="6" w:tplc="DEB45F62" w:tentative="1">
      <w:start w:val="1"/>
      <w:numFmt w:val="bullet"/>
      <w:lvlText w:val=""/>
      <w:lvlJc w:val="left"/>
      <w:pPr>
        <w:ind w:left="5040" w:hanging="360"/>
      </w:pPr>
      <w:rPr>
        <w:rFonts w:ascii="Symbol" w:hAnsi="Symbol" w:hint="default"/>
      </w:rPr>
    </w:lvl>
    <w:lvl w:ilvl="7" w:tplc="A5866FC2" w:tentative="1">
      <w:start w:val="1"/>
      <w:numFmt w:val="bullet"/>
      <w:lvlText w:val="o"/>
      <w:lvlJc w:val="left"/>
      <w:pPr>
        <w:ind w:left="5760" w:hanging="360"/>
      </w:pPr>
      <w:rPr>
        <w:rFonts w:ascii="Courier New" w:hAnsi="Courier New" w:hint="default"/>
      </w:rPr>
    </w:lvl>
    <w:lvl w:ilvl="8" w:tplc="00D8C76C" w:tentative="1">
      <w:start w:val="1"/>
      <w:numFmt w:val="bullet"/>
      <w:lvlText w:val=""/>
      <w:lvlJc w:val="left"/>
      <w:pPr>
        <w:ind w:left="6480" w:hanging="360"/>
      </w:pPr>
      <w:rPr>
        <w:rFonts w:ascii="Wingdings" w:hAnsi="Wingdings" w:hint="default"/>
      </w:rPr>
    </w:lvl>
  </w:abstractNum>
  <w:abstractNum w:abstractNumId="67">
    <w:nsid w:val="43BA0AEA"/>
    <w:multiLevelType w:val="multilevel"/>
    <w:tmpl w:val="7B943E18"/>
    <w:numStyleLink w:val="Constraints"/>
  </w:abstractNum>
  <w:abstractNum w:abstractNumId="68">
    <w:nsid w:val="455506D4"/>
    <w:multiLevelType w:val="multilevel"/>
    <w:tmpl w:val="7B943E18"/>
    <w:numStyleLink w:val="Constraints"/>
  </w:abstractNum>
  <w:abstractNum w:abstractNumId="69">
    <w:nsid w:val="45B90C54"/>
    <w:multiLevelType w:val="multilevel"/>
    <w:tmpl w:val="7B943E18"/>
    <w:numStyleLink w:val="Constraints"/>
  </w:abstractNum>
  <w:abstractNum w:abstractNumId="70">
    <w:nsid w:val="463700FF"/>
    <w:multiLevelType w:val="multilevel"/>
    <w:tmpl w:val="7B943E18"/>
    <w:numStyleLink w:val="Constraints"/>
  </w:abstractNum>
  <w:abstractNum w:abstractNumId="71">
    <w:nsid w:val="4AC472E6"/>
    <w:multiLevelType w:val="multilevel"/>
    <w:tmpl w:val="7B943E18"/>
    <w:numStyleLink w:val="Constraints"/>
  </w:abstractNum>
  <w:abstractNum w:abstractNumId="72">
    <w:nsid w:val="4ACC40CE"/>
    <w:multiLevelType w:val="multilevel"/>
    <w:tmpl w:val="7B943E18"/>
    <w:numStyleLink w:val="Constraints"/>
  </w:abstractNum>
  <w:abstractNum w:abstractNumId="73">
    <w:nsid w:val="4B3455E2"/>
    <w:multiLevelType w:val="multilevel"/>
    <w:tmpl w:val="7B943E18"/>
    <w:numStyleLink w:val="Constraints"/>
  </w:abstractNum>
  <w:abstractNum w:abstractNumId="74">
    <w:nsid w:val="4B4C78E1"/>
    <w:multiLevelType w:val="multilevel"/>
    <w:tmpl w:val="7B943E18"/>
    <w:numStyleLink w:val="Constraints"/>
  </w:abstractNum>
  <w:abstractNum w:abstractNumId="75">
    <w:nsid w:val="4C6C11B3"/>
    <w:multiLevelType w:val="multilevel"/>
    <w:tmpl w:val="7B943E18"/>
    <w:numStyleLink w:val="Constraints"/>
  </w:abstractNum>
  <w:abstractNum w:abstractNumId="76">
    <w:nsid w:val="4D190249"/>
    <w:multiLevelType w:val="multilevel"/>
    <w:tmpl w:val="7B943E18"/>
    <w:numStyleLink w:val="Constraints"/>
  </w:abstractNum>
  <w:abstractNum w:abstractNumId="77">
    <w:nsid w:val="4E6F48A1"/>
    <w:multiLevelType w:val="multilevel"/>
    <w:tmpl w:val="7B943E18"/>
    <w:numStyleLink w:val="Constraints"/>
  </w:abstractNum>
  <w:abstractNum w:abstractNumId="78">
    <w:nsid w:val="4FC326C2"/>
    <w:multiLevelType w:val="multilevel"/>
    <w:tmpl w:val="7B943E18"/>
    <w:numStyleLink w:val="Constraints"/>
  </w:abstractNum>
  <w:abstractNum w:abstractNumId="79">
    <w:nsid w:val="4FFC4305"/>
    <w:multiLevelType w:val="multilevel"/>
    <w:tmpl w:val="E3F2556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0">
    <w:nsid w:val="51317D73"/>
    <w:multiLevelType w:val="multilevel"/>
    <w:tmpl w:val="7B943E18"/>
    <w:numStyleLink w:val="Constraints"/>
  </w:abstractNum>
  <w:abstractNum w:abstractNumId="81">
    <w:nsid w:val="51B545B8"/>
    <w:multiLevelType w:val="multilevel"/>
    <w:tmpl w:val="7B943E18"/>
    <w:numStyleLink w:val="Constraints"/>
  </w:abstractNum>
  <w:abstractNum w:abstractNumId="82">
    <w:nsid w:val="55991193"/>
    <w:multiLevelType w:val="multilevel"/>
    <w:tmpl w:val="E3F2556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3">
    <w:nsid w:val="55B7259B"/>
    <w:multiLevelType w:val="multilevel"/>
    <w:tmpl w:val="7B943E18"/>
    <w:numStyleLink w:val="Constraints"/>
  </w:abstractNum>
  <w:abstractNum w:abstractNumId="84">
    <w:nsid w:val="55FF5112"/>
    <w:multiLevelType w:val="multilevel"/>
    <w:tmpl w:val="7B943E18"/>
    <w:numStyleLink w:val="Constraints"/>
  </w:abstractNum>
  <w:abstractNum w:abstractNumId="85">
    <w:nsid w:val="561247D4"/>
    <w:multiLevelType w:val="multilevel"/>
    <w:tmpl w:val="7B943E18"/>
    <w:numStyleLink w:val="Constraints"/>
  </w:abstractNum>
  <w:abstractNum w:abstractNumId="86">
    <w:nsid w:val="56DF7EC1"/>
    <w:multiLevelType w:val="multilevel"/>
    <w:tmpl w:val="E3F2556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7">
    <w:nsid w:val="57C26CE6"/>
    <w:multiLevelType w:val="multilevel"/>
    <w:tmpl w:val="7B943E18"/>
    <w:numStyleLink w:val="Constraints"/>
  </w:abstractNum>
  <w:abstractNum w:abstractNumId="88">
    <w:nsid w:val="591C44EC"/>
    <w:multiLevelType w:val="multilevel"/>
    <w:tmpl w:val="7B943E18"/>
    <w:numStyleLink w:val="Constraints"/>
  </w:abstractNum>
  <w:abstractNum w:abstractNumId="89">
    <w:nsid w:val="5B9060DD"/>
    <w:multiLevelType w:val="multilevel"/>
    <w:tmpl w:val="E3F2556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0">
    <w:nsid w:val="5BBD382A"/>
    <w:multiLevelType w:val="multilevel"/>
    <w:tmpl w:val="7B943E18"/>
    <w:numStyleLink w:val="Constraints"/>
  </w:abstractNum>
  <w:abstractNum w:abstractNumId="91">
    <w:nsid w:val="5BC43135"/>
    <w:multiLevelType w:val="multilevel"/>
    <w:tmpl w:val="7B943E18"/>
    <w:numStyleLink w:val="Constraints"/>
  </w:abstractNum>
  <w:abstractNum w:abstractNumId="92">
    <w:nsid w:val="5DE27B33"/>
    <w:multiLevelType w:val="multilevel"/>
    <w:tmpl w:val="7B943E18"/>
    <w:numStyleLink w:val="Constraints"/>
  </w:abstractNum>
  <w:abstractNum w:abstractNumId="93">
    <w:nsid w:val="5F1E3A5C"/>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4">
    <w:nsid w:val="5F2727A8"/>
    <w:multiLevelType w:val="multilevel"/>
    <w:tmpl w:val="7B943E18"/>
    <w:numStyleLink w:val="Constraints"/>
  </w:abstractNum>
  <w:abstractNum w:abstractNumId="95">
    <w:nsid w:val="60393F98"/>
    <w:multiLevelType w:val="multilevel"/>
    <w:tmpl w:val="E3F2556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6">
    <w:nsid w:val="617A42B9"/>
    <w:multiLevelType w:val="multilevel"/>
    <w:tmpl w:val="7B943E18"/>
    <w:numStyleLink w:val="Constraints"/>
  </w:abstractNum>
  <w:abstractNum w:abstractNumId="97">
    <w:nsid w:val="628B3624"/>
    <w:multiLevelType w:val="multilevel"/>
    <w:tmpl w:val="18C0BB4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8">
    <w:nsid w:val="62F63B42"/>
    <w:multiLevelType w:val="multilevel"/>
    <w:tmpl w:val="7B943E18"/>
    <w:numStyleLink w:val="Constraints"/>
  </w:abstractNum>
  <w:abstractNum w:abstractNumId="99">
    <w:nsid w:val="64415F7A"/>
    <w:multiLevelType w:val="multilevel"/>
    <w:tmpl w:val="7B943E18"/>
    <w:numStyleLink w:val="Constraints"/>
  </w:abstractNum>
  <w:abstractNum w:abstractNumId="100">
    <w:nsid w:val="64A441CB"/>
    <w:multiLevelType w:val="multilevel"/>
    <w:tmpl w:val="7B943E18"/>
    <w:numStyleLink w:val="Constraints"/>
  </w:abstractNum>
  <w:abstractNum w:abstractNumId="101">
    <w:nsid w:val="653E52E2"/>
    <w:multiLevelType w:val="multilevel"/>
    <w:tmpl w:val="7B943E18"/>
    <w:numStyleLink w:val="Constraints"/>
  </w:abstractNum>
  <w:abstractNum w:abstractNumId="102">
    <w:nsid w:val="65FE194E"/>
    <w:multiLevelType w:val="multilevel"/>
    <w:tmpl w:val="E3F2556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3">
    <w:nsid w:val="66E53096"/>
    <w:multiLevelType w:val="multilevel"/>
    <w:tmpl w:val="7B943E18"/>
    <w:numStyleLink w:val="Constraints"/>
  </w:abstractNum>
  <w:abstractNum w:abstractNumId="104">
    <w:nsid w:val="68844FFC"/>
    <w:multiLevelType w:val="multilevel"/>
    <w:tmpl w:val="7B943E18"/>
    <w:numStyleLink w:val="Constraints"/>
  </w:abstractNum>
  <w:abstractNum w:abstractNumId="105">
    <w:nsid w:val="69CC0DBB"/>
    <w:multiLevelType w:val="multilevel"/>
    <w:tmpl w:val="7B943E18"/>
    <w:numStyleLink w:val="Constraints"/>
  </w:abstractNum>
  <w:abstractNum w:abstractNumId="106">
    <w:nsid w:val="6A1C0BAD"/>
    <w:multiLevelType w:val="multilevel"/>
    <w:tmpl w:val="7B943E18"/>
    <w:numStyleLink w:val="Constraints"/>
  </w:abstractNum>
  <w:abstractNum w:abstractNumId="107">
    <w:nsid w:val="6A4947EF"/>
    <w:multiLevelType w:val="multilevel"/>
    <w:tmpl w:val="7B943E18"/>
    <w:numStyleLink w:val="Constraints"/>
  </w:abstractNum>
  <w:abstractNum w:abstractNumId="108">
    <w:nsid w:val="6A5B0292"/>
    <w:multiLevelType w:val="multilevel"/>
    <w:tmpl w:val="7B943E18"/>
    <w:numStyleLink w:val="Constraints"/>
  </w:abstractNum>
  <w:abstractNum w:abstractNumId="109">
    <w:nsid w:val="6AFA3440"/>
    <w:multiLevelType w:val="multilevel"/>
    <w:tmpl w:val="7B943E18"/>
    <w:numStyleLink w:val="Constraints"/>
  </w:abstractNum>
  <w:abstractNum w:abstractNumId="110">
    <w:nsid w:val="6B0A1DEA"/>
    <w:multiLevelType w:val="multilevel"/>
    <w:tmpl w:val="E3F2556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1">
    <w:nsid w:val="6B28345B"/>
    <w:multiLevelType w:val="multilevel"/>
    <w:tmpl w:val="7B943E18"/>
    <w:numStyleLink w:val="Constraints"/>
  </w:abstractNum>
  <w:abstractNum w:abstractNumId="112">
    <w:nsid w:val="6B6D744B"/>
    <w:multiLevelType w:val="multilevel"/>
    <w:tmpl w:val="7B943E18"/>
    <w:numStyleLink w:val="Constraints"/>
  </w:abstractNum>
  <w:abstractNum w:abstractNumId="113">
    <w:nsid w:val="6D553435"/>
    <w:multiLevelType w:val="multilevel"/>
    <w:tmpl w:val="7B943E18"/>
    <w:numStyleLink w:val="Constraints"/>
  </w:abstractNum>
  <w:abstractNum w:abstractNumId="114">
    <w:nsid w:val="6D8A0AB3"/>
    <w:multiLevelType w:val="multilevel"/>
    <w:tmpl w:val="7B943E18"/>
    <w:numStyleLink w:val="Constraints"/>
  </w:abstractNum>
  <w:abstractNum w:abstractNumId="115">
    <w:nsid w:val="6E1A240A"/>
    <w:multiLevelType w:val="multilevel"/>
    <w:tmpl w:val="7B943E18"/>
    <w:numStyleLink w:val="Constraints"/>
  </w:abstractNum>
  <w:abstractNum w:abstractNumId="116">
    <w:nsid w:val="70292BAC"/>
    <w:multiLevelType w:val="multilevel"/>
    <w:tmpl w:val="7B943E18"/>
    <w:numStyleLink w:val="Constraints"/>
  </w:abstractNum>
  <w:abstractNum w:abstractNumId="117">
    <w:nsid w:val="754110BB"/>
    <w:multiLevelType w:val="multilevel"/>
    <w:tmpl w:val="7B943E18"/>
    <w:numStyleLink w:val="Constraints"/>
  </w:abstractNum>
  <w:abstractNum w:abstractNumId="118">
    <w:nsid w:val="756E3F04"/>
    <w:multiLevelType w:val="multilevel"/>
    <w:tmpl w:val="7B943E18"/>
    <w:numStyleLink w:val="Constraints"/>
  </w:abstractNum>
  <w:abstractNum w:abstractNumId="119">
    <w:nsid w:val="75DF4968"/>
    <w:multiLevelType w:val="multilevel"/>
    <w:tmpl w:val="7B943E18"/>
    <w:numStyleLink w:val="Constraints"/>
  </w:abstractNum>
  <w:abstractNum w:abstractNumId="120">
    <w:nsid w:val="76F44667"/>
    <w:multiLevelType w:val="multilevel"/>
    <w:tmpl w:val="7B943E18"/>
    <w:numStyleLink w:val="Constraints"/>
  </w:abstractNum>
  <w:abstractNum w:abstractNumId="121">
    <w:nsid w:val="7A557165"/>
    <w:multiLevelType w:val="multilevel"/>
    <w:tmpl w:val="7B943E18"/>
    <w:numStyleLink w:val="Constraints"/>
  </w:abstractNum>
  <w:abstractNum w:abstractNumId="122">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3">
    <w:nsid w:val="7D3E0C9C"/>
    <w:multiLevelType w:val="multilevel"/>
    <w:tmpl w:val="7B943E18"/>
    <w:numStyleLink w:val="Constraints"/>
  </w:abstractNum>
  <w:abstractNum w:abstractNumId="124">
    <w:nsid w:val="7D46274E"/>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5">
    <w:nsid w:val="7FCB7469"/>
    <w:multiLevelType w:val="hybridMultilevel"/>
    <w:tmpl w:val="03BA3C2A"/>
    <w:lvl w:ilvl="0" w:tplc="ACA4C220">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DB54E836" w:tentative="1">
      <w:start w:val="1"/>
      <w:numFmt w:val="lowerLetter"/>
      <w:lvlText w:val="%2."/>
      <w:lvlJc w:val="left"/>
      <w:pPr>
        <w:ind w:left="1440" w:hanging="360"/>
      </w:pPr>
    </w:lvl>
    <w:lvl w:ilvl="2" w:tplc="215E92E4" w:tentative="1">
      <w:start w:val="1"/>
      <w:numFmt w:val="lowerRoman"/>
      <w:lvlText w:val="%3."/>
      <w:lvlJc w:val="right"/>
      <w:pPr>
        <w:ind w:left="2160" w:hanging="180"/>
      </w:pPr>
    </w:lvl>
    <w:lvl w:ilvl="3" w:tplc="A78C505C" w:tentative="1">
      <w:start w:val="1"/>
      <w:numFmt w:val="decimal"/>
      <w:lvlText w:val="%4."/>
      <w:lvlJc w:val="left"/>
      <w:pPr>
        <w:ind w:left="2880" w:hanging="360"/>
      </w:pPr>
    </w:lvl>
    <w:lvl w:ilvl="4" w:tplc="65922DA0" w:tentative="1">
      <w:start w:val="1"/>
      <w:numFmt w:val="lowerLetter"/>
      <w:lvlText w:val="%5."/>
      <w:lvlJc w:val="left"/>
      <w:pPr>
        <w:ind w:left="3600" w:hanging="360"/>
      </w:pPr>
    </w:lvl>
    <w:lvl w:ilvl="5" w:tplc="DD080270" w:tentative="1">
      <w:start w:val="1"/>
      <w:numFmt w:val="lowerRoman"/>
      <w:lvlText w:val="%6."/>
      <w:lvlJc w:val="right"/>
      <w:pPr>
        <w:ind w:left="4320" w:hanging="180"/>
      </w:pPr>
    </w:lvl>
    <w:lvl w:ilvl="6" w:tplc="ECB43DD8" w:tentative="1">
      <w:start w:val="1"/>
      <w:numFmt w:val="decimal"/>
      <w:lvlText w:val="%7."/>
      <w:lvlJc w:val="left"/>
      <w:pPr>
        <w:ind w:left="5040" w:hanging="360"/>
      </w:pPr>
    </w:lvl>
    <w:lvl w:ilvl="7" w:tplc="F8BE390E" w:tentative="1">
      <w:start w:val="1"/>
      <w:numFmt w:val="lowerLetter"/>
      <w:lvlText w:val="%8."/>
      <w:lvlJc w:val="left"/>
      <w:pPr>
        <w:ind w:left="5760" w:hanging="360"/>
      </w:pPr>
    </w:lvl>
    <w:lvl w:ilvl="8" w:tplc="5972E408" w:tentative="1">
      <w:start w:val="1"/>
      <w:numFmt w:val="lowerRoman"/>
      <w:lvlText w:val="%9."/>
      <w:lvlJc w:val="right"/>
      <w:pPr>
        <w:ind w:left="6480" w:hanging="180"/>
      </w:pPr>
    </w:lvl>
  </w:abstractNum>
  <w:num w:numId="1">
    <w:abstractNumId w:val="97"/>
  </w:num>
  <w:num w:numId="2">
    <w:abstractNumId w:val="50"/>
  </w:num>
  <w:num w:numId="3">
    <w:abstractNumId w:val="125"/>
  </w:num>
  <w:num w:numId="4">
    <w:abstractNumId w:val="122"/>
  </w:num>
  <w:num w:numId="5">
    <w:abstractNumId w:val="59"/>
  </w:num>
  <w:num w:numId="6">
    <w:abstractNumId w:val="50"/>
  </w:num>
  <w:num w:numId="7">
    <w:abstractNumId w:val="2"/>
  </w:num>
  <w:num w:numId="8">
    <w:abstractNumId w:val="68"/>
  </w:num>
  <w:num w:numId="9">
    <w:abstractNumId w:val="35"/>
  </w:num>
  <w:num w:numId="10">
    <w:abstractNumId w:val="1"/>
  </w:num>
  <w:num w:numId="11">
    <w:abstractNumId w:val="101"/>
  </w:num>
  <w:num w:numId="12">
    <w:abstractNumId w:val="46"/>
  </w:num>
  <w:num w:numId="13">
    <w:abstractNumId w:val="58"/>
  </w:num>
  <w:num w:numId="14">
    <w:abstractNumId w:val="56"/>
  </w:num>
  <w:num w:numId="15">
    <w:abstractNumId w:val="15"/>
  </w:num>
  <w:num w:numId="16">
    <w:abstractNumId w:val="10"/>
  </w:num>
  <w:num w:numId="17">
    <w:abstractNumId w:val="70"/>
  </w:num>
  <w:num w:numId="18">
    <w:abstractNumId w:val="42"/>
  </w:num>
  <w:num w:numId="19">
    <w:abstractNumId w:val="51"/>
  </w:num>
  <w:num w:numId="20">
    <w:abstractNumId w:val="118"/>
  </w:num>
  <w:num w:numId="21">
    <w:abstractNumId w:val="55"/>
  </w:num>
  <w:num w:numId="22">
    <w:abstractNumId w:val="66"/>
  </w:num>
  <w:num w:numId="23">
    <w:abstractNumId w:val="108"/>
  </w:num>
  <w:num w:numId="24">
    <w:abstractNumId w:val="61"/>
  </w:num>
  <w:num w:numId="25">
    <w:abstractNumId w:val="109"/>
  </w:num>
  <w:num w:numId="26">
    <w:abstractNumId w:val="64"/>
  </w:num>
  <w:num w:numId="2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2"/>
  </w:num>
  <w:num w:numId="29">
    <w:abstractNumId w:val="49"/>
  </w:num>
  <w:num w:numId="30">
    <w:abstractNumId w:val="12"/>
  </w:num>
  <w:num w:numId="31">
    <w:abstractNumId w:val="117"/>
  </w:num>
  <w:num w:numId="32">
    <w:abstractNumId w:val="11"/>
  </w:num>
  <w:num w:numId="33">
    <w:abstractNumId w:val="31"/>
  </w:num>
  <w:num w:numId="34">
    <w:abstractNumId w:val="88"/>
  </w:num>
  <w:num w:numId="35">
    <w:abstractNumId w:val="80"/>
  </w:num>
  <w:num w:numId="36">
    <w:abstractNumId w:val="6"/>
  </w:num>
  <w:num w:numId="37">
    <w:abstractNumId w:val="14"/>
  </w:num>
  <w:num w:numId="38">
    <w:abstractNumId w:val="81"/>
  </w:num>
  <w:num w:numId="39">
    <w:abstractNumId w:val="21"/>
  </w:num>
  <w:num w:numId="40">
    <w:abstractNumId w:val="87"/>
  </w:num>
  <w:num w:numId="41">
    <w:abstractNumId w:val="113"/>
  </w:num>
  <w:num w:numId="42">
    <w:abstractNumId w:val="60"/>
  </w:num>
  <w:num w:numId="43">
    <w:abstractNumId w:val="8"/>
  </w:num>
  <w:num w:numId="44">
    <w:abstractNumId w:val="57"/>
  </w:num>
  <w:num w:numId="45">
    <w:abstractNumId w:val="69"/>
  </w:num>
  <w:num w:numId="46">
    <w:abstractNumId w:val="91"/>
  </w:num>
  <w:num w:numId="47">
    <w:abstractNumId w:val="94"/>
  </w:num>
  <w:num w:numId="48">
    <w:abstractNumId w:val="96"/>
  </w:num>
  <w:num w:numId="49">
    <w:abstractNumId w:val="28"/>
  </w:num>
  <w:num w:numId="50">
    <w:abstractNumId w:val="99"/>
  </w:num>
  <w:num w:numId="51">
    <w:abstractNumId w:val="114"/>
  </w:num>
  <w:num w:numId="52">
    <w:abstractNumId w:val="53"/>
  </w:num>
  <w:num w:numId="53">
    <w:abstractNumId w:val="112"/>
  </w:num>
  <w:num w:numId="54">
    <w:abstractNumId w:val="65"/>
  </w:num>
  <w:num w:numId="55">
    <w:abstractNumId w:val="37"/>
  </w:num>
  <w:num w:numId="56">
    <w:abstractNumId w:val="5"/>
  </w:num>
  <w:num w:numId="57">
    <w:abstractNumId w:val="103"/>
  </w:num>
  <w:num w:numId="58">
    <w:abstractNumId w:val="119"/>
  </w:num>
  <w:num w:numId="59">
    <w:abstractNumId w:val="106"/>
  </w:num>
  <w:num w:numId="60">
    <w:abstractNumId w:val="78"/>
  </w:num>
  <w:num w:numId="61">
    <w:abstractNumId w:val="38"/>
  </w:num>
  <w:num w:numId="62">
    <w:abstractNumId w:val="75"/>
  </w:num>
  <w:num w:numId="63">
    <w:abstractNumId w:val="85"/>
  </w:num>
  <w:num w:numId="64">
    <w:abstractNumId w:val="27"/>
  </w:num>
  <w:num w:numId="65">
    <w:abstractNumId w:val="43"/>
  </w:num>
  <w:num w:numId="66">
    <w:abstractNumId w:val="30"/>
  </w:num>
  <w:num w:numId="67">
    <w:abstractNumId w:val="54"/>
  </w:num>
  <w:num w:numId="68">
    <w:abstractNumId w:val="18"/>
  </w:num>
  <w:num w:numId="69">
    <w:abstractNumId w:val="107"/>
  </w:num>
  <w:num w:numId="70">
    <w:abstractNumId w:val="16"/>
  </w:num>
  <w:num w:numId="71">
    <w:abstractNumId w:val="47"/>
  </w:num>
  <w:num w:numId="72">
    <w:abstractNumId w:val="36"/>
  </w:num>
  <w:num w:numId="73">
    <w:abstractNumId w:val="24"/>
  </w:num>
  <w:num w:numId="74">
    <w:abstractNumId w:val="39"/>
  </w:num>
  <w:num w:numId="75">
    <w:abstractNumId w:val="22"/>
  </w:num>
  <w:num w:numId="76">
    <w:abstractNumId w:val="19"/>
  </w:num>
  <w:num w:numId="77">
    <w:abstractNumId w:val="63"/>
  </w:num>
  <w:num w:numId="78">
    <w:abstractNumId w:val="34"/>
  </w:num>
  <w:num w:numId="79">
    <w:abstractNumId w:val="90"/>
  </w:num>
  <w:num w:numId="80">
    <w:abstractNumId w:val="116"/>
  </w:num>
  <w:num w:numId="81">
    <w:abstractNumId w:val="76"/>
  </w:num>
  <w:num w:numId="82">
    <w:abstractNumId w:val="44"/>
  </w:num>
  <w:num w:numId="83">
    <w:abstractNumId w:val="3"/>
  </w:num>
  <w:num w:numId="84">
    <w:abstractNumId w:val="23"/>
  </w:num>
  <w:num w:numId="85">
    <w:abstractNumId w:val="98"/>
  </w:num>
  <w:num w:numId="86">
    <w:abstractNumId w:val="104"/>
  </w:num>
  <w:num w:numId="87">
    <w:abstractNumId w:val="20"/>
  </w:num>
  <w:num w:numId="88">
    <w:abstractNumId w:val="9"/>
  </w:num>
  <w:num w:numId="89">
    <w:abstractNumId w:val="40"/>
  </w:num>
  <w:num w:numId="90">
    <w:abstractNumId w:val="115"/>
  </w:num>
  <w:num w:numId="91">
    <w:abstractNumId w:val="111"/>
  </w:num>
  <w:num w:numId="92">
    <w:abstractNumId w:val="84"/>
  </w:num>
  <w:num w:numId="93">
    <w:abstractNumId w:val="121"/>
  </w:num>
  <w:num w:numId="94">
    <w:abstractNumId w:val="25"/>
  </w:num>
  <w:num w:numId="95">
    <w:abstractNumId w:val="120"/>
  </w:num>
  <w:num w:numId="96">
    <w:abstractNumId w:val="29"/>
  </w:num>
  <w:num w:numId="97">
    <w:abstractNumId w:val="100"/>
  </w:num>
  <w:num w:numId="98">
    <w:abstractNumId w:val="26"/>
  </w:num>
  <w:num w:numId="99">
    <w:abstractNumId w:val="71"/>
  </w:num>
  <w:num w:numId="100">
    <w:abstractNumId w:val="72"/>
  </w:num>
  <w:num w:numId="101">
    <w:abstractNumId w:val="33"/>
  </w:num>
  <w:num w:numId="102">
    <w:abstractNumId w:val="73"/>
  </w:num>
  <w:num w:numId="103">
    <w:abstractNumId w:val="48"/>
  </w:num>
  <w:num w:numId="104">
    <w:abstractNumId w:val="77"/>
  </w:num>
  <w:num w:numId="105">
    <w:abstractNumId w:val="92"/>
  </w:num>
  <w:num w:numId="106">
    <w:abstractNumId w:val="41"/>
  </w:num>
  <w:num w:numId="107">
    <w:abstractNumId w:val="74"/>
  </w:num>
  <w:num w:numId="108">
    <w:abstractNumId w:val="45"/>
  </w:num>
  <w:num w:numId="109">
    <w:abstractNumId w:val="105"/>
  </w:num>
  <w:num w:numId="110">
    <w:abstractNumId w:val="67"/>
  </w:num>
  <w:num w:numId="111">
    <w:abstractNumId w:val="4"/>
  </w:num>
  <w:num w:numId="112">
    <w:abstractNumId w:val="7"/>
  </w:num>
  <w:num w:numId="113">
    <w:abstractNumId w:val="83"/>
  </w:num>
  <w:num w:numId="114">
    <w:abstractNumId w:val="123"/>
  </w:num>
  <w:num w:numId="115">
    <w:abstractNumId w:val="124"/>
  </w:num>
  <w:num w:numId="116">
    <w:abstractNumId w:val="93"/>
  </w:num>
  <w:num w:numId="117">
    <w:abstractNumId w:val="102"/>
  </w:num>
  <w:num w:numId="118">
    <w:abstractNumId w:val="95"/>
  </w:num>
  <w:num w:numId="119">
    <w:abstractNumId w:val="32"/>
  </w:num>
  <w:num w:numId="120">
    <w:abstractNumId w:val="82"/>
  </w:num>
  <w:num w:numId="121">
    <w:abstractNumId w:val="110"/>
  </w:num>
  <w:num w:numId="122">
    <w:abstractNumId w:val="89"/>
  </w:num>
  <w:num w:numId="123">
    <w:abstractNumId w:val="79"/>
  </w:num>
  <w:num w:numId="124">
    <w:abstractNumId w:val="86"/>
  </w:num>
  <w:num w:numId="125">
    <w:abstractNumId w:val="17"/>
  </w:num>
  <w:num w:numId="126">
    <w:abstractNumId w:val="13"/>
  </w:num>
  <w:num w:numId="127">
    <w:abstractNumId w:val="52"/>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hideSpellingErrors/>
  <w:hideGrammaticalError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69D"/>
    <w:rsid w:val="0000006B"/>
    <w:rsid w:val="0000014F"/>
    <w:rsid w:val="000015F7"/>
    <w:rsid w:val="00001660"/>
    <w:rsid w:val="00001804"/>
    <w:rsid w:val="000044A2"/>
    <w:rsid w:val="00005027"/>
    <w:rsid w:val="00006323"/>
    <w:rsid w:val="00006CE2"/>
    <w:rsid w:val="00006EA7"/>
    <w:rsid w:val="00007B3D"/>
    <w:rsid w:val="000113AB"/>
    <w:rsid w:val="00012216"/>
    <w:rsid w:val="000155C6"/>
    <w:rsid w:val="000161FC"/>
    <w:rsid w:val="0001672E"/>
    <w:rsid w:val="00016F64"/>
    <w:rsid w:val="00017E1E"/>
    <w:rsid w:val="00020942"/>
    <w:rsid w:val="00021A03"/>
    <w:rsid w:val="00022072"/>
    <w:rsid w:val="00022F92"/>
    <w:rsid w:val="000238E7"/>
    <w:rsid w:val="00023AB6"/>
    <w:rsid w:val="000307C3"/>
    <w:rsid w:val="00030CB7"/>
    <w:rsid w:val="000313AB"/>
    <w:rsid w:val="00031C46"/>
    <w:rsid w:val="00032A71"/>
    <w:rsid w:val="00032E8E"/>
    <w:rsid w:val="000350A1"/>
    <w:rsid w:val="000354CA"/>
    <w:rsid w:val="00037847"/>
    <w:rsid w:val="00040B1F"/>
    <w:rsid w:val="00040FA9"/>
    <w:rsid w:val="000444C8"/>
    <w:rsid w:val="00044C45"/>
    <w:rsid w:val="00045647"/>
    <w:rsid w:val="00046788"/>
    <w:rsid w:val="00046F48"/>
    <w:rsid w:val="000476DC"/>
    <w:rsid w:val="000478C3"/>
    <w:rsid w:val="00047C97"/>
    <w:rsid w:val="00050FAA"/>
    <w:rsid w:val="0005102A"/>
    <w:rsid w:val="00051412"/>
    <w:rsid w:val="000514C4"/>
    <w:rsid w:val="000517C7"/>
    <w:rsid w:val="00051C4F"/>
    <w:rsid w:val="00052423"/>
    <w:rsid w:val="00053035"/>
    <w:rsid w:val="000533A4"/>
    <w:rsid w:val="00053464"/>
    <w:rsid w:val="00053D9A"/>
    <w:rsid w:val="000565AD"/>
    <w:rsid w:val="00056BD3"/>
    <w:rsid w:val="0006054A"/>
    <w:rsid w:val="00060C60"/>
    <w:rsid w:val="00060DF6"/>
    <w:rsid w:val="00060EB1"/>
    <w:rsid w:val="000611E4"/>
    <w:rsid w:val="0006174C"/>
    <w:rsid w:val="00061906"/>
    <w:rsid w:val="0006199D"/>
    <w:rsid w:val="00062DEF"/>
    <w:rsid w:val="00062FB3"/>
    <w:rsid w:val="000662F1"/>
    <w:rsid w:val="0006632E"/>
    <w:rsid w:val="0006675A"/>
    <w:rsid w:val="00066C52"/>
    <w:rsid w:val="00067279"/>
    <w:rsid w:val="00071635"/>
    <w:rsid w:val="000728E2"/>
    <w:rsid w:val="00072CBC"/>
    <w:rsid w:val="00072FB1"/>
    <w:rsid w:val="00073CF2"/>
    <w:rsid w:val="000745D0"/>
    <w:rsid w:val="00074737"/>
    <w:rsid w:val="00075768"/>
    <w:rsid w:val="00077FF3"/>
    <w:rsid w:val="00080442"/>
    <w:rsid w:val="00081ED0"/>
    <w:rsid w:val="0008262C"/>
    <w:rsid w:val="00082776"/>
    <w:rsid w:val="00082F4D"/>
    <w:rsid w:val="00082FA8"/>
    <w:rsid w:val="000835B4"/>
    <w:rsid w:val="00083CBA"/>
    <w:rsid w:val="000847BA"/>
    <w:rsid w:val="000847FC"/>
    <w:rsid w:val="00085501"/>
    <w:rsid w:val="00085833"/>
    <w:rsid w:val="0008589F"/>
    <w:rsid w:val="000858D6"/>
    <w:rsid w:val="00085EE9"/>
    <w:rsid w:val="0008646A"/>
    <w:rsid w:val="00087E41"/>
    <w:rsid w:val="00090F97"/>
    <w:rsid w:val="00091A45"/>
    <w:rsid w:val="00091BE5"/>
    <w:rsid w:val="00092A01"/>
    <w:rsid w:val="00094291"/>
    <w:rsid w:val="00094494"/>
    <w:rsid w:val="000953B0"/>
    <w:rsid w:val="000957F4"/>
    <w:rsid w:val="000958A6"/>
    <w:rsid w:val="00095AB9"/>
    <w:rsid w:val="000961A0"/>
    <w:rsid w:val="000A01F2"/>
    <w:rsid w:val="000A0568"/>
    <w:rsid w:val="000A0A12"/>
    <w:rsid w:val="000A10DE"/>
    <w:rsid w:val="000A10ED"/>
    <w:rsid w:val="000A1A96"/>
    <w:rsid w:val="000A1CF2"/>
    <w:rsid w:val="000A314A"/>
    <w:rsid w:val="000A5D00"/>
    <w:rsid w:val="000A6B88"/>
    <w:rsid w:val="000A6C49"/>
    <w:rsid w:val="000A6CBD"/>
    <w:rsid w:val="000A7795"/>
    <w:rsid w:val="000B0D9A"/>
    <w:rsid w:val="000B148A"/>
    <w:rsid w:val="000B16DF"/>
    <w:rsid w:val="000B2288"/>
    <w:rsid w:val="000B2757"/>
    <w:rsid w:val="000B5C53"/>
    <w:rsid w:val="000B6AF8"/>
    <w:rsid w:val="000B7191"/>
    <w:rsid w:val="000C06FA"/>
    <w:rsid w:val="000C09CC"/>
    <w:rsid w:val="000C262F"/>
    <w:rsid w:val="000C2CF1"/>
    <w:rsid w:val="000C31AF"/>
    <w:rsid w:val="000C5777"/>
    <w:rsid w:val="000C5B7F"/>
    <w:rsid w:val="000D034F"/>
    <w:rsid w:val="000D036B"/>
    <w:rsid w:val="000D0F11"/>
    <w:rsid w:val="000D1F20"/>
    <w:rsid w:val="000D25B8"/>
    <w:rsid w:val="000D2BD5"/>
    <w:rsid w:val="000D2EF4"/>
    <w:rsid w:val="000D33C7"/>
    <w:rsid w:val="000D3559"/>
    <w:rsid w:val="000D3674"/>
    <w:rsid w:val="000D3F73"/>
    <w:rsid w:val="000D620E"/>
    <w:rsid w:val="000D69B1"/>
    <w:rsid w:val="000D768D"/>
    <w:rsid w:val="000D786F"/>
    <w:rsid w:val="000D7FD8"/>
    <w:rsid w:val="000E0169"/>
    <w:rsid w:val="000E0C30"/>
    <w:rsid w:val="000E0DEC"/>
    <w:rsid w:val="000E26E2"/>
    <w:rsid w:val="000E292C"/>
    <w:rsid w:val="000E3D03"/>
    <w:rsid w:val="000E6D65"/>
    <w:rsid w:val="000E743D"/>
    <w:rsid w:val="000F0545"/>
    <w:rsid w:val="000F0620"/>
    <w:rsid w:val="000F08B6"/>
    <w:rsid w:val="000F09A3"/>
    <w:rsid w:val="000F1232"/>
    <w:rsid w:val="000F2ADE"/>
    <w:rsid w:val="000F2B5C"/>
    <w:rsid w:val="000F2F9D"/>
    <w:rsid w:val="000F3AE1"/>
    <w:rsid w:val="000F3D68"/>
    <w:rsid w:val="000F474F"/>
    <w:rsid w:val="000F488B"/>
    <w:rsid w:val="000F4F25"/>
    <w:rsid w:val="000F503D"/>
    <w:rsid w:val="000F50E7"/>
    <w:rsid w:val="000F56D4"/>
    <w:rsid w:val="000F67C1"/>
    <w:rsid w:val="000F744C"/>
    <w:rsid w:val="000F758C"/>
    <w:rsid w:val="000F769B"/>
    <w:rsid w:val="000F7A8C"/>
    <w:rsid w:val="000F7F01"/>
    <w:rsid w:val="001003BD"/>
    <w:rsid w:val="00100736"/>
    <w:rsid w:val="001018B1"/>
    <w:rsid w:val="001021F7"/>
    <w:rsid w:val="0010242A"/>
    <w:rsid w:val="00102999"/>
    <w:rsid w:val="00102AB6"/>
    <w:rsid w:val="001038DB"/>
    <w:rsid w:val="00103981"/>
    <w:rsid w:val="0010469D"/>
    <w:rsid w:val="001058E8"/>
    <w:rsid w:val="00111634"/>
    <w:rsid w:val="00113382"/>
    <w:rsid w:val="001140C3"/>
    <w:rsid w:val="00115433"/>
    <w:rsid w:val="001157B5"/>
    <w:rsid w:val="001175E7"/>
    <w:rsid w:val="0011784E"/>
    <w:rsid w:val="00120281"/>
    <w:rsid w:val="00120DCA"/>
    <w:rsid w:val="001221B1"/>
    <w:rsid w:val="00124810"/>
    <w:rsid w:val="00125504"/>
    <w:rsid w:val="0012617E"/>
    <w:rsid w:val="00127A07"/>
    <w:rsid w:val="00127B25"/>
    <w:rsid w:val="001301E0"/>
    <w:rsid w:val="0013104E"/>
    <w:rsid w:val="00132876"/>
    <w:rsid w:val="00133245"/>
    <w:rsid w:val="00133C77"/>
    <w:rsid w:val="001353F3"/>
    <w:rsid w:val="00135DB7"/>
    <w:rsid w:val="001362ED"/>
    <w:rsid w:val="0013695E"/>
    <w:rsid w:val="00137942"/>
    <w:rsid w:val="001379E0"/>
    <w:rsid w:val="00140550"/>
    <w:rsid w:val="00141BF9"/>
    <w:rsid w:val="001426BB"/>
    <w:rsid w:val="00142A9A"/>
    <w:rsid w:val="00146477"/>
    <w:rsid w:val="00146565"/>
    <w:rsid w:val="00150613"/>
    <w:rsid w:val="00150997"/>
    <w:rsid w:val="00151406"/>
    <w:rsid w:val="00151A28"/>
    <w:rsid w:val="00152382"/>
    <w:rsid w:val="00153D4E"/>
    <w:rsid w:val="00154244"/>
    <w:rsid w:val="00157456"/>
    <w:rsid w:val="00157810"/>
    <w:rsid w:val="0016245F"/>
    <w:rsid w:val="0016331A"/>
    <w:rsid w:val="00163345"/>
    <w:rsid w:val="00164B27"/>
    <w:rsid w:val="00166848"/>
    <w:rsid w:val="00167342"/>
    <w:rsid w:val="00167375"/>
    <w:rsid w:val="00167538"/>
    <w:rsid w:val="0017030B"/>
    <w:rsid w:val="00171EC2"/>
    <w:rsid w:val="00173478"/>
    <w:rsid w:val="001753F1"/>
    <w:rsid w:val="00175EB7"/>
    <w:rsid w:val="0017635D"/>
    <w:rsid w:val="00176867"/>
    <w:rsid w:val="00176C64"/>
    <w:rsid w:val="00176F30"/>
    <w:rsid w:val="00177639"/>
    <w:rsid w:val="001805A8"/>
    <w:rsid w:val="00180688"/>
    <w:rsid w:val="0018119E"/>
    <w:rsid w:val="001814AC"/>
    <w:rsid w:val="00181BEE"/>
    <w:rsid w:val="00182287"/>
    <w:rsid w:val="001824D0"/>
    <w:rsid w:val="00183214"/>
    <w:rsid w:val="0018500E"/>
    <w:rsid w:val="00185A5A"/>
    <w:rsid w:val="00186B68"/>
    <w:rsid w:val="00190E35"/>
    <w:rsid w:val="00193A71"/>
    <w:rsid w:val="0019493E"/>
    <w:rsid w:val="00195F6F"/>
    <w:rsid w:val="00196741"/>
    <w:rsid w:val="00196FAC"/>
    <w:rsid w:val="001A12B8"/>
    <w:rsid w:val="001A139D"/>
    <w:rsid w:val="001A1FD5"/>
    <w:rsid w:val="001A298B"/>
    <w:rsid w:val="001A3C6D"/>
    <w:rsid w:val="001A4054"/>
    <w:rsid w:val="001A76C6"/>
    <w:rsid w:val="001A7C1F"/>
    <w:rsid w:val="001A7C35"/>
    <w:rsid w:val="001B2EE6"/>
    <w:rsid w:val="001B4524"/>
    <w:rsid w:val="001B53AC"/>
    <w:rsid w:val="001B5622"/>
    <w:rsid w:val="001B59DA"/>
    <w:rsid w:val="001B5EAF"/>
    <w:rsid w:val="001B6BF5"/>
    <w:rsid w:val="001B70A8"/>
    <w:rsid w:val="001B7439"/>
    <w:rsid w:val="001B75D7"/>
    <w:rsid w:val="001B7660"/>
    <w:rsid w:val="001C10B3"/>
    <w:rsid w:val="001C18C1"/>
    <w:rsid w:val="001C2890"/>
    <w:rsid w:val="001C291D"/>
    <w:rsid w:val="001C2CEE"/>
    <w:rsid w:val="001C2DEE"/>
    <w:rsid w:val="001C3B56"/>
    <w:rsid w:val="001C3D01"/>
    <w:rsid w:val="001C4DDA"/>
    <w:rsid w:val="001C6804"/>
    <w:rsid w:val="001C69DD"/>
    <w:rsid w:val="001C6F8E"/>
    <w:rsid w:val="001C75C0"/>
    <w:rsid w:val="001C7B25"/>
    <w:rsid w:val="001D0918"/>
    <w:rsid w:val="001D1E92"/>
    <w:rsid w:val="001D1F30"/>
    <w:rsid w:val="001D22F3"/>
    <w:rsid w:val="001D2382"/>
    <w:rsid w:val="001D3793"/>
    <w:rsid w:val="001D3E46"/>
    <w:rsid w:val="001D498C"/>
    <w:rsid w:val="001D7151"/>
    <w:rsid w:val="001E0E8D"/>
    <w:rsid w:val="001E1152"/>
    <w:rsid w:val="001E1492"/>
    <w:rsid w:val="001E2B5D"/>
    <w:rsid w:val="001E2DEF"/>
    <w:rsid w:val="001E34EF"/>
    <w:rsid w:val="001E3B36"/>
    <w:rsid w:val="001E58EE"/>
    <w:rsid w:val="001E6713"/>
    <w:rsid w:val="001E7032"/>
    <w:rsid w:val="001E7818"/>
    <w:rsid w:val="001F0200"/>
    <w:rsid w:val="001F02CF"/>
    <w:rsid w:val="001F0F17"/>
    <w:rsid w:val="001F131B"/>
    <w:rsid w:val="001F1420"/>
    <w:rsid w:val="001F1588"/>
    <w:rsid w:val="001F2C81"/>
    <w:rsid w:val="001F32F0"/>
    <w:rsid w:val="001F58A8"/>
    <w:rsid w:val="001F58B1"/>
    <w:rsid w:val="001F6DF6"/>
    <w:rsid w:val="00200601"/>
    <w:rsid w:val="00200CE6"/>
    <w:rsid w:val="00201099"/>
    <w:rsid w:val="002022CE"/>
    <w:rsid w:val="00202652"/>
    <w:rsid w:val="00202B08"/>
    <w:rsid w:val="002038FD"/>
    <w:rsid w:val="00204082"/>
    <w:rsid w:val="00204C31"/>
    <w:rsid w:val="00205401"/>
    <w:rsid w:val="002066BB"/>
    <w:rsid w:val="00206A1F"/>
    <w:rsid w:val="00206A32"/>
    <w:rsid w:val="00207479"/>
    <w:rsid w:val="002076C9"/>
    <w:rsid w:val="00207BCF"/>
    <w:rsid w:val="00207E4E"/>
    <w:rsid w:val="00210432"/>
    <w:rsid w:val="002105BF"/>
    <w:rsid w:val="00210EEB"/>
    <w:rsid w:val="00211076"/>
    <w:rsid w:val="002115A3"/>
    <w:rsid w:val="002119C0"/>
    <w:rsid w:val="0021303B"/>
    <w:rsid w:val="0021350F"/>
    <w:rsid w:val="00213C05"/>
    <w:rsid w:val="002144FC"/>
    <w:rsid w:val="0021576D"/>
    <w:rsid w:val="00215815"/>
    <w:rsid w:val="00215C65"/>
    <w:rsid w:val="002174D6"/>
    <w:rsid w:val="00217CD1"/>
    <w:rsid w:val="00221383"/>
    <w:rsid w:val="002221A2"/>
    <w:rsid w:val="0022262C"/>
    <w:rsid w:val="002234F1"/>
    <w:rsid w:val="00224516"/>
    <w:rsid w:val="00224611"/>
    <w:rsid w:val="00226030"/>
    <w:rsid w:val="00226BF6"/>
    <w:rsid w:val="00226DDE"/>
    <w:rsid w:val="00230CB0"/>
    <w:rsid w:val="00231560"/>
    <w:rsid w:val="002322D3"/>
    <w:rsid w:val="002334E4"/>
    <w:rsid w:val="002356D6"/>
    <w:rsid w:val="00242E16"/>
    <w:rsid w:val="00245102"/>
    <w:rsid w:val="00245373"/>
    <w:rsid w:val="00245839"/>
    <w:rsid w:val="00245A83"/>
    <w:rsid w:val="00245F62"/>
    <w:rsid w:val="00250A54"/>
    <w:rsid w:val="00250C71"/>
    <w:rsid w:val="002529A6"/>
    <w:rsid w:val="0025301A"/>
    <w:rsid w:val="00253A43"/>
    <w:rsid w:val="00254647"/>
    <w:rsid w:val="0025488E"/>
    <w:rsid w:val="00254CD5"/>
    <w:rsid w:val="00255BEB"/>
    <w:rsid w:val="002563C4"/>
    <w:rsid w:val="00256512"/>
    <w:rsid w:val="002577F2"/>
    <w:rsid w:val="00257AB7"/>
    <w:rsid w:val="00260189"/>
    <w:rsid w:val="00260860"/>
    <w:rsid w:val="002615B5"/>
    <w:rsid w:val="002615CA"/>
    <w:rsid w:val="002630D9"/>
    <w:rsid w:val="0026353D"/>
    <w:rsid w:val="00263AC9"/>
    <w:rsid w:val="00263C3E"/>
    <w:rsid w:val="002645A7"/>
    <w:rsid w:val="00265920"/>
    <w:rsid w:val="00265F39"/>
    <w:rsid w:val="00266539"/>
    <w:rsid w:val="0026765D"/>
    <w:rsid w:val="00270408"/>
    <w:rsid w:val="002710FE"/>
    <w:rsid w:val="00271A10"/>
    <w:rsid w:val="00272983"/>
    <w:rsid w:val="002729B2"/>
    <w:rsid w:val="00274318"/>
    <w:rsid w:val="00275102"/>
    <w:rsid w:val="00275B88"/>
    <w:rsid w:val="0027643D"/>
    <w:rsid w:val="00276B5A"/>
    <w:rsid w:val="00280495"/>
    <w:rsid w:val="00280D45"/>
    <w:rsid w:val="00282FDE"/>
    <w:rsid w:val="0028328A"/>
    <w:rsid w:val="00283E64"/>
    <w:rsid w:val="00284436"/>
    <w:rsid w:val="00285505"/>
    <w:rsid w:val="00286814"/>
    <w:rsid w:val="00287367"/>
    <w:rsid w:val="00290A15"/>
    <w:rsid w:val="00291174"/>
    <w:rsid w:val="0029188A"/>
    <w:rsid w:val="0029214A"/>
    <w:rsid w:val="00292395"/>
    <w:rsid w:val="00292F68"/>
    <w:rsid w:val="002941DB"/>
    <w:rsid w:val="00294605"/>
    <w:rsid w:val="002950E8"/>
    <w:rsid w:val="0029560B"/>
    <w:rsid w:val="0029563B"/>
    <w:rsid w:val="002975D3"/>
    <w:rsid w:val="00297E4B"/>
    <w:rsid w:val="002A10D6"/>
    <w:rsid w:val="002A17DB"/>
    <w:rsid w:val="002A2349"/>
    <w:rsid w:val="002A400D"/>
    <w:rsid w:val="002A5B04"/>
    <w:rsid w:val="002A6E96"/>
    <w:rsid w:val="002B1F67"/>
    <w:rsid w:val="002B2A6F"/>
    <w:rsid w:val="002B400D"/>
    <w:rsid w:val="002B43FF"/>
    <w:rsid w:val="002B44E0"/>
    <w:rsid w:val="002B48E1"/>
    <w:rsid w:val="002B54BC"/>
    <w:rsid w:val="002B5A8F"/>
    <w:rsid w:val="002B6EC3"/>
    <w:rsid w:val="002B7ACA"/>
    <w:rsid w:val="002B7EFA"/>
    <w:rsid w:val="002C255F"/>
    <w:rsid w:val="002C2803"/>
    <w:rsid w:val="002C2963"/>
    <w:rsid w:val="002C3D85"/>
    <w:rsid w:val="002C45D8"/>
    <w:rsid w:val="002C4BC1"/>
    <w:rsid w:val="002C4C11"/>
    <w:rsid w:val="002C5B0F"/>
    <w:rsid w:val="002C63FC"/>
    <w:rsid w:val="002C7344"/>
    <w:rsid w:val="002C7A16"/>
    <w:rsid w:val="002D35D4"/>
    <w:rsid w:val="002D46F4"/>
    <w:rsid w:val="002D5911"/>
    <w:rsid w:val="002D5944"/>
    <w:rsid w:val="002D7072"/>
    <w:rsid w:val="002D7540"/>
    <w:rsid w:val="002E0111"/>
    <w:rsid w:val="002E0A07"/>
    <w:rsid w:val="002E0E72"/>
    <w:rsid w:val="002E14BF"/>
    <w:rsid w:val="002E22E5"/>
    <w:rsid w:val="002E4D19"/>
    <w:rsid w:val="002E5D21"/>
    <w:rsid w:val="002E6503"/>
    <w:rsid w:val="002E7907"/>
    <w:rsid w:val="002E7910"/>
    <w:rsid w:val="002F0919"/>
    <w:rsid w:val="002F20A6"/>
    <w:rsid w:val="002F33C3"/>
    <w:rsid w:val="002F491B"/>
    <w:rsid w:val="002F51AA"/>
    <w:rsid w:val="002F7610"/>
    <w:rsid w:val="002F788B"/>
    <w:rsid w:val="002F7C87"/>
    <w:rsid w:val="00300AF3"/>
    <w:rsid w:val="003018D2"/>
    <w:rsid w:val="00301D06"/>
    <w:rsid w:val="00302441"/>
    <w:rsid w:val="00302C3B"/>
    <w:rsid w:val="00302CBE"/>
    <w:rsid w:val="00302D52"/>
    <w:rsid w:val="003062ED"/>
    <w:rsid w:val="003065A3"/>
    <w:rsid w:val="00306807"/>
    <w:rsid w:val="00307454"/>
    <w:rsid w:val="003100D0"/>
    <w:rsid w:val="00310AFB"/>
    <w:rsid w:val="003113E5"/>
    <w:rsid w:val="00311D07"/>
    <w:rsid w:val="003129EA"/>
    <w:rsid w:val="00313286"/>
    <w:rsid w:val="003158A8"/>
    <w:rsid w:val="003169AD"/>
    <w:rsid w:val="003204D5"/>
    <w:rsid w:val="00321B26"/>
    <w:rsid w:val="00322F4E"/>
    <w:rsid w:val="003251C6"/>
    <w:rsid w:val="00325325"/>
    <w:rsid w:val="00325FFD"/>
    <w:rsid w:val="0032777B"/>
    <w:rsid w:val="00327B0D"/>
    <w:rsid w:val="00330B94"/>
    <w:rsid w:val="00331260"/>
    <w:rsid w:val="00331B95"/>
    <w:rsid w:val="003324D9"/>
    <w:rsid w:val="003329FD"/>
    <w:rsid w:val="00332E56"/>
    <w:rsid w:val="0033317E"/>
    <w:rsid w:val="00333D64"/>
    <w:rsid w:val="00333E46"/>
    <w:rsid w:val="0033402E"/>
    <w:rsid w:val="0033548C"/>
    <w:rsid w:val="00335CE0"/>
    <w:rsid w:val="0033638E"/>
    <w:rsid w:val="00340E46"/>
    <w:rsid w:val="00340F6A"/>
    <w:rsid w:val="00342BE8"/>
    <w:rsid w:val="003438AB"/>
    <w:rsid w:val="00343948"/>
    <w:rsid w:val="003439A6"/>
    <w:rsid w:val="00343BF9"/>
    <w:rsid w:val="003447F2"/>
    <w:rsid w:val="00344F59"/>
    <w:rsid w:val="0034503B"/>
    <w:rsid w:val="003452FD"/>
    <w:rsid w:val="003457B4"/>
    <w:rsid w:val="003462E8"/>
    <w:rsid w:val="00346703"/>
    <w:rsid w:val="0035189D"/>
    <w:rsid w:val="003552E3"/>
    <w:rsid w:val="003554DB"/>
    <w:rsid w:val="00355976"/>
    <w:rsid w:val="003559A9"/>
    <w:rsid w:val="0035655E"/>
    <w:rsid w:val="00356731"/>
    <w:rsid w:val="00360237"/>
    <w:rsid w:val="0036145D"/>
    <w:rsid w:val="003632C0"/>
    <w:rsid w:val="003636C1"/>
    <w:rsid w:val="003644D4"/>
    <w:rsid w:val="00364EEE"/>
    <w:rsid w:val="003652C9"/>
    <w:rsid w:val="00366672"/>
    <w:rsid w:val="00366C08"/>
    <w:rsid w:val="00366E91"/>
    <w:rsid w:val="003674FA"/>
    <w:rsid w:val="00367624"/>
    <w:rsid w:val="00367862"/>
    <w:rsid w:val="00367997"/>
    <w:rsid w:val="00370385"/>
    <w:rsid w:val="003705C6"/>
    <w:rsid w:val="003733C7"/>
    <w:rsid w:val="00373627"/>
    <w:rsid w:val="00373C18"/>
    <w:rsid w:val="00373E8D"/>
    <w:rsid w:val="003740DB"/>
    <w:rsid w:val="00374444"/>
    <w:rsid w:val="00374635"/>
    <w:rsid w:val="00375A68"/>
    <w:rsid w:val="0037790B"/>
    <w:rsid w:val="00377C5B"/>
    <w:rsid w:val="0038490A"/>
    <w:rsid w:val="00386243"/>
    <w:rsid w:val="0038643B"/>
    <w:rsid w:val="003866DB"/>
    <w:rsid w:val="0038754B"/>
    <w:rsid w:val="00390D63"/>
    <w:rsid w:val="0039139C"/>
    <w:rsid w:val="00391CC2"/>
    <w:rsid w:val="003923ED"/>
    <w:rsid w:val="00392B6F"/>
    <w:rsid w:val="003933E7"/>
    <w:rsid w:val="003943D1"/>
    <w:rsid w:val="0039507A"/>
    <w:rsid w:val="003954AE"/>
    <w:rsid w:val="00395803"/>
    <w:rsid w:val="00395AA1"/>
    <w:rsid w:val="00395DB3"/>
    <w:rsid w:val="00396F21"/>
    <w:rsid w:val="003974E6"/>
    <w:rsid w:val="003A02E4"/>
    <w:rsid w:val="003A041E"/>
    <w:rsid w:val="003A390A"/>
    <w:rsid w:val="003A43F4"/>
    <w:rsid w:val="003A4F5B"/>
    <w:rsid w:val="003A78BF"/>
    <w:rsid w:val="003B2F56"/>
    <w:rsid w:val="003B3288"/>
    <w:rsid w:val="003B37DB"/>
    <w:rsid w:val="003B40AE"/>
    <w:rsid w:val="003B6141"/>
    <w:rsid w:val="003B7067"/>
    <w:rsid w:val="003B7226"/>
    <w:rsid w:val="003B7641"/>
    <w:rsid w:val="003C008C"/>
    <w:rsid w:val="003C03C2"/>
    <w:rsid w:val="003C16CE"/>
    <w:rsid w:val="003C1838"/>
    <w:rsid w:val="003C194C"/>
    <w:rsid w:val="003C1F5C"/>
    <w:rsid w:val="003C244F"/>
    <w:rsid w:val="003C2803"/>
    <w:rsid w:val="003C2B24"/>
    <w:rsid w:val="003C2EE4"/>
    <w:rsid w:val="003C4638"/>
    <w:rsid w:val="003C5501"/>
    <w:rsid w:val="003C60AD"/>
    <w:rsid w:val="003C7BEF"/>
    <w:rsid w:val="003C7C16"/>
    <w:rsid w:val="003C7E09"/>
    <w:rsid w:val="003D0F8E"/>
    <w:rsid w:val="003D18B5"/>
    <w:rsid w:val="003D3CC9"/>
    <w:rsid w:val="003D444E"/>
    <w:rsid w:val="003D5633"/>
    <w:rsid w:val="003D5738"/>
    <w:rsid w:val="003D5D67"/>
    <w:rsid w:val="003D62A7"/>
    <w:rsid w:val="003D6329"/>
    <w:rsid w:val="003D76EE"/>
    <w:rsid w:val="003E2079"/>
    <w:rsid w:val="003E273A"/>
    <w:rsid w:val="003E298E"/>
    <w:rsid w:val="003E2EA8"/>
    <w:rsid w:val="003E383B"/>
    <w:rsid w:val="003E3BC9"/>
    <w:rsid w:val="003E3C84"/>
    <w:rsid w:val="003E40DB"/>
    <w:rsid w:val="003E6426"/>
    <w:rsid w:val="003E6483"/>
    <w:rsid w:val="003E6F79"/>
    <w:rsid w:val="003E7A8E"/>
    <w:rsid w:val="003F11CF"/>
    <w:rsid w:val="003F1636"/>
    <w:rsid w:val="003F1B47"/>
    <w:rsid w:val="003F1F03"/>
    <w:rsid w:val="003F20C6"/>
    <w:rsid w:val="003F3408"/>
    <w:rsid w:val="003F398C"/>
    <w:rsid w:val="003F45BA"/>
    <w:rsid w:val="003F46D4"/>
    <w:rsid w:val="003F56A0"/>
    <w:rsid w:val="003F5FDB"/>
    <w:rsid w:val="003F6636"/>
    <w:rsid w:val="003F684E"/>
    <w:rsid w:val="003F6ADC"/>
    <w:rsid w:val="003F74F6"/>
    <w:rsid w:val="00400AD6"/>
    <w:rsid w:val="00400E19"/>
    <w:rsid w:val="0040144B"/>
    <w:rsid w:val="004021DA"/>
    <w:rsid w:val="0040260B"/>
    <w:rsid w:val="00402756"/>
    <w:rsid w:val="0040330B"/>
    <w:rsid w:val="004044A4"/>
    <w:rsid w:val="00404EF3"/>
    <w:rsid w:val="00405451"/>
    <w:rsid w:val="0040617A"/>
    <w:rsid w:val="00407900"/>
    <w:rsid w:val="00407C55"/>
    <w:rsid w:val="00410496"/>
    <w:rsid w:val="0041128E"/>
    <w:rsid w:val="004117F4"/>
    <w:rsid w:val="0041277B"/>
    <w:rsid w:val="00412A29"/>
    <w:rsid w:val="0041388E"/>
    <w:rsid w:val="00413E2C"/>
    <w:rsid w:val="00414107"/>
    <w:rsid w:val="004144C8"/>
    <w:rsid w:val="0041486B"/>
    <w:rsid w:val="00415027"/>
    <w:rsid w:val="00415A3D"/>
    <w:rsid w:val="004167D5"/>
    <w:rsid w:val="0041764A"/>
    <w:rsid w:val="00417891"/>
    <w:rsid w:val="00420B7B"/>
    <w:rsid w:val="00421278"/>
    <w:rsid w:val="00422327"/>
    <w:rsid w:val="004227FC"/>
    <w:rsid w:val="004278B1"/>
    <w:rsid w:val="00430266"/>
    <w:rsid w:val="0043055D"/>
    <w:rsid w:val="00430F9B"/>
    <w:rsid w:val="004322E0"/>
    <w:rsid w:val="004340F7"/>
    <w:rsid w:val="00434AF0"/>
    <w:rsid w:val="0043784F"/>
    <w:rsid w:val="004409F3"/>
    <w:rsid w:val="00440EAE"/>
    <w:rsid w:val="00441877"/>
    <w:rsid w:val="0044190B"/>
    <w:rsid w:val="0044324F"/>
    <w:rsid w:val="00444987"/>
    <w:rsid w:val="00444A67"/>
    <w:rsid w:val="0044537B"/>
    <w:rsid w:val="00446B22"/>
    <w:rsid w:val="004506C1"/>
    <w:rsid w:val="00450A1A"/>
    <w:rsid w:val="0045127F"/>
    <w:rsid w:val="00453108"/>
    <w:rsid w:val="004531F3"/>
    <w:rsid w:val="004535F8"/>
    <w:rsid w:val="00454123"/>
    <w:rsid w:val="004541E0"/>
    <w:rsid w:val="00456AC7"/>
    <w:rsid w:val="00460AAB"/>
    <w:rsid w:val="00462E8F"/>
    <w:rsid w:val="0046434E"/>
    <w:rsid w:val="004673A0"/>
    <w:rsid w:val="004714AE"/>
    <w:rsid w:val="00472893"/>
    <w:rsid w:val="00472916"/>
    <w:rsid w:val="00472CB3"/>
    <w:rsid w:val="00474B14"/>
    <w:rsid w:val="00475979"/>
    <w:rsid w:val="00480028"/>
    <w:rsid w:val="00482E70"/>
    <w:rsid w:val="00483655"/>
    <w:rsid w:val="004866F2"/>
    <w:rsid w:val="00487916"/>
    <w:rsid w:val="00487E01"/>
    <w:rsid w:val="00487ECC"/>
    <w:rsid w:val="00490331"/>
    <w:rsid w:val="00490A83"/>
    <w:rsid w:val="00493B9E"/>
    <w:rsid w:val="00493F21"/>
    <w:rsid w:val="004955E7"/>
    <w:rsid w:val="00495E6E"/>
    <w:rsid w:val="00495ECA"/>
    <w:rsid w:val="00495F7F"/>
    <w:rsid w:val="0049619C"/>
    <w:rsid w:val="004A0193"/>
    <w:rsid w:val="004A41F2"/>
    <w:rsid w:val="004A4565"/>
    <w:rsid w:val="004A4F8B"/>
    <w:rsid w:val="004A5A41"/>
    <w:rsid w:val="004A5C9D"/>
    <w:rsid w:val="004A747C"/>
    <w:rsid w:val="004A7B80"/>
    <w:rsid w:val="004A7C61"/>
    <w:rsid w:val="004A7DE6"/>
    <w:rsid w:val="004B055A"/>
    <w:rsid w:val="004B2717"/>
    <w:rsid w:val="004B397F"/>
    <w:rsid w:val="004B3997"/>
    <w:rsid w:val="004B7D2B"/>
    <w:rsid w:val="004C16B8"/>
    <w:rsid w:val="004C3DF7"/>
    <w:rsid w:val="004C5202"/>
    <w:rsid w:val="004C532C"/>
    <w:rsid w:val="004C587E"/>
    <w:rsid w:val="004C5E1D"/>
    <w:rsid w:val="004C637F"/>
    <w:rsid w:val="004C63A8"/>
    <w:rsid w:val="004C6940"/>
    <w:rsid w:val="004C6F54"/>
    <w:rsid w:val="004C752C"/>
    <w:rsid w:val="004C782A"/>
    <w:rsid w:val="004D02DD"/>
    <w:rsid w:val="004D1200"/>
    <w:rsid w:val="004D1E3B"/>
    <w:rsid w:val="004D2573"/>
    <w:rsid w:val="004D279F"/>
    <w:rsid w:val="004D512B"/>
    <w:rsid w:val="004D552A"/>
    <w:rsid w:val="004D5AD9"/>
    <w:rsid w:val="004D63C7"/>
    <w:rsid w:val="004D6A0C"/>
    <w:rsid w:val="004D7997"/>
    <w:rsid w:val="004D7B67"/>
    <w:rsid w:val="004E0116"/>
    <w:rsid w:val="004E030A"/>
    <w:rsid w:val="004E1037"/>
    <w:rsid w:val="004E2203"/>
    <w:rsid w:val="004E39D4"/>
    <w:rsid w:val="004E4DB0"/>
    <w:rsid w:val="004E51AF"/>
    <w:rsid w:val="004E58AD"/>
    <w:rsid w:val="004E5B97"/>
    <w:rsid w:val="004E681C"/>
    <w:rsid w:val="004E6B77"/>
    <w:rsid w:val="004F3129"/>
    <w:rsid w:val="004F3311"/>
    <w:rsid w:val="004F34C0"/>
    <w:rsid w:val="004F3B49"/>
    <w:rsid w:val="004F461A"/>
    <w:rsid w:val="004F4ABF"/>
    <w:rsid w:val="004F5F73"/>
    <w:rsid w:val="004F7C50"/>
    <w:rsid w:val="004F7D88"/>
    <w:rsid w:val="00500AAF"/>
    <w:rsid w:val="00500E59"/>
    <w:rsid w:val="00500F3D"/>
    <w:rsid w:val="0050161D"/>
    <w:rsid w:val="005016B0"/>
    <w:rsid w:val="00501725"/>
    <w:rsid w:val="0050352A"/>
    <w:rsid w:val="00504A3C"/>
    <w:rsid w:val="00506B53"/>
    <w:rsid w:val="00506D1D"/>
    <w:rsid w:val="005109F1"/>
    <w:rsid w:val="00510CC7"/>
    <w:rsid w:val="00511A93"/>
    <w:rsid w:val="00511F43"/>
    <w:rsid w:val="0051261C"/>
    <w:rsid w:val="00514C7E"/>
    <w:rsid w:val="00516034"/>
    <w:rsid w:val="00516CFD"/>
    <w:rsid w:val="00520090"/>
    <w:rsid w:val="0052044D"/>
    <w:rsid w:val="00520CF9"/>
    <w:rsid w:val="005214EA"/>
    <w:rsid w:val="00521827"/>
    <w:rsid w:val="00522E5C"/>
    <w:rsid w:val="0052300D"/>
    <w:rsid w:val="00525788"/>
    <w:rsid w:val="00525EDE"/>
    <w:rsid w:val="00527BB6"/>
    <w:rsid w:val="0053307D"/>
    <w:rsid w:val="00533E30"/>
    <w:rsid w:val="00534948"/>
    <w:rsid w:val="00534D20"/>
    <w:rsid w:val="00535712"/>
    <w:rsid w:val="00535DF1"/>
    <w:rsid w:val="005360CC"/>
    <w:rsid w:val="005361CB"/>
    <w:rsid w:val="00536353"/>
    <w:rsid w:val="00536D20"/>
    <w:rsid w:val="0053717C"/>
    <w:rsid w:val="0054118B"/>
    <w:rsid w:val="00541E79"/>
    <w:rsid w:val="00543A54"/>
    <w:rsid w:val="005453B5"/>
    <w:rsid w:val="00545B6A"/>
    <w:rsid w:val="005469D5"/>
    <w:rsid w:val="00546A96"/>
    <w:rsid w:val="00547104"/>
    <w:rsid w:val="005472CD"/>
    <w:rsid w:val="00550D17"/>
    <w:rsid w:val="00554130"/>
    <w:rsid w:val="00554AED"/>
    <w:rsid w:val="005564A0"/>
    <w:rsid w:val="005567C1"/>
    <w:rsid w:val="00556B21"/>
    <w:rsid w:val="00556EC0"/>
    <w:rsid w:val="00557827"/>
    <w:rsid w:val="00557F81"/>
    <w:rsid w:val="00560C5F"/>
    <w:rsid w:val="00561435"/>
    <w:rsid w:val="0056172B"/>
    <w:rsid w:val="00561F4D"/>
    <w:rsid w:val="0056230C"/>
    <w:rsid w:val="00562A75"/>
    <w:rsid w:val="0056513D"/>
    <w:rsid w:val="00566A40"/>
    <w:rsid w:val="00567380"/>
    <w:rsid w:val="00570D7B"/>
    <w:rsid w:val="00570F3C"/>
    <w:rsid w:val="00571DC1"/>
    <w:rsid w:val="00573C13"/>
    <w:rsid w:val="00575879"/>
    <w:rsid w:val="00575938"/>
    <w:rsid w:val="0057678C"/>
    <w:rsid w:val="0058260B"/>
    <w:rsid w:val="005830AC"/>
    <w:rsid w:val="00583D12"/>
    <w:rsid w:val="0058472F"/>
    <w:rsid w:val="00585749"/>
    <w:rsid w:val="00586128"/>
    <w:rsid w:val="00590108"/>
    <w:rsid w:val="005904AE"/>
    <w:rsid w:val="00590C2C"/>
    <w:rsid w:val="0059289A"/>
    <w:rsid w:val="00593512"/>
    <w:rsid w:val="00593B90"/>
    <w:rsid w:val="005940CB"/>
    <w:rsid w:val="00594D0A"/>
    <w:rsid w:val="00594D53"/>
    <w:rsid w:val="00595BA7"/>
    <w:rsid w:val="00595DA5"/>
    <w:rsid w:val="005A05BC"/>
    <w:rsid w:val="005A0BE7"/>
    <w:rsid w:val="005A258A"/>
    <w:rsid w:val="005A29E9"/>
    <w:rsid w:val="005A2CFA"/>
    <w:rsid w:val="005A5019"/>
    <w:rsid w:val="005A5FC6"/>
    <w:rsid w:val="005A7911"/>
    <w:rsid w:val="005A7999"/>
    <w:rsid w:val="005B0C54"/>
    <w:rsid w:val="005B0F56"/>
    <w:rsid w:val="005B1436"/>
    <w:rsid w:val="005B1691"/>
    <w:rsid w:val="005B1A24"/>
    <w:rsid w:val="005B2D4C"/>
    <w:rsid w:val="005B3F0C"/>
    <w:rsid w:val="005B45BB"/>
    <w:rsid w:val="005B49E2"/>
    <w:rsid w:val="005B51E5"/>
    <w:rsid w:val="005B590F"/>
    <w:rsid w:val="005B6267"/>
    <w:rsid w:val="005B65DF"/>
    <w:rsid w:val="005B6E45"/>
    <w:rsid w:val="005C0964"/>
    <w:rsid w:val="005C1B3A"/>
    <w:rsid w:val="005C1F4E"/>
    <w:rsid w:val="005C2068"/>
    <w:rsid w:val="005C27AD"/>
    <w:rsid w:val="005C373D"/>
    <w:rsid w:val="005C3A59"/>
    <w:rsid w:val="005C5C81"/>
    <w:rsid w:val="005C67C9"/>
    <w:rsid w:val="005D0489"/>
    <w:rsid w:val="005D1358"/>
    <w:rsid w:val="005D222E"/>
    <w:rsid w:val="005D3890"/>
    <w:rsid w:val="005D3B6A"/>
    <w:rsid w:val="005D3DE6"/>
    <w:rsid w:val="005D46E1"/>
    <w:rsid w:val="005D490F"/>
    <w:rsid w:val="005D4D61"/>
    <w:rsid w:val="005D5233"/>
    <w:rsid w:val="005D5237"/>
    <w:rsid w:val="005D63D9"/>
    <w:rsid w:val="005D702F"/>
    <w:rsid w:val="005D7731"/>
    <w:rsid w:val="005D7D90"/>
    <w:rsid w:val="005D7E2C"/>
    <w:rsid w:val="005E2445"/>
    <w:rsid w:val="005E3FDF"/>
    <w:rsid w:val="005E581A"/>
    <w:rsid w:val="005E646E"/>
    <w:rsid w:val="005E7DA9"/>
    <w:rsid w:val="005E7F7D"/>
    <w:rsid w:val="005F0B63"/>
    <w:rsid w:val="005F0E7F"/>
    <w:rsid w:val="005F12A4"/>
    <w:rsid w:val="005F12E8"/>
    <w:rsid w:val="005F1C3F"/>
    <w:rsid w:val="005F28BD"/>
    <w:rsid w:val="005F29A1"/>
    <w:rsid w:val="005F367B"/>
    <w:rsid w:val="005F489C"/>
    <w:rsid w:val="005F504D"/>
    <w:rsid w:val="005F5C62"/>
    <w:rsid w:val="005F71D3"/>
    <w:rsid w:val="006004D6"/>
    <w:rsid w:val="006010BC"/>
    <w:rsid w:val="006017B8"/>
    <w:rsid w:val="00602B3C"/>
    <w:rsid w:val="00602F09"/>
    <w:rsid w:val="00603125"/>
    <w:rsid w:val="0060338A"/>
    <w:rsid w:val="006040E7"/>
    <w:rsid w:val="006046AE"/>
    <w:rsid w:val="00604DD7"/>
    <w:rsid w:val="00605127"/>
    <w:rsid w:val="00606503"/>
    <w:rsid w:val="006072B4"/>
    <w:rsid w:val="00607C57"/>
    <w:rsid w:val="006104C3"/>
    <w:rsid w:val="00610C85"/>
    <w:rsid w:val="00610FE9"/>
    <w:rsid w:val="00611665"/>
    <w:rsid w:val="00611E52"/>
    <w:rsid w:val="006134D6"/>
    <w:rsid w:val="00613FD1"/>
    <w:rsid w:val="00615251"/>
    <w:rsid w:val="00615A09"/>
    <w:rsid w:val="00615FE7"/>
    <w:rsid w:val="00616012"/>
    <w:rsid w:val="00617318"/>
    <w:rsid w:val="00617610"/>
    <w:rsid w:val="00617764"/>
    <w:rsid w:val="00617E52"/>
    <w:rsid w:val="00621262"/>
    <w:rsid w:val="00621CDF"/>
    <w:rsid w:val="006225E6"/>
    <w:rsid w:val="00623400"/>
    <w:rsid w:val="006241E4"/>
    <w:rsid w:val="006244F2"/>
    <w:rsid w:val="0062454D"/>
    <w:rsid w:val="00624E49"/>
    <w:rsid w:val="00626979"/>
    <w:rsid w:val="00626D99"/>
    <w:rsid w:val="00626DE3"/>
    <w:rsid w:val="00626F3C"/>
    <w:rsid w:val="00627006"/>
    <w:rsid w:val="00627013"/>
    <w:rsid w:val="006309D0"/>
    <w:rsid w:val="00630D5C"/>
    <w:rsid w:val="0063112E"/>
    <w:rsid w:val="00631E62"/>
    <w:rsid w:val="00632C30"/>
    <w:rsid w:val="00632FD2"/>
    <w:rsid w:val="0063339C"/>
    <w:rsid w:val="006348D4"/>
    <w:rsid w:val="00634AC8"/>
    <w:rsid w:val="006353DD"/>
    <w:rsid w:val="006353FE"/>
    <w:rsid w:val="00636848"/>
    <w:rsid w:val="006405EC"/>
    <w:rsid w:val="006408A0"/>
    <w:rsid w:val="0064324D"/>
    <w:rsid w:val="0064329B"/>
    <w:rsid w:val="00643883"/>
    <w:rsid w:val="00644245"/>
    <w:rsid w:val="006442A6"/>
    <w:rsid w:val="006444D8"/>
    <w:rsid w:val="00645385"/>
    <w:rsid w:val="00645440"/>
    <w:rsid w:val="00647002"/>
    <w:rsid w:val="006501CB"/>
    <w:rsid w:val="006506CC"/>
    <w:rsid w:val="00651E51"/>
    <w:rsid w:val="00652DF7"/>
    <w:rsid w:val="00653BF7"/>
    <w:rsid w:val="00657C66"/>
    <w:rsid w:val="006611BE"/>
    <w:rsid w:val="006622A1"/>
    <w:rsid w:val="00663593"/>
    <w:rsid w:val="006640BE"/>
    <w:rsid w:val="00664653"/>
    <w:rsid w:val="00665052"/>
    <w:rsid w:val="0066566C"/>
    <w:rsid w:val="0066640B"/>
    <w:rsid w:val="006664A3"/>
    <w:rsid w:val="00667A31"/>
    <w:rsid w:val="006703B7"/>
    <w:rsid w:val="0067178F"/>
    <w:rsid w:val="006726C1"/>
    <w:rsid w:val="00673E7C"/>
    <w:rsid w:val="006764B8"/>
    <w:rsid w:val="0067730B"/>
    <w:rsid w:val="006825BD"/>
    <w:rsid w:val="00683330"/>
    <w:rsid w:val="006846CD"/>
    <w:rsid w:val="006849E8"/>
    <w:rsid w:val="00684B6A"/>
    <w:rsid w:val="00686761"/>
    <w:rsid w:val="00687298"/>
    <w:rsid w:val="006877C3"/>
    <w:rsid w:val="00690F7F"/>
    <w:rsid w:val="00691878"/>
    <w:rsid w:val="00692D98"/>
    <w:rsid w:val="0069327B"/>
    <w:rsid w:val="00694689"/>
    <w:rsid w:val="006947A4"/>
    <w:rsid w:val="0069630E"/>
    <w:rsid w:val="00697098"/>
    <w:rsid w:val="006971A9"/>
    <w:rsid w:val="0069738C"/>
    <w:rsid w:val="00697D02"/>
    <w:rsid w:val="006A0795"/>
    <w:rsid w:val="006A0E26"/>
    <w:rsid w:val="006A6D19"/>
    <w:rsid w:val="006B0A24"/>
    <w:rsid w:val="006B0A77"/>
    <w:rsid w:val="006B1428"/>
    <w:rsid w:val="006B1963"/>
    <w:rsid w:val="006B2C23"/>
    <w:rsid w:val="006B3CD7"/>
    <w:rsid w:val="006B3E37"/>
    <w:rsid w:val="006B60F8"/>
    <w:rsid w:val="006B64F8"/>
    <w:rsid w:val="006B6623"/>
    <w:rsid w:val="006B6771"/>
    <w:rsid w:val="006B6FA0"/>
    <w:rsid w:val="006C0074"/>
    <w:rsid w:val="006C045B"/>
    <w:rsid w:val="006C0F21"/>
    <w:rsid w:val="006C109B"/>
    <w:rsid w:val="006C1325"/>
    <w:rsid w:val="006C14FF"/>
    <w:rsid w:val="006C18A8"/>
    <w:rsid w:val="006C20E2"/>
    <w:rsid w:val="006C2290"/>
    <w:rsid w:val="006C2FA5"/>
    <w:rsid w:val="006C366D"/>
    <w:rsid w:val="006C3E82"/>
    <w:rsid w:val="006C4523"/>
    <w:rsid w:val="006C496C"/>
    <w:rsid w:val="006C4B57"/>
    <w:rsid w:val="006C5BCF"/>
    <w:rsid w:val="006C6848"/>
    <w:rsid w:val="006C783D"/>
    <w:rsid w:val="006D15FD"/>
    <w:rsid w:val="006D1C35"/>
    <w:rsid w:val="006D1CFB"/>
    <w:rsid w:val="006D321E"/>
    <w:rsid w:val="006D55EA"/>
    <w:rsid w:val="006D5EBE"/>
    <w:rsid w:val="006E035D"/>
    <w:rsid w:val="006E03EE"/>
    <w:rsid w:val="006E0C3F"/>
    <w:rsid w:val="006E0E39"/>
    <w:rsid w:val="006E2A13"/>
    <w:rsid w:val="006E383E"/>
    <w:rsid w:val="006E3A4D"/>
    <w:rsid w:val="006E4393"/>
    <w:rsid w:val="006E43FA"/>
    <w:rsid w:val="006E4492"/>
    <w:rsid w:val="006E5C8B"/>
    <w:rsid w:val="006F0637"/>
    <w:rsid w:val="006F1FAC"/>
    <w:rsid w:val="006F2415"/>
    <w:rsid w:val="006F3DCE"/>
    <w:rsid w:val="006F499E"/>
    <w:rsid w:val="006F503E"/>
    <w:rsid w:val="006F5FB7"/>
    <w:rsid w:val="006F610E"/>
    <w:rsid w:val="00700AA2"/>
    <w:rsid w:val="00700FC1"/>
    <w:rsid w:val="007024B6"/>
    <w:rsid w:val="00702ED3"/>
    <w:rsid w:val="00703E25"/>
    <w:rsid w:val="007041E7"/>
    <w:rsid w:val="0070514A"/>
    <w:rsid w:val="00705161"/>
    <w:rsid w:val="0070550F"/>
    <w:rsid w:val="00705603"/>
    <w:rsid w:val="007059D8"/>
    <w:rsid w:val="00705E2F"/>
    <w:rsid w:val="00711BB5"/>
    <w:rsid w:val="00712305"/>
    <w:rsid w:val="00712853"/>
    <w:rsid w:val="007136B6"/>
    <w:rsid w:val="007137FE"/>
    <w:rsid w:val="007149A0"/>
    <w:rsid w:val="0071623E"/>
    <w:rsid w:val="00717726"/>
    <w:rsid w:val="00720B17"/>
    <w:rsid w:val="00721C76"/>
    <w:rsid w:val="007220BF"/>
    <w:rsid w:val="00722990"/>
    <w:rsid w:val="00722E57"/>
    <w:rsid w:val="00724022"/>
    <w:rsid w:val="007248C9"/>
    <w:rsid w:val="00724A1B"/>
    <w:rsid w:val="007256B3"/>
    <w:rsid w:val="00726A90"/>
    <w:rsid w:val="007272B4"/>
    <w:rsid w:val="00727D30"/>
    <w:rsid w:val="00730A8E"/>
    <w:rsid w:val="00730D82"/>
    <w:rsid w:val="007336E4"/>
    <w:rsid w:val="00733AE1"/>
    <w:rsid w:val="00733CEC"/>
    <w:rsid w:val="007342D7"/>
    <w:rsid w:val="00734C32"/>
    <w:rsid w:val="00735278"/>
    <w:rsid w:val="00735EF9"/>
    <w:rsid w:val="007371AF"/>
    <w:rsid w:val="00737D7F"/>
    <w:rsid w:val="00740984"/>
    <w:rsid w:val="00740D5C"/>
    <w:rsid w:val="0074169D"/>
    <w:rsid w:val="00741BEF"/>
    <w:rsid w:val="00741E21"/>
    <w:rsid w:val="007427DB"/>
    <w:rsid w:val="00742C88"/>
    <w:rsid w:val="00743AE8"/>
    <w:rsid w:val="00743F77"/>
    <w:rsid w:val="0074484D"/>
    <w:rsid w:val="00746781"/>
    <w:rsid w:val="00746893"/>
    <w:rsid w:val="00747109"/>
    <w:rsid w:val="00747D7D"/>
    <w:rsid w:val="007508EF"/>
    <w:rsid w:val="00750FCC"/>
    <w:rsid w:val="00751824"/>
    <w:rsid w:val="00752379"/>
    <w:rsid w:val="007540A6"/>
    <w:rsid w:val="00755458"/>
    <w:rsid w:val="0075563B"/>
    <w:rsid w:val="007559EC"/>
    <w:rsid w:val="00755B16"/>
    <w:rsid w:val="00755B8D"/>
    <w:rsid w:val="00757327"/>
    <w:rsid w:val="0075738A"/>
    <w:rsid w:val="00757D28"/>
    <w:rsid w:val="00760BAC"/>
    <w:rsid w:val="00760F64"/>
    <w:rsid w:val="007626E6"/>
    <w:rsid w:val="0076354B"/>
    <w:rsid w:val="00765228"/>
    <w:rsid w:val="00765CA7"/>
    <w:rsid w:val="00765CE4"/>
    <w:rsid w:val="00765E45"/>
    <w:rsid w:val="00766091"/>
    <w:rsid w:val="00770821"/>
    <w:rsid w:val="00770BB3"/>
    <w:rsid w:val="00770C81"/>
    <w:rsid w:val="00770FD8"/>
    <w:rsid w:val="00771C01"/>
    <w:rsid w:val="00774150"/>
    <w:rsid w:val="007775E4"/>
    <w:rsid w:val="0077769E"/>
    <w:rsid w:val="00777787"/>
    <w:rsid w:val="007800C9"/>
    <w:rsid w:val="00781990"/>
    <w:rsid w:val="007823D1"/>
    <w:rsid w:val="00782C37"/>
    <w:rsid w:val="007838C9"/>
    <w:rsid w:val="00784376"/>
    <w:rsid w:val="00784617"/>
    <w:rsid w:val="007849BF"/>
    <w:rsid w:val="00784A4C"/>
    <w:rsid w:val="00784A71"/>
    <w:rsid w:val="00784E0A"/>
    <w:rsid w:val="0078601D"/>
    <w:rsid w:val="00787A15"/>
    <w:rsid w:val="0079006E"/>
    <w:rsid w:val="00790DA1"/>
    <w:rsid w:val="007919E5"/>
    <w:rsid w:val="00791A5A"/>
    <w:rsid w:val="00792EE1"/>
    <w:rsid w:val="00792EF2"/>
    <w:rsid w:val="00794391"/>
    <w:rsid w:val="00794C10"/>
    <w:rsid w:val="007955A6"/>
    <w:rsid w:val="00796445"/>
    <w:rsid w:val="00796584"/>
    <w:rsid w:val="00796BC8"/>
    <w:rsid w:val="0079783B"/>
    <w:rsid w:val="00797D5C"/>
    <w:rsid w:val="00797FBE"/>
    <w:rsid w:val="007A050D"/>
    <w:rsid w:val="007A0987"/>
    <w:rsid w:val="007A187B"/>
    <w:rsid w:val="007A253E"/>
    <w:rsid w:val="007A3DA5"/>
    <w:rsid w:val="007A67A6"/>
    <w:rsid w:val="007A6F05"/>
    <w:rsid w:val="007A7906"/>
    <w:rsid w:val="007B0AD9"/>
    <w:rsid w:val="007B1606"/>
    <w:rsid w:val="007B1787"/>
    <w:rsid w:val="007B41E7"/>
    <w:rsid w:val="007B4DCE"/>
    <w:rsid w:val="007B57D9"/>
    <w:rsid w:val="007B5BEC"/>
    <w:rsid w:val="007B5EC3"/>
    <w:rsid w:val="007B7362"/>
    <w:rsid w:val="007B791B"/>
    <w:rsid w:val="007B7D96"/>
    <w:rsid w:val="007B7F07"/>
    <w:rsid w:val="007C063B"/>
    <w:rsid w:val="007C09EF"/>
    <w:rsid w:val="007C1473"/>
    <w:rsid w:val="007C1A31"/>
    <w:rsid w:val="007C2ACF"/>
    <w:rsid w:val="007C3466"/>
    <w:rsid w:val="007C3638"/>
    <w:rsid w:val="007C5785"/>
    <w:rsid w:val="007C5A8D"/>
    <w:rsid w:val="007C5D06"/>
    <w:rsid w:val="007C6F4F"/>
    <w:rsid w:val="007D28BA"/>
    <w:rsid w:val="007D3DA4"/>
    <w:rsid w:val="007D7C92"/>
    <w:rsid w:val="007D7EDD"/>
    <w:rsid w:val="007E0922"/>
    <w:rsid w:val="007E0C3F"/>
    <w:rsid w:val="007E255F"/>
    <w:rsid w:val="007E3162"/>
    <w:rsid w:val="007E3E22"/>
    <w:rsid w:val="007E5E61"/>
    <w:rsid w:val="007E77B3"/>
    <w:rsid w:val="007F02F2"/>
    <w:rsid w:val="007F0B72"/>
    <w:rsid w:val="007F4944"/>
    <w:rsid w:val="007F5616"/>
    <w:rsid w:val="007F6E0D"/>
    <w:rsid w:val="007F7505"/>
    <w:rsid w:val="007F7B65"/>
    <w:rsid w:val="007F7F63"/>
    <w:rsid w:val="008008FC"/>
    <w:rsid w:val="00801B77"/>
    <w:rsid w:val="00801E96"/>
    <w:rsid w:val="008026D6"/>
    <w:rsid w:val="00802B92"/>
    <w:rsid w:val="008038BC"/>
    <w:rsid w:val="008041E0"/>
    <w:rsid w:val="00804B09"/>
    <w:rsid w:val="00804F4F"/>
    <w:rsid w:val="00804F6B"/>
    <w:rsid w:val="0080564F"/>
    <w:rsid w:val="00806603"/>
    <w:rsid w:val="00806CD6"/>
    <w:rsid w:val="00806F73"/>
    <w:rsid w:val="008110A2"/>
    <w:rsid w:val="00811D5F"/>
    <w:rsid w:val="00812438"/>
    <w:rsid w:val="0081324B"/>
    <w:rsid w:val="00813355"/>
    <w:rsid w:val="00813690"/>
    <w:rsid w:val="00814A36"/>
    <w:rsid w:val="008151DD"/>
    <w:rsid w:val="00815733"/>
    <w:rsid w:val="00817A07"/>
    <w:rsid w:val="0082058E"/>
    <w:rsid w:val="00820609"/>
    <w:rsid w:val="00821FFA"/>
    <w:rsid w:val="00822416"/>
    <w:rsid w:val="00823A63"/>
    <w:rsid w:val="00825323"/>
    <w:rsid w:val="00825381"/>
    <w:rsid w:val="0082559C"/>
    <w:rsid w:val="00826112"/>
    <w:rsid w:val="00826173"/>
    <w:rsid w:val="008265E2"/>
    <w:rsid w:val="00826735"/>
    <w:rsid w:val="008316F1"/>
    <w:rsid w:val="00831EFD"/>
    <w:rsid w:val="00831FD1"/>
    <w:rsid w:val="00833714"/>
    <w:rsid w:val="00833E20"/>
    <w:rsid w:val="008344FE"/>
    <w:rsid w:val="008346B5"/>
    <w:rsid w:val="00836C81"/>
    <w:rsid w:val="008373A0"/>
    <w:rsid w:val="0083799E"/>
    <w:rsid w:val="008401E2"/>
    <w:rsid w:val="00843DB7"/>
    <w:rsid w:val="00844E60"/>
    <w:rsid w:val="00851A0A"/>
    <w:rsid w:val="00851CB0"/>
    <w:rsid w:val="00853201"/>
    <w:rsid w:val="00853460"/>
    <w:rsid w:val="00853567"/>
    <w:rsid w:val="00855D94"/>
    <w:rsid w:val="0085669E"/>
    <w:rsid w:val="00856818"/>
    <w:rsid w:val="00857442"/>
    <w:rsid w:val="00860BD3"/>
    <w:rsid w:val="00861322"/>
    <w:rsid w:val="0086231D"/>
    <w:rsid w:val="00864407"/>
    <w:rsid w:val="008645EC"/>
    <w:rsid w:val="00865F9B"/>
    <w:rsid w:val="00866ABD"/>
    <w:rsid w:val="008673AC"/>
    <w:rsid w:val="0087041E"/>
    <w:rsid w:val="00870784"/>
    <w:rsid w:val="008708F6"/>
    <w:rsid w:val="00870DDA"/>
    <w:rsid w:val="00871959"/>
    <w:rsid w:val="00871E4D"/>
    <w:rsid w:val="008722FD"/>
    <w:rsid w:val="0087236B"/>
    <w:rsid w:val="00872A70"/>
    <w:rsid w:val="00872D0D"/>
    <w:rsid w:val="00872FF7"/>
    <w:rsid w:val="00873E9D"/>
    <w:rsid w:val="008741A9"/>
    <w:rsid w:val="00874862"/>
    <w:rsid w:val="00874A57"/>
    <w:rsid w:val="00874B4F"/>
    <w:rsid w:val="00874ED4"/>
    <w:rsid w:val="0088077F"/>
    <w:rsid w:val="00881658"/>
    <w:rsid w:val="00881F06"/>
    <w:rsid w:val="008824A1"/>
    <w:rsid w:val="008834EE"/>
    <w:rsid w:val="00884222"/>
    <w:rsid w:val="00885DE1"/>
    <w:rsid w:val="00887108"/>
    <w:rsid w:val="008871AB"/>
    <w:rsid w:val="00887AC0"/>
    <w:rsid w:val="00887BBC"/>
    <w:rsid w:val="0089072F"/>
    <w:rsid w:val="00890762"/>
    <w:rsid w:val="00891CE6"/>
    <w:rsid w:val="00892140"/>
    <w:rsid w:val="00892739"/>
    <w:rsid w:val="00892A45"/>
    <w:rsid w:val="008939C1"/>
    <w:rsid w:val="00894641"/>
    <w:rsid w:val="008951FD"/>
    <w:rsid w:val="008979F0"/>
    <w:rsid w:val="00897E5E"/>
    <w:rsid w:val="008A0169"/>
    <w:rsid w:val="008A065A"/>
    <w:rsid w:val="008A15A7"/>
    <w:rsid w:val="008A176B"/>
    <w:rsid w:val="008A21E5"/>
    <w:rsid w:val="008A3945"/>
    <w:rsid w:val="008A4BEB"/>
    <w:rsid w:val="008A5879"/>
    <w:rsid w:val="008B00AD"/>
    <w:rsid w:val="008B1919"/>
    <w:rsid w:val="008B20CD"/>
    <w:rsid w:val="008B26FE"/>
    <w:rsid w:val="008B2BE1"/>
    <w:rsid w:val="008B3726"/>
    <w:rsid w:val="008B43F7"/>
    <w:rsid w:val="008B52EB"/>
    <w:rsid w:val="008B5FE0"/>
    <w:rsid w:val="008B62B2"/>
    <w:rsid w:val="008B694B"/>
    <w:rsid w:val="008B7F63"/>
    <w:rsid w:val="008C0569"/>
    <w:rsid w:val="008C0D40"/>
    <w:rsid w:val="008C0EF4"/>
    <w:rsid w:val="008C1274"/>
    <w:rsid w:val="008C35BC"/>
    <w:rsid w:val="008C3AB8"/>
    <w:rsid w:val="008C7EF2"/>
    <w:rsid w:val="008D0380"/>
    <w:rsid w:val="008D0C57"/>
    <w:rsid w:val="008D0D4E"/>
    <w:rsid w:val="008D10D5"/>
    <w:rsid w:val="008D2290"/>
    <w:rsid w:val="008D336E"/>
    <w:rsid w:val="008D3973"/>
    <w:rsid w:val="008D7C54"/>
    <w:rsid w:val="008D7D74"/>
    <w:rsid w:val="008E0CB4"/>
    <w:rsid w:val="008E3123"/>
    <w:rsid w:val="008E359F"/>
    <w:rsid w:val="008E5B7A"/>
    <w:rsid w:val="008E61AD"/>
    <w:rsid w:val="008F01FD"/>
    <w:rsid w:val="008F1D26"/>
    <w:rsid w:val="008F1DC0"/>
    <w:rsid w:val="008F272F"/>
    <w:rsid w:val="008F2D33"/>
    <w:rsid w:val="008F373B"/>
    <w:rsid w:val="008F547D"/>
    <w:rsid w:val="008F643F"/>
    <w:rsid w:val="008F777F"/>
    <w:rsid w:val="008F78D1"/>
    <w:rsid w:val="008F7A77"/>
    <w:rsid w:val="00900CED"/>
    <w:rsid w:val="00902494"/>
    <w:rsid w:val="00902FE3"/>
    <w:rsid w:val="0090317C"/>
    <w:rsid w:val="0090331E"/>
    <w:rsid w:val="009034BA"/>
    <w:rsid w:val="0090363D"/>
    <w:rsid w:val="0090382E"/>
    <w:rsid w:val="00903F7D"/>
    <w:rsid w:val="0090453D"/>
    <w:rsid w:val="00904D94"/>
    <w:rsid w:val="0090521D"/>
    <w:rsid w:val="009054CC"/>
    <w:rsid w:val="00905BF3"/>
    <w:rsid w:val="00905E74"/>
    <w:rsid w:val="0090601A"/>
    <w:rsid w:val="00906AB6"/>
    <w:rsid w:val="00906C3F"/>
    <w:rsid w:val="00907530"/>
    <w:rsid w:val="00907692"/>
    <w:rsid w:val="00907EA3"/>
    <w:rsid w:val="00910D2A"/>
    <w:rsid w:val="00911B50"/>
    <w:rsid w:val="0091200A"/>
    <w:rsid w:val="00912318"/>
    <w:rsid w:val="009125B6"/>
    <w:rsid w:val="00912C01"/>
    <w:rsid w:val="00913126"/>
    <w:rsid w:val="00913591"/>
    <w:rsid w:val="00914883"/>
    <w:rsid w:val="009176A4"/>
    <w:rsid w:val="0091770B"/>
    <w:rsid w:val="00920F4E"/>
    <w:rsid w:val="009217E2"/>
    <w:rsid w:val="00921BF8"/>
    <w:rsid w:val="00921E05"/>
    <w:rsid w:val="00922808"/>
    <w:rsid w:val="0092323E"/>
    <w:rsid w:val="009232C1"/>
    <w:rsid w:val="00923811"/>
    <w:rsid w:val="00923E2E"/>
    <w:rsid w:val="00925FF4"/>
    <w:rsid w:val="0092729C"/>
    <w:rsid w:val="009273ED"/>
    <w:rsid w:val="009277B9"/>
    <w:rsid w:val="0092797A"/>
    <w:rsid w:val="00933267"/>
    <w:rsid w:val="009340A3"/>
    <w:rsid w:val="009353C3"/>
    <w:rsid w:val="00935A9C"/>
    <w:rsid w:val="009415A8"/>
    <w:rsid w:val="009415AF"/>
    <w:rsid w:val="009427E0"/>
    <w:rsid w:val="00942970"/>
    <w:rsid w:val="00943540"/>
    <w:rsid w:val="00943B27"/>
    <w:rsid w:val="009456F8"/>
    <w:rsid w:val="00947322"/>
    <w:rsid w:val="009508C9"/>
    <w:rsid w:val="00951633"/>
    <w:rsid w:val="00953276"/>
    <w:rsid w:val="0095330B"/>
    <w:rsid w:val="009546AB"/>
    <w:rsid w:val="009551FA"/>
    <w:rsid w:val="00955372"/>
    <w:rsid w:val="00955BE2"/>
    <w:rsid w:val="00956413"/>
    <w:rsid w:val="009566E8"/>
    <w:rsid w:val="009572AD"/>
    <w:rsid w:val="009577DA"/>
    <w:rsid w:val="009603B3"/>
    <w:rsid w:val="0096041B"/>
    <w:rsid w:val="0096049D"/>
    <w:rsid w:val="00961615"/>
    <w:rsid w:val="0096262C"/>
    <w:rsid w:val="00964414"/>
    <w:rsid w:val="009653E2"/>
    <w:rsid w:val="00966B34"/>
    <w:rsid w:val="00966BCE"/>
    <w:rsid w:val="00967BCA"/>
    <w:rsid w:val="009733DE"/>
    <w:rsid w:val="009738AD"/>
    <w:rsid w:val="00973FBE"/>
    <w:rsid w:val="00974953"/>
    <w:rsid w:val="00974FEA"/>
    <w:rsid w:val="00975D24"/>
    <w:rsid w:val="00975E41"/>
    <w:rsid w:val="00977016"/>
    <w:rsid w:val="009777DC"/>
    <w:rsid w:val="00977DCA"/>
    <w:rsid w:val="00981C08"/>
    <w:rsid w:val="00982662"/>
    <w:rsid w:val="00982DFC"/>
    <w:rsid w:val="00983822"/>
    <w:rsid w:val="0098434A"/>
    <w:rsid w:val="00984547"/>
    <w:rsid w:val="00985F5F"/>
    <w:rsid w:val="00991AFC"/>
    <w:rsid w:val="009932B6"/>
    <w:rsid w:val="00993606"/>
    <w:rsid w:val="00993B64"/>
    <w:rsid w:val="0099455F"/>
    <w:rsid w:val="00996AEE"/>
    <w:rsid w:val="00997079"/>
    <w:rsid w:val="009975BE"/>
    <w:rsid w:val="009A0104"/>
    <w:rsid w:val="009A0B1C"/>
    <w:rsid w:val="009A0B30"/>
    <w:rsid w:val="009A0EE1"/>
    <w:rsid w:val="009A11CF"/>
    <w:rsid w:val="009A12C5"/>
    <w:rsid w:val="009A15C7"/>
    <w:rsid w:val="009A1929"/>
    <w:rsid w:val="009A1A10"/>
    <w:rsid w:val="009A254A"/>
    <w:rsid w:val="009A410C"/>
    <w:rsid w:val="009A606C"/>
    <w:rsid w:val="009A67F0"/>
    <w:rsid w:val="009A7283"/>
    <w:rsid w:val="009A7640"/>
    <w:rsid w:val="009B00C2"/>
    <w:rsid w:val="009B068B"/>
    <w:rsid w:val="009B0B22"/>
    <w:rsid w:val="009B1E98"/>
    <w:rsid w:val="009B2183"/>
    <w:rsid w:val="009B238E"/>
    <w:rsid w:val="009B2609"/>
    <w:rsid w:val="009B275E"/>
    <w:rsid w:val="009B4684"/>
    <w:rsid w:val="009B502E"/>
    <w:rsid w:val="009B541B"/>
    <w:rsid w:val="009B6E0F"/>
    <w:rsid w:val="009C0B67"/>
    <w:rsid w:val="009C1719"/>
    <w:rsid w:val="009C174C"/>
    <w:rsid w:val="009C2D50"/>
    <w:rsid w:val="009C41F8"/>
    <w:rsid w:val="009C4DDA"/>
    <w:rsid w:val="009C6636"/>
    <w:rsid w:val="009C6AB7"/>
    <w:rsid w:val="009C6DDF"/>
    <w:rsid w:val="009C7DBB"/>
    <w:rsid w:val="009D0664"/>
    <w:rsid w:val="009D13B2"/>
    <w:rsid w:val="009D272E"/>
    <w:rsid w:val="009D32BA"/>
    <w:rsid w:val="009D36A3"/>
    <w:rsid w:val="009D37F8"/>
    <w:rsid w:val="009D3ABE"/>
    <w:rsid w:val="009D5BB2"/>
    <w:rsid w:val="009D6324"/>
    <w:rsid w:val="009D798D"/>
    <w:rsid w:val="009E1735"/>
    <w:rsid w:val="009E1B18"/>
    <w:rsid w:val="009E27D8"/>
    <w:rsid w:val="009E41B7"/>
    <w:rsid w:val="009E4597"/>
    <w:rsid w:val="009E45DD"/>
    <w:rsid w:val="009E4EC5"/>
    <w:rsid w:val="009E5EEF"/>
    <w:rsid w:val="009E6B9D"/>
    <w:rsid w:val="009E6CD6"/>
    <w:rsid w:val="009E72E1"/>
    <w:rsid w:val="009F0513"/>
    <w:rsid w:val="009F08A7"/>
    <w:rsid w:val="009F0A5A"/>
    <w:rsid w:val="009F1967"/>
    <w:rsid w:val="009F246F"/>
    <w:rsid w:val="009F32AC"/>
    <w:rsid w:val="009F57C4"/>
    <w:rsid w:val="009F5B24"/>
    <w:rsid w:val="009F634E"/>
    <w:rsid w:val="009F6543"/>
    <w:rsid w:val="009F658E"/>
    <w:rsid w:val="009F665A"/>
    <w:rsid w:val="009F69CF"/>
    <w:rsid w:val="009F7218"/>
    <w:rsid w:val="009F76F9"/>
    <w:rsid w:val="00A01174"/>
    <w:rsid w:val="00A01B78"/>
    <w:rsid w:val="00A01E69"/>
    <w:rsid w:val="00A02477"/>
    <w:rsid w:val="00A0297D"/>
    <w:rsid w:val="00A02BA7"/>
    <w:rsid w:val="00A10683"/>
    <w:rsid w:val="00A106CC"/>
    <w:rsid w:val="00A122FF"/>
    <w:rsid w:val="00A12439"/>
    <w:rsid w:val="00A129CB"/>
    <w:rsid w:val="00A13E78"/>
    <w:rsid w:val="00A14215"/>
    <w:rsid w:val="00A14249"/>
    <w:rsid w:val="00A16326"/>
    <w:rsid w:val="00A16CEF"/>
    <w:rsid w:val="00A20CB1"/>
    <w:rsid w:val="00A21DC0"/>
    <w:rsid w:val="00A21F1C"/>
    <w:rsid w:val="00A232EF"/>
    <w:rsid w:val="00A24FCD"/>
    <w:rsid w:val="00A27EBF"/>
    <w:rsid w:val="00A27FFD"/>
    <w:rsid w:val="00A30793"/>
    <w:rsid w:val="00A30D89"/>
    <w:rsid w:val="00A3254B"/>
    <w:rsid w:val="00A32781"/>
    <w:rsid w:val="00A334B8"/>
    <w:rsid w:val="00A34324"/>
    <w:rsid w:val="00A344E2"/>
    <w:rsid w:val="00A349E1"/>
    <w:rsid w:val="00A34BA9"/>
    <w:rsid w:val="00A36989"/>
    <w:rsid w:val="00A37DA0"/>
    <w:rsid w:val="00A37F83"/>
    <w:rsid w:val="00A40C2D"/>
    <w:rsid w:val="00A41590"/>
    <w:rsid w:val="00A418C2"/>
    <w:rsid w:val="00A423F5"/>
    <w:rsid w:val="00A42C12"/>
    <w:rsid w:val="00A42D39"/>
    <w:rsid w:val="00A434DE"/>
    <w:rsid w:val="00A438FC"/>
    <w:rsid w:val="00A43DAA"/>
    <w:rsid w:val="00A43F89"/>
    <w:rsid w:val="00A44735"/>
    <w:rsid w:val="00A44B9A"/>
    <w:rsid w:val="00A451D2"/>
    <w:rsid w:val="00A45C9C"/>
    <w:rsid w:val="00A4720C"/>
    <w:rsid w:val="00A47CA0"/>
    <w:rsid w:val="00A501C3"/>
    <w:rsid w:val="00A50A36"/>
    <w:rsid w:val="00A50C07"/>
    <w:rsid w:val="00A51433"/>
    <w:rsid w:val="00A51DE5"/>
    <w:rsid w:val="00A525DA"/>
    <w:rsid w:val="00A53689"/>
    <w:rsid w:val="00A54E7C"/>
    <w:rsid w:val="00A55281"/>
    <w:rsid w:val="00A55917"/>
    <w:rsid w:val="00A561CB"/>
    <w:rsid w:val="00A56833"/>
    <w:rsid w:val="00A56D3D"/>
    <w:rsid w:val="00A57B3B"/>
    <w:rsid w:val="00A60921"/>
    <w:rsid w:val="00A62231"/>
    <w:rsid w:val="00A627F1"/>
    <w:rsid w:val="00A6298A"/>
    <w:rsid w:val="00A641FC"/>
    <w:rsid w:val="00A64DD3"/>
    <w:rsid w:val="00A656EF"/>
    <w:rsid w:val="00A658C1"/>
    <w:rsid w:val="00A664C0"/>
    <w:rsid w:val="00A672BA"/>
    <w:rsid w:val="00A6751A"/>
    <w:rsid w:val="00A716E2"/>
    <w:rsid w:val="00A71974"/>
    <w:rsid w:val="00A72620"/>
    <w:rsid w:val="00A72A79"/>
    <w:rsid w:val="00A72B63"/>
    <w:rsid w:val="00A739FB"/>
    <w:rsid w:val="00A73B8E"/>
    <w:rsid w:val="00A73B95"/>
    <w:rsid w:val="00A748F1"/>
    <w:rsid w:val="00A74FAE"/>
    <w:rsid w:val="00A75340"/>
    <w:rsid w:val="00A76AE6"/>
    <w:rsid w:val="00A777F0"/>
    <w:rsid w:val="00A81ECE"/>
    <w:rsid w:val="00A82603"/>
    <w:rsid w:val="00A83852"/>
    <w:rsid w:val="00A84192"/>
    <w:rsid w:val="00A8529E"/>
    <w:rsid w:val="00A854FD"/>
    <w:rsid w:val="00A85D95"/>
    <w:rsid w:val="00A860CE"/>
    <w:rsid w:val="00A86740"/>
    <w:rsid w:val="00A86D15"/>
    <w:rsid w:val="00A86E17"/>
    <w:rsid w:val="00A90656"/>
    <w:rsid w:val="00A909A7"/>
    <w:rsid w:val="00A91FDE"/>
    <w:rsid w:val="00A93CE3"/>
    <w:rsid w:val="00A9477D"/>
    <w:rsid w:val="00A95A26"/>
    <w:rsid w:val="00A96478"/>
    <w:rsid w:val="00A96504"/>
    <w:rsid w:val="00A97065"/>
    <w:rsid w:val="00A971F7"/>
    <w:rsid w:val="00A9756F"/>
    <w:rsid w:val="00AA00B9"/>
    <w:rsid w:val="00AA09DA"/>
    <w:rsid w:val="00AA32EB"/>
    <w:rsid w:val="00AA5B50"/>
    <w:rsid w:val="00AA6189"/>
    <w:rsid w:val="00AA76F1"/>
    <w:rsid w:val="00AB2570"/>
    <w:rsid w:val="00AB4EE1"/>
    <w:rsid w:val="00AB58AC"/>
    <w:rsid w:val="00AB62F8"/>
    <w:rsid w:val="00AB6EC5"/>
    <w:rsid w:val="00AB6F1D"/>
    <w:rsid w:val="00AB757A"/>
    <w:rsid w:val="00AB75C0"/>
    <w:rsid w:val="00AB7E6F"/>
    <w:rsid w:val="00AC0B6D"/>
    <w:rsid w:val="00AC12E8"/>
    <w:rsid w:val="00AC13F6"/>
    <w:rsid w:val="00AC170B"/>
    <w:rsid w:val="00AC2C57"/>
    <w:rsid w:val="00AC46C9"/>
    <w:rsid w:val="00AC474D"/>
    <w:rsid w:val="00AC599D"/>
    <w:rsid w:val="00AC6701"/>
    <w:rsid w:val="00AC6B8C"/>
    <w:rsid w:val="00AC7892"/>
    <w:rsid w:val="00AC7CE6"/>
    <w:rsid w:val="00AD0243"/>
    <w:rsid w:val="00AD11F5"/>
    <w:rsid w:val="00AD1521"/>
    <w:rsid w:val="00AD21CD"/>
    <w:rsid w:val="00AD2A59"/>
    <w:rsid w:val="00AD2B84"/>
    <w:rsid w:val="00AD3C83"/>
    <w:rsid w:val="00AD504A"/>
    <w:rsid w:val="00AD50BD"/>
    <w:rsid w:val="00AD5249"/>
    <w:rsid w:val="00AD71C6"/>
    <w:rsid w:val="00AE07B4"/>
    <w:rsid w:val="00AE112A"/>
    <w:rsid w:val="00AE1794"/>
    <w:rsid w:val="00AE2C30"/>
    <w:rsid w:val="00AE3B6D"/>
    <w:rsid w:val="00AE4552"/>
    <w:rsid w:val="00AE4652"/>
    <w:rsid w:val="00AE500E"/>
    <w:rsid w:val="00AE50C2"/>
    <w:rsid w:val="00AE659C"/>
    <w:rsid w:val="00AE6748"/>
    <w:rsid w:val="00AE7A40"/>
    <w:rsid w:val="00AF0BC3"/>
    <w:rsid w:val="00AF1A44"/>
    <w:rsid w:val="00AF2DA9"/>
    <w:rsid w:val="00AF3646"/>
    <w:rsid w:val="00AF4488"/>
    <w:rsid w:val="00AF4556"/>
    <w:rsid w:val="00AF61D2"/>
    <w:rsid w:val="00AF70CD"/>
    <w:rsid w:val="00B00254"/>
    <w:rsid w:val="00B002C9"/>
    <w:rsid w:val="00B00BA7"/>
    <w:rsid w:val="00B01749"/>
    <w:rsid w:val="00B01FE1"/>
    <w:rsid w:val="00B02426"/>
    <w:rsid w:val="00B0385A"/>
    <w:rsid w:val="00B04E9C"/>
    <w:rsid w:val="00B05781"/>
    <w:rsid w:val="00B07B03"/>
    <w:rsid w:val="00B07ED1"/>
    <w:rsid w:val="00B10B69"/>
    <w:rsid w:val="00B1117A"/>
    <w:rsid w:val="00B115DA"/>
    <w:rsid w:val="00B125DE"/>
    <w:rsid w:val="00B12853"/>
    <w:rsid w:val="00B12E87"/>
    <w:rsid w:val="00B132FC"/>
    <w:rsid w:val="00B1399B"/>
    <w:rsid w:val="00B1486A"/>
    <w:rsid w:val="00B17913"/>
    <w:rsid w:val="00B17971"/>
    <w:rsid w:val="00B17EC6"/>
    <w:rsid w:val="00B2026E"/>
    <w:rsid w:val="00B20304"/>
    <w:rsid w:val="00B21685"/>
    <w:rsid w:val="00B2192A"/>
    <w:rsid w:val="00B22238"/>
    <w:rsid w:val="00B23C64"/>
    <w:rsid w:val="00B24B70"/>
    <w:rsid w:val="00B27900"/>
    <w:rsid w:val="00B27A6D"/>
    <w:rsid w:val="00B27DFD"/>
    <w:rsid w:val="00B30577"/>
    <w:rsid w:val="00B308C5"/>
    <w:rsid w:val="00B3166F"/>
    <w:rsid w:val="00B32205"/>
    <w:rsid w:val="00B3307D"/>
    <w:rsid w:val="00B34112"/>
    <w:rsid w:val="00B34614"/>
    <w:rsid w:val="00B36399"/>
    <w:rsid w:val="00B40CAC"/>
    <w:rsid w:val="00B42527"/>
    <w:rsid w:val="00B428D9"/>
    <w:rsid w:val="00B42CC7"/>
    <w:rsid w:val="00B440A0"/>
    <w:rsid w:val="00B444DD"/>
    <w:rsid w:val="00B4469C"/>
    <w:rsid w:val="00B45D78"/>
    <w:rsid w:val="00B46529"/>
    <w:rsid w:val="00B4711E"/>
    <w:rsid w:val="00B47A58"/>
    <w:rsid w:val="00B47BA5"/>
    <w:rsid w:val="00B47E9E"/>
    <w:rsid w:val="00B50A82"/>
    <w:rsid w:val="00B50AB4"/>
    <w:rsid w:val="00B50BE2"/>
    <w:rsid w:val="00B50E82"/>
    <w:rsid w:val="00B53DEE"/>
    <w:rsid w:val="00B55A2C"/>
    <w:rsid w:val="00B56FE9"/>
    <w:rsid w:val="00B579F0"/>
    <w:rsid w:val="00B57B25"/>
    <w:rsid w:val="00B61036"/>
    <w:rsid w:val="00B62F01"/>
    <w:rsid w:val="00B6349B"/>
    <w:rsid w:val="00B63C2C"/>
    <w:rsid w:val="00B64E64"/>
    <w:rsid w:val="00B65B5A"/>
    <w:rsid w:val="00B72EEC"/>
    <w:rsid w:val="00B765F1"/>
    <w:rsid w:val="00B76F41"/>
    <w:rsid w:val="00B76FE6"/>
    <w:rsid w:val="00B7739E"/>
    <w:rsid w:val="00B82DAD"/>
    <w:rsid w:val="00B8399B"/>
    <w:rsid w:val="00B83A3A"/>
    <w:rsid w:val="00B84039"/>
    <w:rsid w:val="00B85923"/>
    <w:rsid w:val="00B869A0"/>
    <w:rsid w:val="00B86D4B"/>
    <w:rsid w:val="00B90028"/>
    <w:rsid w:val="00B903EB"/>
    <w:rsid w:val="00B90EB9"/>
    <w:rsid w:val="00B92A2A"/>
    <w:rsid w:val="00B93D03"/>
    <w:rsid w:val="00B95DE2"/>
    <w:rsid w:val="00B97181"/>
    <w:rsid w:val="00B97515"/>
    <w:rsid w:val="00BA09A0"/>
    <w:rsid w:val="00BA100F"/>
    <w:rsid w:val="00BA1DF5"/>
    <w:rsid w:val="00BA3DD8"/>
    <w:rsid w:val="00BA5F37"/>
    <w:rsid w:val="00BB07AF"/>
    <w:rsid w:val="00BB0BBD"/>
    <w:rsid w:val="00BB2CFE"/>
    <w:rsid w:val="00BB3169"/>
    <w:rsid w:val="00BB33BB"/>
    <w:rsid w:val="00BB4FD9"/>
    <w:rsid w:val="00BB65FB"/>
    <w:rsid w:val="00BB6D58"/>
    <w:rsid w:val="00BB79C8"/>
    <w:rsid w:val="00BC145E"/>
    <w:rsid w:val="00BC2AF5"/>
    <w:rsid w:val="00BC2D44"/>
    <w:rsid w:val="00BC3708"/>
    <w:rsid w:val="00BC4051"/>
    <w:rsid w:val="00BC4A7A"/>
    <w:rsid w:val="00BC547B"/>
    <w:rsid w:val="00BC54E0"/>
    <w:rsid w:val="00BC572F"/>
    <w:rsid w:val="00BC6DD3"/>
    <w:rsid w:val="00BD022B"/>
    <w:rsid w:val="00BD1272"/>
    <w:rsid w:val="00BD15E4"/>
    <w:rsid w:val="00BD1A12"/>
    <w:rsid w:val="00BD325D"/>
    <w:rsid w:val="00BD438F"/>
    <w:rsid w:val="00BD45C1"/>
    <w:rsid w:val="00BD7379"/>
    <w:rsid w:val="00BE1327"/>
    <w:rsid w:val="00BE1354"/>
    <w:rsid w:val="00BE1701"/>
    <w:rsid w:val="00BE27E9"/>
    <w:rsid w:val="00BE2B03"/>
    <w:rsid w:val="00BE3823"/>
    <w:rsid w:val="00BE5020"/>
    <w:rsid w:val="00BE6C78"/>
    <w:rsid w:val="00BF0FD0"/>
    <w:rsid w:val="00BF196E"/>
    <w:rsid w:val="00BF1AFC"/>
    <w:rsid w:val="00BF1CC9"/>
    <w:rsid w:val="00BF20D2"/>
    <w:rsid w:val="00BF3582"/>
    <w:rsid w:val="00BF4A5B"/>
    <w:rsid w:val="00C010AB"/>
    <w:rsid w:val="00C0179A"/>
    <w:rsid w:val="00C021F9"/>
    <w:rsid w:val="00C0341B"/>
    <w:rsid w:val="00C03753"/>
    <w:rsid w:val="00C042BE"/>
    <w:rsid w:val="00C04948"/>
    <w:rsid w:val="00C05272"/>
    <w:rsid w:val="00C05563"/>
    <w:rsid w:val="00C0634D"/>
    <w:rsid w:val="00C066DC"/>
    <w:rsid w:val="00C10164"/>
    <w:rsid w:val="00C105A6"/>
    <w:rsid w:val="00C10628"/>
    <w:rsid w:val="00C10F7A"/>
    <w:rsid w:val="00C111E2"/>
    <w:rsid w:val="00C13656"/>
    <w:rsid w:val="00C13698"/>
    <w:rsid w:val="00C143D8"/>
    <w:rsid w:val="00C15CF0"/>
    <w:rsid w:val="00C1695B"/>
    <w:rsid w:val="00C17827"/>
    <w:rsid w:val="00C17D7C"/>
    <w:rsid w:val="00C20B53"/>
    <w:rsid w:val="00C2100B"/>
    <w:rsid w:val="00C21044"/>
    <w:rsid w:val="00C21A91"/>
    <w:rsid w:val="00C22219"/>
    <w:rsid w:val="00C245A0"/>
    <w:rsid w:val="00C249B0"/>
    <w:rsid w:val="00C249F2"/>
    <w:rsid w:val="00C25619"/>
    <w:rsid w:val="00C26414"/>
    <w:rsid w:val="00C26452"/>
    <w:rsid w:val="00C26586"/>
    <w:rsid w:val="00C273AE"/>
    <w:rsid w:val="00C31D60"/>
    <w:rsid w:val="00C329E2"/>
    <w:rsid w:val="00C332B0"/>
    <w:rsid w:val="00C33485"/>
    <w:rsid w:val="00C33A3E"/>
    <w:rsid w:val="00C35726"/>
    <w:rsid w:val="00C35FF3"/>
    <w:rsid w:val="00C36682"/>
    <w:rsid w:val="00C36CE1"/>
    <w:rsid w:val="00C41266"/>
    <w:rsid w:val="00C41487"/>
    <w:rsid w:val="00C4198E"/>
    <w:rsid w:val="00C431BD"/>
    <w:rsid w:val="00C437A2"/>
    <w:rsid w:val="00C448A5"/>
    <w:rsid w:val="00C44933"/>
    <w:rsid w:val="00C45273"/>
    <w:rsid w:val="00C51288"/>
    <w:rsid w:val="00C52BA5"/>
    <w:rsid w:val="00C5347C"/>
    <w:rsid w:val="00C53635"/>
    <w:rsid w:val="00C53A86"/>
    <w:rsid w:val="00C54745"/>
    <w:rsid w:val="00C5529B"/>
    <w:rsid w:val="00C55F1B"/>
    <w:rsid w:val="00C564A4"/>
    <w:rsid w:val="00C56E84"/>
    <w:rsid w:val="00C56FF0"/>
    <w:rsid w:val="00C57966"/>
    <w:rsid w:val="00C57FAB"/>
    <w:rsid w:val="00C60EA3"/>
    <w:rsid w:val="00C6381E"/>
    <w:rsid w:val="00C644FD"/>
    <w:rsid w:val="00C66832"/>
    <w:rsid w:val="00C670E7"/>
    <w:rsid w:val="00C67EF4"/>
    <w:rsid w:val="00C67F5C"/>
    <w:rsid w:val="00C70AE0"/>
    <w:rsid w:val="00C71494"/>
    <w:rsid w:val="00C73A69"/>
    <w:rsid w:val="00C73C5E"/>
    <w:rsid w:val="00C74EB5"/>
    <w:rsid w:val="00C779AD"/>
    <w:rsid w:val="00C80137"/>
    <w:rsid w:val="00C80797"/>
    <w:rsid w:val="00C808BE"/>
    <w:rsid w:val="00C816DA"/>
    <w:rsid w:val="00C820CC"/>
    <w:rsid w:val="00C8240D"/>
    <w:rsid w:val="00C82A48"/>
    <w:rsid w:val="00C856D6"/>
    <w:rsid w:val="00C86EAE"/>
    <w:rsid w:val="00C879C7"/>
    <w:rsid w:val="00C9064D"/>
    <w:rsid w:val="00C91774"/>
    <w:rsid w:val="00C92C7F"/>
    <w:rsid w:val="00C93296"/>
    <w:rsid w:val="00C9483E"/>
    <w:rsid w:val="00C970BB"/>
    <w:rsid w:val="00CA19AE"/>
    <w:rsid w:val="00CA356C"/>
    <w:rsid w:val="00CA371A"/>
    <w:rsid w:val="00CA5AAD"/>
    <w:rsid w:val="00CA681E"/>
    <w:rsid w:val="00CA6E98"/>
    <w:rsid w:val="00CA7DCB"/>
    <w:rsid w:val="00CB0F29"/>
    <w:rsid w:val="00CB26B8"/>
    <w:rsid w:val="00CB49ED"/>
    <w:rsid w:val="00CB5433"/>
    <w:rsid w:val="00CB5639"/>
    <w:rsid w:val="00CB5B90"/>
    <w:rsid w:val="00CB5BC7"/>
    <w:rsid w:val="00CB63F2"/>
    <w:rsid w:val="00CB72B4"/>
    <w:rsid w:val="00CC07C4"/>
    <w:rsid w:val="00CC0D27"/>
    <w:rsid w:val="00CC17BC"/>
    <w:rsid w:val="00CC2105"/>
    <w:rsid w:val="00CC5133"/>
    <w:rsid w:val="00CC57B0"/>
    <w:rsid w:val="00CC60FB"/>
    <w:rsid w:val="00CC6A0C"/>
    <w:rsid w:val="00CC7072"/>
    <w:rsid w:val="00CD0C51"/>
    <w:rsid w:val="00CD397F"/>
    <w:rsid w:val="00CD3992"/>
    <w:rsid w:val="00CD541D"/>
    <w:rsid w:val="00CD6F9D"/>
    <w:rsid w:val="00CD7AAF"/>
    <w:rsid w:val="00CD7F6A"/>
    <w:rsid w:val="00CE0117"/>
    <w:rsid w:val="00CE035E"/>
    <w:rsid w:val="00CE0420"/>
    <w:rsid w:val="00CE1735"/>
    <w:rsid w:val="00CE380D"/>
    <w:rsid w:val="00CE45DD"/>
    <w:rsid w:val="00CE598A"/>
    <w:rsid w:val="00CE5ECA"/>
    <w:rsid w:val="00CE5ED5"/>
    <w:rsid w:val="00CE6580"/>
    <w:rsid w:val="00CE6A28"/>
    <w:rsid w:val="00CE7126"/>
    <w:rsid w:val="00CE7A84"/>
    <w:rsid w:val="00CF137C"/>
    <w:rsid w:val="00CF1B34"/>
    <w:rsid w:val="00CF27F8"/>
    <w:rsid w:val="00CF3ADB"/>
    <w:rsid w:val="00CF4C31"/>
    <w:rsid w:val="00CF5A73"/>
    <w:rsid w:val="00CF5FA4"/>
    <w:rsid w:val="00CF67BD"/>
    <w:rsid w:val="00CF7272"/>
    <w:rsid w:val="00D00013"/>
    <w:rsid w:val="00D02F9E"/>
    <w:rsid w:val="00D03D42"/>
    <w:rsid w:val="00D03F07"/>
    <w:rsid w:val="00D043D6"/>
    <w:rsid w:val="00D05101"/>
    <w:rsid w:val="00D06469"/>
    <w:rsid w:val="00D1201D"/>
    <w:rsid w:val="00D13101"/>
    <w:rsid w:val="00D147E4"/>
    <w:rsid w:val="00D160C4"/>
    <w:rsid w:val="00D16F9F"/>
    <w:rsid w:val="00D228C4"/>
    <w:rsid w:val="00D2407B"/>
    <w:rsid w:val="00D2467B"/>
    <w:rsid w:val="00D25340"/>
    <w:rsid w:val="00D265A7"/>
    <w:rsid w:val="00D27770"/>
    <w:rsid w:val="00D3005B"/>
    <w:rsid w:val="00D30A0E"/>
    <w:rsid w:val="00D30E75"/>
    <w:rsid w:val="00D30E81"/>
    <w:rsid w:val="00D33503"/>
    <w:rsid w:val="00D341D8"/>
    <w:rsid w:val="00D3479A"/>
    <w:rsid w:val="00D35BCA"/>
    <w:rsid w:val="00D36D65"/>
    <w:rsid w:val="00D36DF8"/>
    <w:rsid w:val="00D40C8E"/>
    <w:rsid w:val="00D40F38"/>
    <w:rsid w:val="00D42768"/>
    <w:rsid w:val="00D42DDF"/>
    <w:rsid w:val="00D431F3"/>
    <w:rsid w:val="00D43241"/>
    <w:rsid w:val="00D4392C"/>
    <w:rsid w:val="00D43C00"/>
    <w:rsid w:val="00D446B7"/>
    <w:rsid w:val="00D47429"/>
    <w:rsid w:val="00D50A1B"/>
    <w:rsid w:val="00D512DC"/>
    <w:rsid w:val="00D51475"/>
    <w:rsid w:val="00D517E1"/>
    <w:rsid w:val="00D51EC1"/>
    <w:rsid w:val="00D52F51"/>
    <w:rsid w:val="00D54390"/>
    <w:rsid w:val="00D57270"/>
    <w:rsid w:val="00D5757F"/>
    <w:rsid w:val="00D578FF"/>
    <w:rsid w:val="00D601D9"/>
    <w:rsid w:val="00D60DDF"/>
    <w:rsid w:val="00D61323"/>
    <w:rsid w:val="00D6245B"/>
    <w:rsid w:val="00D624CF"/>
    <w:rsid w:val="00D62912"/>
    <w:rsid w:val="00D63064"/>
    <w:rsid w:val="00D636B5"/>
    <w:rsid w:val="00D66805"/>
    <w:rsid w:val="00D704A8"/>
    <w:rsid w:val="00D70F9E"/>
    <w:rsid w:val="00D72D39"/>
    <w:rsid w:val="00D72DE9"/>
    <w:rsid w:val="00D74156"/>
    <w:rsid w:val="00D7594F"/>
    <w:rsid w:val="00D77396"/>
    <w:rsid w:val="00D7753A"/>
    <w:rsid w:val="00D7756E"/>
    <w:rsid w:val="00D77714"/>
    <w:rsid w:val="00D81040"/>
    <w:rsid w:val="00D81297"/>
    <w:rsid w:val="00D81E87"/>
    <w:rsid w:val="00D825A8"/>
    <w:rsid w:val="00D834B5"/>
    <w:rsid w:val="00D83ABE"/>
    <w:rsid w:val="00D84BF4"/>
    <w:rsid w:val="00D86A4A"/>
    <w:rsid w:val="00D86ABC"/>
    <w:rsid w:val="00D86E4F"/>
    <w:rsid w:val="00D878CA"/>
    <w:rsid w:val="00D87BAB"/>
    <w:rsid w:val="00D9015A"/>
    <w:rsid w:val="00D90EC3"/>
    <w:rsid w:val="00D92D86"/>
    <w:rsid w:val="00D93051"/>
    <w:rsid w:val="00D93129"/>
    <w:rsid w:val="00D9523F"/>
    <w:rsid w:val="00D9594E"/>
    <w:rsid w:val="00D95C42"/>
    <w:rsid w:val="00D96196"/>
    <w:rsid w:val="00D96B77"/>
    <w:rsid w:val="00D97DB2"/>
    <w:rsid w:val="00DA11C7"/>
    <w:rsid w:val="00DA1806"/>
    <w:rsid w:val="00DA229C"/>
    <w:rsid w:val="00DA29C9"/>
    <w:rsid w:val="00DA4324"/>
    <w:rsid w:val="00DA4A9E"/>
    <w:rsid w:val="00DA518B"/>
    <w:rsid w:val="00DB13E3"/>
    <w:rsid w:val="00DB2F4F"/>
    <w:rsid w:val="00DB5640"/>
    <w:rsid w:val="00DB598C"/>
    <w:rsid w:val="00DB616C"/>
    <w:rsid w:val="00DB65F5"/>
    <w:rsid w:val="00DC1DA2"/>
    <w:rsid w:val="00DC1E4A"/>
    <w:rsid w:val="00DC2ACB"/>
    <w:rsid w:val="00DC3482"/>
    <w:rsid w:val="00DC3762"/>
    <w:rsid w:val="00DC396A"/>
    <w:rsid w:val="00DC4DC7"/>
    <w:rsid w:val="00DC66B8"/>
    <w:rsid w:val="00DC6897"/>
    <w:rsid w:val="00DD0704"/>
    <w:rsid w:val="00DD0F1D"/>
    <w:rsid w:val="00DD1065"/>
    <w:rsid w:val="00DD2A29"/>
    <w:rsid w:val="00DD40EE"/>
    <w:rsid w:val="00DD5315"/>
    <w:rsid w:val="00DD58B6"/>
    <w:rsid w:val="00DD624A"/>
    <w:rsid w:val="00DD6BF2"/>
    <w:rsid w:val="00DD70FA"/>
    <w:rsid w:val="00DD73BF"/>
    <w:rsid w:val="00DD78A7"/>
    <w:rsid w:val="00DE0C3D"/>
    <w:rsid w:val="00DE231D"/>
    <w:rsid w:val="00DE2AEB"/>
    <w:rsid w:val="00DE3CC3"/>
    <w:rsid w:val="00DE4783"/>
    <w:rsid w:val="00DE4C41"/>
    <w:rsid w:val="00DE4DDF"/>
    <w:rsid w:val="00DE58D1"/>
    <w:rsid w:val="00DE5967"/>
    <w:rsid w:val="00DE6F03"/>
    <w:rsid w:val="00DE71AA"/>
    <w:rsid w:val="00DE7292"/>
    <w:rsid w:val="00DF0380"/>
    <w:rsid w:val="00DF05FF"/>
    <w:rsid w:val="00DF0602"/>
    <w:rsid w:val="00DF154D"/>
    <w:rsid w:val="00DF1736"/>
    <w:rsid w:val="00DF2363"/>
    <w:rsid w:val="00DF23CB"/>
    <w:rsid w:val="00DF2CC1"/>
    <w:rsid w:val="00DF3362"/>
    <w:rsid w:val="00DF4462"/>
    <w:rsid w:val="00DF4688"/>
    <w:rsid w:val="00DF57B7"/>
    <w:rsid w:val="00DF5CD3"/>
    <w:rsid w:val="00DF5EF9"/>
    <w:rsid w:val="00DF6A47"/>
    <w:rsid w:val="00DF7F99"/>
    <w:rsid w:val="00E00354"/>
    <w:rsid w:val="00E009A9"/>
    <w:rsid w:val="00E015E7"/>
    <w:rsid w:val="00E01B40"/>
    <w:rsid w:val="00E0208A"/>
    <w:rsid w:val="00E02110"/>
    <w:rsid w:val="00E030E4"/>
    <w:rsid w:val="00E04F04"/>
    <w:rsid w:val="00E05A9F"/>
    <w:rsid w:val="00E05F51"/>
    <w:rsid w:val="00E06FB1"/>
    <w:rsid w:val="00E122BB"/>
    <w:rsid w:val="00E1350E"/>
    <w:rsid w:val="00E13BDD"/>
    <w:rsid w:val="00E16EE3"/>
    <w:rsid w:val="00E171CB"/>
    <w:rsid w:val="00E20A54"/>
    <w:rsid w:val="00E20BEB"/>
    <w:rsid w:val="00E20FB5"/>
    <w:rsid w:val="00E21998"/>
    <w:rsid w:val="00E21EAA"/>
    <w:rsid w:val="00E225CE"/>
    <w:rsid w:val="00E226E4"/>
    <w:rsid w:val="00E22C6B"/>
    <w:rsid w:val="00E25B1F"/>
    <w:rsid w:val="00E25D17"/>
    <w:rsid w:val="00E2785E"/>
    <w:rsid w:val="00E308A5"/>
    <w:rsid w:val="00E309D0"/>
    <w:rsid w:val="00E33557"/>
    <w:rsid w:val="00E352AD"/>
    <w:rsid w:val="00E35541"/>
    <w:rsid w:val="00E36035"/>
    <w:rsid w:val="00E36689"/>
    <w:rsid w:val="00E3679C"/>
    <w:rsid w:val="00E40DB2"/>
    <w:rsid w:val="00E415EE"/>
    <w:rsid w:val="00E430F5"/>
    <w:rsid w:val="00E43142"/>
    <w:rsid w:val="00E43441"/>
    <w:rsid w:val="00E442B3"/>
    <w:rsid w:val="00E45B72"/>
    <w:rsid w:val="00E46B6F"/>
    <w:rsid w:val="00E501D9"/>
    <w:rsid w:val="00E52460"/>
    <w:rsid w:val="00E52779"/>
    <w:rsid w:val="00E52975"/>
    <w:rsid w:val="00E52C52"/>
    <w:rsid w:val="00E5374C"/>
    <w:rsid w:val="00E539C9"/>
    <w:rsid w:val="00E55756"/>
    <w:rsid w:val="00E56F59"/>
    <w:rsid w:val="00E5749F"/>
    <w:rsid w:val="00E57543"/>
    <w:rsid w:val="00E5796D"/>
    <w:rsid w:val="00E57A4A"/>
    <w:rsid w:val="00E57EAD"/>
    <w:rsid w:val="00E62403"/>
    <w:rsid w:val="00E63E0B"/>
    <w:rsid w:val="00E64BAC"/>
    <w:rsid w:val="00E652EF"/>
    <w:rsid w:val="00E65822"/>
    <w:rsid w:val="00E65C4C"/>
    <w:rsid w:val="00E66E48"/>
    <w:rsid w:val="00E67D16"/>
    <w:rsid w:val="00E70379"/>
    <w:rsid w:val="00E70B1F"/>
    <w:rsid w:val="00E71372"/>
    <w:rsid w:val="00E71587"/>
    <w:rsid w:val="00E715A1"/>
    <w:rsid w:val="00E71789"/>
    <w:rsid w:val="00E71C2D"/>
    <w:rsid w:val="00E742F8"/>
    <w:rsid w:val="00E74FDB"/>
    <w:rsid w:val="00E7528A"/>
    <w:rsid w:val="00E753A3"/>
    <w:rsid w:val="00E774F0"/>
    <w:rsid w:val="00E778A3"/>
    <w:rsid w:val="00E80C05"/>
    <w:rsid w:val="00E8140F"/>
    <w:rsid w:val="00E81C66"/>
    <w:rsid w:val="00E82D3F"/>
    <w:rsid w:val="00E83F34"/>
    <w:rsid w:val="00E841DC"/>
    <w:rsid w:val="00E8522F"/>
    <w:rsid w:val="00E9206B"/>
    <w:rsid w:val="00E933F6"/>
    <w:rsid w:val="00E94725"/>
    <w:rsid w:val="00E94BFA"/>
    <w:rsid w:val="00E96CBB"/>
    <w:rsid w:val="00E96ECF"/>
    <w:rsid w:val="00E971FA"/>
    <w:rsid w:val="00EA0816"/>
    <w:rsid w:val="00EA14DD"/>
    <w:rsid w:val="00EA1AEF"/>
    <w:rsid w:val="00EA29EC"/>
    <w:rsid w:val="00EA2CE7"/>
    <w:rsid w:val="00EA4D5F"/>
    <w:rsid w:val="00EA6E3B"/>
    <w:rsid w:val="00EA6FDD"/>
    <w:rsid w:val="00EA7E8E"/>
    <w:rsid w:val="00EB0233"/>
    <w:rsid w:val="00EB10E3"/>
    <w:rsid w:val="00EB1E80"/>
    <w:rsid w:val="00EB2FDD"/>
    <w:rsid w:val="00EB4278"/>
    <w:rsid w:val="00EB4327"/>
    <w:rsid w:val="00EB49BD"/>
    <w:rsid w:val="00EB5278"/>
    <w:rsid w:val="00EB590D"/>
    <w:rsid w:val="00EB6566"/>
    <w:rsid w:val="00EB669D"/>
    <w:rsid w:val="00EB6807"/>
    <w:rsid w:val="00EB704F"/>
    <w:rsid w:val="00EB77F1"/>
    <w:rsid w:val="00EC4337"/>
    <w:rsid w:val="00EC53BE"/>
    <w:rsid w:val="00EC582A"/>
    <w:rsid w:val="00EC72DF"/>
    <w:rsid w:val="00EC7E20"/>
    <w:rsid w:val="00ED14B4"/>
    <w:rsid w:val="00ED18AC"/>
    <w:rsid w:val="00ED1D4F"/>
    <w:rsid w:val="00ED2079"/>
    <w:rsid w:val="00ED2356"/>
    <w:rsid w:val="00ED375D"/>
    <w:rsid w:val="00ED4446"/>
    <w:rsid w:val="00ED568E"/>
    <w:rsid w:val="00ED5816"/>
    <w:rsid w:val="00ED6171"/>
    <w:rsid w:val="00ED6AF3"/>
    <w:rsid w:val="00ED6B7C"/>
    <w:rsid w:val="00ED774D"/>
    <w:rsid w:val="00EE0302"/>
    <w:rsid w:val="00EE03AF"/>
    <w:rsid w:val="00EE07AB"/>
    <w:rsid w:val="00EE1198"/>
    <w:rsid w:val="00EE173D"/>
    <w:rsid w:val="00EE21E7"/>
    <w:rsid w:val="00EE239D"/>
    <w:rsid w:val="00EE37EF"/>
    <w:rsid w:val="00EE3C49"/>
    <w:rsid w:val="00EE3D53"/>
    <w:rsid w:val="00EE4CF7"/>
    <w:rsid w:val="00EE50B4"/>
    <w:rsid w:val="00EE521F"/>
    <w:rsid w:val="00EE7409"/>
    <w:rsid w:val="00EF081C"/>
    <w:rsid w:val="00EF2363"/>
    <w:rsid w:val="00EF253F"/>
    <w:rsid w:val="00EF25C4"/>
    <w:rsid w:val="00EF2F24"/>
    <w:rsid w:val="00EF3882"/>
    <w:rsid w:val="00EF38F0"/>
    <w:rsid w:val="00EF3B8C"/>
    <w:rsid w:val="00EF3F7C"/>
    <w:rsid w:val="00EF4AE4"/>
    <w:rsid w:val="00EF5C6E"/>
    <w:rsid w:val="00EF6088"/>
    <w:rsid w:val="00EF73FA"/>
    <w:rsid w:val="00F010D1"/>
    <w:rsid w:val="00F01772"/>
    <w:rsid w:val="00F018F9"/>
    <w:rsid w:val="00F01AB4"/>
    <w:rsid w:val="00F038D8"/>
    <w:rsid w:val="00F04A5A"/>
    <w:rsid w:val="00F07357"/>
    <w:rsid w:val="00F07A0E"/>
    <w:rsid w:val="00F07E2F"/>
    <w:rsid w:val="00F07E7E"/>
    <w:rsid w:val="00F10724"/>
    <w:rsid w:val="00F12A8F"/>
    <w:rsid w:val="00F13020"/>
    <w:rsid w:val="00F13935"/>
    <w:rsid w:val="00F1416B"/>
    <w:rsid w:val="00F147AE"/>
    <w:rsid w:val="00F15F93"/>
    <w:rsid w:val="00F16ADE"/>
    <w:rsid w:val="00F2031A"/>
    <w:rsid w:val="00F21781"/>
    <w:rsid w:val="00F217F3"/>
    <w:rsid w:val="00F22161"/>
    <w:rsid w:val="00F2315D"/>
    <w:rsid w:val="00F26782"/>
    <w:rsid w:val="00F2685B"/>
    <w:rsid w:val="00F26A40"/>
    <w:rsid w:val="00F2733C"/>
    <w:rsid w:val="00F2773E"/>
    <w:rsid w:val="00F30443"/>
    <w:rsid w:val="00F32C58"/>
    <w:rsid w:val="00F344A3"/>
    <w:rsid w:val="00F352ED"/>
    <w:rsid w:val="00F3671B"/>
    <w:rsid w:val="00F41C84"/>
    <w:rsid w:val="00F41EFF"/>
    <w:rsid w:val="00F428BD"/>
    <w:rsid w:val="00F4375F"/>
    <w:rsid w:val="00F4583D"/>
    <w:rsid w:val="00F45E7B"/>
    <w:rsid w:val="00F4784F"/>
    <w:rsid w:val="00F47BC5"/>
    <w:rsid w:val="00F50DAB"/>
    <w:rsid w:val="00F516FB"/>
    <w:rsid w:val="00F526E3"/>
    <w:rsid w:val="00F542EC"/>
    <w:rsid w:val="00F54452"/>
    <w:rsid w:val="00F54D06"/>
    <w:rsid w:val="00F5774F"/>
    <w:rsid w:val="00F61992"/>
    <w:rsid w:val="00F62195"/>
    <w:rsid w:val="00F63CC9"/>
    <w:rsid w:val="00F648B6"/>
    <w:rsid w:val="00F6511C"/>
    <w:rsid w:val="00F6529F"/>
    <w:rsid w:val="00F66D85"/>
    <w:rsid w:val="00F676CD"/>
    <w:rsid w:val="00F67CFC"/>
    <w:rsid w:val="00F67EC5"/>
    <w:rsid w:val="00F71BB1"/>
    <w:rsid w:val="00F734AD"/>
    <w:rsid w:val="00F7378E"/>
    <w:rsid w:val="00F73C8B"/>
    <w:rsid w:val="00F73E47"/>
    <w:rsid w:val="00F73F6D"/>
    <w:rsid w:val="00F740CD"/>
    <w:rsid w:val="00F74142"/>
    <w:rsid w:val="00F75C40"/>
    <w:rsid w:val="00F75DD8"/>
    <w:rsid w:val="00F775EE"/>
    <w:rsid w:val="00F77F8B"/>
    <w:rsid w:val="00F8049F"/>
    <w:rsid w:val="00F8181E"/>
    <w:rsid w:val="00F81871"/>
    <w:rsid w:val="00F81A7E"/>
    <w:rsid w:val="00F860EF"/>
    <w:rsid w:val="00F860FD"/>
    <w:rsid w:val="00F86D83"/>
    <w:rsid w:val="00F872F7"/>
    <w:rsid w:val="00F931C9"/>
    <w:rsid w:val="00F95777"/>
    <w:rsid w:val="00F96B0F"/>
    <w:rsid w:val="00F97385"/>
    <w:rsid w:val="00FA1997"/>
    <w:rsid w:val="00FA2AF5"/>
    <w:rsid w:val="00FA3A89"/>
    <w:rsid w:val="00FA4655"/>
    <w:rsid w:val="00FA5B70"/>
    <w:rsid w:val="00FA7132"/>
    <w:rsid w:val="00FA7A7A"/>
    <w:rsid w:val="00FB0B4B"/>
    <w:rsid w:val="00FB117B"/>
    <w:rsid w:val="00FB718F"/>
    <w:rsid w:val="00FC0B58"/>
    <w:rsid w:val="00FC2BA0"/>
    <w:rsid w:val="00FC2C2C"/>
    <w:rsid w:val="00FC3165"/>
    <w:rsid w:val="00FC3280"/>
    <w:rsid w:val="00FC3641"/>
    <w:rsid w:val="00FC4596"/>
    <w:rsid w:val="00FC7EE4"/>
    <w:rsid w:val="00FD06DA"/>
    <w:rsid w:val="00FD1275"/>
    <w:rsid w:val="00FD17F2"/>
    <w:rsid w:val="00FD3218"/>
    <w:rsid w:val="00FD3542"/>
    <w:rsid w:val="00FD38AF"/>
    <w:rsid w:val="00FD5643"/>
    <w:rsid w:val="00FD59A1"/>
    <w:rsid w:val="00FD5F5F"/>
    <w:rsid w:val="00FD733A"/>
    <w:rsid w:val="00FD7F6A"/>
    <w:rsid w:val="00FE0576"/>
    <w:rsid w:val="00FE17B8"/>
    <w:rsid w:val="00FE366B"/>
    <w:rsid w:val="00FE38C0"/>
    <w:rsid w:val="00FE5675"/>
    <w:rsid w:val="00FE593F"/>
    <w:rsid w:val="00FE62A6"/>
    <w:rsid w:val="00FE6DC0"/>
    <w:rsid w:val="00FE6E6A"/>
    <w:rsid w:val="00FE7DCB"/>
    <w:rsid w:val="00FF13C8"/>
    <w:rsid w:val="00FF214D"/>
    <w:rsid w:val="00FF4BEB"/>
    <w:rsid w:val="00FF5770"/>
    <w:rsid w:val="00FF5F7C"/>
    <w:rsid w:val="00FF63C3"/>
    <w:rsid w:val="00FF6488"/>
    <w:rsid w:val="00FF75E2"/>
    <w:rsid w:val="00FF7C76"/>
    <w:rsid w:val="00FF7F61"/>
    <w:rsid w:val="00FF7F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6F7B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2BA5"/>
    <w:rPr>
      <w:rFonts w:ascii="Bookman Old Style" w:hAnsi="Bookman Old Style"/>
      <w:szCs w:val="24"/>
    </w:rPr>
  </w:style>
  <w:style w:type="paragraph" w:styleId="Heading1">
    <w:name w:val="heading 1"/>
    <w:basedOn w:val="Normal"/>
    <w:next w:val="Normal"/>
    <w:link w:val="Heading1Char"/>
    <w:qFormat/>
    <w:rsid w:val="006A51C4"/>
    <w:pPr>
      <w:keepNext/>
      <w:pageBreakBefore/>
      <w:numPr>
        <w:numId w:val="6"/>
      </w:numPr>
      <w:spacing w:before="480" w:after="1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A854FD"/>
    <w:pPr>
      <w:keepNext/>
      <w:numPr>
        <w:ilvl w:val="1"/>
        <w:numId w:val="6"/>
      </w:numPr>
      <w:tabs>
        <w:tab w:val="clear" w:pos="576"/>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4D279F"/>
    <w:pPr>
      <w:keepNext/>
      <w:numPr>
        <w:ilvl w:val="2"/>
        <w:numId w:val="6"/>
      </w:numPr>
      <w:tabs>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rFonts w:cs="Arial"/>
      <w:sz w:val="22"/>
    </w:rPr>
  </w:style>
  <w:style w:type="paragraph" w:styleId="Heading5">
    <w:name w:val="heading 5"/>
    <w:basedOn w:val="Normal"/>
    <w:next w:val="Normal"/>
    <w:link w:val="Heading5Char"/>
    <w:qFormat/>
    <w:rsid w:val="008E0327"/>
    <w:pPr>
      <w:keepNext/>
      <w:numPr>
        <w:ilvl w:val="4"/>
        <w:numId w:val="6"/>
      </w:numPr>
      <w:spacing w:before="240" w:after="60"/>
      <w:outlineLvl w:val="4"/>
    </w:pPr>
  </w:style>
  <w:style w:type="paragraph" w:styleId="Heading6">
    <w:name w:val="heading 6"/>
    <w:basedOn w:val="Normal"/>
    <w:next w:val="Normal"/>
    <w:link w:val="Heading6Char"/>
    <w:qFormat/>
    <w:rsid w:val="008E0327"/>
    <w:pPr>
      <w:numPr>
        <w:ilvl w:val="5"/>
        <w:numId w:val="1"/>
      </w:numPr>
      <w:spacing w:before="240" w:after="60"/>
      <w:outlineLvl w:val="5"/>
    </w:pPr>
  </w:style>
  <w:style w:type="paragraph" w:styleId="Heading7">
    <w:name w:val="heading 7"/>
    <w:aliases w:val="appendix"/>
    <w:basedOn w:val="Normal"/>
    <w:next w:val="Normal"/>
    <w:link w:val="Heading7Char"/>
    <w:qFormat/>
    <w:rsid w:val="008E0327"/>
    <w:pPr>
      <w:numPr>
        <w:ilvl w:val="6"/>
        <w:numId w:val="1"/>
      </w:numPr>
      <w:spacing w:before="240" w:after="60"/>
      <w:outlineLvl w:val="6"/>
    </w:pPr>
  </w:style>
  <w:style w:type="paragraph" w:styleId="Heading8">
    <w:name w:val="heading 8"/>
    <w:basedOn w:val="Normal"/>
    <w:next w:val="Normal"/>
    <w:link w:val="Heading8Char"/>
    <w:qFormat/>
    <w:rsid w:val="008E0327"/>
    <w:pPr>
      <w:numPr>
        <w:ilvl w:val="7"/>
        <w:numId w:val="1"/>
      </w:numPr>
      <w:spacing w:before="240" w:after="60"/>
      <w:outlineLvl w:val="7"/>
    </w:pPr>
  </w:style>
  <w:style w:type="paragraph" w:styleId="Heading9">
    <w:name w:val="heading 9"/>
    <w:basedOn w:val="Normal"/>
    <w:next w:val="Normal"/>
    <w:link w:val="Heading9Char"/>
    <w:qFormat/>
    <w:rsid w:val="008E0327"/>
    <w:pPr>
      <w:numPr>
        <w:ilvl w:val="8"/>
        <w:numId w:val="1"/>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Tahoma" w:hAnsi="Tahoma" w:cs="Tahoma"/>
      <w:sz w:val="16"/>
      <w:szCs w:val="16"/>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0">
    <w:name w:val="Balloon Text Char"/>
    <w:uiPriority w:val="99"/>
    <w:semiHidden/>
    <w:rsid w:val="00EA7F94"/>
    <w:rPr>
      <w:rFonts w:ascii="Lucida Grande" w:hAnsi="Lucida Grande"/>
      <w:sz w:val="18"/>
      <w:szCs w:val="18"/>
    </w:rPr>
  </w:style>
  <w:style w:type="character" w:customStyle="1" w:styleId="BalloonTextChar2">
    <w:name w:val="Balloon Text Char"/>
    <w:uiPriority w:val="99"/>
    <w:semiHidden/>
    <w:rsid w:val="00EA7F94"/>
    <w:rPr>
      <w:rFonts w:ascii="Lucida Grande" w:hAnsi="Lucida Grande"/>
      <w:sz w:val="18"/>
      <w:szCs w:val="18"/>
    </w:rPr>
  </w:style>
  <w:style w:type="character" w:customStyle="1" w:styleId="BalloonTextChar3">
    <w:name w:val="Balloon Text Char"/>
    <w:uiPriority w:val="99"/>
    <w:rsid w:val="00EA7F94"/>
    <w:rPr>
      <w:rFonts w:ascii="Lucida Grande" w:hAnsi="Lucida Grande"/>
      <w:sz w:val="18"/>
      <w:szCs w:val="18"/>
    </w:rPr>
  </w:style>
  <w:style w:type="character" w:customStyle="1" w:styleId="BalloonTextChar1">
    <w:name w:val="Balloon Text Char1"/>
    <w:link w:val="BalloonText"/>
    <w:uiPriority w:val="99"/>
    <w:semiHidden/>
    <w:rsid w:val="002449E7"/>
    <w:rPr>
      <w:rFonts w:ascii="Lucida Grande" w:hAnsi="Lucida Grande"/>
      <w:sz w:val="18"/>
      <w:szCs w:val="18"/>
    </w:rPr>
  </w:style>
  <w:style w:type="paragraph" w:styleId="ListParagraph">
    <w:name w:val="List Paragraph"/>
    <w:basedOn w:val="Normal"/>
    <w:rsid w:val="001F1420"/>
    <w:pPr>
      <w:ind w:left="720"/>
      <w:contextualSpacing/>
    </w:pPr>
  </w:style>
  <w:style w:type="character" w:customStyle="1" w:styleId="Heading7Char">
    <w:name w:val="Heading 7 Char"/>
    <w:aliases w:val="appendix Char"/>
    <w:link w:val="Heading7"/>
    <w:rsid w:val="00717C78"/>
    <w:rPr>
      <w:rFonts w:ascii="Bookman Old Style" w:hAnsi="Bookman Old Style"/>
      <w:sz w:val="20"/>
    </w:rPr>
  </w:style>
  <w:style w:type="paragraph" w:styleId="DocumentMap">
    <w:name w:val="Document Map"/>
    <w:basedOn w:val="Normal"/>
    <w:link w:val="DocumentMapChar"/>
    <w:uiPriority w:val="99"/>
    <w:rsid w:val="00F3211F"/>
    <w:rPr>
      <w:rFonts w:ascii="Lucida Grande" w:hAnsi="Lucida Grande"/>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A01E69"/>
    <w:pPr>
      <w:numPr>
        <w:numId w:val="22"/>
      </w:numPr>
      <w:spacing w:after="120" w:line="260" w:lineRule="exact"/>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rsid w:val="00AE7985"/>
    <w:rPr>
      <w:sz w:val="18"/>
    </w:rPr>
  </w:style>
  <w:style w:type="character" w:customStyle="1" w:styleId="FootnoteTextChar">
    <w:name w:val="Footnote Text Char"/>
    <w:link w:val="FootnoteText"/>
    <w:rsid w:val="00CF4F41"/>
    <w:rPr>
      <w:rFonts w:ascii="Bookman Old Style" w:hAnsi="Bookman Old Style"/>
      <w:sz w:val="18"/>
      <w:szCs w:val="24"/>
    </w:rPr>
  </w:style>
  <w:style w:type="character" w:styleId="FootnoteReference">
    <w:name w:val="footnote reference"/>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996AEE"/>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rPr>
  </w:style>
  <w:style w:type="character" w:customStyle="1" w:styleId="ExampleChar">
    <w:name w:val="Example Char"/>
    <w:link w:val="Example"/>
    <w:rsid w:val="00996AEE"/>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rFonts w:cs="Courier New"/>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after="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DF0A5C"/>
    <w:pPr>
      <w:keepNext/>
      <w:spacing w:before="200" w:after="120" w:line="260" w:lineRule="exact"/>
      <w:ind w:left="720"/>
      <w:jc w:val="center"/>
    </w:pPr>
    <w:rPr>
      <w:rFonts w:eastAsia="?l?r ??’c" w:cs="Bookman Old Style"/>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Normal"/>
    <w:rsid w:val="007B71A8"/>
    <w:pPr>
      <w:pageBreakBefore/>
      <w:widowControl w:val="0"/>
      <w:numPr>
        <w:numId w:val="3"/>
      </w:numPr>
      <w:tabs>
        <w:tab w:val="left" w:pos="2700"/>
      </w:tabs>
      <w:spacing w:before="240" w:after="120" w:line="320" w:lineRule="exact"/>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4"/>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line="260" w:lineRule="exact"/>
      <w:ind w:left="1901" w:hanging="1181"/>
    </w:pPr>
  </w:style>
  <w:style w:type="paragraph" w:customStyle="1" w:styleId="Appendix2">
    <w:name w:val="Appendix 2"/>
    <w:basedOn w:val="Heading2"/>
    <w:next w:val="Normal"/>
    <w:rsid w:val="008E0327"/>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cs="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styleId="CommentReference">
    <w:name w:val="annotation reference"/>
    <w:uiPriority w:val="99"/>
    <w:rsid w:val="007C215C"/>
    <w:rPr>
      <w:sz w:val="16"/>
      <w:szCs w:val="16"/>
    </w:rPr>
  </w:style>
  <w:style w:type="paragraph" w:styleId="CommentSubject">
    <w:name w:val="annotation subject"/>
    <w:basedOn w:val="CommentText"/>
    <w:next w:val="CommentText"/>
    <w:link w:val="CommentSubjectChar"/>
    <w:uiPriority w:val="99"/>
    <w:rsid w:val="00823A63"/>
    <w:rPr>
      <w:b/>
      <w:bCs/>
      <w:szCs w:val="20"/>
    </w:rPr>
  </w:style>
  <w:style w:type="character" w:customStyle="1" w:styleId="XMLname">
    <w:name w:val="XMLname"/>
    <w:qFormat/>
    <w:rsid w:val="00C52BA5"/>
    <w:rPr>
      <w:rFonts w:ascii="Courier New" w:hAnsi="Courier New" w:cs="TimesNewRomanPSMT"/>
      <w:sz w:val="20"/>
      <w:lang w:eastAsia="en-US"/>
    </w:rPr>
  </w:style>
  <w:style w:type="paragraph" w:customStyle="1" w:styleId="codenormal">
    <w:name w:val="codenormal"/>
    <w:basedOn w:val="Normal"/>
    <w:rsid w:val="00FE38C0"/>
    <w:pPr>
      <w:spacing w:before="100" w:beforeAutospacing="1" w:after="100" w:afterAutospacing="1"/>
    </w:pPr>
    <w:rPr>
      <w:rFonts w:ascii="Courier New" w:hAnsi="Courier New" w:cs="Courier New"/>
      <w:szCs w:val="20"/>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line="260" w:lineRule="exact"/>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customStyle="1" w:styleId="TOCAppendix">
    <w:name w:val="TOC Appendix"/>
    <w:autoRedefine/>
    <w:rsid w:val="00717C78"/>
    <w:pPr>
      <w:tabs>
        <w:tab w:val="left" w:pos="1530"/>
        <w:tab w:val="right" w:leader="dot" w:pos="9360"/>
      </w:tabs>
      <w:spacing w:after="120"/>
    </w:pPr>
    <w:rPr>
      <w:rFonts w:ascii="Bookman Old Style" w:hAnsi="Bookman Old Style" w:cs="Arial"/>
      <w:noProof/>
      <w:sz w:val="24"/>
      <w:szCs w:val="32"/>
    </w:r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rsid w:val="00996AEE"/>
    <w:rPr>
      <w:rFonts w:ascii="Bookman Old Style" w:eastAsia="?l?r ??’c" w:hAnsi="Bookman Old Style" w:cs="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 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line="260" w:lineRule="exact"/>
      <w:ind w:left="1800" w:hanging="1080"/>
    </w:pPr>
  </w:style>
  <w:style w:type="character" w:customStyle="1" w:styleId="ConformanceChar">
    <w:name w:val="Conformance Char"/>
    <w:link w:val="Conformance"/>
    <w:rsid w:val="00996AEE"/>
    <w:rPr>
      <w:rFonts w:ascii="Bookman Old Style" w:hAnsi="Bookman Old Style"/>
      <w:sz w:val="20"/>
    </w:rPr>
  </w:style>
  <w:style w:type="paragraph" w:customStyle="1" w:styleId="ConsConformanceStatement">
    <w:name w:val="Cons ConformanceStatement"/>
    <w:rsid w:val="00557F81"/>
    <w:pPr>
      <w:tabs>
        <w:tab w:val="left" w:pos="2304"/>
      </w:tabs>
      <w:autoSpaceDE w:val="0"/>
      <w:autoSpaceDN w:val="0"/>
      <w:spacing w:after="120" w:line="260" w:lineRule="exact"/>
      <w:ind w:left="720" w:hanging="360"/>
    </w:pPr>
    <w:rPr>
      <w:rFonts w:ascii="Bookman Old Style" w:eastAsia="SimSun" w:hAnsi="Bookman Old Style"/>
      <w:noProof/>
      <w:kern w:val="20"/>
      <w:szCs w:val="24"/>
      <w:lang w:eastAsia="zh-CN"/>
    </w:rPr>
  </w:style>
  <w:style w:type="character" w:styleId="PageNumber">
    <w:name w:val="page number"/>
    <w:basedOn w:val="DefaultParagraphFont"/>
    <w:rsid w:val="00557F81"/>
  </w:style>
  <w:style w:type="paragraph" w:customStyle="1" w:styleId="Para">
    <w:name w:val="Para"/>
    <w:basedOn w:val="Normal"/>
    <w:autoRedefine/>
    <w:rsid w:val="008B5FE0"/>
    <w:pPr>
      <w:tabs>
        <w:tab w:val="left" w:pos="1440"/>
      </w:tabs>
      <w:spacing w:before="80" w:after="80" w:line="280" w:lineRule="exact"/>
    </w:pPr>
    <w:rPr>
      <w:rFonts w:ascii="Arial" w:eastAsia="SimSun" w:hAnsi="Arial" w:cs="Arial"/>
      <w:lang w:eastAsia="zh-CN"/>
    </w:rPr>
  </w:style>
  <w:style w:type="paragraph" w:customStyle="1" w:styleId="TableHeading">
    <w:name w:val="TableHeading"/>
    <w:basedOn w:val="Normal"/>
    <w:autoRedefine/>
    <w:semiHidden/>
    <w:rsid w:val="008B5FE0"/>
    <w:pPr>
      <w:spacing w:before="40" w:after="40"/>
      <w:jc w:val="center"/>
    </w:pPr>
    <w:rPr>
      <w:rFonts w:ascii="Times New Roman" w:hAnsi="Times New Roman"/>
      <w:b/>
    </w:rPr>
  </w:style>
  <w:style w:type="paragraph" w:customStyle="1" w:styleId="HPConformanceStatement">
    <w:name w:val="H&amp;P ConformanceStatement"/>
    <w:qFormat/>
    <w:rsid w:val="008B5FE0"/>
    <w:pPr>
      <w:tabs>
        <w:tab w:val="left" w:pos="2304"/>
      </w:tabs>
      <w:autoSpaceDE w:val="0"/>
      <w:autoSpaceDN w:val="0"/>
      <w:spacing w:after="120"/>
    </w:pPr>
    <w:rPr>
      <w:rFonts w:ascii="Bookman Old Style" w:eastAsia="SimSun" w:hAnsi="Bookman Old Style"/>
      <w:noProof/>
      <w:kern w:val="20"/>
      <w:szCs w:val="24"/>
      <w:lang w:eastAsia="zh-CN"/>
    </w:rPr>
  </w:style>
  <w:style w:type="character" w:customStyle="1" w:styleId="Heading3Char">
    <w:name w:val="Heading 3 Char"/>
    <w:link w:val="Heading3"/>
    <w:uiPriority w:val="9"/>
    <w:rsid w:val="004D279F"/>
    <w:rPr>
      <w:rFonts w:ascii="Bookman Old Style" w:hAnsi="Bookman Old Style"/>
      <w:szCs w:val="26"/>
    </w:rPr>
  </w:style>
  <w:style w:type="character" w:customStyle="1" w:styleId="Heading4Char">
    <w:name w:val="Heading 4 Char"/>
    <w:link w:val="Heading4"/>
    <w:rsid w:val="00460AAB"/>
    <w:rPr>
      <w:rFonts w:ascii="Bookman Old Style" w:hAnsi="Bookman Old Style" w:cs="Arial"/>
      <w:sz w:val="22"/>
      <w:szCs w:val="26"/>
    </w:rPr>
  </w:style>
  <w:style w:type="paragraph" w:customStyle="1" w:styleId="ConformanceStatement">
    <w:name w:val="ConformanceStatement"/>
    <w:rsid w:val="008673AC"/>
    <w:pPr>
      <w:tabs>
        <w:tab w:val="left" w:pos="2304"/>
      </w:tabs>
      <w:autoSpaceDE w:val="0"/>
      <w:autoSpaceDN w:val="0"/>
      <w:spacing w:after="120" w:line="260" w:lineRule="exact"/>
      <w:ind w:left="1901" w:hanging="1181"/>
    </w:pPr>
    <w:rPr>
      <w:rFonts w:ascii="Bookman Old Style" w:eastAsia="SimSun" w:hAnsi="Bookman Old Style"/>
      <w:noProof/>
      <w:kern w:val="20"/>
      <w:szCs w:val="24"/>
      <w:lang w:eastAsia="zh-CN"/>
    </w:rPr>
  </w:style>
  <w:style w:type="paragraph" w:styleId="Revision">
    <w:name w:val="Revision"/>
    <w:hidden/>
    <w:uiPriority w:val="99"/>
    <w:rsid w:val="007F0B72"/>
    <w:rPr>
      <w:sz w:val="24"/>
      <w:szCs w:val="24"/>
    </w:rPr>
  </w:style>
  <w:style w:type="character" w:customStyle="1" w:styleId="Heading2Char">
    <w:name w:val="Heading 2 Char"/>
    <w:aliases w:val="l2 Char"/>
    <w:link w:val="Heading2"/>
    <w:rsid w:val="00A854FD"/>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BA1DF5"/>
    <w:pPr>
      <w:tabs>
        <w:tab w:val="clear" w:pos="720"/>
        <w:tab w:val="num" w:pos="432"/>
      </w:tabs>
      <w:spacing w:after="0"/>
      <w:ind w:left="432" w:hanging="432"/>
    </w:pPr>
  </w:style>
  <w:style w:type="paragraph" w:customStyle="1" w:styleId="templatenotes">
    <w:name w:val="templatenotes"/>
    <w:basedOn w:val="Normal"/>
    <w:rsid w:val="0050352A"/>
    <w:pPr>
      <w:spacing w:beforeLines="1" w:afterLines="1"/>
    </w:pPr>
    <w:rPr>
      <w:rFonts w:ascii="Times" w:hAnsi="Times"/>
      <w:i/>
      <w:iCs/>
      <w:szCs w:val="20"/>
    </w:rPr>
  </w:style>
  <w:style w:type="paragraph" w:customStyle="1" w:styleId="NoteCONF-XXX">
    <w:name w:val="Note CONF-XXX"/>
    <w:basedOn w:val="BodyText"/>
    <w:rsid w:val="00207479"/>
    <w:pPr>
      <w:pBdr>
        <w:top w:val="single" w:sz="4" w:space="1" w:color="auto"/>
        <w:left w:val="single" w:sz="4" w:space="4" w:color="auto"/>
        <w:bottom w:val="single" w:sz="4" w:space="1" w:color="auto"/>
        <w:right w:val="single" w:sz="4" w:space="4" w:color="auto"/>
      </w:pBdr>
      <w:spacing w:before="40" w:after="40"/>
      <w:ind w:left="1800"/>
    </w:pPr>
  </w:style>
  <w:style w:type="paragraph" w:styleId="PlainText">
    <w:name w:val="Plain Text"/>
    <w:basedOn w:val="Normal"/>
    <w:link w:val="PlainTextChar"/>
    <w:unhideWhenUsed/>
    <w:rsid w:val="00ED6AF3"/>
    <w:rPr>
      <w:rFonts w:ascii="Courier" w:eastAsia="Calibri" w:hAnsi="Courier"/>
      <w:sz w:val="21"/>
      <w:szCs w:val="21"/>
    </w:rPr>
  </w:style>
  <w:style w:type="paragraph" w:customStyle="1" w:styleId="required-optional">
    <w:name w:val="required-optional"/>
    <w:basedOn w:val="BodyText"/>
    <w:rsid w:val="00F8049F"/>
    <w:pPr>
      <w:keepNext/>
      <w:spacing w:before="200" w:after="40"/>
    </w:pPr>
    <w:rPr>
      <w:b/>
    </w:rPr>
  </w:style>
  <w:style w:type="character" w:customStyle="1" w:styleId="PlainTextChar">
    <w:name w:val="Plain Text Char"/>
    <w:link w:val="PlainText"/>
    <w:uiPriority w:val="99"/>
    <w:rsid w:val="00ED6AF3"/>
    <w:rPr>
      <w:rFonts w:ascii="Courier" w:eastAsia="Calibri" w:hAnsi="Courier" w:cs="Times New Roman"/>
      <w:sz w:val="21"/>
      <w:szCs w:val="21"/>
    </w:rPr>
  </w:style>
  <w:style w:type="paragraph" w:customStyle="1" w:styleId="codeoblique">
    <w:name w:val="codeoblique"/>
    <w:basedOn w:val="Normal"/>
    <w:rsid w:val="00FE38C0"/>
    <w:pPr>
      <w:spacing w:before="100" w:beforeAutospacing="1" w:after="100" w:afterAutospacing="1"/>
    </w:pPr>
    <w:rPr>
      <w:rFonts w:ascii="Courier New" w:hAnsi="Courier New" w:cs="Courier New"/>
      <w:i/>
      <w:iCs/>
      <w:szCs w:val="20"/>
    </w:rPr>
  </w:style>
  <w:style w:type="paragraph" w:customStyle="1" w:styleId="codenotes">
    <w:name w:val="codenotes"/>
    <w:basedOn w:val="Normal"/>
    <w:rsid w:val="00FE38C0"/>
    <w:pPr>
      <w:spacing w:before="100" w:beforeAutospacing="1" w:after="100" w:afterAutospacing="1"/>
    </w:pPr>
    <w:rPr>
      <w:rFonts w:ascii="Courier New" w:hAnsi="Courier New" w:cs="Courier New"/>
      <w:szCs w:val="20"/>
    </w:rPr>
  </w:style>
  <w:style w:type="paragraph" w:customStyle="1" w:styleId="codebold">
    <w:name w:val="codebold"/>
    <w:basedOn w:val="Normal"/>
    <w:rsid w:val="00FE38C0"/>
    <w:pPr>
      <w:spacing w:before="100" w:beforeAutospacing="1" w:after="100" w:afterAutospacing="1"/>
    </w:pPr>
    <w:rPr>
      <w:rFonts w:ascii="Courier New" w:hAnsi="Courier New" w:cs="Courier New"/>
      <w:b/>
      <w:bCs/>
      <w:szCs w:val="20"/>
    </w:rPr>
  </w:style>
  <w:style w:type="paragraph" w:styleId="Header">
    <w:name w:val="header"/>
    <w:basedOn w:val="Normal"/>
    <w:link w:val="HeaderChar"/>
    <w:rsid w:val="006F1FAC"/>
    <w:pPr>
      <w:tabs>
        <w:tab w:val="center" w:pos="4320"/>
        <w:tab w:val="right" w:pos="8640"/>
      </w:tabs>
    </w:pPr>
  </w:style>
  <w:style w:type="character" w:customStyle="1" w:styleId="HeaderChar">
    <w:name w:val="Header Char"/>
    <w:link w:val="Header"/>
    <w:rsid w:val="006F1FAC"/>
    <w:rPr>
      <w:rFonts w:ascii="Bookman Old Style" w:hAnsi="Bookman Old Style"/>
      <w:sz w:val="20"/>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A909A7"/>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 w:val="20"/>
    </w:rPr>
  </w:style>
  <w:style w:type="character" w:customStyle="1" w:styleId="Heading6Char">
    <w:name w:val="Heading 6 Char"/>
    <w:link w:val="Heading6"/>
    <w:rsid w:val="00A909A7"/>
    <w:rPr>
      <w:rFonts w:ascii="Bookman Old Style" w:hAnsi="Bookman Old Style"/>
      <w:sz w:val="20"/>
    </w:rPr>
  </w:style>
  <w:style w:type="character" w:customStyle="1" w:styleId="Heading8Char">
    <w:name w:val="Heading 8 Char"/>
    <w:link w:val="Heading8"/>
    <w:rsid w:val="00A909A7"/>
    <w:rPr>
      <w:rFonts w:ascii="Bookman Old Style" w:hAnsi="Bookman Old Style"/>
      <w:sz w:val="20"/>
    </w:rPr>
  </w:style>
  <w:style w:type="character" w:customStyle="1" w:styleId="Heading9Char">
    <w:name w:val="Heading 9 Char"/>
    <w:link w:val="Heading9"/>
    <w:rsid w:val="00A909A7"/>
    <w:rPr>
      <w:rFonts w:ascii="Bookman Old Style" w:hAnsi="Bookman Old Style"/>
      <w:sz w:val="18"/>
    </w:rPr>
  </w:style>
  <w:style w:type="numbering" w:customStyle="1" w:styleId="NoList1">
    <w:name w:val="No List1"/>
    <w:next w:val="NoList"/>
    <w:semiHidden/>
    <w:unhideWhenUsed/>
    <w:rsid w:val="00A909A7"/>
  </w:style>
  <w:style w:type="character" w:customStyle="1" w:styleId="CommentSubjectChar">
    <w:name w:val="Comment Subject Char"/>
    <w:link w:val="CommentSubject"/>
    <w:uiPriority w:val="99"/>
    <w:rsid w:val="00823A63"/>
    <w:rPr>
      <w:rFonts w:ascii="Bookman Old Style" w:hAnsi="Bookman Old Style"/>
      <w:b/>
      <w:bCs/>
      <w:sz w:val="20"/>
      <w:szCs w:val="20"/>
    </w:rPr>
  </w:style>
  <w:style w:type="paragraph" w:customStyle="1" w:styleId="PlainText1">
    <w:name w:val="Plain Text1"/>
    <w:basedOn w:val="Normal"/>
    <w:next w:val="PlainText"/>
    <w:uiPriority w:val="99"/>
    <w:unhideWhenUsed/>
    <w:rsid w:val="00A909A7"/>
    <w:rPr>
      <w:rFonts w:ascii="Courier" w:eastAsia="Calibri" w:hAnsi="Courier"/>
      <w:sz w:val="21"/>
      <w:szCs w:val="21"/>
    </w:rPr>
  </w:style>
  <w:style w:type="character" w:customStyle="1" w:styleId="PlainTextChar1">
    <w:name w:val="Plain Text Char1"/>
    <w:rsid w:val="00A909A7"/>
    <w:rPr>
      <w:rFonts w:ascii="Courier" w:hAnsi="Courier"/>
      <w:sz w:val="21"/>
      <w:szCs w:val="21"/>
    </w:rPr>
  </w:style>
  <w:style w:type="character" w:customStyle="1" w:styleId="HyperlinkedText">
    <w:name w:val="Hyperlinked Text"/>
    <w:qFormat/>
    <w:rsid w:val="004D512B"/>
    <w:rPr>
      <w:rFonts w:ascii="Bookman Old Style" w:eastAsia="Times New Roman" w:hAnsi="Bookman Old Style" w:cs="Times New Roman"/>
      <w:color w:val="0070C0"/>
      <w:sz w:val="20"/>
      <w:szCs w:val="24"/>
      <w:u w:val="single"/>
      <w:lang w:val="de-DE" w:eastAsia="en-US" w:bidi="ar-SA"/>
    </w:rPr>
  </w:style>
  <w:style w:type="paragraph" w:customStyle="1" w:styleId="Footerlandscape">
    <w:name w:val="Footer landscape"/>
    <w:basedOn w:val="Footer"/>
    <w:rsid w:val="00E21998"/>
    <w:pPr>
      <w:pBdr>
        <w:top w:val="none" w:sz="0" w:space="0" w:color="auto"/>
      </w:pBdr>
      <w:tabs>
        <w:tab w:val="clear" w:pos="4680"/>
        <w:tab w:val="clear" w:pos="9360"/>
        <w:tab w:val="center" w:pos="6480"/>
      </w:tabs>
    </w:pPr>
    <w:rPr>
      <w:rFonts w:ascii="Gill Sans MT" w:hAnsi="Gill Sans MT"/>
      <w:i w:val="0"/>
      <w:noProof/>
      <w:color w:val="6B6B6B"/>
      <w:sz w:val="18"/>
      <w:szCs w:val="18"/>
      <w:lang w:eastAsia="zh-CN"/>
    </w:rPr>
  </w:style>
  <w:style w:type="paragraph" w:customStyle="1" w:styleId="TableCaption">
    <w:name w:val="Table Caption"/>
    <w:basedOn w:val="Caption"/>
    <w:qFormat/>
    <w:rsid w:val="00E21998"/>
    <w:pPr>
      <w:widowControl w:val="0"/>
      <w:spacing w:before="240" w:after="240"/>
      <w:ind w:left="0"/>
    </w:pPr>
    <w:rPr>
      <w:rFonts w:ascii="Gill Sans MT" w:hAnsi="Gill Sans MT" w:cs="Times New Roman"/>
      <w:bCs/>
      <w:i w:val="0"/>
      <w:iCs w:val="0"/>
      <w:noProof w:val="0"/>
      <w:color w:val="auto"/>
      <w:szCs w:val="24"/>
    </w:rPr>
  </w:style>
  <w:style w:type="paragraph" w:customStyle="1" w:styleId="heading30">
    <w:name w:val="heading3"/>
    <w:basedOn w:val="Normal"/>
    <w:rsid w:val="00C329E2"/>
    <w:pPr>
      <w:spacing w:beforeLines="1" w:afterLines="1"/>
    </w:pPr>
    <w:rPr>
      <w:b/>
      <w:bCs/>
      <w:sz w:val="24"/>
    </w:rPr>
  </w:style>
  <w:style w:type="paragraph" w:customStyle="1" w:styleId="heading40">
    <w:name w:val="heading4"/>
    <w:basedOn w:val="Normal"/>
    <w:rsid w:val="00C329E2"/>
    <w:pPr>
      <w:spacing w:beforeLines="1" w:afterLines="1"/>
    </w:pPr>
    <w:rPr>
      <w:b/>
      <w:bCs/>
      <w:sz w:val="22"/>
      <w:szCs w:val="22"/>
    </w:rPr>
  </w:style>
  <w:style w:type="paragraph" w:styleId="BodyText0">
    <w:name w:val="Body Text"/>
    <w:basedOn w:val="Normal"/>
    <w:link w:val="BodyTextChar0"/>
    <w:rsid w:val="00495F7F"/>
    <w:pPr>
      <w:spacing w:after="120" w:line="260" w:lineRule="exact"/>
      <w:ind w:left="720"/>
    </w:pPr>
  </w:style>
  <w:style w:type="character" w:customStyle="1" w:styleId="BodyTextChar0">
    <w:name w:val="Body Text Char"/>
    <w:link w:val="BodyText0"/>
    <w:rsid w:val="00495F7F"/>
    <w:rPr>
      <w:rFonts w:ascii="Bookman Old Style" w:hAnsi="Bookman Old Style"/>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2BA5"/>
    <w:rPr>
      <w:rFonts w:ascii="Bookman Old Style" w:hAnsi="Bookman Old Style"/>
      <w:szCs w:val="24"/>
    </w:rPr>
  </w:style>
  <w:style w:type="paragraph" w:styleId="Heading1">
    <w:name w:val="heading 1"/>
    <w:basedOn w:val="Normal"/>
    <w:next w:val="Normal"/>
    <w:link w:val="Heading1Char"/>
    <w:qFormat/>
    <w:rsid w:val="006A51C4"/>
    <w:pPr>
      <w:keepNext/>
      <w:pageBreakBefore/>
      <w:numPr>
        <w:numId w:val="6"/>
      </w:numPr>
      <w:spacing w:before="480" w:after="1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A854FD"/>
    <w:pPr>
      <w:keepNext/>
      <w:numPr>
        <w:ilvl w:val="1"/>
        <w:numId w:val="6"/>
      </w:numPr>
      <w:tabs>
        <w:tab w:val="clear" w:pos="576"/>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4D279F"/>
    <w:pPr>
      <w:keepNext/>
      <w:numPr>
        <w:ilvl w:val="2"/>
        <w:numId w:val="6"/>
      </w:numPr>
      <w:tabs>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rFonts w:cs="Arial"/>
      <w:sz w:val="22"/>
    </w:rPr>
  </w:style>
  <w:style w:type="paragraph" w:styleId="Heading5">
    <w:name w:val="heading 5"/>
    <w:basedOn w:val="Normal"/>
    <w:next w:val="Normal"/>
    <w:link w:val="Heading5Char"/>
    <w:qFormat/>
    <w:rsid w:val="008E0327"/>
    <w:pPr>
      <w:keepNext/>
      <w:numPr>
        <w:ilvl w:val="4"/>
        <w:numId w:val="6"/>
      </w:numPr>
      <w:spacing w:before="240" w:after="60"/>
      <w:outlineLvl w:val="4"/>
    </w:pPr>
  </w:style>
  <w:style w:type="paragraph" w:styleId="Heading6">
    <w:name w:val="heading 6"/>
    <w:basedOn w:val="Normal"/>
    <w:next w:val="Normal"/>
    <w:link w:val="Heading6Char"/>
    <w:qFormat/>
    <w:rsid w:val="008E0327"/>
    <w:pPr>
      <w:numPr>
        <w:ilvl w:val="5"/>
        <w:numId w:val="1"/>
      </w:numPr>
      <w:spacing w:before="240" w:after="60"/>
      <w:outlineLvl w:val="5"/>
    </w:pPr>
  </w:style>
  <w:style w:type="paragraph" w:styleId="Heading7">
    <w:name w:val="heading 7"/>
    <w:aliases w:val="appendix"/>
    <w:basedOn w:val="Normal"/>
    <w:next w:val="Normal"/>
    <w:link w:val="Heading7Char"/>
    <w:qFormat/>
    <w:rsid w:val="008E0327"/>
    <w:pPr>
      <w:numPr>
        <w:ilvl w:val="6"/>
        <w:numId w:val="1"/>
      </w:numPr>
      <w:spacing w:before="240" w:after="60"/>
      <w:outlineLvl w:val="6"/>
    </w:pPr>
  </w:style>
  <w:style w:type="paragraph" w:styleId="Heading8">
    <w:name w:val="heading 8"/>
    <w:basedOn w:val="Normal"/>
    <w:next w:val="Normal"/>
    <w:link w:val="Heading8Char"/>
    <w:qFormat/>
    <w:rsid w:val="008E0327"/>
    <w:pPr>
      <w:numPr>
        <w:ilvl w:val="7"/>
        <w:numId w:val="1"/>
      </w:numPr>
      <w:spacing w:before="240" w:after="60"/>
      <w:outlineLvl w:val="7"/>
    </w:pPr>
  </w:style>
  <w:style w:type="paragraph" w:styleId="Heading9">
    <w:name w:val="heading 9"/>
    <w:basedOn w:val="Normal"/>
    <w:next w:val="Normal"/>
    <w:link w:val="Heading9Char"/>
    <w:qFormat/>
    <w:rsid w:val="008E0327"/>
    <w:pPr>
      <w:numPr>
        <w:ilvl w:val="8"/>
        <w:numId w:val="1"/>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Tahoma" w:hAnsi="Tahoma" w:cs="Tahoma"/>
      <w:sz w:val="16"/>
      <w:szCs w:val="16"/>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0">
    <w:name w:val="Balloon Text Char"/>
    <w:uiPriority w:val="99"/>
    <w:semiHidden/>
    <w:rsid w:val="00EA7F94"/>
    <w:rPr>
      <w:rFonts w:ascii="Lucida Grande" w:hAnsi="Lucida Grande"/>
      <w:sz w:val="18"/>
      <w:szCs w:val="18"/>
    </w:rPr>
  </w:style>
  <w:style w:type="character" w:customStyle="1" w:styleId="BalloonTextChar2">
    <w:name w:val="Balloon Text Char"/>
    <w:uiPriority w:val="99"/>
    <w:semiHidden/>
    <w:rsid w:val="00EA7F94"/>
    <w:rPr>
      <w:rFonts w:ascii="Lucida Grande" w:hAnsi="Lucida Grande"/>
      <w:sz w:val="18"/>
      <w:szCs w:val="18"/>
    </w:rPr>
  </w:style>
  <w:style w:type="character" w:customStyle="1" w:styleId="BalloonTextChar3">
    <w:name w:val="Balloon Text Char"/>
    <w:uiPriority w:val="99"/>
    <w:rsid w:val="00EA7F94"/>
    <w:rPr>
      <w:rFonts w:ascii="Lucida Grande" w:hAnsi="Lucida Grande"/>
      <w:sz w:val="18"/>
      <w:szCs w:val="18"/>
    </w:rPr>
  </w:style>
  <w:style w:type="character" w:customStyle="1" w:styleId="BalloonTextChar1">
    <w:name w:val="Balloon Text Char1"/>
    <w:link w:val="BalloonText"/>
    <w:uiPriority w:val="99"/>
    <w:semiHidden/>
    <w:rsid w:val="002449E7"/>
    <w:rPr>
      <w:rFonts w:ascii="Lucida Grande" w:hAnsi="Lucida Grande"/>
      <w:sz w:val="18"/>
      <w:szCs w:val="18"/>
    </w:rPr>
  </w:style>
  <w:style w:type="paragraph" w:styleId="ListParagraph">
    <w:name w:val="List Paragraph"/>
    <w:basedOn w:val="Normal"/>
    <w:rsid w:val="001F1420"/>
    <w:pPr>
      <w:ind w:left="720"/>
      <w:contextualSpacing/>
    </w:pPr>
  </w:style>
  <w:style w:type="character" w:customStyle="1" w:styleId="Heading7Char">
    <w:name w:val="Heading 7 Char"/>
    <w:aliases w:val="appendix Char"/>
    <w:link w:val="Heading7"/>
    <w:rsid w:val="00717C78"/>
    <w:rPr>
      <w:rFonts w:ascii="Bookman Old Style" w:hAnsi="Bookman Old Style"/>
      <w:sz w:val="20"/>
    </w:rPr>
  </w:style>
  <w:style w:type="paragraph" w:styleId="DocumentMap">
    <w:name w:val="Document Map"/>
    <w:basedOn w:val="Normal"/>
    <w:link w:val="DocumentMapChar"/>
    <w:uiPriority w:val="99"/>
    <w:rsid w:val="00F3211F"/>
    <w:rPr>
      <w:rFonts w:ascii="Lucida Grande" w:hAnsi="Lucida Grande"/>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A01E69"/>
    <w:pPr>
      <w:numPr>
        <w:numId w:val="22"/>
      </w:numPr>
      <w:spacing w:after="120" w:line="260" w:lineRule="exact"/>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rsid w:val="00AE7985"/>
    <w:rPr>
      <w:sz w:val="18"/>
    </w:rPr>
  </w:style>
  <w:style w:type="character" w:customStyle="1" w:styleId="FootnoteTextChar">
    <w:name w:val="Footnote Text Char"/>
    <w:link w:val="FootnoteText"/>
    <w:rsid w:val="00CF4F41"/>
    <w:rPr>
      <w:rFonts w:ascii="Bookman Old Style" w:hAnsi="Bookman Old Style"/>
      <w:sz w:val="18"/>
      <w:szCs w:val="24"/>
    </w:rPr>
  </w:style>
  <w:style w:type="character" w:styleId="FootnoteReference">
    <w:name w:val="footnote reference"/>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996AEE"/>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rPr>
  </w:style>
  <w:style w:type="character" w:customStyle="1" w:styleId="ExampleChar">
    <w:name w:val="Example Char"/>
    <w:link w:val="Example"/>
    <w:rsid w:val="00996AEE"/>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rFonts w:cs="Courier New"/>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after="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DF0A5C"/>
    <w:pPr>
      <w:keepNext/>
      <w:spacing w:before="200" w:after="120" w:line="260" w:lineRule="exact"/>
      <w:ind w:left="720"/>
      <w:jc w:val="center"/>
    </w:pPr>
    <w:rPr>
      <w:rFonts w:eastAsia="?l?r ??’c" w:cs="Bookman Old Style"/>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Normal"/>
    <w:rsid w:val="007B71A8"/>
    <w:pPr>
      <w:pageBreakBefore/>
      <w:widowControl w:val="0"/>
      <w:numPr>
        <w:numId w:val="3"/>
      </w:numPr>
      <w:tabs>
        <w:tab w:val="left" w:pos="2700"/>
      </w:tabs>
      <w:spacing w:before="240" w:after="120" w:line="320" w:lineRule="exact"/>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4"/>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line="260" w:lineRule="exact"/>
      <w:ind w:left="1901" w:hanging="1181"/>
    </w:pPr>
  </w:style>
  <w:style w:type="paragraph" w:customStyle="1" w:styleId="Appendix2">
    <w:name w:val="Appendix 2"/>
    <w:basedOn w:val="Heading2"/>
    <w:next w:val="Normal"/>
    <w:rsid w:val="008E0327"/>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cs="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styleId="CommentReference">
    <w:name w:val="annotation reference"/>
    <w:uiPriority w:val="99"/>
    <w:rsid w:val="007C215C"/>
    <w:rPr>
      <w:sz w:val="16"/>
      <w:szCs w:val="16"/>
    </w:rPr>
  </w:style>
  <w:style w:type="paragraph" w:styleId="CommentSubject">
    <w:name w:val="annotation subject"/>
    <w:basedOn w:val="CommentText"/>
    <w:next w:val="CommentText"/>
    <w:link w:val="CommentSubjectChar"/>
    <w:uiPriority w:val="99"/>
    <w:rsid w:val="00823A63"/>
    <w:rPr>
      <w:b/>
      <w:bCs/>
      <w:szCs w:val="20"/>
    </w:rPr>
  </w:style>
  <w:style w:type="character" w:customStyle="1" w:styleId="XMLname">
    <w:name w:val="XMLname"/>
    <w:qFormat/>
    <w:rsid w:val="00C52BA5"/>
    <w:rPr>
      <w:rFonts w:ascii="Courier New" w:hAnsi="Courier New" w:cs="TimesNewRomanPSMT"/>
      <w:sz w:val="20"/>
      <w:lang w:eastAsia="en-US"/>
    </w:rPr>
  </w:style>
  <w:style w:type="paragraph" w:customStyle="1" w:styleId="codenormal">
    <w:name w:val="codenormal"/>
    <w:basedOn w:val="Normal"/>
    <w:rsid w:val="00FE38C0"/>
    <w:pPr>
      <w:spacing w:before="100" w:beforeAutospacing="1" w:after="100" w:afterAutospacing="1"/>
    </w:pPr>
    <w:rPr>
      <w:rFonts w:ascii="Courier New" w:hAnsi="Courier New" w:cs="Courier New"/>
      <w:szCs w:val="20"/>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line="260" w:lineRule="exact"/>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customStyle="1" w:styleId="TOCAppendix">
    <w:name w:val="TOC Appendix"/>
    <w:autoRedefine/>
    <w:rsid w:val="00717C78"/>
    <w:pPr>
      <w:tabs>
        <w:tab w:val="left" w:pos="1530"/>
        <w:tab w:val="right" w:leader="dot" w:pos="9360"/>
      </w:tabs>
      <w:spacing w:after="120"/>
    </w:pPr>
    <w:rPr>
      <w:rFonts w:ascii="Bookman Old Style" w:hAnsi="Bookman Old Style" w:cs="Arial"/>
      <w:noProof/>
      <w:sz w:val="24"/>
      <w:szCs w:val="32"/>
    </w:r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rsid w:val="00996AEE"/>
    <w:rPr>
      <w:rFonts w:ascii="Bookman Old Style" w:eastAsia="?l?r ??’c" w:hAnsi="Bookman Old Style" w:cs="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 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line="260" w:lineRule="exact"/>
      <w:ind w:left="1800" w:hanging="1080"/>
    </w:pPr>
  </w:style>
  <w:style w:type="character" w:customStyle="1" w:styleId="ConformanceChar">
    <w:name w:val="Conformance Char"/>
    <w:link w:val="Conformance"/>
    <w:rsid w:val="00996AEE"/>
    <w:rPr>
      <w:rFonts w:ascii="Bookman Old Style" w:hAnsi="Bookman Old Style"/>
      <w:sz w:val="20"/>
    </w:rPr>
  </w:style>
  <w:style w:type="paragraph" w:customStyle="1" w:styleId="ConsConformanceStatement">
    <w:name w:val="Cons ConformanceStatement"/>
    <w:rsid w:val="00557F81"/>
    <w:pPr>
      <w:tabs>
        <w:tab w:val="left" w:pos="2304"/>
      </w:tabs>
      <w:autoSpaceDE w:val="0"/>
      <w:autoSpaceDN w:val="0"/>
      <w:spacing w:after="120" w:line="260" w:lineRule="exact"/>
      <w:ind w:left="720" w:hanging="360"/>
    </w:pPr>
    <w:rPr>
      <w:rFonts w:ascii="Bookman Old Style" w:eastAsia="SimSun" w:hAnsi="Bookman Old Style"/>
      <w:noProof/>
      <w:kern w:val="20"/>
      <w:szCs w:val="24"/>
      <w:lang w:eastAsia="zh-CN"/>
    </w:rPr>
  </w:style>
  <w:style w:type="character" w:styleId="PageNumber">
    <w:name w:val="page number"/>
    <w:basedOn w:val="DefaultParagraphFont"/>
    <w:rsid w:val="00557F81"/>
  </w:style>
  <w:style w:type="paragraph" w:customStyle="1" w:styleId="Para">
    <w:name w:val="Para"/>
    <w:basedOn w:val="Normal"/>
    <w:autoRedefine/>
    <w:rsid w:val="008B5FE0"/>
    <w:pPr>
      <w:tabs>
        <w:tab w:val="left" w:pos="1440"/>
      </w:tabs>
      <w:spacing w:before="80" w:after="80" w:line="280" w:lineRule="exact"/>
    </w:pPr>
    <w:rPr>
      <w:rFonts w:ascii="Arial" w:eastAsia="SimSun" w:hAnsi="Arial" w:cs="Arial"/>
      <w:lang w:eastAsia="zh-CN"/>
    </w:rPr>
  </w:style>
  <w:style w:type="paragraph" w:customStyle="1" w:styleId="TableHeading">
    <w:name w:val="TableHeading"/>
    <w:basedOn w:val="Normal"/>
    <w:autoRedefine/>
    <w:semiHidden/>
    <w:rsid w:val="008B5FE0"/>
    <w:pPr>
      <w:spacing w:before="40" w:after="40"/>
      <w:jc w:val="center"/>
    </w:pPr>
    <w:rPr>
      <w:rFonts w:ascii="Times New Roman" w:hAnsi="Times New Roman"/>
      <w:b/>
    </w:rPr>
  </w:style>
  <w:style w:type="paragraph" w:customStyle="1" w:styleId="HPConformanceStatement">
    <w:name w:val="H&amp;P ConformanceStatement"/>
    <w:qFormat/>
    <w:rsid w:val="008B5FE0"/>
    <w:pPr>
      <w:tabs>
        <w:tab w:val="left" w:pos="2304"/>
      </w:tabs>
      <w:autoSpaceDE w:val="0"/>
      <w:autoSpaceDN w:val="0"/>
      <w:spacing w:after="120"/>
    </w:pPr>
    <w:rPr>
      <w:rFonts w:ascii="Bookman Old Style" w:eastAsia="SimSun" w:hAnsi="Bookman Old Style"/>
      <w:noProof/>
      <w:kern w:val="20"/>
      <w:szCs w:val="24"/>
      <w:lang w:eastAsia="zh-CN"/>
    </w:rPr>
  </w:style>
  <w:style w:type="character" w:customStyle="1" w:styleId="Heading3Char">
    <w:name w:val="Heading 3 Char"/>
    <w:link w:val="Heading3"/>
    <w:uiPriority w:val="9"/>
    <w:rsid w:val="004D279F"/>
    <w:rPr>
      <w:rFonts w:ascii="Bookman Old Style" w:hAnsi="Bookman Old Style"/>
      <w:szCs w:val="26"/>
    </w:rPr>
  </w:style>
  <w:style w:type="character" w:customStyle="1" w:styleId="Heading4Char">
    <w:name w:val="Heading 4 Char"/>
    <w:link w:val="Heading4"/>
    <w:rsid w:val="00460AAB"/>
    <w:rPr>
      <w:rFonts w:ascii="Bookman Old Style" w:hAnsi="Bookman Old Style" w:cs="Arial"/>
      <w:sz w:val="22"/>
      <w:szCs w:val="26"/>
    </w:rPr>
  </w:style>
  <w:style w:type="paragraph" w:customStyle="1" w:styleId="ConformanceStatement">
    <w:name w:val="ConformanceStatement"/>
    <w:rsid w:val="008673AC"/>
    <w:pPr>
      <w:tabs>
        <w:tab w:val="left" w:pos="2304"/>
      </w:tabs>
      <w:autoSpaceDE w:val="0"/>
      <w:autoSpaceDN w:val="0"/>
      <w:spacing w:after="120" w:line="260" w:lineRule="exact"/>
      <w:ind w:left="1901" w:hanging="1181"/>
    </w:pPr>
    <w:rPr>
      <w:rFonts w:ascii="Bookman Old Style" w:eastAsia="SimSun" w:hAnsi="Bookman Old Style"/>
      <w:noProof/>
      <w:kern w:val="20"/>
      <w:szCs w:val="24"/>
      <w:lang w:eastAsia="zh-CN"/>
    </w:rPr>
  </w:style>
  <w:style w:type="paragraph" w:styleId="Revision">
    <w:name w:val="Revision"/>
    <w:hidden/>
    <w:uiPriority w:val="99"/>
    <w:rsid w:val="007F0B72"/>
    <w:rPr>
      <w:sz w:val="24"/>
      <w:szCs w:val="24"/>
    </w:rPr>
  </w:style>
  <w:style w:type="character" w:customStyle="1" w:styleId="Heading2Char">
    <w:name w:val="Heading 2 Char"/>
    <w:aliases w:val="l2 Char"/>
    <w:link w:val="Heading2"/>
    <w:rsid w:val="00A854FD"/>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BA1DF5"/>
    <w:pPr>
      <w:tabs>
        <w:tab w:val="clear" w:pos="720"/>
        <w:tab w:val="num" w:pos="432"/>
      </w:tabs>
      <w:spacing w:after="0"/>
      <w:ind w:left="432" w:hanging="432"/>
    </w:pPr>
  </w:style>
  <w:style w:type="paragraph" w:customStyle="1" w:styleId="templatenotes">
    <w:name w:val="templatenotes"/>
    <w:basedOn w:val="Normal"/>
    <w:rsid w:val="0050352A"/>
    <w:pPr>
      <w:spacing w:beforeLines="1" w:afterLines="1"/>
    </w:pPr>
    <w:rPr>
      <w:rFonts w:ascii="Times" w:hAnsi="Times"/>
      <w:i/>
      <w:iCs/>
      <w:szCs w:val="20"/>
    </w:rPr>
  </w:style>
  <w:style w:type="paragraph" w:customStyle="1" w:styleId="NoteCONF-XXX">
    <w:name w:val="Note CONF-XXX"/>
    <w:basedOn w:val="BodyText"/>
    <w:rsid w:val="00207479"/>
    <w:pPr>
      <w:pBdr>
        <w:top w:val="single" w:sz="4" w:space="1" w:color="auto"/>
        <w:left w:val="single" w:sz="4" w:space="4" w:color="auto"/>
        <w:bottom w:val="single" w:sz="4" w:space="1" w:color="auto"/>
        <w:right w:val="single" w:sz="4" w:space="4" w:color="auto"/>
      </w:pBdr>
      <w:spacing w:before="40" w:after="40"/>
      <w:ind w:left="1800"/>
    </w:pPr>
  </w:style>
  <w:style w:type="paragraph" w:styleId="PlainText">
    <w:name w:val="Plain Text"/>
    <w:basedOn w:val="Normal"/>
    <w:link w:val="PlainTextChar"/>
    <w:unhideWhenUsed/>
    <w:rsid w:val="00ED6AF3"/>
    <w:rPr>
      <w:rFonts w:ascii="Courier" w:eastAsia="Calibri" w:hAnsi="Courier"/>
      <w:sz w:val="21"/>
      <w:szCs w:val="21"/>
    </w:rPr>
  </w:style>
  <w:style w:type="paragraph" w:customStyle="1" w:styleId="required-optional">
    <w:name w:val="required-optional"/>
    <w:basedOn w:val="BodyText"/>
    <w:rsid w:val="00F8049F"/>
    <w:pPr>
      <w:keepNext/>
      <w:spacing w:before="200" w:after="40"/>
    </w:pPr>
    <w:rPr>
      <w:b/>
    </w:rPr>
  </w:style>
  <w:style w:type="character" w:customStyle="1" w:styleId="PlainTextChar">
    <w:name w:val="Plain Text Char"/>
    <w:link w:val="PlainText"/>
    <w:uiPriority w:val="99"/>
    <w:rsid w:val="00ED6AF3"/>
    <w:rPr>
      <w:rFonts w:ascii="Courier" w:eastAsia="Calibri" w:hAnsi="Courier" w:cs="Times New Roman"/>
      <w:sz w:val="21"/>
      <w:szCs w:val="21"/>
    </w:rPr>
  </w:style>
  <w:style w:type="paragraph" w:customStyle="1" w:styleId="codeoblique">
    <w:name w:val="codeoblique"/>
    <w:basedOn w:val="Normal"/>
    <w:rsid w:val="00FE38C0"/>
    <w:pPr>
      <w:spacing w:before="100" w:beforeAutospacing="1" w:after="100" w:afterAutospacing="1"/>
    </w:pPr>
    <w:rPr>
      <w:rFonts w:ascii="Courier New" w:hAnsi="Courier New" w:cs="Courier New"/>
      <w:i/>
      <w:iCs/>
      <w:szCs w:val="20"/>
    </w:rPr>
  </w:style>
  <w:style w:type="paragraph" w:customStyle="1" w:styleId="codenotes">
    <w:name w:val="codenotes"/>
    <w:basedOn w:val="Normal"/>
    <w:rsid w:val="00FE38C0"/>
    <w:pPr>
      <w:spacing w:before="100" w:beforeAutospacing="1" w:after="100" w:afterAutospacing="1"/>
    </w:pPr>
    <w:rPr>
      <w:rFonts w:ascii="Courier New" w:hAnsi="Courier New" w:cs="Courier New"/>
      <w:szCs w:val="20"/>
    </w:rPr>
  </w:style>
  <w:style w:type="paragraph" w:customStyle="1" w:styleId="codebold">
    <w:name w:val="codebold"/>
    <w:basedOn w:val="Normal"/>
    <w:rsid w:val="00FE38C0"/>
    <w:pPr>
      <w:spacing w:before="100" w:beforeAutospacing="1" w:after="100" w:afterAutospacing="1"/>
    </w:pPr>
    <w:rPr>
      <w:rFonts w:ascii="Courier New" w:hAnsi="Courier New" w:cs="Courier New"/>
      <w:b/>
      <w:bCs/>
      <w:szCs w:val="20"/>
    </w:rPr>
  </w:style>
  <w:style w:type="paragraph" w:styleId="Header">
    <w:name w:val="header"/>
    <w:basedOn w:val="Normal"/>
    <w:link w:val="HeaderChar"/>
    <w:rsid w:val="006F1FAC"/>
    <w:pPr>
      <w:tabs>
        <w:tab w:val="center" w:pos="4320"/>
        <w:tab w:val="right" w:pos="8640"/>
      </w:tabs>
    </w:pPr>
  </w:style>
  <w:style w:type="character" w:customStyle="1" w:styleId="HeaderChar">
    <w:name w:val="Header Char"/>
    <w:link w:val="Header"/>
    <w:rsid w:val="006F1FAC"/>
    <w:rPr>
      <w:rFonts w:ascii="Bookman Old Style" w:hAnsi="Bookman Old Style"/>
      <w:sz w:val="20"/>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A909A7"/>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 w:val="20"/>
    </w:rPr>
  </w:style>
  <w:style w:type="character" w:customStyle="1" w:styleId="Heading6Char">
    <w:name w:val="Heading 6 Char"/>
    <w:link w:val="Heading6"/>
    <w:rsid w:val="00A909A7"/>
    <w:rPr>
      <w:rFonts w:ascii="Bookman Old Style" w:hAnsi="Bookman Old Style"/>
      <w:sz w:val="20"/>
    </w:rPr>
  </w:style>
  <w:style w:type="character" w:customStyle="1" w:styleId="Heading8Char">
    <w:name w:val="Heading 8 Char"/>
    <w:link w:val="Heading8"/>
    <w:rsid w:val="00A909A7"/>
    <w:rPr>
      <w:rFonts w:ascii="Bookman Old Style" w:hAnsi="Bookman Old Style"/>
      <w:sz w:val="20"/>
    </w:rPr>
  </w:style>
  <w:style w:type="character" w:customStyle="1" w:styleId="Heading9Char">
    <w:name w:val="Heading 9 Char"/>
    <w:link w:val="Heading9"/>
    <w:rsid w:val="00A909A7"/>
    <w:rPr>
      <w:rFonts w:ascii="Bookman Old Style" w:hAnsi="Bookman Old Style"/>
      <w:sz w:val="18"/>
    </w:rPr>
  </w:style>
  <w:style w:type="numbering" w:customStyle="1" w:styleId="NoList1">
    <w:name w:val="No List1"/>
    <w:next w:val="NoList"/>
    <w:semiHidden/>
    <w:unhideWhenUsed/>
    <w:rsid w:val="00A909A7"/>
  </w:style>
  <w:style w:type="character" w:customStyle="1" w:styleId="CommentSubjectChar">
    <w:name w:val="Comment Subject Char"/>
    <w:link w:val="CommentSubject"/>
    <w:uiPriority w:val="99"/>
    <w:rsid w:val="00823A63"/>
    <w:rPr>
      <w:rFonts w:ascii="Bookman Old Style" w:hAnsi="Bookman Old Style"/>
      <w:b/>
      <w:bCs/>
      <w:sz w:val="20"/>
      <w:szCs w:val="20"/>
    </w:rPr>
  </w:style>
  <w:style w:type="paragraph" w:customStyle="1" w:styleId="PlainText1">
    <w:name w:val="Plain Text1"/>
    <w:basedOn w:val="Normal"/>
    <w:next w:val="PlainText"/>
    <w:uiPriority w:val="99"/>
    <w:unhideWhenUsed/>
    <w:rsid w:val="00A909A7"/>
    <w:rPr>
      <w:rFonts w:ascii="Courier" w:eastAsia="Calibri" w:hAnsi="Courier"/>
      <w:sz w:val="21"/>
      <w:szCs w:val="21"/>
    </w:rPr>
  </w:style>
  <w:style w:type="character" w:customStyle="1" w:styleId="PlainTextChar1">
    <w:name w:val="Plain Text Char1"/>
    <w:rsid w:val="00A909A7"/>
    <w:rPr>
      <w:rFonts w:ascii="Courier" w:hAnsi="Courier"/>
      <w:sz w:val="21"/>
      <w:szCs w:val="21"/>
    </w:rPr>
  </w:style>
  <w:style w:type="character" w:customStyle="1" w:styleId="HyperlinkedText">
    <w:name w:val="Hyperlinked Text"/>
    <w:qFormat/>
    <w:rsid w:val="004D512B"/>
    <w:rPr>
      <w:rFonts w:ascii="Bookman Old Style" w:eastAsia="Times New Roman" w:hAnsi="Bookman Old Style" w:cs="Times New Roman"/>
      <w:color w:val="0070C0"/>
      <w:sz w:val="20"/>
      <w:szCs w:val="24"/>
      <w:u w:val="single"/>
      <w:lang w:val="de-DE" w:eastAsia="en-US" w:bidi="ar-SA"/>
    </w:rPr>
  </w:style>
  <w:style w:type="paragraph" w:customStyle="1" w:styleId="Footerlandscape">
    <w:name w:val="Footer landscape"/>
    <w:basedOn w:val="Footer"/>
    <w:rsid w:val="00E21998"/>
    <w:pPr>
      <w:pBdr>
        <w:top w:val="none" w:sz="0" w:space="0" w:color="auto"/>
      </w:pBdr>
      <w:tabs>
        <w:tab w:val="clear" w:pos="4680"/>
        <w:tab w:val="clear" w:pos="9360"/>
        <w:tab w:val="center" w:pos="6480"/>
      </w:tabs>
    </w:pPr>
    <w:rPr>
      <w:rFonts w:ascii="Gill Sans MT" w:hAnsi="Gill Sans MT"/>
      <w:i w:val="0"/>
      <w:noProof/>
      <w:color w:val="6B6B6B"/>
      <w:sz w:val="18"/>
      <w:szCs w:val="18"/>
      <w:lang w:eastAsia="zh-CN"/>
    </w:rPr>
  </w:style>
  <w:style w:type="paragraph" w:customStyle="1" w:styleId="TableCaption">
    <w:name w:val="Table Caption"/>
    <w:basedOn w:val="Caption"/>
    <w:qFormat/>
    <w:rsid w:val="00E21998"/>
    <w:pPr>
      <w:widowControl w:val="0"/>
      <w:spacing w:before="240" w:after="240"/>
      <w:ind w:left="0"/>
    </w:pPr>
    <w:rPr>
      <w:rFonts w:ascii="Gill Sans MT" w:hAnsi="Gill Sans MT" w:cs="Times New Roman"/>
      <w:bCs/>
      <w:i w:val="0"/>
      <w:iCs w:val="0"/>
      <w:noProof w:val="0"/>
      <w:color w:val="auto"/>
      <w:szCs w:val="24"/>
    </w:rPr>
  </w:style>
  <w:style w:type="paragraph" w:customStyle="1" w:styleId="heading30">
    <w:name w:val="heading3"/>
    <w:basedOn w:val="Normal"/>
    <w:rsid w:val="00C329E2"/>
    <w:pPr>
      <w:spacing w:beforeLines="1" w:afterLines="1"/>
    </w:pPr>
    <w:rPr>
      <w:b/>
      <w:bCs/>
      <w:sz w:val="24"/>
    </w:rPr>
  </w:style>
  <w:style w:type="paragraph" w:customStyle="1" w:styleId="heading40">
    <w:name w:val="heading4"/>
    <w:basedOn w:val="Normal"/>
    <w:rsid w:val="00C329E2"/>
    <w:pPr>
      <w:spacing w:beforeLines="1" w:afterLines="1"/>
    </w:pPr>
    <w:rPr>
      <w:b/>
      <w:bCs/>
      <w:sz w:val="22"/>
      <w:szCs w:val="22"/>
    </w:rPr>
  </w:style>
  <w:style w:type="paragraph" w:styleId="BodyText0">
    <w:name w:val="Body Text"/>
    <w:basedOn w:val="Normal"/>
    <w:link w:val="BodyTextChar0"/>
    <w:rsid w:val="00495F7F"/>
    <w:pPr>
      <w:spacing w:after="120" w:line="260" w:lineRule="exact"/>
      <w:ind w:left="720"/>
    </w:pPr>
  </w:style>
  <w:style w:type="character" w:customStyle="1" w:styleId="BodyTextChar0">
    <w:name w:val="Body Text Char"/>
    <w:link w:val="BodyText0"/>
    <w:rsid w:val="00495F7F"/>
    <w:rPr>
      <w:rFonts w:ascii="Bookman Old Style" w:hAnsi="Bookman Old Styl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01" Type="http://schemas.openxmlformats.org/officeDocument/2006/relationships/hyperlink" Target="http://www.w3.org/TR/xpath/" TargetMode="External"/><Relationship Id="rId102" Type="http://schemas.openxmlformats.org/officeDocument/2006/relationships/header" Target="header1.xml"/><Relationship Id="rId103" Type="http://schemas.openxmlformats.org/officeDocument/2006/relationships/footer" Target="footer1.xml"/><Relationship Id="rId104" Type="http://schemas.openxmlformats.org/officeDocument/2006/relationships/hyperlink" Target="http://www.rfc-editor.org" TargetMode="External"/><Relationship Id="rId105" Type="http://schemas.openxmlformats.org/officeDocument/2006/relationships/hyperlink" Target="http://www.rfc-editor.org/rfc/rfc2557.txt" TargetMode="External"/><Relationship Id="rId106" Type="http://schemas.openxmlformats.org/officeDocument/2006/relationships/fontTable" Target="fontTable.xml"/><Relationship Id="rId10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yperlink" Target="mailto:liora.alschuler@lantanagroup.com" TargetMode="External"/><Relationship Id="rId14" Type="http://schemas.openxmlformats.org/officeDocument/2006/relationships/hyperlink" Target="mailto:ksethi@deloitte.com" TargetMode="External"/><Relationship Id="rId15" Type="http://schemas.openxmlformats.org/officeDocument/2006/relationships/hyperlink" Target="mailto:cbeebe@mayo.edu" TargetMode="External"/><Relationship Id="rId16" Type="http://schemas.openxmlformats.org/officeDocument/2006/relationships/hyperlink" Target="mailto:gvarghese@deloitte.com" TargetMode="External"/><Relationship Id="rId17" Type="http://schemas.openxmlformats.org/officeDocument/2006/relationships/hyperlink" Target="mailto:duz1@cdc.gov" TargetMode="External"/><Relationship Id="rId18" Type="http://schemas.openxmlformats.org/officeDocument/2006/relationships/hyperlink" Target="mailto:Corey.Spears@McKesson.com" TargetMode="External"/><Relationship Id="rId19" Type="http://schemas.openxmlformats.org/officeDocument/2006/relationships/hyperlink" Target="mailto:bob.dolin@lantanagroup.com" TargetMode="External"/><Relationship Id="rId30" Type="http://schemas.openxmlformats.org/officeDocument/2006/relationships/hyperlink" Target="mailto:jingdong.li@lantanagroup.com" TargetMode="External"/><Relationship Id="rId31" Type="http://schemas.openxmlformats.org/officeDocument/2006/relationships/hyperlink" Target="mailto:gaye.dolin@lantanagroup.com" TargetMode="External"/><Relationship Id="rId32" Type="http://schemas.openxmlformats.org/officeDocument/2006/relationships/hyperlink" Target="mailto:rick.geimer@lantanagroup.com" TargetMode="External"/><Relationship Id="rId33" Type="http://schemas.openxmlformats.org/officeDocument/2006/relationships/hyperlink" Target="mailto:rkernan@deloitte.com" TargetMode="External"/><Relationship Id="rId34" Type="http://schemas.openxmlformats.org/officeDocument/2006/relationships/hyperlink" Target="mailto:sean.mcilvenna@lantanagroup.com" TargetMode="External"/><Relationship Id="rId35" Type="http://schemas.openxmlformats.org/officeDocument/2006/relationships/hyperlink" Target="mailto:jassingh3@deloitte.com" TargetMode="External"/><Relationship Id="rId36" Type="http://schemas.openxmlformats.org/officeDocument/2006/relationships/hyperlink" Target="mailto:susan.hardy@lantanagroup.com" TargetMode="External"/><Relationship Id="rId37" Type="http://schemas.openxmlformats.org/officeDocument/2006/relationships/hyperlink" Target="http://jira.siframework.org/wiki/display/SIF/CDA+-+Agendas+and+Minutes" TargetMode="External"/><Relationship Id="rId38" Type="http://schemas.openxmlformats.org/officeDocument/2006/relationships/hyperlink" Target="http://www.ihtsdo.org/snomed-ct/" TargetMode="External"/><Relationship Id="rId39" Type="http://schemas.openxmlformats.org/officeDocument/2006/relationships/hyperlink" Target="http://www.gpo.gov/fdsys/pkg/PLAW-111publ5/content-detail.html" TargetMode="External"/><Relationship Id="rId50" Type="http://schemas.openxmlformats.org/officeDocument/2006/relationships/image" Target="media/image5.emf"/><Relationship Id="rId51" Type="http://schemas.openxmlformats.org/officeDocument/2006/relationships/oleObject" Target="embeddings/oleObject1.bin"/><Relationship Id="rId52" Type="http://schemas.openxmlformats.org/officeDocument/2006/relationships/hyperlink" Target="http://www.nucc.org/index.php?option=com_content&amp;task=view&amp;id=14&amp;Itemid=40" TargetMode="External"/><Relationship Id="rId53" Type="http://schemas.openxmlformats.org/officeDocument/2006/relationships/hyperlink" Target="file://localhost/Users/seh/Alschuler%20Associates/Consolidation/xhtml%202/classes/Condition.html" TargetMode="External"/><Relationship Id="rId54" Type="http://schemas.openxmlformats.org/officeDocument/2006/relationships/image" Target="media/image6.png"/><Relationship Id="rId55" Type="http://schemas.openxmlformats.org/officeDocument/2006/relationships/image" Target="media/image7.png"/><Relationship Id="rId56" Type="http://schemas.openxmlformats.org/officeDocument/2006/relationships/hyperlink" Target="datatypes.htm" TargetMode="External"/><Relationship Id="rId57" Type="http://schemas.openxmlformats.org/officeDocument/2006/relationships/hyperlink" Target="datatypes.htm" TargetMode="External"/><Relationship Id="rId58" Type="http://schemas.openxmlformats.org/officeDocument/2006/relationships/hyperlink" Target="datatypes.htm" TargetMode="External"/><Relationship Id="rId59" Type="http://schemas.openxmlformats.org/officeDocument/2006/relationships/hyperlink" Target="datatypes.htm" TargetMode="External"/><Relationship Id="rId70" Type="http://schemas.openxmlformats.org/officeDocument/2006/relationships/hyperlink" Target="datatypes.htm" TargetMode="External"/><Relationship Id="rId71" Type="http://schemas.openxmlformats.org/officeDocument/2006/relationships/hyperlink" Target="datatypes.htm" TargetMode="External"/><Relationship Id="rId72" Type="http://schemas.openxmlformats.org/officeDocument/2006/relationships/hyperlink" Target="datatypes.htm" TargetMode="External"/><Relationship Id="rId73" Type="http://schemas.openxmlformats.org/officeDocument/2006/relationships/hyperlink" Target="datatypes.htm" TargetMode="External"/><Relationship Id="rId74" Type="http://schemas.openxmlformats.org/officeDocument/2006/relationships/hyperlink" Target="datatypes.htm" TargetMode="External"/><Relationship Id="rId75" Type="http://schemas.openxmlformats.org/officeDocument/2006/relationships/hyperlink" Target="datatypes.htm" TargetMode="External"/><Relationship Id="rId76" Type="http://schemas.openxmlformats.org/officeDocument/2006/relationships/hyperlink" Target="datatypes.htm" TargetMode="External"/><Relationship Id="rId77" Type="http://schemas.openxmlformats.org/officeDocument/2006/relationships/hyperlink" Target="datatypes.htm" TargetMode="External"/><Relationship Id="rId78" Type="http://schemas.openxmlformats.org/officeDocument/2006/relationships/hyperlink" Target="datatypes.htm" TargetMode="External"/><Relationship Id="rId79" Type="http://schemas.openxmlformats.org/officeDocument/2006/relationships/image" Target="media/image9.png"/><Relationship Id="rId90" Type="http://schemas.openxmlformats.org/officeDocument/2006/relationships/hyperlink" Target="datatypes.htm" TargetMode="External"/><Relationship Id="rId91" Type="http://schemas.openxmlformats.org/officeDocument/2006/relationships/hyperlink" Target="datatypes.htm" TargetMode="External"/><Relationship Id="rId92" Type="http://schemas.openxmlformats.org/officeDocument/2006/relationships/hyperlink" Target="datatypes.htm" TargetMode="External"/><Relationship Id="rId93" Type="http://schemas.openxmlformats.org/officeDocument/2006/relationships/hyperlink" Target="datatypes.htm" TargetMode="External"/><Relationship Id="rId94" Type="http://schemas.openxmlformats.org/officeDocument/2006/relationships/hyperlink" Target="datatypes.htm" TargetMode="External"/><Relationship Id="rId95" Type="http://schemas.openxmlformats.org/officeDocument/2006/relationships/hyperlink" Target="datatypes.htm" TargetMode="External"/><Relationship Id="rId96" Type="http://schemas.openxmlformats.org/officeDocument/2006/relationships/hyperlink" Target="http://www.hl7.org/memonly/downloads/v3edition.cfm" TargetMode="External"/><Relationship Id="rId97" Type="http://schemas.openxmlformats.org/officeDocument/2006/relationships/hyperlink" Target="http://www.ihe.net/Technical_Framework/upload/IHE_ITI_TF_6-0_Vol3_FT_2009-08-10.pdf" TargetMode="External"/><Relationship Id="rId98" Type="http://schemas.openxmlformats.org/officeDocument/2006/relationships/hyperlink" Target="http://www.hl7.org/v3ballot/html/infrastructure/cda/cda.htm" TargetMode="External"/><Relationship Id="rId99" Type="http://schemas.openxmlformats.org/officeDocument/2006/relationships/hyperlink" Target="http://www.jointcommission.org/NR/rdonlyres/C9298DD0-6726-4105-A007-FE2C65F77075/0/CMS_New_Revised_HAP_FINAL_withScoring.pdf" TargetMode="External"/><Relationship Id="rId20" Type="http://schemas.openxmlformats.org/officeDocument/2006/relationships/hyperlink" Target="mailto:michael.tyburski@ssa.gov" TargetMode="External"/><Relationship Id="rId21" Type="http://schemas.openxmlformats.org/officeDocument/2006/relationships/hyperlink" Target="mailto:grahame@kestral.com.au" TargetMode="External"/><Relationship Id="rId22" Type="http://schemas.openxmlformats.org/officeDocument/2006/relationships/hyperlink" Target="mailto:kcoonan@deloitte.com" TargetMode="External"/><Relationship Id="rId23" Type="http://schemas.openxmlformats.org/officeDocument/2006/relationships/hyperlink" Target="mailto:brett.marquard@lantanagroup.com" TargetMode="External"/><Relationship Id="rId24" Type="http://schemas.openxmlformats.org/officeDocument/2006/relationships/hyperlink" Target="mailto:amy.d.berk@accenture.com" TargetMode="External"/><Relationship Id="rId25" Type="http://schemas.openxmlformats.org/officeDocument/2006/relationships/hyperlink" Target="mailto:David.Carlson@va.gov" TargetMode="External"/><Relationship Id="rId26" Type="http://schemas.openxmlformats.org/officeDocument/2006/relationships/hyperlink" Target="mailto:bob.yencha@lantanagroup.com" TargetMode="External"/><Relationship Id="rId27" Type="http://schemas.openxmlformats.org/officeDocument/2006/relationships/hyperlink" Target="mailto:keith.boone@ge.com" TargetMode="External"/><Relationship Id="rId28" Type="http://schemas.openxmlformats.org/officeDocument/2006/relationships/hyperlink" Target="mailto:kate.hamilton@lantanagroup.com" TargetMode="External"/><Relationship Id="rId29" Type="http://schemas.openxmlformats.org/officeDocument/2006/relationships/hyperlink" Target="mailto:peterngilbert@gmail.com" TargetMode="External"/><Relationship Id="rId40" Type="http://schemas.openxmlformats.org/officeDocument/2006/relationships/hyperlink" Target="http://edocket.access.gpo.gov/2010/pdf/2010-17207.pdf" TargetMode="External"/><Relationship Id="rId41" Type="http://schemas.openxmlformats.org/officeDocument/2006/relationships/hyperlink" Target="http://edocket.access.gpo.gov/2010/pdf/2010-17207.pdf" TargetMode="External"/><Relationship Id="rId42" Type="http://schemas.openxmlformats.org/officeDocument/2006/relationships/hyperlink" Target="http://www.hl7.org/v3ballot/html/help/pfg/pfg.htm" TargetMode="External"/><Relationship Id="rId43" Type="http://schemas.openxmlformats.org/officeDocument/2006/relationships/hyperlink" Target="http://www.ietf.org/rfc/rfc4646.txt" TargetMode="External"/><Relationship Id="rId44" Type="http://schemas.openxmlformats.org/officeDocument/2006/relationships/hyperlink" Target="http://www.hl7.org/memonly/downloads/v3edition.cfm" TargetMode="External"/><Relationship Id="rId45" Type="http://schemas.openxmlformats.org/officeDocument/2006/relationships/hyperlink" Target="http://phinvads.cdc.gov/vads/ViewCodeSystemConcept.action?oid=2.16.840.1.113883.6.238&amp;code=1000-9" TargetMode="External"/><Relationship Id="rId46" Type="http://schemas.openxmlformats.org/officeDocument/2006/relationships/hyperlink" Target="http://www.hl7.org/memonly/downloads/v3edition.cfm" TargetMode="External"/><Relationship Id="rId47" Type="http://schemas.openxmlformats.org/officeDocument/2006/relationships/hyperlink" Target="http://www.itl.nist.gov/fipspubs/fip5-2.htm" TargetMode="External"/><Relationship Id="rId48" Type="http://schemas.openxmlformats.org/officeDocument/2006/relationships/hyperlink" Target="http://zip4.usps.com/zip4/welcome.jsp" TargetMode="External"/><Relationship Id="rId49" Type="http://schemas.openxmlformats.org/officeDocument/2006/relationships/hyperlink" Target="http://www.iso.org/iso/country_codes/iso_3166_code_lists.htm" TargetMode="External"/><Relationship Id="rId60" Type="http://schemas.openxmlformats.org/officeDocument/2006/relationships/hyperlink" Target="datatypes.htm" TargetMode="External"/><Relationship Id="rId61" Type="http://schemas.openxmlformats.org/officeDocument/2006/relationships/hyperlink" Target="http://www.cancer.gov/cancertopics/terminologyresources/page5" TargetMode="External"/><Relationship Id="rId62" Type="http://schemas.openxmlformats.org/officeDocument/2006/relationships/hyperlink" Target="http://www.fda.gov/ForIndustry/DataStandards/StructuredProductLabeling/ucm162523.htm" TargetMode="External"/><Relationship Id="rId63" Type="http://schemas.openxmlformats.org/officeDocument/2006/relationships/hyperlink" Target="file://localhost/Users/seh/Alschuler%20Associates/Consolidation/xhtml%202/classes/ConditionEntry.html" TargetMode="External"/><Relationship Id="rId64" Type="http://schemas.openxmlformats.org/officeDocument/2006/relationships/hyperlink" Target="file://localhost/Users/seh/Alschuler%20Associates/Consolidation/xhtml%202/classes/EpisodeObservation.html" TargetMode="External"/><Relationship Id="rId65" Type="http://schemas.openxmlformats.org/officeDocument/2006/relationships/hyperlink" Target="http://www.fda.gov/ForIndustry/DataStandards/StructuredProductLabeling/ucm162034.htm" TargetMode="External"/><Relationship Id="rId66" Type="http://schemas.openxmlformats.org/officeDocument/2006/relationships/hyperlink" Target="http://www.nlm.nih.gov/research/umls/Snomed/snomed_main.html" TargetMode="External"/><Relationship Id="rId67" Type="http://schemas.openxmlformats.org/officeDocument/2006/relationships/hyperlink" Target="http://www.fda.gov/ForIndustry/DataStandards/StructuredProductLabeling/ucm162038.htm" TargetMode="External"/><Relationship Id="rId68" Type="http://schemas.openxmlformats.org/officeDocument/2006/relationships/hyperlink" Target="http://www.regenstrief.org/medinformatics/ucum" TargetMode="External"/><Relationship Id="rId69" Type="http://schemas.openxmlformats.org/officeDocument/2006/relationships/image" Target="media/image8.png"/><Relationship Id="rId100" Type="http://schemas.openxmlformats.org/officeDocument/2006/relationships/hyperlink" Target="http://www.tabers.com" TargetMode="External"/><Relationship Id="rId80" Type="http://schemas.openxmlformats.org/officeDocument/2006/relationships/hyperlink" Target="datatypes.htm" TargetMode="External"/><Relationship Id="rId81" Type="http://schemas.openxmlformats.org/officeDocument/2006/relationships/hyperlink" Target="datatypes.htm" TargetMode="External"/><Relationship Id="rId82" Type="http://schemas.openxmlformats.org/officeDocument/2006/relationships/hyperlink" Target="datatypes.htm" TargetMode="External"/><Relationship Id="rId83" Type="http://schemas.openxmlformats.org/officeDocument/2006/relationships/hyperlink" Target="datatypes.htm" TargetMode="External"/><Relationship Id="rId84" Type="http://schemas.openxmlformats.org/officeDocument/2006/relationships/hyperlink" Target="datatypes.htm" TargetMode="External"/><Relationship Id="rId85" Type="http://schemas.openxmlformats.org/officeDocument/2006/relationships/hyperlink" Target="datatypes.htm" TargetMode="External"/><Relationship Id="rId86" Type="http://schemas.openxmlformats.org/officeDocument/2006/relationships/hyperlink" Target="datatypes.htm" TargetMode="External"/><Relationship Id="rId87" Type="http://schemas.openxmlformats.org/officeDocument/2006/relationships/hyperlink" Target="datatypes.htm" TargetMode="External"/><Relationship Id="rId88" Type="http://schemas.openxmlformats.org/officeDocument/2006/relationships/hyperlink" Target="datatypes.htm" TargetMode="External"/><Relationship Id="rId89" Type="http://schemas.openxmlformats.org/officeDocument/2006/relationships/hyperlink" Target="datatypes.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schematron.com/" TargetMode="External"/><Relationship Id="rId4" Type="http://schemas.openxmlformats.org/officeDocument/2006/relationships/hyperlink" Target="http://www.openhealthtools.org/charter/Charter-ModelingToolsForHealthcare.pdf" TargetMode="External"/><Relationship Id="rId5" Type="http://schemas.openxmlformats.org/officeDocument/2006/relationships/hyperlink" Target="http://www.w3.org/TR/xpath/" TargetMode="External"/><Relationship Id="rId6" Type="http://schemas.openxmlformats.org/officeDocument/2006/relationships/hyperlink" Target="http://www.jointcommission.org/NR/rdonlyres/C9298DD0-6726-4105-A007-FE2C65F77075/0/CMS_New_Revised_HAP_FINAL_withScoring.pdf" TargetMode="External"/><Relationship Id="rId7" Type="http://schemas.openxmlformats.org/officeDocument/2006/relationships/hyperlink" Target="http://www.jointcommission.org/AccreditationPrograms/Office-BasedSurgery/Standards/FAQs/Management+of+Info/Patient+Specific+Info/Operative_Reports.htm" TargetMode="External"/><Relationship Id="rId8" Type="http://schemas.openxmlformats.org/officeDocument/2006/relationships/hyperlink" Target="http://www.jointcommission.org/NR/rdonlyres/A032623D-02AF-4955-AF7C-08F3D5802E64/0/06_obs_im.pdf" TargetMode="External"/><Relationship Id="rId9" Type="http://schemas.openxmlformats.org/officeDocument/2006/relationships/hyperlink" Target="http://www.tabers.com" TargetMode="External"/><Relationship Id="rId10" Type="http://schemas.openxmlformats.org/officeDocument/2006/relationships/hyperlink" Target="http://www.hl7.org/v3ballot/html/infrastructure/datatypes/datatypes.htm" TargetMode="External"/><Relationship Id="rId1" Type="http://schemas.openxmlformats.org/officeDocument/2006/relationships/hyperlink" Target="http://edocket.access.gpo.gov/2010/pdf/2010-17207.pdf" TargetMode="External"/><Relationship Id="rId2" Type="http://schemas.openxmlformats.org/officeDocument/2006/relationships/hyperlink" Target="http://www.lantanagroup.com/resources/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16139-1451-3B46-AA63-A8E3BA0AD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218</Pages>
  <Words>61529</Words>
  <Characters>350720</Characters>
  <Application>Microsoft Macintosh Word</Application>
  <DocSecurity>0</DocSecurity>
  <Lines>2922</Lines>
  <Paragraphs>822</Paragraphs>
  <ScaleCrop>false</ScaleCrop>
  <HeadingPairs>
    <vt:vector size="2" baseType="variant">
      <vt:variant>
        <vt:lpstr>Title</vt:lpstr>
      </vt:variant>
      <vt:variant>
        <vt:i4>1</vt:i4>
      </vt:variant>
    </vt:vector>
  </HeadingPairs>
  <TitlesOfParts>
    <vt:vector size="1" baseType="lpstr">
      <vt:lpstr>CDA4CDT H&amp;P</vt:lpstr>
    </vt:vector>
  </TitlesOfParts>
  <Company/>
  <LinksUpToDate>false</LinksUpToDate>
  <CharactersWithSpaces>411427</CharactersWithSpaces>
  <SharedDoc>false</SharedDoc>
  <HLinks>
    <vt:vector size="1572" baseType="variant">
      <vt:variant>
        <vt:i4>5505139</vt:i4>
      </vt:variant>
      <vt:variant>
        <vt:i4>1929</vt:i4>
      </vt:variant>
      <vt:variant>
        <vt:i4>0</vt:i4>
      </vt:variant>
      <vt:variant>
        <vt:i4>5</vt:i4>
      </vt:variant>
      <vt:variant>
        <vt:lpwstr>http://www.rfc-editor.org/rfc/rfc2557.txt</vt:lpwstr>
      </vt:variant>
      <vt:variant>
        <vt:lpwstr/>
      </vt:variant>
      <vt:variant>
        <vt:i4>327793</vt:i4>
      </vt:variant>
      <vt:variant>
        <vt:i4>1926</vt:i4>
      </vt:variant>
      <vt:variant>
        <vt:i4>0</vt:i4>
      </vt:variant>
      <vt:variant>
        <vt:i4>5</vt:i4>
      </vt:variant>
      <vt:variant>
        <vt:lpwstr>http://www.rfc-editor.org</vt:lpwstr>
      </vt:variant>
      <vt:variant>
        <vt:lpwstr/>
      </vt:variant>
      <vt:variant>
        <vt:i4>7143466</vt:i4>
      </vt:variant>
      <vt:variant>
        <vt:i4>1920</vt:i4>
      </vt:variant>
      <vt:variant>
        <vt:i4>0</vt:i4>
      </vt:variant>
      <vt:variant>
        <vt:i4>5</vt:i4>
      </vt:variant>
      <vt:variant>
        <vt:lpwstr/>
      </vt:variant>
      <vt:variant>
        <vt:lpwstr>_References</vt:lpwstr>
      </vt:variant>
      <vt:variant>
        <vt:i4>2883611</vt:i4>
      </vt:variant>
      <vt:variant>
        <vt:i4>1896</vt:i4>
      </vt:variant>
      <vt:variant>
        <vt:i4>0</vt:i4>
      </vt:variant>
      <vt:variant>
        <vt:i4>5</vt:i4>
      </vt:variant>
      <vt:variant>
        <vt:lpwstr>http://www.w3.org/TR/xpath/</vt:lpwstr>
      </vt:variant>
      <vt:variant>
        <vt:lpwstr/>
      </vt:variant>
      <vt:variant>
        <vt:i4>917545</vt:i4>
      </vt:variant>
      <vt:variant>
        <vt:i4>1893</vt:i4>
      </vt:variant>
      <vt:variant>
        <vt:i4>0</vt:i4>
      </vt:variant>
      <vt:variant>
        <vt:i4>5</vt:i4>
      </vt:variant>
      <vt:variant>
        <vt:lpwstr>http://www.tabers.com</vt:lpwstr>
      </vt:variant>
      <vt:variant>
        <vt:lpwstr/>
      </vt:variant>
      <vt:variant>
        <vt:i4>983091</vt:i4>
      </vt:variant>
      <vt:variant>
        <vt:i4>1890</vt:i4>
      </vt:variant>
      <vt:variant>
        <vt:i4>0</vt:i4>
      </vt:variant>
      <vt:variant>
        <vt:i4>5</vt:i4>
      </vt:variant>
      <vt:variant>
        <vt:lpwstr>http://www.jointcommission.org/NR/rdonlyres/C9298DD0-6726-4105-A007-FE2C65F77075/0/CMS_New_Revised_HAP_FINAL_withScoring.pdf</vt:lpwstr>
      </vt:variant>
      <vt:variant>
        <vt:lpwstr/>
      </vt:variant>
      <vt:variant>
        <vt:i4>7274564</vt:i4>
      </vt:variant>
      <vt:variant>
        <vt:i4>1887</vt:i4>
      </vt:variant>
      <vt:variant>
        <vt:i4>0</vt:i4>
      </vt:variant>
      <vt:variant>
        <vt:i4>5</vt:i4>
      </vt:variant>
      <vt:variant>
        <vt:lpwstr>http://www.hl7.org/v3ballot/html/infrastructure/cda/cda.htm</vt:lpwstr>
      </vt:variant>
      <vt:variant>
        <vt:lpwstr/>
      </vt:variant>
      <vt:variant>
        <vt:i4>5963850</vt:i4>
      </vt:variant>
      <vt:variant>
        <vt:i4>1884</vt:i4>
      </vt:variant>
      <vt:variant>
        <vt:i4>0</vt:i4>
      </vt:variant>
      <vt:variant>
        <vt:i4>5</vt:i4>
      </vt:variant>
      <vt:variant>
        <vt:lpwstr>http://www.ihe.net/Technical_Framework/upload/IHE_ITI_TF_6-0_Vol3_FT_2009-08-10.pdf</vt:lpwstr>
      </vt:variant>
      <vt:variant>
        <vt:lpwstr/>
      </vt:variant>
      <vt:variant>
        <vt:i4>1441842</vt:i4>
      </vt:variant>
      <vt:variant>
        <vt:i4>1878</vt:i4>
      </vt:variant>
      <vt:variant>
        <vt:i4>0</vt:i4>
      </vt:variant>
      <vt:variant>
        <vt:i4>5</vt:i4>
      </vt:variant>
      <vt:variant>
        <vt:lpwstr/>
      </vt:variant>
      <vt:variant>
        <vt:lpwstr>CS_ResultObservation</vt:lpwstr>
      </vt:variant>
      <vt:variant>
        <vt:i4>7340072</vt:i4>
      </vt:variant>
      <vt:variant>
        <vt:i4>1875</vt:i4>
      </vt:variant>
      <vt:variant>
        <vt:i4>0</vt:i4>
      </vt:variant>
      <vt:variant>
        <vt:i4>5</vt:i4>
      </vt:variant>
      <vt:variant>
        <vt:lpwstr/>
      </vt:variant>
      <vt:variant>
        <vt:lpwstr>CS_VitalSignObservation</vt:lpwstr>
      </vt:variant>
      <vt:variant>
        <vt:i4>7340103</vt:i4>
      </vt:variant>
      <vt:variant>
        <vt:i4>1872</vt:i4>
      </vt:variant>
      <vt:variant>
        <vt:i4>0</vt:i4>
      </vt:variant>
      <vt:variant>
        <vt:i4>5</vt:i4>
      </vt:variant>
      <vt:variant>
        <vt:lpwstr/>
      </vt:variant>
      <vt:variant>
        <vt:lpwstr>CS_ResultOrganizer</vt:lpwstr>
      </vt:variant>
      <vt:variant>
        <vt:i4>5111891</vt:i4>
      </vt:variant>
      <vt:variant>
        <vt:i4>1863</vt:i4>
      </vt:variant>
      <vt:variant>
        <vt:i4>0</vt:i4>
      </vt:variant>
      <vt:variant>
        <vt:i4>5</vt:i4>
      </vt:variant>
      <vt:variant>
        <vt:lpwstr>http://www.hl7.org/memonly/downloads/v3edition.cfm</vt:lpwstr>
      </vt:variant>
      <vt:variant>
        <vt:lpwstr>V32008</vt:lpwstr>
      </vt:variant>
      <vt:variant>
        <vt:i4>1441842</vt:i4>
      </vt:variant>
      <vt:variant>
        <vt:i4>1851</vt:i4>
      </vt:variant>
      <vt:variant>
        <vt:i4>0</vt:i4>
      </vt:variant>
      <vt:variant>
        <vt:i4>5</vt:i4>
      </vt:variant>
      <vt:variant>
        <vt:lpwstr/>
      </vt:variant>
      <vt:variant>
        <vt:lpwstr>CS_ResultObservation</vt:lpwstr>
      </vt:variant>
      <vt:variant>
        <vt:i4>1376332</vt:i4>
      </vt:variant>
      <vt:variant>
        <vt:i4>1845</vt:i4>
      </vt:variant>
      <vt:variant>
        <vt:i4>0</vt:i4>
      </vt:variant>
      <vt:variant>
        <vt:i4>5</vt:i4>
      </vt:variant>
      <vt:variant>
        <vt:lpwstr/>
      </vt:variant>
      <vt:variant>
        <vt:lpwstr>CS_MedicationActivity</vt:lpwstr>
      </vt:variant>
      <vt:variant>
        <vt:i4>262214</vt:i4>
      </vt:variant>
      <vt:variant>
        <vt:i4>1842</vt:i4>
      </vt:variant>
      <vt:variant>
        <vt:i4>0</vt:i4>
      </vt:variant>
      <vt:variant>
        <vt:i4>5</vt:i4>
      </vt:variant>
      <vt:variant>
        <vt:lpwstr/>
      </vt:variant>
      <vt:variant>
        <vt:lpwstr>CS_ProcedureActivityProcedure</vt:lpwstr>
      </vt:variant>
      <vt:variant>
        <vt:i4>7864390</vt:i4>
      </vt:variant>
      <vt:variant>
        <vt:i4>1839</vt:i4>
      </vt:variant>
      <vt:variant>
        <vt:i4>0</vt:i4>
      </vt:variant>
      <vt:variant>
        <vt:i4>5</vt:i4>
      </vt:variant>
      <vt:variant>
        <vt:lpwstr/>
      </vt:variant>
      <vt:variant>
        <vt:lpwstr>CS_SeverityObservation</vt:lpwstr>
      </vt:variant>
      <vt:variant>
        <vt:i4>1376332</vt:i4>
      </vt:variant>
      <vt:variant>
        <vt:i4>1833</vt:i4>
      </vt:variant>
      <vt:variant>
        <vt:i4>0</vt:i4>
      </vt:variant>
      <vt:variant>
        <vt:i4>5</vt:i4>
      </vt:variant>
      <vt:variant>
        <vt:lpwstr/>
      </vt:variant>
      <vt:variant>
        <vt:lpwstr>CS_MedicationActivity</vt:lpwstr>
      </vt:variant>
      <vt:variant>
        <vt:i4>393309</vt:i4>
      </vt:variant>
      <vt:variant>
        <vt:i4>1830</vt:i4>
      </vt:variant>
      <vt:variant>
        <vt:i4>0</vt:i4>
      </vt:variant>
      <vt:variant>
        <vt:i4>5</vt:i4>
      </vt:variant>
      <vt:variant>
        <vt:lpwstr/>
      </vt:variant>
      <vt:variant>
        <vt:lpwstr>CS_Indication</vt:lpwstr>
      </vt:variant>
      <vt:variant>
        <vt:i4>8323144</vt:i4>
      </vt:variant>
      <vt:variant>
        <vt:i4>1827</vt:i4>
      </vt:variant>
      <vt:variant>
        <vt:i4>0</vt:i4>
      </vt:variant>
      <vt:variant>
        <vt:i4>5</vt:i4>
      </vt:variant>
      <vt:variant>
        <vt:lpwstr/>
      </vt:variant>
      <vt:variant>
        <vt:lpwstr>CS_Instruction</vt:lpwstr>
      </vt:variant>
      <vt:variant>
        <vt:i4>7536689</vt:i4>
      </vt:variant>
      <vt:variant>
        <vt:i4>1824</vt:i4>
      </vt:variant>
      <vt:variant>
        <vt:i4>0</vt:i4>
      </vt:variant>
      <vt:variant>
        <vt:i4>5</vt:i4>
      </vt:variant>
      <vt:variant>
        <vt:lpwstr/>
      </vt:variant>
      <vt:variant>
        <vt:lpwstr>CS_ServiceDellivery</vt:lpwstr>
      </vt:variant>
      <vt:variant>
        <vt:i4>8126545</vt:i4>
      </vt:variant>
      <vt:variant>
        <vt:i4>1821</vt:i4>
      </vt:variant>
      <vt:variant>
        <vt:i4>0</vt:i4>
      </vt:variant>
      <vt:variant>
        <vt:i4>5</vt:i4>
      </vt:variant>
      <vt:variant>
        <vt:lpwstr/>
      </vt:variant>
      <vt:variant>
        <vt:lpwstr>CS_ProductInstance</vt:lpwstr>
      </vt:variant>
      <vt:variant>
        <vt:i4>1376332</vt:i4>
      </vt:variant>
      <vt:variant>
        <vt:i4>1818</vt:i4>
      </vt:variant>
      <vt:variant>
        <vt:i4>0</vt:i4>
      </vt:variant>
      <vt:variant>
        <vt:i4>5</vt:i4>
      </vt:variant>
      <vt:variant>
        <vt:lpwstr/>
      </vt:variant>
      <vt:variant>
        <vt:lpwstr>CS_MedicationActivity</vt:lpwstr>
      </vt:variant>
      <vt:variant>
        <vt:i4>393309</vt:i4>
      </vt:variant>
      <vt:variant>
        <vt:i4>1815</vt:i4>
      </vt:variant>
      <vt:variant>
        <vt:i4>0</vt:i4>
      </vt:variant>
      <vt:variant>
        <vt:i4>5</vt:i4>
      </vt:variant>
      <vt:variant>
        <vt:lpwstr/>
      </vt:variant>
      <vt:variant>
        <vt:lpwstr>CS_Indication</vt:lpwstr>
      </vt:variant>
      <vt:variant>
        <vt:i4>8323144</vt:i4>
      </vt:variant>
      <vt:variant>
        <vt:i4>1812</vt:i4>
      </vt:variant>
      <vt:variant>
        <vt:i4>0</vt:i4>
      </vt:variant>
      <vt:variant>
        <vt:i4>5</vt:i4>
      </vt:variant>
      <vt:variant>
        <vt:lpwstr/>
      </vt:variant>
      <vt:variant>
        <vt:lpwstr>CS_Instruction</vt:lpwstr>
      </vt:variant>
      <vt:variant>
        <vt:i4>7536689</vt:i4>
      </vt:variant>
      <vt:variant>
        <vt:i4>1809</vt:i4>
      </vt:variant>
      <vt:variant>
        <vt:i4>0</vt:i4>
      </vt:variant>
      <vt:variant>
        <vt:i4>5</vt:i4>
      </vt:variant>
      <vt:variant>
        <vt:lpwstr/>
      </vt:variant>
      <vt:variant>
        <vt:lpwstr>CS_ServiceDellivery</vt:lpwstr>
      </vt:variant>
      <vt:variant>
        <vt:i4>1376332</vt:i4>
      </vt:variant>
      <vt:variant>
        <vt:i4>1800</vt:i4>
      </vt:variant>
      <vt:variant>
        <vt:i4>0</vt:i4>
      </vt:variant>
      <vt:variant>
        <vt:i4>5</vt:i4>
      </vt:variant>
      <vt:variant>
        <vt:lpwstr/>
      </vt:variant>
      <vt:variant>
        <vt:lpwstr>CS_MedicationActivity</vt:lpwstr>
      </vt:variant>
      <vt:variant>
        <vt:i4>393309</vt:i4>
      </vt:variant>
      <vt:variant>
        <vt:i4>1797</vt:i4>
      </vt:variant>
      <vt:variant>
        <vt:i4>0</vt:i4>
      </vt:variant>
      <vt:variant>
        <vt:i4>5</vt:i4>
      </vt:variant>
      <vt:variant>
        <vt:lpwstr/>
      </vt:variant>
      <vt:variant>
        <vt:lpwstr>CS_Indication</vt:lpwstr>
      </vt:variant>
      <vt:variant>
        <vt:i4>8323144</vt:i4>
      </vt:variant>
      <vt:variant>
        <vt:i4>1794</vt:i4>
      </vt:variant>
      <vt:variant>
        <vt:i4>0</vt:i4>
      </vt:variant>
      <vt:variant>
        <vt:i4>5</vt:i4>
      </vt:variant>
      <vt:variant>
        <vt:lpwstr/>
      </vt:variant>
      <vt:variant>
        <vt:lpwstr>CS_Instruction</vt:lpwstr>
      </vt:variant>
      <vt:variant>
        <vt:i4>7536689</vt:i4>
      </vt:variant>
      <vt:variant>
        <vt:i4>1791</vt:i4>
      </vt:variant>
      <vt:variant>
        <vt:i4>0</vt:i4>
      </vt:variant>
      <vt:variant>
        <vt:i4>5</vt:i4>
      </vt:variant>
      <vt:variant>
        <vt:lpwstr/>
      </vt:variant>
      <vt:variant>
        <vt:lpwstr>CS_ServiceDellivery</vt:lpwstr>
      </vt:variant>
      <vt:variant>
        <vt:i4>8323144</vt:i4>
      </vt:variant>
      <vt:variant>
        <vt:i4>1782</vt:i4>
      </vt:variant>
      <vt:variant>
        <vt:i4>0</vt:i4>
      </vt:variant>
      <vt:variant>
        <vt:i4>5</vt:i4>
      </vt:variant>
      <vt:variant>
        <vt:lpwstr/>
      </vt:variant>
      <vt:variant>
        <vt:lpwstr>CS_Instruction</vt:lpwstr>
      </vt:variant>
      <vt:variant>
        <vt:i4>1638433</vt:i4>
      </vt:variant>
      <vt:variant>
        <vt:i4>1779</vt:i4>
      </vt:variant>
      <vt:variant>
        <vt:i4>0</vt:i4>
      </vt:variant>
      <vt:variant>
        <vt:i4>5</vt:i4>
      </vt:variant>
      <vt:variant>
        <vt:lpwstr/>
      </vt:variant>
      <vt:variant>
        <vt:lpwstr>CS_MedicationInformation</vt:lpwstr>
      </vt:variant>
      <vt:variant>
        <vt:i4>8192083</vt:i4>
      </vt:variant>
      <vt:variant>
        <vt:i4>1773</vt:i4>
      </vt:variant>
      <vt:variant>
        <vt:i4>0</vt:i4>
      </vt:variant>
      <vt:variant>
        <vt:i4>5</vt:i4>
      </vt:variant>
      <vt:variant>
        <vt:lpwstr/>
      </vt:variant>
      <vt:variant>
        <vt:lpwstr>CS_MedicationInSupplyOrder</vt:lpwstr>
      </vt:variant>
      <vt:variant>
        <vt:i4>5898350</vt:i4>
      </vt:variant>
      <vt:variant>
        <vt:i4>1770</vt:i4>
      </vt:variant>
      <vt:variant>
        <vt:i4>0</vt:i4>
      </vt:variant>
      <vt:variant>
        <vt:i4>5</vt:i4>
      </vt:variant>
      <vt:variant>
        <vt:lpwstr/>
      </vt:variant>
      <vt:variant>
        <vt:lpwstr>S_USRealmHeaderAddress</vt:lpwstr>
      </vt:variant>
      <vt:variant>
        <vt:i4>1638433</vt:i4>
      </vt:variant>
      <vt:variant>
        <vt:i4>1767</vt:i4>
      </vt:variant>
      <vt:variant>
        <vt:i4>0</vt:i4>
      </vt:variant>
      <vt:variant>
        <vt:i4>5</vt:i4>
      </vt:variant>
      <vt:variant>
        <vt:lpwstr/>
      </vt:variant>
      <vt:variant>
        <vt:lpwstr>CS_MedicationInformation</vt:lpwstr>
      </vt:variant>
      <vt:variant>
        <vt:i4>7340068</vt:i4>
      </vt:variant>
      <vt:variant>
        <vt:i4>1764</vt:i4>
      </vt:variant>
      <vt:variant>
        <vt:i4>0</vt:i4>
      </vt:variant>
      <vt:variant>
        <vt:i4>5</vt:i4>
      </vt:variant>
      <vt:variant>
        <vt:lpwstr>http://www.regenstrief.org/medinformatics/ucum</vt:lpwstr>
      </vt:variant>
      <vt:variant>
        <vt:lpwstr/>
      </vt:variant>
      <vt:variant>
        <vt:i4>1900570</vt:i4>
      </vt:variant>
      <vt:variant>
        <vt:i4>1758</vt:i4>
      </vt:variant>
      <vt:variant>
        <vt:i4>0</vt:i4>
      </vt:variant>
      <vt:variant>
        <vt:i4>5</vt:i4>
      </vt:variant>
      <vt:variant>
        <vt:lpwstr>http://www.fda.gov/ForIndustry/DataStandards/StructuredProductLabeling/ucm162038.htm</vt:lpwstr>
      </vt:variant>
      <vt:variant>
        <vt:lpwstr/>
      </vt:variant>
      <vt:variant>
        <vt:i4>917618</vt:i4>
      </vt:variant>
      <vt:variant>
        <vt:i4>1752</vt:i4>
      </vt:variant>
      <vt:variant>
        <vt:i4>0</vt:i4>
      </vt:variant>
      <vt:variant>
        <vt:i4>5</vt:i4>
      </vt:variant>
      <vt:variant>
        <vt:lpwstr>http://www.nlm.nih.gov/research/umls/Snomed/snomed_main.html</vt:lpwstr>
      </vt:variant>
      <vt:variant>
        <vt:lpwstr/>
      </vt:variant>
      <vt:variant>
        <vt:i4>1114138</vt:i4>
      </vt:variant>
      <vt:variant>
        <vt:i4>1746</vt:i4>
      </vt:variant>
      <vt:variant>
        <vt:i4>0</vt:i4>
      </vt:variant>
      <vt:variant>
        <vt:i4>5</vt:i4>
      </vt:variant>
      <vt:variant>
        <vt:lpwstr>http://www.fda.gov/ForIndustry/DataStandards/StructuredProductLabeling/ucm162034.htm</vt:lpwstr>
      </vt:variant>
      <vt:variant>
        <vt:lpwstr/>
      </vt:variant>
      <vt:variant>
        <vt:i4>262177</vt:i4>
      </vt:variant>
      <vt:variant>
        <vt:i4>1737</vt:i4>
      </vt:variant>
      <vt:variant>
        <vt:i4>0</vt:i4>
      </vt:variant>
      <vt:variant>
        <vt:i4>5</vt:i4>
      </vt:variant>
      <vt:variant>
        <vt:lpwstr/>
      </vt:variant>
      <vt:variant>
        <vt:lpwstr>CS_PreconditionForSubstanceAdmin</vt:lpwstr>
      </vt:variant>
      <vt:variant>
        <vt:i4>7536727</vt:i4>
      </vt:variant>
      <vt:variant>
        <vt:i4>1734</vt:i4>
      </vt:variant>
      <vt:variant>
        <vt:i4>0</vt:i4>
      </vt:variant>
      <vt:variant>
        <vt:i4>5</vt:i4>
      </vt:variant>
      <vt:variant>
        <vt:lpwstr/>
      </vt:variant>
      <vt:variant>
        <vt:lpwstr>CS_ReactionObservation</vt:lpwstr>
      </vt:variant>
      <vt:variant>
        <vt:i4>196676</vt:i4>
      </vt:variant>
      <vt:variant>
        <vt:i4>1731</vt:i4>
      </vt:variant>
      <vt:variant>
        <vt:i4>0</vt:i4>
      </vt:variant>
      <vt:variant>
        <vt:i4>5</vt:i4>
      </vt:variant>
      <vt:variant>
        <vt:lpwstr/>
      </vt:variant>
      <vt:variant>
        <vt:lpwstr>CS_MedicationDispense</vt:lpwstr>
      </vt:variant>
      <vt:variant>
        <vt:i4>8192083</vt:i4>
      </vt:variant>
      <vt:variant>
        <vt:i4>1728</vt:i4>
      </vt:variant>
      <vt:variant>
        <vt:i4>0</vt:i4>
      </vt:variant>
      <vt:variant>
        <vt:i4>5</vt:i4>
      </vt:variant>
      <vt:variant>
        <vt:lpwstr/>
      </vt:variant>
      <vt:variant>
        <vt:lpwstr>CS_MedicationInSupplyOrder</vt:lpwstr>
      </vt:variant>
      <vt:variant>
        <vt:i4>8323144</vt:i4>
      </vt:variant>
      <vt:variant>
        <vt:i4>1725</vt:i4>
      </vt:variant>
      <vt:variant>
        <vt:i4>0</vt:i4>
      </vt:variant>
      <vt:variant>
        <vt:i4>5</vt:i4>
      </vt:variant>
      <vt:variant>
        <vt:lpwstr/>
      </vt:variant>
      <vt:variant>
        <vt:lpwstr>CS_Instruction</vt:lpwstr>
      </vt:variant>
      <vt:variant>
        <vt:i4>393309</vt:i4>
      </vt:variant>
      <vt:variant>
        <vt:i4>1722</vt:i4>
      </vt:variant>
      <vt:variant>
        <vt:i4>0</vt:i4>
      </vt:variant>
      <vt:variant>
        <vt:i4>5</vt:i4>
      </vt:variant>
      <vt:variant>
        <vt:lpwstr/>
      </vt:variant>
      <vt:variant>
        <vt:lpwstr>CS_Indication</vt:lpwstr>
      </vt:variant>
      <vt:variant>
        <vt:i4>7995465</vt:i4>
      </vt:variant>
      <vt:variant>
        <vt:i4>1719</vt:i4>
      </vt:variant>
      <vt:variant>
        <vt:i4>0</vt:i4>
      </vt:variant>
      <vt:variant>
        <vt:i4>5</vt:i4>
      </vt:variant>
      <vt:variant>
        <vt:lpwstr/>
      </vt:variant>
      <vt:variant>
        <vt:lpwstr>CS_DrugVehicle</vt:lpwstr>
      </vt:variant>
      <vt:variant>
        <vt:i4>1638433</vt:i4>
      </vt:variant>
      <vt:variant>
        <vt:i4>1716</vt:i4>
      </vt:variant>
      <vt:variant>
        <vt:i4>0</vt:i4>
      </vt:variant>
      <vt:variant>
        <vt:i4>5</vt:i4>
      </vt:variant>
      <vt:variant>
        <vt:lpwstr/>
      </vt:variant>
      <vt:variant>
        <vt:lpwstr>CS_MedicationInformation</vt:lpwstr>
      </vt:variant>
      <vt:variant>
        <vt:i4>1376332</vt:i4>
      </vt:variant>
      <vt:variant>
        <vt:i4>1707</vt:i4>
      </vt:variant>
      <vt:variant>
        <vt:i4>0</vt:i4>
      </vt:variant>
      <vt:variant>
        <vt:i4>5</vt:i4>
      </vt:variant>
      <vt:variant>
        <vt:lpwstr/>
      </vt:variant>
      <vt:variant>
        <vt:lpwstr>CS_MedicationActivity</vt:lpwstr>
      </vt:variant>
      <vt:variant>
        <vt:i4>1769540</vt:i4>
      </vt:variant>
      <vt:variant>
        <vt:i4>1704</vt:i4>
      </vt:variant>
      <vt:variant>
        <vt:i4>0</vt:i4>
      </vt:variant>
      <vt:variant>
        <vt:i4>5</vt:i4>
      </vt:variant>
      <vt:variant>
        <vt:lpwstr/>
      </vt:variant>
      <vt:variant>
        <vt:lpwstr>CD_ConditionEntry</vt:lpwstr>
      </vt:variant>
      <vt:variant>
        <vt:i4>6357060</vt:i4>
      </vt:variant>
      <vt:variant>
        <vt:i4>1695</vt:i4>
      </vt:variant>
      <vt:variant>
        <vt:i4>0</vt:i4>
      </vt:variant>
      <vt:variant>
        <vt:i4>5</vt:i4>
      </vt:variant>
      <vt:variant>
        <vt:lpwstr/>
      </vt:variant>
      <vt:variant>
        <vt:lpwstr>CS_HealthStatusObservation</vt:lpwstr>
      </vt:variant>
      <vt:variant>
        <vt:i4>1966126</vt:i4>
      </vt:variant>
      <vt:variant>
        <vt:i4>1692</vt:i4>
      </vt:variant>
      <vt:variant>
        <vt:i4>0</vt:i4>
      </vt:variant>
      <vt:variant>
        <vt:i4>5</vt:i4>
      </vt:variant>
      <vt:variant>
        <vt:lpwstr/>
      </vt:variant>
      <vt:variant>
        <vt:lpwstr>CS_ProblemStatus</vt:lpwstr>
      </vt:variant>
      <vt:variant>
        <vt:i4>1900627</vt:i4>
      </vt:variant>
      <vt:variant>
        <vt:i4>1689</vt:i4>
      </vt:variant>
      <vt:variant>
        <vt:i4>0</vt:i4>
      </vt:variant>
      <vt:variant>
        <vt:i4>5</vt:i4>
      </vt:variant>
      <vt:variant>
        <vt:lpwstr/>
      </vt:variant>
      <vt:variant>
        <vt:lpwstr>CS_AgeObservation</vt:lpwstr>
      </vt:variant>
      <vt:variant>
        <vt:i4>983148</vt:i4>
      </vt:variant>
      <vt:variant>
        <vt:i4>1686</vt:i4>
      </vt:variant>
      <vt:variant>
        <vt:i4>0</vt:i4>
      </vt:variant>
      <vt:variant>
        <vt:i4>5</vt:i4>
      </vt:variant>
      <vt:variant>
        <vt:lpwstr>file://localhost/Users/seh/Alschuler%20Associates/Consolidation/xhtml%202/classes/EpisodeObservation.html</vt:lpwstr>
      </vt:variant>
      <vt:variant>
        <vt:lpwstr/>
      </vt:variant>
      <vt:variant>
        <vt:i4>1572991</vt:i4>
      </vt:variant>
      <vt:variant>
        <vt:i4>1683</vt:i4>
      </vt:variant>
      <vt:variant>
        <vt:i4>0</vt:i4>
      </vt:variant>
      <vt:variant>
        <vt:i4>5</vt:i4>
      </vt:variant>
      <vt:variant>
        <vt:lpwstr>file://localhost/Users/seh/Alschuler%20Associates/Consolidation/xhtml%202/classes/ConditionEntry.html</vt:lpwstr>
      </vt:variant>
      <vt:variant>
        <vt:lpwstr/>
      </vt:variant>
      <vt:variant>
        <vt:i4>1245211</vt:i4>
      </vt:variant>
      <vt:variant>
        <vt:i4>1677</vt:i4>
      </vt:variant>
      <vt:variant>
        <vt:i4>0</vt:i4>
      </vt:variant>
      <vt:variant>
        <vt:i4>5</vt:i4>
      </vt:variant>
      <vt:variant>
        <vt:lpwstr>http://www.fda.gov/ForIndustry/DataStandards/StructuredProductLabeling/ucm162523.htm</vt:lpwstr>
      </vt:variant>
      <vt:variant>
        <vt:lpwstr/>
      </vt:variant>
      <vt:variant>
        <vt:i4>524346</vt:i4>
      </vt:variant>
      <vt:variant>
        <vt:i4>1668</vt:i4>
      </vt:variant>
      <vt:variant>
        <vt:i4>0</vt:i4>
      </vt:variant>
      <vt:variant>
        <vt:i4>5</vt:i4>
      </vt:variant>
      <vt:variant>
        <vt:lpwstr>http://www.cancer.gov/cancertopics/terminologyresources/page5</vt:lpwstr>
      </vt:variant>
      <vt:variant>
        <vt:lpwstr/>
      </vt:variant>
      <vt:variant>
        <vt:i4>7536727</vt:i4>
      </vt:variant>
      <vt:variant>
        <vt:i4>1656</vt:i4>
      </vt:variant>
      <vt:variant>
        <vt:i4>0</vt:i4>
      </vt:variant>
      <vt:variant>
        <vt:i4>5</vt:i4>
      </vt:variant>
      <vt:variant>
        <vt:lpwstr/>
      </vt:variant>
      <vt:variant>
        <vt:lpwstr>CS_ReactionObservation</vt:lpwstr>
      </vt:variant>
      <vt:variant>
        <vt:i4>1966126</vt:i4>
      </vt:variant>
      <vt:variant>
        <vt:i4>1653</vt:i4>
      </vt:variant>
      <vt:variant>
        <vt:i4>0</vt:i4>
      </vt:variant>
      <vt:variant>
        <vt:i4>5</vt:i4>
      </vt:variant>
      <vt:variant>
        <vt:lpwstr/>
      </vt:variant>
      <vt:variant>
        <vt:lpwstr>CS_ProblemStatus</vt:lpwstr>
      </vt:variant>
      <vt:variant>
        <vt:i4>3276815</vt:i4>
      </vt:variant>
      <vt:variant>
        <vt:i4>1647</vt:i4>
      </vt:variant>
      <vt:variant>
        <vt:i4>0</vt:i4>
      </vt:variant>
      <vt:variant>
        <vt:i4>5</vt:i4>
      </vt:variant>
      <vt:variant>
        <vt:lpwstr/>
      </vt:variant>
      <vt:variant>
        <vt:lpwstr>629</vt:lpwstr>
      </vt:variant>
      <vt:variant>
        <vt:i4>7602252</vt:i4>
      </vt:variant>
      <vt:variant>
        <vt:i4>1638</vt:i4>
      </vt:variant>
      <vt:variant>
        <vt:i4>0</vt:i4>
      </vt:variant>
      <vt:variant>
        <vt:i4>5</vt:i4>
      </vt:variant>
      <vt:variant>
        <vt:lpwstr/>
      </vt:variant>
      <vt:variant>
        <vt:lpwstr>CS_VitalSignsOrganizer</vt:lpwstr>
      </vt:variant>
      <vt:variant>
        <vt:i4>7602252</vt:i4>
      </vt:variant>
      <vt:variant>
        <vt:i4>1635</vt:i4>
      </vt:variant>
      <vt:variant>
        <vt:i4>0</vt:i4>
      </vt:variant>
      <vt:variant>
        <vt:i4>5</vt:i4>
      </vt:variant>
      <vt:variant>
        <vt:lpwstr/>
      </vt:variant>
      <vt:variant>
        <vt:lpwstr>CS_VitalSignsOrganizer</vt:lpwstr>
      </vt:variant>
      <vt:variant>
        <vt:i4>1048637</vt:i4>
      </vt:variant>
      <vt:variant>
        <vt:i4>1626</vt:i4>
      </vt:variant>
      <vt:variant>
        <vt:i4>0</vt:i4>
      </vt:variant>
      <vt:variant>
        <vt:i4>5</vt:i4>
      </vt:variant>
      <vt:variant>
        <vt:lpwstr>ResultsSection.cs</vt:lpwstr>
      </vt:variant>
      <vt:variant>
        <vt:lpwstr/>
      </vt:variant>
      <vt:variant>
        <vt:i4>7274574</vt:i4>
      </vt:variant>
      <vt:variant>
        <vt:i4>1623</vt:i4>
      </vt:variant>
      <vt:variant>
        <vt:i4>0</vt:i4>
      </vt:variant>
      <vt:variant>
        <vt:i4>5</vt:i4>
      </vt:variant>
      <vt:variant>
        <vt:lpwstr>ResultsSection.java</vt:lpwstr>
      </vt:variant>
      <vt:variant>
        <vt:lpwstr/>
      </vt:variant>
      <vt:variant>
        <vt:i4>4259935</vt:i4>
      </vt:variant>
      <vt:variant>
        <vt:i4>1620</vt:i4>
      </vt:variant>
      <vt:variant>
        <vt:i4>0</vt:i4>
      </vt:variant>
      <vt:variant>
        <vt:i4>5</vt:i4>
      </vt:variant>
      <vt:variant>
        <vt:lpwstr>datatypes.htm</vt:lpwstr>
      </vt:variant>
      <vt:variant>
        <vt:lpwstr>dt-ST</vt:lpwstr>
      </vt:variant>
      <vt:variant>
        <vt:i4>4259935</vt:i4>
      </vt:variant>
      <vt:variant>
        <vt:i4>1617</vt:i4>
      </vt:variant>
      <vt:variant>
        <vt:i4>0</vt:i4>
      </vt:variant>
      <vt:variant>
        <vt:i4>5</vt:i4>
      </vt:variant>
      <vt:variant>
        <vt:lpwstr>datatypes.htm</vt:lpwstr>
      </vt:variant>
      <vt:variant>
        <vt:lpwstr>dt-ST</vt:lpwstr>
      </vt:variant>
      <vt:variant>
        <vt:i4>7340103</vt:i4>
      </vt:variant>
      <vt:variant>
        <vt:i4>1614</vt:i4>
      </vt:variant>
      <vt:variant>
        <vt:i4>0</vt:i4>
      </vt:variant>
      <vt:variant>
        <vt:i4>5</vt:i4>
      </vt:variant>
      <vt:variant>
        <vt:lpwstr/>
      </vt:variant>
      <vt:variant>
        <vt:lpwstr>CS_ResultOrganizer</vt:lpwstr>
      </vt:variant>
      <vt:variant>
        <vt:i4>4259935</vt:i4>
      </vt:variant>
      <vt:variant>
        <vt:i4>1611</vt:i4>
      </vt:variant>
      <vt:variant>
        <vt:i4>0</vt:i4>
      </vt:variant>
      <vt:variant>
        <vt:i4>5</vt:i4>
      </vt:variant>
      <vt:variant>
        <vt:lpwstr>datatypes.htm</vt:lpwstr>
      </vt:variant>
      <vt:variant>
        <vt:lpwstr>dt-ST</vt:lpwstr>
      </vt:variant>
      <vt:variant>
        <vt:i4>7340103</vt:i4>
      </vt:variant>
      <vt:variant>
        <vt:i4>1608</vt:i4>
      </vt:variant>
      <vt:variant>
        <vt:i4>0</vt:i4>
      </vt:variant>
      <vt:variant>
        <vt:i4>5</vt:i4>
      </vt:variant>
      <vt:variant>
        <vt:lpwstr/>
      </vt:variant>
      <vt:variant>
        <vt:lpwstr>CS_ResultOrganizer</vt:lpwstr>
      </vt:variant>
      <vt:variant>
        <vt:i4>3735555</vt:i4>
      </vt:variant>
      <vt:variant>
        <vt:i4>1605</vt:i4>
      </vt:variant>
      <vt:variant>
        <vt:i4>0</vt:i4>
      </vt:variant>
      <vt:variant>
        <vt:i4>5</vt:i4>
      </vt:variant>
      <vt:variant>
        <vt:lpwstr/>
      </vt:variant>
      <vt:variant>
        <vt:lpwstr>Doc_ProgressNote</vt:lpwstr>
      </vt:variant>
      <vt:variant>
        <vt:i4>3080315</vt:i4>
      </vt:variant>
      <vt:variant>
        <vt:i4>1602</vt:i4>
      </vt:variant>
      <vt:variant>
        <vt:i4>0</vt:i4>
      </vt:variant>
      <vt:variant>
        <vt:i4>5</vt:i4>
      </vt:variant>
      <vt:variant>
        <vt:lpwstr/>
      </vt:variant>
      <vt:variant>
        <vt:lpwstr>Doc_HandPNote</vt:lpwstr>
      </vt:variant>
      <vt:variant>
        <vt:i4>5439488</vt:i4>
      </vt:variant>
      <vt:variant>
        <vt:i4>1599</vt:i4>
      </vt:variant>
      <vt:variant>
        <vt:i4>0</vt:i4>
      </vt:variant>
      <vt:variant>
        <vt:i4>5</vt:i4>
      </vt:variant>
      <vt:variant>
        <vt:lpwstr/>
      </vt:variant>
      <vt:variant>
        <vt:lpwstr>Doc_CCD</vt:lpwstr>
      </vt:variant>
      <vt:variant>
        <vt:i4>7340103</vt:i4>
      </vt:variant>
      <vt:variant>
        <vt:i4>1596</vt:i4>
      </vt:variant>
      <vt:variant>
        <vt:i4>0</vt:i4>
      </vt:variant>
      <vt:variant>
        <vt:i4>5</vt:i4>
      </vt:variant>
      <vt:variant>
        <vt:lpwstr/>
      </vt:variant>
      <vt:variant>
        <vt:lpwstr>CS_ResultOrganizer</vt:lpwstr>
      </vt:variant>
      <vt:variant>
        <vt:i4>7340103</vt:i4>
      </vt:variant>
      <vt:variant>
        <vt:i4>1593</vt:i4>
      </vt:variant>
      <vt:variant>
        <vt:i4>0</vt:i4>
      </vt:variant>
      <vt:variant>
        <vt:i4>5</vt:i4>
      </vt:variant>
      <vt:variant>
        <vt:lpwstr/>
      </vt:variant>
      <vt:variant>
        <vt:lpwstr>CS_ResultOrganizer</vt:lpwstr>
      </vt:variant>
      <vt:variant>
        <vt:i4>6291513</vt:i4>
      </vt:variant>
      <vt:variant>
        <vt:i4>1590</vt:i4>
      </vt:variant>
      <vt:variant>
        <vt:i4>0</vt:i4>
      </vt:variant>
      <vt:variant>
        <vt:i4>5</vt:i4>
      </vt:variant>
      <vt:variant>
        <vt:lpwstr/>
      </vt:variant>
      <vt:variant>
        <vt:lpwstr>CS_ProcedureActivityAct</vt:lpwstr>
      </vt:variant>
      <vt:variant>
        <vt:i4>6881316</vt:i4>
      </vt:variant>
      <vt:variant>
        <vt:i4>1587</vt:i4>
      </vt:variant>
      <vt:variant>
        <vt:i4>0</vt:i4>
      </vt:variant>
      <vt:variant>
        <vt:i4>5</vt:i4>
      </vt:variant>
      <vt:variant>
        <vt:lpwstr/>
      </vt:variant>
      <vt:variant>
        <vt:lpwstr>CS_ProcedureActivityObservation</vt:lpwstr>
      </vt:variant>
      <vt:variant>
        <vt:i4>262214</vt:i4>
      </vt:variant>
      <vt:variant>
        <vt:i4>1584</vt:i4>
      </vt:variant>
      <vt:variant>
        <vt:i4>0</vt:i4>
      </vt:variant>
      <vt:variant>
        <vt:i4>5</vt:i4>
      </vt:variant>
      <vt:variant>
        <vt:lpwstr/>
      </vt:variant>
      <vt:variant>
        <vt:lpwstr>CS_ProcedureActivityProcedure</vt:lpwstr>
      </vt:variant>
      <vt:variant>
        <vt:i4>6291513</vt:i4>
      </vt:variant>
      <vt:variant>
        <vt:i4>1581</vt:i4>
      </vt:variant>
      <vt:variant>
        <vt:i4>0</vt:i4>
      </vt:variant>
      <vt:variant>
        <vt:i4>5</vt:i4>
      </vt:variant>
      <vt:variant>
        <vt:lpwstr/>
      </vt:variant>
      <vt:variant>
        <vt:lpwstr>CS_ProcedureActivityAct</vt:lpwstr>
      </vt:variant>
      <vt:variant>
        <vt:i4>6881316</vt:i4>
      </vt:variant>
      <vt:variant>
        <vt:i4>1578</vt:i4>
      </vt:variant>
      <vt:variant>
        <vt:i4>0</vt:i4>
      </vt:variant>
      <vt:variant>
        <vt:i4>5</vt:i4>
      </vt:variant>
      <vt:variant>
        <vt:lpwstr/>
      </vt:variant>
      <vt:variant>
        <vt:lpwstr>CS_ProcedureActivityObservation</vt:lpwstr>
      </vt:variant>
      <vt:variant>
        <vt:i4>262214</vt:i4>
      </vt:variant>
      <vt:variant>
        <vt:i4>1575</vt:i4>
      </vt:variant>
      <vt:variant>
        <vt:i4>0</vt:i4>
      </vt:variant>
      <vt:variant>
        <vt:i4>5</vt:i4>
      </vt:variant>
      <vt:variant>
        <vt:lpwstr/>
      </vt:variant>
      <vt:variant>
        <vt:lpwstr>CS_ProcedureActivityProcedure</vt:lpwstr>
      </vt:variant>
      <vt:variant>
        <vt:i4>1769540</vt:i4>
      </vt:variant>
      <vt:variant>
        <vt:i4>1572</vt:i4>
      </vt:variant>
      <vt:variant>
        <vt:i4>0</vt:i4>
      </vt:variant>
      <vt:variant>
        <vt:i4>5</vt:i4>
      </vt:variant>
      <vt:variant>
        <vt:lpwstr/>
      </vt:variant>
      <vt:variant>
        <vt:lpwstr>CD_ConditionEntry</vt:lpwstr>
      </vt:variant>
      <vt:variant>
        <vt:i4>4784238</vt:i4>
      </vt:variant>
      <vt:variant>
        <vt:i4>1569</vt:i4>
      </vt:variant>
      <vt:variant>
        <vt:i4>0</vt:i4>
      </vt:variant>
      <vt:variant>
        <vt:i4>5</vt:i4>
      </vt:variant>
      <vt:variant>
        <vt:lpwstr/>
      </vt:variant>
      <vt:variant>
        <vt:lpwstr>DIR_SopInstanceObservation</vt:lpwstr>
      </vt:variant>
      <vt:variant>
        <vt:i4>5374049</vt:i4>
      </vt:variant>
      <vt:variant>
        <vt:i4>1566</vt:i4>
      </vt:variant>
      <vt:variant>
        <vt:i4>0</vt:i4>
      </vt:variant>
      <vt:variant>
        <vt:i4>5</vt:i4>
      </vt:variant>
      <vt:variant>
        <vt:lpwstr/>
      </vt:variant>
      <vt:variant>
        <vt:lpwstr>DIR_QuantityMeasurementObservation</vt:lpwstr>
      </vt:variant>
      <vt:variant>
        <vt:i4>5636121</vt:i4>
      </vt:variant>
      <vt:variant>
        <vt:i4>1563</vt:i4>
      </vt:variant>
      <vt:variant>
        <vt:i4>0</vt:i4>
      </vt:variant>
      <vt:variant>
        <vt:i4>5</vt:i4>
      </vt:variant>
      <vt:variant>
        <vt:lpwstr/>
      </vt:variant>
      <vt:variant>
        <vt:lpwstr>DIR_CodeObservation</vt:lpwstr>
      </vt:variant>
      <vt:variant>
        <vt:i4>5046290</vt:i4>
      </vt:variant>
      <vt:variant>
        <vt:i4>1560</vt:i4>
      </vt:variant>
      <vt:variant>
        <vt:i4>0</vt:i4>
      </vt:variant>
      <vt:variant>
        <vt:i4>5</vt:i4>
      </vt:variant>
      <vt:variant>
        <vt:lpwstr/>
      </vt:variant>
      <vt:variant>
        <vt:lpwstr>DIR_TextObservation</vt:lpwstr>
      </vt:variant>
      <vt:variant>
        <vt:i4>8257588</vt:i4>
      </vt:variant>
      <vt:variant>
        <vt:i4>1557</vt:i4>
      </vt:variant>
      <vt:variant>
        <vt:i4>0</vt:i4>
      </vt:variant>
      <vt:variant>
        <vt:i4>5</vt:i4>
      </vt:variant>
      <vt:variant>
        <vt:lpwstr/>
      </vt:variant>
      <vt:variant>
        <vt:lpwstr>PHCR_ImagingObs</vt:lpwstr>
      </vt:variant>
      <vt:variant>
        <vt:i4>4259955</vt:i4>
      </vt:variant>
      <vt:variant>
        <vt:i4>1554</vt:i4>
      </vt:variant>
      <vt:variant>
        <vt:i4>0</vt:i4>
      </vt:variant>
      <vt:variant>
        <vt:i4>5</vt:i4>
      </vt:variant>
      <vt:variant>
        <vt:lpwstr/>
      </vt:variant>
      <vt:variant>
        <vt:lpwstr>CCD_ProblemObservation</vt:lpwstr>
      </vt:variant>
      <vt:variant>
        <vt:i4>5308424</vt:i4>
      </vt:variant>
      <vt:variant>
        <vt:i4>1551</vt:i4>
      </vt:variant>
      <vt:variant>
        <vt:i4>0</vt:i4>
      </vt:variant>
      <vt:variant>
        <vt:i4>5</vt:i4>
      </vt:variant>
      <vt:variant>
        <vt:lpwstr/>
      </vt:variant>
      <vt:variant>
        <vt:lpwstr>CCD_ProductInstance</vt:lpwstr>
      </vt:variant>
      <vt:variant>
        <vt:i4>4784153</vt:i4>
      </vt:variant>
      <vt:variant>
        <vt:i4>1548</vt:i4>
      </vt:variant>
      <vt:variant>
        <vt:i4>0</vt:i4>
      </vt:variant>
      <vt:variant>
        <vt:i4>5</vt:i4>
      </vt:variant>
      <vt:variant>
        <vt:lpwstr/>
      </vt:variant>
      <vt:variant>
        <vt:lpwstr>CCD_Product</vt:lpwstr>
      </vt:variant>
      <vt:variant>
        <vt:i4>2883703</vt:i4>
      </vt:variant>
      <vt:variant>
        <vt:i4>1545</vt:i4>
      </vt:variant>
      <vt:variant>
        <vt:i4>0</vt:i4>
      </vt:variant>
      <vt:variant>
        <vt:i4>5</vt:i4>
      </vt:variant>
      <vt:variant>
        <vt:lpwstr/>
      </vt:variant>
      <vt:variant>
        <vt:lpwstr>CCD_ProcedureActivity</vt:lpwstr>
      </vt:variant>
      <vt:variant>
        <vt:i4>3670100</vt:i4>
      </vt:variant>
      <vt:variant>
        <vt:i4>1542</vt:i4>
      </vt:variant>
      <vt:variant>
        <vt:i4>0</vt:i4>
      </vt:variant>
      <vt:variant>
        <vt:i4>5</vt:i4>
      </vt:variant>
      <vt:variant>
        <vt:lpwstr/>
      </vt:variant>
      <vt:variant>
        <vt:lpwstr>_Implants__IMPL-X_1</vt:lpwstr>
      </vt:variant>
      <vt:variant>
        <vt:i4>7471135</vt:i4>
      </vt:variant>
      <vt:variant>
        <vt:i4>1539</vt:i4>
      </vt:variant>
      <vt:variant>
        <vt:i4>0</vt:i4>
      </vt:variant>
      <vt:variant>
        <vt:i4>5</vt:i4>
      </vt:variant>
      <vt:variant>
        <vt:lpwstr/>
      </vt:variant>
      <vt:variant>
        <vt:lpwstr>_Specimens_Removed_SPECRE-X_1</vt:lpwstr>
      </vt:variant>
      <vt:variant>
        <vt:i4>4522095</vt:i4>
      </vt:variant>
      <vt:variant>
        <vt:i4>1536</vt:i4>
      </vt:variant>
      <vt:variant>
        <vt:i4>0</vt:i4>
      </vt:variant>
      <vt:variant>
        <vt:i4>5</vt:i4>
      </vt:variant>
      <vt:variant>
        <vt:lpwstr/>
      </vt:variant>
      <vt:variant>
        <vt:lpwstr>_Estimated_Blood_Loss_1</vt:lpwstr>
      </vt:variant>
      <vt:variant>
        <vt:i4>8192051</vt:i4>
      </vt:variant>
      <vt:variant>
        <vt:i4>1533</vt:i4>
      </vt:variant>
      <vt:variant>
        <vt:i4>0</vt:i4>
      </vt:variant>
      <vt:variant>
        <vt:i4>5</vt:i4>
      </vt:variant>
      <vt:variant>
        <vt:lpwstr/>
      </vt:variant>
      <vt:variant>
        <vt:lpwstr>_Medications_Administered__1</vt:lpwstr>
      </vt:variant>
      <vt:variant>
        <vt:i4>4587544</vt:i4>
      </vt:variant>
      <vt:variant>
        <vt:i4>1530</vt:i4>
      </vt:variant>
      <vt:variant>
        <vt:i4>0</vt:i4>
      </vt:variant>
      <vt:variant>
        <vt:i4>5</vt:i4>
      </vt:variant>
      <vt:variant>
        <vt:lpwstr/>
      </vt:variant>
      <vt:variant>
        <vt:lpwstr>S_AnesthesiaSection</vt:lpwstr>
      </vt:variant>
      <vt:variant>
        <vt:i4>5898251</vt:i4>
      </vt:variant>
      <vt:variant>
        <vt:i4>1527</vt:i4>
      </vt:variant>
      <vt:variant>
        <vt:i4>0</vt:i4>
      </vt:variant>
      <vt:variant>
        <vt:i4>5</vt:i4>
      </vt:variant>
      <vt:variant>
        <vt:lpwstr/>
      </vt:variant>
      <vt:variant>
        <vt:lpwstr>S_ComplicationsAdverseEventsSection</vt:lpwstr>
      </vt:variant>
      <vt:variant>
        <vt:i4>4390992</vt:i4>
      </vt:variant>
      <vt:variant>
        <vt:i4>1518</vt:i4>
      </vt:variant>
      <vt:variant>
        <vt:i4>0</vt:i4>
      </vt:variant>
      <vt:variant>
        <vt:i4>5</vt:i4>
      </vt:variant>
      <vt:variant>
        <vt:lpwstr>file://localhost/Users/seh/Alschuler%20Associates/Consolidation/xhtml%202/classes/Condition.html</vt:lpwstr>
      </vt:variant>
      <vt:variant>
        <vt:lpwstr/>
      </vt:variant>
      <vt:variant>
        <vt:i4>1966126</vt:i4>
      </vt:variant>
      <vt:variant>
        <vt:i4>1512</vt:i4>
      </vt:variant>
      <vt:variant>
        <vt:i4>0</vt:i4>
      </vt:variant>
      <vt:variant>
        <vt:i4>5</vt:i4>
      </vt:variant>
      <vt:variant>
        <vt:lpwstr/>
      </vt:variant>
      <vt:variant>
        <vt:lpwstr>_Vital_Signs_Section</vt:lpwstr>
      </vt:variant>
      <vt:variant>
        <vt:i4>1376332</vt:i4>
      </vt:variant>
      <vt:variant>
        <vt:i4>1506</vt:i4>
      </vt:variant>
      <vt:variant>
        <vt:i4>0</vt:i4>
      </vt:variant>
      <vt:variant>
        <vt:i4>5</vt:i4>
      </vt:variant>
      <vt:variant>
        <vt:lpwstr/>
      </vt:variant>
      <vt:variant>
        <vt:lpwstr>CS_MedicationActivity</vt:lpwstr>
      </vt:variant>
      <vt:variant>
        <vt:i4>4587544</vt:i4>
      </vt:variant>
      <vt:variant>
        <vt:i4>1503</vt:i4>
      </vt:variant>
      <vt:variant>
        <vt:i4>0</vt:i4>
      </vt:variant>
      <vt:variant>
        <vt:i4>5</vt:i4>
      </vt:variant>
      <vt:variant>
        <vt:lpwstr/>
      </vt:variant>
      <vt:variant>
        <vt:lpwstr>S_AnesthesiaSection</vt:lpwstr>
      </vt:variant>
      <vt:variant>
        <vt:i4>6815777</vt:i4>
      </vt:variant>
      <vt:variant>
        <vt:i4>1500</vt:i4>
      </vt:variant>
      <vt:variant>
        <vt:i4>0</vt:i4>
      </vt:variant>
      <vt:variant>
        <vt:i4>5</vt:i4>
      </vt:variant>
      <vt:variant>
        <vt:lpwstr/>
      </vt:variant>
      <vt:variant>
        <vt:lpwstr>CS_MedicationInUseNoneKnown</vt:lpwstr>
      </vt:variant>
      <vt:variant>
        <vt:i4>1376332</vt:i4>
      </vt:variant>
      <vt:variant>
        <vt:i4>1497</vt:i4>
      </vt:variant>
      <vt:variant>
        <vt:i4>0</vt:i4>
      </vt:variant>
      <vt:variant>
        <vt:i4>5</vt:i4>
      </vt:variant>
      <vt:variant>
        <vt:lpwstr/>
      </vt:variant>
      <vt:variant>
        <vt:lpwstr>CS_MedicationActivity</vt:lpwstr>
      </vt:variant>
      <vt:variant>
        <vt:i4>6815777</vt:i4>
      </vt:variant>
      <vt:variant>
        <vt:i4>1494</vt:i4>
      </vt:variant>
      <vt:variant>
        <vt:i4>0</vt:i4>
      </vt:variant>
      <vt:variant>
        <vt:i4>5</vt:i4>
      </vt:variant>
      <vt:variant>
        <vt:lpwstr/>
      </vt:variant>
      <vt:variant>
        <vt:lpwstr>CS_MedicationInUseNoneKnown</vt:lpwstr>
      </vt:variant>
      <vt:variant>
        <vt:i4>1376332</vt:i4>
      </vt:variant>
      <vt:variant>
        <vt:i4>1491</vt:i4>
      </vt:variant>
      <vt:variant>
        <vt:i4>0</vt:i4>
      </vt:variant>
      <vt:variant>
        <vt:i4>5</vt:i4>
      </vt:variant>
      <vt:variant>
        <vt:lpwstr/>
      </vt:variant>
      <vt:variant>
        <vt:lpwstr>CS_MedicationActivity</vt:lpwstr>
      </vt:variant>
      <vt:variant>
        <vt:i4>1245275</vt:i4>
      </vt:variant>
      <vt:variant>
        <vt:i4>1488</vt:i4>
      </vt:variant>
      <vt:variant>
        <vt:i4>0</vt:i4>
      </vt:variant>
      <vt:variant>
        <vt:i4>5</vt:i4>
      </vt:variant>
      <vt:variant>
        <vt:lpwstr/>
      </vt:variant>
      <vt:variant>
        <vt:lpwstr>CS_DischargeDiagnosis</vt:lpwstr>
      </vt:variant>
      <vt:variant>
        <vt:i4>1769540</vt:i4>
      </vt:variant>
      <vt:variant>
        <vt:i4>1485</vt:i4>
      </vt:variant>
      <vt:variant>
        <vt:i4>0</vt:i4>
      </vt:variant>
      <vt:variant>
        <vt:i4>5</vt:i4>
      </vt:variant>
      <vt:variant>
        <vt:lpwstr/>
      </vt:variant>
      <vt:variant>
        <vt:lpwstr>CD_ConditionEntry</vt:lpwstr>
      </vt:variant>
      <vt:variant>
        <vt:i4>1376332</vt:i4>
      </vt:variant>
      <vt:variant>
        <vt:i4>1482</vt:i4>
      </vt:variant>
      <vt:variant>
        <vt:i4>0</vt:i4>
      </vt:variant>
      <vt:variant>
        <vt:i4>5</vt:i4>
      </vt:variant>
      <vt:variant>
        <vt:lpwstr/>
      </vt:variant>
      <vt:variant>
        <vt:lpwstr>CS_MedicationActivity</vt:lpwstr>
      </vt:variant>
      <vt:variant>
        <vt:i4>262214</vt:i4>
      </vt:variant>
      <vt:variant>
        <vt:i4>1479</vt:i4>
      </vt:variant>
      <vt:variant>
        <vt:i4>0</vt:i4>
      </vt:variant>
      <vt:variant>
        <vt:i4>5</vt:i4>
      </vt:variant>
      <vt:variant>
        <vt:lpwstr/>
      </vt:variant>
      <vt:variant>
        <vt:lpwstr>CS_ProcedureActivityProcedure</vt:lpwstr>
      </vt:variant>
      <vt:variant>
        <vt:i4>1376303</vt:i4>
      </vt:variant>
      <vt:variant>
        <vt:i4>1476</vt:i4>
      </vt:variant>
      <vt:variant>
        <vt:i4>0</vt:i4>
      </vt:variant>
      <vt:variant>
        <vt:i4>5</vt:i4>
      </vt:variant>
      <vt:variant>
        <vt:lpwstr/>
      </vt:variant>
      <vt:variant>
        <vt:lpwstr>CS_AllergyProblemAct</vt:lpwstr>
      </vt:variant>
      <vt:variant>
        <vt:i4>1376303</vt:i4>
      </vt:variant>
      <vt:variant>
        <vt:i4>1473</vt:i4>
      </vt:variant>
      <vt:variant>
        <vt:i4>0</vt:i4>
      </vt:variant>
      <vt:variant>
        <vt:i4>5</vt:i4>
      </vt:variant>
      <vt:variant>
        <vt:lpwstr/>
      </vt:variant>
      <vt:variant>
        <vt:lpwstr>CS_AllergyProblemAct</vt:lpwstr>
      </vt:variant>
      <vt:variant>
        <vt:i4>5701740</vt:i4>
      </vt:variant>
      <vt:variant>
        <vt:i4>1470</vt:i4>
      </vt:variant>
      <vt:variant>
        <vt:i4>0</vt:i4>
      </vt:variant>
      <vt:variant>
        <vt:i4>5</vt:i4>
      </vt:variant>
      <vt:variant>
        <vt:lpwstr/>
      </vt:variant>
      <vt:variant>
        <vt:lpwstr>S_AdvanceDirectivesSection</vt:lpwstr>
      </vt:variant>
      <vt:variant>
        <vt:i4>5701740</vt:i4>
      </vt:variant>
      <vt:variant>
        <vt:i4>1467</vt:i4>
      </vt:variant>
      <vt:variant>
        <vt:i4>0</vt:i4>
      </vt:variant>
      <vt:variant>
        <vt:i4>5</vt:i4>
      </vt:variant>
      <vt:variant>
        <vt:lpwstr/>
      </vt:variant>
      <vt:variant>
        <vt:lpwstr>S_AdvanceDirectivesSection</vt:lpwstr>
      </vt:variant>
      <vt:variant>
        <vt:i4>5439488</vt:i4>
      </vt:variant>
      <vt:variant>
        <vt:i4>1464</vt:i4>
      </vt:variant>
      <vt:variant>
        <vt:i4>0</vt:i4>
      </vt:variant>
      <vt:variant>
        <vt:i4>5</vt:i4>
      </vt:variant>
      <vt:variant>
        <vt:lpwstr/>
      </vt:variant>
      <vt:variant>
        <vt:lpwstr>Doc_CCD</vt:lpwstr>
      </vt:variant>
      <vt:variant>
        <vt:i4>6094975</vt:i4>
      </vt:variant>
      <vt:variant>
        <vt:i4>1458</vt:i4>
      </vt:variant>
      <vt:variant>
        <vt:i4>0</vt:i4>
      </vt:variant>
      <vt:variant>
        <vt:i4>5</vt:i4>
      </vt:variant>
      <vt:variant>
        <vt:lpwstr/>
      </vt:variant>
      <vt:variant>
        <vt:lpwstr>_Entry-level_Templates_1</vt:lpwstr>
      </vt:variant>
      <vt:variant>
        <vt:i4>4325477</vt:i4>
      </vt:variant>
      <vt:variant>
        <vt:i4>1455</vt:i4>
      </vt:variant>
      <vt:variant>
        <vt:i4>0</vt:i4>
      </vt:variant>
      <vt:variant>
        <vt:i4>5</vt:i4>
      </vt:variant>
      <vt:variant>
        <vt:lpwstr/>
      </vt:variant>
      <vt:variant>
        <vt:lpwstr>T_SectionAndReqOptDoctypes</vt:lpwstr>
      </vt:variant>
      <vt:variant>
        <vt:i4>2883607</vt:i4>
      </vt:variant>
      <vt:variant>
        <vt:i4>1449</vt:i4>
      </vt:variant>
      <vt:variant>
        <vt:i4>0</vt:i4>
      </vt:variant>
      <vt:variant>
        <vt:i4>5</vt:i4>
      </vt:variant>
      <vt:variant>
        <vt:lpwstr/>
      </vt:variant>
      <vt:variant>
        <vt:lpwstr>App_MIMEMultipartRelatedMessages</vt:lpwstr>
      </vt:variant>
      <vt:variant>
        <vt:i4>6684794</vt:i4>
      </vt:variant>
      <vt:variant>
        <vt:i4>1437</vt:i4>
      </vt:variant>
      <vt:variant>
        <vt:i4>0</vt:i4>
      </vt:variant>
      <vt:variant>
        <vt:i4>5</vt:i4>
      </vt:variant>
      <vt:variant>
        <vt:lpwstr/>
      </vt:variant>
      <vt:variant>
        <vt:lpwstr>App_XDS_SDandUSRealmHeader</vt:lpwstr>
      </vt:variant>
      <vt:variant>
        <vt:i4>5046297</vt:i4>
      </vt:variant>
      <vt:variant>
        <vt:i4>1434</vt:i4>
      </vt:variant>
      <vt:variant>
        <vt:i4>0</vt:i4>
      </vt:variant>
      <vt:variant>
        <vt:i4>5</vt:i4>
      </vt:variant>
      <vt:variant>
        <vt:lpwstr/>
      </vt:variant>
      <vt:variant>
        <vt:lpwstr>T_DocTypesAndReqOptSections</vt:lpwstr>
      </vt:variant>
      <vt:variant>
        <vt:i4>3997822</vt:i4>
      </vt:variant>
      <vt:variant>
        <vt:i4>1425</vt:i4>
      </vt:variant>
      <vt:variant>
        <vt:i4>0</vt:i4>
      </vt:variant>
      <vt:variant>
        <vt:i4>5</vt:i4>
      </vt:variant>
      <vt:variant>
        <vt:lpwstr/>
      </vt:variant>
      <vt:variant>
        <vt:lpwstr>S_serviceEventInCDAHeader</vt:lpwstr>
      </vt:variant>
      <vt:variant>
        <vt:i4>2097261</vt:i4>
      </vt:variant>
      <vt:variant>
        <vt:i4>1416</vt:i4>
      </vt:variant>
      <vt:variant>
        <vt:i4>0</vt:i4>
      </vt:variant>
      <vt:variant>
        <vt:i4>5</vt:i4>
      </vt:variant>
      <vt:variant>
        <vt:lpwstr/>
      </vt:variant>
      <vt:variant>
        <vt:lpwstr>T_DSLOINCDocCodes</vt:lpwstr>
      </vt:variant>
      <vt:variant>
        <vt:i4>5046297</vt:i4>
      </vt:variant>
      <vt:variant>
        <vt:i4>1410</vt:i4>
      </vt:variant>
      <vt:variant>
        <vt:i4>0</vt:i4>
      </vt:variant>
      <vt:variant>
        <vt:i4>5</vt:i4>
      </vt:variant>
      <vt:variant>
        <vt:lpwstr/>
      </vt:variant>
      <vt:variant>
        <vt:lpwstr>T_DocTypesAndReqOptSections</vt:lpwstr>
      </vt:variant>
      <vt:variant>
        <vt:i4>5898355</vt:i4>
      </vt:variant>
      <vt:variant>
        <vt:i4>1392</vt:i4>
      </vt:variant>
      <vt:variant>
        <vt:i4>0</vt:i4>
      </vt:variant>
      <vt:variant>
        <vt:i4>5</vt:i4>
      </vt:variant>
      <vt:variant>
        <vt:lpwstr/>
      </vt:variant>
      <vt:variant>
        <vt:lpwstr>T_ParticipantScenarios</vt:lpwstr>
      </vt:variant>
      <vt:variant>
        <vt:i4>3997817</vt:i4>
      </vt:variant>
      <vt:variant>
        <vt:i4>1383</vt:i4>
      </vt:variant>
      <vt:variant>
        <vt:i4>0</vt:i4>
      </vt:variant>
      <vt:variant>
        <vt:i4>5</vt:i4>
      </vt:variant>
      <vt:variant>
        <vt:lpwstr/>
      </vt:variant>
      <vt:variant>
        <vt:lpwstr>T_PNLOINCDocCodes</vt:lpwstr>
      </vt:variant>
      <vt:variant>
        <vt:i4>5046297</vt:i4>
      </vt:variant>
      <vt:variant>
        <vt:i4>1377</vt:i4>
      </vt:variant>
      <vt:variant>
        <vt:i4>0</vt:i4>
      </vt:variant>
      <vt:variant>
        <vt:i4>5</vt:i4>
      </vt:variant>
      <vt:variant>
        <vt:lpwstr/>
      </vt:variant>
      <vt:variant>
        <vt:lpwstr>T_DocTypesAndReqOptSections</vt:lpwstr>
      </vt:variant>
      <vt:variant>
        <vt:i4>7208980</vt:i4>
      </vt:variant>
      <vt:variant>
        <vt:i4>1368</vt:i4>
      </vt:variant>
      <vt:variant>
        <vt:i4>0</vt:i4>
      </vt:variant>
      <vt:variant>
        <vt:i4>5</vt:i4>
      </vt:variant>
      <vt:variant>
        <vt:lpwstr>http://www.nucc.org/index.php?option=com_content&amp;task=view&amp;id=14&amp;Itemid=40</vt:lpwstr>
      </vt:variant>
      <vt:variant>
        <vt:lpwstr/>
      </vt:variant>
      <vt:variant>
        <vt:i4>2687100</vt:i4>
      </vt:variant>
      <vt:variant>
        <vt:i4>1353</vt:i4>
      </vt:variant>
      <vt:variant>
        <vt:i4>0</vt:i4>
      </vt:variant>
      <vt:variant>
        <vt:i4>5</vt:i4>
      </vt:variant>
      <vt:variant>
        <vt:lpwstr/>
      </vt:variant>
      <vt:variant>
        <vt:lpwstr>T_OpNoteLOINCDocCodes</vt:lpwstr>
      </vt:variant>
      <vt:variant>
        <vt:i4>2687100</vt:i4>
      </vt:variant>
      <vt:variant>
        <vt:i4>1350</vt:i4>
      </vt:variant>
      <vt:variant>
        <vt:i4>0</vt:i4>
      </vt:variant>
      <vt:variant>
        <vt:i4>5</vt:i4>
      </vt:variant>
      <vt:variant>
        <vt:lpwstr/>
      </vt:variant>
      <vt:variant>
        <vt:lpwstr>T_OpNoteLOINCDocCodes</vt:lpwstr>
      </vt:variant>
      <vt:variant>
        <vt:i4>5046297</vt:i4>
      </vt:variant>
      <vt:variant>
        <vt:i4>1344</vt:i4>
      </vt:variant>
      <vt:variant>
        <vt:i4>0</vt:i4>
      </vt:variant>
      <vt:variant>
        <vt:i4>5</vt:i4>
      </vt:variant>
      <vt:variant>
        <vt:lpwstr/>
      </vt:variant>
      <vt:variant>
        <vt:lpwstr>T_DocTypesAndReqOptSections</vt:lpwstr>
      </vt:variant>
      <vt:variant>
        <vt:i4>8061054</vt:i4>
      </vt:variant>
      <vt:variant>
        <vt:i4>1320</vt:i4>
      </vt:variant>
      <vt:variant>
        <vt:i4>0</vt:i4>
      </vt:variant>
      <vt:variant>
        <vt:i4>5</vt:i4>
      </vt:variant>
      <vt:variant>
        <vt:lpwstr/>
      </vt:variant>
      <vt:variant>
        <vt:lpwstr>F_HandP_NONPreCoordinatedcodes</vt:lpwstr>
      </vt:variant>
      <vt:variant>
        <vt:i4>7012353</vt:i4>
      </vt:variant>
      <vt:variant>
        <vt:i4>1317</vt:i4>
      </vt:variant>
      <vt:variant>
        <vt:i4>0</vt:i4>
      </vt:variant>
      <vt:variant>
        <vt:i4>5</vt:i4>
      </vt:variant>
      <vt:variant>
        <vt:lpwstr/>
      </vt:variant>
      <vt:variant>
        <vt:lpwstr>F_HandP_PreCoordinatedcodes</vt:lpwstr>
      </vt:variant>
      <vt:variant>
        <vt:i4>2555918</vt:i4>
      </vt:variant>
      <vt:variant>
        <vt:i4>1314</vt:i4>
      </vt:variant>
      <vt:variant>
        <vt:i4>0</vt:i4>
      </vt:variant>
      <vt:variant>
        <vt:i4>5</vt:i4>
      </vt:variant>
      <vt:variant>
        <vt:lpwstr/>
      </vt:variant>
      <vt:variant>
        <vt:lpwstr>T_HandPLoincdocCodes</vt:lpwstr>
      </vt:variant>
      <vt:variant>
        <vt:i4>2555918</vt:i4>
      </vt:variant>
      <vt:variant>
        <vt:i4>1311</vt:i4>
      </vt:variant>
      <vt:variant>
        <vt:i4>0</vt:i4>
      </vt:variant>
      <vt:variant>
        <vt:i4>5</vt:i4>
      </vt:variant>
      <vt:variant>
        <vt:lpwstr/>
      </vt:variant>
      <vt:variant>
        <vt:lpwstr>T_HandPLoincdocCodes</vt:lpwstr>
      </vt:variant>
      <vt:variant>
        <vt:i4>5046297</vt:i4>
      </vt:variant>
      <vt:variant>
        <vt:i4>1305</vt:i4>
      </vt:variant>
      <vt:variant>
        <vt:i4>0</vt:i4>
      </vt:variant>
      <vt:variant>
        <vt:i4>5</vt:i4>
      </vt:variant>
      <vt:variant>
        <vt:lpwstr/>
      </vt:variant>
      <vt:variant>
        <vt:lpwstr>T_DocTypesAndReqOptSections</vt:lpwstr>
      </vt:variant>
      <vt:variant>
        <vt:i4>3145736</vt:i4>
      </vt:variant>
      <vt:variant>
        <vt:i4>1287</vt:i4>
      </vt:variant>
      <vt:variant>
        <vt:i4>0</vt:i4>
      </vt:variant>
      <vt:variant>
        <vt:i4>5</vt:i4>
      </vt:variant>
      <vt:variant>
        <vt:lpwstr/>
      </vt:variant>
      <vt:variant>
        <vt:lpwstr>T_DischargeSummLoincdocCodes</vt:lpwstr>
      </vt:variant>
      <vt:variant>
        <vt:i4>3604588</vt:i4>
      </vt:variant>
      <vt:variant>
        <vt:i4>1278</vt:i4>
      </vt:variant>
      <vt:variant>
        <vt:i4>0</vt:i4>
      </vt:variant>
      <vt:variant>
        <vt:i4>5</vt:i4>
      </vt:variant>
      <vt:variant>
        <vt:lpwstr/>
      </vt:variant>
      <vt:variant>
        <vt:lpwstr>T_DIRSectionTypeCodes</vt:lpwstr>
      </vt:variant>
      <vt:variant>
        <vt:i4>3604588</vt:i4>
      </vt:variant>
      <vt:variant>
        <vt:i4>1275</vt:i4>
      </vt:variant>
      <vt:variant>
        <vt:i4>0</vt:i4>
      </vt:variant>
      <vt:variant>
        <vt:i4>5</vt:i4>
      </vt:variant>
      <vt:variant>
        <vt:lpwstr/>
      </vt:variant>
      <vt:variant>
        <vt:lpwstr>T_DIRSectionTypeCodes</vt:lpwstr>
      </vt:variant>
      <vt:variant>
        <vt:i4>3604588</vt:i4>
      </vt:variant>
      <vt:variant>
        <vt:i4>1272</vt:i4>
      </vt:variant>
      <vt:variant>
        <vt:i4>0</vt:i4>
      </vt:variant>
      <vt:variant>
        <vt:i4>5</vt:i4>
      </vt:variant>
      <vt:variant>
        <vt:lpwstr/>
      </vt:variant>
      <vt:variant>
        <vt:lpwstr>T_DIRSectionTypeCodes</vt:lpwstr>
      </vt:variant>
      <vt:variant>
        <vt:i4>3604588</vt:i4>
      </vt:variant>
      <vt:variant>
        <vt:i4>1266</vt:i4>
      </vt:variant>
      <vt:variant>
        <vt:i4>0</vt:i4>
      </vt:variant>
      <vt:variant>
        <vt:i4>5</vt:i4>
      </vt:variant>
      <vt:variant>
        <vt:lpwstr/>
      </vt:variant>
      <vt:variant>
        <vt:lpwstr>T_DIRSectionTypeCodes</vt:lpwstr>
      </vt:variant>
      <vt:variant>
        <vt:i4>5046297</vt:i4>
      </vt:variant>
      <vt:variant>
        <vt:i4>1263</vt:i4>
      </vt:variant>
      <vt:variant>
        <vt:i4>0</vt:i4>
      </vt:variant>
      <vt:variant>
        <vt:i4>5</vt:i4>
      </vt:variant>
      <vt:variant>
        <vt:lpwstr/>
      </vt:variant>
      <vt:variant>
        <vt:lpwstr>T_DocTypesAndReqOptSections</vt:lpwstr>
      </vt:variant>
      <vt:variant>
        <vt:i4>3407889</vt:i4>
      </vt:variant>
      <vt:variant>
        <vt:i4>1257</vt:i4>
      </vt:variant>
      <vt:variant>
        <vt:i4>0</vt:i4>
      </vt:variant>
      <vt:variant>
        <vt:i4>5</vt:i4>
      </vt:variant>
      <vt:variant>
        <vt:lpwstr/>
      </vt:variant>
      <vt:variant>
        <vt:lpwstr>DIR_PhysicianOFRecordParticipant</vt:lpwstr>
      </vt:variant>
      <vt:variant>
        <vt:i4>5242997</vt:i4>
      </vt:variant>
      <vt:variant>
        <vt:i4>1248</vt:i4>
      </vt:variant>
      <vt:variant>
        <vt:i4>0</vt:i4>
      </vt:variant>
      <vt:variant>
        <vt:i4>5</vt:i4>
      </vt:variant>
      <vt:variant>
        <vt:lpwstr/>
      </vt:variant>
      <vt:variant>
        <vt:lpwstr>DIR_PhysicianReadingStudyPerformer</vt:lpwstr>
      </vt:variant>
      <vt:variant>
        <vt:i4>4915310</vt:i4>
      </vt:variant>
      <vt:variant>
        <vt:i4>1224</vt:i4>
      </vt:variant>
      <vt:variant>
        <vt:i4>0</vt:i4>
      </vt:variant>
      <vt:variant>
        <vt:i4>5</vt:i4>
      </vt:variant>
      <vt:variant>
        <vt:lpwstr/>
      </vt:variant>
      <vt:variant>
        <vt:lpwstr>T_DIRLOINCDocCodes</vt:lpwstr>
      </vt:variant>
      <vt:variant>
        <vt:i4>4915310</vt:i4>
      </vt:variant>
      <vt:variant>
        <vt:i4>1221</vt:i4>
      </vt:variant>
      <vt:variant>
        <vt:i4>0</vt:i4>
      </vt:variant>
      <vt:variant>
        <vt:i4>5</vt:i4>
      </vt:variant>
      <vt:variant>
        <vt:lpwstr/>
      </vt:variant>
      <vt:variant>
        <vt:lpwstr>T_DIRLOINCDocCodes</vt:lpwstr>
      </vt:variant>
      <vt:variant>
        <vt:i4>5046297</vt:i4>
      </vt:variant>
      <vt:variant>
        <vt:i4>1215</vt:i4>
      </vt:variant>
      <vt:variant>
        <vt:i4>0</vt:i4>
      </vt:variant>
      <vt:variant>
        <vt:i4>5</vt:i4>
      </vt:variant>
      <vt:variant>
        <vt:lpwstr/>
      </vt:variant>
      <vt:variant>
        <vt:lpwstr>T_DocTypesAndReqOptSections</vt:lpwstr>
      </vt:variant>
      <vt:variant>
        <vt:i4>2359400</vt:i4>
      </vt:variant>
      <vt:variant>
        <vt:i4>1209</vt:i4>
      </vt:variant>
      <vt:variant>
        <vt:i4>0</vt:i4>
      </vt:variant>
      <vt:variant>
        <vt:i4>5</vt:i4>
      </vt:variant>
      <vt:variant>
        <vt:lpwstr/>
      </vt:variant>
      <vt:variant>
        <vt:lpwstr>_Participant_3</vt:lpwstr>
      </vt:variant>
      <vt:variant>
        <vt:i4>917508</vt:i4>
      </vt:variant>
      <vt:variant>
        <vt:i4>1185</vt:i4>
      </vt:variant>
      <vt:variant>
        <vt:i4>0</vt:i4>
      </vt:variant>
      <vt:variant>
        <vt:i4>5</vt:i4>
      </vt:variant>
      <vt:variant>
        <vt:lpwstr/>
      </vt:variant>
      <vt:variant>
        <vt:lpwstr>F_Consult_NONPreCoordinatedCodes</vt:lpwstr>
      </vt:variant>
      <vt:variant>
        <vt:i4>1966203</vt:i4>
      </vt:variant>
      <vt:variant>
        <vt:i4>1182</vt:i4>
      </vt:variant>
      <vt:variant>
        <vt:i4>0</vt:i4>
      </vt:variant>
      <vt:variant>
        <vt:i4>5</vt:i4>
      </vt:variant>
      <vt:variant>
        <vt:lpwstr/>
      </vt:variant>
      <vt:variant>
        <vt:lpwstr>F_Consult_PreCoordinatedCodes</vt:lpwstr>
      </vt:variant>
      <vt:variant>
        <vt:i4>5570676</vt:i4>
      </vt:variant>
      <vt:variant>
        <vt:i4>1179</vt:i4>
      </vt:variant>
      <vt:variant>
        <vt:i4>0</vt:i4>
      </vt:variant>
      <vt:variant>
        <vt:i4>5</vt:i4>
      </vt:variant>
      <vt:variant>
        <vt:lpwstr/>
      </vt:variant>
      <vt:variant>
        <vt:lpwstr>T_ConsultLOINCDocDodes</vt:lpwstr>
      </vt:variant>
      <vt:variant>
        <vt:i4>2031713</vt:i4>
      </vt:variant>
      <vt:variant>
        <vt:i4>1176</vt:i4>
      </vt:variant>
      <vt:variant>
        <vt:i4>0</vt:i4>
      </vt:variant>
      <vt:variant>
        <vt:i4>5</vt:i4>
      </vt:variant>
      <vt:variant>
        <vt:lpwstr/>
      </vt:variant>
      <vt:variant>
        <vt:lpwstr>F_Consult_translationWithCode</vt:lpwstr>
      </vt:variant>
      <vt:variant>
        <vt:i4>5570676</vt:i4>
      </vt:variant>
      <vt:variant>
        <vt:i4>1173</vt:i4>
      </vt:variant>
      <vt:variant>
        <vt:i4>0</vt:i4>
      </vt:variant>
      <vt:variant>
        <vt:i4>5</vt:i4>
      </vt:variant>
      <vt:variant>
        <vt:lpwstr/>
      </vt:variant>
      <vt:variant>
        <vt:lpwstr>T_ConsultLOINCDocDodes</vt:lpwstr>
      </vt:variant>
      <vt:variant>
        <vt:i4>5046297</vt:i4>
      </vt:variant>
      <vt:variant>
        <vt:i4>1167</vt:i4>
      </vt:variant>
      <vt:variant>
        <vt:i4>0</vt:i4>
      </vt:variant>
      <vt:variant>
        <vt:i4>5</vt:i4>
      </vt:variant>
      <vt:variant>
        <vt:lpwstr/>
      </vt:variant>
      <vt:variant>
        <vt:lpwstr>T_DocTypesAndReqOptSections</vt:lpwstr>
      </vt:variant>
      <vt:variant>
        <vt:i4>7012420</vt:i4>
      </vt:variant>
      <vt:variant>
        <vt:i4>1161</vt:i4>
      </vt:variant>
      <vt:variant>
        <vt:i4>0</vt:i4>
      </vt:variant>
      <vt:variant>
        <vt:i4>5</vt:i4>
      </vt:variant>
      <vt:variant>
        <vt:lpwstr/>
      </vt:variant>
      <vt:variant>
        <vt:lpwstr>_Neonatal_ICU_location</vt:lpwstr>
      </vt:variant>
      <vt:variant>
        <vt:i4>6815781</vt:i4>
      </vt:variant>
      <vt:variant>
        <vt:i4>1158</vt:i4>
      </vt:variant>
      <vt:variant>
        <vt:i4>0</vt:i4>
      </vt:variant>
      <vt:variant>
        <vt:i4>5</vt:i4>
      </vt:variant>
      <vt:variant>
        <vt:lpwstr/>
      </vt:variant>
      <vt:variant>
        <vt:lpwstr>_Neonatal_ICU_encounter</vt:lpwstr>
      </vt:variant>
      <vt:variant>
        <vt:i4>729122</vt:i4>
      </vt:variant>
      <vt:variant>
        <vt:i4>1155</vt:i4>
      </vt:variant>
      <vt:variant>
        <vt:i4>0</vt:i4>
      </vt:variant>
      <vt:variant>
        <vt:i4>5</vt:i4>
      </vt:variant>
      <vt:variant>
        <vt:lpwstr/>
      </vt:variant>
      <vt:variant>
        <vt:lpwstr>_Encounters_section_–</vt:lpwstr>
      </vt:variant>
      <vt:variant>
        <vt:i4>3342378</vt:i4>
      </vt:variant>
      <vt:variant>
        <vt:i4>1152</vt:i4>
      </vt:variant>
      <vt:variant>
        <vt:i4>0</vt:i4>
      </vt:variant>
      <vt:variant>
        <vt:i4>5</vt:i4>
      </vt:variant>
      <vt:variant>
        <vt:lpwstr/>
      </vt:variant>
      <vt:variant>
        <vt:lpwstr>_Inborn/outborn</vt:lpwstr>
      </vt:variant>
      <vt:variant>
        <vt:i4>1703948</vt:i4>
      </vt:variant>
      <vt:variant>
        <vt:i4>1149</vt:i4>
      </vt:variant>
      <vt:variant>
        <vt:i4>0</vt:i4>
      </vt:variant>
      <vt:variant>
        <vt:i4>5</vt:i4>
      </vt:variant>
      <vt:variant>
        <vt:lpwstr/>
      </vt:variant>
      <vt:variant>
        <vt:lpwstr>_Gestational_age</vt:lpwstr>
      </vt:variant>
      <vt:variant>
        <vt:i4>917611</vt:i4>
      </vt:variant>
      <vt:variant>
        <vt:i4>1146</vt:i4>
      </vt:variant>
      <vt:variant>
        <vt:i4>0</vt:i4>
      </vt:variant>
      <vt:variant>
        <vt:i4>5</vt:i4>
      </vt:variant>
      <vt:variant>
        <vt:lpwstr/>
      </vt:variant>
      <vt:variant>
        <vt:lpwstr>_Birth_weight</vt:lpwstr>
      </vt:variant>
      <vt:variant>
        <vt:i4>2752615</vt:i4>
      </vt:variant>
      <vt:variant>
        <vt:i4>1143</vt:i4>
      </vt:variant>
      <vt:variant>
        <vt:i4>0</vt:i4>
      </vt:variant>
      <vt:variant>
        <vt:i4>5</vt:i4>
      </vt:variant>
      <vt:variant>
        <vt:lpwstr/>
      </vt:variant>
      <vt:variant>
        <vt:lpwstr>_Birth_head_circumference</vt:lpwstr>
      </vt:variant>
      <vt:variant>
        <vt:i4>8257610</vt:i4>
      </vt:variant>
      <vt:variant>
        <vt:i4>1140</vt:i4>
      </vt:variant>
      <vt:variant>
        <vt:i4>0</vt:i4>
      </vt:variant>
      <vt:variant>
        <vt:i4>5</vt:i4>
      </vt:variant>
      <vt:variant>
        <vt:lpwstr/>
      </vt:variant>
      <vt:variant>
        <vt:lpwstr>_Apgar_score_prolonged</vt:lpwstr>
      </vt:variant>
      <vt:variant>
        <vt:i4>4849744</vt:i4>
      </vt:variant>
      <vt:variant>
        <vt:i4>1137</vt:i4>
      </vt:variant>
      <vt:variant>
        <vt:i4>0</vt:i4>
      </vt:variant>
      <vt:variant>
        <vt:i4>5</vt:i4>
      </vt:variant>
      <vt:variant>
        <vt:lpwstr/>
      </vt:variant>
      <vt:variant>
        <vt:lpwstr>_Apgar_at_5</vt:lpwstr>
      </vt:variant>
      <vt:variant>
        <vt:i4>4849748</vt:i4>
      </vt:variant>
      <vt:variant>
        <vt:i4>1134</vt:i4>
      </vt:variant>
      <vt:variant>
        <vt:i4>0</vt:i4>
      </vt:variant>
      <vt:variant>
        <vt:i4>5</vt:i4>
      </vt:variant>
      <vt:variant>
        <vt:lpwstr/>
      </vt:variant>
      <vt:variant>
        <vt:lpwstr>_Apgar_at_1</vt:lpwstr>
      </vt:variant>
      <vt:variant>
        <vt:i4>2359409</vt:i4>
      </vt:variant>
      <vt:variant>
        <vt:i4>1131</vt:i4>
      </vt:variant>
      <vt:variant>
        <vt:i4>0</vt:i4>
      </vt:variant>
      <vt:variant>
        <vt:i4>5</vt:i4>
      </vt:variant>
      <vt:variant>
        <vt:lpwstr/>
      </vt:variant>
      <vt:variant>
        <vt:lpwstr>_Patient_data_section</vt:lpwstr>
      </vt:variant>
      <vt:variant>
        <vt:i4>2818166</vt:i4>
      </vt:variant>
      <vt:variant>
        <vt:i4>1128</vt:i4>
      </vt:variant>
      <vt:variant>
        <vt:i4>0</vt:i4>
      </vt:variant>
      <vt:variant>
        <vt:i4>5</vt:i4>
      </vt:variant>
      <vt:variant>
        <vt:lpwstr/>
      </vt:variant>
      <vt:variant>
        <vt:lpwstr>_Reporting_parameters_act</vt:lpwstr>
      </vt:variant>
      <vt:variant>
        <vt:i4>3539060</vt:i4>
      </vt:variant>
      <vt:variant>
        <vt:i4>1125</vt:i4>
      </vt:variant>
      <vt:variant>
        <vt:i4>0</vt:i4>
      </vt:variant>
      <vt:variant>
        <vt:i4>5</vt:i4>
      </vt:variant>
      <vt:variant>
        <vt:lpwstr/>
      </vt:variant>
      <vt:variant>
        <vt:lpwstr>_Reporting_parameters_section</vt:lpwstr>
      </vt:variant>
      <vt:variant>
        <vt:i4>2752636</vt:i4>
      </vt:variant>
      <vt:variant>
        <vt:i4>1122</vt:i4>
      </vt:variant>
      <vt:variant>
        <vt:i4>0</vt:i4>
      </vt:variant>
      <vt:variant>
        <vt:i4>5</vt:i4>
      </vt:variant>
      <vt:variant>
        <vt:lpwstr/>
      </vt:variant>
      <vt:variant>
        <vt:lpwstr>_Neonatal_Care_Report</vt:lpwstr>
      </vt:variant>
      <vt:variant>
        <vt:i4>7340103</vt:i4>
      </vt:variant>
      <vt:variant>
        <vt:i4>1119</vt:i4>
      </vt:variant>
      <vt:variant>
        <vt:i4>0</vt:i4>
      </vt:variant>
      <vt:variant>
        <vt:i4>5</vt:i4>
      </vt:variant>
      <vt:variant>
        <vt:lpwstr/>
      </vt:variant>
      <vt:variant>
        <vt:lpwstr>CS_ResultOrganizer</vt:lpwstr>
      </vt:variant>
      <vt:variant>
        <vt:i4>327789</vt:i4>
      </vt:variant>
      <vt:variant>
        <vt:i4>1116</vt:i4>
      </vt:variant>
      <vt:variant>
        <vt:i4>0</vt:i4>
      </vt:variant>
      <vt:variant>
        <vt:i4>5</vt:i4>
      </vt:variant>
      <vt:variant>
        <vt:lpwstr/>
      </vt:variant>
      <vt:variant>
        <vt:lpwstr>_Results_Section_30954-2</vt:lpwstr>
      </vt:variant>
      <vt:variant>
        <vt:i4>4128816</vt:i4>
      </vt:variant>
      <vt:variant>
        <vt:i4>1113</vt:i4>
      </vt:variant>
      <vt:variant>
        <vt:i4>0</vt:i4>
      </vt:variant>
      <vt:variant>
        <vt:i4>5</vt:i4>
      </vt:variant>
      <vt:variant>
        <vt:lpwstr/>
      </vt:variant>
      <vt:variant>
        <vt:lpwstr>_Procedures_Section_47519-4</vt:lpwstr>
      </vt:variant>
      <vt:variant>
        <vt:i4>458796</vt:i4>
      </vt:variant>
      <vt:variant>
        <vt:i4>1110</vt:i4>
      </vt:variant>
      <vt:variant>
        <vt:i4>0</vt:i4>
      </vt:variant>
      <vt:variant>
        <vt:i4>5</vt:i4>
      </vt:variant>
      <vt:variant>
        <vt:lpwstr/>
      </vt:variant>
      <vt:variant>
        <vt:lpwstr>CD_Condition</vt:lpwstr>
      </vt:variant>
      <vt:variant>
        <vt:i4>2097279</vt:i4>
      </vt:variant>
      <vt:variant>
        <vt:i4>1107</vt:i4>
      </vt:variant>
      <vt:variant>
        <vt:i4>0</vt:i4>
      </vt:variant>
      <vt:variant>
        <vt:i4>5</vt:i4>
      </vt:variant>
      <vt:variant>
        <vt:lpwstr/>
      </vt:variant>
      <vt:variant>
        <vt:lpwstr>_Problem_List_Section</vt:lpwstr>
      </vt:variant>
      <vt:variant>
        <vt:i4>1376332</vt:i4>
      </vt:variant>
      <vt:variant>
        <vt:i4>1104</vt:i4>
      </vt:variant>
      <vt:variant>
        <vt:i4>0</vt:i4>
      </vt:variant>
      <vt:variant>
        <vt:i4>5</vt:i4>
      </vt:variant>
      <vt:variant>
        <vt:lpwstr/>
      </vt:variant>
      <vt:variant>
        <vt:lpwstr>CS_MedicationActivity</vt:lpwstr>
      </vt:variant>
      <vt:variant>
        <vt:i4>3342345</vt:i4>
      </vt:variant>
      <vt:variant>
        <vt:i4>1101</vt:i4>
      </vt:variant>
      <vt:variant>
        <vt:i4>0</vt:i4>
      </vt:variant>
      <vt:variant>
        <vt:i4>5</vt:i4>
      </vt:variant>
      <vt:variant>
        <vt:lpwstr/>
      </vt:variant>
      <vt:variant>
        <vt:lpwstr>S_MedicationsAdministeredSection</vt:lpwstr>
      </vt:variant>
      <vt:variant>
        <vt:i4>1376303</vt:i4>
      </vt:variant>
      <vt:variant>
        <vt:i4>1098</vt:i4>
      </vt:variant>
      <vt:variant>
        <vt:i4>0</vt:i4>
      </vt:variant>
      <vt:variant>
        <vt:i4>5</vt:i4>
      </vt:variant>
      <vt:variant>
        <vt:lpwstr/>
      </vt:variant>
      <vt:variant>
        <vt:lpwstr>CS_AllergyProblemAct</vt:lpwstr>
      </vt:variant>
      <vt:variant>
        <vt:i4>3801091</vt:i4>
      </vt:variant>
      <vt:variant>
        <vt:i4>1095</vt:i4>
      </vt:variant>
      <vt:variant>
        <vt:i4>0</vt:i4>
      </vt:variant>
      <vt:variant>
        <vt:i4>5</vt:i4>
      </vt:variant>
      <vt:variant>
        <vt:lpwstr/>
      </vt:variant>
      <vt:variant>
        <vt:lpwstr>_Allergies,_Adverse_Reactions,</vt:lpwstr>
      </vt:variant>
      <vt:variant>
        <vt:i4>3538948</vt:i4>
      </vt:variant>
      <vt:variant>
        <vt:i4>1092</vt:i4>
      </vt:variant>
      <vt:variant>
        <vt:i4>0</vt:i4>
      </vt:variant>
      <vt:variant>
        <vt:i4>5</vt:i4>
      </vt:variant>
      <vt:variant>
        <vt:lpwstr/>
      </vt:variant>
      <vt:variant>
        <vt:lpwstr>Doc_UnstructuredDocument</vt:lpwstr>
      </vt:variant>
      <vt:variant>
        <vt:i4>3735555</vt:i4>
      </vt:variant>
      <vt:variant>
        <vt:i4>1089</vt:i4>
      </vt:variant>
      <vt:variant>
        <vt:i4>0</vt:i4>
      </vt:variant>
      <vt:variant>
        <vt:i4>5</vt:i4>
      </vt:variant>
      <vt:variant>
        <vt:lpwstr/>
      </vt:variant>
      <vt:variant>
        <vt:lpwstr>Doc_ProgressNote</vt:lpwstr>
      </vt:variant>
      <vt:variant>
        <vt:i4>2949223</vt:i4>
      </vt:variant>
      <vt:variant>
        <vt:i4>1086</vt:i4>
      </vt:variant>
      <vt:variant>
        <vt:i4>0</vt:i4>
      </vt:variant>
      <vt:variant>
        <vt:i4>5</vt:i4>
      </vt:variant>
      <vt:variant>
        <vt:lpwstr/>
      </vt:variant>
      <vt:variant>
        <vt:lpwstr>Doc_ProcedureNote</vt:lpwstr>
      </vt:variant>
      <vt:variant>
        <vt:i4>2752618</vt:i4>
      </vt:variant>
      <vt:variant>
        <vt:i4>1083</vt:i4>
      </vt:variant>
      <vt:variant>
        <vt:i4>0</vt:i4>
      </vt:variant>
      <vt:variant>
        <vt:i4>5</vt:i4>
      </vt:variant>
      <vt:variant>
        <vt:lpwstr/>
      </vt:variant>
      <vt:variant>
        <vt:lpwstr>Doc_OperativeNote</vt:lpwstr>
      </vt:variant>
      <vt:variant>
        <vt:i4>3080315</vt:i4>
      </vt:variant>
      <vt:variant>
        <vt:i4>1080</vt:i4>
      </vt:variant>
      <vt:variant>
        <vt:i4>0</vt:i4>
      </vt:variant>
      <vt:variant>
        <vt:i4>5</vt:i4>
      </vt:variant>
      <vt:variant>
        <vt:lpwstr/>
      </vt:variant>
      <vt:variant>
        <vt:lpwstr>Doc_HandPNote</vt:lpwstr>
      </vt:variant>
      <vt:variant>
        <vt:i4>3801093</vt:i4>
      </vt:variant>
      <vt:variant>
        <vt:i4>1077</vt:i4>
      </vt:variant>
      <vt:variant>
        <vt:i4>0</vt:i4>
      </vt:variant>
      <vt:variant>
        <vt:i4>5</vt:i4>
      </vt:variant>
      <vt:variant>
        <vt:lpwstr/>
      </vt:variant>
      <vt:variant>
        <vt:lpwstr>Doc_DischargeSummary</vt:lpwstr>
      </vt:variant>
      <vt:variant>
        <vt:i4>5832721</vt:i4>
      </vt:variant>
      <vt:variant>
        <vt:i4>1074</vt:i4>
      </vt:variant>
      <vt:variant>
        <vt:i4>0</vt:i4>
      </vt:variant>
      <vt:variant>
        <vt:i4>5</vt:i4>
      </vt:variant>
      <vt:variant>
        <vt:lpwstr/>
      </vt:variant>
      <vt:variant>
        <vt:lpwstr>Doc_DIR</vt:lpwstr>
      </vt:variant>
      <vt:variant>
        <vt:i4>2883594</vt:i4>
      </vt:variant>
      <vt:variant>
        <vt:i4>1071</vt:i4>
      </vt:variant>
      <vt:variant>
        <vt:i4>0</vt:i4>
      </vt:variant>
      <vt:variant>
        <vt:i4>5</vt:i4>
      </vt:variant>
      <vt:variant>
        <vt:lpwstr/>
      </vt:variant>
      <vt:variant>
        <vt:lpwstr>Doc_ConsultationNote</vt:lpwstr>
      </vt:variant>
      <vt:variant>
        <vt:i4>5439488</vt:i4>
      </vt:variant>
      <vt:variant>
        <vt:i4>1068</vt:i4>
      </vt:variant>
      <vt:variant>
        <vt:i4>0</vt:i4>
      </vt:variant>
      <vt:variant>
        <vt:i4>5</vt:i4>
      </vt:variant>
      <vt:variant>
        <vt:lpwstr/>
      </vt:variant>
      <vt:variant>
        <vt:lpwstr>Doc_CCD</vt:lpwstr>
      </vt:variant>
      <vt:variant>
        <vt:i4>5046297</vt:i4>
      </vt:variant>
      <vt:variant>
        <vt:i4>1062</vt:i4>
      </vt:variant>
      <vt:variant>
        <vt:i4>0</vt:i4>
      </vt:variant>
      <vt:variant>
        <vt:i4>5</vt:i4>
      </vt:variant>
      <vt:variant>
        <vt:lpwstr/>
      </vt:variant>
      <vt:variant>
        <vt:lpwstr>T_DocTypesAndReqOptSections</vt:lpwstr>
      </vt:variant>
      <vt:variant>
        <vt:i4>4849679</vt:i4>
      </vt:variant>
      <vt:variant>
        <vt:i4>1050</vt:i4>
      </vt:variant>
      <vt:variant>
        <vt:i4>0</vt:i4>
      </vt:variant>
      <vt:variant>
        <vt:i4>5</vt:i4>
      </vt:variant>
      <vt:variant>
        <vt:lpwstr/>
      </vt:variant>
      <vt:variant>
        <vt:lpwstr>S_USRealmHeaderName</vt:lpwstr>
      </vt:variant>
      <vt:variant>
        <vt:i4>5898350</vt:i4>
      </vt:variant>
      <vt:variant>
        <vt:i4>1047</vt:i4>
      </vt:variant>
      <vt:variant>
        <vt:i4>0</vt:i4>
      </vt:variant>
      <vt:variant>
        <vt:i4>5</vt:i4>
      </vt:variant>
      <vt:variant>
        <vt:lpwstr/>
      </vt:variant>
      <vt:variant>
        <vt:lpwstr>S_USRealmHeaderAddress</vt:lpwstr>
      </vt:variant>
      <vt:variant>
        <vt:i4>4849679</vt:i4>
      </vt:variant>
      <vt:variant>
        <vt:i4>1044</vt:i4>
      </vt:variant>
      <vt:variant>
        <vt:i4>0</vt:i4>
      </vt:variant>
      <vt:variant>
        <vt:i4>5</vt:i4>
      </vt:variant>
      <vt:variant>
        <vt:lpwstr/>
      </vt:variant>
      <vt:variant>
        <vt:lpwstr>S_USRealmHeaderName</vt:lpwstr>
      </vt:variant>
      <vt:variant>
        <vt:i4>5898350</vt:i4>
      </vt:variant>
      <vt:variant>
        <vt:i4>1041</vt:i4>
      </vt:variant>
      <vt:variant>
        <vt:i4>0</vt:i4>
      </vt:variant>
      <vt:variant>
        <vt:i4>5</vt:i4>
      </vt:variant>
      <vt:variant>
        <vt:lpwstr/>
      </vt:variant>
      <vt:variant>
        <vt:lpwstr>S_USRealmHeaderAddress</vt:lpwstr>
      </vt:variant>
      <vt:variant>
        <vt:i4>4849679</vt:i4>
      </vt:variant>
      <vt:variant>
        <vt:i4>1038</vt:i4>
      </vt:variant>
      <vt:variant>
        <vt:i4>0</vt:i4>
      </vt:variant>
      <vt:variant>
        <vt:i4>5</vt:i4>
      </vt:variant>
      <vt:variant>
        <vt:lpwstr/>
      </vt:variant>
      <vt:variant>
        <vt:lpwstr>S_USRealmHeaderName</vt:lpwstr>
      </vt:variant>
      <vt:variant>
        <vt:i4>5898350</vt:i4>
      </vt:variant>
      <vt:variant>
        <vt:i4>1035</vt:i4>
      </vt:variant>
      <vt:variant>
        <vt:i4>0</vt:i4>
      </vt:variant>
      <vt:variant>
        <vt:i4>5</vt:i4>
      </vt:variant>
      <vt:variant>
        <vt:lpwstr/>
      </vt:variant>
      <vt:variant>
        <vt:lpwstr>S_USRealmHeaderAddress</vt:lpwstr>
      </vt:variant>
      <vt:variant>
        <vt:i4>4849679</vt:i4>
      </vt:variant>
      <vt:variant>
        <vt:i4>1032</vt:i4>
      </vt:variant>
      <vt:variant>
        <vt:i4>0</vt:i4>
      </vt:variant>
      <vt:variant>
        <vt:i4>5</vt:i4>
      </vt:variant>
      <vt:variant>
        <vt:lpwstr/>
      </vt:variant>
      <vt:variant>
        <vt:lpwstr>S_USRealmHeaderName</vt:lpwstr>
      </vt:variant>
      <vt:variant>
        <vt:i4>5898350</vt:i4>
      </vt:variant>
      <vt:variant>
        <vt:i4>1029</vt:i4>
      </vt:variant>
      <vt:variant>
        <vt:i4>0</vt:i4>
      </vt:variant>
      <vt:variant>
        <vt:i4>5</vt:i4>
      </vt:variant>
      <vt:variant>
        <vt:lpwstr/>
      </vt:variant>
      <vt:variant>
        <vt:lpwstr>S_USRealmHeaderAddress</vt:lpwstr>
      </vt:variant>
      <vt:variant>
        <vt:i4>4849679</vt:i4>
      </vt:variant>
      <vt:variant>
        <vt:i4>1026</vt:i4>
      </vt:variant>
      <vt:variant>
        <vt:i4>0</vt:i4>
      </vt:variant>
      <vt:variant>
        <vt:i4>5</vt:i4>
      </vt:variant>
      <vt:variant>
        <vt:lpwstr/>
      </vt:variant>
      <vt:variant>
        <vt:lpwstr>S_USRealmHeaderName</vt:lpwstr>
      </vt:variant>
      <vt:variant>
        <vt:i4>5898350</vt:i4>
      </vt:variant>
      <vt:variant>
        <vt:i4>1023</vt:i4>
      </vt:variant>
      <vt:variant>
        <vt:i4>0</vt:i4>
      </vt:variant>
      <vt:variant>
        <vt:i4>5</vt:i4>
      </vt:variant>
      <vt:variant>
        <vt:lpwstr/>
      </vt:variant>
      <vt:variant>
        <vt:lpwstr>S_USRealmHeaderAddress</vt:lpwstr>
      </vt:variant>
      <vt:variant>
        <vt:i4>4849679</vt:i4>
      </vt:variant>
      <vt:variant>
        <vt:i4>1020</vt:i4>
      </vt:variant>
      <vt:variant>
        <vt:i4>0</vt:i4>
      </vt:variant>
      <vt:variant>
        <vt:i4>5</vt:i4>
      </vt:variant>
      <vt:variant>
        <vt:lpwstr/>
      </vt:variant>
      <vt:variant>
        <vt:lpwstr>S_USRealmHeaderName</vt:lpwstr>
      </vt:variant>
      <vt:variant>
        <vt:i4>5898350</vt:i4>
      </vt:variant>
      <vt:variant>
        <vt:i4>1017</vt:i4>
      </vt:variant>
      <vt:variant>
        <vt:i4>0</vt:i4>
      </vt:variant>
      <vt:variant>
        <vt:i4>5</vt:i4>
      </vt:variant>
      <vt:variant>
        <vt:lpwstr/>
      </vt:variant>
      <vt:variant>
        <vt:lpwstr>S_USRealmHeaderAddress</vt:lpwstr>
      </vt:variant>
      <vt:variant>
        <vt:i4>7536689</vt:i4>
      </vt:variant>
      <vt:variant>
        <vt:i4>1011</vt:i4>
      </vt:variant>
      <vt:variant>
        <vt:i4>0</vt:i4>
      </vt:variant>
      <vt:variant>
        <vt:i4>5</vt:i4>
      </vt:variant>
      <vt:variant>
        <vt:lpwstr>http://www.iso.org/iso/country_codes/iso_3166_code_lists.htm</vt:lpwstr>
      </vt:variant>
      <vt:variant>
        <vt:lpwstr/>
      </vt:variant>
      <vt:variant>
        <vt:i4>1179753</vt:i4>
      </vt:variant>
      <vt:variant>
        <vt:i4>1005</vt:i4>
      </vt:variant>
      <vt:variant>
        <vt:i4>0</vt:i4>
      </vt:variant>
      <vt:variant>
        <vt:i4>5</vt:i4>
      </vt:variant>
      <vt:variant>
        <vt:lpwstr>http://zip4.usps.com/zip4/welcome.jsp</vt:lpwstr>
      </vt:variant>
      <vt:variant>
        <vt:lpwstr/>
      </vt:variant>
      <vt:variant>
        <vt:i4>2097222</vt:i4>
      </vt:variant>
      <vt:variant>
        <vt:i4>999</vt:i4>
      </vt:variant>
      <vt:variant>
        <vt:i4>0</vt:i4>
      </vt:variant>
      <vt:variant>
        <vt:i4>5</vt:i4>
      </vt:variant>
      <vt:variant>
        <vt:lpwstr>http://www.itl.nist.gov/fipspubs/fip5-2.htm</vt:lpwstr>
      </vt:variant>
      <vt:variant>
        <vt:lpwstr/>
      </vt:variant>
      <vt:variant>
        <vt:i4>5111891</vt:i4>
      </vt:variant>
      <vt:variant>
        <vt:i4>993</vt:i4>
      </vt:variant>
      <vt:variant>
        <vt:i4>0</vt:i4>
      </vt:variant>
      <vt:variant>
        <vt:i4>5</vt:i4>
      </vt:variant>
      <vt:variant>
        <vt:lpwstr>http://www.hl7.org/memonly/downloads/v3edition.cfm</vt:lpwstr>
      </vt:variant>
      <vt:variant>
        <vt:lpwstr>V32008</vt:lpwstr>
      </vt:variant>
      <vt:variant>
        <vt:i4>4325476</vt:i4>
      </vt:variant>
      <vt:variant>
        <vt:i4>984</vt:i4>
      </vt:variant>
      <vt:variant>
        <vt:i4>0</vt:i4>
      </vt:variant>
      <vt:variant>
        <vt:i4>5</vt:i4>
      </vt:variant>
      <vt:variant>
        <vt:lpwstr>http://phinvads.cdc.gov/vads/ViewCodeSystemConcept.action?oid=2.16.840.1.113883.6.238&amp;code=1000-9</vt:lpwstr>
      </vt:variant>
      <vt:variant>
        <vt:lpwstr/>
      </vt:variant>
      <vt:variant>
        <vt:i4>5111891</vt:i4>
      </vt:variant>
      <vt:variant>
        <vt:i4>978</vt:i4>
      </vt:variant>
      <vt:variant>
        <vt:i4>0</vt:i4>
      </vt:variant>
      <vt:variant>
        <vt:i4>5</vt:i4>
      </vt:variant>
      <vt:variant>
        <vt:lpwstr>http://www.hl7.org/memonly/downloads/v3edition.cfm</vt:lpwstr>
      </vt:variant>
      <vt:variant>
        <vt:lpwstr>V32008</vt:lpwstr>
      </vt:variant>
      <vt:variant>
        <vt:i4>5898350</vt:i4>
      </vt:variant>
      <vt:variant>
        <vt:i4>963</vt:i4>
      </vt:variant>
      <vt:variant>
        <vt:i4>0</vt:i4>
      </vt:variant>
      <vt:variant>
        <vt:i4>5</vt:i4>
      </vt:variant>
      <vt:variant>
        <vt:lpwstr/>
      </vt:variant>
      <vt:variant>
        <vt:lpwstr>S_USRealmHeaderAddress</vt:lpwstr>
      </vt:variant>
      <vt:variant>
        <vt:i4>4849679</vt:i4>
      </vt:variant>
      <vt:variant>
        <vt:i4>960</vt:i4>
      </vt:variant>
      <vt:variant>
        <vt:i4>0</vt:i4>
      </vt:variant>
      <vt:variant>
        <vt:i4>5</vt:i4>
      </vt:variant>
      <vt:variant>
        <vt:lpwstr/>
      </vt:variant>
      <vt:variant>
        <vt:lpwstr>S_USRealmHeaderName</vt:lpwstr>
      </vt:variant>
      <vt:variant>
        <vt:i4>5898350</vt:i4>
      </vt:variant>
      <vt:variant>
        <vt:i4>957</vt:i4>
      </vt:variant>
      <vt:variant>
        <vt:i4>0</vt:i4>
      </vt:variant>
      <vt:variant>
        <vt:i4>5</vt:i4>
      </vt:variant>
      <vt:variant>
        <vt:lpwstr/>
      </vt:variant>
      <vt:variant>
        <vt:lpwstr>S_USRealmHeaderAddress</vt:lpwstr>
      </vt:variant>
      <vt:variant>
        <vt:i4>4849679</vt:i4>
      </vt:variant>
      <vt:variant>
        <vt:i4>954</vt:i4>
      </vt:variant>
      <vt:variant>
        <vt:i4>0</vt:i4>
      </vt:variant>
      <vt:variant>
        <vt:i4>5</vt:i4>
      </vt:variant>
      <vt:variant>
        <vt:lpwstr/>
      </vt:variant>
      <vt:variant>
        <vt:lpwstr>S_USRealmHeaderName</vt:lpwstr>
      </vt:variant>
      <vt:variant>
        <vt:i4>5898350</vt:i4>
      </vt:variant>
      <vt:variant>
        <vt:i4>951</vt:i4>
      </vt:variant>
      <vt:variant>
        <vt:i4>0</vt:i4>
      </vt:variant>
      <vt:variant>
        <vt:i4>5</vt:i4>
      </vt:variant>
      <vt:variant>
        <vt:lpwstr/>
      </vt:variant>
      <vt:variant>
        <vt:lpwstr>S_USRealmHeaderAddress</vt:lpwstr>
      </vt:variant>
      <vt:variant>
        <vt:i4>3932251</vt:i4>
      </vt:variant>
      <vt:variant>
        <vt:i4>948</vt:i4>
      </vt:variant>
      <vt:variant>
        <vt:i4>0</vt:i4>
      </vt:variant>
      <vt:variant>
        <vt:i4>5</vt:i4>
      </vt:variant>
      <vt:variant>
        <vt:lpwstr>http://www.ietf.org/rfc/rfc4646.txt</vt:lpwstr>
      </vt:variant>
      <vt:variant>
        <vt:lpwstr/>
      </vt:variant>
      <vt:variant>
        <vt:i4>6684766</vt:i4>
      </vt:variant>
      <vt:variant>
        <vt:i4>936</vt:i4>
      </vt:variant>
      <vt:variant>
        <vt:i4>0</vt:i4>
      </vt:variant>
      <vt:variant>
        <vt:i4>5</vt:i4>
      </vt:variant>
      <vt:variant>
        <vt:lpwstr/>
      </vt:variant>
      <vt:variant>
        <vt:lpwstr>_Levels_of_Constraint_1</vt:lpwstr>
      </vt:variant>
      <vt:variant>
        <vt:i4>5570568</vt:i4>
      </vt:variant>
      <vt:variant>
        <vt:i4>933</vt:i4>
      </vt:variant>
      <vt:variant>
        <vt:i4>0</vt:i4>
      </vt:variant>
      <vt:variant>
        <vt:i4>5</vt:i4>
      </vt:variant>
      <vt:variant>
        <vt:lpwstr/>
      </vt:variant>
      <vt:variant>
        <vt:lpwstr>T_ContentOfDSTU</vt:lpwstr>
      </vt:variant>
      <vt:variant>
        <vt:i4>5636115</vt:i4>
      </vt:variant>
      <vt:variant>
        <vt:i4>912</vt:i4>
      </vt:variant>
      <vt:variant>
        <vt:i4>0</vt:i4>
      </vt:variant>
      <vt:variant>
        <vt:i4>5</vt:i4>
      </vt:variant>
      <vt:variant>
        <vt:lpwstr/>
      </vt:variant>
      <vt:variant>
        <vt:lpwstr>T_ConsolidatedConformanceVerbMatrix</vt:lpwstr>
      </vt:variant>
      <vt:variant>
        <vt:i4>131135</vt:i4>
      </vt:variant>
      <vt:variant>
        <vt:i4>909</vt:i4>
      </vt:variant>
      <vt:variant>
        <vt:i4>0</vt:i4>
      </vt:variant>
      <vt:variant>
        <vt:i4>5</vt:i4>
      </vt:variant>
      <vt:variant>
        <vt:lpwstr>http://www.hl7.org/v3ballot/html/help/pfg/pfg.htm</vt:lpwstr>
      </vt:variant>
      <vt:variant>
        <vt:lpwstr/>
      </vt:variant>
      <vt:variant>
        <vt:i4>3932279</vt:i4>
      </vt:variant>
      <vt:variant>
        <vt:i4>903</vt:i4>
      </vt:variant>
      <vt:variant>
        <vt:i4>0</vt:i4>
      </vt:variant>
      <vt:variant>
        <vt:i4>5</vt:i4>
      </vt:variant>
      <vt:variant>
        <vt:lpwstr/>
      </vt:variant>
      <vt:variant>
        <vt:lpwstr>A_Changes</vt:lpwstr>
      </vt:variant>
      <vt:variant>
        <vt:i4>3932279</vt:i4>
      </vt:variant>
      <vt:variant>
        <vt:i4>900</vt:i4>
      </vt:variant>
      <vt:variant>
        <vt:i4>0</vt:i4>
      </vt:variant>
      <vt:variant>
        <vt:i4>5</vt:i4>
      </vt:variant>
      <vt:variant>
        <vt:lpwstr/>
      </vt:variant>
      <vt:variant>
        <vt:lpwstr>A_Changes</vt:lpwstr>
      </vt:variant>
      <vt:variant>
        <vt:i4>7077920</vt:i4>
      </vt:variant>
      <vt:variant>
        <vt:i4>897</vt:i4>
      </vt:variant>
      <vt:variant>
        <vt:i4>0</vt:i4>
      </vt:variant>
      <vt:variant>
        <vt:i4>5</vt:i4>
      </vt:variant>
      <vt:variant>
        <vt:lpwstr/>
      </vt:variant>
      <vt:variant>
        <vt:lpwstr>_Entry-level_Templates</vt:lpwstr>
      </vt:variant>
      <vt:variant>
        <vt:i4>1245250</vt:i4>
      </vt:variant>
      <vt:variant>
        <vt:i4>894</vt:i4>
      </vt:variant>
      <vt:variant>
        <vt:i4>0</vt:i4>
      </vt:variant>
      <vt:variant>
        <vt:i4>5</vt:i4>
      </vt:variant>
      <vt:variant>
        <vt:lpwstr/>
      </vt:variant>
      <vt:variant>
        <vt:lpwstr>_Section-Level_Templates</vt:lpwstr>
      </vt:variant>
      <vt:variant>
        <vt:i4>6750288</vt:i4>
      </vt:variant>
      <vt:variant>
        <vt:i4>891</vt:i4>
      </vt:variant>
      <vt:variant>
        <vt:i4>0</vt:i4>
      </vt:variant>
      <vt:variant>
        <vt:i4>5</vt:i4>
      </vt:variant>
      <vt:variant>
        <vt:lpwstr/>
      </vt:variant>
      <vt:variant>
        <vt:lpwstr>_Document-Level_Templates</vt:lpwstr>
      </vt:variant>
      <vt:variant>
        <vt:i4>3473427</vt:i4>
      </vt:variant>
      <vt:variant>
        <vt:i4>888</vt:i4>
      </vt:variant>
      <vt:variant>
        <vt:i4>0</vt:i4>
      </vt:variant>
      <vt:variant>
        <vt:i4>5</vt:i4>
      </vt:variant>
      <vt:variant>
        <vt:lpwstr/>
      </vt:variant>
      <vt:variant>
        <vt:lpwstr>_General_Header_Template</vt:lpwstr>
      </vt:variant>
      <vt:variant>
        <vt:i4>3932279</vt:i4>
      </vt:variant>
      <vt:variant>
        <vt:i4>885</vt:i4>
      </vt:variant>
      <vt:variant>
        <vt:i4>0</vt:i4>
      </vt:variant>
      <vt:variant>
        <vt:i4>5</vt:i4>
      </vt:variant>
      <vt:variant>
        <vt:lpwstr/>
      </vt:variant>
      <vt:variant>
        <vt:lpwstr>A_Changes</vt:lpwstr>
      </vt:variant>
      <vt:variant>
        <vt:i4>655468</vt:i4>
      </vt:variant>
      <vt:variant>
        <vt:i4>882</vt:i4>
      </vt:variant>
      <vt:variant>
        <vt:i4>0</vt:i4>
      </vt:variant>
      <vt:variant>
        <vt:i4>5</vt:i4>
      </vt:variant>
      <vt:variant>
        <vt:lpwstr>http://edocket.access.gpo.gov/2010/pdf/2010-17207.pdf</vt:lpwstr>
      </vt:variant>
      <vt:variant>
        <vt:lpwstr/>
      </vt:variant>
      <vt:variant>
        <vt:i4>3801093</vt:i4>
      </vt:variant>
      <vt:variant>
        <vt:i4>879</vt:i4>
      </vt:variant>
      <vt:variant>
        <vt:i4>0</vt:i4>
      </vt:variant>
      <vt:variant>
        <vt:i4>5</vt:i4>
      </vt:variant>
      <vt:variant>
        <vt:lpwstr/>
      </vt:variant>
      <vt:variant>
        <vt:lpwstr>Doc_DischargeSummary</vt:lpwstr>
      </vt:variant>
      <vt:variant>
        <vt:i4>2883594</vt:i4>
      </vt:variant>
      <vt:variant>
        <vt:i4>876</vt:i4>
      </vt:variant>
      <vt:variant>
        <vt:i4>0</vt:i4>
      </vt:variant>
      <vt:variant>
        <vt:i4>5</vt:i4>
      </vt:variant>
      <vt:variant>
        <vt:lpwstr/>
      </vt:variant>
      <vt:variant>
        <vt:lpwstr>Doc_ConsultationNote</vt:lpwstr>
      </vt:variant>
      <vt:variant>
        <vt:i4>5439488</vt:i4>
      </vt:variant>
      <vt:variant>
        <vt:i4>873</vt:i4>
      </vt:variant>
      <vt:variant>
        <vt:i4>0</vt:i4>
      </vt:variant>
      <vt:variant>
        <vt:i4>5</vt:i4>
      </vt:variant>
      <vt:variant>
        <vt:lpwstr/>
      </vt:variant>
      <vt:variant>
        <vt:lpwstr>Doc_CCD</vt:lpwstr>
      </vt:variant>
      <vt:variant>
        <vt:i4>7143466</vt:i4>
      </vt:variant>
      <vt:variant>
        <vt:i4>870</vt:i4>
      </vt:variant>
      <vt:variant>
        <vt:i4>0</vt:i4>
      </vt:variant>
      <vt:variant>
        <vt:i4>5</vt:i4>
      </vt:variant>
      <vt:variant>
        <vt:lpwstr/>
      </vt:variant>
      <vt:variant>
        <vt:lpwstr>_References</vt:lpwstr>
      </vt:variant>
      <vt:variant>
        <vt:i4>655468</vt:i4>
      </vt:variant>
      <vt:variant>
        <vt:i4>867</vt:i4>
      </vt:variant>
      <vt:variant>
        <vt:i4>0</vt:i4>
      </vt:variant>
      <vt:variant>
        <vt:i4>5</vt:i4>
      </vt:variant>
      <vt:variant>
        <vt:lpwstr>http://edocket.access.gpo.gov/2010/pdf/2010-17207.pdf</vt:lpwstr>
      </vt:variant>
      <vt:variant>
        <vt:lpwstr/>
      </vt:variant>
      <vt:variant>
        <vt:i4>3801120</vt:i4>
      </vt:variant>
      <vt:variant>
        <vt:i4>864</vt:i4>
      </vt:variant>
      <vt:variant>
        <vt:i4>0</vt:i4>
      </vt:variant>
      <vt:variant>
        <vt:i4>5</vt:i4>
      </vt:variant>
      <vt:variant>
        <vt:lpwstr>http://www.gpo.gov/fdsys/pkg/PLAW-111publ5/content-detail.html</vt:lpwstr>
      </vt:variant>
      <vt:variant>
        <vt:lpwstr/>
      </vt:variant>
      <vt:variant>
        <vt:i4>65576</vt:i4>
      </vt:variant>
      <vt:variant>
        <vt:i4>81</vt:i4>
      </vt:variant>
      <vt:variant>
        <vt:i4>0</vt:i4>
      </vt:variant>
      <vt:variant>
        <vt:i4>5</vt:i4>
      </vt:variant>
      <vt:variant>
        <vt:lpwstr>http://loinc.org/terms-of-use</vt:lpwstr>
      </vt:variant>
      <vt:variant>
        <vt:lpwstr/>
      </vt:variant>
      <vt:variant>
        <vt:i4>4522107</vt:i4>
      </vt:variant>
      <vt:variant>
        <vt:i4>78</vt:i4>
      </vt:variant>
      <vt:variant>
        <vt:i4>0</vt:i4>
      </vt:variant>
      <vt:variant>
        <vt:i4>5</vt:i4>
      </vt:variant>
      <vt:variant>
        <vt:lpwstr>http://loinc.org/</vt:lpwstr>
      </vt:variant>
      <vt:variant>
        <vt:lpwstr/>
      </vt:variant>
      <vt:variant>
        <vt:i4>655372</vt:i4>
      </vt:variant>
      <vt:variant>
        <vt:i4>75</vt:i4>
      </vt:variant>
      <vt:variant>
        <vt:i4>0</vt:i4>
      </vt:variant>
      <vt:variant>
        <vt:i4>5</vt:i4>
      </vt:variant>
      <vt:variant>
        <vt:lpwstr>http://www.ihtsdo.org/snomed-ct/</vt:lpwstr>
      </vt:variant>
      <vt:variant>
        <vt:lpwstr/>
      </vt:variant>
      <vt:variant>
        <vt:i4>3604517</vt:i4>
      </vt:variant>
      <vt:variant>
        <vt:i4>72</vt:i4>
      </vt:variant>
      <vt:variant>
        <vt:i4>0</vt:i4>
      </vt:variant>
      <vt:variant>
        <vt:i4>5</vt:i4>
      </vt:variant>
      <vt:variant>
        <vt:lpwstr>http://jira.siframework.org/wiki/display/SIF/CDA+-+Agendas+and+Minutes</vt:lpwstr>
      </vt:variant>
      <vt:variant>
        <vt:lpwstr/>
      </vt:variant>
      <vt:variant>
        <vt:i4>2818104</vt:i4>
      </vt:variant>
      <vt:variant>
        <vt:i4>69</vt:i4>
      </vt:variant>
      <vt:variant>
        <vt:i4>0</vt:i4>
      </vt:variant>
      <vt:variant>
        <vt:i4>5</vt:i4>
      </vt:variant>
      <vt:variant>
        <vt:lpwstr>mailto:susan.hardy@lantanagroup.com</vt:lpwstr>
      </vt:variant>
      <vt:variant>
        <vt:lpwstr/>
      </vt:variant>
      <vt:variant>
        <vt:i4>1179659</vt:i4>
      </vt:variant>
      <vt:variant>
        <vt:i4>66</vt:i4>
      </vt:variant>
      <vt:variant>
        <vt:i4>0</vt:i4>
      </vt:variant>
      <vt:variant>
        <vt:i4>5</vt:i4>
      </vt:variant>
      <vt:variant>
        <vt:lpwstr>mailto:jassingh3@deloitte.com</vt:lpwstr>
      </vt:variant>
      <vt:variant>
        <vt:lpwstr/>
      </vt:variant>
      <vt:variant>
        <vt:i4>1507448</vt:i4>
      </vt:variant>
      <vt:variant>
        <vt:i4>63</vt:i4>
      </vt:variant>
      <vt:variant>
        <vt:i4>0</vt:i4>
      </vt:variant>
      <vt:variant>
        <vt:i4>5</vt:i4>
      </vt:variant>
      <vt:variant>
        <vt:lpwstr>mailto:sean.mcilvenna@lantanagroup.com</vt:lpwstr>
      </vt:variant>
      <vt:variant>
        <vt:lpwstr/>
      </vt:variant>
      <vt:variant>
        <vt:i4>2162791</vt:i4>
      </vt:variant>
      <vt:variant>
        <vt:i4>60</vt:i4>
      </vt:variant>
      <vt:variant>
        <vt:i4>0</vt:i4>
      </vt:variant>
      <vt:variant>
        <vt:i4>5</vt:i4>
      </vt:variant>
      <vt:variant>
        <vt:lpwstr>mailto:rkernan@deloitte.com</vt:lpwstr>
      </vt:variant>
      <vt:variant>
        <vt:lpwstr/>
      </vt:variant>
      <vt:variant>
        <vt:i4>6488174</vt:i4>
      </vt:variant>
      <vt:variant>
        <vt:i4>57</vt:i4>
      </vt:variant>
      <vt:variant>
        <vt:i4>0</vt:i4>
      </vt:variant>
      <vt:variant>
        <vt:i4>5</vt:i4>
      </vt:variant>
      <vt:variant>
        <vt:lpwstr>mailto:rick.geimer@lantanagroup.com</vt:lpwstr>
      </vt:variant>
      <vt:variant>
        <vt:lpwstr/>
      </vt:variant>
      <vt:variant>
        <vt:i4>1638508</vt:i4>
      </vt:variant>
      <vt:variant>
        <vt:i4>54</vt:i4>
      </vt:variant>
      <vt:variant>
        <vt:i4>0</vt:i4>
      </vt:variant>
      <vt:variant>
        <vt:i4>5</vt:i4>
      </vt:variant>
      <vt:variant>
        <vt:lpwstr>mailto:gaye.dolin@lantanagroup.com</vt:lpwstr>
      </vt:variant>
      <vt:variant>
        <vt:lpwstr/>
      </vt:variant>
      <vt:variant>
        <vt:i4>7274605</vt:i4>
      </vt:variant>
      <vt:variant>
        <vt:i4>51</vt:i4>
      </vt:variant>
      <vt:variant>
        <vt:i4>0</vt:i4>
      </vt:variant>
      <vt:variant>
        <vt:i4>5</vt:i4>
      </vt:variant>
      <vt:variant>
        <vt:lpwstr>mailto:jingdong.li@lantanagroup.com</vt:lpwstr>
      </vt:variant>
      <vt:variant>
        <vt:lpwstr/>
      </vt:variant>
      <vt:variant>
        <vt:i4>6946904</vt:i4>
      </vt:variant>
      <vt:variant>
        <vt:i4>48</vt:i4>
      </vt:variant>
      <vt:variant>
        <vt:i4>0</vt:i4>
      </vt:variant>
      <vt:variant>
        <vt:i4>5</vt:i4>
      </vt:variant>
      <vt:variant>
        <vt:lpwstr>mailto:peterngilbert@gmail.com</vt:lpwstr>
      </vt:variant>
      <vt:variant>
        <vt:lpwstr/>
      </vt:variant>
      <vt:variant>
        <vt:i4>327685</vt:i4>
      </vt:variant>
      <vt:variant>
        <vt:i4>45</vt:i4>
      </vt:variant>
      <vt:variant>
        <vt:i4>0</vt:i4>
      </vt:variant>
      <vt:variant>
        <vt:i4>5</vt:i4>
      </vt:variant>
      <vt:variant>
        <vt:lpwstr>mailto:kate.hamilton@lantanagroup.com</vt:lpwstr>
      </vt:variant>
      <vt:variant>
        <vt:lpwstr/>
      </vt:variant>
      <vt:variant>
        <vt:i4>4587615</vt:i4>
      </vt:variant>
      <vt:variant>
        <vt:i4>42</vt:i4>
      </vt:variant>
      <vt:variant>
        <vt:i4>0</vt:i4>
      </vt:variant>
      <vt:variant>
        <vt:i4>5</vt:i4>
      </vt:variant>
      <vt:variant>
        <vt:lpwstr>mailto:keith.boone@ge.com</vt:lpwstr>
      </vt:variant>
      <vt:variant>
        <vt:lpwstr/>
      </vt:variant>
      <vt:variant>
        <vt:i4>5242920</vt:i4>
      </vt:variant>
      <vt:variant>
        <vt:i4>39</vt:i4>
      </vt:variant>
      <vt:variant>
        <vt:i4>0</vt:i4>
      </vt:variant>
      <vt:variant>
        <vt:i4>5</vt:i4>
      </vt:variant>
      <vt:variant>
        <vt:lpwstr>mailto:bob.yencha@lantanagroup.com</vt:lpwstr>
      </vt:variant>
      <vt:variant>
        <vt:lpwstr/>
      </vt:variant>
      <vt:variant>
        <vt:i4>3080254</vt:i4>
      </vt:variant>
      <vt:variant>
        <vt:i4>36</vt:i4>
      </vt:variant>
      <vt:variant>
        <vt:i4>0</vt:i4>
      </vt:variant>
      <vt:variant>
        <vt:i4>5</vt:i4>
      </vt:variant>
      <vt:variant>
        <vt:lpwstr>mailto:David.Carlson@va.gov</vt:lpwstr>
      </vt:variant>
      <vt:variant>
        <vt:lpwstr/>
      </vt:variant>
      <vt:variant>
        <vt:i4>983131</vt:i4>
      </vt:variant>
      <vt:variant>
        <vt:i4>33</vt:i4>
      </vt:variant>
      <vt:variant>
        <vt:i4>0</vt:i4>
      </vt:variant>
      <vt:variant>
        <vt:i4>5</vt:i4>
      </vt:variant>
      <vt:variant>
        <vt:lpwstr>mailto:amy.d.berk@accenture.com</vt:lpwstr>
      </vt:variant>
      <vt:variant>
        <vt:lpwstr/>
      </vt:variant>
      <vt:variant>
        <vt:i4>4456499</vt:i4>
      </vt:variant>
      <vt:variant>
        <vt:i4>30</vt:i4>
      </vt:variant>
      <vt:variant>
        <vt:i4>0</vt:i4>
      </vt:variant>
      <vt:variant>
        <vt:i4>5</vt:i4>
      </vt:variant>
      <vt:variant>
        <vt:lpwstr>mailto:brett.marquard@lantanagroup.com</vt:lpwstr>
      </vt:variant>
      <vt:variant>
        <vt:lpwstr/>
      </vt:variant>
      <vt:variant>
        <vt:i4>3276914</vt:i4>
      </vt:variant>
      <vt:variant>
        <vt:i4>27</vt:i4>
      </vt:variant>
      <vt:variant>
        <vt:i4>0</vt:i4>
      </vt:variant>
      <vt:variant>
        <vt:i4>5</vt:i4>
      </vt:variant>
      <vt:variant>
        <vt:lpwstr>mailto:kcoonan@deloitte.com</vt:lpwstr>
      </vt:variant>
      <vt:variant>
        <vt:lpwstr/>
      </vt:variant>
      <vt:variant>
        <vt:i4>589847</vt:i4>
      </vt:variant>
      <vt:variant>
        <vt:i4>24</vt:i4>
      </vt:variant>
      <vt:variant>
        <vt:i4>0</vt:i4>
      </vt:variant>
      <vt:variant>
        <vt:i4>5</vt:i4>
      </vt:variant>
      <vt:variant>
        <vt:lpwstr>mailto:grahame@kestral.com.au</vt:lpwstr>
      </vt:variant>
      <vt:variant>
        <vt:lpwstr/>
      </vt:variant>
      <vt:variant>
        <vt:i4>1835029</vt:i4>
      </vt:variant>
      <vt:variant>
        <vt:i4>21</vt:i4>
      </vt:variant>
      <vt:variant>
        <vt:i4>0</vt:i4>
      </vt:variant>
      <vt:variant>
        <vt:i4>5</vt:i4>
      </vt:variant>
      <vt:variant>
        <vt:lpwstr>mailto:michael.tyburski@ssa.gov</vt:lpwstr>
      </vt:variant>
      <vt:variant>
        <vt:lpwstr/>
      </vt:variant>
      <vt:variant>
        <vt:i4>4194368</vt:i4>
      </vt:variant>
      <vt:variant>
        <vt:i4>18</vt:i4>
      </vt:variant>
      <vt:variant>
        <vt:i4>0</vt:i4>
      </vt:variant>
      <vt:variant>
        <vt:i4>5</vt:i4>
      </vt:variant>
      <vt:variant>
        <vt:lpwstr>mailto:bob.dolin@lantanagroup.com</vt:lpwstr>
      </vt:variant>
      <vt:variant>
        <vt:lpwstr/>
      </vt:variant>
      <vt:variant>
        <vt:i4>3866711</vt:i4>
      </vt:variant>
      <vt:variant>
        <vt:i4>15</vt:i4>
      </vt:variant>
      <vt:variant>
        <vt:i4>0</vt:i4>
      </vt:variant>
      <vt:variant>
        <vt:i4>5</vt:i4>
      </vt:variant>
      <vt:variant>
        <vt:lpwstr>mailto:Corey.Spears@McKesson.com</vt:lpwstr>
      </vt:variant>
      <vt:variant>
        <vt:lpwstr/>
      </vt:variant>
      <vt:variant>
        <vt:i4>1638431</vt:i4>
      </vt:variant>
      <vt:variant>
        <vt:i4>12</vt:i4>
      </vt:variant>
      <vt:variant>
        <vt:i4>0</vt:i4>
      </vt:variant>
      <vt:variant>
        <vt:i4>5</vt:i4>
      </vt:variant>
      <vt:variant>
        <vt:lpwstr>mailto:duz1@cdc.gov</vt:lpwstr>
      </vt:variant>
      <vt:variant>
        <vt:lpwstr/>
      </vt:variant>
      <vt:variant>
        <vt:i4>5701632</vt:i4>
      </vt:variant>
      <vt:variant>
        <vt:i4>9</vt:i4>
      </vt:variant>
      <vt:variant>
        <vt:i4>0</vt:i4>
      </vt:variant>
      <vt:variant>
        <vt:i4>5</vt:i4>
      </vt:variant>
      <vt:variant>
        <vt:lpwstr>mailto:gvarghese@deloitte.com</vt:lpwstr>
      </vt:variant>
      <vt:variant>
        <vt:lpwstr/>
      </vt:variant>
      <vt:variant>
        <vt:i4>5767286</vt:i4>
      </vt:variant>
      <vt:variant>
        <vt:i4>6</vt:i4>
      </vt:variant>
      <vt:variant>
        <vt:i4>0</vt:i4>
      </vt:variant>
      <vt:variant>
        <vt:i4>5</vt:i4>
      </vt:variant>
      <vt:variant>
        <vt:lpwstr>mailto:cbeebe@mayo.edu</vt:lpwstr>
      </vt:variant>
      <vt:variant>
        <vt:lpwstr/>
      </vt:variant>
      <vt:variant>
        <vt:i4>5308528</vt:i4>
      </vt:variant>
      <vt:variant>
        <vt:i4>3</vt:i4>
      </vt:variant>
      <vt:variant>
        <vt:i4>0</vt:i4>
      </vt:variant>
      <vt:variant>
        <vt:i4>5</vt:i4>
      </vt:variant>
      <vt:variant>
        <vt:lpwstr>mailto:ksethi@deloitte.com</vt:lpwstr>
      </vt:variant>
      <vt:variant>
        <vt:lpwstr/>
      </vt:variant>
      <vt:variant>
        <vt:i4>2097197</vt:i4>
      </vt:variant>
      <vt:variant>
        <vt:i4>0</vt:i4>
      </vt:variant>
      <vt:variant>
        <vt:i4>0</vt:i4>
      </vt:variant>
      <vt:variant>
        <vt:i4>5</vt:i4>
      </vt:variant>
      <vt:variant>
        <vt:lpwstr>mailto:liora.alschuler@lantanagroup.com</vt:lpwstr>
      </vt:variant>
      <vt:variant>
        <vt:lpwstr/>
      </vt:variant>
      <vt:variant>
        <vt:i4>7274564</vt:i4>
      </vt:variant>
      <vt:variant>
        <vt:i4>27</vt:i4>
      </vt:variant>
      <vt:variant>
        <vt:i4>0</vt:i4>
      </vt:variant>
      <vt:variant>
        <vt:i4>5</vt:i4>
      </vt:variant>
      <vt:variant>
        <vt:lpwstr>http://www.hl7.org/v3ballot/html/infrastructure/datatypes/datatypes.htm</vt:lpwstr>
      </vt:variant>
      <vt:variant>
        <vt:lpwstr/>
      </vt:variant>
      <vt:variant>
        <vt:i4>917545</vt:i4>
      </vt:variant>
      <vt:variant>
        <vt:i4>24</vt:i4>
      </vt:variant>
      <vt:variant>
        <vt:i4>0</vt:i4>
      </vt:variant>
      <vt:variant>
        <vt:i4>5</vt:i4>
      </vt:variant>
      <vt:variant>
        <vt:lpwstr>http://www.tabers.com</vt:lpwstr>
      </vt:variant>
      <vt:variant>
        <vt:lpwstr/>
      </vt:variant>
      <vt:variant>
        <vt:i4>4391003</vt:i4>
      </vt:variant>
      <vt:variant>
        <vt:i4>21</vt:i4>
      </vt:variant>
      <vt:variant>
        <vt:i4>0</vt:i4>
      </vt:variant>
      <vt:variant>
        <vt:i4>5</vt:i4>
      </vt:variant>
      <vt:variant>
        <vt:lpwstr>http://www.jointcommission.org/NR/rdonlyres/A032623D-02AF-4955-AF7C-08F3D5802E64/0/06_obs_im.pdf</vt:lpwstr>
      </vt:variant>
      <vt:variant>
        <vt:lpwstr/>
      </vt:variant>
      <vt:variant>
        <vt:i4>2424852</vt:i4>
      </vt:variant>
      <vt:variant>
        <vt:i4>18</vt:i4>
      </vt:variant>
      <vt:variant>
        <vt:i4>0</vt:i4>
      </vt:variant>
      <vt:variant>
        <vt:i4>5</vt:i4>
      </vt:variant>
      <vt:variant>
        <vt:lpwstr>http://www.jointcommission.org/AccreditationPrograms/Office-BasedSurgery/Standards/FAQs/Management+of+Info/Patient+Specific+Info/Operative_Reports.htm</vt:lpwstr>
      </vt:variant>
      <vt:variant>
        <vt:lpwstr/>
      </vt:variant>
      <vt:variant>
        <vt:i4>983091</vt:i4>
      </vt:variant>
      <vt:variant>
        <vt:i4>15</vt:i4>
      </vt:variant>
      <vt:variant>
        <vt:i4>0</vt:i4>
      </vt:variant>
      <vt:variant>
        <vt:i4>5</vt:i4>
      </vt:variant>
      <vt:variant>
        <vt:lpwstr>http://www.jointcommission.org/NR/rdonlyres/C9298DD0-6726-4105-A007-FE2C65F77075/0/CMS_New_Revised_HAP_FINAL_withScoring.pdf</vt:lpwstr>
      </vt:variant>
      <vt:variant>
        <vt:lpwstr/>
      </vt:variant>
      <vt:variant>
        <vt:i4>2883611</vt:i4>
      </vt:variant>
      <vt:variant>
        <vt:i4>12</vt:i4>
      </vt:variant>
      <vt:variant>
        <vt:i4>0</vt:i4>
      </vt:variant>
      <vt:variant>
        <vt:i4>5</vt:i4>
      </vt:variant>
      <vt:variant>
        <vt:lpwstr>http://www.w3.org/TR/xpath/</vt:lpwstr>
      </vt:variant>
      <vt:variant>
        <vt:lpwstr/>
      </vt:variant>
      <vt:variant>
        <vt:i4>1441853</vt:i4>
      </vt:variant>
      <vt:variant>
        <vt:i4>9</vt:i4>
      </vt:variant>
      <vt:variant>
        <vt:i4>0</vt:i4>
      </vt:variant>
      <vt:variant>
        <vt:i4>5</vt:i4>
      </vt:variant>
      <vt:variant>
        <vt:lpwstr>http://www.openhealthtools.org/charter/Charter-ModelingToolsForHealthcare.pdf</vt:lpwstr>
      </vt:variant>
      <vt:variant>
        <vt:lpwstr/>
      </vt:variant>
      <vt:variant>
        <vt:i4>2621477</vt:i4>
      </vt:variant>
      <vt:variant>
        <vt:i4>6</vt:i4>
      </vt:variant>
      <vt:variant>
        <vt:i4>0</vt:i4>
      </vt:variant>
      <vt:variant>
        <vt:i4>5</vt:i4>
      </vt:variant>
      <vt:variant>
        <vt:lpwstr>http://www.schematron.com/</vt:lpwstr>
      </vt:variant>
      <vt:variant>
        <vt:lpwstr/>
      </vt:variant>
      <vt:variant>
        <vt:i4>6160465</vt:i4>
      </vt:variant>
      <vt:variant>
        <vt:i4>3</vt:i4>
      </vt:variant>
      <vt:variant>
        <vt:i4>0</vt:i4>
      </vt:variant>
      <vt:variant>
        <vt:i4>5</vt:i4>
      </vt:variant>
      <vt:variant>
        <vt:lpwstr>http://www.lantanagroup.com/resources/tools/</vt:lpwstr>
      </vt:variant>
      <vt:variant>
        <vt:lpwstr/>
      </vt:variant>
      <vt:variant>
        <vt:i4>655468</vt:i4>
      </vt:variant>
      <vt:variant>
        <vt:i4>0</vt:i4>
      </vt:variant>
      <vt:variant>
        <vt:i4>0</vt:i4>
      </vt:variant>
      <vt:variant>
        <vt:i4>5</vt:i4>
      </vt:variant>
      <vt:variant>
        <vt:lpwstr>http://edocket.access.gpo.gov/2010/pdf/2010-17207.pdf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CDA4CDT H&amp;P</dc:title>
  <dc:subject/>
  <dc:creator>Susan Hardy</dc:creator>
  <cp:keywords/>
  <cp:lastModifiedBy>John King</cp:lastModifiedBy>
  <cp:revision>9</cp:revision>
  <cp:lastPrinted>2011-07-10T20:30:00Z</cp:lastPrinted>
  <dcterms:created xsi:type="dcterms:W3CDTF">2011-07-10T18:41:00Z</dcterms:created>
  <dcterms:modified xsi:type="dcterms:W3CDTF">2011-07-10T20:52:00Z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Final Text</vt:lpwstr>
  </property>
  <property fmtid="{D5CDD505-2E9C-101B-9397-08002B2CF9AE}" pid="3" name="Version">
    <vt:lpwstr>1.0</vt:lpwstr>
  </property>
  <property fmtid="{D5CDD505-2E9C-101B-9397-08002B2CF9AE}" pid="4" name="Released">
    <vt:lpwstr>June 8, 2006</vt:lpwstr>
  </property>
</Properties>
</file>